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D8" w:rsidRDefault="00716DD8" w:rsidP="00716DD8">
      <w:pPr>
        <w:pStyle w:val="Title"/>
        <w:spacing w:after="0"/>
      </w:pPr>
      <w:commentRangeStart w:id="0"/>
      <w:r w:rsidRPr="00F671DA">
        <w:t>FILIET</w:t>
      </w:r>
      <w:commentRangeEnd w:id="0"/>
      <w:r w:rsidR="00E028AF">
        <w:rPr>
          <w:rStyle w:val="CommentReference"/>
          <w:rFonts w:asciiTheme="minorHAnsi" w:hAnsiTheme="minorHAnsi" w:cstheme="minorBidi"/>
          <w:b w:val="0"/>
        </w:rPr>
        <w:commentReference w:id="0"/>
      </w:r>
      <w:r w:rsidRPr="00F671DA">
        <w:t>: An Information Extraction System</w:t>
      </w:r>
    </w:p>
    <w:p w:rsidR="00716DD8" w:rsidRPr="00F671DA" w:rsidRDefault="00716DD8" w:rsidP="00716DD8">
      <w:pPr>
        <w:pStyle w:val="Title"/>
        <w:spacing w:after="0"/>
      </w:pPr>
      <w:r>
        <w:t>For F</w:t>
      </w:r>
      <w:r w:rsidRPr="00F671DA">
        <w:t>ilipino Disaster-Related Tweets</w:t>
      </w:r>
    </w:p>
    <w:p w:rsidR="00716DD8" w:rsidRDefault="00716DD8" w:rsidP="00716DD8"/>
    <w:p w:rsidR="00716DD8" w:rsidRDefault="00716DD8" w:rsidP="00716DD8">
      <w:pPr>
        <w:pStyle w:val="Subtitle"/>
      </w:pPr>
      <w:r w:rsidRPr="004200FE">
        <w:rPr>
          <w:lang w:val="fr-FR"/>
        </w:rPr>
        <w:t xml:space="preserve">Kyle Mc Hale B. Dela Cruz, John Paul F. Garcia, Kristine Ma. </w:t>
      </w:r>
      <w:r w:rsidRPr="00F671DA">
        <w:t xml:space="preserve">Dominique F. Kalaw, </w:t>
      </w:r>
      <w:r>
        <w:t xml:space="preserve">and </w:t>
      </w:r>
      <w:r w:rsidRPr="00F671DA">
        <w:t>Vilson E. Lu</w:t>
      </w:r>
    </w:p>
    <w:p w:rsidR="00716DD8" w:rsidRPr="004200FE" w:rsidRDefault="00716DD8" w:rsidP="00716DD8">
      <w:pPr>
        <w:pStyle w:val="Subtitle"/>
        <w:rPr>
          <w:lang w:val="fr-FR"/>
        </w:rPr>
      </w:pPr>
      <w:r w:rsidRPr="004200FE">
        <w:rPr>
          <w:lang w:val="fr-FR"/>
        </w:rPr>
        <w:t>Center for Language Technologies</w:t>
      </w:r>
    </w:p>
    <w:p w:rsidR="00716DD8" w:rsidRPr="004200FE" w:rsidRDefault="00716DD8" w:rsidP="00716DD8">
      <w:pPr>
        <w:pStyle w:val="Subtitle"/>
        <w:rPr>
          <w:lang w:val="fr-FR"/>
        </w:rPr>
      </w:pPr>
      <w:r w:rsidRPr="004200FE">
        <w:rPr>
          <w:lang w:val="fr-FR"/>
        </w:rPr>
        <w:t>De La Salle University, Manila</w:t>
      </w:r>
    </w:p>
    <w:p w:rsidR="00716DD8" w:rsidRDefault="00716DD8" w:rsidP="00716DD8">
      <w:pPr>
        <w:pStyle w:val="Subtitle"/>
      </w:pPr>
      <w:r>
        <w:t>{kyle_dela_cruz, john_paul_garcia, kristine_kalaw, vilson_lu}@dlsu.edu.ph</w:t>
      </w:r>
    </w:p>
    <w:p w:rsidR="00716DD8" w:rsidRDefault="00716DD8" w:rsidP="00716DD8"/>
    <w:p w:rsidR="00716DD8" w:rsidRDefault="00716DD8" w:rsidP="00716DD8">
      <w:pPr>
        <w:pStyle w:val="Content"/>
        <w:sectPr w:rsidR="00716DD8" w:rsidSect="00716DD8">
          <w:pgSz w:w="12240" w:h="15840"/>
          <w:pgMar w:top="1440" w:right="1440" w:bottom="1440" w:left="1440" w:header="720" w:footer="720" w:gutter="0"/>
          <w:cols w:space="720"/>
          <w:docGrid w:linePitch="360"/>
        </w:sectPr>
      </w:pPr>
    </w:p>
    <w:p w:rsidR="00716DD8" w:rsidRDefault="00716DD8" w:rsidP="00716DD8">
      <w:pPr>
        <w:pStyle w:val="Abstract"/>
      </w:pPr>
      <w:r w:rsidRPr="002D5A85">
        <w:rPr>
          <w:i/>
        </w:rPr>
        <w:lastRenderedPageBreak/>
        <w:t>Abstract</w:t>
      </w:r>
      <w:r w:rsidRPr="002D5A85">
        <w:t xml:space="preserve"> –</w:t>
      </w:r>
      <w:r>
        <w:t xml:space="preserve"> The Philippines is considered the social media capital of the world, and the role of social media has</w:t>
      </w:r>
      <w:ins w:id="1" w:author="PF" w:date="2014-11-26T22:16:00Z">
        <w:r w:rsidR="004200FE">
          <w:t xml:space="preserve"> </w:t>
        </w:r>
      </w:ins>
      <w:r>
        <w:t xml:space="preserve">become even more pronounced in the country during disasters. Twitter is among the many forms of social media. As experienced, </w:t>
      </w:r>
      <w:del w:id="2" w:author="PF" w:date="2014-11-26T23:00:00Z">
        <w:r w:rsidDel="00CB0C94">
          <w:delText xml:space="preserve">the wealth of </w:delText>
        </w:r>
      </w:del>
      <w:r>
        <w:t>information and data shared through Twitter ha</w:t>
      </w:r>
      <w:ins w:id="3" w:author="PF" w:date="2014-11-26T22:16:00Z">
        <w:r w:rsidR="004200FE">
          <w:t>ve</w:t>
        </w:r>
      </w:ins>
      <w:del w:id="4" w:author="PF" w:date="2014-11-26T22:16:00Z">
        <w:r w:rsidDel="004200FE">
          <w:delText>s</w:delText>
        </w:r>
      </w:del>
      <w:r>
        <w:t xml:space="preserve">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w:t>
      </w:r>
      <w:ins w:id="5" w:author="PF" w:date="2014-11-26T22:16:00Z">
        <w:r w:rsidR="004200FE">
          <w:t>s</w:t>
        </w:r>
      </w:ins>
      <w:r>
        <w:t>, like Filipino, is morphologically rich, making it even more difficult to extract information. Therefore, the goal of this research is to create a system or tool that extracts</w:t>
      </w:r>
      <w:ins w:id="6" w:author="PF" w:date="2014-11-26T22:17:00Z">
        <w:r w:rsidR="004200FE">
          <w:t xml:space="preserve"> </w:t>
        </w:r>
      </w:ins>
      <w:r>
        <w:t>relevant information from Filipino disaster-related tweets.</w:t>
      </w:r>
    </w:p>
    <w:p w:rsidR="00EE6221" w:rsidRDefault="00716DD8" w:rsidP="00EE6221">
      <w:pPr>
        <w:pStyle w:val="Abstract"/>
      </w:pPr>
      <w:r w:rsidRPr="002D5A85">
        <w:rPr>
          <w:i/>
        </w:rPr>
        <w:t xml:space="preserve">Keywords: </w:t>
      </w:r>
      <w:r w:rsidRPr="00A075A8">
        <w:t>information extraction, disaster management, Twitter</w:t>
      </w:r>
    </w:p>
    <w:p w:rsidR="00716DD8" w:rsidRDefault="00716DD8" w:rsidP="00EE6221">
      <w:pPr>
        <w:pStyle w:val="Heading1"/>
      </w:pPr>
      <w:r>
        <w:t>INTRODUCTION</w:t>
      </w:r>
    </w:p>
    <w:p w:rsidR="00716DD8" w:rsidRDefault="00716DD8" w:rsidP="00716DD8">
      <w:pPr>
        <w:pStyle w:val="Content"/>
      </w:pPr>
      <w:r w:rsidRPr="003E76AF">
        <w:t>A</w:t>
      </w:r>
      <w:r>
        <w:t xml:space="preserve">ccording to a report </w:t>
      </w:r>
      <w:fldSimple w:instr=" REF _Ref403155543 \n  \* MERGEFORMAT ">
        <w:r>
          <w:t>[10]</w:t>
        </w:r>
      </w:fldSimple>
      <w:r>
        <w:t xml:space="preserve"> of the United Nations International Strategy for Disaster Reduction (UNISDR) Scientific and Technical Advisory Group, disasters have destroyed lives as well as livelihood across the world. </w:t>
      </w:r>
      <w:del w:id="7" w:author="PF" w:date="2014-11-26T22:18:00Z">
        <w:r w:rsidDel="004200FE">
          <w:delText>Just b</w:delText>
        </w:r>
      </w:del>
      <w:ins w:id="8" w:author="PF" w:date="2014-11-26T22:18:00Z">
        <w:r w:rsidR="004200FE">
          <w:t>B</w:t>
        </w:r>
      </w:ins>
      <w:r>
        <w:t xml:space="preserve">etween 2000 and 2012, about 2 million people </w:t>
      </w:r>
      <w:ins w:id="9" w:author="PF" w:date="2014-11-26T22:17:00Z">
        <w:r w:rsidR="004200FE">
          <w:t xml:space="preserve">have </w:t>
        </w:r>
      </w:ins>
      <w:r>
        <w:t xml:space="preserve">died </w:t>
      </w:r>
      <w:ins w:id="10" w:author="PF" w:date="2014-11-26T22:18:00Z">
        <w:r w:rsidR="004200FE">
          <w:t xml:space="preserve">in disasters </w:t>
        </w:r>
      </w:ins>
      <w:r w:rsidRPr="003E76AF">
        <w:t>and</w:t>
      </w:r>
      <w:r>
        <w:t xml:space="preserve"> </w:t>
      </w:r>
      <w:ins w:id="11" w:author="PF" w:date="2014-11-26T22:18:00Z">
        <w:r w:rsidR="004200FE">
          <w:t xml:space="preserve">related damages have reached </w:t>
        </w:r>
      </w:ins>
      <w:r>
        <w:t>an estimate</w:t>
      </w:r>
      <w:ins w:id="12" w:author="PF" w:date="2014-11-26T22:17:00Z">
        <w:r w:rsidR="004200FE">
          <w:t>d</w:t>
        </w:r>
      </w:ins>
      <w:del w:id="13" w:author="PF" w:date="2014-11-26T22:17:00Z">
        <w:r w:rsidDel="004200FE">
          <w:delText xml:space="preserve"> of</w:delText>
        </w:r>
      </w:del>
      <w:r>
        <w:t xml:space="preserve"> US$ 1.7 trillion</w:t>
      </w:r>
      <w:ins w:id="14" w:author="PF" w:date="2014-11-26T22:18:00Z">
        <w:r w:rsidR="004200FE">
          <w:t>.</w:t>
        </w:r>
      </w:ins>
      <w:del w:id="15" w:author="PF" w:date="2014-11-26T22:18:00Z">
        <w:r w:rsidDel="004200FE">
          <w:delText xml:space="preserve"> of damage were sustained in disasters.</w:delText>
        </w:r>
      </w:del>
      <w:r>
        <w:t xml:space="preserve"> In the same report, the UNISDR posits the use and research of new scientific and technological advancements in disaster management.</w:t>
      </w:r>
      <w:ins w:id="16" w:author="PF" w:date="2014-11-26T22:19:00Z">
        <w:r w:rsidR="004200FE">
          <w:t xml:space="preserve"> This is where social media come in.</w:t>
        </w:r>
      </w:ins>
    </w:p>
    <w:p w:rsidR="00716DD8" w:rsidRDefault="00716DD8" w:rsidP="00716DD8">
      <w:pPr>
        <w:pStyle w:val="Content"/>
      </w:pPr>
      <w:r>
        <w:t>Social media are online applications, platforms, and media which aim to facilitate interaction, collaboration</w:t>
      </w:r>
      <w:ins w:id="17" w:author="PF" w:date="2014-11-26T22:19:00Z">
        <w:r w:rsidR="004200FE">
          <w:t>,</w:t>
        </w:r>
      </w:ins>
      <w:r>
        <w:t xml:space="preserve"> and the sharing of content. Social media can be accessed by computers or by smart phones. In a study and analysis of </w:t>
      </w:r>
      <w:fldSimple w:instr=" REF _Ref403154992 \n  \* MERGEFORMAT ">
        <w:r>
          <w:t>[11]</w:t>
        </w:r>
      </w:fldSimple>
      <w:r>
        <w:t xml:space="preserve"> and </w:t>
      </w:r>
      <w:fldSimple w:instr=" REF _Ref403155022 \n  \* MERGEFORMAT ">
        <w:r>
          <w:t>[16]</w:t>
        </w:r>
      </w:fldSimple>
      <w:r w:rsidR="00C31179">
        <w:fldChar w:fldCharType="begin"/>
      </w:r>
      <w:r>
        <w:instrText xml:space="preserve"> REF _Ref403155022 \n  \* MERGEFORMAT </w:instrText>
      </w:r>
      <w:r w:rsidR="00C31179">
        <w:fldChar w:fldCharType="end"/>
      </w:r>
      <w:r>
        <w:t xml:space="preserve"> about social media, the Philippines </w:t>
      </w:r>
      <w:del w:id="18" w:author="PF" w:date="2014-11-26T22:20:00Z">
        <w:r w:rsidDel="004200FE">
          <w:delText xml:space="preserve">got </w:delText>
        </w:r>
      </w:del>
      <w:ins w:id="19" w:author="PF" w:date="2014-11-26T22:20:00Z">
        <w:r w:rsidR="004200FE">
          <w:t xml:space="preserve">has </w:t>
        </w:r>
      </w:ins>
      <w:r>
        <w:t>a high rank</w:t>
      </w:r>
      <w:ins w:id="20" w:author="PF" w:date="2014-11-26T22:20:00Z">
        <w:r w:rsidR="004200FE">
          <w:t>ing</w:t>
        </w:r>
      </w:ins>
      <w:r>
        <w:t xml:space="preserve"> in most of the categories, which led to the country being dubbed as the “</w:t>
      </w:r>
      <w:r w:rsidRPr="009006EF">
        <w:rPr>
          <w:i/>
        </w:rPr>
        <w:t>Social Media Capital of the World</w:t>
      </w:r>
      <w:r>
        <w:t>”. In addition to this, social media ha</w:t>
      </w:r>
      <w:ins w:id="21" w:author="PF" w:date="2014-11-26T22:21:00Z">
        <w:r w:rsidR="004200FE">
          <w:t>ve</w:t>
        </w:r>
      </w:ins>
      <w:del w:id="22" w:author="PF" w:date="2014-11-26T22:21:00Z">
        <w:r w:rsidDel="004200FE">
          <w:delText>s</w:delText>
        </w:r>
      </w:del>
      <w:r>
        <w:t xml:space="preserve"> also played a vital role in </w:t>
      </w:r>
      <w:r>
        <w:lastRenderedPageBreak/>
        <w:t xml:space="preserve">disaster management. </w:t>
      </w:r>
      <w:r w:rsidRPr="00E45CE0">
        <w:t>Twitter</w:t>
      </w:r>
      <w:r>
        <w:t>, a popular</w:t>
      </w:r>
      <w:r w:rsidRPr="00E45CE0">
        <w:t xml:space="preserve"> microblogging platform where users can post statuses in real-time</w:t>
      </w:r>
      <w:r>
        <w:t>,</w:t>
      </w:r>
      <w:r w:rsidRPr="00E45CE0">
        <w:t xml:space="preserve"> is used </w:t>
      </w:r>
      <w:ins w:id="23" w:author="PF" w:date="2014-11-26T22:21:00Z">
        <w:r w:rsidR="004200FE">
          <w:t xml:space="preserve">to </w:t>
        </w:r>
      </w:ins>
      <w:r w:rsidRPr="00E45CE0">
        <w:t xml:space="preserve">share information regarding </w:t>
      </w:r>
      <w:del w:id="24" w:author="PF" w:date="2014-11-26T22:21:00Z">
        <w:r w:rsidRPr="00E45CE0" w:rsidDel="004200FE">
          <w:delText xml:space="preserve">the </w:delText>
        </w:r>
      </w:del>
      <w:r w:rsidRPr="00E45CE0">
        <w:t>disaster</w:t>
      </w:r>
      <w:ins w:id="25" w:author="PF" w:date="2014-11-26T22:21:00Z">
        <w:r w:rsidR="004200FE">
          <w:t>s</w:t>
        </w:r>
      </w:ins>
      <w:r w:rsidRPr="00E45CE0">
        <w:t xml:space="preserve"> as well as response efforts. As part of the disaster management of the Philippines for natural calamities, the government has released </w:t>
      </w:r>
      <w:del w:id="26" w:author="PF" w:date="2014-11-26T22:22:00Z">
        <w:r w:rsidRPr="00E45CE0" w:rsidDel="004200FE">
          <w:delText xml:space="preserve">an official </w:delText>
        </w:r>
      </w:del>
      <w:ins w:id="27" w:author="PF" w:date="2014-11-26T22:22:00Z">
        <w:r w:rsidR="004200FE">
          <w:t xml:space="preserve">a </w:t>
        </w:r>
      </w:ins>
      <w:r w:rsidRPr="00E45CE0">
        <w:t>newsletter</w:t>
      </w:r>
      <w:ins w:id="28" w:author="PF" w:date="2014-11-26T22:22:00Z">
        <w:r w:rsidR="004200FE">
          <w:t xml:space="preserve"> </w:t>
        </w:r>
      </w:ins>
      <w:r w:rsidR="00C31179">
        <w:fldChar w:fldCharType="begin"/>
      </w:r>
      <w:r>
        <w:instrText xml:space="preserve"> REF _Ref403214102 \r \h </w:instrText>
      </w:r>
      <w:r w:rsidR="00C31179">
        <w:fldChar w:fldCharType="separate"/>
      </w:r>
      <w:r>
        <w:t>[7]</w:t>
      </w:r>
      <w:r w:rsidR="00C31179">
        <w:fldChar w:fldCharType="end"/>
      </w:r>
      <w:r w:rsidRPr="00E45CE0">
        <w:t xml:space="preserve"> </w:t>
      </w:r>
      <w:del w:id="29" w:author="PF" w:date="2014-11-26T22:22:00Z">
        <w:r w:rsidRPr="00E45CE0" w:rsidDel="004200FE">
          <w:delText xml:space="preserve">indicating </w:delText>
        </w:r>
      </w:del>
      <w:ins w:id="30" w:author="PF" w:date="2014-11-26T22:22:00Z">
        <w:r w:rsidR="004200FE">
          <w:t xml:space="preserve">containing </w:t>
        </w:r>
      </w:ins>
      <w:r w:rsidRPr="00E45CE0">
        <w:t xml:space="preserve">the official social media accounts and </w:t>
      </w:r>
      <w:r>
        <w:t xml:space="preserve">unified </w:t>
      </w:r>
      <w:r w:rsidRPr="00E45CE0">
        <w:t>hashtags</w:t>
      </w:r>
      <w:r>
        <w:t xml:space="preserve"> to help in </w:t>
      </w:r>
      <w:del w:id="31" w:author="PF" w:date="2014-11-26T22:22:00Z">
        <w:r w:rsidDel="004200FE">
          <w:delText xml:space="preserve">the </w:delText>
        </w:r>
      </w:del>
      <w:r>
        <w:t>disaster relief effort</w:t>
      </w:r>
      <w:ins w:id="32" w:author="PF" w:date="2014-11-26T22:23:00Z">
        <w:r w:rsidR="004200FE">
          <w:t>s</w:t>
        </w:r>
      </w:ins>
      <w:r>
        <w:t>.</w:t>
      </w:r>
    </w:p>
    <w:p w:rsidR="00716DD8" w:rsidRDefault="00716DD8" w:rsidP="004200FE">
      <w:pPr>
        <w:pStyle w:val="Content"/>
      </w:pPr>
      <w:r>
        <w:t xml:space="preserve">With </w:t>
      </w:r>
      <w:del w:id="33" w:author="PF" w:date="2014-11-26T22:23:00Z">
        <w:r w:rsidDel="004200FE">
          <w:delText xml:space="preserve">a lot of </w:delText>
        </w:r>
      </w:del>
      <w:ins w:id="34" w:author="PF" w:date="2014-11-26T22:23:00Z">
        <w:r w:rsidR="004200FE">
          <w:t xml:space="preserve">many </w:t>
        </w:r>
      </w:ins>
      <w:r>
        <w:t xml:space="preserve">Filipino netizens sharing various types of disaster-related information in Twitter, it would be very beneficial to have a system that extracts </w:t>
      </w:r>
      <w:del w:id="35" w:author="PF" w:date="2014-11-26T22:23:00Z">
        <w:r w:rsidDel="004200FE">
          <w:delText xml:space="preserve">those </w:delText>
        </w:r>
      </w:del>
      <w:r>
        <w:t xml:space="preserve">relevant information </w:t>
      </w:r>
      <w:ins w:id="36" w:author="PF" w:date="2014-11-26T22:23:00Z">
        <w:r w:rsidR="004200FE">
          <w:t xml:space="preserve">from Twitter so they can be used </w:t>
        </w:r>
      </w:ins>
      <w:r>
        <w:t xml:space="preserve">to assist in </w:t>
      </w:r>
      <w:del w:id="37" w:author="PF" w:date="2014-11-26T22:23:00Z">
        <w:r w:rsidDel="004200FE">
          <w:delText xml:space="preserve">the </w:delText>
        </w:r>
      </w:del>
      <w:ins w:id="38" w:author="PF" w:date="2014-11-26T23:00:00Z">
        <w:r w:rsidR="00CB0C94">
          <w:t xml:space="preserve">disaster </w:t>
        </w:r>
      </w:ins>
      <w:r>
        <w:t>relief efforts. The challenge here is to create an information extraction (IE) system for disaster-related Twitter content which is written in the Filipino language (with respect to the TXTSPK and code-switching writing styles).</w:t>
      </w:r>
    </w:p>
    <w:p w:rsidR="00EE6221" w:rsidRDefault="00716DD8" w:rsidP="00EE6221">
      <w:pPr>
        <w:pStyle w:val="Content"/>
      </w:pPr>
      <w:r w:rsidRPr="00A834B5">
        <w:t xml:space="preserve">The rest of the paper proceeds as follows, Section </w:t>
      </w:r>
      <w:ins w:id="39" w:author="PF" w:date="2014-11-26T22:59:00Z">
        <w:r w:rsidR="00CB0C94">
          <w:t>II</w:t>
        </w:r>
      </w:ins>
      <w:del w:id="40" w:author="PF" w:date="2014-11-26T22:58:00Z">
        <w:r w:rsidRPr="00A834B5" w:rsidDel="00CB0C94">
          <w:delText>2</w:delText>
        </w:r>
      </w:del>
      <w:r w:rsidRPr="00A834B5">
        <w:t xml:space="preserve"> reviews existing </w:t>
      </w:r>
      <w:del w:id="41" w:author="PF" w:date="2014-11-26T22:24:00Z">
        <w:r w:rsidRPr="00A834B5" w:rsidDel="004200FE">
          <w:delText xml:space="preserve">works </w:delText>
        </w:r>
      </w:del>
      <w:ins w:id="42" w:author="PF" w:date="2014-11-26T22:24:00Z">
        <w:r w:rsidR="004200FE">
          <w:t xml:space="preserve">literature </w:t>
        </w:r>
      </w:ins>
      <w:r w:rsidRPr="00A834B5">
        <w:t xml:space="preserve">related to our approaches. Section </w:t>
      </w:r>
      <w:del w:id="43" w:author="PF" w:date="2014-11-26T22:59:00Z">
        <w:r w:rsidRPr="00A834B5" w:rsidDel="00CB0C94">
          <w:delText>3</w:delText>
        </w:r>
      </w:del>
      <w:ins w:id="44" w:author="PF" w:date="2014-11-26T22:59:00Z">
        <w:r w:rsidR="00CB0C94">
          <w:t>III</w:t>
        </w:r>
      </w:ins>
      <w:r w:rsidRPr="00A834B5">
        <w:t xml:space="preserve"> introduces the main processes of our approach. Section </w:t>
      </w:r>
      <w:del w:id="45" w:author="PF" w:date="2014-11-26T22:59:00Z">
        <w:r w:rsidRPr="00A834B5" w:rsidDel="00CB0C94">
          <w:delText>4</w:delText>
        </w:r>
      </w:del>
      <w:ins w:id="46" w:author="PF" w:date="2014-11-26T22:59:00Z">
        <w:r w:rsidR="00CB0C94">
          <w:t>IV</w:t>
        </w:r>
      </w:ins>
      <w:r w:rsidRPr="00A834B5">
        <w:t xml:space="preserve"> describes our experiments and findings. In Section </w:t>
      </w:r>
      <w:del w:id="47" w:author="PF" w:date="2014-11-26T22:59:00Z">
        <w:r w:rsidRPr="00A834B5" w:rsidDel="00CB0C94">
          <w:delText>5</w:delText>
        </w:r>
      </w:del>
      <w:ins w:id="48" w:author="PF" w:date="2014-11-26T22:59:00Z">
        <w:r w:rsidR="00CB0C94">
          <w:t>V</w:t>
        </w:r>
      </w:ins>
      <w:r w:rsidRPr="00A834B5">
        <w:t>, we conclude our efforts and discuss some future works.</w:t>
      </w:r>
    </w:p>
    <w:p w:rsidR="00716DD8" w:rsidRDefault="00716DD8" w:rsidP="00EE6221">
      <w:pPr>
        <w:pStyle w:val="Heading1"/>
      </w:pPr>
      <w:r>
        <w:t>Related Works</w:t>
      </w:r>
    </w:p>
    <w:p w:rsidR="00716DD8" w:rsidRDefault="004200FE" w:rsidP="00716DD8">
      <w:pPr>
        <w:pStyle w:val="Content"/>
      </w:pPr>
      <w:ins w:id="49" w:author="PF" w:date="2014-11-26T22:24:00Z">
        <w:r>
          <w:t xml:space="preserve">The works in </w:t>
        </w:r>
      </w:ins>
      <w:r w:rsidR="00C31179">
        <w:fldChar w:fldCharType="begin"/>
      </w:r>
      <w:r w:rsidR="00716DD8">
        <w:instrText xml:space="preserve"> REF _Ref403216055 \r \h </w:instrText>
      </w:r>
      <w:r w:rsidR="00C31179">
        <w:fldChar w:fldCharType="separate"/>
      </w:r>
      <w:r w:rsidR="00716DD8">
        <w:t>[3]</w:t>
      </w:r>
      <w:r w:rsidR="00C31179">
        <w:fldChar w:fldCharType="end"/>
      </w:r>
      <w:r w:rsidR="00716DD8">
        <w:t xml:space="preserve"> and </w:t>
      </w:r>
      <w:r w:rsidR="00C31179">
        <w:fldChar w:fldCharType="begin"/>
      </w:r>
      <w:r w:rsidR="00716DD8">
        <w:instrText xml:space="preserve"> REF _Ref403214498 \r \h </w:instrText>
      </w:r>
      <w:r w:rsidR="00C31179">
        <w:fldChar w:fldCharType="separate"/>
      </w:r>
      <w:r w:rsidR="00716DD8">
        <w:t>[4]</w:t>
      </w:r>
      <w:r w:rsidR="00C31179">
        <w:fldChar w:fldCharType="end"/>
      </w:r>
      <w:ins w:id="50" w:author="PF" w:date="2014-11-26T22:24:00Z">
        <w:r>
          <w:t xml:space="preserve"> </w:t>
        </w:r>
      </w:ins>
      <w:r w:rsidR="00716DD8" w:rsidRPr="00E45CE0">
        <w:t>focus</w:t>
      </w:r>
      <w:del w:id="51" w:author="PF" w:date="2014-11-26T22:24:00Z">
        <w:r w:rsidR="00716DD8" w:rsidRPr="00E45CE0" w:rsidDel="004200FE">
          <w:delText>es</w:delText>
        </w:r>
      </w:del>
      <w:r w:rsidR="00716DD8" w:rsidRPr="00E45CE0">
        <w:t xml:space="preserve"> on the extraction of relevant information from disaster-related tweets. </w:t>
      </w:r>
      <w:r w:rsidR="00716DD8">
        <w:t>The</w:t>
      </w:r>
      <w:r w:rsidR="00716DD8" w:rsidRPr="00E45CE0">
        <w:t xml:space="preserve"> approach includes text classification and information extraction.</w:t>
      </w:r>
      <w:r w:rsidR="00716DD8">
        <w:t xml:space="preserve"> In </w:t>
      </w:r>
      <w:r w:rsidR="00C31179">
        <w:fldChar w:fldCharType="begin"/>
      </w:r>
      <w:r w:rsidR="00716DD8">
        <w:instrText xml:space="preserve"> REF _Ref403216055 \r \h </w:instrText>
      </w:r>
      <w:r w:rsidR="00C31179">
        <w:fldChar w:fldCharType="separate"/>
      </w:r>
      <w:r w:rsidR="00716DD8">
        <w:t>[3]</w:t>
      </w:r>
      <w:r w:rsidR="00C31179">
        <w:fldChar w:fldCharType="end"/>
      </w:r>
      <w:r w:rsidR="00716DD8">
        <w:t xml:space="preserve">, </w:t>
      </w:r>
      <w:del w:id="52" w:author="PF" w:date="2014-11-26T23:02:00Z">
        <w:r w:rsidR="00716DD8" w:rsidDel="00CB0C94">
          <w:delText>t</w:delText>
        </w:r>
        <w:r w:rsidR="00716DD8" w:rsidRPr="00E45CE0" w:rsidDel="00CB0C94">
          <w:delText>he data</w:delText>
        </w:r>
      </w:del>
      <w:del w:id="53" w:author="PF" w:date="2014-11-26T22:25:00Z">
        <w:r w:rsidR="00716DD8" w:rsidRPr="00E45CE0" w:rsidDel="000A786B">
          <w:delText xml:space="preserve"> </w:delText>
        </w:r>
      </w:del>
      <w:del w:id="54" w:author="PF" w:date="2014-11-26T23:02:00Z">
        <w:r w:rsidR="00716DD8" w:rsidRPr="00E45CE0" w:rsidDel="00CB0C94">
          <w:delText xml:space="preserve">set </w:delText>
        </w:r>
      </w:del>
      <w:r w:rsidR="00716DD8" w:rsidRPr="00E45CE0">
        <w:t xml:space="preserve">the authors worked with </w:t>
      </w:r>
      <w:del w:id="55" w:author="PF" w:date="2014-11-26T23:02:00Z">
        <w:r w:rsidR="00716DD8" w:rsidRPr="00E45CE0" w:rsidDel="00CB0C94">
          <w:delText xml:space="preserve">are </w:delText>
        </w:r>
      </w:del>
      <w:r w:rsidR="00716DD8" w:rsidRPr="00E45CE0">
        <w:t xml:space="preserve">Twitter data during hurricane Joplin last May 22, 2011 with #joplin. </w:t>
      </w:r>
      <w:r w:rsidR="00716DD8">
        <w:t xml:space="preserve">They used Naïve Bayes classifiers to </w:t>
      </w:r>
      <w:del w:id="56" w:author="PF" w:date="2014-11-26T22:26:00Z">
        <w:r w:rsidR="00716DD8" w:rsidDel="000A786B">
          <w:delText xml:space="preserve">classify </w:delText>
        </w:r>
      </w:del>
      <w:ins w:id="57" w:author="PF" w:date="2014-11-26T22:26:00Z">
        <w:r w:rsidR="000A786B">
          <w:t xml:space="preserve">organize </w:t>
        </w:r>
      </w:ins>
      <w:r w:rsidR="00716DD8">
        <w:t xml:space="preserve">the tweets into </w:t>
      </w:r>
      <w:ins w:id="58" w:author="PF" w:date="2014-11-26T22:26:00Z">
        <w:r w:rsidR="000A786B">
          <w:t xml:space="preserve">meaningful or relevant </w:t>
        </w:r>
      </w:ins>
      <w:r w:rsidR="00716DD8">
        <w:t xml:space="preserve">categories </w:t>
      </w:r>
      <w:del w:id="59" w:author="PF" w:date="2014-11-26T22:26:00Z">
        <w:r w:rsidR="00716DD8" w:rsidDel="000A786B">
          <w:delText xml:space="preserve">as each category has different kinds </w:delText>
        </w:r>
      </w:del>
      <w:r w:rsidR="00716DD8">
        <w:t xml:space="preserve">of information for extraction. In </w:t>
      </w:r>
      <w:r w:rsidR="00C31179">
        <w:fldChar w:fldCharType="begin"/>
      </w:r>
      <w:r w:rsidR="00716DD8">
        <w:instrText xml:space="preserve"> REF _Ref403214498 \r \h </w:instrText>
      </w:r>
      <w:r w:rsidR="00C31179">
        <w:fldChar w:fldCharType="separate"/>
      </w:r>
      <w:r w:rsidR="00716DD8">
        <w:t>[4]</w:t>
      </w:r>
      <w:r w:rsidR="00C31179">
        <w:fldChar w:fldCharType="end"/>
      </w:r>
      <w:r w:rsidR="00716DD8">
        <w:t xml:space="preserve">, they used </w:t>
      </w:r>
      <w:r w:rsidR="00716DD8" w:rsidRPr="00E45CE0">
        <w:t xml:space="preserve">two datasets: (1) tweets during hurricane Joplin last </w:t>
      </w:r>
      <w:commentRangeStart w:id="60"/>
      <w:r w:rsidR="00716DD8" w:rsidRPr="00E45CE0">
        <w:t>May 22, 201</w:t>
      </w:r>
      <w:ins w:id="61" w:author="PF" w:date="2014-11-26T22:27:00Z">
        <w:r w:rsidR="000A786B">
          <w:t>1</w:t>
        </w:r>
        <w:commentRangeEnd w:id="60"/>
        <w:r w:rsidR="000A786B">
          <w:rPr>
            <w:rStyle w:val="CommentReference"/>
            <w:rFonts w:asciiTheme="minorHAnsi" w:hAnsiTheme="minorHAnsi" w:cstheme="minorBidi"/>
          </w:rPr>
          <w:commentReference w:id="60"/>
        </w:r>
      </w:ins>
      <w:del w:id="62" w:author="PF" w:date="2014-11-26T22:27:00Z">
        <w:r w:rsidR="00716DD8" w:rsidRPr="00E45CE0" w:rsidDel="000A786B">
          <w:delText>0</w:delText>
        </w:r>
      </w:del>
      <w:r w:rsidR="00716DD8" w:rsidRPr="00E45CE0">
        <w:t xml:space="preserve"> with #joplin and (2) tweets during hurricane Sandy last October 29, 2012 with #sandy #nyc.</w:t>
      </w:r>
      <w:r w:rsidR="00716DD8">
        <w:t xml:space="preserve"> </w:t>
      </w:r>
      <w:del w:id="63" w:author="PF" w:date="2014-11-26T22:29:00Z">
        <w:r w:rsidR="00716DD8" w:rsidDel="000A786B">
          <w:delText>This time t</w:delText>
        </w:r>
      </w:del>
      <w:ins w:id="64" w:author="PF" w:date="2014-11-26T22:29:00Z">
        <w:r w:rsidR="000A786B">
          <w:t>T</w:t>
        </w:r>
      </w:ins>
      <w:r w:rsidR="00716DD8">
        <w:t>hey employed a new approach</w:t>
      </w:r>
      <w:del w:id="65" w:author="PF" w:date="2014-11-26T22:29:00Z">
        <w:r w:rsidR="00716DD8" w:rsidDel="000A786B">
          <w:delText xml:space="preserve"> to extract the relevant information</w:delText>
        </w:r>
      </w:del>
      <w:ins w:id="66" w:author="PF" w:date="2014-11-26T22:29:00Z">
        <w:r w:rsidR="000A786B">
          <w:t>, known as</w:t>
        </w:r>
      </w:ins>
      <w:del w:id="67" w:author="PF" w:date="2014-11-26T22:29:00Z">
        <w:r w:rsidR="00716DD8" w:rsidDel="000A786B">
          <w:delText xml:space="preserve"> via</w:delText>
        </w:r>
      </w:del>
      <w:r w:rsidR="00716DD8">
        <w:t xml:space="preserve"> Conditional Random Fields (CRF)</w:t>
      </w:r>
      <w:ins w:id="68" w:author="PF" w:date="2014-11-26T22:29:00Z">
        <w:r w:rsidR="000A786B">
          <w:t>, to extract relevant information</w:t>
        </w:r>
      </w:ins>
      <w:r w:rsidR="00716DD8">
        <w:t xml:space="preserve">. Our work </w:t>
      </w:r>
      <w:del w:id="69" w:author="PF" w:date="2014-11-26T22:28:00Z">
        <w:r w:rsidR="00716DD8" w:rsidDel="000A786B">
          <w:delText xml:space="preserve">will be utilizing </w:delText>
        </w:r>
      </w:del>
      <w:ins w:id="70" w:author="PF" w:date="2014-11-26T22:28:00Z">
        <w:r w:rsidR="000A786B">
          <w:t xml:space="preserve">utilized </w:t>
        </w:r>
      </w:ins>
      <w:r w:rsidR="00716DD8">
        <w:t xml:space="preserve">the tweet categorization concept specified in </w:t>
      </w:r>
      <w:r w:rsidR="00C31179">
        <w:fldChar w:fldCharType="begin"/>
      </w:r>
      <w:r w:rsidR="00716DD8">
        <w:instrText xml:space="preserve"> REF _Ref403216055 \r \h </w:instrText>
      </w:r>
      <w:r w:rsidR="00C31179">
        <w:fldChar w:fldCharType="separate"/>
      </w:r>
      <w:r w:rsidR="00716DD8">
        <w:t>[3]</w:t>
      </w:r>
      <w:r w:rsidR="00C31179">
        <w:fldChar w:fldCharType="end"/>
      </w:r>
      <w:r w:rsidR="00716DD8">
        <w:t>.</w:t>
      </w:r>
    </w:p>
    <w:p w:rsidR="00EE6221" w:rsidRDefault="00716DD8" w:rsidP="00EE6221">
      <w:pPr>
        <w:pStyle w:val="Content"/>
      </w:pPr>
      <w:r>
        <w:t xml:space="preserve">For information extraction, we have reviewed various approaches used in morphologically rich languages </w:t>
      </w:r>
      <w:ins w:id="71" w:author="PF" w:date="2014-11-26T22:28:00Z">
        <w:r w:rsidR="000A786B">
          <w:t xml:space="preserve">such as </w:t>
        </w:r>
      </w:ins>
      <w:del w:id="72" w:author="PF" w:date="2014-11-26T22:28:00Z">
        <w:r w:rsidDel="000A786B">
          <w:delText xml:space="preserve">since </w:delText>
        </w:r>
      </w:del>
      <w:r>
        <w:t>the Filipino language</w:t>
      </w:r>
      <w:ins w:id="73" w:author="PF" w:date="2014-11-26T22:28:00Z">
        <w:r w:rsidR="000A786B">
          <w:t>.</w:t>
        </w:r>
      </w:ins>
      <w:del w:id="74" w:author="PF" w:date="2014-11-26T22:28:00Z">
        <w:r w:rsidDel="000A786B">
          <w:delText xml:space="preserve"> is one.</w:delText>
        </w:r>
      </w:del>
      <w:r>
        <w:t xml:space="preserve"> </w:t>
      </w:r>
      <w:r>
        <w:lastRenderedPageBreak/>
        <w:t>We determine</w:t>
      </w:r>
      <w:ins w:id="75" w:author="PF" w:date="2014-11-26T22:30:00Z">
        <w:r w:rsidR="000A786B">
          <w:t>d</w:t>
        </w:r>
      </w:ins>
      <w:r>
        <w:t xml:space="preserve"> the components of each IE system as well as </w:t>
      </w:r>
      <w:del w:id="76" w:author="PF" w:date="2014-11-26T22:30:00Z">
        <w:r w:rsidDel="000A786B">
          <w:delText xml:space="preserve">know what </w:delText>
        </w:r>
      </w:del>
      <w:ins w:id="77" w:author="PF" w:date="2014-11-26T22:30:00Z">
        <w:r w:rsidR="000A786B">
          <w:t xml:space="preserve">the </w:t>
        </w:r>
      </w:ins>
      <w:r>
        <w:t xml:space="preserve">tools and evaluation metrics they have used. </w:t>
      </w:r>
      <w:ins w:id="78" w:author="PF" w:date="2014-11-26T22:31:00Z">
        <w:r w:rsidR="000A786B">
          <w:t xml:space="preserve">For </w:t>
        </w:r>
      </w:ins>
      <w:r w:rsidR="00C31179">
        <w:fldChar w:fldCharType="begin"/>
      </w:r>
      <w:r>
        <w:instrText xml:space="preserve"> REF _Ref403216945 \r \h </w:instrText>
      </w:r>
      <w:r w:rsidR="00C31179">
        <w:fldChar w:fldCharType="separate"/>
      </w:r>
      <w:r>
        <w:t>[2]</w:t>
      </w:r>
      <w:r w:rsidR="00C31179">
        <w:fldChar w:fldCharType="end"/>
      </w:r>
      <w:ins w:id="79" w:author="PF" w:date="2014-11-26T22:30:00Z">
        <w:r w:rsidR="000A786B">
          <w:t xml:space="preserve">, </w:t>
        </w:r>
      </w:ins>
      <w:r w:rsidR="00C31179">
        <w:fldChar w:fldCharType="begin"/>
      </w:r>
      <w:r>
        <w:instrText xml:space="preserve"> REF _Ref403215752 \r \h </w:instrText>
      </w:r>
      <w:r w:rsidR="00C31179">
        <w:fldChar w:fldCharType="separate"/>
      </w:r>
      <w:r>
        <w:t>[12]</w:t>
      </w:r>
      <w:r w:rsidR="00C31179">
        <w:fldChar w:fldCharType="end"/>
      </w:r>
      <w:ins w:id="80" w:author="PF" w:date="2014-11-26T22:30:00Z">
        <w:r w:rsidR="000A786B">
          <w:t>,</w:t>
        </w:r>
      </w:ins>
      <w:r>
        <w:t xml:space="preserve"> and </w:t>
      </w:r>
      <w:r w:rsidR="00C31179">
        <w:fldChar w:fldCharType="begin"/>
      </w:r>
      <w:r>
        <w:instrText xml:space="preserve"> REF _Ref403217361 \r \h </w:instrText>
      </w:r>
      <w:r w:rsidR="00C31179">
        <w:fldChar w:fldCharType="separate"/>
      </w:r>
      <w:r>
        <w:t>[14]</w:t>
      </w:r>
      <w:r w:rsidR="00C31179">
        <w:fldChar w:fldCharType="end"/>
      </w:r>
      <w:ins w:id="81" w:author="PF" w:date="2014-11-26T22:31:00Z">
        <w:r w:rsidR="000A786B">
          <w:t>, they</w:t>
        </w:r>
      </w:ins>
      <w:r>
        <w:t xml:space="preserve"> are machine learning-based (adaptive); </w:t>
      </w:r>
      <w:r w:rsidR="00C31179">
        <w:fldChar w:fldCharType="begin"/>
      </w:r>
      <w:r>
        <w:instrText xml:space="preserve"> REF _Ref403216097 \r \h </w:instrText>
      </w:r>
      <w:r w:rsidR="00C31179">
        <w:fldChar w:fldCharType="separate"/>
      </w:r>
      <w:r>
        <w:t>[5]</w:t>
      </w:r>
      <w:r w:rsidR="00C31179">
        <w:fldChar w:fldCharType="end"/>
      </w:r>
      <w:r>
        <w:t xml:space="preserve"> and </w:t>
      </w:r>
      <w:r w:rsidR="00C31179">
        <w:fldChar w:fldCharType="begin"/>
      </w:r>
      <w:r>
        <w:instrText xml:space="preserve"> REF _Ref403216100 \r \h </w:instrText>
      </w:r>
      <w:r w:rsidR="00C31179">
        <w:fldChar w:fldCharType="separate"/>
      </w:r>
      <w:r>
        <w:t>[8]</w:t>
      </w:r>
      <w:r w:rsidR="00C31179">
        <w:fldChar w:fldCharType="end"/>
      </w:r>
      <w:r>
        <w:t xml:space="preserve"> are rule-based; </w:t>
      </w:r>
      <w:r w:rsidR="00C31179">
        <w:fldChar w:fldCharType="begin"/>
      </w:r>
      <w:r>
        <w:instrText xml:space="preserve"> REF _Ref403216277 \r \h </w:instrText>
      </w:r>
      <w:r w:rsidR="00C31179">
        <w:fldChar w:fldCharType="separate"/>
      </w:r>
      <w:r>
        <w:t>[9]</w:t>
      </w:r>
      <w:r w:rsidR="00C31179">
        <w:fldChar w:fldCharType="end"/>
      </w:r>
      <w:r>
        <w:t xml:space="preserve"> is template-based; and </w:t>
      </w:r>
      <w:r w:rsidR="00C31179">
        <w:fldChar w:fldCharType="begin"/>
      </w:r>
      <w:r>
        <w:instrText xml:space="preserve"> REF _Ref403216335 \r \h </w:instrText>
      </w:r>
      <w:r w:rsidR="00C31179">
        <w:fldChar w:fldCharType="separate"/>
      </w:r>
      <w:r>
        <w:t>[6]</w:t>
      </w:r>
      <w:r w:rsidR="00C31179">
        <w:fldChar w:fldCharType="end"/>
      </w:r>
      <w:r>
        <w:t xml:space="preserve"> is ontology-based. Our work</w:t>
      </w:r>
      <w:del w:id="82" w:author="PF" w:date="2014-11-26T22:31:00Z">
        <w:r w:rsidDel="000A786B">
          <w:delText xml:space="preserve"> will</w:delText>
        </w:r>
      </w:del>
      <w:r>
        <w:t xml:space="preserve"> focus</w:t>
      </w:r>
      <w:ins w:id="83" w:author="PF" w:date="2014-11-26T22:31:00Z">
        <w:r w:rsidR="000A786B">
          <w:t>ed</w:t>
        </w:r>
      </w:ins>
      <w:r>
        <w:t xml:space="preserve"> on machine-learning and rule-based IE system</w:t>
      </w:r>
      <w:ins w:id="84" w:author="PF" w:date="2014-11-26T22:31:00Z">
        <w:r w:rsidR="000A786B">
          <w:t>s</w:t>
        </w:r>
      </w:ins>
      <w:r>
        <w:t xml:space="preserve"> which will be displayed </w:t>
      </w:r>
      <w:del w:id="85" w:author="PF" w:date="2014-11-26T22:32:00Z">
        <w:r w:rsidDel="000A786B">
          <w:delText xml:space="preserve">in an </w:delText>
        </w:r>
      </w:del>
      <w:r>
        <w:t>ontolog</w:t>
      </w:r>
      <w:ins w:id="86" w:author="PF" w:date="2014-11-26T22:32:00Z">
        <w:r w:rsidR="000A786B">
          <w:t>icall</w:t>
        </w:r>
      </w:ins>
      <w:r>
        <w:t>y. An a</w:t>
      </w:r>
      <w:r w:rsidRPr="001114CE">
        <w:t xml:space="preserve">daptive </w:t>
      </w:r>
      <w:r>
        <w:t xml:space="preserve">IE system uses </w:t>
      </w:r>
      <w:r w:rsidRPr="001114CE">
        <w:t>machine</w:t>
      </w:r>
      <w:ins w:id="87" w:author="PF" w:date="2014-11-26T23:03:00Z">
        <w:r w:rsidR="00CB0C94">
          <w:t>-</w:t>
        </w:r>
      </w:ins>
      <w:del w:id="88" w:author="PF" w:date="2014-11-26T23:03:00Z">
        <w:r w:rsidRPr="001114CE" w:rsidDel="00CB0C94">
          <w:delText xml:space="preserve"> </w:delText>
        </w:r>
      </w:del>
      <w:r w:rsidRPr="001114CE">
        <w:t>learning techniques in order to automatically learn rules that will extract certain information</w:t>
      </w:r>
      <w:ins w:id="89" w:author="PF" w:date="2014-11-26T22:33:00Z">
        <w:r w:rsidR="000A786B">
          <w:t xml:space="preserve"> </w:t>
        </w:r>
      </w:ins>
      <w:r w:rsidR="00C31179">
        <w:fldChar w:fldCharType="begin"/>
      </w:r>
      <w:r>
        <w:instrText xml:space="preserve"> REF _Ref403217408 \r \h </w:instrText>
      </w:r>
      <w:r w:rsidR="00C31179">
        <w:fldChar w:fldCharType="separate"/>
      </w:r>
      <w:r>
        <w:t>[13]</w:t>
      </w:r>
      <w:r w:rsidR="00C31179">
        <w:fldChar w:fldCharType="end"/>
      </w:r>
      <w:r>
        <w:t>.</w:t>
      </w:r>
      <w:ins w:id="90" w:author="PF" w:date="2014-11-26T22:33:00Z">
        <w:r w:rsidR="000A786B">
          <w:t xml:space="preserve"> In </w:t>
        </w:r>
      </w:ins>
      <w:r w:rsidR="00C31179">
        <w:fldChar w:fldCharType="begin"/>
      </w:r>
      <w:r>
        <w:instrText xml:space="preserve"> REF _Ref403216960 \r \h </w:instrText>
      </w:r>
      <w:r w:rsidR="00C31179">
        <w:fldChar w:fldCharType="separate"/>
      </w:r>
      <w:r>
        <w:t>[1]</w:t>
      </w:r>
      <w:r w:rsidR="00C31179">
        <w:fldChar w:fldCharType="end"/>
      </w:r>
      <w:ins w:id="91" w:author="PF" w:date="2014-11-26T22:33:00Z">
        <w:r w:rsidR="000A786B">
          <w:t xml:space="preserve">, </w:t>
        </w:r>
      </w:ins>
      <w:del w:id="92" w:author="PF" w:date="2014-11-26T22:33:00Z">
        <w:r w:rsidDel="000A786B">
          <w:delText xml:space="preserve"> is </w:delText>
        </w:r>
      </w:del>
      <w:r>
        <w:t>an adaptive IE system that incorporates the usage of rules</w:t>
      </w:r>
      <w:ins w:id="93" w:author="PF" w:date="2014-11-26T22:33:00Z">
        <w:r w:rsidR="000A786B">
          <w:t xml:space="preserve"> is applied</w:t>
        </w:r>
      </w:ins>
      <w:r>
        <w:t>.</w:t>
      </w:r>
    </w:p>
    <w:p w:rsidR="00716DD8" w:rsidRPr="00353365" w:rsidRDefault="00716DD8" w:rsidP="00EE6221">
      <w:pPr>
        <w:pStyle w:val="Heading1"/>
      </w:pPr>
      <w:r>
        <w:t>Methodology</w:t>
      </w:r>
    </w:p>
    <w:p w:rsidR="00716DD8" w:rsidRDefault="00C31179" w:rsidP="00716DD8">
      <w:pPr>
        <w:pStyle w:val="Content"/>
      </w:pPr>
      <w:r>
        <w:rPr>
          <w:noProof/>
        </w:rPr>
        <w:pict>
          <v:group id="Group 43" o:spid="_x0000_s1026" style="position:absolute;left:0;text-align:left;margin-left:9pt;margin-top:23.75pt;width:207.35pt;height:277.2pt;z-index:251652096;mso-width-relative:margin;mso-height-relative:margin" coordsize="26333,3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">
            <v:group id="Group 30" o:spid="_x0000_s1027" style="position:absolute;width:26333;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8"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9" style="position:absolute;width:26289;height:320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30" type="#_x0000_t202" style="position:absolute;left:1143;top:1143;width:1371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rsidR="004200FE" w:rsidRPr="00AD4498" w:rsidRDefault="004200FE" w:rsidP="006947D4">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1" type="#_x0000_t202" style="position:absolute;left:1143;top:5715;width:1371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rsidR="004200FE" w:rsidRPr="00AD4498" w:rsidRDefault="004200FE" w:rsidP="006947D4">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rsidR="004200FE" w:rsidRPr="00AD4498" w:rsidRDefault="004200FE" w:rsidP="006947D4">
                        <w:pPr>
                          <w:rPr>
                            <w:sz w:val="18"/>
                            <w:szCs w:val="16"/>
                          </w:rPr>
                        </w:pPr>
                      </w:p>
                    </w:txbxContent>
                  </v:textbox>
                </v:shape>
                <v:shape id="Text Box 10" o:spid="_x0000_s1032" type="#_x0000_t202" style="position:absolute;left:1143;top:10287;width:1371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4200FE" w:rsidRPr="00AD4498" w:rsidRDefault="004200FE" w:rsidP="006947D4">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rsidR="004200FE" w:rsidRPr="00AD4498" w:rsidRDefault="004200FE" w:rsidP="006947D4">
                        <w:pPr>
                          <w:rPr>
                            <w:sz w:val="16"/>
                            <w:szCs w:val="16"/>
                          </w:rPr>
                        </w:pPr>
                      </w:p>
                    </w:txbxContent>
                  </v:textbox>
                </v:shape>
                <v:shape id="Text Box 11" o:spid="_x0000_s1033" type="#_x0000_t202" style="position:absolute;left:1143;top:14859;width:1371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rsidR="004200FE" w:rsidRPr="00966440" w:rsidRDefault="004200FE" w:rsidP="006947D4">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rsidR="004200FE" w:rsidRPr="00966440" w:rsidRDefault="004200FE" w:rsidP="006947D4">
                        <w:pPr>
                          <w:rPr>
                            <w:sz w:val="16"/>
                            <w:szCs w:val="16"/>
                          </w:rPr>
                        </w:pPr>
                      </w:p>
                    </w:txbxContent>
                  </v:textbox>
                </v:shape>
                <v:shape id="Text Box 12" o:spid="_x0000_s1034" type="#_x0000_t202" style="position:absolute;left:1143;top:19431;width:1371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rsidR="004200FE" w:rsidRPr="00AD4498" w:rsidRDefault="004200FE" w:rsidP="006947D4">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5" type="#_x0000_t202" style="position:absolute;left:1143;top:24003;width:1371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4200FE" w:rsidRPr="00966440" w:rsidRDefault="004200FE" w:rsidP="006947D4">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rsidR="004200FE" w:rsidRPr="00966440" w:rsidRDefault="004200FE" w:rsidP="006947D4">
                        <w:pPr>
                          <w:rPr>
                            <w:sz w:val="15"/>
                            <w:szCs w:val="15"/>
                          </w:rPr>
                        </w:pPr>
                      </w:p>
                    </w:txbxContent>
                  </v:textbox>
                </v:shape>
                <v:rect id="Rectangle 14" o:spid="_x0000_s1036" style="position:absolute;left:18288;top:19431;width:6858;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rsidR="004200FE" w:rsidRPr="00966440" w:rsidRDefault="004200FE" w:rsidP="006947D4">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7" type="#_x0000_t32" style="position:absolute;left:8001;top:3429;width:0;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8" type="#_x0000_t32" style="position:absolute;left:8001;top:8001;width:0;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9" type="#_x0000_t32" style="position:absolute;left:8001;top:12573;width:0;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0" type="#_x0000_t32" style="position:absolute;left:8001;top:17145;width:0;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1" type="#_x0000_t32" style="position:absolute;left:8001;top:21717;width:0;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2" type="#_x0000_t32" style="position:absolute;left:8001;top:26289;width:0;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3" type="#_x0000_t202" style="position:absolute;left:1143;top:28575;width:1371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rsidR="004200FE" w:rsidRPr="00AD4498" w:rsidRDefault="004200FE" w:rsidP="006947D4">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4" style="position:absolute;visibility:visibl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5" style="position:absolute;left:18288;top:22860;width:6858;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rsidR="004200FE" w:rsidRPr="00AD4498" w:rsidRDefault="004200FE" w:rsidP="006947D4">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6" style="position:absolute;visibility:visibl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7" style="position:absolute;left:18288;top:5715;width:6858;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rsidR="004200FE" w:rsidRPr="00966440" w:rsidRDefault="004200FE" w:rsidP="006947D4">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8" style="position:absolute;visibility:visibl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v:group>
            <v:shape id="Text Box 1" o:spid="_x0000_s1049" type="#_x0000_t202" style="position:absolute;top:32575;width:26333;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4200FE" w:rsidRPr="00A30BA7" w:rsidRDefault="004200FE" w:rsidP="006947D4">
                    <w:pPr>
                      <w:pStyle w:val="Caption"/>
                      <w:rPr>
                        <w:sz w:val="20"/>
                        <w:szCs w:val="20"/>
                      </w:rPr>
                    </w:pPr>
                    <w:bookmarkStart w:id="94" w:name="_Ref404024001"/>
                    <w:r>
                      <w:t xml:space="preserve">Figure </w:t>
                    </w:r>
                    <w:fldSimple w:instr=" SEQ Figure \* ARABIC ">
                      <w:r>
                        <w:rPr>
                          <w:noProof/>
                        </w:rPr>
                        <w:t>1</w:t>
                      </w:r>
                    </w:fldSimple>
                    <w:bookmarkEnd w:id="94"/>
                    <w:r>
                      <w:t>. Architectural Design of the System</w:t>
                    </w:r>
                  </w:p>
                </w:txbxContent>
              </v:textbox>
            </v:shape>
            <w10:wrap type="topAndBottom"/>
            <w10:anchorlock/>
          </v:group>
        </w:pict>
      </w:r>
      <w:r>
        <w:fldChar w:fldCharType="begin"/>
      </w:r>
      <w:r w:rsidR="006947D4">
        <w:instrText xml:space="preserve"> REF _Ref404024001 \h </w:instrText>
      </w:r>
      <w:r>
        <w:fldChar w:fldCharType="separate"/>
      </w:r>
      <w:r w:rsidR="006947D4">
        <w:t xml:space="preserve">Figure </w:t>
      </w:r>
      <w:r w:rsidR="006947D4">
        <w:rPr>
          <w:noProof/>
        </w:rPr>
        <w:t>1</w:t>
      </w:r>
      <w:r>
        <w:fldChar w:fldCharType="end"/>
      </w:r>
      <w:ins w:id="95" w:author="PF" w:date="2014-11-26T22:33:00Z">
        <w:r w:rsidR="000A786B">
          <w:t xml:space="preserve"> </w:t>
        </w:r>
      </w:ins>
      <w:r w:rsidR="00716DD8">
        <w:t>shows the architectural design of the system being developed.</w:t>
      </w:r>
    </w:p>
    <w:p w:rsidR="00716DD8" w:rsidRDefault="00716DD8" w:rsidP="00716DD8">
      <w:pPr>
        <w:pStyle w:val="Heading2"/>
      </w:pPr>
      <w:r>
        <w:t>Crawler Module</w:t>
      </w:r>
    </w:p>
    <w:p w:rsidR="00716DD8" w:rsidRDefault="00C31179" w:rsidP="00716DD8">
      <w:pPr>
        <w:pStyle w:val="Content"/>
      </w:pPr>
      <w:r>
        <w:rPr>
          <w:noProof/>
        </w:rPr>
        <w:pict>
          <v:group id="Group 44" o:spid="_x0000_s1050" style="position:absolute;left:0;text-align:left;margin-left:9pt;margin-top:46.25pt;width:208.1pt;height:79.2pt;z-index:251657216;mso-width-relative:margin;mso-height-relative:margin" coordsize="26384,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">
            <v:rect id="Rectangle 2" o:spid="_x0000_s1051" style="position:absolute;width:26384;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e+8QA&#10;AADaAAAADwAAAGRycy9kb3ducmV2LnhtbESPQWvCQBSE70L/w/IK3nRThSJpVhGrxRYvSXvx9pJ9&#10;ZoPZtyG7jfHfdwuFHoeZ+YbJNqNtxUC9bxwreJonIIgrpxuuFXx9HmYrED4ga2wdk4I7edisHyYZ&#10;ptrdOKehCLWIEPYpKjAhdKmUvjJk0c9dRxy9i+sthij7WuoebxFuW7lIkmdpseG4YLCjnaHqWnxb&#10;BZeuXJ7O+TkpyveP3f5NG/k6GKWmj+P2BUSgMfyH/9pHrWAB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3vvEAAAA2gAAAA8AAAAAAAAAAAAAAAAAmAIAAGRycy9k&#10;b3ducmV2LnhtbFBLBQYAAAAABAAEAPUAAACJAwAAAAA=&#10;" filled="f" strokecolor="black [3213]" strokeweight="1.5pt">
              <v:textbox>
                <w:txbxContent>
                  <w:p w:rsidR="004200FE" w:rsidRPr="00AE56B1" w:rsidRDefault="004200FE" w:rsidP="006947D4">
                    <w:pPr>
                      <w:rPr>
                        <w:rFonts w:ascii="Lucida Console" w:hAnsi="Lucida Console"/>
                        <w:sz w:val="18"/>
                        <w:szCs w:val="20"/>
                      </w:rPr>
                    </w:pPr>
                    <w:r w:rsidRPr="00AE56B1">
                      <w:rPr>
                        <w:rFonts w:ascii="Lucida Console" w:hAnsi="Lucida Console"/>
                        <w:sz w:val="18"/>
                        <w:szCs w:val="20"/>
                      </w:rPr>
                      <w:t>&lt;tweet&gt;</w:t>
                    </w:r>
                  </w:p>
                  <w:p w:rsidR="004200FE" w:rsidRDefault="004200FE" w:rsidP="006947D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rsidR="004200FE" w:rsidRPr="00AE56B1" w:rsidRDefault="004200FE" w:rsidP="006947D4">
                    <w:pPr>
                      <w:jc w:val="both"/>
                      <w:rPr>
                        <w:rFonts w:ascii="Lucida Console" w:hAnsi="Lucida Console"/>
                        <w:sz w:val="20"/>
                      </w:rPr>
                    </w:pPr>
                    <w:r w:rsidRPr="00AE56B1">
                      <w:rPr>
                        <w:rFonts w:ascii="Lucida Console" w:hAnsi="Lucida Console"/>
                        <w:sz w:val="18"/>
                        <w:szCs w:val="20"/>
                      </w:rPr>
                      <w:t>&lt;/tweet&gt;</w:t>
                    </w:r>
                  </w:p>
                </w:txbxContent>
              </v:textbox>
            </v:rect>
            <v:shape id="Text Box 37" o:spid="_x0000_s1052" type="#_x0000_t202" style="position:absolute;top:7429;width:26384;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f0sYA&#10;AADbAAAADwAAAGRycy9kb3ducmV2LnhtbESPQWsCMRSE70L/Q3iFXkSzrWJl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1f0sYAAADbAAAADwAAAAAAAAAAAAAAAACYAgAAZHJz&#10;L2Rvd25yZXYueG1sUEsFBgAAAAAEAAQA9QAAAIsDAAAAAA==&#10;" stroked="f">
              <v:textbox style="mso-fit-shape-to-text:t" inset="0,0,0,0">
                <w:txbxContent>
                  <w:p w:rsidR="004200FE" w:rsidRPr="002C135D" w:rsidRDefault="004200FE" w:rsidP="006947D4">
                    <w:pPr>
                      <w:pStyle w:val="Caption"/>
                      <w:rPr>
                        <w:noProof/>
                        <w:sz w:val="20"/>
                        <w:szCs w:val="20"/>
                      </w:rPr>
                    </w:pPr>
                    <w:bookmarkStart w:id="96" w:name="_Ref404024147"/>
                    <w:r>
                      <w:t xml:space="preserve">Figure </w:t>
                    </w:r>
                    <w:fldSimple w:instr=" SEQ Figure \* ARABIC ">
                      <w:r>
                        <w:rPr>
                          <w:noProof/>
                        </w:rPr>
                        <w:t>2</w:t>
                      </w:r>
                    </w:fldSimple>
                    <w:bookmarkEnd w:id="96"/>
                    <w:r>
                      <w:t>. Sample Tweet</w:t>
                    </w:r>
                  </w:p>
                </w:txbxContent>
              </v:textbox>
            </v:shape>
            <w10:wrap type="topAndBottom"/>
            <w10:anchorlock/>
          </v:group>
        </w:pict>
      </w:r>
      <w:r w:rsidR="00716DD8">
        <w:t>The crawler module is for retrieving and collecting tweets using Twitter’s Stream API and</w:t>
      </w:r>
      <w:r w:rsidR="00716DD8" w:rsidRPr="00FB7B3B">
        <w:t xml:space="preserve"> the Twitter4j library</w:t>
      </w:r>
      <w:ins w:id="97" w:author="PF" w:date="2014-11-26T22:34:00Z">
        <w:r w:rsidR="002408EE">
          <w:t xml:space="preserve"> </w:t>
        </w:r>
      </w:ins>
      <w:r>
        <w:fldChar w:fldCharType="begin"/>
      </w:r>
      <w:r w:rsidR="00716DD8">
        <w:instrText xml:space="preserve"> REF _Ref403215711 \r \h </w:instrText>
      </w:r>
      <w:r>
        <w:fldChar w:fldCharType="separate"/>
      </w:r>
      <w:r w:rsidR="00716DD8">
        <w:t>[15]</w:t>
      </w:r>
      <w:r>
        <w:fldChar w:fldCharType="end"/>
      </w:r>
      <w:r w:rsidR="00716DD8">
        <w:t xml:space="preserve">. </w:t>
      </w:r>
      <w:r>
        <w:fldChar w:fldCharType="begin"/>
      </w:r>
      <w:r w:rsidR="006947D4">
        <w:instrText xml:space="preserve"> REF _Ref404024147 \h </w:instrText>
      </w:r>
      <w:r>
        <w:fldChar w:fldCharType="separate"/>
      </w:r>
      <w:r w:rsidR="006947D4">
        <w:t xml:space="preserve">Figure </w:t>
      </w:r>
      <w:r w:rsidR="006947D4">
        <w:rPr>
          <w:noProof/>
        </w:rPr>
        <w:t>2</w:t>
      </w:r>
      <w:r>
        <w:fldChar w:fldCharType="end"/>
      </w:r>
      <w:ins w:id="98" w:author="PF" w:date="2014-11-26T22:40:00Z">
        <w:r w:rsidR="002408EE">
          <w:t xml:space="preserve"> </w:t>
        </w:r>
      </w:ins>
      <w:r w:rsidR="00716DD8">
        <w:t>shows a sample tweet from the crawled and collected tweets of this module.</w:t>
      </w:r>
    </w:p>
    <w:p w:rsidR="00716DD8" w:rsidRDefault="00716DD8" w:rsidP="00716DD8">
      <w:pPr>
        <w:pStyle w:val="Heading2"/>
      </w:pPr>
      <w:r>
        <w:t>Preprocessing Module</w:t>
      </w:r>
    </w:p>
    <w:p w:rsidR="00716DD8" w:rsidRDefault="00716DD8" w:rsidP="00716DD8">
      <w:pPr>
        <w:pStyle w:val="Content"/>
      </w:pPr>
      <w:r>
        <w:t>The preprocessing module includes the following sub-modules:</w:t>
      </w:r>
    </w:p>
    <w:p w:rsidR="00716DD8" w:rsidRDefault="00C31179" w:rsidP="00716DD8">
      <w:pPr>
        <w:pStyle w:val="Content"/>
        <w:numPr>
          <w:ilvl w:val="0"/>
          <w:numId w:val="3"/>
        </w:numPr>
        <w:ind w:left="180" w:firstLine="180"/>
      </w:pPr>
      <w:r>
        <w:rPr>
          <w:noProof/>
        </w:rPr>
        <w:pict>
          <v:group id="Group 57" o:spid="_x0000_s1053" style="position:absolute;left:0;text-align:left;margin-left:252pt;margin-top:-8in;width:207.35pt;height:79.2pt;z-index:251662336;mso-width-relative:margin;mso-height-relative:margin" coordsize="26289,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">
            <v:rect id="Rectangle 4" o:spid="_x0000_s1054" style="position:absolute;width:26289;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textbox>
                <w:txbxContent>
                  <w:p w:rsidR="004200FE" w:rsidRPr="00AE56B1" w:rsidRDefault="004200FE" w:rsidP="003B78E4">
                    <w:pPr>
                      <w:rPr>
                        <w:rFonts w:ascii="Lucida Console" w:hAnsi="Lucida Console"/>
                        <w:sz w:val="18"/>
                        <w:szCs w:val="20"/>
                      </w:rPr>
                    </w:pPr>
                    <w:r w:rsidRPr="00AE56B1">
                      <w:rPr>
                        <w:rFonts w:ascii="Lucida Console" w:hAnsi="Lucida Console"/>
                        <w:sz w:val="18"/>
                        <w:szCs w:val="20"/>
                      </w:rPr>
                      <w:t>&lt;tweet&gt;</w:t>
                    </w:r>
                  </w:p>
                  <w:p w:rsidR="004200FE" w:rsidRDefault="004200FE" w:rsidP="003B78E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rsidR="004200FE" w:rsidRPr="00AE56B1" w:rsidRDefault="004200FE" w:rsidP="003B78E4">
                    <w:pPr>
                      <w:jc w:val="both"/>
                      <w:rPr>
                        <w:rFonts w:ascii="Lucida Console" w:hAnsi="Lucida Console"/>
                        <w:sz w:val="20"/>
                      </w:rPr>
                    </w:pPr>
                    <w:r w:rsidRPr="00AE56B1">
                      <w:rPr>
                        <w:rFonts w:ascii="Lucida Console" w:hAnsi="Lucida Console"/>
                        <w:sz w:val="18"/>
                        <w:szCs w:val="20"/>
                      </w:rPr>
                      <w:t>&lt;/tweet&gt;</w:t>
                    </w:r>
                  </w:p>
                  <w:p w:rsidR="004200FE" w:rsidRDefault="004200FE" w:rsidP="003B78E4">
                    <w:pPr>
                      <w:jc w:val="center"/>
                    </w:pPr>
                  </w:p>
                </w:txbxContent>
              </v:textbox>
            </v:rect>
            <v:shape id="Text Box 56" o:spid="_x0000_s1055" type="#_x0000_t202" style="position:absolute;top:7429;width:26289;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4f6cYA&#10;AADbAAAADwAAAGRycy9kb3ducmV2LnhtbESPQWsCMRSE74X+h/AKvZSabWsX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4f6cYAAADbAAAADwAAAAAAAAAAAAAAAACYAgAAZHJz&#10;L2Rvd25yZXYueG1sUEsFBgAAAAAEAAQA9QAAAIsDAAAAAA==&#10;" stroked="f">
              <v:textbox style="mso-fit-shape-to-text:t" inset="0,0,0,0">
                <w:txbxContent>
                  <w:p w:rsidR="004200FE" w:rsidRPr="00662169" w:rsidRDefault="004200FE" w:rsidP="003B78E4">
                    <w:pPr>
                      <w:pStyle w:val="Caption"/>
                      <w:rPr>
                        <w:noProof/>
                        <w:sz w:val="20"/>
                        <w:szCs w:val="20"/>
                      </w:rPr>
                    </w:pPr>
                    <w:bookmarkStart w:id="99" w:name="_Ref404025755"/>
                    <w:r>
                      <w:t xml:space="preserve">Figure </w:t>
                    </w:r>
                    <w:fldSimple w:instr=" SEQ Figure \* ARABIC ">
                      <w:r>
                        <w:rPr>
                          <w:noProof/>
                        </w:rPr>
                        <w:t>3</w:t>
                      </w:r>
                    </w:fldSimple>
                    <w:bookmarkEnd w:id="99"/>
                    <w:r>
                      <w:t>. Text Normalizer Output</w:t>
                    </w:r>
                  </w:p>
                </w:txbxContent>
              </v:textbox>
            </v:shape>
            <w10:wrap type="topAndBottom"/>
            <w10:anchorlock/>
          </v:group>
        </w:pict>
      </w:r>
      <w:r w:rsidR="00716DD8" w:rsidRPr="00855944">
        <w:rPr>
          <w:i/>
        </w:rPr>
        <w:t>Text Normalizer</w:t>
      </w:r>
      <w:r w:rsidR="00716DD8">
        <w:t xml:space="preserve">: This sub-module handles the conversion of TXTSPK words to its full-word format as well as the removal of </w:t>
      </w:r>
      <w:r w:rsidR="00716DD8" w:rsidRPr="00B95616">
        <w:rPr>
          <w:lang w:val="en-PH" w:eastAsia="zh-CN"/>
        </w:rPr>
        <w:t>emoticons, links, and hashtags</w:t>
      </w:r>
      <w:r w:rsidR="00716DD8">
        <w:rPr>
          <w:lang w:val="en-PH" w:eastAsia="zh-CN"/>
        </w:rPr>
        <w:t xml:space="preserve"> for the uniformity and consistency of the extracted information. </w:t>
      </w:r>
      <w:r>
        <w:rPr>
          <w:lang w:val="en-PH" w:eastAsia="zh-CN"/>
        </w:rPr>
        <w:fldChar w:fldCharType="begin"/>
      </w:r>
      <w:r w:rsidR="003B78E4">
        <w:rPr>
          <w:lang w:val="en-PH" w:eastAsia="zh-CN"/>
        </w:rPr>
        <w:instrText xml:space="preserve"> REF _Ref404025755 \h </w:instrText>
      </w:r>
      <w:r>
        <w:rPr>
          <w:lang w:val="en-PH" w:eastAsia="zh-CN"/>
        </w:rPr>
      </w:r>
      <w:r>
        <w:rPr>
          <w:lang w:val="en-PH" w:eastAsia="zh-CN"/>
        </w:rPr>
        <w:fldChar w:fldCharType="separate"/>
      </w:r>
      <w:r w:rsidR="003B78E4">
        <w:t xml:space="preserve">Figure </w:t>
      </w:r>
      <w:r w:rsidR="003B78E4">
        <w:rPr>
          <w:noProof/>
        </w:rPr>
        <w:t>3</w:t>
      </w:r>
      <w:r>
        <w:rPr>
          <w:lang w:val="en-PH" w:eastAsia="zh-CN"/>
        </w:rPr>
        <w:fldChar w:fldCharType="end"/>
      </w:r>
      <w:ins w:id="100" w:author="PF" w:date="2014-11-26T22:35:00Z">
        <w:r w:rsidR="002408EE">
          <w:rPr>
            <w:lang w:val="en-PH" w:eastAsia="zh-CN"/>
          </w:rPr>
          <w:t xml:space="preserve"> </w:t>
        </w:r>
      </w:ins>
      <w:r w:rsidR="00716DD8">
        <w:rPr>
          <w:lang w:val="en-PH" w:eastAsia="zh-CN"/>
        </w:rPr>
        <w:t>shows the output of this sub-module.</w:t>
      </w:r>
    </w:p>
    <w:p w:rsidR="00716DD8" w:rsidRDefault="00C31179" w:rsidP="00716DD8">
      <w:pPr>
        <w:pStyle w:val="Content"/>
        <w:numPr>
          <w:ilvl w:val="0"/>
          <w:numId w:val="3"/>
        </w:numPr>
        <w:ind w:left="180" w:firstLine="180"/>
      </w:pPr>
      <w:r w:rsidRPr="00C31179">
        <w:rPr>
          <w:i/>
          <w:noProof/>
        </w:rPr>
        <w:pict>
          <v:group id="Group 59" o:spid="_x0000_s1056" style="position:absolute;left:0;text-align:left;margin-left:9pt;margin-top:126pt;width:207.35pt;height:87.85pt;z-index:251667456;mso-width-relative:margin;mso-height-relative:margin" coordsize="26289,11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">
            <v:rect id="Rectangle 22" o:spid="_x0000_s1057" style="position:absolute;width:26289;height:8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textbox>
                <w:txbxContent>
                  <w:p w:rsidR="004200FE" w:rsidRPr="008A1857" w:rsidRDefault="004200FE" w:rsidP="00EA644E">
                    <w:pPr>
                      <w:jc w:val="both"/>
                      <w:rPr>
                        <w:rFonts w:ascii="Lucida Console" w:hAnsi="Lucida Console"/>
                        <w:sz w:val="18"/>
                        <w:szCs w:val="20"/>
                      </w:rPr>
                    </w:pPr>
                    <w:r w:rsidRPr="008A1857">
                      <w:rPr>
                        <w:rFonts w:ascii="Lucida Console" w:hAnsi="Lucida Console"/>
                        <w:sz w:val="18"/>
                        <w:szCs w:val="20"/>
                      </w:rPr>
                      <w:t>&lt;tweet&gt;</w:t>
                    </w:r>
                  </w:p>
                  <w:p w:rsidR="004200FE" w:rsidRDefault="004200FE" w:rsidP="00EA644E">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rsidR="004200FE" w:rsidRDefault="004200FE" w:rsidP="00EA644E">
                    <w:pPr>
                      <w:jc w:val="both"/>
                    </w:pPr>
                    <w:r w:rsidRPr="008A1857">
                      <w:rPr>
                        <w:rFonts w:ascii="Lucida Console" w:hAnsi="Lucida Console"/>
                        <w:sz w:val="18"/>
                        <w:szCs w:val="20"/>
                      </w:rPr>
                      <w:t>&lt;/tweet&gt;</w:t>
                    </w:r>
                  </w:p>
                  <w:p w:rsidR="004200FE" w:rsidRDefault="004200FE" w:rsidP="00EA644E">
                    <w:pPr>
                      <w:jc w:val="center"/>
                    </w:pPr>
                  </w:p>
                </w:txbxContent>
              </v:textbox>
            </v:rect>
            <v:shape id="Text Box 58" o:spid="_x0000_s1058" type="#_x0000_t202" style="position:absolute;top:8572;width:26289;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uAMMA&#10;AADbAAAADwAAAGRycy9kb3ducmV2LnhtbERPz2vCMBS+C/4P4QleZKY6V0ZnFBEHmxdZ52W3R/Ns&#10;ujUvJUm1+++Xg7Djx/d7vR1sK67kQ+NYwWKegSCunG64VnD+fH14BhEissbWMSn4pQDbzXi0xkK7&#10;G3/QtYy1SCEcClRgYuwKKUNlyGKYu444cRfnLcYEfS21x1sKt61cZlkuLTacGgx2tDdU/ZS9VXBa&#10;fZ3MrL8cjrvVo38/9/v8uy6Vmk6G3QuISEP8F9/db1rBUxqb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0uAMMAAADbAAAADwAAAAAAAAAAAAAAAACYAgAAZHJzL2Rv&#10;d25yZXYueG1sUEsFBgAAAAAEAAQA9QAAAIgDAAAAAA==&#10;" stroked="f">
              <v:textbox style="mso-fit-shape-to-text:t" inset="0,0,0,0">
                <w:txbxContent>
                  <w:p w:rsidR="004200FE" w:rsidRPr="00222BFA" w:rsidRDefault="004200FE" w:rsidP="00EA644E">
                    <w:pPr>
                      <w:pStyle w:val="Caption"/>
                      <w:rPr>
                        <w:noProof/>
                        <w:sz w:val="20"/>
                        <w:szCs w:val="20"/>
                      </w:rPr>
                    </w:pPr>
                    <w:bookmarkStart w:id="101" w:name="_Ref404025965"/>
                    <w:r>
                      <w:t xml:space="preserve">Figure </w:t>
                    </w:r>
                    <w:fldSimple w:instr=" SEQ Figure \* ARABIC ">
                      <w:r>
                        <w:rPr>
                          <w:noProof/>
                        </w:rPr>
                        <w:t>4</w:t>
                      </w:r>
                    </w:fldSimple>
                    <w:bookmarkEnd w:id="101"/>
                    <w:r>
                      <w:t>. Tokenizer Output</w:t>
                    </w:r>
                  </w:p>
                </w:txbxContent>
              </v:textbox>
            </v:shape>
            <w10:wrap type="topAndBottom"/>
            <w10:anchorlock/>
          </v:group>
        </w:pict>
      </w:r>
      <w:r w:rsidR="00716DD8" w:rsidRPr="00855944">
        <w:rPr>
          <w:i/>
        </w:rPr>
        <w:t>Tokenizer</w:t>
      </w:r>
      <w:r w:rsidR="00716DD8">
        <w:t xml:space="preserve">: This sub-module </w:t>
      </w:r>
      <w:del w:id="102" w:author="PF" w:date="2014-11-26T22:40:00Z">
        <w:r w:rsidR="00716DD8" w:rsidDel="002408EE">
          <w:delText xml:space="preserve">will </w:delText>
        </w:r>
      </w:del>
      <w:r w:rsidR="00716DD8">
        <w:t>split</w:t>
      </w:r>
      <w:ins w:id="103" w:author="PF" w:date="2014-11-26T22:40:00Z">
        <w:r w:rsidR="002408EE">
          <w:t>s</w:t>
        </w:r>
      </w:ins>
      <w:r w:rsidR="00716DD8">
        <w:t xml:space="preserve"> the input into individual tokens which will be used for the subsequent sub-modules. </w:t>
      </w:r>
      <w:r>
        <w:fldChar w:fldCharType="begin"/>
      </w:r>
      <w:r w:rsidR="00EA644E">
        <w:instrText xml:space="preserve"> REF _Ref404025965 \h </w:instrText>
      </w:r>
      <w:r>
        <w:fldChar w:fldCharType="separate"/>
      </w:r>
      <w:r w:rsidR="00EA644E">
        <w:t xml:space="preserve">Figure </w:t>
      </w:r>
      <w:r w:rsidR="00EA644E">
        <w:rPr>
          <w:noProof/>
        </w:rPr>
        <w:t>4</w:t>
      </w:r>
      <w:r>
        <w:fldChar w:fldCharType="end"/>
      </w:r>
      <w:ins w:id="104" w:author="PF" w:date="2014-11-26T22:36:00Z">
        <w:r w:rsidR="002408EE">
          <w:t xml:space="preserve"> </w:t>
        </w:r>
      </w:ins>
      <w:r w:rsidR="00716DD8">
        <w:t>shows the output of this sub-module.</w:t>
      </w:r>
    </w:p>
    <w:p w:rsidR="00716DD8" w:rsidRDefault="00C31179" w:rsidP="00716DD8">
      <w:pPr>
        <w:pStyle w:val="Content"/>
        <w:numPr>
          <w:ilvl w:val="0"/>
          <w:numId w:val="3"/>
        </w:numPr>
        <w:ind w:left="180" w:firstLine="180"/>
      </w:pPr>
      <w:r w:rsidRPr="00C31179">
        <w:rPr>
          <w:i/>
          <w:noProof/>
        </w:rPr>
        <w:pict>
          <v:group id="Group 61" o:spid="_x0000_s1059" style="position:absolute;left:0;text-align:left;margin-left:9pt;margin-top:146.75pt;width:207.35pt;height:105.85pt;z-index:251672576;mso-width-relative:margin;mso-height-relative:margin" coordsize="26289,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">
            <v:rect id="Rectangle 31" o:spid="_x0000_s1060" style="position:absolute;width:26289;height:10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textbox>
                <w:txbxContent>
                  <w:p w:rsidR="004200FE" w:rsidRPr="00447750" w:rsidRDefault="004200FE" w:rsidP="00EA644E">
                    <w:pPr>
                      <w:rPr>
                        <w:rFonts w:ascii="Lucida Console" w:hAnsi="Lucida Console"/>
                        <w:sz w:val="18"/>
                        <w:szCs w:val="20"/>
                        <w:lang w:val="en-PH"/>
                      </w:rPr>
                    </w:pPr>
                    <w:r w:rsidRPr="00447750">
                      <w:rPr>
                        <w:rFonts w:ascii="Lucida Console" w:hAnsi="Lucida Console"/>
                        <w:sz w:val="18"/>
                        <w:szCs w:val="20"/>
                        <w:lang w:val="en-PH"/>
                      </w:rPr>
                      <w:t>&lt;tweet&gt;</w:t>
                    </w:r>
                  </w:p>
                  <w:p w:rsidR="004200FE" w:rsidRDefault="004200FE" w:rsidP="00EA644E">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v:textbox>
            </v:rect>
            <v:shape id="Text Box 60" o:spid="_x0000_s1061" type="#_x0000_t202" style="position:absolute;top:10858;width:26289;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4200FE" w:rsidRPr="00D32AFB" w:rsidRDefault="004200FE" w:rsidP="00EA644E">
                    <w:pPr>
                      <w:pStyle w:val="Caption"/>
                      <w:rPr>
                        <w:noProof/>
                        <w:sz w:val="20"/>
                        <w:szCs w:val="20"/>
                      </w:rPr>
                    </w:pPr>
                    <w:bookmarkStart w:id="105" w:name="_Ref404026056"/>
                    <w:r>
                      <w:t xml:space="preserve">Figure </w:t>
                    </w:r>
                    <w:fldSimple w:instr=" SEQ Figure \* ARABIC ">
                      <w:r>
                        <w:rPr>
                          <w:noProof/>
                        </w:rPr>
                        <w:t>5</w:t>
                      </w:r>
                    </w:fldSimple>
                    <w:bookmarkEnd w:id="105"/>
                    <w:r>
                      <w:t>. POS Tagger Output</w:t>
                    </w:r>
                  </w:p>
                </w:txbxContent>
              </v:textbox>
            </v:shape>
            <w10:wrap type="topAndBottom"/>
            <w10:anchorlock/>
          </v:group>
        </w:pict>
      </w:r>
      <w:r w:rsidR="00716DD8" w:rsidRPr="00855944">
        <w:rPr>
          <w:i/>
        </w:rPr>
        <w:t>POS Tagger</w:t>
      </w:r>
      <w:r w:rsidR="00716DD8">
        <w:t xml:space="preserve">: This sub-module </w:t>
      </w:r>
      <w:del w:id="106" w:author="PF" w:date="2014-11-26T22:41:00Z">
        <w:r w:rsidR="00716DD8" w:rsidDel="002408EE">
          <w:delText xml:space="preserve">will </w:delText>
        </w:r>
      </w:del>
      <w:r w:rsidR="00716DD8">
        <w:t>tag</w:t>
      </w:r>
      <w:ins w:id="107" w:author="PF" w:date="2014-11-26T22:41:00Z">
        <w:r w:rsidR="002408EE">
          <w:t>s</w:t>
        </w:r>
      </w:ins>
      <w:r w:rsidR="00716DD8">
        <w:t xml:space="preserve"> each of the</w:t>
      </w:r>
      <w:r w:rsidR="00716DD8" w:rsidRPr="00B95616">
        <w:t xml:space="preserve"> token</w:t>
      </w:r>
      <w:r w:rsidR="00716DD8">
        <w:t>s</w:t>
      </w:r>
      <w:r w:rsidR="00716DD8" w:rsidRPr="00B95616">
        <w:t xml:space="preserve"> with its corresponding part-of-speech. </w:t>
      </w:r>
      <w:r w:rsidR="00716DD8">
        <w:t xml:space="preserve">A </w:t>
      </w:r>
      <w:r w:rsidR="00716DD8" w:rsidRPr="00B95616">
        <w:t>token</w:t>
      </w:r>
      <w:del w:id="108" w:author="PF" w:date="2014-11-26T22:36:00Z">
        <w:r w:rsidR="00716DD8" w:rsidRPr="00B95616" w:rsidDel="002408EE">
          <w:delText>s</w:delText>
        </w:r>
      </w:del>
      <w:r w:rsidR="00716DD8" w:rsidRPr="00B95616">
        <w:t xml:space="preserve"> can be tagged as a noun, a verb, an adjective, an adverb</w:t>
      </w:r>
      <w:r w:rsidR="00716DD8">
        <w:t>, or other part-of-speech tags.</w:t>
      </w:r>
      <w:ins w:id="109" w:author="PF" w:date="2014-11-26T22:36:00Z">
        <w:r w:rsidR="002408EE">
          <w:t xml:space="preserve"> </w:t>
        </w:r>
      </w:ins>
      <w:r>
        <w:fldChar w:fldCharType="begin"/>
      </w:r>
      <w:r w:rsidR="00EA644E">
        <w:rPr>
          <w:noProof/>
        </w:rPr>
        <w:instrText xml:space="preserve"> REF _Ref404026056 \h </w:instrText>
      </w:r>
      <w:r>
        <w:fldChar w:fldCharType="separate"/>
      </w:r>
      <w:r w:rsidR="00EA644E">
        <w:t xml:space="preserve">Figure </w:t>
      </w:r>
      <w:r w:rsidR="00EA644E">
        <w:rPr>
          <w:noProof/>
        </w:rPr>
        <w:t>5</w:t>
      </w:r>
      <w:r>
        <w:fldChar w:fldCharType="end"/>
      </w:r>
      <w:ins w:id="110" w:author="PF" w:date="2014-11-26T22:36:00Z">
        <w:r w:rsidR="002408EE">
          <w:t xml:space="preserve"> </w:t>
        </w:r>
      </w:ins>
      <w:r w:rsidR="00716DD8">
        <w:rPr>
          <w:noProof/>
        </w:rPr>
        <w:t>shows the output of this sub-module.</w:t>
      </w:r>
    </w:p>
    <w:p w:rsidR="00716DD8" w:rsidRPr="00FB7B3B" w:rsidRDefault="00C31179" w:rsidP="00716DD8">
      <w:pPr>
        <w:pStyle w:val="Content"/>
        <w:numPr>
          <w:ilvl w:val="0"/>
          <w:numId w:val="3"/>
        </w:numPr>
        <w:ind w:left="180" w:firstLine="180"/>
      </w:pPr>
      <w:r>
        <w:rPr>
          <w:noProof/>
        </w:rPr>
        <w:pict>
          <v:group id="Group 63" o:spid="_x0000_s1062" style="position:absolute;left:0;text-align:left;margin-left:9pt;margin-top:165.55pt;width:207.35pt;height:115.2pt;z-index:25167769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">
            <v:rect id="Rectangle 33" o:spid="_x0000_s1063" style="position:absolute;width:26289;height:114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textbox>
                <w:txbxContent>
                  <w:p w:rsidR="004200FE" w:rsidRPr="005134B3" w:rsidRDefault="004200FE" w:rsidP="00EA644E">
                    <w:pPr>
                      <w:rPr>
                        <w:rFonts w:ascii="Lucida Console" w:hAnsi="Lucida Console"/>
                        <w:sz w:val="18"/>
                        <w:szCs w:val="20"/>
                        <w:lang w:val="en-PH"/>
                      </w:rPr>
                    </w:pPr>
                    <w:r w:rsidRPr="005134B3">
                      <w:rPr>
                        <w:rFonts w:ascii="Lucida Console" w:hAnsi="Lucida Console"/>
                        <w:sz w:val="18"/>
                        <w:szCs w:val="20"/>
                        <w:lang w:val="en-PH"/>
                      </w:rPr>
                      <w:t>&lt;tweet&gt;</w:t>
                    </w:r>
                  </w:p>
                  <w:p w:rsidR="004200FE" w:rsidRDefault="004200FE" w:rsidP="00EA644E">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rsidR="004200FE" w:rsidRDefault="004200FE" w:rsidP="00EA644E">
                    <w:r w:rsidRPr="005134B3">
                      <w:rPr>
                        <w:rFonts w:ascii="Lucida Console" w:hAnsi="Lucida Console"/>
                        <w:sz w:val="18"/>
                        <w:szCs w:val="20"/>
                        <w:lang w:val="en-PH"/>
                      </w:rPr>
                      <w:t>&lt;/tweet&gt;</w:t>
                    </w:r>
                  </w:p>
                </w:txbxContent>
              </v:textbox>
            </v:rect>
            <v:shape id="Text Box 62" o:spid="_x0000_s1064" type="#_x0000_t202" style="position:absolute;top:12001;width:26289;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TV8UA&#10;AADbAAAADwAAAGRycy9kb3ducmV2LnhtbESPQWsCMRSE74X+h/AKXkrN1spSVqOIVGh7kW69eHts&#10;npvVzcuSZHX77xtB8DjMzDfMfDnYVpzJh8axgtdxBoK4crrhWsHud/PyDiJEZI2tY1LwRwGWi8eH&#10;ORbaXfiHzmWsRYJwKFCBibErpAyVIYth7Dri5B2ctxiT9LXUHi8Jbls5ybJcWmw4LRjsaG2oOpW9&#10;VbCd7rfmuT98fK+mb/5r16/zY10qNXoaVjMQkYZ4D9/an1pBPoH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dNXxQAAANsAAAAPAAAAAAAAAAAAAAAAAJgCAABkcnMv&#10;ZG93bnJldi54bWxQSwUGAAAAAAQABAD1AAAAigMAAAAA&#10;" stroked="f">
              <v:textbox style="mso-fit-shape-to-text:t" inset="0,0,0,0">
                <w:txbxContent>
                  <w:p w:rsidR="004200FE" w:rsidRPr="00170212" w:rsidRDefault="004200FE" w:rsidP="00EA644E">
                    <w:pPr>
                      <w:pStyle w:val="Caption"/>
                      <w:rPr>
                        <w:noProof/>
                        <w:sz w:val="20"/>
                        <w:szCs w:val="20"/>
                      </w:rPr>
                    </w:pPr>
                    <w:bookmarkStart w:id="111" w:name="_Ref404026244"/>
                    <w:r>
                      <w:t xml:space="preserve">Figure </w:t>
                    </w:r>
                    <w:fldSimple w:instr=" SEQ Figure \* ARABIC ">
                      <w:r>
                        <w:rPr>
                          <w:noProof/>
                        </w:rPr>
                        <w:t>6</w:t>
                      </w:r>
                    </w:fldSimple>
                    <w:bookmarkEnd w:id="111"/>
                    <w:r>
                      <w:t>. Filipino NER Output</w:t>
                    </w:r>
                  </w:p>
                </w:txbxContent>
              </v:textbox>
            </v:shape>
            <w10:wrap type="topAndBottom"/>
            <w10:anchorlock/>
          </v:group>
        </w:pict>
      </w:r>
      <w:r w:rsidR="00716DD8" w:rsidRPr="00855944">
        <w:rPr>
          <w:i/>
        </w:rPr>
        <w:t>Filipino NER</w:t>
      </w:r>
      <w:r w:rsidR="00716DD8">
        <w:t>: This sub-module is responsible for identifying and tagging the proper nouns in the input. The proper nouns are identified with the use of a gazetteer.</w:t>
      </w:r>
      <w:ins w:id="112" w:author="PF" w:date="2014-11-26T22:37:00Z">
        <w:r w:rsidR="002408EE">
          <w:t xml:space="preserve"> </w:t>
        </w:r>
      </w:ins>
      <w:r>
        <w:fldChar w:fldCharType="begin"/>
      </w:r>
      <w:r w:rsidR="005443C3">
        <w:rPr>
          <w:noProof/>
        </w:rPr>
        <w:instrText xml:space="preserve"> REF _Ref404026244 \h </w:instrText>
      </w:r>
      <w:r>
        <w:fldChar w:fldCharType="separate"/>
      </w:r>
      <w:r w:rsidR="005443C3">
        <w:t xml:space="preserve">Figure </w:t>
      </w:r>
      <w:r w:rsidR="005443C3">
        <w:rPr>
          <w:noProof/>
        </w:rPr>
        <w:t>6</w:t>
      </w:r>
      <w:r>
        <w:fldChar w:fldCharType="end"/>
      </w:r>
      <w:ins w:id="113" w:author="PF" w:date="2014-11-26T22:37:00Z">
        <w:r w:rsidR="002408EE">
          <w:t xml:space="preserve"> </w:t>
        </w:r>
      </w:ins>
      <w:r w:rsidR="00716DD8">
        <w:rPr>
          <w:noProof/>
        </w:rPr>
        <w:t>shows the output of this sub-module.</w:t>
      </w:r>
    </w:p>
    <w:p w:rsidR="00716DD8" w:rsidRDefault="00716DD8" w:rsidP="00716DD8">
      <w:pPr>
        <w:pStyle w:val="Heading2"/>
      </w:pPr>
      <w:r>
        <w:t>Feature Extraction Module</w:t>
      </w:r>
    </w:p>
    <w:p w:rsidR="00716DD8" w:rsidRDefault="00716DD8" w:rsidP="00716DD8">
      <w:pPr>
        <w:pStyle w:val="Content"/>
      </w:pPr>
      <w:r>
        <w:t>The feature extraction module extracts the following features from the input:</w:t>
      </w:r>
    </w:p>
    <w:p w:rsidR="00716DD8" w:rsidRDefault="00716DD8" w:rsidP="00716DD8">
      <w:pPr>
        <w:pStyle w:val="Content"/>
        <w:numPr>
          <w:ilvl w:val="0"/>
          <w:numId w:val="4"/>
        </w:numPr>
        <w:ind w:left="180" w:firstLine="180"/>
      </w:pPr>
      <w:r>
        <w:rPr>
          <w:i/>
        </w:rPr>
        <w:t>Presence</w:t>
      </w:r>
      <w:r>
        <w:t xml:space="preserve">: This is a binary feature that indicates the presence of </w:t>
      </w:r>
      <w:r w:rsidRPr="00B95616">
        <w:t>keywords like disaster</w:t>
      </w:r>
      <w:commentRangeStart w:id="114"/>
      <w:r w:rsidRPr="00B95616">
        <w:t xml:space="preserve"> words</w:t>
      </w:r>
      <w:commentRangeEnd w:id="114"/>
      <w:r w:rsidR="002408EE">
        <w:rPr>
          <w:rStyle w:val="CommentReference"/>
          <w:rFonts w:asciiTheme="minorHAnsi" w:hAnsiTheme="minorHAnsi" w:cstheme="minorBidi"/>
        </w:rPr>
        <w:commentReference w:id="114"/>
      </w:r>
      <w:r w:rsidRPr="00B95616">
        <w:t xml:space="preserve">, </w:t>
      </w:r>
      <w:r>
        <w:t>mentions, hashtags, emoticons, retweets</w:t>
      </w:r>
      <w:r w:rsidRPr="00B95616">
        <w:t xml:space="preserve">, and </w:t>
      </w:r>
      <w:ins w:id="115" w:author="PF" w:date="2014-11-26T22:38:00Z">
        <w:r w:rsidR="002408EE">
          <w:t xml:space="preserve">also detects </w:t>
        </w:r>
      </w:ins>
      <w:r>
        <w:t>if c</w:t>
      </w:r>
      <w:r w:rsidRPr="00B95616">
        <w:t>od</w:t>
      </w:r>
      <w:r>
        <w:t>e s</w:t>
      </w:r>
      <w:r w:rsidRPr="00B95616">
        <w:t xml:space="preserve">witching </w:t>
      </w:r>
      <w:r>
        <w:t xml:space="preserve">has occurred </w:t>
      </w:r>
      <w:r w:rsidRPr="00B95616">
        <w:t xml:space="preserve">in the </w:t>
      </w:r>
      <w:r w:rsidRPr="00B95616">
        <w:lastRenderedPageBreak/>
        <w:t>input tweet.</w:t>
      </w:r>
      <w:r>
        <w:t xml:space="preserve"> The value of “1” is given if the keyword is present</w:t>
      </w:r>
      <w:ins w:id="116" w:author="PF" w:date="2014-11-26T23:04:00Z">
        <w:r w:rsidR="00CB0C94">
          <w:t>;</w:t>
        </w:r>
      </w:ins>
      <w:del w:id="117" w:author="PF" w:date="2014-11-26T23:04:00Z">
        <w:r w:rsidDel="00CB0C94">
          <w:delText>,</w:delText>
        </w:r>
      </w:del>
      <w:r>
        <w:t xml:space="preserve"> </w:t>
      </w:r>
      <w:del w:id="118" w:author="PF" w:date="2014-11-26T22:39:00Z">
        <w:r w:rsidDel="002408EE">
          <w:delText xml:space="preserve">else it is given </w:delText>
        </w:r>
      </w:del>
      <w:r>
        <w:t>“0”</w:t>
      </w:r>
      <w:ins w:id="119" w:author="PF" w:date="2014-11-26T22:39:00Z">
        <w:r w:rsidR="002408EE">
          <w:t xml:space="preserve"> if it is absent</w:t>
        </w:r>
      </w:ins>
      <w:r>
        <w:t>.</w:t>
      </w:r>
    </w:p>
    <w:p w:rsidR="00716DD8" w:rsidRPr="00785A99" w:rsidRDefault="00716DD8" w:rsidP="00716DD8">
      <w:pPr>
        <w:pStyle w:val="Content"/>
        <w:numPr>
          <w:ilvl w:val="0"/>
          <w:numId w:val="4"/>
        </w:numPr>
        <w:ind w:left="180" w:firstLine="180"/>
      </w:pPr>
      <w:r>
        <w:rPr>
          <w:i/>
        </w:rPr>
        <w:t>Tweet Length</w:t>
      </w:r>
      <w:r>
        <w:t xml:space="preserve">: This </w:t>
      </w:r>
      <w:r w:rsidRPr="00B95616">
        <w:t>feature essentially counts the length of the input tweet</w:t>
      </w:r>
      <w:r>
        <w:t>.</w:t>
      </w:r>
    </w:p>
    <w:p w:rsidR="00716DD8" w:rsidRPr="00785A99" w:rsidRDefault="00716DD8" w:rsidP="00716DD8">
      <w:pPr>
        <w:pStyle w:val="Content"/>
        <w:numPr>
          <w:ilvl w:val="0"/>
          <w:numId w:val="4"/>
        </w:numPr>
        <w:ind w:left="180" w:firstLine="180"/>
      </w:pPr>
      <w:r>
        <w:rPr>
          <w:i/>
        </w:rPr>
        <w:t>N-gram</w:t>
      </w:r>
      <w:r>
        <w:t xml:space="preserve">: This </w:t>
      </w:r>
      <w:r w:rsidRPr="00B95616">
        <w:t>is mainly responsible for generating/extracting the different n-grams for the input tweets, specifically, the bi-gram and the tri-gram of the input tweets.</w:t>
      </w:r>
    </w:p>
    <w:p w:rsidR="00716DD8" w:rsidRPr="00785A99" w:rsidRDefault="00716DD8" w:rsidP="00716DD8">
      <w:pPr>
        <w:pStyle w:val="Content"/>
        <w:numPr>
          <w:ilvl w:val="0"/>
          <w:numId w:val="4"/>
        </w:numPr>
        <w:ind w:left="180" w:firstLine="180"/>
      </w:pPr>
      <w:r>
        <w:rPr>
          <w:i/>
        </w:rPr>
        <w:t>User</w:t>
      </w:r>
      <w:r>
        <w:t xml:space="preserve">: This </w:t>
      </w:r>
      <w:r w:rsidRPr="00B95616">
        <w:t>will help in determining the type of disaster. For example, @dost_pagasa will tweet about typhoons.</w:t>
      </w:r>
    </w:p>
    <w:p w:rsidR="00716DD8" w:rsidRPr="00B96B0F" w:rsidRDefault="00716DD8" w:rsidP="00716DD8">
      <w:pPr>
        <w:pStyle w:val="Content"/>
        <w:numPr>
          <w:ilvl w:val="0"/>
          <w:numId w:val="4"/>
        </w:numPr>
        <w:ind w:left="180" w:firstLine="180"/>
      </w:pPr>
      <w:r>
        <w:rPr>
          <w:i/>
        </w:rPr>
        <w:t>Location</w:t>
      </w:r>
      <w:r>
        <w:t xml:space="preserve">: This feature </w:t>
      </w:r>
      <w:ins w:id="120" w:author="PF" w:date="2014-11-26T22:40:00Z">
        <w:r w:rsidR="002408EE">
          <w:t>contains</w:t>
        </w:r>
      </w:ins>
      <w:del w:id="121" w:author="PF" w:date="2014-11-26T22:40:00Z">
        <w:r w:rsidDel="002408EE">
          <w:delText>are</w:delText>
        </w:r>
      </w:del>
      <w:r>
        <w:t xml:space="preserve"> the locations mentioned in the tweet.</w:t>
      </w:r>
    </w:p>
    <w:p w:rsidR="00716DD8" w:rsidRDefault="00716DD8" w:rsidP="00716DD8">
      <w:pPr>
        <w:pStyle w:val="Heading2"/>
      </w:pPr>
      <w:r>
        <w:t>Category Classifier Module</w:t>
      </w:r>
    </w:p>
    <w:p w:rsidR="00716DD8" w:rsidRDefault="00716DD8" w:rsidP="00716DD8">
      <w:pPr>
        <w:pStyle w:val="Content"/>
      </w:pPr>
      <w:r>
        <w:t xml:space="preserve">With the extracted features and Weka </w:t>
      </w:r>
      <w:r w:rsidR="00C31179">
        <w:fldChar w:fldCharType="begin"/>
      </w:r>
      <w:r>
        <w:instrText xml:space="preserve"> REF _Ref403167291 \n </w:instrText>
      </w:r>
      <w:r w:rsidR="00C31179">
        <w:fldChar w:fldCharType="separate"/>
      </w:r>
      <w:r>
        <w:t>[17]</w:t>
      </w:r>
      <w:r w:rsidR="00C31179">
        <w:fldChar w:fldCharType="end"/>
      </w:r>
      <w:r>
        <w:t xml:space="preserve"> as the tool, the category classifier module </w:t>
      </w:r>
      <w:del w:id="122" w:author="PF" w:date="2014-11-26T22:41:00Z">
        <w:r w:rsidDel="002408EE">
          <w:delText xml:space="preserve">will </w:delText>
        </w:r>
      </w:del>
      <w:r>
        <w:t>classif</w:t>
      </w:r>
      <w:ins w:id="123" w:author="PF" w:date="2014-11-26T22:41:00Z">
        <w:r w:rsidR="002408EE">
          <w:t>ies</w:t>
        </w:r>
      </w:ins>
      <w:del w:id="124" w:author="PF" w:date="2014-11-26T22:41:00Z">
        <w:r w:rsidDel="002408EE">
          <w:delText>y</w:delText>
        </w:r>
      </w:del>
      <w:r>
        <w:t xml:space="preserve"> the tweets into one of the following categories:</w:t>
      </w:r>
    </w:p>
    <w:p w:rsidR="00716DD8" w:rsidRDefault="00716DD8" w:rsidP="00716DD8">
      <w:pPr>
        <w:pStyle w:val="Content"/>
        <w:numPr>
          <w:ilvl w:val="0"/>
          <w:numId w:val="5"/>
        </w:numPr>
        <w:ind w:left="180" w:firstLine="180"/>
      </w:pPr>
      <w:r w:rsidRPr="001D505E">
        <w:rPr>
          <w:i/>
        </w:rPr>
        <w:t>Caution and Advi</w:t>
      </w:r>
      <w:r>
        <w:rPr>
          <w:i/>
        </w:rPr>
        <w:t>c</w:t>
      </w:r>
      <w:r w:rsidRPr="001D505E">
        <w:rPr>
          <w:i/>
        </w:rPr>
        <w:t>e (CA)</w:t>
      </w:r>
      <w:r>
        <w:t xml:space="preserve">: </w:t>
      </w:r>
      <w:r w:rsidRPr="00716DD8">
        <w:rPr>
          <w:rStyle w:val="Emphasis"/>
          <w:i w:val="0"/>
        </w:rPr>
        <w:t>If a tweet conveys/reports information about some warning or a piece of advice about a possible hazard of an incident</w:t>
      </w:r>
      <w:del w:id="125" w:author="PF" w:date="2014-11-26T23:04:00Z">
        <w:r w:rsidRPr="00716DD8" w:rsidDel="00CB0C94">
          <w:rPr>
            <w:rStyle w:val="Emphasis"/>
            <w:i w:val="0"/>
          </w:rPr>
          <w:delText>.</w:delText>
        </w:r>
      </w:del>
    </w:p>
    <w:p w:rsidR="00716DD8" w:rsidRDefault="00716DD8" w:rsidP="00716DD8">
      <w:pPr>
        <w:pStyle w:val="Content"/>
        <w:numPr>
          <w:ilvl w:val="0"/>
          <w:numId w:val="5"/>
        </w:numPr>
        <w:ind w:left="180" w:firstLine="180"/>
      </w:pPr>
      <w:r w:rsidRPr="001D505E">
        <w:rPr>
          <w:i/>
        </w:rPr>
        <w:t>Casualty and Damage (CD)</w:t>
      </w:r>
      <w:r>
        <w:t xml:space="preserve">: </w:t>
      </w:r>
      <w:r w:rsidRPr="00E45CE0">
        <w:rPr>
          <w:rFonts w:cs="TimesNewRomanPSMT"/>
        </w:rPr>
        <w:t xml:space="preserve">If a </w:t>
      </w:r>
      <w:r>
        <w:rPr>
          <w:rFonts w:cs="TimesNewRomanPSMT"/>
        </w:rPr>
        <w:t>tweet</w:t>
      </w:r>
      <w:r w:rsidRPr="00E45CE0">
        <w:rPr>
          <w:rFonts w:cs="TimesNewRomanPSMT"/>
        </w:rPr>
        <w:t xml:space="preserve"> reports the information about casualties or damage</w:t>
      </w:r>
      <w:ins w:id="126" w:author="PF" w:date="2014-11-26T22:42:00Z">
        <w:r w:rsidR="00365050">
          <w:rPr>
            <w:rFonts w:cs="TimesNewRomanPSMT"/>
          </w:rPr>
          <w:t>/s</w:t>
        </w:r>
      </w:ins>
      <w:del w:id="127" w:author="PF" w:date="2014-11-26T22:42:00Z">
        <w:r w:rsidRPr="00E45CE0" w:rsidDel="00365050">
          <w:rPr>
            <w:rFonts w:cs="TimesNewRomanPSMT"/>
          </w:rPr>
          <w:delText xml:space="preserve"> done</w:delText>
        </w:r>
      </w:del>
      <w:ins w:id="128" w:author="PF" w:date="2014-11-26T22:42:00Z">
        <w:r w:rsidR="00365050">
          <w:rPr>
            <w:rFonts w:cs="TimesNewRomanPSMT"/>
          </w:rPr>
          <w:t xml:space="preserve"> caused</w:t>
        </w:r>
      </w:ins>
      <w:r w:rsidRPr="00E45CE0">
        <w:rPr>
          <w:rFonts w:cs="TimesNewRomanPSMT"/>
        </w:rPr>
        <w:t xml:space="preserve"> by an incident</w:t>
      </w:r>
      <w:del w:id="129" w:author="PF" w:date="2014-11-26T23:04:00Z">
        <w:r w:rsidRPr="00E45CE0" w:rsidDel="00CB0C94">
          <w:rPr>
            <w:rFonts w:cs="TimesNewRomanPSMT"/>
          </w:rPr>
          <w:delText>.</w:delText>
        </w:r>
      </w:del>
    </w:p>
    <w:p w:rsidR="00716DD8" w:rsidRDefault="00716DD8" w:rsidP="00716DD8">
      <w:pPr>
        <w:pStyle w:val="Content"/>
        <w:numPr>
          <w:ilvl w:val="0"/>
          <w:numId w:val="5"/>
        </w:numPr>
        <w:ind w:left="180" w:firstLine="180"/>
      </w:pPr>
      <w:r w:rsidRPr="001D505E">
        <w:rPr>
          <w:i/>
        </w:rPr>
        <w:t>Donation (D)</w:t>
      </w:r>
      <w:r>
        <w:t xml:space="preserve">: </w:t>
      </w:r>
      <w:r w:rsidRPr="00E45CE0">
        <w:rPr>
          <w:rFonts w:cs="TimesNewRomanPSMT"/>
        </w:rPr>
        <w:t xml:space="preserve">If a </w:t>
      </w:r>
      <w:r>
        <w:rPr>
          <w:rFonts w:cs="TimesNewRomanPSMT"/>
        </w:rPr>
        <w:t>tweet</w:t>
      </w:r>
      <w:r w:rsidRPr="00E45CE0">
        <w:rPr>
          <w:rFonts w:cs="TimesNewRomanPSMT"/>
        </w:rPr>
        <w:t xml:space="preserve"> speaks about money raised, donation</w:t>
      </w:r>
      <w:ins w:id="130" w:author="PF" w:date="2014-11-26T22:42:00Z">
        <w:r w:rsidR="00365050">
          <w:rPr>
            <w:rFonts w:cs="TimesNewRomanPSMT"/>
          </w:rPr>
          <w:t>s</w:t>
        </w:r>
      </w:ins>
      <w:del w:id="131" w:author="PF" w:date="2014-11-26T22:42:00Z">
        <w:r w:rsidRPr="00E45CE0" w:rsidDel="00365050">
          <w:rPr>
            <w:rFonts w:cs="TimesNewRomanPSMT"/>
          </w:rPr>
          <w:delText xml:space="preserve"> offers</w:delText>
        </w:r>
      </w:del>
      <w:r w:rsidRPr="00E45CE0">
        <w:rPr>
          <w:rFonts w:cs="TimesNewRomanPSMT"/>
        </w:rPr>
        <w:t>, goods/services offered or asked by the victims of an incident</w:t>
      </w:r>
    </w:p>
    <w:p w:rsidR="00716DD8" w:rsidRDefault="00716DD8" w:rsidP="00716DD8">
      <w:pPr>
        <w:pStyle w:val="Content"/>
        <w:numPr>
          <w:ilvl w:val="0"/>
          <w:numId w:val="5"/>
        </w:numPr>
        <w:ind w:left="180" w:firstLine="180"/>
      </w:pPr>
      <w:r w:rsidRPr="001D505E">
        <w:rPr>
          <w:i/>
        </w:rPr>
        <w:t>Others (O)</w:t>
      </w:r>
      <w:r>
        <w:t>: If a tweet cannot be classified</w:t>
      </w:r>
      <w:del w:id="132" w:author="PF" w:date="2014-11-26T22:42:00Z">
        <w:r w:rsidDel="00365050">
          <w:delText xml:space="preserve"> among the</w:delText>
        </w:r>
      </w:del>
      <w:ins w:id="133" w:author="PF" w:date="2014-11-26T22:42:00Z">
        <w:r w:rsidR="00365050">
          <w:t xml:space="preserve"> into one of the</w:t>
        </w:r>
      </w:ins>
      <w:r>
        <w:t xml:space="preserve"> first three categories</w:t>
      </w:r>
      <w:del w:id="134" w:author="PF" w:date="2014-11-26T23:04:00Z">
        <w:r w:rsidDel="00CB0C94">
          <w:delText>.</w:delText>
        </w:r>
      </w:del>
    </w:p>
    <w:p w:rsidR="00EA644E" w:rsidRPr="001D505E" w:rsidRDefault="00C31179" w:rsidP="00EA644E">
      <w:pPr>
        <w:pStyle w:val="Content"/>
      </w:pPr>
      <w:r>
        <w:rPr>
          <w:noProof/>
        </w:rPr>
        <w:pict>
          <v:group id="Group 65" o:spid="_x0000_s1065" style="position:absolute;left:0;text-align:left;margin-left:9pt;margin-top:13.3pt;width:207.35pt;height:115.2pt;z-index:25168281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">
            <v:shape id="Text Box 35" o:spid="_x0000_s1066" type="#_x0000_t202" style="position:absolute;width:26289;height:1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LSMUA&#10;AADbAAAADwAAAGRycy9kb3ducmV2LnhtbESPQWvCQBSE7wX/w/KE3uomkYpNXUWU0HjoQdvS6yP7&#10;msRm34bsJqb/3i0IHoeZ+YZZbUbTiIE6V1tWEM8iEMSF1TWXCj4/sqclCOeRNTaWScEfOdisJw8r&#10;TLW98JGGky9FgLBLUUHlfZtK6YqKDLqZbYmD92M7gz7IrpS6w0uAm0YmUbSQBmsOCxW2tKuo+D31&#10;RsE5O3+/vPcx6r15O8ZfSS7rQ67U43TcvoLwNPp7+NbOtYL5M/x/C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AtIxQAAANsAAAAPAAAAAAAAAAAAAAAAAJgCAABkcnMv&#10;ZG93bnJldi54bWxQSwUGAAAAAAQABAD1AAAAigMAAAAA&#10;" filled="f" strokecolor="black [3213]" strokeweight="1.5pt">
              <v:textbox>
                <w:txbxContent>
                  <w:p w:rsidR="004200FE" w:rsidRPr="004E4CB0" w:rsidRDefault="004200FE" w:rsidP="00EA644E">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rsidR="004200FE" w:rsidRDefault="004200FE" w:rsidP="00EA644E">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rsidR="004200FE" w:rsidRPr="004E4CB0" w:rsidRDefault="004200FE" w:rsidP="00EA644E">
                    <w:pPr>
                      <w:rPr>
                        <w:rFonts w:ascii="Lucida Console" w:hAnsi="Lucida Console"/>
                        <w:sz w:val="20"/>
                      </w:rPr>
                    </w:pPr>
                    <w:r w:rsidRPr="004E4CB0">
                      <w:rPr>
                        <w:rFonts w:ascii="Lucida Console" w:hAnsi="Lucida Console"/>
                        <w:sz w:val="18"/>
                        <w:szCs w:val="20"/>
                        <w:lang w:val="en-PH" w:eastAsia="zh-CN"/>
                      </w:rPr>
                      <w:t>&lt;/tweet&gt;</w:t>
                    </w:r>
                  </w:p>
                </w:txbxContent>
              </v:textbox>
            </v:shape>
            <v:shape id="Text Box 64" o:spid="_x0000_s1067" type="#_x0000_t202" style="position:absolute;top:12001;width:26289;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uuMYA&#10;AADbAAAADwAAAGRycy9kb3ducmV2LnhtbESPQUvDQBSE7wX/w/IEL8VutCFI7LaUomC9lMZcvD2y&#10;r9lo9m3Y3bTx37uC0OMwM98wq81ke3EmHzrHCh4WGQjixumOWwX1x+v9E4gQkTX2jknBDwXYrG9m&#10;Kyy1u/CRzlVsRYJwKFGBiXEopQyNIYth4Qbi5J2ctxiT9K3UHi8Jbnv5mGWFtNhxWjA40M5Q812N&#10;VsEh/zyY+Xh6ed/mS7+vx13x1VZK3d1O22cQkaZ4Df+337SCIoe/L+k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zuuMYAAADbAAAADwAAAAAAAAAAAAAAAACYAgAAZHJz&#10;L2Rvd25yZXYueG1sUEsFBgAAAAAEAAQA9QAAAIsDAAAAAA==&#10;" stroked="f">
              <v:textbox style="mso-fit-shape-to-text:t" inset="0,0,0,0">
                <w:txbxContent>
                  <w:p w:rsidR="004200FE" w:rsidRPr="002C1C95" w:rsidRDefault="004200FE" w:rsidP="00EA644E">
                    <w:pPr>
                      <w:pStyle w:val="Caption"/>
                      <w:rPr>
                        <w:noProof/>
                        <w:sz w:val="20"/>
                        <w:szCs w:val="20"/>
                      </w:rPr>
                    </w:pPr>
                    <w:bookmarkStart w:id="135" w:name="_Ref404026261"/>
                    <w:r>
                      <w:t xml:space="preserve">Figure </w:t>
                    </w:r>
                    <w:fldSimple w:instr=" SEQ Figure \* ARABIC ">
                      <w:r>
                        <w:rPr>
                          <w:noProof/>
                        </w:rPr>
                        <w:t>7</w:t>
                      </w:r>
                    </w:fldSimple>
                    <w:bookmarkEnd w:id="135"/>
                    <w:r>
                      <w:t>. Category Classifier Output</w:t>
                    </w:r>
                  </w:p>
                </w:txbxContent>
              </v:textbox>
            </v:shape>
            <w10:wrap type="topAndBottom"/>
            <w10:anchorlock/>
          </v:group>
        </w:pict>
      </w:r>
      <w:r>
        <w:fldChar w:fldCharType="begin"/>
      </w:r>
      <w:r w:rsidR="005443C3">
        <w:instrText xml:space="preserve"> REF _Ref404026261 \h </w:instrText>
      </w:r>
      <w:r>
        <w:fldChar w:fldCharType="separate"/>
      </w:r>
      <w:r w:rsidR="005443C3">
        <w:t xml:space="preserve">Figure </w:t>
      </w:r>
      <w:r w:rsidR="005443C3">
        <w:rPr>
          <w:noProof/>
        </w:rPr>
        <w:t>7</w:t>
      </w:r>
      <w:r>
        <w:fldChar w:fldCharType="end"/>
      </w:r>
      <w:r w:rsidR="00716DD8">
        <w:t xml:space="preserve"> shows the output of this module.</w:t>
      </w:r>
    </w:p>
    <w:p w:rsidR="00716DD8" w:rsidRDefault="00716DD8" w:rsidP="00716DD8">
      <w:pPr>
        <w:pStyle w:val="Heading2"/>
      </w:pPr>
      <w:r>
        <w:t>Rule Inductor Module</w:t>
      </w:r>
    </w:p>
    <w:p w:rsidR="00716DD8" w:rsidRPr="00551F9C" w:rsidRDefault="00C31179" w:rsidP="00716DD8">
      <w:pPr>
        <w:pStyle w:val="Content"/>
      </w:pPr>
      <w:r>
        <w:rPr>
          <w:noProof/>
        </w:rPr>
        <w:pict>
          <v:group id="Group 67" o:spid="_x0000_s1068" style="position:absolute;left:0;text-align:left;margin-left:9pt;margin-top:39.25pt;width:207.35pt;height:115.2pt;z-index:25168793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">
            <v:group id="Group 42" o:spid="_x0000_s1069" style="position:absolute;width:26289;height:11430" coordsize="2628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38" o:spid="_x0000_s1070" style="position:absolute;width:26289;height:114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MMAA&#10;AADbAAAADwAAAGRycy9kb3ducmV2LnhtbERPTYvCMBC9C/6HMII3TVUQqUYRdWVdvFi9eBubsSk2&#10;k9Jka/ffbw4Le3y879Wms5VoqfGlYwWTcQKCOHe65ELB7foxWoDwAVlj5ZgU/JCHzbrfW2Gq3Zsv&#10;1GahEDGEfYoKTAh1KqXPDVn0Y1cTR+7pGoshwqaQusF3DLeVnCbJXFosOTYYrGlnKH9l31bBs37M&#10;zvfLPckep6/d4aiN3LdGqeGg2y5BBOrCv/jP/akVz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cMMAAAADbAAAADwAAAAAAAAAAAAAAAACYAgAAZHJzL2Rvd25y&#10;ZXYueG1sUEsFBgAAAAAEAAQA9QAAAIUDAAAAAA==&#10;" filled="f" strokecolor="black [3213]" strokeweight="1.5pt"/>
              <v:shape id="Text Box 39" o:spid="_x0000_s1071" type="#_x0000_t202" style="position:absolute;left:1143;top:1143;width:24003;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O+78QA&#10;AADbAAAADwAAAGRycy9kb3ducmV2LnhtbESPQWsCMRSE74L/ITyhN81qi7Zbo6hUWvHUte35sXnd&#10;DW5e1iTV7b9vCoLHYWa+YebLzjbiTD4YxwrGowwEcem04UrBx2E7fAQRIrLGxjEp+KUAy0W/N8dc&#10;uwu/07mIlUgQDjkqqGNscylDWZPFMHItcfK+nbcYk/SV1B4vCW4bOcmyqbRoOC3U2NKmpvJY/FgF&#10;p09/eBibl69tsyvMaXbcr19xptTdoFs9g4jUxVv42n7TCu6f4P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vu/EAAAA2wAAAA8AAAAAAAAAAAAAAAAAmAIAAGRycy9k&#10;b3ducmV2LnhtbFBLBQYAAAAABAAEAPUAAACJAwAAAAA=&#10;" fillcolor="white [3201]" strokeweight=".5pt">
                <v:textbox>
                  <w:txbxContent>
                    <w:p w:rsidR="004200FE" w:rsidRPr="007D1DAC" w:rsidRDefault="004200FE" w:rsidP="005443C3">
                      <w:pPr>
                        <w:rPr>
                          <w:rFonts w:ascii="Lucida Console" w:hAnsi="Lucida Console"/>
                          <w:sz w:val="18"/>
                        </w:rPr>
                      </w:pPr>
                      <w:r w:rsidRPr="007D1DAC">
                        <w:rPr>
                          <w:rFonts w:ascii="Lucida Console" w:hAnsi="Lucida Console"/>
                          <w:sz w:val="18"/>
                        </w:rPr>
                        <w:t>&lt;string: naman&gt;&lt;disaster&gt;&lt;string:sa&gt; AS Disaster</w:t>
                      </w:r>
                    </w:p>
                  </w:txbxContent>
                </v:textbox>
              </v:shape>
              <v:shape id="Text Box 40" o:spid="_x0000_s1072" type="#_x0000_t202" style="position:absolute;left:1143;top:6858;width:24003;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kD8AA&#10;AADbAAAADwAAAGRycy9kb3ducmV2LnhtbERPTWsCMRC9F/wPYYTealaRWlajqFRa6cm1eh42425w&#10;M1mTVNd/bw5Cj4/3PVt0thFX8sE4VjAcZCCIS6cNVwp+95u3DxAhImtsHJOCOwVYzHsvM8y1u/GO&#10;rkWsRArhkKOCOsY2lzKUNVkMA9cSJ+7kvMWYoK+k9nhL4baRoyx7lxYNp4YaW1rXVJ6LP6vgcvD7&#10;8dB8HjfNtjCXyfln9YUTpV773XIKIlIX/8VP97dWME7r05f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9kD8AAAADbAAAADwAAAAAAAAAAAAAAAACYAgAAZHJzL2Rvd25y&#10;ZXYueG1sUEsFBgAAAAAEAAQA9QAAAIUDAAAAAA==&#10;" fillcolor="white [3201]" strokeweight=".5pt">
                <v:textbox>
                  <w:txbxContent>
                    <w:p w:rsidR="004200FE" w:rsidRPr="004200FE" w:rsidRDefault="004200FE" w:rsidP="005443C3">
                      <w:pPr>
                        <w:rPr>
                          <w:rFonts w:ascii="Lucida Console" w:hAnsi="Lucida Console"/>
                          <w:sz w:val="14"/>
                          <w:lang w:val="fr-FR"/>
                        </w:rPr>
                      </w:pPr>
                      <w:r w:rsidRPr="004200FE">
                        <w:rPr>
                          <w:rFonts w:ascii="Lucida Console" w:hAnsi="Lucida Console"/>
                          <w:sz w:val="18"/>
                          <w:lang w:val="fr-FR"/>
                        </w:rPr>
                        <w:t>&lt;POS: NNS&gt;&lt;location&gt;&lt;POS: PSNS&gt;AS Location</w:t>
                      </w:r>
                    </w:p>
                  </w:txbxContent>
                </v:textbox>
              </v:shape>
            </v:group>
            <v:shape id="Text Box 66" o:spid="_x0000_s1073" type="#_x0000_t202" style="position:absolute;top:12001;width:26289;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VVMUA&#10;AADbAAAADwAAAGRycy9kb3ducmV2LnhtbESPQWsCMRSE70L/Q3iFXkSzrbKUrVFEFGov0q0Xb4/N&#10;c7Pt5mVJsrr9940g9DjMzDfMYjXYVlzIh8axgudpBoK4crrhWsHxazd5BREissbWMSn4pQCr5cNo&#10;gYV2V/6kSxlrkSAcClRgYuwKKUNlyGKYuo44eWfnLcYkfS21x2uC21a+ZFkuLTacFgx2tDFU/ZS9&#10;VXCYnw5m3J+3H+v5zO+P/Sb/rkulnh6H9RuISEP8D9/b71pBnsPtS/o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tVUxQAAANsAAAAPAAAAAAAAAAAAAAAAAJgCAABkcnMv&#10;ZG93bnJldi54bWxQSwUGAAAAAAQABAD1AAAAigMAAAAA&#10;" stroked="f">
              <v:textbox style="mso-fit-shape-to-text:t" inset="0,0,0,0">
                <w:txbxContent>
                  <w:p w:rsidR="004200FE" w:rsidRPr="00755AF0" w:rsidRDefault="004200FE" w:rsidP="005443C3">
                    <w:pPr>
                      <w:pStyle w:val="Caption"/>
                      <w:rPr>
                        <w:noProof/>
                        <w:sz w:val="20"/>
                        <w:szCs w:val="20"/>
                      </w:rPr>
                    </w:pPr>
                    <w:bookmarkStart w:id="136" w:name="_Ref404026555"/>
                    <w:r>
                      <w:t xml:space="preserve">Figure </w:t>
                    </w:r>
                    <w:fldSimple w:instr=" SEQ Figure \* ARABIC ">
                      <w:r>
                        <w:rPr>
                          <w:noProof/>
                        </w:rPr>
                        <w:t>8</w:t>
                      </w:r>
                    </w:fldSimple>
                    <w:bookmarkEnd w:id="136"/>
                    <w:r>
                      <w:t>. Sample Rules</w:t>
                    </w:r>
                  </w:p>
                </w:txbxContent>
              </v:textbox>
            </v:shape>
            <w10:wrap type="topAndBottom"/>
            <w10:anchorlock/>
          </v:group>
        </w:pict>
      </w:r>
      <w:r w:rsidR="00716DD8">
        <w:t xml:space="preserve">The rule inductor module applies the set of rules by looking for patterns in the text. </w:t>
      </w:r>
      <w:r>
        <w:fldChar w:fldCharType="begin"/>
      </w:r>
      <w:r w:rsidR="005443C3">
        <w:instrText xml:space="preserve"> REF _Ref404026555 \h </w:instrText>
      </w:r>
      <w:r>
        <w:fldChar w:fldCharType="separate"/>
      </w:r>
      <w:r w:rsidR="005443C3">
        <w:t xml:space="preserve">Figure </w:t>
      </w:r>
      <w:r w:rsidR="005443C3">
        <w:rPr>
          <w:noProof/>
        </w:rPr>
        <w:t>8</w:t>
      </w:r>
      <w:r>
        <w:fldChar w:fldCharType="end"/>
      </w:r>
      <w:ins w:id="137" w:author="PF" w:date="2014-11-26T22:43:00Z">
        <w:r w:rsidR="00365050">
          <w:t xml:space="preserve"> </w:t>
        </w:r>
      </w:ins>
      <w:r w:rsidR="00716DD8">
        <w:t>shows some of the sample rules.</w:t>
      </w:r>
    </w:p>
    <w:p w:rsidR="00716DD8" w:rsidRDefault="00716DD8" w:rsidP="00716DD8">
      <w:pPr>
        <w:pStyle w:val="Heading2"/>
      </w:pPr>
      <w:r>
        <w:lastRenderedPageBreak/>
        <w:t>Ontology Population Module</w:t>
      </w:r>
    </w:p>
    <w:p w:rsidR="00716DD8" w:rsidRDefault="00716DD8" w:rsidP="00716DD8">
      <w:pPr>
        <w:pStyle w:val="Content"/>
      </w:pPr>
      <w:r>
        <w:t>The ontology population module handles the filling</w:t>
      </w:r>
      <w:del w:id="138" w:author="PF" w:date="2014-11-26T22:43:00Z">
        <w:r w:rsidDel="00365050">
          <w:delText xml:space="preserve"> up</w:delText>
        </w:r>
      </w:del>
      <w:ins w:id="139" w:author="PF" w:date="2014-11-26T22:43:00Z">
        <w:r w:rsidR="00365050">
          <w:t xml:space="preserve"> out</w:t>
        </w:r>
      </w:ins>
      <w:r>
        <w:t xml:space="preserve"> of the ontology with instances. It includes the following sub-modules:</w:t>
      </w:r>
    </w:p>
    <w:p w:rsidR="00716DD8" w:rsidRDefault="00716DD8" w:rsidP="00716DD8">
      <w:pPr>
        <w:pStyle w:val="Content"/>
        <w:numPr>
          <w:ilvl w:val="0"/>
          <w:numId w:val="6"/>
        </w:numPr>
        <w:ind w:left="180" w:firstLine="180"/>
      </w:pPr>
      <w:r w:rsidRPr="00551F9C">
        <w:rPr>
          <w:i/>
        </w:rPr>
        <w:t>Refinements</w:t>
      </w:r>
      <w:r>
        <w:t xml:space="preserve">: This sub-module is responsible for checking the instance’s uniqueness. </w:t>
      </w:r>
      <w:r w:rsidRPr="00551F9C">
        <w:t>If the instance is not found in the ontology, it</w:t>
      </w:r>
      <w:r>
        <w:t xml:space="preserve"> will be placed in </w:t>
      </w:r>
      <w:del w:id="140" w:author="PF" w:date="2014-11-26T22:44:00Z">
        <w:r w:rsidDel="00365050">
          <w:delText xml:space="preserve">a </w:delText>
        </w:r>
      </w:del>
      <w:r>
        <w:t xml:space="preserve">container </w:t>
      </w:r>
      <w:r w:rsidRPr="00551F9C">
        <w:rPr>
          <w:i/>
        </w:rPr>
        <w:t>I</w:t>
      </w:r>
      <w:r w:rsidRPr="00551F9C">
        <w:t xml:space="preserve">. If it is found, it will see if the instance in </w:t>
      </w:r>
      <w:r w:rsidRPr="00551F9C">
        <w:rPr>
          <w:i/>
        </w:rPr>
        <w:t>I</w:t>
      </w:r>
      <w:r w:rsidRPr="00551F9C">
        <w:t xml:space="preserve"> needs to be updated. If the instance needs to be updated, it will be added in </w:t>
      </w:r>
      <w:r w:rsidRPr="00551F9C">
        <w:rPr>
          <w:i/>
        </w:rPr>
        <w:t>I</w:t>
      </w:r>
      <w:r w:rsidRPr="00551F9C">
        <w:t>.</w:t>
      </w:r>
      <w:del w:id="141" w:author="PF" w:date="2014-11-26T22:44:00Z">
        <w:r w:rsidRPr="00551F9C" w:rsidDel="00365050">
          <w:delText xml:space="preserve"> Else</w:delText>
        </w:r>
      </w:del>
      <w:ins w:id="142" w:author="PF" w:date="2014-11-26T22:44:00Z">
        <w:r w:rsidR="00365050">
          <w:t xml:space="preserve"> Otherwise</w:t>
        </w:r>
      </w:ins>
      <w:r w:rsidRPr="00551F9C">
        <w:t>, it will be discarded.</w:t>
      </w:r>
    </w:p>
    <w:p w:rsidR="0066613E" w:rsidRDefault="00716DD8" w:rsidP="004200FE">
      <w:pPr>
        <w:pStyle w:val="Content"/>
        <w:numPr>
          <w:ilvl w:val="0"/>
          <w:numId w:val="6"/>
        </w:numPr>
        <w:ind w:left="180" w:firstLine="180"/>
      </w:pPr>
      <w:r w:rsidRPr="00EE6221">
        <w:rPr>
          <w:i/>
        </w:rPr>
        <w:t>Ontology Population</w:t>
      </w:r>
      <w:r>
        <w:t xml:space="preserve">: This sub-module </w:t>
      </w:r>
      <w:del w:id="143" w:author="PF" w:date="2014-11-26T23:05:00Z">
        <w:r w:rsidDel="00CB0C94">
          <w:delText xml:space="preserve">will </w:delText>
        </w:r>
      </w:del>
      <w:r>
        <w:t>receive</w:t>
      </w:r>
      <w:ins w:id="144" w:author="PF" w:date="2014-11-26T23:05:00Z">
        <w:r w:rsidR="00CB0C94">
          <w:t>s</w:t>
        </w:r>
      </w:ins>
      <w:r>
        <w:t xml:space="preserve"> the instances in </w:t>
      </w:r>
      <w:r w:rsidRPr="00EE6221">
        <w:rPr>
          <w:i/>
        </w:rPr>
        <w:t>I</w:t>
      </w:r>
      <w:r>
        <w:t xml:space="preserve">. For each instance in </w:t>
      </w:r>
      <w:r w:rsidRPr="00EE6221">
        <w:rPr>
          <w:i/>
        </w:rPr>
        <w:t>I</w:t>
      </w:r>
      <w:r>
        <w:t xml:space="preserve">, it will look for </w:t>
      </w:r>
      <w:ins w:id="145" w:author="PF" w:date="2014-11-26T22:44:00Z">
        <w:r w:rsidR="00365050">
          <w:t>its</w:t>
        </w:r>
      </w:ins>
      <w:del w:id="146" w:author="PF" w:date="2014-11-26T22:44:00Z">
        <w:r w:rsidDel="00365050">
          <w:delText>the</w:delText>
        </w:r>
      </w:del>
      <w:r>
        <w:t xml:space="preserve"> matching class</w:t>
      </w:r>
      <w:del w:id="147" w:author="PF" w:date="2014-11-26T22:44:00Z">
        <w:r w:rsidDel="00365050">
          <w:delText xml:space="preserve"> for it</w:delText>
        </w:r>
      </w:del>
      <w:r>
        <w:t xml:space="preserve">. If </w:t>
      </w:r>
      <w:del w:id="148" w:author="PF" w:date="2014-11-26T22:44:00Z">
        <w:r w:rsidDel="00365050">
          <w:delText xml:space="preserve">it </w:delText>
        </w:r>
      </w:del>
      <w:ins w:id="149" w:author="PF" w:date="2014-11-26T22:44:00Z">
        <w:r w:rsidR="00365050">
          <w:t xml:space="preserve">a match is </w:t>
        </w:r>
      </w:ins>
      <w:r>
        <w:t>found</w:t>
      </w:r>
      <w:ins w:id="150" w:author="PF" w:date="2014-11-26T22:44:00Z">
        <w:r w:rsidR="00365050">
          <w:t>,</w:t>
        </w:r>
      </w:ins>
      <w:del w:id="151" w:author="PF" w:date="2014-11-26T22:44:00Z">
        <w:r w:rsidDel="00365050">
          <w:delText xml:space="preserve"> a match</w:delText>
        </w:r>
      </w:del>
      <w:r>
        <w:t>, the instance will be added to the ontology.</w:t>
      </w:r>
    </w:p>
    <w:p w:rsidR="00716DD8" w:rsidRDefault="00716DD8" w:rsidP="0066613E">
      <w:pPr>
        <w:pStyle w:val="Heading1"/>
      </w:pPr>
      <w:r>
        <w:t>Experiments</w:t>
      </w:r>
    </w:p>
    <w:p w:rsidR="00716DD8" w:rsidRDefault="00716DD8" w:rsidP="00716DD8">
      <w:pPr>
        <w:pStyle w:val="Heading2"/>
      </w:pPr>
      <w:r>
        <w:t>Corpus (Crawler Module)</w:t>
      </w:r>
    </w:p>
    <w:p w:rsidR="009E25B2" w:rsidRDefault="00716DD8" w:rsidP="00716DD8">
      <w:pPr>
        <w:pStyle w:val="Content"/>
      </w:pPr>
      <w:del w:id="152" w:author="PF" w:date="2014-11-26T22:45:00Z">
        <w:r w:rsidDel="00365050">
          <w:delText xml:space="preserve">In order for us to conduct our experiments, we have crawled and collected </w:delText>
        </w:r>
      </w:del>
      <w:del w:id="153" w:author="PF" w:date="2014-11-26T22:46:00Z">
        <w:r w:rsidR="00365050" w:rsidDel="00365050">
          <w:delText>d</w:delText>
        </w:r>
      </w:del>
      <w:ins w:id="154" w:author="PF" w:date="2014-11-26T22:46:00Z">
        <w:r w:rsidR="00365050">
          <w:t>D</w:t>
        </w:r>
      </w:ins>
      <w:r w:rsidR="00365050">
        <w:t>isaster-related t</w:t>
      </w:r>
      <w:r>
        <w:t>weets during typhoon Mario last September 2014</w:t>
      </w:r>
      <w:ins w:id="155" w:author="PF" w:date="2014-11-26T22:45:00Z">
        <w:r w:rsidR="00365050">
          <w:t xml:space="preserve"> </w:t>
        </w:r>
      </w:ins>
      <w:ins w:id="156" w:author="PF" w:date="2014-11-26T22:46:00Z">
        <w:r w:rsidR="00365050">
          <w:t xml:space="preserve">were </w:t>
        </w:r>
      </w:ins>
      <w:ins w:id="157" w:author="PF" w:date="2014-11-26T22:45:00Z">
        <w:r w:rsidR="00365050">
          <w:t>crawled and collected</w:t>
        </w:r>
      </w:ins>
      <w:ins w:id="158" w:author="PF" w:date="2014-11-26T22:46:00Z">
        <w:r w:rsidR="00365050">
          <w:t>.</w:t>
        </w:r>
      </w:ins>
      <w:del w:id="159" w:author="PF" w:date="2014-11-26T22:46:00Z">
        <w:r w:rsidDel="00365050">
          <w:delText>.</w:delText>
        </w:r>
      </w:del>
      <w:r>
        <w:t xml:space="preserve"> We manually categorized them into one of the four categories. The corpus contained </w:t>
      </w:r>
      <w:r w:rsidR="009E25B2">
        <w:t xml:space="preserve">2711 instances. The instances </w:t>
      </w:r>
      <w:del w:id="160" w:author="PF" w:date="2014-11-26T22:47:00Z">
        <w:r w:rsidR="009E25B2" w:rsidDel="00365050">
          <w:delText>are</w:delText>
        </w:r>
        <w:r w:rsidDel="00365050">
          <w:delText xml:space="preserve"> </w:delText>
        </w:r>
      </w:del>
      <w:ins w:id="161" w:author="PF" w:date="2014-11-26T22:47:00Z">
        <w:r w:rsidR="00365050">
          <w:t xml:space="preserve">were </w:t>
        </w:r>
      </w:ins>
      <w:r>
        <w:t xml:space="preserve">categorized into one of the four categories. </w:t>
      </w:r>
      <w:del w:id="162" w:author="PF" w:date="2014-11-26T22:47:00Z">
        <w:r w:rsidDel="00365050">
          <w:delText xml:space="preserve">The </w:delText>
        </w:r>
      </w:del>
      <w:r w:rsidRPr="00BA2205">
        <w:rPr>
          <w:i/>
        </w:rPr>
        <w:t>CA</w:t>
      </w:r>
      <w:r>
        <w:t xml:space="preserve"> </w:t>
      </w:r>
      <w:del w:id="163" w:author="PF" w:date="2014-11-26T22:47:00Z">
        <w:r w:rsidDel="00365050">
          <w:delText>categories ha</w:delText>
        </w:r>
        <w:r w:rsidR="009E25B2" w:rsidDel="00365050">
          <w:delText xml:space="preserve">ve </w:delText>
        </w:r>
      </w:del>
      <w:ins w:id="164" w:author="PF" w:date="2014-11-26T22:47:00Z">
        <w:r w:rsidR="00365050">
          <w:t xml:space="preserve">has </w:t>
        </w:r>
      </w:ins>
      <w:r w:rsidR="009E25B2">
        <w:t>462 instances</w:t>
      </w:r>
      <w:ins w:id="165" w:author="PF" w:date="2014-11-26T22:47:00Z">
        <w:r w:rsidR="00365050">
          <w:t>;</w:t>
        </w:r>
      </w:ins>
      <w:del w:id="166" w:author="PF" w:date="2014-11-26T22:47:00Z">
        <w:r w:rsidR="009E25B2" w:rsidDel="00365050">
          <w:delText>,</w:delText>
        </w:r>
      </w:del>
      <w:r w:rsidR="009E25B2">
        <w:t xml:space="preserve"> </w:t>
      </w:r>
      <w:r w:rsidR="009E25B2" w:rsidRPr="00BA2205">
        <w:rPr>
          <w:i/>
        </w:rPr>
        <w:t>CD</w:t>
      </w:r>
      <w:r w:rsidR="009E25B2">
        <w:t xml:space="preserve"> ha</w:t>
      </w:r>
      <w:ins w:id="167" w:author="PF" w:date="2014-11-26T22:47:00Z">
        <w:r w:rsidR="00365050">
          <w:t>s</w:t>
        </w:r>
      </w:ins>
      <w:del w:id="168" w:author="PF" w:date="2014-11-26T22:47:00Z">
        <w:r w:rsidR="009E25B2" w:rsidDel="00365050">
          <w:delText>ve</w:delText>
        </w:r>
      </w:del>
      <w:r>
        <w:t xml:space="preserve"> 77 </w:t>
      </w:r>
      <w:r w:rsidR="009E25B2">
        <w:t>instances</w:t>
      </w:r>
      <w:ins w:id="169" w:author="PF" w:date="2014-11-26T22:47:00Z">
        <w:r w:rsidR="00365050">
          <w:t>;</w:t>
        </w:r>
      </w:ins>
      <w:del w:id="170" w:author="PF" w:date="2014-11-26T22:47:00Z">
        <w:r w:rsidDel="00365050">
          <w:delText>,</w:delText>
        </w:r>
      </w:del>
      <w:r>
        <w:t xml:space="preserve"> </w:t>
      </w:r>
      <w:r w:rsidRPr="00BA2205">
        <w:rPr>
          <w:i/>
        </w:rPr>
        <w:t>D</w:t>
      </w:r>
      <w:r>
        <w:t xml:space="preserve"> has 39 instances</w:t>
      </w:r>
      <w:ins w:id="171" w:author="PF" w:date="2014-11-26T22:48:00Z">
        <w:r w:rsidR="00365050">
          <w:t>;</w:t>
        </w:r>
      </w:ins>
      <w:del w:id="172" w:author="PF" w:date="2014-11-26T22:48:00Z">
        <w:r w:rsidDel="00365050">
          <w:delText>,</w:delText>
        </w:r>
      </w:del>
      <w:r>
        <w:t xml:space="preserve"> and </w:t>
      </w:r>
      <w:r w:rsidRPr="00BA2205">
        <w:rPr>
          <w:i/>
        </w:rPr>
        <w:t>O</w:t>
      </w:r>
      <w:r>
        <w:t xml:space="preserve"> has 2133 instances.</w:t>
      </w:r>
    </w:p>
    <w:p w:rsidR="00716DD8" w:rsidRDefault="00716DD8" w:rsidP="00716DD8">
      <w:pPr>
        <w:pStyle w:val="Heading2"/>
      </w:pPr>
      <w:r>
        <w:t>Feature Extraction Module</w:t>
      </w:r>
    </w:p>
    <w:p w:rsidR="00716DD8" w:rsidRDefault="00716DD8" w:rsidP="007A7EB5">
      <w:pPr>
        <w:pStyle w:val="Content"/>
      </w:pPr>
      <w:r>
        <w:t>The feature extractor was able to extract 106 features. The features are the tweet length, presence of hashtags, URL, and links, top 50</w:t>
      </w:r>
      <w:ins w:id="173" w:author="PF" w:date="2014-11-26T22:48:00Z">
        <w:r w:rsidR="00365050">
          <w:t>-</w:t>
        </w:r>
      </w:ins>
      <w:del w:id="174" w:author="PF" w:date="2014-11-26T22:48:00Z">
        <w:r w:rsidDel="00365050">
          <w:delText xml:space="preserve"> </w:delText>
        </w:r>
      </w:del>
      <w:r>
        <w:t>cha</w:t>
      </w:r>
      <w:r w:rsidR="005443C3">
        <w:t xml:space="preserve">racter n-gram, and top 50 </w:t>
      </w:r>
      <w:r w:rsidR="005443C3" w:rsidRPr="007A7EB5">
        <w:t>words.</w:t>
      </w:r>
      <w:ins w:id="175" w:author="PF" w:date="2014-11-26T22:48:00Z">
        <w:r w:rsidR="00365050">
          <w:t xml:space="preserve"> </w:t>
        </w:r>
      </w:ins>
      <w:fldSimple w:instr=" REF _Ref404027289 \h  \* MERGEFORMAT ">
        <w:r w:rsidR="007A7EB5" w:rsidRPr="007A7EB5">
          <w:t>Table I</w:t>
        </w:r>
      </w:fldSimple>
      <w:ins w:id="176" w:author="PF" w:date="2014-11-26T22:48:00Z">
        <w:r w:rsidR="00365050">
          <w:t xml:space="preserve"> </w:t>
        </w:r>
      </w:ins>
      <w:r w:rsidR="0086178D">
        <w:t>shows the extracted top</w:t>
      </w:r>
      <w:ins w:id="177" w:author="PF" w:date="2014-11-26T22:48:00Z">
        <w:r w:rsidR="00365050">
          <w:t>-</w:t>
        </w:r>
      </w:ins>
      <w:del w:id="178" w:author="PF" w:date="2014-11-26T22:48:00Z">
        <w:r w:rsidR="0086178D" w:rsidDel="00365050">
          <w:delText xml:space="preserve"> </w:delText>
        </w:r>
      </w:del>
      <w:r w:rsidR="0086178D">
        <w:t>50 character n-grams and words.</w:t>
      </w:r>
    </w:p>
    <w:p w:rsidR="00AD2306" w:rsidRPr="00AD2306" w:rsidRDefault="00AD2306" w:rsidP="00AD2306">
      <w:pPr>
        <w:pStyle w:val="CaptionTable"/>
      </w:pPr>
      <w:bookmarkStart w:id="179" w:name="_Ref404027289"/>
      <w:r w:rsidRPr="00AD2306">
        <w:t xml:space="preserve">Table </w:t>
      </w:r>
      <w:r w:rsidR="00C31179" w:rsidRPr="00AD2306">
        <w:fldChar w:fldCharType="begin"/>
      </w:r>
      <w:r w:rsidRPr="00AD2306">
        <w:instrText xml:space="preserve"> SEQ Table \* ROMAN </w:instrText>
      </w:r>
      <w:r w:rsidR="00C31179" w:rsidRPr="00AD2306">
        <w:fldChar w:fldCharType="separate"/>
      </w:r>
      <w:r w:rsidR="00A422D5">
        <w:rPr>
          <w:noProof/>
        </w:rPr>
        <w:t>I</w:t>
      </w:r>
      <w:r w:rsidR="00C31179" w:rsidRPr="00AD2306">
        <w:fldChar w:fldCharType="end"/>
      </w:r>
      <w:bookmarkEnd w:id="179"/>
      <w:r w:rsidRPr="00AD2306">
        <w:br/>
        <w:t>Top 50 Character n-grams and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435"/>
        <w:gridCol w:w="3055"/>
      </w:tblGrid>
      <w:tr w:rsidR="00AD2306" w:rsidRPr="007A7EB5" w:rsidTr="00AD2306">
        <w:trPr>
          <w:tblHeader/>
        </w:trPr>
        <w:tc>
          <w:tcPr>
            <w:tcW w:w="1435" w:type="dxa"/>
            <w:tcBorders>
              <w:top w:val="double" w:sz="4" w:space="0" w:color="auto"/>
              <w:bottom w:val="single" w:sz="4" w:space="0" w:color="auto"/>
            </w:tcBorders>
            <w:vAlign w:val="center"/>
          </w:tcPr>
          <w:p w:rsidR="00AD2306" w:rsidRPr="007A7EB5" w:rsidRDefault="00AD2306" w:rsidP="004200FE">
            <w:pPr>
              <w:pStyle w:val="Content"/>
              <w:ind w:firstLine="0"/>
              <w:jc w:val="center"/>
              <w:rPr>
                <w:sz w:val="16"/>
                <w:szCs w:val="16"/>
              </w:rPr>
            </w:pPr>
            <w:r w:rsidRPr="007A7EB5">
              <w:rPr>
                <w:sz w:val="16"/>
                <w:szCs w:val="16"/>
              </w:rPr>
              <w:lastRenderedPageBreak/>
              <w:t>Top 50 Character n-gram</w:t>
            </w:r>
          </w:p>
        </w:tc>
        <w:tc>
          <w:tcPr>
            <w:tcW w:w="3055" w:type="dxa"/>
            <w:tcBorders>
              <w:top w:val="double" w:sz="4" w:space="0" w:color="auto"/>
              <w:bottom w:val="single" w:sz="4" w:space="0" w:color="auto"/>
            </w:tcBorders>
            <w:vAlign w:val="center"/>
          </w:tcPr>
          <w:p w:rsidR="00AD2306" w:rsidRPr="007A7EB5" w:rsidRDefault="00AD2306" w:rsidP="004200FE">
            <w:pPr>
              <w:pStyle w:val="Content"/>
              <w:ind w:firstLine="0"/>
              <w:jc w:val="center"/>
              <w:rPr>
                <w:sz w:val="16"/>
                <w:szCs w:val="16"/>
              </w:rPr>
            </w:pPr>
            <w:r w:rsidRPr="007A7EB5">
              <w:rPr>
                <w:sz w:val="16"/>
                <w:szCs w:val="16"/>
              </w:rPr>
              <w:t>Top 50 Words</w:t>
            </w:r>
          </w:p>
        </w:tc>
      </w:tr>
      <w:tr w:rsidR="00AD2306" w:rsidRPr="007A7EB5" w:rsidTr="00AD2306">
        <w:tc>
          <w:tcPr>
            <w:tcW w:w="1435" w:type="dxa"/>
            <w:tcBorders>
              <w:top w:val="single" w:sz="4" w:space="0" w:color="auto"/>
            </w:tcBorders>
            <w:vAlign w:val="center"/>
          </w:tcPr>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N_ee 561</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N_hi 599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N_io 602</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N__u 618</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N_en 629</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N_el 640</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N_aa 658</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N_il 664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 665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N_lo 671</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N_li 673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N_co 676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N_it 677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N_to 687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N_ko 740</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N_ul 793</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N_ak 799</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N_er 799</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N_un 859</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N_di 868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N_yo 936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N_ph 972</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N_ra 974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N_on 1016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N_"r 1048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lastRenderedPageBreak/>
              <w:t>N__# 1049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N_ag 1096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N_as 1146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N_ri 1151</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N_ta 1226</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N_ay 1277</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N_ga 1315</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N__@ 1393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N_at 1395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N_ar 1467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N_ka 1491</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N_al 1526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 1538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N__h 1547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N_pa 1751</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N_in 2252</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N_na 2275</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N_ma 2312</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N_la 2530</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N_sa 2549</w:t>
            </w:r>
          </w:p>
          <w:p w:rsidR="00AD2306" w:rsidRPr="004200FE" w:rsidRDefault="00AD2306" w:rsidP="004200FE">
            <w:pPr>
              <w:autoSpaceDE w:val="0"/>
              <w:autoSpaceDN w:val="0"/>
              <w:adjustRightInd w:val="0"/>
              <w:jc w:val="center"/>
              <w:rPr>
                <w:rFonts w:ascii="Lucida Console" w:hAnsi="Lucida Console" w:cs="Times New Roman"/>
                <w:sz w:val="15"/>
                <w:szCs w:val="15"/>
                <w:lang w:val="fr-FR"/>
              </w:rPr>
            </w:pPr>
            <w:r w:rsidRPr="004200FE">
              <w:rPr>
                <w:rFonts w:ascii="Lucida Console" w:hAnsi="Lucida Console" w:cs="Times New Roman"/>
                <w:sz w:val="15"/>
                <w:szCs w:val="15"/>
                <w:lang w:val="fr-FR"/>
              </w:rPr>
              <w:t>N_ba 3041</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N_ah 3326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N_an 3975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N_ha 3979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N_ng 4253</w:t>
            </w:r>
          </w:p>
          <w:p w:rsidR="00AD2306" w:rsidRPr="007A7EB5" w:rsidRDefault="00AD2306" w:rsidP="004200FE">
            <w:pPr>
              <w:pStyle w:val="Content"/>
              <w:ind w:firstLine="0"/>
              <w:jc w:val="center"/>
              <w:rPr>
                <w:rFonts w:ascii="Lucida Console" w:hAnsi="Lucida Console"/>
                <w:sz w:val="15"/>
                <w:szCs w:val="15"/>
              </w:rPr>
            </w:pPr>
          </w:p>
        </w:tc>
        <w:tc>
          <w:tcPr>
            <w:tcW w:w="3055" w:type="dxa"/>
            <w:tcBorders>
              <w:top w:val="single" w:sz="4" w:space="0" w:color="auto"/>
            </w:tcBorders>
            <w:vAlign w:val="center"/>
          </w:tcPr>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lastRenderedPageBreak/>
              <w:t>W_labas 53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W_up 60</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W_http://t.co/nw0wc6vulz 63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W_marilao 65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@citizenpatrol</w:t>
            </w:r>
            <w:r w:rsidRPr="007A7EB5">
              <w:rPr>
                <w:rFonts w:ascii="Lucida Console" w:hAnsi="Lucida Console" w:cs="Times New Roman"/>
                <w:sz w:val="15"/>
                <w:szCs w:val="15"/>
              </w:rPr>
              <w:t xml:space="preserve"> 65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W_grabe 66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W_infographic 69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W_kayo 72</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W_para 73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W_ngayon 84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W_paalala 84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W_flood 84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W_sana 90</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W_:( 90</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rescueph</w:t>
            </w:r>
            <w:r w:rsidRPr="007A7EB5">
              <w:rPr>
                <w:rFonts w:ascii="Lucida Console" w:hAnsi="Lucida Console" w:cs="Times New Roman"/>
                <w:sz w:val="15"/>
                <w:szCs w:val="15"/>
              </w:rPr>
              <w:t xml:space="preserve"> 92</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W_daw 93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W_haha 94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W_kung 97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W_marikina 113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W_di 115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W_sayo 122</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W_may 127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floodph</w:t>
            </w:r>
            <w:r w:rsidRPr="007A7EB5">
              <w:rPr>
                <w:rFonts w:ascii="Lucida Console" w:hAnsi="Lucida Console" w:cs="Times New Roman"/>
                <w:sz w:val="15"/>
                <w:szCs w:val="15"/>
              </w:rPr>
              <w:t xml:space="preserve"> 128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W_hanggang 135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@theustf</w:t>
            </w:r>
            <w:r w:rsidRPr="007A7EB5">
              <w:rPr>
                <w:rFonts w:ascii="Lucida Console" w:hAnsi="Lucida Console" w:cs="Times New Roman"/>
                <w:sz w:val="15"/>
                <w:szCs w:val="15"/>
              </w:rPr>
              <w:t xml:space="preserve"> 136</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lastRenderedPageBreak/>
              <w:t>W_dito 143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W_to 144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W_rin 147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W_feelings 148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hugotsatagulan</w:t>
            </w:r>
            <w:r w:rsidRPr="007A7EB5">
              <w:rPr>
                <w:rFonts w:ascii="Lucida Console" w:hAnsi="Lucida Console" w:cs="Times New Roman"/>
                <w:sz w:val="15"/>
                <w:szCs w:val="15"/>
              </w:rPr>
              <w:t xml:space="preserve"> 149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W_hahaha 158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W_ka 158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W_ako 169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W_ba 179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W_hindi 194</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W_lang 217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W_ulan 223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W_mga 245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W_at 271</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W_ang 375</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379</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W_yung 380</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marioph</w:t>
            </w:r>
            <w:r w:rsidRPr="007A7EB5">
              <w:rPr>
                <w:rFonts w:ascii="Lucida Console" w:hAnsi="Lucida Console" w:cs="Times New Roman"/>
                <w:sz w:val="15"/>
                <w:szCs w:val="15"/>
              </w:rPr>
              <w:t xml:space="preserve"> 388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W_ng 578</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W_na 930</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W_rt 1080</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W_sa 1357</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1563</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1592</w:t>
            </w:r>
          </w:p>
          <w:p w:rsidR="00AD2306" w:rsidRPr="007A7EB5" w:rsidRDefault="00AD2306" w:rsidP="004200FE">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W_baha 1996</w:t>
            </w:r>
          </w:p>
          <w:p w:rsidR="00AD2306" w:rsidRPr="007A7EB5" w:rsidRDefault="00AD2306" w:rsidP="004200FE">
            <w:pPr>
              <w:pStyle w:val="Content"/>
              <w:keepNext/>
              <w:ind w:firstLine="0"/>
              <w:jc w:val="center"/>
              <w:rPr>
                <w:rFonts w:ascii="Lucida Console" w:hAnsi="Lucida Console"/>
                <w:sz w:val="15"/>
                <w:szCs w:val="15"/>
              </w:rPr>
            </w:pPr>
          </w:p>
        </w:tc>
      </w:tr>
    </w:tbl>
    <w:p w:rsidR="00716DD8" w:rsidRDefault="00716DD8" w:rsidP="00716DD8">
      <w:pPr>
        <w:pStyle w:val="Heading2"/>
      </w:pPr>
      <w:r>
        <w:lastRenderedPageBreak/>
        <w:t>Category Classifier Module</w:t>
      </w:r>
    </w:p>
    <w:p w:rsidR="007A5E50" w:rsidRDefault="00716DD8" w:rsidP="009E25B2">
      <w:pPr>
        <w:pStyle w:val="Content"/>
      </w:pPr>
      <w:r>
        <w:t xml:space="preserve">For the classifier module, we </w:t>
      </w:r>
      <w:del w:id="180" w:author="PF" w:date="2014-11-26T22:49:00Z">
        <w:r w:rsidRPr="009E25B2" w:rsidDel="00135B97">
          <w:delText>are</w:delText>
        </w:r>
        <w:r w:rsidDel="00135B97">
          <w:delText xml:space="preserve"> testing </w:delText>
        </w:r>
      </w:del>
      <w:ins w:id="181" w:author="PF" w:date="2014-11-26T22:49:00Z">
        <w:r w:rsidR="00135B97">
          <w:t xml:space="preserve">tested </w:t>
        </w:r>
      </w:ins>
      <w:r>
        <w:t>different supervised classifier algorithms</w:t>
      </w:r>
      <w:r w:rsidR="00176070">
        <w:t>: k-Nearest Neighbors (k = 3, 5, 7, and 9), Bayesian Network, and Naïve Bayes.</w:t>
      </w:r>
      <w:ins w:id="182" w:author="PF" w:date="2014-11-26T22:49:00Z">
        <w:r w:rsidR="00135B97">
          <w:t xml:space="preserve"> </w:t>
        </w:r>
      </w:ins>
      <w:r w:rsidR="00D90A05">
        <w:t xml:space="preserve">To measure the performance for each classifier, we used the </w:t>
      </w:r>
      <w:r w:rsidR="007A5E50">
        <w:t>f-measure and kappa statistic.</w:t>
      </w:r>
    </w:p>
    <w:p w:rsidR="00716DD8" w:rsidRPr="00D90A05" w:rsidRDefault="00D90A05" w:rsidP="009E25B2">
      <w:pPr>
        <w:pStyle w:val="Content"/>
      </w:pPr>
      <w:r>
        <w:t xml:space="preserve">Two experiments were conducted in this module, single classifier and the multiple binary classifier. </w:t>
      </w:r>
      <w:r w:rsidRPr="00FF0D28">
        <w:t xml:space="preserve">For the single classifier, the classifier must be able to </w:t>
      </w:r>
      <w:del w:id="183" w:author="PF" w:date="2014-11-26T22:49:00Z">
        <w:r w:rsidRPr="00FF0D28" w:rsidDel="00135B97">
          <w:delText>classify</w:delText>
        </w:r>
      </w:del>
      <w:ins w:id="184" w:author="PF" w:date="2014-11-26T22:50:00Z">
        <w:r w:rsidR="00135B97">
          <w:t>identify</w:t>
        </w:r>
      </w:ins>
      <w:r w:rsidRPr="00FF0D28">
        <w:t xml:space="preserve"> the tweets into the four categories</w:t>
      </w:r>
      <w:r>
        <w:t xml:space="preserve"> (</w:t>
      </w:r>
      <w:r w:rsidRPr="00D90A05">
        <w:rPr>
          <w:i/>
        </w:rPr>
        <w:t>CA</w:t>
      </w:r>
      <w:r>
        <w:t xml:space="preserve">, </w:t>
      </w:r>
      <w:r w:rsidRPr="00D90A05">
        <w:rPr>
          <w:i/>
        </w:rPr>
        <w:t>CD</w:t>
      </w:r>
      <w:r>
        <w:t xml:space="preserve">, </w:t>
      </w:r>
      <w:r w:rsidRPr="00D90A05">
        <w:rPr>
          <w:i/>
        </w:rPr>
        <w:t>D</w:t>
      </w:r>
      <w:r>
        <w:t xml:space="preserve">, and </w:t>
      </w:r>
      <w:r w:rsidRPr="00D90A05">
        <w:rPr>
          <w:i/>
        </w:rPr>
        <w:t>O</w:t>
      </w:r>
      <w:r>
        <w:t>)</w:t>
      </w:r>
      <w:r w:rsidRPr="00FF0D28">
        <w:t>.</w:t>
      </w:r>
      <w:ins w:id="185" w:author="PF" w:date="2014-11-26T22:50:00Z">
        <w:r w:rsidR="00135B97">
          <w:t xml:space="preserve"> </w:t>
        </w:r>
      </w:ins>
      <w:r>
        <w:t>For the multiple binary classifier, each classifier will only classify two categories, either it is classified to the classifier’s assigned category or it is not. If it is classified as not belonging to the category, it will cascade onto the next binary classifier until</w:t>
      </w:r>
      <w:commentRangeStart w:id="186"/>
      <w:ins w:id="187" w:author="PF" w:date="2014-11-26T22:51:00Z">
        <w:r w:rsidR="00F42DDE">
          <w:t xml:space="preserve"> a category is chosen</w:t>
        </w:r>
        <w:commentRangeEnd w:id="186"/>
        <w:r w:rsidR="00F42DDE">
          <w:rPr>
            <w:rStyle w:val="CommentReference"/>
            <w:rFonts w:asciiTheme="minorHAnsi" w:hAnsiTheme="minorHAnsi" w:cstheme="minorBidi"/>
          </w:rPr>
          <w:commentReference w:id="186"/>
        </w:r>
      </w:ins>
      <w:r>
        <w:t xml:space="preserve">. If the tweet is not categorized at all, only then will it be classified as </w:t>
      </w:r>
      <w:r w:rsidR="00E30345" w:rsidRPr="00E30345">
        <w:rPr>
          <w:i/>
        </w:rPr>
        <w:t xml:space="preserve">Others </w:t>
      </w:r>
      <w:r w:rsidRPr="00E30345">
        <w:rPr>
          <w:i/>
        </w:rPr>
        <w:t>(O)</w:t>
      </w:r>
      <w:r>
        <w:t>.</w:t>
      </w:r>
    </w:p>
    <w:p w:rsidR="00716DD8" w:rsidRDefault="00716DD8" w:rsidP="00716DD8">
      <w:pPr>
        <w:pStyle w:val="Heading3"/>
      </w:pPr>
      <w:r>
        <w:t>Single Classifier</w:t>
      </w:r>
    </w:p>
    <w:p w:rsidR="00AD2306" w:rsidRDefault="00C31179" w:rsidP="009E25B2">
      <w:pPr>
        <w:pStyle w:val="Content"/>
      </w:pPr>
      <w:r>
        <w:fldChar w:fldCharType="begin"/>
      </w:r>
      <w:r w:rsidR="00AD2306">
        <w:instrText xml:space="preserve"> REF _Ref404028433 \h </w:instrText>
      </w:r>
      <w:r>
        <w:fldChar w:fldCharType="separate"/>
      </w:r>
      <w:r w:rsidR="00AD2306">
        <w:t xml:space="preserve">Table </w:t>
      </w:r>
      <w:r w:rsidR="00AD2306">
        <w:rPr>
          <w:noProof/>
        </w:rPr>
        <w:t>II</w:t>
      </w:r>
      <w:r>
        <w:fldChar w:fldCharType="end"/>
      </w:r>
      <w:r w:rsidR="009E25B2">
        <w:t xml:space="preserve"> </w:t>
      </w:r>
      <w:del w:id="188" w:author="PF" w:date="2014-11-26T23:07:00Z">
        <w:r w:rsidR="009E25B2" w:rsidDel="00864739">
          <w:delText xml:space="preserve">shows </w:delText>
        </w:r>
      </w:del>
      <w:ins w:id="189" w:author="PF" w:date="2014-11-26T23:07:00Z">
        <w:r w:rsidR="00864739">
          <w:t xml:space="preserve">lists </w:t>
        </w:r>
      </w:ins>
      <w:r w:rsidR="009E25B2">
        <w:t xml:space="preserve">the initial results for this experiment. </w:t>
      </w:r>
      <w:del w:id="190" w:author="PF" w:date="2014-11-26T23:08:00Z">
        <w:r w:rsidR="009E25B2" w:rsidDel="00864739">
          <w:delText xml:space="preserve">Based on the results, it </w:delText>
        </w:r>
      </w:del>
      <w:ins w:id="191" w:author="PF" w:date="2014-11-26T23:08:00Z">
        <w:r w:rsidR="00864739">
          <w:t xml:space="preserve">The values </w:t>
        </w:r>
      </w:ins>
      <w:r w:rsidR="009E25B2">
        <w:t>show</w:t>
      </w:r>
      <w:del w:id="192" w:author="PF" w:date="2014-11-26T23:08:00Z">
        <w:r w:rsidR="00CF1BB3" w:rsidDel="00864739">
          <w:delText>s</w:delText>
        </w:r>
      </w:del>
      <w:r w:rsidR="00CF1BB3">
        <w:t xml:space="preserve"> that the k-NN algorithms ha</w:t>
      </w:r>
      <w:ins w:id="193" w:author="PF" w:date="2014-11-26T22:51:00Z">
        <w:r w:rsidR="00F42DDE">
          <w:t>ve</w:t>
        </w:r>
      </w:ins>
      <w:del w:id="194" w:author="PF" w:date="2014-11-26T22:51:00Z">
        <w:r w:rsidR="00CF1BB3" w:rsidDel="00F42DDE">
          <w:delText>s</w:delText>
        </w:r>
      </w:del>
      <w:r w:rsidR="009E25B2">
        <w:t xml:space="preserve"> </w:t>
      </w:r>
      <w:ins w:id="195" w:author="PF" w:date="2014-11-26T22:51:00Z">
        <w:r w:rsidR="00F42DDE">
          <w:t xml:space="preserve">a </w:t>
        </w:r>
      </w:ins>
      <w:r w:rsidR="009E25B2">
        <w:t>better performance</w:t>
      </w:r>
      <w:del w:id="196" w:author="PF" w:date="2014-11-26T22:51:00Z">
        <w:r w:rsidR="00CF1BB3" w:rsidDel="00F42DDE">
          <w:delText>s</w:delText>
        </w:r>
      </w:del>
      <w:r w:rsidR="009E25B2">
        <w:t xml:space="preserve"> than the Na</w:t>
      </w:r>
      <w:r w:rsidR="00CF1BB3">
        <w:t>ïve Bayes and Bayesian Network.</w:t>
      </w:r>
      <w:r w:rsidR="007A5E50">
        <w:t xml:space="preserve"> Although kNN-3 has the best performance, there </w:t>
      </w:r>
      <w:del w:id="197" w:author="PF" w:date="2014-11-26T22:52:00Z">
        <w:r w:rsidR="007A5E50" w:rsidDel="00F42DDE">
          <w:delText xml:space="preserve">is not much of a </w:delText>
        </w:r>
      </w:del>
      <w:ins w:id="198" w:author="PF" w:date="2014-11-26T22:52:00Z">
        <w:r w:rsidR="00F42DDE">
          <w:t xml:space="preserve">is no </w:t>
        </w:r>
      </w:ins>
      <w:r w:rsidR="007A5E50">
        <w:t>significant difference among the k-NN classifiers.</w:t>
      </w:r>
    </w:p>
    <w:p w:rsidR="00AD2306" w:rsidRDefault="00AD2306" w:rsidP="00AD2306">
      <w:pPr>
        <w:pStyle w:val="CaptionTable"/>
      </w:pPr>
      <w:bookmarkStart w:id="199" w:name="_Ref404028433"/>
      <w:r>
        <w:t xml:space="preserve">Table </w:t>
      </w:r>
      <w:r w:rsidR="00C31179">
        <w:fldChar w:fldCharType="begin"/>
      </w:r>
      <w:r>
        <w:instrText xml:space="preserve"> SEQ Table \* ROMAN </w:instrText>
      </w:r>
      <w:r w:rsidR="00C31179">
        <w:fldChar w:fldCharType="separate"/>
      </w:r>
      <w:r w:rsidR="00A422D5">
        <w:rPr>
          <w:noProof/>
        </w:rPr>
        <w:t>II</w:t>
      </w:r>
      <w:r w:rsidR="00C31179">
        <w:fldChar w:fldCharType="end"/>
      </w:r>
      <w:bookmarkEnd w:id="199"/>
      <w:r>
        <w:br/>
        <w:t>Single Classifier Initial Results</w:t>
      </w:r>
    </w:p>
    <w:tbl>
      <w:tblPr>
        <w:tblW w:w="4465" w:type="dxa"/>
        <w:jc w:val="center"/>
        <w:tblLayout w:type="fixed"/>
        <w:tblLook w:val="04A0"/>
      </w:tblPr>
      <w:tblGrid>
        <w:gridCol w:w="893"/>
        <w:gridCol w:w="893"/>
        <w:gridCol w:w="893"/>
        <w:gridCol w:w="893"/>
        <w:gridCol w:w="893"/>
      </w:tblGrid>
      <w:tr w:rsidR="00AD2306" w:rsidRPr="00AD2306" w:rsidTr="001473F0">
        <w:trPr>
          <w:trHeight w:val="300"/>
          <w:jc w:val="center"/>
        </w:trPr>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D2306" w:rsidRPr="00AD2306" w:rsidTr="001473F0">
        <w:trPr>
          <w:trHeight w:val="300"/>
          <w:jc w:val="center"/>
        </w:trPr>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7A5E50">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0.889</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0.896</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0.891</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0.6853</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0.231</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0.6823</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0.6791</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0.6731</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0.896</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0.588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0.694</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0.2638</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0.866</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0.817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0.837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0.5434</w:t>
            </w:r>
          </w:p>
        </w:tc>
      </w:tr>
    </w:tbl>
    <w:p w:rsidR="009E25B2" w:rsidRDefault="009E25B2" w:rsidP="009E25B2">
      <w:pPr>
        <w:pStyle w:val="Content"/>
      </w:pPr>
    </w:p>
    <w:p w:rsidR="00716DD8" w:rsidRDefault="00716DD8" w:rsidP="007A7EB5">
      <w:pPr>
        <w:pStyle w:val="Heading3"/>
      </w:pPr>
      <w:r>
        <w:t xml:space="preserve">Multiple </w:t>
      </w:r>
      <w:r w:rsidRPr="007A7EB5">
        <w:t>Binary</w:t>
      </w:r>
      <w:r>
        <w:t xml:space="preserve"> Classifier</w:t>
      </w:r>
    </w:p>
    <w:p w:rsidR="001473F0" w:rsidRPr="00CF2DCB" w:rsidRDefault="00C31179" w:rsidP="00176070">
      <w:pPr>
        <w:pStyle w:val="Content"/>
      </w:pPr>
      <w:r>
        <w:fldChar w:fldCharType="begin"/>
      </w:r>
      <w:r w:rsidR="00A422D5">
        <w:instrText xml:space="preserve"> REF _Ref404029486 \h </w:instrText>
      </w:r>
      <w:r>
        <w:fldChar w:fldCharType="separate"/>
      </w:r>
      <w:r w:rsidR="00A422D5">
        <w:t xml:space="preserve">Table </w:t>
      </w:r>
      <w:r w:rsidR="00A422D5">
        <w:rPr>
          <w:noProof/>
        </w:rPr>
        <w:t>III</w:t>
      </w:r>
      <w:r>
        <w:fldChar w:fldCharType="end"/>
      </w:r>
      <w:ins w:id="200" w:author="PF" w:date="2014-11-26T22:52:00Z">
        <w:r w:rsidR="00F42DDE">
          <w:t xml:space="preserve"> </w:t>
        </w:r>
      </w:ins>
      <w:del w:id="201" w:author="PF" w:date="2014-11-26T23:07:00Z">
        <w:r w:rsidR="00176070" w:rsidDel="00864739">
          <w:delText xml:space="preserve">shows </w:delText>
        </w:r>
      </w:del>
      <w:ins w:id="202" w:author="PF" w:date="2014-11-26T23:07:00Z">
        <w:r w:rsidR="00864739">
          <w:t xml:space="preserve">has </w:t>
        </w:r>
      </w:ins>
      <w:r w:rsidR="00176070">
        <w:t xml:space="preserve">the initial results for the </w:t>
      </w:r>
      <w:r w:rsidR="00176070" w:rsidRPr="0040061F">
        <w:rPr>
          <w:i/>
        </w:rPr>
        <w:t>CA</w:t>
      </w:r>
      <w:r w:rsidR="00176070">
        <w:t xml:space="preserve"> classifier. </w:t>
      </w:r>
      <w:r w:rsidR="007A5E50">
        <w:t>It shows that the kNN-3</w:t>
      </w:r>
      <w:r w:rsidR="00176070">
        <w:t xml:space="preserve"> algorithm has the best performance, while Naïve Bayes has the lowest performance.</w:t>
      </w:r>
    </w:p>
    <w:p w:rsidR="00A54005" w:rsidRDefault="00A54005" w:rsidP="00A422D5">
      <w:pPr>
        <w:pStyle w:val="CaptionTable"/>
      </w:pPr>
      <w:bookmarkStart w:id="203" w:name="_Ref404029486"/>
      <w:r>
        <w:t xml:space="preserve">Table </w:t>
      </w:r>
      <w:r w:rsidR="00C31179">
        <w:fldChar w:fldCharType="begin"/>
      </w:r>
      <w:r>
        <w:instrText xml:space="preserve"> SEQ Table \* ROMAN </w:instrText>
      </w:r>
      <w:r w:rsidR="00C31179">
        <w:fldChar w:fldCharType="separate"/>
      </w:r>
      <w:r w:rsidR="00A422D5">
        <w:rPr>
          <w:noProof/>
        </w:rPr>
        <w:t>III</w:t>
      </w:r>
      <w:r w:rsidR="00C31179">
        <w:fldChar w:fldCharType="end"/>
      </w:r>
      <w:bookmarkEnd w:id="203"/>
      <w:r>
        <w:br/>
      </w:r>
      <w:r w:rsidR="00A422D5">
        <w:t>(</w:t>
      </w:r>
      <w:r>
        <w:t>CA</w:t>
      </w:r>
      <w:r w:rsidR="00A422D5">
        <w:t>)</w:t>
      </w:r>
      <w:r>
        <w:t xml:space="preserve"> Binary Classifier Initial Results</w:t>
      </w:r>
    </w:p>
    <w:tbl>
      <w:tblPr>
        <w:tblW w:w="4465" w:type="dxa"/>
        <w:jc w:val="center"/>
        <w:tblLayout w:type="fixed"/>
        <w:tblLook w:val="04A0"/>
      </w:tblPr>
      <w:tblGrid>
        <w:gridCol w:w="893"/>
        <w:gridCol w:w="893"/>
        <w:gridCol w:w="893"/>
        <w:gridCol w:w="893"/>
        <w:gridCol w:w="893"/>
      </w:tblGrid>
      <w:tr w:rsidR="001473F0" w:rsidRPr="00AD2306"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1473F0" w:rsidRPr="00AD2306" w:rsidTr="00A54005">
        <w:trPr>
          <w:trHeight w:val="300"/>
          <w:jc w:val="center"/>
        </w:trPr>
        <w:tc>
          <w:tcPr>
            <w:tcW w:w="893" w:type="dxa"/>
            <w:tcBorders>
              <w:top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0.6373</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0.6181</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893" w:type="dxa"/>
            <w:shd w:val="clear" w:color="auto" w:fill="auto"/>
            <w:noWrap/>
            <w:vAlign w:val="center"/>
          </w:tcPr>
          <w:p w:rsidR="001473F0" w:rsidRPr="00212802" w:rsidRDefault="001473F0" w:rsidP="00A54005">
            <w:pPr>
              <w:keepNext/>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0.5544</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0.5586</w:t>
            </w:r>
          </w:p>
        </w:tc>
      </w:tr>
    </w:tbl>
    <w:p w:rsidR="00A422D5" w:rsidRDefault="00A422D5" w:rsidP="00176070">
      <w:pPr>
        <w:pStyle w:val="Content"/>
      </w:pPr>
    </w:p>
    <w:p w:rsidR="00176070" w:rsidRDefault="00C31179" w:rsidP="00176070">
      <w:pPr>
        <w:pStyle w:val="Content"/>
      </w:pPr>
      <w:r>
        <w:fldChar w:fldCharType="begin"/>
      </w:r>
      <w:r w:rsidR="00A422D5">
        <w:instrText xml:space="preserve"> REF _Ref404029498 \h </w:instrText>
      </w:r>
      <w:r>
        <w:fldChar w:fldCharType="separate"/>
      </w:r>
      <w:r w:rsidR="00A422D5">
        <w:t xml:space="preserve">Table </w:t>
      </w:r>
      <w:r w:rsidR="00A422D5">
        <w:rPr>
          <w:noProof/>
        </w:rPr>
        <w:t>IV</w:t>
      </w:r>
      <w:r>
        <w:fldChar w:fldCharType="end"/>
      </w:r>
      <w:r w:rsidR="00176070">
        <w:t xml:space="preserve"> </w:t>
      </w:r>
      <w:del w:id="204" w:author="PF" w:date="2014-11-26T23:08:00Z">
        <w:r w:rsidR="00176070" w:rsidDel="00864739">
          <w:delText xml:space="preserve">shows </w:delText>
        </w:r>
      </w:del>
      <w:ins w:id="205" w:author="PF" w:date="2014-11-26T23:08:00Z">
        <w:r w:rsidR="00864739">
          <w:t xml:space="preserve">lists </w:t>
        </w:r>
      </w:ins>
      <w:r w:rsidR="00176070">
        <w:t xml:space="preserve">the initial results for the </w:t>
      </w:r>
      <w:r w:rsidR="00176070" w:rsidRPr="00176070">
        <w:rPr>
          <w:i/>
        </w:rPr>
        <w:t>CD</w:t>
      </w:r>
      <w:r w:rsidR="00176070">
        <w:t xml:space="preserve"> classifier. </w:t>
      </w:r>
      <w:r w:rsidR="007A5E50">
        <w:t>It</w:t>
      </w:r>
      <w:r w:rsidR="00176070">
        <w:t xml:space="preserve"> shows that the k</w:t>
      </w:r>
      <w:r w:rsidR="007A5E50">
        <w:t>NN-3</w:t>
      </w:r>
      <w:r w:rsidR="00176070">
        <w:t xml:space="preserve"> algorithm has the best performance, while Bayesian Network has the lowest performance.</w:t>
      </w:r>
    </w:p>
    <w:p w:rsidR="00A422D5" w:rsidRDefault="00A422D5" w:rsidP="00A422D5">
      <w:pPr>
        <w:pStyle w:val="CaptionTable"/>
      </w:pPr>
      <w:bookmarkStart w:id="206" w:name="_Ref404029498"/>
      <w:r>
        <w:t xml:space="preserve">Table </w:t>
      </w:r>
      <w:r w:rsidR="00C31179">
        <w:fldChar w:fldCharType="begin"/>
      </w:r>
      <w:r>
        <w:instrText xml:space="preserve"> SEQ Table \* ROMAN </w:instrText>
      </w:r>
      <w:r w:rsidR="00C31179">
        <w:fldChar w:fldCharType="separate"/>
      </w:r>
      <w:r>
        <w:rPr>
          <w:noProof/>
        </w:rPr>
        <w:t>IV</w:t>
      </w:r>
      <w:r w:rsidR="00C31179">
        <w:fldChar w:fldCharType="end"/>
      </w:r>
      <w:bookmarkEnd w:id="206"/>
      <w:r>
        <w:br/>
        <w:t>(CD) Binary Classifier Initial Results</w:t>
      </w:r>
    </w:p>
    <w:tbl>
      <w:tblPr>
        <w:tblW w:w="4465" w:type="dxa"/>
        <w:jc w:val="center"/>
        <w:tblLayout w:type="fixed"/>
        <w:tblLook w:val="04A0"/>
      </w:tblPr>
      <w:tblGrid>
        <w:gridCol w:w="893"/>
        <w:gridCol w:w="893"/>
        <w:gridCol w:w="893"/>
        <w:gridCol w:w="893"/>
        <w:gridCol w:w="893"/>
      </w:tblGrid>
      <w:tr w:rsidR="001473F0" w:rsidRPr="00AD2306"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54005" w:rsidRPr="00AD2306" w:rsidTr="00A54005">
        <w:trPr>
          <w:trHeight w:val="300"/>
          <w:jc w:val="center"/>
        </w:trPr>
        <w:tc>
          <w:tcPr>
            <w:tcW w:w="893" w:type="dxa"/>
            <w:tcBorders>
              <w:top w:val="single" w:sz="4" w:space="0" w:color="auto"/>
            </w:tcBorders>
            <w:shd w:val="clear" w:color="auto" w:fill="auto"/>
            <w:noWrap/>
            <w:vAlign w:val="center"/>
            <w:hideMark/>
          </w:tcPr>
          <w:p w:rsidR="00A54005" w:rsidRPr="00AD2306"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0.908</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0.907</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0.907</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0.8139</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0.872</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0.7389</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0.882</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0.879</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0.7573</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0.864</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0.7199</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0.868</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keepNext/>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0.7234</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0.865</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0.7228</w:t>
            </w:r>
          </w:p>
        </w:tc>
      </w:tr>
    </w:tbl>
    <w:p w:rsidR="00A422D5" w:rsidRDefault="00A422D5" w:rsidP="00D90A05">
      <w:pPr>
        <w:pStyle w:val="Content"/>
      </w:pPr>
    </w:p>
    <w:p w:rsidR="00176070" w:rsidRDefault="00C31179" w:rsidP="00D90A05">
      <w:pPr>
        <w:pStyle w:val="Content"/>
      </w:pPr>
      <w:r>
        <w:fldChar w:fldCharType="begin"/>
      </w:r>
      <w:r w:rsidR="00A422D5">
        <w:instrText xml:space="preserve"> REF _Ref404029508 \h </w:instrText>
      </w:r>
      <w:r>
        <w:fldChar w:fldCharType="separate"/>
      </w:r>
      <w:r w:rsidR="00A422D5">
        <w:t xml:space="preserve">Table </w:t>
      </w:r>
      <w:r w:rsidR="00A422D5">
        <w:rPr>
          <w:noProof/>
        </w:rPr>
        <w:t>V</w:t>
      </w:r>
      <w:r>
        <w:fldChar w:fldCharType="end"/>
      </w:r>
      <w:r w:rsidR="00176070">
        <w:t xml:space="preserve"> </w:t>
      </w:r>
      <w:del w:id="207" w:author="PF" w:date="2014-11-26T23:08:00Z">
        <w:r w:rsidR="00176070" w:rsidDel="00864739">
          <w:delText xml:space="preserve">shows </w:delText>
        </w:r>
      </w:del>
      <w:ins w:id="208" w:author="PF" w:date="2014-11-26T23:08:00Z">
        <w:r w:rsidR="00864739">
          <w:t xml:space="preserve">has </w:t>
        </w:r>
      </w:ins>
      <w:r w:rsidR="00176070">
        <w:t>the initial result</w:t>
      </w:r>
      <w:ins w:id="209" w:author="PF" w:date="2014-11-26T22:53:00Z">
        <w:r w:rsidR="00F42DDE">
          <w:t>s</w:t>
        </w:r>
      </w:ins>
      <w:r w:rsidR="00176070">
        <w:t xml:space="preserve"> for the </w:t>
      </w:r>
      <w:r w:rsidR="00176070" w:rsidRPr="00176070">
        <w:rPr>
          <w:i/>
        </w:rPr>
        <w:t>D</w:t>
      </w:r>
      <w:r w:rsidR="00176070">
        <w:t xml:space="preserve"> classifier. </w:t>
      </w:r>
      <w:del w:id="210" w:author="PF" w:date="2014-11-26T23:08:00Z">
        <w:r w:rsidR="00176070" w:rsidDel="00864739">
          <w:delText xml:space="preserve">Based on the results, it </w:delText>
        </w:r>
      </w:del>
      <w:ins w:id="211" w:author="PF" w:date="2014-11-26T23:08:00Z">
        <w:r w:rsidR="00864739">
          <w:t xml:space="preserve">The values </w:t>
        </w:r>
      </w:ins>
      <w:r w:rsidR="00176070">
        <w:t>show</w:t>
      </w:r>
      <w:del w:id="212" w:author="PF" w:date="2014-11-26T23:08:00Z">
        <w:r w:rsidR="00176070" w:rsidDel="00864739">
          <w:delText>s</w:delText>
        </w:r>
      </w:del>
      <w:r w:rsidR="00176070">
        <w:t xml:space="preserve"> that </w:t>
      </w:r>
      <w:r w:rsidR="007A5E50">
        <w:t xml:space="preserve">the </w:t>
      </w:r>
      <w:bookmarkStart w:id="213" w:name="_GoBack"/>
      <w:bookmarkEnd w:id="213"/>
      <w:r w:rsidR="00176070">
        <w:t>k</w:t>
      </w:r>
      <w:r w:rsidR="007A5E50">
        <w:t xml:space="preserve">NN-9 </w:t>
      </w:r>
      <w:r w:rsidR="00176070">
        <w:t>algorithm has the best performance, while Naïve Bayes has the lowest performance.</w:t>
      </w:r>
    </w:p>
    <w:p w:rsidR="00A422D5" w:rsidRDefault="00A422D5" w:rsidP="00A422D5">
      <w:pPr>
        <w:pStyle w:val="CaptionTable"/>
      </w:pPr>
      <w:bookmarkStart w:id="214" w:name="_Ref404029508"/>
      <w:r>
        <w:t xml:space="preserve">Table </w:t>
      </w:r>
      <w:r w:rsidR="00C31179">
        <w:fldChar w:fldCharType="begin"/>
      </w:r>
      <w:r>
        <w:instrText xml:space="preserve"> SEQ Table \* ROMAN </w:instrText>
      </w:r>
      <w:r w:rsidR="00C31179">
        <w:fldChar w:fldCharType="separate"/>
      </w:r>
      <w:r>
        <w:rPr>
          <w:noProof/>
        </w:rPr>
        <w:t>V</w:t>
      </w:r>
      <w:r w:rsidR="00C31179">
        <w:fldChar w:fldCharType="end"/>
      </w:r>
      <w:bookmarkEnd w:id="214"/>
      <w:r>
        <w:br/>
        <w:t>(D) Binary Classifier Initial Results</w:t>
      </w:r>
    </w:p>
    <w:tbl>
      <w:tblPr>
        <w:tblW w:w="4465" w:type="dxa"/>
        <w:jc w:val="center"/>
        <w:tblLayout w:type="fixed"/>
        <w:tblLook w:val="04A0"/>
      </w:tblPr>
      <w:tblGrid>
        <w:gridCol w:w="893"/>
        <w:gridCol w:w="893"/>
        <w:gridCol w:w="893"/>
        <w:gridCol w:w="893"/>
        <w:gridCol w:w="893"/>
      </w:tblGrid>
      <w:tr w:rsidR="001473F0" w:rsidRPr="00AD2306"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54005" w:rsidRPr="00AD2306" w:rsidTr="00A54005">
        <w:trPr>
          <w:trHeight w:val="300"/>
          <w:jc w:val="center"/>
        </w:trPr>
        <w:tc>
          <w:tcPr>
            <w:tcW w:w="893" w:type="dxa"/>
            <w:tcBorders>
              <w:top w:val="single" w:sz="4" w:space="0" w:color="auto"/>
            </w:tcBorders>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kNN-3</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0.775</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0.547</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0.72</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0.8</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0.758</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0.5066</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0.5688</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kNN-9</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0.5913</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0.712</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0.558</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0.475</w:t>
            </w:r>
          </w:p>
        </w:tc>
        <w:tc>
          <w:tcPr>
            <w:tcW w:w="893" w:type="dxa"/>
            <w:shd w:val="clear" w:color="auto" w:fill="auto"/>
            <w:noWrap/>
            <w:vAlign w:val="center"/>
          </w:tcPr>
          <w:p w:rsidR="00A54005" w:rsidRPr="00CF2DCB" w:rsidRDefault="00A54005" w:rsidP="00A54005">
            <w:pPr>
              <w:keepNext/>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0.1406</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0.782</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0.773</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0.5501</w:t>
            </w:r>
          </w:p>
        </w:tc>
      </w:tr>
    </w:tbl>
    <w:p w:rsidR="00716DD8" w:rsidRPr="001B17BD" w:rsidRDefault="00716DD8" w:rsidP="00716DD8">
      <w:pPr>
        <w:pStyle w:val="Heading2"/>
      </w:pPr>
      <w:r>
        <w:lastRenderedPageBreak/>
        <w:t>Ontology Population Module</w:t>
      </w:r>
    </w:p>
    <w:p w:rsidR="0066613E" w:rsidRDefault="00716DD8" w:rsidP="0066613E">
      <w:pPr>
        <w:pStyle w:val="Content"/>
      </w:pPr>
      <w:r>
        <w:t xml:space="preserve">For the Ontology Population Module, </w:t>
      </w:r>
      <w:ins w:id="215" w:author="PF" w:date="2014-11-26T22:54:00Z">
        <w:r w:rsidR="00F42DDE">
          <w:t xml:space="preserve">first, </w:t>
        </w:r>
      </w:ins>
      <w:r>
        <w:t>we</w:t>
      </w:r>
      <w:del w:id="216" w:author="PF" w:date="2014-11-26T22:54:00Z">
        <w:r w:rsidDel="00F42DDE">
          <w:delText xml:space="preserve"> have first</w:delText>
        </w:r>
      </w:del>
      <w:r>
        <w:t xml:space="preserve"> finalized the structure of the main ontology that will be used for this system. After finalizing the ontology structure, </w:t>
      </w:r>
      <w:del w:id="217" w:author="PF" w:date="2014-11-26T23:09:00Z">
        <w:r w:rsidDel="00864739">
          <w:delText xml:space="preserve">the ontology </w:delText>
        </w:r>
      </w:del>
      <w:ins w:id="218" w:author="PF" w:date="2014-11-26T23:09:00Z">
        <w:r w:rsidR="00864739">
          <w:t xml:space="preserve">it </w:t>
        </w:r>
      </w:ins>
      <w:r>
        <w:t>is then translated into system-readable format, that is, an .owl format. The system will work with the classes in conjunction with the instances that will be produced by the module</w:t>
      </w:r>
      <w:commentRangeStart w:id="219"/>
      <w:r>
        <w:t xml:space="preserve"> before this to finalize the information extraction process</w:t>
      </w:r>
      <w:commentRangeEnd w:id="219"/>
      <w:r w:rsidR="00F42DDE">
        <w:rPr>
          <w:rStyle w:val="CommentReference"/>
          <w:rFonts w:asciiTheme="minorHAnsi" w:hAnsiTheme="minorHAnsi" w:cstheme="minorBidi"/>
        </w:rPr>
        <w:commentReference w:id="219"/>
      </w:r>
      <w:r>
        <w:t>.</w:t>
      </w:r>
    </w:p>
    <w:p w:rsidR="00716DD8" w:rsidRDefault="00716DD8" w:rsidP="0066613E">
      <w:pPr>
        <w:pStyle w:val="Heading1"/>
      </w:pPr>
      <w:r>
        <w:t>Discussion and Future Work</w:t>
      </w:r>
    </w:p>
    <w:p w:rsidR="0066613E" w:rsidRDefault="00716DD8" w:rsidP="0066613E">
      <w:pPr>
        <w:pStyle w:val="Content"/>
      </w:pPr>
      <w:r>
        <w:t>In this paper, we attempt</w:t>
      </w:r>
      <w:ins w:id="220" w:author="PF" w:date="2014-11-26T22:55:00Z">
        <w:r w:rsidR="00F42DDE">
          <w:t>ed</w:t>
        </w:r>
      </w:ins>
      <w:r>
        <w:t xml:space="preserve"> to apply an adaptive information extraction architecture that extracts </w:t>
      </w:r>
      <w:del w:id="221" w:author="PF" w:date="2014-11-26T22:55:00Z">
        <w:r w:rsidDel="00F42DDE">
          <w:delText xml:space="preserve">the </w:delText>
        </w:r>
      </w:del>
      <w:r>
        <w:t>information from disaster-related Filipino tweets and displays them in an ontology.</w:t>
      </w:r>
      <w:del w:id="222" w:author="PF" w:date="2014-11-26T22:55:00Z">
        <w:r w:rsidDel="00F42DDE">
          <w:delText xml:space="preserve"> As of now</w:delText>
        </w:r>
      </w:del>
      <w:ins w:id="223" w:author="PF" w:date="2014-11-26T22:55:00Z">
        <w:r w:rsidR="00F42DDE">
          <w:t xml:space="preserve"> At present</w:t>
        </w:r>
      </w:ins>
      <w:r>
        <w:t>, the system is still being developed</w:t>
      </w:r>
      <w:r w:rsidR="00CF1BB3">
        <w:t xml:space="preserve"> and we are </w:t>
      </w:r>
      <w:del w:id="224" w:author="PF" w:date="2014-11-26T22:55:00Z">
        <w:r w:rsidR="00CF1BB3" w:rsidDel="00F42DDE">
          <w:delText xml:space="preserve">still </w:delText>
        </w:r>
      </w:del>
      <w:r w:rsidR="00CF1BB3">
        <w:t>working on the pre-processing, rule induction, and ontology modules.</w:t>
      </w:r>
      <w:r>
        <w:t xml:space="preserve"> Only the </w:t>
      </w:r>
      <w:r w:rsidR="00B56011">
        <w:t xml:space="preserve">crawler, </w:t>
      </w:r>
      <w:r>
        <w:t>feature extraction</w:t>
      </w:r>
      <w:r w:rsidR="00B56011">
        <w:t>,</w:t>
      </w:r>
      <w:r>
        <w:t xml:space="preserve"> and classification modules have a working output</w:t>
      </w:r>
      <w:r w:rsidR="00CF1BB3">
        <w:t xml:space="preserve"> and are yet to be integrated</w:t>
      </w:r>
      <w:commentRangeStart w:id="225"/>
      <w:ins w:id="226" w:author="PF" w:date="2014-11-26T22:56:00Z">
        <w:r w:rsidR="00F42DDE">
          <w:t xml:space="preserve"> with the rest of the modules</w:t>
        </w:r>
        <w:commentRangeEnd w:id="225"/>
        <w:r w:rsidR="00F42DDE">
          <w:rPr>
            <w:rStyle w:val="CommentReference"/>
            <w:rFonts w:asciiTheme="minorHAnsi" w:hAnsiTheme="minorHAnsi" w:cstheme="minorBidi"/>
          </w:rPr>
          <w:commentReference w:id="225"/>
        </w:r>
      </w:ins>
      <w:r>
        <w:t>.</w:t>
      </w:r>
    </w:p>
    <w:p w:rsidR="00716DD8" w:rsidRDefault="00716DD8" w:rsidP="0066613E">
      <w:pPr>
        <w:pStyle w:val="Heading1"/>
        <w:numPr>
          <w:ilvl w:val="0"/>
          <w:numId w:val="0"/>
        </w:numPr>
      </w:pPr>
      <w:r>
        <w:t>References</w:t>
      </w:r>
    </w:p>
    <w:p w:rsidR="00716DD8" w:rsidRPr="006F7972" w:rsidRDefault="00716DD8" w:rsidP="00716DD8">
      <w:pPr>
        <w:pStyle w:val="References"/>
      </w:pPr>
      <w:bookmarkStart w:id="227" w:name="_Ref403216960"/>
      <w:bookmarkStart w:id="228" w:name="_Ref403215746"/>
      <w:bookmarkStart w:id="229" w:name="_Ref403214117"/>
      <w:bookmarkStart w:id="230" w:name="_Ref403155510"/>
      <w:bookmarkStart w:id="231" w:name="_Ref403154832"/>
      <w:r w:rsidRPr="006F7972">
        <w:t>Cheng, H., Chua, J., Co, J., &amp; Magpantay, A. B. (2013). Social media monitoring for disasters. Unpublished undergraduate thesis, De La Salle University, Manila, Philippines.</w:t>
      </w:r>
      <w:bookmarkEnd w:id="227"/>
    </w:p>
    <w:p w:rsidR="00716DD8" w:rsidRDefault="00716DD8" w:rsidP="00716DD8">
      <w:pPr>
        <w:pStyle w:val="References"/>
      </w:pPr>
      <w:bookmarkStart w:id="232" w:name="_Ref403216945"/>
      <w:r w:rsidRPr="0027470C">
        <w:rPr>
          <w:highlight w:val="white"/>
        </w:rPr>
        <w:t xml:space="preserve">Freitag, D. (2000). Machine learning for information extraction in informal domains. Machine </w:t>
      </w:r>
      <w:del w:id="233" w:author="PF" w:date="2014-11-26T22:56:00Z">
        <w:r w:rsidRPr="0027470C" w:rsidDel="00F42DDE">
          <w:rPr>
            <w:highlight w:val="white"/>
          </w:rPr>
          <w:delText>l</w:delText>
        </w:r>
      </w:del>
      <w:ins w:id="234" w:author="PF" w:date="2014-11-26T22:56:00Z">
        <w:r w:rsidR="00F42DDE">
          <w:rPr>
            <w:highlight w:val="white"/>
          </w:rPr>
          <w:t>L</w:t>
        </w:r>
      </w:ins>
      <w:r w:rsidRPr="0027470C">
        <w:rPr>
          <w:highlight w:val="white"/>
        </w:rPr>
        <w:t>earning, 39(2-3), 169-202.</w:t>
      </w:r>
      <w:bookmarkEnd w:id="228"/>
      <w:bookmarkEnd w:id="232"/>
    </w:p>
    <w:p w:rsidR="00716DD8" w:rsidRDefault="00716DD8" w:rsidP="00716DD8">
      <w:pPr>
        <w:pStyle w:val="References"/>
      </w:pPr>
      <w:bookmarkStart w:id="235" w:name="_Ref403216055"/>
      <w:r w:rsidRPr="007C1401">
        <w:t>Imran, M., Elbassuoni, S. M., Castillo, C., Diaz, F., &amp; Meier, P. (2013). Extracting information nuggets from disaster-related messages in social media.</w:t>
      </w:r>
      <w:ins w:id="236" w:author="PF" w:date="2014-11-26T22:56:00Z">
        <w:r w:rsidR="00F42DDE">
          <w:t xml:space="preserve"> </w:t>
        </w:r>
      </w:ins>
      <w:r w:rsidRPr="007C1401">
        <w:rPr>
          <w:i/>
          <w:iCs/>
        </w:rPr>
        <w:t>Proc. of ISCRAM, Baden-Baden, Germany</w:t>
      </w:r>
      <w:r w:rsidRPr="007C1401">
        <w:t>.</w:t>
      </w:r>
      <w:bookmarkEnd w:id="235"/>
    </w:p>
    <w:p w:rsidR="00716DD8" w:rsidRDefault="00716DD8" w:rsidP="00716DD8">
      <w:pPr>
        <w:pStyle w:val="References"/>
      </w:pPr>
      <w:bookmarkStart w:id="237" w:name="_Ref403214498"/>
      <w:r w:rsidRPr="00915BA7">
        <w:t>Imran, M., Elbassuoni, S., Castillo, C., Diaz, F., &amp; Meier, P. (2013, May). Practical extraction of disaster-relevant information from social media. In</w:t>
      </w:r>
      <w:ins w:id="238" w:author="PF" w:date="2014-11-26T22:56:00Z">
        <w:r w:rsidR="00F42DDE">
          <w:t xml:space="preserve"> </w:t>
        </w:r>
      </w:ins>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bookmarkEnd w:id="229"/>
      <w:bookmarkEnd w:id="237"/>
    </w:p>
    <w:p w:rsidR="00716DD8" w:rsidRDefault="00716DD8" w:rsidP="00716DD8">
      <w:pPr>
        <w:pStyle w:val="References"/>
      </w:pPr>
      <w:bookmarkStart w:id="239" w:name="_Ref403216097"/>
      <w:r w:rsidRPr="00B41D6B">
        <w:t xml:space="preserve">Lee, Y. S., &amp; Geierhos, M. (2009). Business specific online information extraction from </w:t>
      </w:r>
      <w:del w:id="240" w:author="PF" w:date="2014-11-26T22:56:00Z">
        <w:r w:rsidRPr="00B41D6B" w:rsidDel="00F42DDE">
          <w:delText>g</w:delText>
        </w:r>
      </w:del>
      <w:ins w:id="241" w:author="PF" w:date="2014-11-26T22:56:00Z">
        <w:r w:rsidR="00F42DDE">
          <w:t>G</w:t>
        </w:r>
      </w:ins>
      <w:r w:rsidRPr="00B41D6B">
        <w:t>erman websites. In Gelbukh, A. (Eds.), CICLing (pp. 369-381). Germany: Springer-Verlag Berlin Heidelberg.</w:t>
      </w:r>
      <w:bookmarkEnd w:id="239"/>
    </w:p>
    <w:p w:rsidR="00716DD8" w:rsidRDefault="00716DD8" w:rsidP="00716DD8">
      <w:pPr>
        <w:pStyle w:val="References"/>
      </w:pPr>
      <w:bookmarkStart w:id="242" w:name="_Ref403216335"/>
      <w:r w:rsidRPr="00B41D6B">
        <w:t>Nebhi, K. (2012). Ontology-</w:t>
      </w:r>
      <w:del w:id="243" w:author="PF" w:date="2014-11-26T22:57:00Z">
        <w:r w:rsidRPr="00B41D6B" w:rsidDel="00F42DDE">
          <w:delText>B</w:delText>
        </w:r>
      </w:del>
      <w:ins w:id="244" w:author="PF" w:date="2014-11-26T22:57:00Z">
        <w:r w:rsidR="00F42DDE">
          <w:t>b</w:t>
        </w:r>
      </w:ins>
      <w:r w:rsidRPr="00B41D6B">
        <w:t xml:space="preserve">ased information extraction for </w:t>
      </w:r>
      <w:del w:id="245" w:author="PF" w:date="2014-11-26T22:57:00Z">
        <w:r w:rsidRPr="00B41D6B" w:rsidDel="00F42DDE">
          <w:delText>f</w:delText>
        </w:r>
      </w:del>
      <w:ins w:id="246" w:author="PF" w:date="2014-11-26T22:57:00Z">
        <w:r w:rsidR="00F42DDE">
          <w:t>F</w:t>
        </w:r>
      </w:ins>
      <w:r w:rsidRPr="00B41D6B">
        <w:t>rench newspaper articles. In KI 2012: Advances in Artificial Intelligence (pp. 237-240). Springer Berlin Heidelberg.</w:t>
      </w:r>
      <w:bookmarkEnd w:id="242"/>
    </w:p>
    <w:p w:rsidR="00716DD8" w:rsidRDefault="00716DD8" w:rsidP="00716DD8">
      <w:pPr>
        <w:pStyle w:val="References"/>
      </w:pPr>
      <w:bookmarkStart w:id="247" w:name="_Ref403214102"/>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w:t>
      </w:r>
      <w:r w:rsidRPr="00F45262">
        <w:lastRenderedPageBreak/>
        <w:t>response/government-information-during-natural-disasters/</w:t>
      </w:r>
      <w:bookmarkEnd w:id="230"/>
      <w:bookmarkEnd w:id="247"/>
    </w:p>
    <w:p w:rsidR="00716DD8" w:rsidRDefault="00716DD8" w:rsidP="00716DD8">
      <w:pPr>
        <w:pStyle w:val="References"/>
      </w:pPr>
      <w:bookmarkStart w:id="248" w:name="_Ref403216100"/>
      <w:r w:rsidRPr="00B41D6B">
        <w:t>Pham, L. V., &amp; Pham, S. B. (2012, August). Information Extraction for Vietnamese Real Estate Advertisements. In Knowledge and Systems Engineering (KSE), 2012 Fourth International Conference on (pp. 181-186). IEEE.</w:t>
      </w:r>
      <w:bookmarkEnd w:id="248"/>
    </w:p>
    <w:p w:rsidR="00716DD8" w:rsidRDefault="00716DD8" w:rsidP="00716DD8">
      <w:pPr>
        <w:pStyle w:val="References"/>
      </w:pPr>
      <w:bookmarkStart w:id="249" w:name="_Ref403216277"/>
      <w:r w:rsidRPr="00B41D6B">
        <w:t>Poibeau, T. An Open Architecture for Multi-Domain Information Extraction. IAAI-01. Retrieved May 28, 2014, from www.aaai.org</w:t>
      </w:r>
      <w:bookmarkEnd w:id="249"/>
    </w:p>
    <w:p w:rsidR="00716DD8" w:rsidRDefault="00716DD8" w:rsidP="00716DD8">
      <w:pPr>
        <w:pStyle w:val="References"/>
      </w:pPr>
      <w:bookmarkStart w:id="250" w:name="_Ref403155543"/>
      <w:r w:rsidRPr="003E76AF">
        <w:t xml:space="preserve">Southgate, R., Roth, C., Schneider, J., Shi, P., Onishi, T., Wengner, D., Amman, W., Ogallo, L., Beddington J., &amp; Murray, V. (2013). Using science for disaster risk reduction. Retrieved from </w:t>
      </w:r>
      <w:r w:rsidRPr="00E6205E">
        <w:t>www.preventionweb.net/go/scitech</w:t>
      </w:r>
      <w:bookmarkEnd w:id="231"/>
      <w:bookmarkEnd w:id="250"/>
    </w:p>
    <w:p w:rsidR="00716DD8" w:rsidRDefault="00716DD8" w:rsidP="00716DD8">
      <w:pPr>
        <w:pStyle w:val="References"/>
      </w:pPr>
      <w:bookmarkStart w:id="251" w:name="_Ref403154992"/>
      <w:r w:rsidRPr="0027470C">
        <w:rPr>
          <w:highlight w:val="white"/>
        </w:rPr>
        <w:t xml:space="preserve">Stockdale, C. &amp; McIntyre, D.A. (2011, May 09). The ten nations where facebook rules the internet. Retrieved from </w:t>
      </w:r>
      <w:hyperlink r:id="rId7">
        <w:r w:rsidRPr="0027470C">
          <w:rPr>
            <w:highlight w:val="white"/>
          </w:rPr>
          <w:t>http://247wallst.com/technology-3/2011/05/09/the-ten-nations-where-facebook-rules-the-internet/</w:t>
        </w:r>
      </w:hyperlink>
      <w:bookmarkEnd w:id="251"/>
    </w:p>
    <w:p w:rsidR="00716DD8" w:rsidRDefault="00716DD8" w:rsidP="00716DD8">
      <w:pPr>
        <w:pStyle w:val="References"/>
      </w:pPr>
      <w:bookmarkStart w:id="252" w:name="_Ref403215752"/>
      <w:r w:rsidRPr="004200FE">
        <w:rPr>
          <w:highlight w:val="white"/>
          <w:lang w:val="fr-FR"/>
        </w:rPr>
        <w:t xml:space="preserve">Téllez-Valero, A., Montes-y-Gómez, M., &amp; Villaseñor-Pineda, L. (2005). </w:t>
      </w:r>
      <w:r w:rsidRPr="0027470C">
        <w:rPr>
          <w:highlight w:val="white"/>
        </w:rPr>
        <w:t>A machine learning approach to information extraction. In Computational Linguistics and Intelligent Text Processing (pp. 539-547). Springer Berlin Heidelberg.</w:t>
      </w:r>
      <w:bookmarkEnd w:id="252"/>
    </w:p>
    <w:p w:rsidR="00716DD8" w:rsidRDefault="00716DD8" w:rsidP="00716DD8">
      <w:pPr>
        <w:pStyle w:val="References"/>
      </w:pPr>
      <w:bookmarkStart w:id="253" w:name="_Ref403217408"/>
      <w:bookmarkStart w:id="254" w:name="_Ref403215754"/>
      <w:r w:rsidRPr="001114CE">
        <w:t>Turmo, J., Ageno, A., &amp; Català, N. (2006). Adaptive information extraction.</w:t>
      </w:r>
      <w:ins w:id="255" w:author="PF" w:date="2014-11-26T22:57:00Z">
        <w:r w:rsidR="00F42DDE">
          <w:t xml:space="preserve"> </w:t>
        </w:r>
      </w:ins>
      <w:r w:rsidRPr="001114CE">
        <w:rPr>
          <w:i/>
          <w:iCs/>
        </w:rPr>
        <w:t>ACM Computing Surveys (CSUR)</w:t>
      </w:r>
      <w:r w:rsidRPr="001114CE">
        <w:t>, </w:t>
      </w:r>
      <w:r w:rsidRPr="001114CE">
        <w:rPr>
          <w:i/>
          <w:iCs/>
        </w:rPr>
        <w:t>38</w:t>
      </w:r>
      <w:r w:rsidRPr="001114CE">
        <w:t>(2), 4.</w:t>
      </w:r>
      <w:bookmarkEnd w:id="253"/>
    </w:p>
    <w:p w:rsidR="00716DD8" w:rsidRDefault="00716DD8" w:rsidP="00716DD8">
      <w:pPr>
        <w:pStyle w:val="References"/>
      </w:pPr>
      <w:bookmarkStart w:id="256" w:name="_Ref403217361"/>
      <w:r w:rsidRPr="003E34BD">
        <w:t>Turmo, J., &amp; Rodriguez, H. (2000, September). Learning IE rules for a set of related concepts. In </w:t>
      </w:r>
      <w:r w:rsidRPr="003E34BD">
        <w:rPr>
          <w:i/>
          <w:iCs/>
        </w:rPr>
        <w:t>Proceedings of the 2nd workshop on Learning language in logic and the 4th conference on Computational natural language learning-Volume 7</w:t>
      </w:r>
      <w:r w:rsidRPr="003E34BD">
        <w:t> (pp. 115-118). Association for Computational Linguistics.</w:t>
      </w:r>
      <w:bookmarkEnd w:id="254"/>
      <w:bookmarkEnd w:id="256"/>
    </w:p>
    <w:p w:rsidR="00716DD8" w:rsidRDefault="00716DD8" w:rsidP="00716DD8">
      <w:pPr>
        <w:pStyle w:val="References"/>
      </w:pPr>
      <w:bookmarkStart w:id="257" w:name="_Ref403215711"/>
      <w:r w:rsidRPr="003E34BD">
        <w:t>Twitter4J - A Java library for the Twitter API. (n.d.). </w:t>
      </w:r>
      <w:r w:rsidRPr="003E34BD">
        <w:rPr>
          <w:i/>
          <w:iCs/>
        </w:rPr>
        <w:t>Twitter4J - A Java library for the Twitter API</w:t>
      </w:r>
      <w:r w:rsidRPr="003E34BD">
        <w:t>. Retrieved July 29, 2014, from http://twitter4j.org/en/</w:t>
      </w:r>
      <w:bookmarkEnd w:id="257"/>
    </w:p>
    <w:p w:rsidR="00716DD8" w:rsidRDefault="00716DD8" w:rsidP="00716DD8">
      <w:pPr>
        <w:pStyle w:val="References"/>
      </w:pPr>
      <w:bookmarkStart w:id="258" w:name="_Ref403155022"/>
      <w:r w:rsidRPr="0027470C">
        <w:rPr>
          <w:highlight w:val="white"/>
        </w:rPr>
        <w:t xml:space="preserve">Universal McCann. (2008). Power to the people: Social media tracker wave 3. Retrieved from  </w:t>
      </w:r>
      <w:hyperlink r:id="rId8">
        <w:r w:rsidRPr="0027470C">
          <w:rPr>
            <w:highlight w:val="white"/>
          </w:rPr>
          <w:t>h</w:t>
        </w:r>
      </w:hyperlink>
      <w:hyperlink r:id="rId9">
        <w:r w:rsidRPr="0027470C">
          <w:rPr>
            <w:highlight w:val="white"/>
          </w:rPr>
          <w:t>ttp://web.archive.org/web/20080921002044/http://www.universalmccann.com/Assets/wave_3_20080403093750.pdf</w:t>
        </w:r>
      </w:hyperlink>
      <w:bookmarkEnd w:id="258"/>
    </w:p>
    <w:p w:rsidR="00B00C9B" w:rsidRPr="00716DD8" w:rsidRDefault="00716DD8" w:rsidP="004200FE">
      <w:pPr>
        <w:pStyle w:val="References"/>
      </w:pPr>
      <w:bookmarkStart w:id="259" w:name="_Ref403167291"/>
      <w:r>
        <w:t>Weka 3: Data Mining Software in Java. (n.d.).</w:t>
      </w:r>
      <w:r w:rsidRPr="00965AA1">
        <w:rPr>
          <w:rStyle w:val="apple-converted-space"/>
          <w:color w:val="333333"/>
          <w:sz w:val="21"/>
          <w:szCs w:val="21"/>
        </w:rPr>
        <w:t> </w:t>
      </w:r>
      <w:r w:rsidRPr="00965AA1">
        <w:rPr>
          <w:i/>
          <w:iCs/>
        </w:rPr>
        <w:t>Weka 3</w:t>
      </w:r>
      <w:r>
        <w:t>. Retrieved July 15, 2014, from http://www.cs.waikato.ac.nz/ml/weka/</w:t>
      </w:r>
      <w:bookmarkEnd w:id="259"/>
    </w:p>
    <w:sectPr w:rsidR="00B00C9B" w:rsidRPr="00716DD8" w:rsidSect="009C2619">
      <w:type w:val="continuous"/>
      <w:pgSz w:w="12240" w:h="15840"/>
      <w:pgMar w:top="1440" w:right="1440" w:bottom="1440" w:left="1440" w:header="720" w:footer="720" w:gutter="0"/>
      <w:cols w:num="2"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F" w:date="2014-11-26T23:15:00Z" w:initials="PF">
    <w:p w:rsidR="00E028AF" w:rsidRDefault="00E028AF">
      <w:pPr>
        <w:pStyle w:val="CommentText"/>
      </w:pPr>
      <w:r>
        <w:rPr>
          <w:rStyle w:val="CommentReference"/>
        </w:rPr>
        <w:annotationRef/>
      </w:r>
      <w:r>
        <w:t>I just noticed that this term/acronym was not defined anywhere in the text. Would it be good to do so, after all it’s the name of the system or tool you’</w:t>
      </w:r>
      <w:r w:rsidR="003A2DF5">
        <w:t>re developing?</w:t>
      </w:r>
    </w:p>
  </w:comment>
  <w:comment w:id="60" w:author="PF" w:date="2014-11-26T23:14:00Z" w:initials="PF">
    <w:p w:rsidR="000A786B" w:rsidRDefault="000A786B">
      <w:pPr>
        <w:pStyle w:val="CommentText"/>
      </w:pPr>
      <w:r>
        <w:rPr>
          <w:rStyle w:val="CommentReference"/>
        </w:rPr>
        <w:annotationRef/>
      </w:r>
      <w:r>
        <w:t>Please ensure the accuracy of the date for this and other similar cases.</w:t>
      </w:r>
    </w:p>
  </w:comment>
  <w:comment w:id="114" w:author="PF" w:date="2014-11-26T23:14:00Z" w:initials="PF">
    <w:p w:rsidR="002408EE" w:rsidRDefault="002408EE">
      <w:pPr>
        <w:pStyle w:val="CommentText"/>
      </w:pPr>
      <w:r>
        <w:rPr>
          <w:rStyle w:val="CommentReference"/>
        </w:rPr>
        <w:annotationRef/>
      </w:r>
      <w:r>
        <w:t>Okay to delete?</w:t>
      </w:r>
    </w:p>
  </w:comment>
  <w:comment w:id="186" w:author="PF" w:date="2014-11-26T23:14:00Z" w:initials="PF">
    <w:p w:rsidR="00F42DDE" w:rsidRDefault="00F42DDE">
      <w:pPr>
        <w:pStyle w:val="CommentText"/>
      </w:pPr>
      <w:r>
        <w:rPr>
          <w:rStyle w:val="CommentReference"/>
        </w:rPr>
        <w:annotationRef/>
      </w:r>
      <w:r>
        <w:t>Insertion okay?</w:t>
      </w:r>
    </w:p>
  </w:comment>
  <w:comment w:id="219" w:author="PF" w:date="2014-11-26T23:14:00Z" w:initials="PF">
    <w:p w:rsidR="00F42DDE" w:rsidRDefault="00F42DDE">
      <w:pPr>
        <w:pStyle w:val="CommentText"/>
      </w:pPr>
      <w:r>
        <w:rPr>
          <w:rStyle w:val="CommentReference"/>
        </w:rPr>
        <w:annotationRef/>
      </w:r>
      <w:r>
        <w:t>Please check this phrase for clarity of meaning.</w:t>
      </w:r>
    </w:p>
  </w:comment>
  <w:comment w:id="225" w:author="PF" w:date="2014-11-26T23:14:00Z" w:initials="PF">
    <w:p w:rsidR="00F42DDE" w:rsidRDefault="00F42DDE">
      <w:pPr>
        <w:pStyle w:val="CommentText"/>
      </w:pPr>
      <w:r>
        <w:rPr>
          <w:rStyle w:val="CommentReference"/>
        </w:rPr>
        <w:annotationRef/>
      </w:r>
      <w:r>
        <w:t>Insertion okay?</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CE1502"/>
    <w:multiLevelType w:val="hybridMultilevel"/>
    <w:tmpl w:val="441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7C4E97"/>
    <w:multiLevelType w:val="hybridMultilevel"/>
    <w:tmpl w:val="9F248F1E"/>
    <w:lvl w:ilvl="0" w:tplc="113C6966">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716DD8"/>
    <w:rsid w:val="000109D0"/>
    <w:rsid w:val="000259F2"/>
    <w:rsid w:val="00033779"/>
    <w:rsid w:val="00037299"/>
    <w:rsid w:val="00050568"/>
    <w:rsid w:val="00053676"/>
    <w:rsid w:val="000603EA"/>
    <w:rsid w:val="00062D63"/>
    <w:rsid w:val="00066294"/>
    <w:rsid w:val="000756B8"/>
    <w:rsid w:val="00082DDC"/>
    <w:rsid w:val="00091FD6"/>
    <w:rsid w:val="000A786B"/>
    <w:rsid w:val="000C2C79"/>
    <w:rsid w:val="000C73F6"/>
    <w:rsid w:val="000D0BA6"/>
    <w:rsid w:val="000D7907"/>
    <w:rsid w:val="000F316F"/>
    <w:rsid w:val="00135B97"/>
    <w:rsid w:val="00144E65"/>
    <w:rsid w:val="001473F0"/>
    <w:rsid w:val="00172AA7"/>
    <w:rsid w:val="00174958"/>
    <w:rsid w:val="00176070"/>
    <w:rsid w:val="00177271"/>
    <w:rsid w:val="00177592"/>
    <w:rsid w:val="001B0D99"/>
    <w:rsid w:val="001E5566"/>
    <w:rsid w:val="00205B45"/>
    <w:rsid w:val="00210966"/>
    <w:rsid w:val="002173A1"/>
    <w:rsid w:val="002408EE"/>
    <w:rsid w:val="00263D25"/>
    <w:rsid w:val="0029215A"/>
    <w:rsid w:val="002972FC"/>
    <w:rsid w:val="002A6A9D"/>
    <w:rsid w:val="002B1AF2"/>
    <w:rsid w:val="002C1CB1"/>
    <w:rsid w:val="002F2F68"/>
    <w:rsid w:val="00323F87"/>
    <w:rsid w:val="00337CF8"/>
    <w:rsid w:val="00345443"/>
    <w:rsid w:val="00362523"/>
    <w:rsid w:val="00365050"/>
    <w:rsid w:val="003A0D79"/>
    <w:rsid w:val="003A2DF5"/>
    <w:rsid w:val="003B71E3"/>
    <w:rsid w:val="003B745E"/>
    <w:rsid w:val="003B78E4"/>
    <w:rsid w:val="003C091A"/>
    <w:rsid w:val="003C28CB"/>
    <w:rsid w:val="003C41C4"/>
    <w:rsid w:val="003D3CFF"/>
    <w:rsid w:val="0040061F"/>
    <w:rsid w:val="00401FD1"/>
    <w:rsid w:val="004161A1"/>
    <w:rsid w:val="004200FE"/>
    <w:rsid w:val="00430376"/>
    <w:rsid w:val="00431870"/>
    <w:rsid w:val="00440FE4"/>
    <w:rsid w:val="00446E03"/>
    <w:rsid w:val="00466804"/>
    <w:rsid w:val="00473D7A"/>
    <w:rsid w:val="0048359E"/>
    <w:rsid w:val="00494B1E"/>
    <w:rsid w:val="004B7769"/>
    <w:rsid w:val="004C5233"/>
    <w:rsid w:val="004E4551"/>
    <w:rsid w:val="00504542"/>
    <w:rsid w:val="0053262E"/>
    <w:rsid w:val="005443C3"/>
    <w:rsid w:val="005567B8"/>
    <w:rsid w:val="00594645"/>
    <w:rsid w:val="005C6084"/>
    <w:rsid w:val="005E3BE9"/>
    <w:rsid w:val="00625559"/>
    <w:rsid w:val="00625941"/>
    <w:rsid w:val="00642931"/>
    <w:rsid w:val="0066613E"/>
    <w:rsid w:val="00666B05"/>
    <w:rsid w:val="0067476D"/>
    <w:rsid w:val="00681057"/>
    <w:rsid w:val="006921C9"/>
    <w:rsid w:val="006947D4"/>
    <w:rsid w:val="006B32CF"/>
    <w:rsid w:val="006E5A30"/>
    <w:rsid w:val="006F3502"/>
    <w:rsid w:val="00716DD8"/>
    <w:rsid w:val="007339F2"/>
    <w:rsid w:val="007458C5"/>
    <w:rsid w:val="00751A9F"/>
    <w:rsid w:val="00774A67"/>
    <w:rsid w:val="00785B12"/>
    <w:rsid w:val="007939A6"/>
    <w:rsid w:val="007A2594"/>
    <w:rsid w:val="007A5E50"/>
    <w:rsid w:val="007A7EB5"/>
    <w:rsid w:val="007B0614"/>
    <w:rsid w:val="007B3DD3"/>
    <w:rsid w:val="007F1C4D"/>
    <w:rsid w:val="00836980"/>
    <w:rsid w:val="00837661"/>
    <w:rsid w:val="00852A57"/>
    <w:rsid w:val="0086178D"/>
    <w:rsid w:val="00864739"/>
    <w:rsid w:val="00874C47"/>
    <w:rsid w:val="008847DD"/>
    <w:rsid w:val="00887840"/>
    <w:rsid w:val="00890E18"/>
    <w:rsid w:val="00894C5C"/>
    <w:rsid w:val="0089716B"/>
    <w:rsid w:val="008C2F47"/>
    <w:rsid w:val="008F286D"/>
    <w:rsid w:val="00905AFF"/>
    <w:rsid w:val="00913069"/>
    <w:rsid w:val="0093101B"/>
    <w:rsid w:val="0094326F"/>
    <w:rsid w:val="00965AA1"/>
    <w:rsid w:val="009723E1"/>
    <w:rsid w:val="009871BE"/>
    <w:rsid w:val="0099258C"/>
    <w:rsid w:val="009B283C"/>
    <w:rsid w:val="009B2986"/>
    <w:rsid w:val="009C2619"/>
    <w:rsid w:val="009E0D2E"/>
    <w:rsid w:val="009E25B2"/>
    <w:rsid w:val="009E355E"/>
    <w:rsid w:val="009E3F87"/>
    <w:rsid w:val="00A06234"/>
    <w:rsid w:val="00A2018C"/>
    <w:rsid w:val="00A243CD"/>
    <w:rsid w:val="00A366A0"/>
    <w:rsid w:val="00A36740"/>
    <w:rsid w:val="00A422D5"/>
    <w:rsid w:val="00A476B3"/>
    <w:rsid w:val="00A52B84"/>
    <w:rsid w:val="00A54005"/>
    <w:rsid w:val="00A77129"/>
    <w:rsid w:val="00A77DCF"/>
    <w:rsid w:val="00A91976"/>
    <w:rsid w:val="00A92458"/>
    <w:rsid w:val="00A9287C"/>
    <w:rsid w:val="00AB2C2A"/>
    <w:rsid w:val="00AB4185"/>
    <w:rsid w:val="00AC38AC"/>
    <w:rsid w:val="00AD1B92"/>
    <w:rsid w:val="00AD2306"/>
    <w:rsid w:val="00B00C9B"/>
    <w:rsid w:val="00B06725"/>
    <w:rsid w:val="00B157E0"/>
    <w:rsid w:val="00B356E2"/>
    <w:rsid w:val="00B35E3C"/>
    <w:rsid w:val="00B42A4D"/>
    <w:rsid w:val="00B47CC9"/>
    <w:rsid w:val="00B51389"/>
    <w:rsid w:val="00B55343"/>
    <w:rsid w:val="00B56011"/>
    <w:rsid w:val="00B8166E"/>
    <w:rsid w:val="00BA2205"/>
    <w:rsid w:val="00BB7659"/>
    <w:rsid w:val="00BD3C98"/>
    <w:rsid w:val="00BE2D16"/>
    <w:rsid w:val="00BE5600"/>
    <w:rsid w:val="00BE71D9"/>
    <w:rsid w:val="00BF6A63"/>
    <w:rsid w:val="00C263EA"/>
    <w:rsid w:val="00C31179"/>
    <w:rsid w:val="00C33F6C"/>
    <w:rsid w:val="00C4377A"/>
    <w:rsid w:val="00C539A1"/>
    <w:rsid w:val="00C57AD5"/>
    <w:rsid w:val="00C80C0E"/>
    <w:rsid w:val="00C9053A"/>
    <w:rsid w:val="00C95AEC"/>
    <w:rsid w:val="00CB0C94"/>
    <w:rsid w:val="00CD30EB"/>
    <w:rsid w:val="00CE3A85"/>
    <w:rsid w:val="00CE508F"/>
    <w:rsid w:val="00CF1BB3"/>
    <w:rsid w:val="00CF377C"/>
    <w:rsid w:val="00D04172"/>
    <w:rsid w:val="00D90A05"/>
    <w:rsid w:val="00D979D7"/>
    <w:rsid w:val="00DA66C1"/>
    <w:rsid w:val="00DA7E3A"/>
    <w:rsid w:val="00DC2B7E"/>
    <w:rsid w:val="00DC342E"/>
    <w:rsid w:val="00DD6136"/>
    <w:rsid w:val="00DE31A0"/>
    <w:rsid w:val="00E028AF"/>
    <w:rsid w:val="00E30345"/>
    <w:rsid w:val="00E36F32"/>
    <w:rsid w:val="00E632E2"/>
    <w:rsid w:val="00E63B4E"/>
    <w:rsid w:val="00E66926"/>
    <w:rsid w:val="00E96CBB"/>
    <w:rsid w:val="00EA3171"/>
    <w:rsid w:val="00EA3E3F"/>
    <w:rsid w:val="00EA644E"/>
    <w:rsid w:val="00EA661C"/>
    <w:rsid w:val="00EC3B33"/>
    <w:rsid w:val="00EC74BC"/>
    <w:rsid w:val="00ED7E13"/>
    <w:rsid w:val="00EE27CC"/>
    <w:rsid w:val="00EE3326"/>
    <w:rsid w:val="00EE3B9F"/>
    <w:rsid w:val="00EE5AC0"/>
    <w:rsid w:val="00EE6020"/>
    <w:rsid w:val="00EE6221"/>
    <w:rsid w:val="00EF08F8"/>
    <w:rsid w:val="00F22E0A"/>
    <w:rsid w:val="00F26D43"/>
    <w:rsid w:val="00F40B96"/>
    <w:rsid w:val="00F42DDE"/>
    <w:rsid w:val="00F73C2B"/>
    <w:rsid w:val="00F77B37"/>
    <w:rsid w:val="00F977D3"/>
    <w:rsid w:val="00FB4EBF"/>
    <w:rsid w:val="00FC354F"/>
    <w:rsid w:val="00FD7961"/>
    <w:rsid w:val="00FE2182"/>
    <w:rsid w:val="00FE34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5"/>
        <o:r id="V:Rule2" type="connector" idref="#Straight Arrow Connector 16"/>
        <o:r id="V:Rule3" type="connector" idref="#Straight Arrow Connector 17"/>
        <o:r id="V:Rule4" type="connector" idref="#Straight Arrow Connector 18"/>
        <o:r id="V:Rule5" type="connector" idref="#Straight Arrow Connector 19"/>
        <o:r id="V:Rule6"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79"/>
  </w:style>
  <w:style w:type="paragraph" w:styleId="Heading1">
    <w:name w:val="heading 1"/>
    <w:basedOn w:val="Normal"/>
    <w:next w:val="Normal"/>
    <w:link w:val="Heading1Char"/>
    <w:qFormat/>
    <w:rsid w:val="00716DD8"/>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716DD8"/>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716DD8"/>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716DD8"/>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716DD8"/>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716DD8"/>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716DD8"/>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716DD8"/>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716DD8"/>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DD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16DD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16DD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16DD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16DD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16DD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16DD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16DD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16DD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716DD8"/>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716DD8"/>
    <w:rPr>
      <w:rFonts w:ascii="Times New Roman" w:hAnsi="Times New Roman" w:cs="Times New Roman"/>
      <w:b/>
      <w:sz w:val="40"/>
      <w:szCs w:val="40"/>
    </w:rPr>
  </w:style>
  <w:style w:type="paragraph" w:styleId="Subtitle">
    <w:name w:val="Subtitle"/>
    <w:basedOn w:val="Normal"/>
    <w:next w:val="Normal"/>
    <w:link w:val="SubtitleChar"/>
    <w:uiPriority w:val="11"/>
    <w:qFormat/>
    <w:rsid w:val="00716DD8"/>
    <w:pPr>
      <w:jc w:val="center"/>
    </w:pPr>
    <w:rPr>
      <w:rFonts w:ascii="Times New Roman" w:hAnsi="Times New Roman" w:cs="Times New Roman"/>
    </w:rPr>
  </w:style>
  <w:style w:type="character" w:customStyle="1" w:styleId="SubtitleChar">
    <w:name w:val="Subtitle Char"/>
    <w:basedOn w:val="DefaultParagraphFont"/>
    <w:link w:val="Subtitle"/>
    <w:uiPriority w:val="11"/>
    <w:rsid w:val="00716DD8"/>
    <w:rPr>
      <w:rFonts w:ascii="Times New Roman" w:hAnsi="Times New Roman" w:cs="Times New Roman"/>
    </w:rPr>
  </w:style>
  <w:style w:type="paragraph" w:customStyle="1" w:styleId="Content">
    <w:name w:val="Content"/>
    <w:basedOn w:val="Normal"/>
    <w:link w:val="ContentChar"/>
    <w:qFormat/>
    <w:rsid w:val="00716DD8"/>
    <w:pPr>
      <w:ind w:firstLine="360"/>
      <w:jc w:val="both"/>
    </w:pPr>
    <w:rPr>
      <w:rFonts w:ascii="Times New Roman" w:hAnsi="Times New Roman" w:cs="Times New Roman"/>
      <w:sz w:val="20"/>
      <w:szCs w:val="20"/>
    </w:rPr>
  </w:style>
  <w:style w:type="character" w:customStyle="1" w:styleId="ContentChar">
    <w:name w:val="Content Char"/>
    <w:basedOn w:val="DefaultParagraphFont"/>
    <w:link w:val="Content"/>
    <w:rsid w:val="00716DD8"/>
    <w:rPr>
      <w:rFonts w:ascii="Times New Roman" w:hAnsi="Times New Roman" w:cs="Times New Roman"/>
      <w:sz w:val="20"/>
      <w:szCs w:val="20"/>
    </w:rPr>
  </w:style>
  <w:style w:type="paragraph" w:customStyle="1" w:styleId="Abstract">
    <w:name w:val="Abstract"/>
    <w:basedOn w:val="Content"/>
    <w:link w:val="AbstractChar"/>
    <w:qFormat/>
    <w:rsid w:val="00716DD8"/>
    <w:rPr>
      <w:b/>
    </w:rPr>
  </w:style>
  <w:style w:type="paragraph" w:customStyle="1" w:styleId="References">
    <w:name w:val="References"/>
    <w:basedOn w:val="Content"/>
    <w:link w:val="ReferencesChar"/>
    <w:qFormat/>
    <w:rsid w:val="00716DD8"/>
    <w:pPr>
      <w:numPr>
        <w:numId w:val="2"/>
      </w:numPr>
      <w:ind w:left="360"/>
    </w:pPr>
  </w:style>
  <w:style w:type="character" w:customStyle="1" w:styleId="AbstractChar">
    <w:name w:val="Abstract Char"/>
    <w:basedOn w:val="ContentChar"/>
    <w:link w:val="Abstract"/>
    <w:rsid w:val="00716DD8"/>
    <w:rPr>
      <w:rFonts w:ascii="Times New Roman" w:hAnsi="Times New Roman" w:cs="Times New Roman"/>
      <w:b/>
      <w:sz w:val="20"/>
      <w:szCs w:val="20"/>
    </w:rPr>
  </w:style>
  <w:style w:type="character" w:customStyle="1" w:styleId="ReferencesChar">
    <w:name w:val="References Char"/>
    <w:basedOn w:val="ContentChar"/>
    <w:link w:val="References"/>
    <w:rsid w:val="00716DD8"/>
    <w:rPr>
      <w:rFonts w:ascii="Times New Roman" w:hAnsi="Times New Roman" w:cs="Times New Roman"/>
      <w:sz w:val="20"/>
      <w:szCs w:val="20"/>
    </w:rPr>
  </w:style>
  <w:style w:type="paragraph" w:styleId="Caption">
    <w:name w:val="caption"/>
    <w:basedOn w:val="Normal"/>
    <w:next w:val="Normal"/>
    <w:link w:val="CaptionChar"/>
    <w:uiPriority w:val="35"/>
    <w:unhideWhenUsed/>
    <w:qFormat/>
    <w:rsid w:val="00716DD8"/>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716DD8"/>
    <w:rPr>
      <w:sz w:val="16"/>
      <w:szCs w:val="16"/>
    </w:rPr>
  </w:style>
  <w:style w:type="paragraph" w:styleId="CommentText">
    <w:name w:val="annotation text"/>
    <w:basedOn w:val="Normal"/>
    <w:link w:val="CommentTextChar"/>
    <w:uiPriority w:val="99"/>
    <w:semiHidden/>
    <w:unhideWhenUsed/>
    <w:rsid w:val="00716DD8"/>
    <w:rPr>
      <w:sz w:val="20"/>
      <w:szCs w:val="20"/>
    </w:rPr>
  </w:style>
  <w:style w:type="character" w:customStyle="1" w:styleId="CommentTextChar">
    <w:name w:val="Comment Text Char"/>
    <w:basedOn w:val="DefaultParagraphFont"/>
    <w:link w:val="CommentText"/>
    <w:uiPriority w:val="99"/>
    <w:semiHidden/>
    <w:rsid w:val="00716DD8"/>
    <w:rPr>
      <w:sz w:val="20"/>
      <w:szCs w:val="20"/>
    </w:rPr>
  </w:style>
  <w:style w:type="character" w:customStyle="1" w:styleId="apple-converted-space">
    <w:name w:val="apple-converted-space"/>
    <w:basedOn w:val="DefaultParagraphFont"/>
    <w:rsid w:val="00716DD8"/>
  </w:style>
  <w:style w:type="character" w:styleId="Emphasis">
    <w:name w:val="Emphasis"/>
    <w:uiPriority w:val="20"/>
    <w:qFormat/>
    <w:rsid w:val="00716DD8"/>
    <w:rPr>
      <w:i/>
    </w:rPr>
  </w:style>
  <w:style w:type="table" w:styleId="TableGrid">
    <w:name w:val="Table Grid"/>
    <w:basedOn w:val="TableNormal"/>
    <w:uiPriority w:val="39"/>
    <w:rsid w:val="00716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6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D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6DD8"/>
    <w:rPr>
      <w:b/>
      <w:bCs/>
    </w:rPr>
  </w:style>
  <w:style w:type="character" w:customStyle="1" w:styleId="CommentSubjectChar">
    <w:name w:val="Comment Subject Char"/>
    <w:basedOn w:val="CommentTextChar"/>
    <w:link w:val="CommentSubject"/>
    <w:uiPriority w:val="99"/>
    <w:semiHidden/>
    <w:rsid w:val="00716DD8"/>
    <w:rPr>
      <w:b/>
      <w:bCs/>
      <w:sz w:val="20"/>
      <w:szCs w:val="20"/>
    </w:rPr>
  </w:style>
  <w:style w:type="paragraph" w:customStyle="1" w:styleId="CaptionTable">
    <w:name w:val="Caption (Table)"/>
    <w:basedOn w:val="Caption"/>
    <w:link w:val="CaptionTableChar"/>
    <w:qFormat/>
    <w:rsid w:val="00AD2306"/>
    <w:pPr>
      <w:keepNext/>
      <w:spacing w:before="120" w:after="0"/>
    </w:pPr>
    <w:rPr>
      <w:i w:val="0"/>
      <w:smallCaps/>
    </w:rPr>
  </w:style>
  <w:style w:type="character" w:customStyle="1" w:styleId="CaptionChar">
    <w:name w:val="Caption Char"/>
    <w:basedOn w:val="DefaultParagraphFont"/>
    <w:link w:val="Caption"/>
    <w:uiPriority w:val="35"/>
    <w:rsid w:val="007A7EB5"/>
    <w:rPr>
      <w:rFonts w:ascii="Times New Roman" w:hAnsi="Times New Roman" w:cs="Times New Roman"/>
      <w:i/>
      <w:iCs/>
      <w:sz w:val="18"/>
      <w:szCs w:val="18"/>
    </w:rPr>
  </w:style>
  <w:style w:type="character" w:customStyle="1" w:styleId="CaptionTableChar">
    <w:name w:val="Caption (Table) Char"/>
    <w:basedOn w:val="CaptionChar"/>
    <w:link w:val="CaptionTable"/>
    <w:rsid w:val="00AD2306"/>
    <w:rPr>
      <w:rFonts w:ascii="Times New Roman" w:hAnsi="Times New Roman" w:cs="Times New Roman"/>
      <w:i w:val="0"/>
      <w:iCs/>
      <w:smallCaps/>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7" Type="http://schemas.openxmlformats.org/officeDocument/2006/relationships/hyperlink" Target="http://247wallst.com/technology-3/2011/05/09/the-ten-nations-where-facebook-rules-the-int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archive.org/web/20080921002044/http://www.universalmccann.com/Assets/wave_3_200804030937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CEF8F-17EA-4D85-8DB7-B61580908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TinTin Kalaw</dc:creator>
  <cp:lastModifiedBy>PF</cp:lastModifiedBy>
  <cp:revision>2</cp:revision>
  <dcterms:created xsi:type="dcterms:W3CDTF">2014-11-26T15:17:00Z</dcterms:created>
  <dcterms:modified xsi:type="dcterms:W3CDTF">2014-11-26T15:17:00Z</dcterms:modified>
</cp:coreProperties>
</file>