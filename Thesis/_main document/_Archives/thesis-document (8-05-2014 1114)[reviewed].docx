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D36EB1">
        <w:rPr>
          <w:noProof/>
          <w:sz w:val="24"/>
          <w:szCs w:val="24"/>
        </w:rPr>
        <w:t>August 5,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5FE79D37" w14:textId="77777777" w:rsidR="00754FA6"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779474" w:history="1">
        <w:r w:rsidR="00754FA6" w:rsidRPr="00B403B6">
          <w:rPr>
            <w:rStyle w:val="Hyperlink"/>
            <w:noProof/>
          </w:rPr>
          <w:t>1.0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Research Description</w:t>
        </w:r>
        <w:r w:rsidR="00754FA6">
          <w:rPr>
            <w:noProof/>
            <w:webHidden/>
          </w:rPr>
          <w:tab/>
        </w:r>
        <w:r w:rsidR="00754FA6">
          <w:rPr>
            <w:noProof/>
            <w:webHidden/>
          </w:rPr>
          <w:fldChar w:fldCharType="begin"/>
        </w:r>
        <w:r w:rsidR="00754FA6">
          <w:rPr>
            <w:noProof/>
            <w:webHidden/>
          </w:rPr>
          <w:instrText xml:space="preserve"> PAGEREF _Toc394779474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5387223E"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75" w:history="1">
        <w:r w:rsidR="00754FA6" w:rsidRPr="00B403B6">
          <w:rPr>
            <w:rStyle w:val="Hyperlink"/>
            <w:noProof/>
          </w:rPr>
          <w:t>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Overview of the Current State of Technology</w:t>
        </w:r>
        <w:r w:rsidR="00754FA6">
          <w:rPr>
            <w:noProof/>
            <w:webHidden/>
          </w:rPr>
          <w:tab/>
        </w:r>
        <w:r w:rsidR="00754FA6">
          <w:rPr>
            <w:noProof/>
            <w:webHidden/>
          </w:rPr>
          <w:fldChar w:fldCharType="begin"/>
        </w:r>
        <w:r w:rsidR="00754FA6">
          <w:rPr>
            <w:noProof/>
            <w:webHidden/>
          </w:rPr>
          <w:instrText xml:space="preserve"> PAGEREF _Toc394779475 \h </w:instrText>
        </w:r>
        <w:r w:rsidR="00754FA6">
          <w:rPr>
            <w:noProof/>
            <w:webHidden/>
          </w:rPr>
        </w:r>
        <w:r w:rsidR="00754FA6">
          <w:rPr>
            <w:noProof/>
            <w:webHidden/>
          </w:rPr>
          <w:fldChar w:fldCharType="separate"/>
        </w:r>
        <w:r w:rsidR="00754FA6">
          <w:rPr>
            <w:noProof/>
            <w:webHidden/>
          </w:rPr>
          <w:t>1-1</w:t>
        </w:r>
        <w:r w:rsidR="00754FA6">
          <w:rPr>
            <w:noProof/>
            <w:webHidden/>
          </w:rPr>
          <w:fldChar w:fldCharType="end"/>
        </w:r>
      </w:hyperlink>
    </w:p>
    <w:p w14:paraId="02398782"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76" w:history="1">
        <w:r w:rsidR="00754FA6" w:rsidRPr="00B403B6">
          <w:rPr>
            <w:rStyle w:val="Hyperlink"/>
            <w:noProof/>
          </w:rPr>
          <w:t>1.2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Objectives</w:t>
        </w:r>
        <w:r w:rsidR="00754FA6">
          <w:rPr>
            <w:noProof/>
            <w:webHidden/>
          </w:rPr>
          <w:tab/>
        </w:r>
        <w:r w:rsidR="00754FA6">
          <w:rPr>
            <w:noProof/>
            <w:webHidden/>
          </w:rPr>
          <w:fldChar w:fldCharType="begin"/>
        </w:r>
        <w:r w:rsidR="00754FA6">
          <w:rPr>
            <w:noProof/>
            <w:webHidden/>
          </w:rPr>
          <w:instrText xml:space="preserve"> PAGEREF _Toc394779476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741037AD"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7" w:history="1">
        <w:r w:rsidR="00754FA6" w:rsidRPr="00B403B6">
          <w:rPr>
            <w:rStyle w:val="Hyperlink"/>
            <w:noProof/>
            <w14:scene3d>
              <w14:camera w14:prst="orthographicFront"/>
              <w14:lightRig w14:rig="threePt" w14:dir="t">
                <w14:rot w14:lat="0" w14:lon="0" w14:rev="0"/>
              </w14:lightRig>
            </w14:scene3d>
          </w:rPr>
          <w:t>1.2.1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_Toc394779477 \h </w:instrText>
        </w:r>
        <w:r w:rsidR="00754FA6">
          <w:rPr>
            <w:noProof/>
            <w:webHidden/>
          </w:rPr>
        </w:r>
        <w:r w:rsidR="00754FA6">
          <w:rPr>
            <w:noProof/>
            <w:webHidden/>
          </w:rPr>
          <w:fldChar w:fldCharType="separate"/>
        </w:r>
        <w:r w:rsidR="00754FA6">
          <w:rPr>
            <w:noProof/>
            <w:webHidden/>
          </w:rPr>
          <w:t>1-2</w:t>
        </w:r>
        <w:r w:rsidR="00754FA6">
          <w:rPr>
            <w:noProof/>
            <w:webHidden/>
          </w:rPr>
          <w:fldChar w:fldCharType="end"/>
        </w:r>
      </w:hyperlink>
    </w:p>
    <w:p w14:paraId="2D34E38F"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78" w:history="1">
        <w:r w:rsidR="00754FA6" w:rsidRPr="00B403B6">
          <w:rPr>
            <w:rStyle w:val="Hyperlink"/>
            <w:noProof/>
            <w14:scene3d>
              <w14:camera w14:prst="orthographicFront"/>
              <w14:lightRig w14:rig="threePt" w14:dir="t">
                <w14:rot w14:lat="0" w14:lon="0" w14:rev="0"/>
              </w14:lightRig>
            </w14:scene3d>
          </w:rPr>
          <w:t>1.2.2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_Toc394779478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610AAB28"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79" w:history="1">
        <w:r w:rsidR="00754FA6" w:rsidRPr="00B403B6">
          <w:rPr>
            <w:rStyle w:val="Hyperlink"/>
            <w:noProof/>
          </w:rPr>
          <w:t>1.3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Scope and Limitations of the Research</w:t>
        </w:r>
        <w:r w:rsidR="00754FA6">
          <w:rPr>
            <w:noProof/>
            <w:webHidden/>
          </w:rPr>
          <w:tab/>
        </w:r>
        <w:r w:rsidR="00754FA6">
          <w:rPr>
            <w:noProof/>
            <w:webHidden/>
          </w:rPr>
          <w:fldChar w:fldCharType="begin"/>
        </w:r>
        <w:r w:rsidR="00754FA6">
          <w:rPr>
            <w:noProof/>
            <w:webHidden/>
          </w:rPr>
          <w:instrText xml:space="preserve"> PAGEREF _Toc394779479 \h </w:instrText>
        </w:r>
        <w:r w:rsidR="00754FA6">
          <w:rPr>
            <w:noProof/>
            <w:webHidden/>
          </w:rPr>
        </w:r>
        <w:r w:rsidR="00754FA6">
          <w:rPr>
            <w:noProof/>
            <w:webHidden/>
          </w:rPr>
          <w:fldChar w:fldCharType="separate"/>
        </w:r>
        <w:r w:rsidR="00754FA6">
          <w:rPr>
            <w:noProof/>
            <w:webHidden/>
          </w:rPr>
          <w:t>1-3</w:t>
        </w:r>
        <w:r w:rsidR="00754FA6">
          <w:rPr>
            <w:noProof/>
            <w:webHidden/>
          </w:rPr>
          <w:fldChar w:fldCharType="end"/>
        </w:r>
      </w:hyperlink>
    </w:p>
    <w:p w14:paraId="7154FEEF"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80" w:history="1">
        <w:r w:rsidR="00754FA6" w:rsidRPr="00B403B6">
          <w:rPr>
            <w:rStyle w:val="Hyperlink"/>
            <w:noProof/>
          </w:rPr>
          <w:t>1.4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Significance of the Research</w:t>
        </w:r>
        <w:r w:rsidR="00754FA6">
          <w:rPr>
            <w:noProof/>
            <w:webHidden/>
          </w:rPr>
          <w:tab/>
        </w:r>
        <w:r w:rsidR="00754FA6">
          <w:rPr>
            <w:noProof/>
            <w:webHidden/>
          </w:rPr>
          <w:fldChar w:fldCharType="begin"/>
        </w:r>
        <w:r w:rsidR="00754FA6">
          <w:rPr>
            <w:noProof/>
            <w:webHidden/>
          </w:rPr>
          <w:instrText xml:space="preserve"> PAGEREF _Toc394779480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64C51C1F"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81" w:history="1">
        <w:r w:rsidR="00754FA6" w:rsidRPr="00B403B6">
          <w:rPr>
            <w:rStyle w:val="Hyperlink"/>
            <w:noProof/>
          </w:rPr>
          <w:t>1.5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Research Methodology</w:t>
        </w:r>
        <w:r w:rsidR="00754FA6">
          <w:rPr>
            <w:noProof/>
            <w:webHidden/>
          </w:rPr>
          <w:tab/>
        </w:r>
        <w:r w:rsidR="00754FA6">
          <w:rPr>
            <w:noProof/>
            <w:webHidden/>
          </w:rPr>
          <w:fldChar w:fldCharType="begin"/>
        </w:r>
        <w:r w:rsidR="00754FA6">
          <w:rPr>
            <w:noProof/>
            <w:webHidden/>
          </w:rPr>
          <w:instrText xml:space="preserve"> PAGEREF _Toc394779481 \h </w:instrText>
        </w:r>
        <w:r w:rsidR="00754FA6">
          <w:rPr>
            <w:noProof/>
            <w:webHidden/>
          </w:rPr>
        </w:r>
        <w:r w:rsidR="00754FA6">
          <w:rPr>
            <w:noProof/>
            <w:webHidden/>
          </w:rPr>
          <w:fldChar w:fldCharType="separate"/>
        </w:r>
        <w:r w:rsidR="00754FA6">
          <w:rPr>
            <w:noProof/>
            <w:webHidden/>
          </w:rPr>
          <w:t>1-4</w:t>
        </w:r>
        <w:r w:rsidR="00754FA6">
          <w:rPr>
            <w:noProof/>
            <w:webHidden/>
          </w:rPr>
          <w:fldChar w:fldCharType="end"/>
        </w:r>
      </w:hyperlink>
    </w:p>
    <w:p w14:paraId="78D4B07E"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2" w:history="1">
        <w:r w:rsidR="00754FA6" w:rsidRPr="00B403B6">
          <w:rPr>
            <w:rStyle w:val="Hyperlink"/>
            <w:noProof/>
            <w14:scene3d>
              <w14:camera w14:prst="orthographicFront"/>
              <w14:lightRig w14:rig="threePt" w14:dir="t">
                <w14:rot w14:lat="0" w14:lon="0" w14:rev="0"/>
              </w14:lightRig>
            </w14:scene3d>
          </w:rPr>
          <w:t>1.5.1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Investigation and Research Analysis</w:t>
        </w:r>
        <w:r w:rsidR="00754FA6">
          <w:rPr>
            <w:noProof/>
            <w:webHidden/>
          </w:rPr>
          <w:tab/>
        </w:r>
        <w:r w:rsidR="00754FA6">
          <w:rPr>
            <w:noProof/>
            <w:webHidden/>
          </w:rPr>
          <w:fldChar w:fldCharType="begin"/>
        </w:r>
        <w:r w:rsidR="00754FA6">
          <w:rPr>
            <w:noProof/>
            <w:webHidden/>
          </w:rPr>
          <w:instrText xml:space="preserve"> PAGEREF _Toc394779482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1283CCCF"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3" w:history="1">
        <w:r w:rsidR="00754FA6" w:rsidRPr="00B403B6">
          <w:rPr>
            <w:rStyle w:val="Hyperlink"/>
            <w:noProof/>
            <w14:scene3d>
              <w14:camera w14:prst="orthographicFront"/>
              <w14:lightRig w14:rig="threePt" w14:dir="t">
                <w14:rot w14:lat="0" w14:lon="0" w14:rev="0"/>
              </w14:lightRig>
            </w14:scene3d>
          </w:rPr>
          <w:t>1.5.2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Design</w:t>
        </w:r>
        <w:r w:rsidR="00754FA6">
          <w:rPr>
            <w:noProof/>
            <w:webHidden/>
          </w:rPr>
          <w:tab/>
        </w:r>
        <w:r w:rsidR="00754FA6">
          <w:rPr>
            <w:noProof/>
            <w:webHidden/>
          </w:rPr>
          <w:fldChar w:fldCharType="begin"/>
        </w:r>
        <w:r w:rsidR="00754FA6">
          <w:rPr>
            <w:noProof/>
            <w:webHidden/>
          </w:rPr>
          <w:instrText xml:space="preserve"> PAGEREF _Toc394779483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6554DE90"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4" w:history="1">
        <w:r w:rsidR="00754FA6" w:rsidRPr="00B403B6">
          <w:rPr>
            <w:rStyle w:val="Hyperlink"/>
            <w:noProof/>
            <w14:scene3d>
              <w14:camera w14:prst="orthographicFront"/>
              <w14:lightRig w14:rig="threePt" w14:dir="t">
                <w14:rot w14:lat="0" w14:lon="0" w14:rev="0"/>
              </w14:lightRig>
            </w14:scene3d>
          </w:rPr>
          <w:t>1.5.3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Sprints</w:t>
        </w:r>
        <w:r w:rsidR="00754FA6">
          <w:rPr>
            <w:noProof/>
            <w:webHidden/>
          </w:rPr>
          <w:tab/>
        </w:r>
        <w:r w:rsidR="00754FA6">
          <w:rPr>
            <w:noProof/>
            <w:webHidden/>
          </w:rPr>
          <w:fldChar w:fldCharType="begin"/>
        </w:r>
        <w:r w:rsidR="00754FA6">
          <w:rPr>
            <w:noProof/>
            <w:webHidden/>
          </w:rPr>
          <w:instrText xml:space="preserve"> PAGEREF _Toc394779484 \h </w:instrText>
        </w:r>
        <w:r w:rsidR="00754FA6">
          <w:rPr>
            <w:noProof/>
            <w:webHidden/>
          </w:rPr>
        </w:r>
        <w:r w:rsidR="00754FA6">
          <w:rPr>
            <w:noProof/>
            <w:webHidden/>
          </w:rPr>
          <w:fldChar w:fldCharType="separate"/>
        </w:r>
        <w:r w:rsidR="00754FA6">
          <w:rPr>
            <w:noProof/>
            <w:webHidden/>
          </w:rPr>
          <w:t>1-5</w:t>
        </w:r>
        <w:r w:rsidR="00754FA6">
          <w:rPr>
            <w:noProof/>
            <w:webHidden/>
          </w:rPr>
          <w:fldChar w:fldCharType="end"/>
        </w:r>
      </w:hyperlink>
    </w:p>
    <w:p w14:paraId="03EB3174"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5" w:history="1">
        <w:r w:rsidR="00754FA6" w:rsidRPr="00B403B6">
          <w:rPr>
            <w:rStyle w:val="Hyperlink"/>
            <w:noProof/>
            <w14:scene3d>
              <w14:camera w14:prst="orthographicFront"/>
              <w14:lightRig w14:rig="threePt" w14:dir="t">
                <w14:rot w14:lat="0" w14:lon="0" w14:rev="0"/>
              </w14:lightRig>
            </w14:scene3d>
          </w:rPr>
          <w:t>1.5.4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Sprint Planning Meetings</w:t>
        </w:r>
        <w:r w:rsidR="00754FA6">
          <w:rPr>
            <w:noProof/>
            <w:webHidden/>
          </w:rPr>
          <w:tab/>
        </w:r>
        <w:r w:rsidR="00754FA6">
          <w:rPr>
            <w:noProof/>
            <w:webHidden/>
          </w:rPr>
          <w:fldChar w:fldCharType="begin"/>
        </w:r>
        <w:r w:rsidR="00754FA6">
          <w:rPr>
            <w:noProof/>
            <w:webHidden/>
          </w:rPr>
          <w:instrText xml:space="preserve"> PAGEREF _Toc394779485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70D4DB45"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6" w:history="1">
        <w:r w:rsidR="00754FA6" w:rsidRPr="00B403B6">
          <w:rPr>
            <w:rStyle w:val="Hyperlink"/>
            <w:noProof/>
            <w14:scene3d>
              <w14:camera w14:prst="orthographicFront"/>
              <w14:lightRig w14:rig="threePt" w14:dir="t">
                <w14:rot w14:lat="0" w14:lon="0" w14:rev="0"/>
              </w14:lightRig>
            </w14:scene3d>
          </w:rPr>
          <w:t>1.5.5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Scrum Meetings</w:t>
        </w:r>
        <w:r w:rsidR="00754FA6">
          <w:rPr>
            <w:noProof/>
            <w:webHidden/>
          </w:rPr>
          <w:tab/>
        </w:r>
        <w:r w:rsidR="00754FA6">
          <w:rPr>
            <w:noProof/>
            <w:webHidden/>
          </w:rPr>
          <w:fldChar w:fldCharType="begin"/>
        </w:r>
        <w:r w:rsidR="00754FA6">
          <w:rPr>
            <w:noProof/>
            <w:webHidden/>
          </w:rPr>
          <w:instrText xml:space="preserve"> PAGEREF _Toc394779486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30ECE5BF"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7" w:history="1">
        <w:r w:rsidR="00754FA6" w:rsidRPr="00B403B6">
          <w:rPr>
            <w:rStyle w:val="Hyperlink"/>
            <w:noProof/>
            <w14:scene3d>
              <w14:camera w14:prst="orthographicFront"/>
              <w14:lightRig w14:rig="threePt" w14:dir="t">
                <w14:rot w14:lat="0" w14:lon="0" w14:rev="0"/>
              </w14:lightRig>
            </w14:scene3d>
          </w:rPr>
          <w:t>1.5.6</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Development</w:t>
        </w:r>
        <w:r w:rsidR="00754FA6">
          <w:rPr>
            <w:noProof/>
            <w:webHidden/>
          </w:rPr>
          <w:tab/>
        </w:r>
        <w:r w:rsidR="00754FA6">
          <w:rPr>
            <w:noProof/>
            <w:webHidden/>
          </w:rPr>
          <w:fldChar w:fldCharType="begin"/>
        </w:r>
        <w:r w:rsidR="00754FA6">
          <w:rPr>
            <w:noProof/>
            <w:webHidden/>
          </w:rPr>
          <w:instrText xml:space="preserve"> PAGEREF _Toc394779487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0B3697A6"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8" w:history="1">
        <w:r w:rsidR="00754FA6" w:rsidRPr="00B403B6">
          <w:rPr>
            <w:rStyle w:val="Hyperlink"/>
            <w:noProof/>
            <w14:scene3d>
              <w14:camera w14:prst="orthographicFront"/>
              <w14:lightRig w14:rig="threePt" w14:dir="t">
                <w14:rot w14:lat="0" w14:lon="0" w14:rev="0"/>
              </w14:lightRig>
            </w14:scene3d>
          </w:rPr>
          <w:t>1.5.7</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Integration and Testing</w:t>
        </w:r>
        <w:r w:rsidR="00754FA6">
          <w:rPr>
            <w:noProof/>
            <w:webHidden/>
          </w:rPr>
          <w:tab/>
        </w:r>
        <w:r w:rsidR="00754FA6">
          <w:rPr>
            <w:noProof/>
            <w:webHidden/>
          </w:rPr>
          <w:fldChar w:fldCharType="begin"/>
        </w:r>
        <w:r w:rsidR="00754FA6">
          <w:rPr>
            <w:noProof/>
            <w:webHidden/>
          </w:rPr>
          <w:instrText xml:space="preserve"> PAGEREF _Toc394779488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86464D1"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89" w:history="1">
        <w:r w:rsidR="00754FA6" w:rsidRPr="00B403B6">
          <w:rPr>
            <w:rStyle w:val="Hyperlink"/>
            <w:noProof/>
            <w14:scene3d>
              <w14:camera w14:prst="orthographicFront"/>
              <w14:lightRig w14:rig="threePt" w14:dir="t">
                <w14:rot w14:lat="0" w14:lon="0" w14:rev="0"/>
              </w14:lightRig>
            </w14:scene3d>
          </w:rPr>
          <w:t>1.5.8</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Evaluation</w:t>
        </w:r>
        <w:r w:rsidR="00754FA6">
          <w:rPr>
            <w:noProof/>
            <w:webHidden/>
          </w:rPr>
          <w:tab/>
        </w:r>
        <w:r w:rsidR="00754FA6">
          <w:rPr>
            <w:noProof/>
            <w:webHidden/>
          </w:rPr>
          <w:fldChar w:fldCharType="begin"/>
        </w:r>
        <w:r w:rsidR="00754FA6">
          <w:rPr>
            <w:noProof/>
            <w:webHidden/>
          </w:rPr>
          <w:instrText xml:space="preserve"> PAGEREF _Toc394779489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4E7C7187"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0" w:history="1">
        <w:r w:rsidR="00754FA6" w:rsidRPr="00B403B6">
          <w:rPr>
            <w:rStyle w:val="Hyperlink"/>
            <w:noProof/>
            <w14:scene3d>
              <w14:camera w14:prst="orthographicFront"/>
              <w14:lightRig w14:rig="threePt" w14:dir="t">
                <w14:rot w14:lat="0" w14:lon="0" w14:rev="0"/>
              </w14:lightRig>
            </w14:scene3d>
          </w:rPr>
          <w:t>1.5.9</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Documentation</w:t>
        </w:r>
        <w:r w:rsidR="00754FA6">
          <w:rPr>
            <w:noProof/>
            <w:webHidden/>
          </w:rPr>
          <w:tab/>
        </w:r>
        <w:r w:rsidR="00754FA6">
          <w:rPr>
            <w:noProof/>
            <w:webHidden/>
          </w:rPr>
          <w:fldChar w:fldCharType="begin"/>
        </w:r>
        <w:r w:rsidR="00754FA6">
          <w:rPr>
            <w:noProof/>
            <w:webHidden/>
          </w:rPr>
          <w:instrText xml:space="preserve"> PAGEREF _Toc394779490 \h </w:instrText>
        </w:r>
        <w:r w:rsidR="00754FA6">
          <w:rPr>
            <w:noProof/>
            <w:webHidden/>
          </w:rPr>
        </w:r>
        <w:r w:rsidR="00754FA6">
          <w:rPr>
            <w:noProof/>
            <w:webHidden/>
          </w:rPr>
          <w:fldChar w:fldCharType="separate"/>
        </w:r>
        <w:r w:rsidR="00754FA6">
          <w:rPr>
            <w:noProof/>
            <w:webHidden/>
          </w:rPr>
          <w:t>1-6</w:t>
        </w:r>
        <w:r w:rsidR="00754FA6">
          <w:rPr>
            <w:noProof/>
            <w:webHidden/>
          </w:rPr>
          <w:fldChar w:fldCharType="end"/>
        </w:r>
      </w:hyperlink>
    </w:p>
    <w:p w14:paraId="171C2C73" w14:textId="77777777" w:rsidR="00754FA6" w:rsidRDefault="00D36EB1">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779491" w:history="1">
        <w:r w:rsidR="00754FA6" w:rsidRPr="00B403B6">
          <w:rPr>
            <w:rStyle w:val="Hyperlink"/>
            <w:noProof/>
            <w14:scene3d>
              <w14:camera w14:prst="orthographicFront"/>
              <w14:lightRig w14:rig="threePt" w14:dir="t">
                <w14:rot w14:lat="0" w14:lon="0" w14:rev="0"/>
              </w14:lightRig>
            </w14:scene3d>
          </w:rPr>
          <w:t>1.5.10</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Calendar of Activities</w:t>
        </w:r>
        <w:r w:rsidR="00754FA6">
          <w:rPr>
            <w:noProof/>
            <w:webHidden/>
          </w:rPr>
          <w:tab/>
        </w:r>
        <w:r w:rsidR="00754FA6">
          <w:rPr>
            <w:noProof/>
            <w:webHidden/>
          </w:rPr>
          <w:fldChar w:fldCharType="begin"/>
        </w:r>
        <w:r w:rsidR="00754FA6">
          <w:rPr>
            <w:noProof/>
            <w:webHidden/>
          </w:rPr>
          <w:instrText xml:space="preserve"> PAGEREF _Toc394779491 \h </w:instrText>
        </w:r>
        <w:r w:rsidR="00754FA6">
          <w:rPr>
            <w:noProof/>
            <w:webHidden/>
          </w:rPr>
        </w:r>
        <w:r w:rsidR="00754FA6">
          <w:rPr>
            <w:noProof/>
            <w:webHidden/>
          </w:rPr>
          <w:fldChar w:fldCharType="separate"/>
        </w:r>
        <w:r w:rsidR="00754FA6">
          <w:rPr>
            <w:noProof/>
            <w:webHidden/>
          </w:rPr>
          <w:t>1-7</w:t>
        </w:r>
        <w:r w:rsidR="00754FA6">
          <w:rPr>
            <w:noProof/>
            <w:webHidden/>
          </w:rPr>
          <w:fldChar w:fldCharType="end"/>
        </w:r>
      </w:hyperlink>
    </w:p>
    <w:p w14:paraId="2EE1FA8A" w14:textId="77777777" w:rsidR="00754FA6" w:rsidRDefault="00D36EB1">
      <w:pPr>
        <w:pStyle w:val="TOC1"/>
        <w:rPr>
          <w:rFonts w:asciiTheme="minorHAnsi" w:eastAsiaTheme="minorEastAsia" w:hAnsiTheme="minorHAnsi" w:cstheme="minorBidi"/>
          <w:b w:val="0"/>
          <w:noProof/>
          <w:sz w:val="22"/>
          <w:szCs w:val="22"/>
          <w:lang w:val="en-PH" w:eastAsia="zh-CN"/>
        </w:rPr>
      </w:pPr>
      <w:hyperlink w:anchor="_Toc394779492" w:history="1">
        <w:r w:rsidR="00754FA6" w:rsidRPr="00B403B6">
          <w:rPr>
            <w:rStyle w:val="Hyperlink"/>
            <w:noProof/>
          </w:rPr>
          <w:t>2.0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Review of Related Works</w:t>
        </w:r>
        <w:r w:rsidR="00754FA6">
          <w:rPr>
            <w:noProof/>
            <w:webHidden/>
          </w:rPr>
          <w:tab/>
        </w:r>
        <w:r w:rsidR="00754FA6">
          <w:rPr>
            <w:noProof/>
            <w:webHidden/>
          </w:rPr>
          <w:fldChar w:fldCharType="begin"/>
        </w:r>
        <w:r w:rsidR="00754FA6">
          <w:rPr>
            <w:noProof/>
            <w:webHidden/>
          </w:rPr>
          <w:instrText xml:space="preserve"> PAGEREF _Toc394779492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2E5553E7"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93" w:history="1">
        <w:r w:rsidR="00754FA6" w:rsidRPr="00B403B6">
          <w:rPr>
            <w:rStyle w:val="Hyperlink"/>
            <w:noProof/>
          </w:rPr>
          <w:t>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Machine Learning-Based Information Extraction Systems</w:t>
        </w:r>
        <w:r w:rsidR="00754FA6">
          <w:rPr>
            <w:noProof/>
            <w:webHidden/>
          </w:rPr>
          <w:tab/>
        </w:r>
        <w:r w:rsidR="00754FA6">
          <w:rPr>
            <w:noProof/>
            <w:webHidden/>
          </w:rPr>
          <w:fldChar w:fldCharType="begin"/>
        </w:r>
        <w:r w:rsidR="00754FA6">
          <w:rPr>
            <w:noProof/>
            <w:webHidden/>
          </w:rPr>
          <w:instrText xml:space="preserve"> PAGEREF _Toc394779493 \h </w:instrText>
        </w:r>
        <w:r w:rsidR="00754FA6">
          <w:rPr>
            <w:noProof/>
            <w:webHidden/>
          </w:rPr>
        </w:r>
        <w:r w:rsidR="00754FA6">
          <w:rPr>
            <w:noProof/>
            <w:webHidden/>
          </w:rPr>
          <w:fldChar w:fldCharType="separate"/>
        </w:r>
        <w:r w:rsidR="00754FA6">
          <w:rPr>
            <w:noProof/>
            <w:webHidden/>
          </w:rPr>
          <w:t>2-1</w:t>
        </w:r>
        <w:r w:rsidR="00754FA6">
          <w:rPr>
            <w:noProof/>
            <w:webHidden/>
          </w:rPr>
          <w:fldChar w:fldCharType="end"/>
        </w:r>
      </w:hyperlink>
    </w:p>
    <w:p w14:paraId="1A80A19B"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94" w:history="1">
        <w:r w:rsidR="00754FA6" w:rsidRPr="00B403B6">
          <w:rPr>
            <w:rStyle w:val="Hyperlink"/>
            <w:noProof/>
          </w:rPr>
          <w:t>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Rule-Based Information Extraction Systems</w:t>
        </w:r>
        <w:r w:rsidR="00754FA6">
          <w:rPr>
            <w:noProof/>
            <w:webHidden/>
          </w:rPr>
          <w:tab/>
        </w:r>
        <w:r w:rsidR="00754FA6">
          <w:rPr>
            <w:noProof/>
            <w:webHidden/>
          </w:rPr>
          <w:fldChar w:fldCharType="begin"/>
        </w:r>
        <w:r w:rsidR="00754FA6">
          <w:rPr>
            <w:noProof/>
            <w:webHidden/>
          </w:rPr>
          <w:instrText xml:space="preserve"> PAGEREF _Toc394779494 \h </w:instrText>
        </w:r>
        <w:r w:rsidR="00754FA6">
          <w:rPr>
            <w:noProof/>
            <w:webHidden/>
          </w:rPr>
        </w:r>
        <w:r w:rsidR="00754FA6">
          <w:rPr>
            <w:noProof/>
            <w:webHidden/>
          </w:rPr>
          <w:fldChar w:fldCharType="separate"/>
        </w:r>
        <w:r w:rsidR="00754FA6">
          <w:rPr>
            <w:noProof/>
            <w:webHidden/>
          </w:rPr>
          <w:t>2-2</w:t>
        </w:r>
        <w:r w:rsidR="00754FA6">
          <w:rPr>
            <w:noProof/>
            <w:webHidden/>
          </w:rPr>
          <w:fldChar w:fldCharType="end"/>
        </w:r>
      </w:hyperlink>
    </w:p>
    <w:p w14:paraId="53C4853C"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95" w:history="1">
        <w:r w:rsidR="00754FA6" w:rsidRPr="00B403B6">
          <w:rPr>
            <w:rStyle w:val="Hyperlink"/>
            <w:noProof/>
          </w:rPr>
          <w:t>2.3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Other Information Extraction Systems</w:t>
        </w:r>
        <w:r w:rsidR="00754FA6">
          <w:rPr>
            <w:noProof/>
            <w:webHidden/>
          </w:rPr>
          <w:tab/>
        </w:r>
        <w:r w:rsidR="00754FA6">
          <w:rPr>
            <w:noProof/>
            <w:webHidden/>
          </w:rPr>
          <w:fldChar w:fldCharType="begin"/>
        </w:r>
        <w:r w:rsidR="00754FA6">
          <w:rPr>
            <w:noProof/>
            <w:webHidden/>
          </w:rPr>
          <w:instrText xml:space="preserve"> PAGEREF _Toc394779495 \h </w:instrText>
        </w:r>
        <w:r w:rsidR="00754FA6">
          <w:rPr>
            <w:noProof/>
            <w:webHidden/>
          </w:rPr>
        </w:r>
        <w:r w:rsidR="00754FA6">
          <w:rPr>
            <w:noProof/>
            <w:webHidden/>
          </w:rPr>
          <w:fldChar w:fldCharType="separate"/>
        </w:r>
        <w:r w:rsidR="00754FA6">
          <w:rPr>
            <w:noProof/>
            <w:webHidden/>
          </w:rPr>
          <w:t>2-5</w:t>
        </w:r>
        <w:r w:rsidR="00754FA6">
          <w:rPr>
            <w:noProof/>
            <w:webHidden/>
          </w:rPr>
          <w:fldChar w:fldCharType="end"/>
        </w:r>
      </w:hyperlink>
    </w:p>
    <w:p w14:paraId="3538250A" w14:textId="77777777" w:rsidR="00754FA6" w:rsidRDefault="00D36EB1">
      <w:pPr>
        <w:pStyle w:val="TOC1"/>
        <w:rPr>
          <w:rFonts w:asciiTheme="minorHAnsi" w:eastAsiaTheme="minorEastAsia" w:hAnsiTheme="minorHAnsi" w:cstheme="minorBidi"/>
          <w:b w:val="0"/>
          <w:noProof/>
          <w:sz w:val="22"/>
          <w:szCs w:val="22"/>
          <w:lang w:val="en-PH" w:eastAsia="zh-CN"/>
        </w:rPr>
      </w:pPr>
      <w:hyperlink w:anchor="_Toc394779496" w:history="1">
        <w:r w:rsidR="00754FA6" w:rsidRPr="00B403B6">
          <w:rPr>
            <w:rStyle w:val="Hyperlink"/>
            <w:noProof/>
          </w:rPr>
          <w:t>3.0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Theoretical Framework</w:t>
        </w:r>
        <w:r w:rsidR="00754FA6">
          <w:rPr>
            <w:noProof/>
            <w:webHidden/>
          </w:rPr>
          <w:tab/>
        </w:r>
        <w:r w:rsidR="00754FA6">
          <w:rPr>
            <w:noProof/>
            <w:webHidden/>
          </w:rPr>
          <w:fldChar w:fldCharType="begin"/>
        </w:r>
        <w:r w:rsidR="00754FA6">
          <w:rPr>
            <w:noProof/>
            <w:webHidden/>
          </w:rPr>
          <w:instrText xml:space="preserve"> PAGEREF _Toc394779496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45F1CD18"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97" w:history="1">
        <w:r w:rsidR="00754FA6" w:rsidRPr="00B403B6">
          <w:rPr>
            <w:rStyle w:val="Hyperlink"/>
            <w:noProof/>
          </w:rPr>
          <w:t>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w:t>
        </w:r>
        <w:r w:rsidR="00754FA6">
          <w:rPr>
            <w:noProof/>
            <w:webHidden/>
          </w:rPr>
          <w:tab/>
        </w:r>
        <w:r w:rsidR="00754FA6">
          <w:rPr>
            <w:noProof/>
            <w:webHidden/>
          </w:rPr>
          <w:fldChar w:fldCharType="begin"/>
        </w:r>
        <w:r w:rsidR="00754FA6">
          <w:rPr>
            <w:noProof/>
            <w:webHidden/>
          </w:rPr>
          <w:instrText xml:space="preserve"> PAGEREF _Toc394779497 \h </w:instrText>
        </w:r>
        <w:r w:rsidR="00754FA6">
          <w:rPr>
            <w:noProof/>
            <w:webHidden/>
          </w:rPr>
        </w:r>
        <w:r w:rsidR="00754FA6">
          <w:rPr>
            <w:noProof/>
            <w:webHidden/>
          </w:rPr>
          <w:fldChar w:fldCharType="separate"/>
        </w:r>
        <w:r w:rsidR="00754FA6">
          <w:rPr>
            <w:noProof/>
            <w:webHidden/>
          </w:rPr>
          <w:t>3-1</w:t>
        </w:r>
        <w:r w:rsidR="00754FA6">
          <w:rPr>
            <w:noProof/>
            <w:webHidden/>
          </w:rPr>
          <w:fldChar w:fldCharType="end"/>
        </w:r>
      </w:hyperlink>
    </w:p>
    <w:p w14:paraId="6855F11A"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498" w:history="1">
        <w:r w:rsidR="00754FA6" w:rsidRPr="00B403B6">
          <w:rPr>
            <w:rStyle w:val="Hyperlink"/>
            <w:noProof/>
            <w14:scene3d>
              <w14:camera w14:prst="orthographicFront"/>
              <w14:lightRig w14:rig="threePt" w14:dir="t">
                <w14:rot w14:lat="0" w14:lon="0" w14:rev="0"/>
              </w14:lightRig>
            </w14:scene3d>
          </w:rPr>
          <w:t>3.1.1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Modules</w:t>
        </w:r>
        <w:r w:rsidR="00754FA6">
          <w:rPr>
            <w:noProof/>
            <w:webHidden/>
          </w:rPr>
          <w:tab/>
        </w:r>
        <w:r w:rsidR="00754FA6">
          <w:rPr>
            <w:noProof/>
            <w:webHidden/>
          </w:rPr>
          <w:fldChar w:fldCharType="begin"/>
        </w:r>
        <w:r w:rsidR="00754FA6">
          <w:rPr>
            <w:noProof/>
            <w:webHidden/>
          </w:rPr>
          <w:instrText xml:space="preserve"> PAGEREF _Toc394779498 \h </w:instrText>
        </w:r>
        <w:r w:rsidR="00754FA6">
          <w:rPr>
            <w:noProof/>
            <w:webHidden/>
          </w:rPr>
        </w:r>
        <w:r w:rsidR="00754FA6">
          <w:rPr>
            <w:noProof/>
            <w:webHidden/>
          </w:rPr>
          <w:fldChar w:fldCharType="separate"/>
        </w:r>
        <w:r w:rsidR="00754FA6">
          <w:rPr>
            <w:noProof/>
            <w:webHidden/>
          </w:rPr>
          <w:t>3-2</w:t>
        </w:r>
        <w:r w:rsidR="00754FA6">
          <w:rPr>
            <w:noProof/>
            <w:webHidden/>
          </w:rPr>
          <w:fldChar w:fldCharType="end"/>
        </w:r>
      </w:hyperlink>
    </w:p>
    <w:p w14:paraId="440F550D"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499" w:history="1">
        <w:r w:rsidR="00754FA6" w:rsidRPr="00B403B6">
          <w:rPr>
            <w:rStyle w:val="Hyperlink"/>
            <w:noProof/>
          </w:rPr>
          <w:t>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Architecture</w:t>
        </w:r>
        <w:r w:rsidR="00754FA6">
          <w:rPr>
            <w:noProof/>
            <w:webHidden/>
          </w:rPr>
          <w:tab/>
        </w:r>
        <w:r w:rsidR="00754FA6">
          <w:rPr>
            <w:noProof/>
            <w:webHidden/>
          </w:rPr>
          <w:fldChar w:fldCharType="begin"/>
        </w:r>
        <w:r w:rsidR="00754FA6">
          <w:rPr>
            <w:noProof/>
            <w:webHidden/>
          </w:rPr>
          <w:instrText xml:space="preserve"> PAGEREF _Toc394779499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1B3EAF10"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0" w:history="1">
        <w:r w:rsidR="00754FA6" w:rsidRPr="00B403B6">
          <w:rPr>
            <w:rStyle w:val="Hyperlink"/>
            <w:noProof/>
            <w14:scene3d>
              <w14:camera w14:prst="orthographicFront"/>
              <w14:lightRig w14:rig="threePt" w14:dir="t">
                <w14:rot w14:lat="0" w14:lon="0" w14:rev="0"/>
              </w14:lightRig>
            </w14:scene3d>
          </w:rPr>
          <w:t>3.2.1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Template-Based Architecture</w:t>
        </w:r>
        <w:r w:rsidR="00754FA6">
          <w:rPr>
            <w:noProof/>
            <w:webHidden/>
          </w:rPr>
          <w:tab/>
        </w:r>
        <w:r w:rsidR="00754FA6">
          <w:rPr>
            <w:noProof/>
            <w:webHidden/>
          </w:rPr>
          <w:fldChar w:fldCharType="begin"/>
        </w:r>
        <w:r w:rsidR="00754FA6">
          <w:rPr>
            <w:noProof/>
            <w:webHidden/>
          </w:rPr>
          <w:instrText xml:space="preserve"> PAGEREF _Toc394779500 \h </w:instrText>
        </w:r>
        <w:r w:rsidR="00754FA6">
          <w:rPr>
            <w:noProof/>
            <w:webHidden/>
          </w:rPr>
        </w:r>
        <w:r w:rsidR="00754FA6">
          <w:rPr>
            <w:noProof/>
            <w:webHidden/>
          </w:rPr>
          <w:fldChar w:fldCharType="separate"/>
        </w:r>
        <w:r w:rsidR="00754FA6">
          <w:rPr>
            <w:noProof/>
            <w:webHidden/>
          </w:rPr>
          <w:t>3-6</w:t>
        </w:r>
        <w:r w:rsidR="00754FA6">
          <w:rPr>
            <w:noProof/>
            <w:webHidden/>
          </w:rPr>
          <w:fldChar w:fldCharType="end"/>
        </w:r>
      </w:hyperlink>
    </w:p>
    <w:p w14:paraId="4ECEBC66"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1" w:history="1">
        <w:r w:rsidR="00754FA6" w:rsidRPr="00B403B6">
          <w:rPr>
            <w:rStyle w:val="Hyperlink"/>
            <w:noProof/>
            <w14:scene3d>
              <w14:camera w14:prst="orthographicFront"/>
              <w14:lightRig w14:rig="threePt" w14:dir="t">
                <w14:rot w14:lat="0" w14:lon="0" w14:rev="0"/>
              </w14:lightRig>
            </w14:scene3d>
          </w:rPr>
          <w:t>3.2.2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Adaptive Architecture</w:t>
        </w:r>
        <w:r w:rsidR="00754FA6">
          <w:rPr>
            <w:noProof/>
            <w:webHidden/>
          </w:rPr>
          <w:tab/>
        </w:r>
        <w:r w:rsidR="00754FA6">
          <w:rPr>
            <w:noProof/>
            <w:webHidden/>
          </w:rPr>
          <w:fldChar w:fldCharType="begin"/>
        </w:r>
        <w:r w:rsidR="00754FA6">
          <w:rPr>
            <w:noProof/>
            <w:webHidden/>
          </w:rPr>
          <w:instrText xml:space="preserve"> PAGEREF _Toc394779501 \h </w:instrText>
        </w:r>
        <w:r w:rsidR="00754FA6">
          <w:rPr>
            <w:noProof/>
            <w:webHidden/>
          </w:rPr>
        </w:r>
        <w:r w:rsidR="00754FA6">
          <w:rPr>
            <w:noProof/>
            <w:webHidden/>
          </w:rPr>
          <w:fldChar w:fldCharType="separate"/>
        </w:r>
        <w:r w:rsidR="00754FA6">
          <w:rPr>
            <w:noProof/>
            <w:webHidden/>
          </w:rPr>
          <w:t>3-7</w:t>
        </w:r>
        <w:r w:rsidR="00754FA6">
          <w:rPr>
            <w:noProof/>
            <w:webHidden/>
          </w:rPr>
          <w:fldChar w:fldCharType="end"/>
        </w:r>
      </w:hyperlink>
    </w:p>
    <w:p w14:paraId="6C1E68BF"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02" w:history="1">
        <w:r w:rsidR="00754FA6" w:rsidRPr="00B403B6">
          <w:rPr>
            <w:rStyle w:val="Hyperlink"/>
            <w:noProof/>
          </w:rPr>
          <w:t>3.3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w:t>
        </w:r>
        <w:r w:rsidR="00754FA6">
          <w:rPr>
            <w:noProof/>
            <w:webHidden/>
          </w:rPr>
          <w:tab/>
        </w:r>
        <w:r w:rsidR="00754FA6">
          <w:rPr>
            <w:noProof/>
            <w:webHidden/>
          </w:rPr>
          <w:fldChar w:fldCharType="begin"/>
        </w:r>
        <w:r w:rsidR="00754FA6">
          <w:rPr>
            <w:noProof/>
            <w:webHidden/>
          </w:rPr>
          <w:instrText xml:space="preserve"> PAGEREF _Toc394779502 \h </w:instrText>
        </w:r>
        <w:r w:rsidR="00754FA6">
          <w:rPr>
            <w:noProof/>
            <w:webHidden/>
          </w:rPr>
        </w:r>
        <w:r w:rsidR="00754FA6">
          <w:rPr>
            <w:noProof/>
            <w:webHidden/>
          </w:rPr>
          <w:fldChar w:fldCharType="separate"/>
        </w:r>
        <w:r w:rsidR="00754FA6">
          <w:rPr>
            <w:noProof/>
            <w:webHidden/>
          </w:rPr>
          <w:t>3-14</w:t>
        </w:r>
        <w:r w:rsidR="00754FA6">
          <w:rPr>
            <w:noProof/>
            <w:webHidden/>
          </w:rPr>
          <w:fldChar w:fldCharType="end"/>
        </w:r>
      </w:hyperlink>
    </w:p>
    <w:p w14:paraId="65A56377"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3" w:history="1">
        <w:r w:rsidR="00754FA6" w:rsidRPr="00B403B6">
          <w:rPr>
            <w:rStyle w:val="Hyperlink"/>
            <w:noProof/>
            <w14:scene3d>
              <w14:camera w14:prst="orthographicFront"/>
              <w14:lightRig w14:rig="threePt" w14:dir="t">
                <w14:rot w14:lat="0" w14:lon="0" w14:rev="0"/>
              </w14:lightRig>
            </w14:scene3d>
          </w:rPr>
          <w:t>3.3.1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Use of Twitter</w:t>
        </w:r>
        <w:r w:rsidR="00754FA6">
          <w:rPr>
            <w:noProof/>
            <w:webHidden/>
          </w:rPr>
          <w:tab/>
        </w:r>
        <w:r w:rsidR="00754FA6">
          <w:rPr>
            <w:noProof/>
            <w:webHidden/>
          </w:rPr>
          <w:fldChar w:fldCharType="begin"/>
        </w:r>
        <w:r w:rsidR="00754FA6">
          <w:rPr>
            <w:noProof/>
            <w:webHidden/>
          </w:rPr>
          <w:instrText xml:space="preserve"> PAGEREF _Toc394779503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14E5C4A5"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4" w:history="1">
        <w:r w:rsidR="00754FA6" w:rsidRPr="00B403B6">
          <w:rPr>
            <w:rStyle w:val="Hyperlink"/>
            <w:noProof/>
            <w14:scene3d>
              <w14:camera w14:prst="orthographicFront"/>
              <w14:lightRig w14:rig="threePt" w14:dir="t">
                <w14:rot w14:lat="0" w14:lon="0" w14:rev="0"/>
              </w14:lightRig>
            </w14:scene3d>
          </w:rPr>
          <w:t>3.3.2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and Disasters</w:t>
        </w:r>
        <w:r w:rsidR="00754FA6">
          <w:rPr>
            <w:noProof/>
            <w:webHidden/>
          </w:rPr>
          <w:tab/>
        </w:r>
        <w:r w:rsidR="00754FA6">
          <w:rPr>
            <w:noProof/>
            <w:webHidden/>
          </w:rPr>
          <w:fldChar w:fldCharType="begin"/>
        </w:r>
        <w:r w:rsidR="00754FA6">
          <w:rPr>
            <w:noProof/>
            <w:webHidden/>
          </w:rPr>
          <w:instrText xml:space="preserve"> PAGEREF _Toc394779504 \h </w:instrText>
        </w:r>
        <w:r w:rsidR="00754FA6">
          <w:rPr>
            <w:noProof/>
            <w:webHidden/>
          </w:rPr>
        </w:r>
        <w:r w:rsidR="00754FA6">
          <w:rPr>
            <w:noProof/>
            <w:webHidden/>
          </w:rPr>
          <w:fldChar w:fldCharType="separate"/>
        </w:r>
        <w:r w:rsidR="00754FA6">
          <w:rPr>
            <w:noProof/>
            <w:webHidden/>
          </w:rPr>
          <w:t>3-15</w:t>
        </w:r>
        <w:r w:rsidR="00754FA6">
          <w:rPr>
            <w:noProof/>
            <w:webHidden/>
          </w:rPr>
          <w:fldChar w:fldCharType="end"/>
        </w:r>
      </w:hyperlink>
    </w:p>
    <w:p w14:paraId="4DB59D72"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05" w:history="1">
        <w:r w:rsidR="00754FA6" w:rsidRPr="00B403B6">
          <w:rPr>
            <w:rStyle w:val="Hyperlink"/>
            <w:noProof/>
          </w:rPr>
          <w:t>3.4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Evaluation Metrics</w:t>
        </w:r>
        <w:r w:rsidR="00754FA6">
          <w:rPr>
            <w:noProof/>
            <w:webHidden/>
          </w:rPr>
          <w:tab/>
        </w:r>
        <w:r w:rsidR="00754FA6">
          <w:rPr>
            <w:noProof/>
            <w:webHidden/>
          </w:rPr>
          <w:fldChar w:fldCharType="begin"/>
        </w:r>
        <w:r w:rsidR="00754FA6">
          <w:rPr>
            <w:noProof/>
            <w:webHidden/>
          </w:rPr>
          <w:instrText xml:space="preserve"> PAGEREF _Toc394779505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4B65FE66"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6" w:history="1">
        <w:r w:rsidR="00754FA6" w:rsidRPr="00B403B6">
          <w:rPr>
            <w:rStyle w:val="Hyperlink"/>
            <w:noProof/>
            <w14:scene3d>
              <w14:camera w14:prst="orthographicFront"/>
              <w14:lightRig w14:rig="threePt" w14:dir="t">
                <w14:rot w14:lat="0" w14:lon="0" w14:rev="0"/>
              </w14:lightRig>
            </w14:scene3d>
          </w:rPr>
          <w:t>3.4.1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F-measure</w:t>
        </w:r>
        <w:r w:rsidR="00754FA6">
          <w:rPr>
            <w:noProof/>
            <w:webHidden/>
          </w:rPr>
          <w:tab/>
        </w:r>
        <w:r w:rsidR="00754FA6">
          <w:rPr>
            <w:noProof/>
            <w:webHidden/>
          </w:rPr>
          <w:fldChar w:fldCharType="begin"/>
        </w:r>
        <w:r w:rsidR="00754FA6">
          <w:rPr>
            <w:noProof/>
            <w:webHidden/>
          </w:rPr>
          <w:instrText xml:space="preserve"> PAGEREF _Toc394779506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2DD5CAF"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7" w:history="1">
        <w:r w:rsidR="00754FA6" w:rsidRPr="00B403B6">
          <w:rPr>
            <w:rStyle w:val="Hyperlink"/>
            <w:noProof/>
            <w14:scene3d>
              <w14:camera w14:prst="orthographicFront"/>
              <w14:lightRig w14:rig="threePt" w14:dir="t">
                <w14:rot w14:lat="0" w14:lon="0" w14:rev="0"/>
              </w14:lightRig>
            </w14:scene3d>
          </w:rPr>
          <w:t>3.4.2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Kappa Statistics</w:t>
        </w:r>
        <w:r w:rsidR="00754FA6">
          <w:rPr>
            <w:noProof/>
            <w:webHidden/>
          </w:rPr>
          <w:tab/>
        </w:r>
        <w:r w:rsidR="00754FA6">
          <w:rPr>
            <w:noProof/>
            <w:webHidden/>
          </w:rPr>
          <w:fldChar w:fldCharType="begin"/>
        </w:r>
        <w:r w:rsidR="00754FA6">
          <w:rPr>
            <w:noProof/>
            <w:webHidden/>
          </w:rPr>
          <w:instrText xml:space="preserve"> PAGEREF _Toc394779507 \h </w:instrText>
        </w:r>
        <w:r w:rsidR="00754FA6">
          <w:rPr>
            <w:noProof/>
            <w:webHidden/>
          </w:rPr>
        </w:r>
        <w:r w:rsidR="00754FA6">
          <w:rPr>
            <w:noProof/>
            <w:webHidden/>
          </w:rPr>
          <w:fldChar w:fldCharType="separate"/>
        </w:r>
        <w:r w:rsidR="00754FA6">
          <w:rPr>
            <w:noProof/>
            <w:webHidden/>
          </w:rPr>
          <w:t>3-17</w:t>
        </w:r>
        <w:r w:rsidR="00754FA6">
          <w:rPr>
            <w:noProof/>
            <w:webHidden/>
          </w:rPr>
          <w:fldChar w:fldCharType="end"/>
        </w:r>
      </w:hyperlink>
    </w:p>
    <w:p w14:paraId="21395FF2"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08" w:history="1">
        <w:r w:rsidR="00754FA6" w:rsidRPr="00B403B6">
          <w:rPr>
            <w:rStyle w:val="Hyperlink"/>
            <w:noProof/>
          </w:rPr>
          <w:t>3.5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Tools</w:t>
        </w:r>
        <w:r w:rsidR="00754FA6">
          <w:rPr>
            <w:noProof/>
            <w:webHidden/>
          </w:rPr>
          <w:tab/>
        </w:r>
        <w:r w:rsidR="00754FA6">
          <w:rPr>
            <w:noProof/>
            <w:webHidden/>
          </w:rPr>
          <w:fldChar w:fldCharType="begin"/>
        </w:r>
        <w:r w:rsidR="00754FA6">
          <w:rPr>
            <w:noProof/>
            <w:webHidden/>
          </w:rPr>
          <w:instrText xml:space="preserve"> PAGEREF _Toc394779508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31228D7F"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09" w:history="1">
        <w:r w:rsidR="00754FA6" w:rsidRPr="00B403B6">
          <w:rPr>
            <w:rStyle w:val="Hyperlink"/>
            <w:noProof/>
            <w14:scene3d>
              <w14:camera w14:prst="orthographicFront"/>
              <w14:lightRig w14:rig="threePt" w14:dir="t">
                <w14:rot w14:lat="0" w14:lon="0" w14:rev="0"/>
              </w14:lightRig>
            </w14:scene3d>
          </w:rPr>
          <w:t>3.5.1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Apache OpenNLP (OpenNLP, 2011)</w:t>
        </w:r>
        <w:r w:rsidR="00754FA6">
          <w:rPr>
            <w:noProof/>
            <w:webHidden/>
          </w:rPr>
          <w:tab/>
        </w:r>
        <w:r w:rsidR="00754FA6">
          <w:rPr>
            <w:noProof/>
            <w:webHidden/>
          </w:rPr>
          <w:fldChar w:fldCharType="begin"/>
        </w:r>
        <w:r w:rsidR="00754FA6">
          <w:rPr>
            <w:noProof/>
            <w:webHidden/>
          </w:rPr>
          <w:instrText xml:space="preserve"> PAGEREF _Toc394779509 \h </w:instrText>
        </w:r>
        <w:r w:rsidR="00754FA6">
          <w:rPr>
            <w:noProof/>
            <w:webHidden/>
          </w:rPr>
        </w:r>
        <w:r w:rsidR="00754FA6">
          <w:rPr>
            <w:noProof/>
            <w:webHidden/>
          </w:rPr>
          <w:fldChar w:fldCharType="separate"/>
        </w:r>
        <w:r w:rsidR="00754FA6">
          <w:rPr>
            <w:noProof/>
            <w:webHidden/>
          </w:rPr>
          <w:t>3-18</w:t>
        </w:r>
        <w:r w:rsidR="00754FA6">
          <w:rPr>
            <w:noProof/>
            <w:webHidden/>
          </w:rPr>
          <w:fldChar w:fldCharType="end"/>
        </w:r>
      </w:hyperlink>
    </w:p>
    <w:p w14:paraId="159B1F06"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0" w:history="1">
        <w:r w:rsidR="00754FA6" w:rsidRPr="00B403B6">
          <w:rPr>
            <w:rStyle w:val="Hyperlink"/>
            <w:noProof/>
            <w14:scene3d>
              <w14:camera w14:prst="orthographicFront"/>
              <w14:lightRig w14:rig="threePt" w14:dir="t">
                <w14:rot w14:lat="0" w14:lon="0" w14:rev="0"/>
              </w14:lightRig>
            </w14:scene3d>
          </w:rPr>
          <w:t>3.5.2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ANNIE (Cunningham et al., 2002)</w:t>
        </w:r>
        <w:r w:rsidR="00754FA6">
          <w:rPr>
            <w:noProof/>
            <w:webHidden/>
          </w:rPr>
          <w:tab/>
        </w:r>
        <w:r w:rsidR="00754FA6">
          <w:rPr>
            <w:noProof/>
            <w:webHidden/>
          </w:rPr>
          <w:fldChar w:fldCharType="begin"/>
        </w:r>
        <w:r w:rsidR="00754FA6">
          <w:rPr>
            <w:noProof/>
            <w:webHidden/>
          </w:rPr>
          <w:instrText xml:space="preserve"> PAGEREF _Toc394779510 \h </w:instrText>
        </w:r>
        <w:r w:rsidR="00754FA6">
          <w:rPr>
            <w:noProof/>
            <w:webHidden/>
          </w:rPr>
        </w:r>
        <w:r w:rsidR="00754FA6">
          <w:rPr>
            <w:noProof/>
            <w:webHidden/>
          </w:rPr>
          <w:fldChar w:fldCharType="separate"/>
        </w:r>
        <w:r w:rsidR="00754FA6">
          <w:rPr>
            <w:noProof/>
            <w:webHidden/>
          </w:rPr>
          <w:t>3-19</w:t>
        </w:r>
        <w:r w:rsidR="00754FA6">
          <w:rPr>
            <w:noProof/>
            <w:webHidden/>
          </w:rPr>
          <w:fldChar w:fldCharType="end"/>
        </w:r>
      </w:hyperlink>
    </w:p>
    <w:p w14:paraId="7B01F381"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1" w:history="1">
        <w:r w:rsidR="00754FA6" w:rsidRPr="00B403B6">
          <w:rPr>
            <w:rStyle w:val="Hyperlink"/>
            <w:noProof/>
            <w14:scene3d>
              <w14:camera w14:prst="orthographicFront"/>
              <w14:lightRig w14:rig="threePt" w14:dir="t">
                <w14:rot w14:lat="0" w14:lon="0" w14:rev="0"/>
              </w14:lightRig>
            </w14:scene3d>
          </w:rPr>
          <w:t>3.5.3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Twitter NLP Tools (Ritter et al., 2011)</w:t>
        </w:r>
        <w:r w:rsidR="00754FA6">
          <w:rPr>
            <w:noProof/>
            <w:webHidden/>
          </w:rPr>
          <w:tab/>
        </w:r>
        <w:r w:rsidR="00754FA6">
          <w:rPr>
            <w:noProof/>
            <w:webHidden/>
          </w:rPr>
          <w:fldChar w:fldCharType="begin"/>
        </w:r>
        <w:r w:rsidR="00754FA6">
          <w:rPr>
            <w:noProof/>
            <w:webHidden/>
          </w:rPr>
          <w:instrText xml:space="preserve"> PAGEREF _Toc394779511 \h </w:instrText>
        </w:r>
        <w:r w:rsidR="00754FA6">
          <w:rPr>
            <w:noProof/>
            <w:webHidden/>
          </w:rPr>
        </w:r>
        <w:r w:rsidR="00754FA6">
          <w:rPr>
            <w:noProof/>
            <w:webHidden/>
          </w:rPr>
          <w:fldChar w:fldCharType="separate"/>
        </w:r>
        <w:r w:rsidR="00754FA6">
          <w:rPr>
            <w:noProof/>
            <w:webHidden/>
          </w:rPr>
          <w:t>3-20</w:t>
        </w:r>
        <w:r w:rsidR="00754FA6">
          <w:rPr>
            <w:noProof/>
            <w:webHidden/>
          </w:rPr>
          <w:fldChar w:fldCharType="end"/>
        </w:r>
      </w:hyperlink>
    </w:p>
    <w:p w14:paraId="14E7A343"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2" w:history="1">
        <w:r w:rsidR="00754FA6" w:rsidRPr="00B403B6">
          <w:rPr>
            <w:rStyle w:val="Hyperlink"/>
            <w:noProof/>
            <w14:scene3d>
              <w14:camera w14:prst="orthographicFront"/>
              <w14:lightRig w14:rig="threePt" w14:dir="t">
                <w14:rot w14:lat="0" w14:lon="0" w14:rev="0"/>
              </w14:lightRig>
            </w14:scene3d>
          </w:rPr>
          <w:t>3.5.4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Weka (Weka 3, n.d.)</w:t>
        </w:r>
        <w:r w:rsidR="00754FA6">
          <w:rPr>
            <w:noProof/>
            <w:webHidden/>
          </w:rPr>
          <w:tab/>
        </w:r>
        <w:r w:rsidR="00754FA6">
          <w:rPr>
            <w:noProof/>
            <w:webHidden/>
          </w:rPr>
          <w:fldChar w:fldCharType="begin"/>
        </w:r>
        <w:r w:rsidR="00754FA6">
          <w:rPr>
            <w:noProof/>
            <w:webHidden/>
          </w:rPr>
          <w:instrText xml:space="preserve"> PAGEREF _Toc394779512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156EFD83"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3" w:history="1">
        <w:r w:rsidR="00754FA6" w:rsidRPr="00B403B6">
          <w:rPr>
            <w:rStyle w:val="Hyperlink"/>
            <w:noProof/>
            <w14:scene3d>
              <w14:camera w14:prst="orthographicFront"/>
              <w14:lightRig w14:rig="threePt" w14:dir="t">
                <w14:rot w14:lat="0" w14:lon="0" w14:rev="0"/>
              </w14:lightRig>
            </w14:scene3d>
          </w:rPr>
          <w:t>3.5.5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TwitIE (Bontcheva et al., 2013)</w:t>
        </w:r>
        <w:r w:rsidR="00754FA6">
          <w:rPr>
            <w:noProof/>
            <w:webHidden/>
          </w:rPr>
          <w:tab/>
        </w:r>
        <w:r w:rsidR="00754FA6">
          <w:rPr>
            <w:noProof/>
            <w:webHidden/>
          </w:rPr>
          <w:fldChar w:fldCharType="begin"/>
        </w:r>
        <w:r w:rsidR="00754FA6">
          <w:rPr>
            <w:noProof/>
            <w:webHidden/>
          </w:rPr>
          <w:instrText xml:space="preserve"> PAGEREF _Toc394779513 \h </w:instrText>
        </w:r>
        <w:r w:rsidR="00754FA6">
          <w:rPr>
            <w:noProof/>
            <w:webHidden/>
          </w:rPr>
        </w:r>
        <w:r w:rsidR="00754FA6">
          <w:rPr>
            <w:noProof/>
            <w:webHidden/>
          </w:rPr>
          <w:fldChar w:fldCharType="separate"/>
        </w:r>
        <w:r w:rsidR="00754FA6">
          <w:rPr>
            <w:noProof/>
            <w:webHidden/>
          </w:rPr>
          <w:t>3-22</w:t>
        </w:r>
        <w:r w:rsidR="00754FA6">
          <w:rPr>
            <w:noProof/>
            <w:webHidden/>
          </w:rPr>
          <w:fldChar w:fldCharType="end"/>
        </w:r>
      </w:hyperlink>
    </w:p>
    <w:p w14:paraId="5E003898" w14:textId="77777777" w:rsidR="00754FA6" w:rsidRDefault="00D36EB1">
      <w:pPr>
        <w:pStyle w:val="TOC1"/>
        <w:rPr>
          <w:rFonts w:asciiTheme="minorHAnsi" w:eastAsiaTheme="minorEastAsia" w:hAnsiTheme="minorHAnsi" w:cstheme="minorBidi"/>
          <w:b w:val="0"/>
          <w:noProof/>
          <w:sz w:val="22"/>
          <w:szCs w:val="22"/>
          <w:lang w:val="en-PH" w:eastAsia="zh-CN"/>
        </w:rPr>
      </w:pPr>
      <w:hyperlink w:anchor="_Toc394779514" w:history="1">
        <w:r w:rsidR="00754FA6" w:rsidRPr="00B403B6">
          <w:rPr>
            <w:rStyle w:val="Hyperlink"/>
            <w:noProof/>
          </w:rPr>
          <w:t>4.0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The FILIET System</w:t>
        </w:r>
        <w:r w:rsidR="00754FA6">
          <w:rPr>
            <w:noProof/>
            <w:webHidden/>
          </w:rPr>
          <w:tab/>
        </w:r>
        <w:r w:rsidR="00754FA6">
          <w:rPr>
            <w:noProof/>
            <w:webHidden/>
          </w:rPr>
          <w:fldChar w:fldCharType="begin"/>
        </w:r>
        <w:r w:rsidR="00754FA6">
          <w:rPr>
            <w:noProof/>
            <w:webHidden/>
          </w:rPr>
          <w:instrText xml:space="preserve"> PAGEREF _Toc394779514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49880D4A"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15" w:history="1">
        <w:r w:rsidR="00754FA6" w:rsidRPr="00B403B6">
          <w:rPr>
            <w:rStyle w:val="Hyperlink"/>
            <w:noProof/>
          </w:rPr>
          <w:t>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Overview</w:t>
        </w:r>
        <w:r w:rsidR="00754FA6">
          <w:rPr>
            <w:noProof/>
            <w:webHidden/>
          </w:rPr>
          <w:tab/>
        </w:r>
        <w:r w:rsidR="00754FA6">
          <w:rPr>
            <w:noProof/>
            <w:webHidden/>
          </w:rPr>
          <w:fldChar w:fldCharType="begin"/>
        </w:r>
        <w:r w:rsidR="00754FA6">
          <w:rPr>
            <w:noProof/>
            <w:webHidden/>
          </w:rPr>
          <w:instrText xml:space="preserve"> PAGEREF _Toc394779515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0372A335"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16" w:history="1">
        <w:r w:rsidR="00754FA6" w:rsidRPr="00B403B6">
          <w:rPr>
            <w:rStyle w:val="Hyperlink"/>
            <w:noProof/>
          </w:rPr>
          <w:t>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Objectives</w:t>
        </w:r>
        <w:r w:rsidR="00754FA6">
          <w:rPr>
            <w:noProof/>
            <w:webHidden/>
          </w:rPr>
          <w:tab/>
        </w:r>
        <w:r w:rsidR="00754FA6">
          <w:rPr>
            <w:noProof/>
            <w:webHidden/>
          </w:rPr>
          <w:fldChar w:fldCharType="begin"/>
        </w:r>
        <w:r w:rsidR="00754FA6">
          <w:rPr>
            <w:noProof/>
            <w:webHidden/>
          </w:rPr>
          <w:instrText xml:space="preserve"> PAGEREF _Toc394779516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5FEBDB21"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7" w:history="1">
        <w:r w:rsidR="00754FA6" w:rsidRPr="00B403B6">
          <w:rPr>
            <w:rStyle w:val="Hyperlink"/>
            <w:noProof/>
            <w14:scene3d>
              <w14:camera w14:prst="orthographicFront"/>
              <w14:lightRig w14:rig="threePt" w14:dir="t">
                <w14:rot w14:lat="0" w14:lon="0" w14:rev="0"/>
              </w14:lightRig>
            </w14:scene3d>
          </w:rPr>
          <w:t>4.2.1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General Objective</w:t>
        </w:r>
        <w:r w:rsidR="00754FA6">
          <w:rPr>
            <w:noProof/>
            <w:webHidden/>
          </w:rPr>
          <w:tab/>
        </w:r>
        <w:r w:rsidR="00754FA6">
          <w:rPr>
            <w:noProof/>
            <w:webHidden/>
          </w:rPr>
          <w:fldChar w:fldCharType="begin"/>
        </w:r>
        <w:r w:rsidR="00754FA6">
          <w:rPr>
            <w:noProof/>
            <w:webHidden/>
          </w:rPr>
          <w:instrText xml:space="preserve"> PAGEREF _Toc394779517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764267A3"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18" w:history="1">
        <w:r w:rsidR="00754FA6" w:rsidRPr="00B403B6">
          <w:rPr>
            <w:rStyle w:val="Hyperlink"/>
            <w:noProof/>
            <w14:scene3d>
              <w14:camera w14:prst="orthographicFront"/>
              <w14:lightRig w14:rig="threePt" w14:dir="t">
                <w14:rot w14:lat="0" w14:lon="0" w14:rev="0"/>
              </w14:lightRig>
            </w14:scene3d>
          </w:rPr>
          <w:t>4.2.2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Specific Objectives</w:t>
        </w:r>
        <w:r w:rsidR="00754FA6">
          <w:rPr>
            <w:noProof/>
            <w:webHidden/>
          </w:rPr>
          <w:tab/>
        </w:r>
        <w:r w:rsidR="00754FA6">
          <w:rPr>
            <w:noProof/>
            <w:webHidden/>
          </w:rPr>
          <w:fldChar w:fldCharType="begin"/>
        </w:r>
        <w:r w:rsidR="00754FA6">
          <w:rPr>
            <w:noProof/>
            <w:webHidden/>
          </w:rPr>
          <w:instrText xml:space="preserve"> PAGEREF _Toc394779518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6C8ED292"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19" w:history="1">
        <w:r w:rsidR="00754FA6" w:rsidRPr="00B403B6">
          <w:rPr>
            <w:rStyle w:val="Hyperlink"/>
            <w:noProof/>
          </w:rPr>
          <w:t>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System Scope and Limitations</w:t>
        </w:r>
        <w:r w:rsidR="00754FA6">
          <w:rPr>
            <w:noProof/>
            <w:webHidden/>
          </w:rPr>
          <w:tab/>
        </w:r>
        <w:r w:rsidR="00754FA6">
          <w:rPr>
            <w:noProof/>
            <w:webHidden/>
          </w:rPr>
          <w:fldChar w:fldCharType="begin"/>
        </w:r>
        <w:r w:rsidR="00754FA6">
          <w:rPr>
            <w:noProof/>
            <w:webHidden/>
          </w:rPr>
          <w:instrText xml:space="preserve"> PAGEREF _Toc394779519 \h </w:instrText>
        </w:r>
        <w:r w:rsidR="00754FA6">
          <w:rPr>
            <w:noProof/>
            <w:webHidden/>
          </w:rPr>
        </w:r>
        <w:r w:rsidR="00754FA6">
          <w:rPr>
            <w:noProof/>
            <w:webHidden/>
          </w:rPr>
          <w:fldChar w:fldCharType="separate"/>
        </w:r>
        <w:r w:rsidR="00754FA6">
          <w:rPr>
            <w:noProof/>
            <w:webHidden/>
          </w:rPr>
          <w:t>4-1</w:t>
        </w:r>
        <w:r w:rsidR="00754FA6">
          <w:rPr>
            <w:noProof/>
            <w:webHidden/>
          </w:rPr>
          <w:fldChar w:fldCharType="end"/>
        </w:r>
      </w:hyperlink>
    </w:p>
    <w:p w14:paraId="3E311CB5"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20" w:history="1">
        <w:r w:rsidR="00754FA6" w:rsidRPr="00B403B6">
          <w:rPr>
            <w:rStyle w:val="Hyperlink"/>
            <w:noProof/>
          </w:rPr>
          <w:t>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Architectural Design</w:t>
        </w:r>
        <w:r w:rsidR="00754FA6">
          <w:rPr>
            <w:noProof/>
            <w:webHidden/>
          </w:rPr>
          <w:tab/>
        </w:r>
        <w:r w:rsidR="00754FA6">
          <w:rPr>
            <w:noProof/>
            <w:webHidden/>
          </w:rPr>
          <w:fldChar w:fldCharType="begin"/>
        </w:r>
        <w:r w:rsidR="00754FA6">
          <w:rPr>
            <w:noProof/>
            <w:webHidden/>
          </w:rPr>
          <w:instrText xml:space="preserve"> PAGEREF _Toc394779520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D27145B"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1" w:history="1">
        <w:r w:rsidR="00754FA6" w:rsidRPr="00B403B6">
          <w:rPr>
            <w:rStyle w:val="Hyperlink"/>
            <w:noProof/>
            <w14:scene3d>
              <w14:camera w14:prst="orthographicFront"/>
              <w14:lightRig w14:rig="threePt" w14:dir="t">
                <w14:rot w14:lat="0" w14:lon="0" w14:rev="0"/>
              </w14:lightRig>
            </w14:scene3d>
          </w:rPr>
          <w:t>4.4.1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Crawler Module</w:t>
        </w:r>
        <w:r w:rsidR="00754FA6">
          <w:rPr>
            <w:noProof/>
            <w:webHidden/>
          </w:rPr>
          <w:tab/>
        </w:r>
        <w:r w:rsidR="00754FA6">
          <w:rPr>
            <w:noProof/>
            <w:webHidden/>
          </w:rPr>
          <w:fldChar w:fldCharType="begin"/>
        </w:r>
        <w:r w:rsidR="00754FA6">
          <w:rPr>
            <w:noProof/>
            <w:webHidden/>
          </w:rPr>
          <w:instrText xml:space="preserve"> PAGEREF _Toc394779521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5F44E7A2"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2" w:history="1">
        <w:r w:rsidR="00754FA6" w:rsidRPr="00B403B6">
          <w:rPr>
            <w:rStyle w:val="Hyperlink"/>
            <w:noProof/>
            <w14:scene3d>
              <w14:camera w14:prst="orthographicFront"/>
              <w14:lightRig w14:rig="threePt" w14:dir="t">
                <w14:rot w14:lat="0" w14:lon="0" w14:rev="0"/>
              </w14:lightRig>
            </w14:scene3d>
          </w:rPr>
          <w:t>4.4.2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Preprocessing Module</w:t>
        </w:r>
        <w:r w:rsidR="00754FA6">
          <w:rPr>
            <w:noProof/>
            <w:webHidden/>
          </w:rPr>
          <w:tab/>
        </w:r>
        <w:r w:rsidR="00754FA6">
          <w:rPr>
            <w:noProof/>
            <w:webHidden/>
          </w:rPr>
          <w:fldChar w:fldCharType="begin"/>
        </w:r>
        <w:r w:rsidR="00754FA6">
          <w:rPr>
            <w:noProof/>
            <w:webHidden/>
          </w:rPr>
          <w:instrText xml:space="preserve"> PAGEREF _Toc394779522 \h </w:instrText>
        </w:r>
        <w:r w:rsidR="00754FA6">
          <w:rPr>
            <w:noProof/>
            <w:webHidden/>
          </w:rPr>
        </w:r>
        <w:r w:rsidR="00754FA6">
          <w:rPr>
            <w:noProof/>
            <w:webHidden/>
          </w:rPr>
          <w:fldChar w:fldCharType="separate"/>
        </w:r>
        <w:r w:rsidR="00754FA6">
          <w:rPr>
            <w:noProof/>
            <w:webHidden/>
          </w:rPr>
          <w:t>4-3</w:t>
        </w:r>
        <w:r w:rsidR="00754FA6">
          <w:rPr>
            <w:noProof/>
            <w:webHidden/>
          </w:rPr>
          <w:fldChar w:fldCharType="end"/>
        </w:r>
      </w:hyperlink>
    </w:p>
    <w:p w14:paraId="7177265D"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3" w:history="1">
        <w:r w:rsidR="00754FA6" w:rsidRPr="00B403B6">
          <w:rPr>
            <w:rStyle w:val="Hyperlink"/>
            <w:noProof/>
            <w14:scene3d>
              <w14:camera w14:prst="orthographicFront"/>
              <w14:lightRig w14:rig="threePt" w14:dir="t">
                <w14:rot w14:lat="0" w14:lon="0" w14:rev="0"/>
              </w14:lightRig>
            </w14:scene3d>
          </w:rPr>
          <w:t>4.4.3</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Disaster Classifier</w:t>
        </w:r>
        <w:r w:rsidR="00754FA6">
          <w:rPr>
            <w:noProof/>
            <w:webHidden/>
          </w:rPr>
          <w:tab/>
        </w:r>
        <w:r w:rsidR="00754FA6">
          <w:rPr>
            <w:noProof/>
            <w:webHidden/>
          </w:rPr>
          <w:fldChar w:fldCharType="begin"/>
        </w:r>
        <w:r w:rsidR="00754FA6">
          <w:rPr>
            <w:noProof/>
            <w:webHidden/>
          </w:rPr>
          <w:instrText xml:space="preserve"> PAGEREF _Toc394779523 \h </w:instrText>
        </w:r>
        <w:r w:rsidR="00754FA6">
          <w:rPr>
            <w:noProof/>
            <w:webHidden/>
          </w:rPr>
        </w:r>
        <w:r w:rsidR="00754FA6">
          <w:rPr>
            <w:noProof/>
            <w:webHidden/>
          </w:rPr>
          <w:fldChar w:fldCharType="separate"/>
        </w:r>
        <w:r w:rsidR="00754FA6">
          <w:rPr>
            <w:noProof/>
            <w:webHidden/>
          </w:rPr>
          <w:t>4-6</w:t>
        </w:r>
        <w:r w:rsidR="00754FA6">
          <w:rPr>
            <w:noProof/>
            <w:webHidden/>
          </w:rPr>
          <w:fldChar w:fldCharType="end"/>
        </w:r>
      </w:hyperlink>
    </w:p>
    <w:p w14:paraId="0307A8F0"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4" w:history="1">
        <w:r w:rsidR="00754FA6" w:rsidRPr="00B403B6">
          <w:rPr>
            <w:rStyle w:val="Hyperlink"/>
            <w:noProof/>
            <w14:scene3d>
              <w14:camera w14:prst="orthographicFront"/>
              <w14:lightRig w14:rig="threePt" w14:dir="t">
                <w14:rot w14:lat="0" w14:lon="0" w14:rev="0"/>
              </w14:lightRig>
            </w14:scene3d>
          </w:rPr>
          <w:t>4.4.4</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Feature Extraction Module</w:t>
        </w:r>
        <w:r w:rsidR="00754FA6">
          <w:rPr>
            <w:noProof/>
            <w:webHidden/>
          </w:rPr>
          <w:tab/>
        </w:r>
        <w:r w:rsidR="00754FA6">
          <w:rPr>
            <w:noProof/>
            <w:webHidden/>
          </w:rPr>
          <w:fldChar w:fldCharType="begin"/>
        </w:r>
        <w:r w:rsidR="00754FA6">
          <w:rPr>
            <w:noProof/>
            <w:webHidden/>
          </w:rPr>
          <w:instrText xml:space="preserve"> PAGEREF _Toc394779524 \h </w:instrText>
        </w:r>
        <w:r w:rsidR="00754FA6">
          <w:rPr>
            <w:noProof/>
            <w:webHidden/>
          </w:rPr>
        </w:r>
        <w:r w:rsidR="00754FA6">
          <w:rPr>
            <w:noProof/>
            <w:webHidden/>
          </w:rPr>
          <w:fldChar w:fldCharType="separate"/>
        </w:r>
        <w:r w:rsidR="00754FA6">
          <w:rPr>
            <w:noProof/>
            <w:webHidden/>
          </w:rPr>
          <w:t>4-7</w:t>
        </w:r>
        <w:r w:rsidR="00754FA6">
          <w:rPr>
            <w:noProof/>
            <w:webHidden/>
          </w:rPr>
          <w:fldChar w:fldCharType="end"/>
        </w:r>
      </w:hyperlink>
    </w:p>
    <w:p w14:paraId="57E8A912"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5" w:history="1">
        <w:r w:rsidR="00754FA6" w:rsidRPr="00B403B6">
          <w:rPr>
            <w:rStyle w:val="Hyperlink"/>
            <w:noProof/>
            <w14:scene3d>
              <w14:camera w14:prst="orthographicFront"/>
              <w14:lightRig w14:rig="threePt" w14:dir="t">
                <w14:rot w14:lat="0" w14:lon="0" w14:rev="0"/>
              </w14:lightRig>
            </w14:scene3d>
          </w:rPr>
          <w:t>4.4.5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Information Extraction Module</w:t>
        </w:r>
        <w:r w:rsidR="00754FA6">
          <w:rPr>
            <w:noProof/>
            <w:webHidden/>
          </w:rPr>
          <w:tab/>
        </w:r>
        <w:r w:rsidR="00754FA6">
          <w:rPr>
            <w:noProof/>
            <w:webHidden/>
          </w:rPr>
          <w:fldChar w:fldCharType="begin"/>
        </w:r>
        <w:r w:rsidR="00754FA6">
          <w:rPr>
            <w:noProof/>
            <w:webHidden/>
          </w:rPr>
          <w:instrText xml:space="preserve"> PAGEREF _Toc394779525 \h </w:instrText>
        </w:r>
        <w:r w:rsidR="00754FA6">
          <w:rPr>
            <w:noProof/>
            <w:webHidden/>
          </w:rPr>
        </w:r>
        <w:r w:rsidR="00754FA6">
          <w:rPr>
            <w:noProof/>
            <w:webHidden/>
          </w:rPr>
          <w:fldChar w:fldCharType="separate"/>
        </w:r>
        <w:r w:rsidR="00754FA6">
          <w:rPr>
            <w:noProof/>
            <w:webHidden/>
          </w:rPr>
          <w:t>4-9</w:t>
        </w:r>
        <w:r w:rsidR="00754FA6">
          <w:rPr>
            <w:noProof/>
            <w:webHidden/>
          </w:rPr>
          <w:fldChar w:fldCharType="end"/>
        </w:r>
      </w:hyperlink>
    </w:p>
    <w:p w14:paraId="13AB05FD"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26" w:history="1">
        <w:r w:rsidR="00754FA6" w:rsidRPr="00B403B6">
          <w:rPr>
            <w:rStyle w:val="Hyperlink"/>
            <w:noProof/>
          </w:rPr>
          <w:t>4.5</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Physical Environment and Resources</w:t>
        </w:r>
        <w:r w:rsidR="00754FA6">
          <w:rPr>
            <w:noProof/>
            <w:webHidden/>
          </w:rPr>
          <w:tab/>
        </w:r>
        <w:r w:rsidR="00754FA6">
          <w:rPr>
            <w:noProof/>
            <w:webHidden/>
          </w:rPr>
          <w:fldChar w:fldCharType="begin"/>
        </w:r>
        <w:r w:rsidR="00754FA6">
          <w:rPr>
            <w:noProof/>
            <w:webHidden/>
          </w:rPr>
          <w:instrText xml:space="preserve"> PAGEREF _Toc394779526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23117B5A"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7" w:history="1">
        <w:r w:rsidR="00754FA6" w:rsidRPr="00B403B6">
          <w:rPr>
            <w:rStyle w:val="Hyperlink"/>
            <w:noProof/>
            <w14:scene3d>
              <w14:camera w14:prst="orthographicFront"/>
              <w14:lightRig w14:rig="threePt" w14:dir="t">
                <w14:rot w14:lat="0" w14:lon="0" w14:rev="0"/>
              </w14:lightRig>
            </w14:scene3d>
          </w:rPr>
          <w:t>4.5.1</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Software Requirements</w:t>
        </w:r>
        <w:r w:rsidR="00754FA6">
          <w:rPr>
            <w:noProof/>
            <w:webHidden/>
          </w:rPr>
          <w:tab/>
        </w:r>
        <w:r w:rsidR="00754FA6">
          <w:rPr>
            <w:noProof/>
            <w:webHidden/>
          </w:rPr>
          <w:fldChar w:fldCharType="begin"/>
        </w:r>
        <w:r w:rsidR="00754FA6">
          <w:rPr>
            <w:noProof/>
            <w:webHidden/>
          </w:rPr>
          <w:instrText xml:space="preserve"> PAGEREF _Toc394779527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70B5E743" w14:textId="77777777" w:rsidR="00754FA6" w:rsidRDefault="00D36EB1">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779528" w:history="1">
        <w:r w:rsidR="00754FA6" w:rsidRPr="00B403B6">
          <w:rPr>
            <w:rStyle w:val="Hyperlink"/>
            <w:noProof/>
            <w14:scene3d>
              <w14:camera w14:prst="orthographicFront"/>
              <w14:lightRig w14:rig="threePt" w14:dir="t">
                <w14:rot w14:lat="0" w14:lon="0" w14:rev="0"/>
              </w14:lightRig>
            </w14:scene3d>
          </w:rPr>
          <w:t>4.5.2</w:t>
        </w:r>
        <w:r w:rsidR="00754FA6">
          <w:rPr>
            <w:rFonts w:asciiTheme="minorHAnsi" w:eastAsiaTheme="minorEastAsia" w:hAnsiTheme="minorHAnsi" w:cstheme="minorBidi"/>
            <w:noProof/>
            <w:sz w:val="22"/>
            <w:szCs w:val="22"/>
            <w:lang w:val="en-PH" w:eastAsia="zh-CN"/>
          </w:rPr>
          <w:tab/>
        </w:r>
        <w:r w:rsidR="00754FA6" w:rsidRPr="00B403B6">
          <w:rPr>
            <w:rStyle w:val="Hyperlink"/>
            <w:noProof/>
          </w:rPr>
          <w:t>Minimum Hardware Requirements</w:t>
        </w:r>
        <w:r w:rsidR="00754FA6">
          <w:rPr>
            <w:noProof/>
            <w:webHidden/>
          </w:rPr>
          <w:tab/>
        </w:r>
        <w:r w:rsidR="00754FA6">
          <w:rPr>
            <w:noProof/>
            <w:webHidden/>
          </w:rPr>
          <w:fldChar w:fldCharType="begin"/>
        </w:r>
        <w:r w:rsidR="00754FA6">
          <w:rPr>
            <w:noProof/>
            <w:webHidden/>
          </w:rPr>
          <w:instrText xml:space="preserve"> PAGEREF _Toc394779528 \h </w:instrText>
        </w:r>
        <w:r w:rsidR="00754FA6">
          <w:rPr>
            <w:noProof/>
            <w:webHidden/>
          </w:rPr>
        </w:r>
        <w:r w:rsidR="00754FA6">
          <w:rPr>
            <w:noProof/>
            <w:webHidden/>
          </w:rPr>
          <w:fldChar w:fldCharType="separate"/>
        </w:r>
        <w:r w:rsidR="00754FA6">
          <w:rPr>
            <w:noProof/>
            <w:webHidden/>
          </w:rPr>
          <w:t>4-10</w:t>
        </w:r>
        <w:r w:rsidR="00754FA6">
          <w:rPr>
            <w:noProof/>
            <w:webHidden/>
          </w:rPr>
          <w:fldChar w:fldCharType="end"/>
        </w:r>
      </w:hyperlink>
    </w:p>
    <w:p w14:paraId="0D75DEB1" w14:textId="77777777" w:rsidR="00754FA6" w:rsidRDefault="00D36EB1">
      <w:pPr>
        <w:pStyle w:val="TOC1"/>
        <w:rPr>
          <w:rFonts w:asciiTheme="minorHAnsi" w:eastAsiaTheme="minorEastAsia" w:hAnsiTheme="minorHAnsi" w:cstheme="minorBidi"/>
          <w:b w:val="0"/>
          <w:noProof/>
          <w:sz w:val="22"/>
          <w:szCs w:val="22"/>
          <w:lang w:val="en-PH" w:eastAsia="zh-CN"/>
        </w:rPr>
      </w:pPr>
      <w:hyperlink w:anchor="_Toc394779529" w:history="1">
        <w:r w:rsidR="00754FA6" w:rsidRPr="00B403B6">
          <w:rPr>
            <w:rStyle w:val="Hyperlink"/>
            <w:noProof/>
          </w:rPr>
          <w:t>5.0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References</w:t>
        </w:r>
        <w:r w:rsidR="00754FA6">
          <w:rPr>
            <w:noProof/>
            <w:webHidden/>
          </w:rPr>
          <w:tab/>
        </w:r>
        <w:r w:rsidR="00754FA6">
          <w:rPr>
            <w:noProof/>
            <w:webHidden/>
          </w:rPr>
          <w:fldChar w:fldCharType="begin"/>
        </w:r>
        <w:r w:rsidR="00754FA6">
          <w:rPr>
            <w:noProof/>
            <w:webHidden/>
          </w:rPr>
          <w:instrText xml:space="preserve"> PAGEREF _Toc394779529 \h </w:instrText>
        </w:r>
        <w:r w:rsidR="00754FA6">
          <w:rPr>
            <w:noProof/>
            <w:webHidden/>
          </w:rPr>
        </w:r>
        <w:r w:rsidR="00754FA6">
          <w:rPr>
            <w:noProof/>
            <w:webHidden/>
          </w:rPr>
          <w:fldChar w:fldCharType="separate"/>
        </w:r>
        <w:r w:rsidR="00754FA6">
          <w:rPr>
            <w:noProof/>
            <w:webHidden/>
          </w:rPr>
          <w:t>5-1</w:t>
        </w:r>
        <w:r w:rsidR="00754FA6">
          <w:rPr>
            <w:noProof/>
            <w:webHidden/>
          </w:rPr>
          <w:fldChar w:fldCharType="end"/>
        </w:r>
      </w:hyperlink>
    </w:p>
    <w:p w14:paraId="7DECEEC2" w14:textId="77777777" w:rsidR="00754FA6" w:rsidRDefault="00D36EB1">
      <w:pPr>
        <w:pStyle w:val="TOC1"/>
        <w:rPr>
          <w:rFonts w:asciiTheme="minorHAnsi" w:eastAsiaTheme="minorEastAsia" w:hAnsiTheme="minorHAnsi" w:cstheme="minorBidi"/>
          <w:b w:val="0"/>
          <w:noProof/>
          <w:sz w:val="22"/>
          <w:szCs w:val="22"/>
          <w:lang w:val="en-PH" w:eastAsia="zh-CN"/>
        </w:rPr>
      </w:pPr>
      <w:hyperlink w:anchor="_Toc394779530" w:history="1">
        <w:r w:rsidR="00754FA6" w:rsidRPr="00B403B6">
          <w:rPr>
            <w:rStyle w:val="Hyperlink"/>
            <w:noProof/>
          </w:rPr>
          <w:t>6.0</w:t>
        </w:r>
        <w:r w:rsidR="00754FA6">
          <w:rPr>
            <w:rFonts w:asciiTheme="minorHAnsi" w:eastAsiaTheme="minorEastAsia" w:hAnsiTheme="minorHAnsi" w:cstheme="minorBidi"/>
            <w:b w:val="0"/>
            <w:noProof/>
            <w:sz w:val="22"/>
            <w:szCs w:val="22"/>
            <w:lang w:val="en-PH" w:eastAsia="zh-CN"/>
          </w:rPr>
          <w:tab/>
        </w:r>
        <w:r w:rsidR="00754FA6" w:rsidRPr="00B403B6">
          <w:rPr>
            <w:rStyle w:val="Hyperlink"/>
            <w:noProof/>
          </w:rPr>
          <w:t>Appendix</w:t>
        </w:r>
        <w:r w:rsidR="00754FA6">
          <w:rPr>
            <w:noProof/>
            <w:webHidden/>
          </w:rPr>
          <w:tab/>
        </w:r>
        <w:r w:rsidR="00754FA6">
          <w:rPr>
            <w:noProof/>
            <w:webHidden/>
          </w:rPr>
          <w:fldChar w:fldCharType="begin"/>
        </w:r>
        <w:r w:rsidR="00754FA6">
          <w:rPr>
            <w:noProof/>
            <w:webHidden/>
          </w:rPr>
          <w:instrText xml:space="preserve"> PAGEREF _Toc394779530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05908D1B"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31" w:history="1">
        <w:r w:rsidR="00754FA6" w:rsidRPr="00B403B6">
          <w:rPr>
            <w:rStyle w:val="Hyperlink"/>
            <w:noProof/>
          </w:rPr>
          <w:t>6.1</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A</w:t>
        </w:r>
        <w:r w:rsidR="00754FA6">
          <w:rPr>
            <w:noProof/>
            <w:webHidden/>
          </w:rPr>
          <w:tab/>
        </w:r>
        <w:r w:rsidR="00754FA6">
          <w:rPr>
            <w:noProof/>
            <w:webHidden/>
          </w:rPr>
          <w:fldChar w:fldCharType="begin"/>
        </w:r>
        <w:r w:rsidR="00754FA6">
          <w:rPr>
            <w:noProof/>
            <w:webHidden/>
          </w:rPr>
          <w:instrText xml:space="preserve"> PAGEREF _Toc394779531 \h </w:instrText>
        </w:r>
        <w:r w:rsidR="00754FA6">
          <w:rPr>
            <w:noProof/>
            <w:webHidden/>
          </w:rPr>
        </w:r>
        <w:r w:rsidR="00754FA6">
          <w:rPr>
            <w:noProof/>
            <w:webHidden/>
          </w:rPr>
          <w:fldChar w:fldCharType="separate"/>
        </w:r>
        <w:r w:rsidR="00754FA6">
          <w:rPr>
            <w:noProof/>
            <w:webHidden/>
          </w:rPr>
          <w:t>6-1</w:t>
        </w:r>
        <w:r w:rsidR="00754FA6">
          <w:rPr>
            <w:noProof/>
            <w:webHidden/>
          </w:rPr>
          <w:fldChar w:fldCharType="end"/>
        </w:r>
      </w:hyperlink>
    </w:p>
    <w:p w14:paraId="1581E568" w14:textId="77777777" w:rsidR="00754FA6" w:rsidRDefault="00D36EB1">
      <w:pPr>
        <w:pStyle w:val="TOC2"/>
        <w:rPr>
          <w:rFonts w:asciiTheme="minorHAnsi" w:eastAsiaTheme="minorEastAsia" w:hAnsiTheme="minorHAnsi" w:cstheme="minorBidi"/>
          <w:noProof/>
          <w:sz w:val="22"/>
          <w:szCs w:val="22"/>
          <w:lang w:val="en-PH" w:eastAsia="zh-CN"/>
        </w:rPr>
      </w:pPr>
      <w:hyperlink w:anchor="_Toc394779532" w:history="1">
        <w:r w:rsidR="00754FA6" w:rsidRPr="00B403B6">
          <w:rPr>
            <w:rStyle w:val="Hyperlink"/>
            <w:noProof/>
          </w:rPr>
          <w:t>6.2</w:t>
        </w:r>
        <w:r w:rsidR="00754FA6">
          <w:rPr>
            <w:rFonts w:asciiTheme="minorHAnsi" w:eastAsiaTheme="minorEastAsia" w:hAnsiTheme="minorHAnsi" w:cstheme="minorBidi"/>
            <w:noProof/>
            <w:sz w:val="22"/>
            <w:szCs w:val="22"/>
            <w:lang w:val="en-PH" w:eastAsia="zh-CN"/>
          </w:rPr>
          <w:tab/>
        </w:r>
        <w:r w:rsidR="00754FA6" w:rsidRPr="00B403B6">
          <w:rPr>
            <w:rStyle w:val="Hyperlink"/>
            <w:noProof/>
            <w:highlight w:val="white"/>
          </w:rPr>
          <w:t>Appendix B</w:t>
        </w:r>
        <w:r w:rsidR="00754FA6">
          <w:rPr>
            <w:noProof/>
            <w:webHidden/>
          </w:rPr>
          <w:tab/>
        </w:r>
        <w:r w:rsidR="00754FA6">
          <w:rPr>
            <w:noProof/>
            <w:webHidden/>
          </w:rPr>
          <w:fldChar w:fldCharType="begin"/>
        </w:r>
        <w:r w:rsidR="00754FA6">
          <w:rPr>
            <w:noProof/>
            <w:webHidden/>
          </w:rPr>
          <w:instrText xml:space="preserve"> PAGEREF _Toc394779532 \h </w:instrText>
        </w:r>
        <w:r w:rsidR="00754FA6">
          <w:rPr>
            <w:noProof/>
            <w:webHidden/>
          </w:rPr>
        </w:r>
        <w:r w:rsidR="00754FA6">
          <w:rPr>
            <w:noProof/>
            <w:webHidden/>
          </w:rPr>
          <w:fldChar w:fldCharType="separate"/>
        </w:r>
        <w:r w:rsidR="00754FA6">
          <w:rPr>
            <w:noProof/>
            <w:webHidden/>
          </w:rPr>
          <w:t>6-2</w:t>
        </w:r>
        <w:r w:rsidR="00754FA6">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52824F2D" w14:textId="77777777" w:rsidR="00B85B6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960356" w:history="1">
        <w:r w:rsidR="00B85B60" w:rsidRPr="00CA509C">
          <w:rPr>
            <w:rStyle w:val="Hyperlink"/>
            <w:noProof/>
          </w:rPr>
          <w:t>Table 1</w:t>
        </w:r>
        <w:r w:rsidR="00B85B60" w:rsidRPr="00CA509C">
          <w:rPr>
            <w:rStyle w:val="Hyperlink"/>
            <w:noProof/>
          </w:rPr>
          <w:noBreakHyphen/>
          <w:t>1. Timetable of Activities (April 2014 - April 2015)</w:t>
        </w:r>
        <w:r w:rsidR="00B85B60">
          <w:rPr>
            <w:noProof/>
            <w:webHidden/>
          </w:rPr>
          <w:tab/>
        </w:r>
        <w:r w:rsidR="00B85B60">
          <w:rPr>
            <w:noProof/>
            <w:webHidden/>
          </w:rPr>
          <w:fldChar w:fldCharType="begin"/>
        </w:r>
        <w:r w:rsidR="00B85B60">
          <w:rPr>
            <w:noProof/>
            <w:webHidden/>
          </w:rPr>
          <w:instrText xml:space="preserve"> PAGEREF _Toc394960356 \h </w:instrText>
        </w:r>
        <w:r w:rsidR="00B85B60">
          <w:rPr>
            <w:noProof/>
            <w:webHidden/>
          </w:rPr>
        </w:r>
        <w:r w:rsidR="00B85B60">
          <w:rPr>
            <w:noProof/>
            <w:webHidden/>
          </w:rPr>
          <w:fldChar w:fldCharType="separate"/>
        </w:r>
        <w:r w:rsidR="00B85B60">
          <w:rPr>
            <w:noProof/>
            <w:webHidden/>
          </w:rPr>
          <w:t>1-7</w:t>
        </w:r>
        <w:r w:rsidR="00B85B60">
          <w:rPr>
            <w:noProof/>
            <w:webHidden/>
          </w:rPr>
          <w:fldChar w:fldCharType="end"/>
        </w:r>
      </w:hyperlink>
    </w:p>
    <w:p w14:paraId="6C2452C1"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7" w:history="1">
        <w:r w:rsidR="00B85B60" w:rsidRPr="00CA509C">
          <w:rPr>
            <w:rStyle w:val="Hyperlink"/>
            <w:noProof/>
          </w:rPr>
          <w:t>Table 2</w:t>
        </w:r>
        <w:r w:rsidR="00B85B60" w:rsidRPr="00CA509C">
          <w:rPr>
            <w:rStyle w:val="Hyperlink"/>
            <w:noProof/>
          </w:rPr>
          <w:noBreakHyphen/>
          <w:t>1. Summary of Reviewed Information Extraction Systems</w:t>
        </w:r>
        <w:r w:rsidR="00B85B60">
          <w:rPr>
            <w:noProof/>
            <w:webHidden/>
          </w:rPr>
          <w:tab/>
        </w:r>
        <w:r w:rsidR="00B85B60">
          <w:rPr>
            <w:noProof/>
            <w:webHidden/>
          </w:rPr>
          <w:fldChar w:fldCharType="begin"/>
        </w:r>
        <w:r w:rsidR="00B85B60">
          <w:rPr>
            <w:noProof/>
            <w:webHidden/>
          </w:rPr>
          <w:instrText xml:space="preserve"> PAGEREF _Toc394960357 \h </w:instrText>
        </w:r>
        <w:r w:rsidR="00B85B60">
          <w:rPr>
            <w:noProof/>
            <w:webHidden/>
          </w:rPr>
        </w:r>
        <w:r w:rsidR="00B85B60">
          <w:rPr>
            <w:noProof/>
            <w:webHidden/>
          </w:rPr>
          <w:fldChar w:fldCharType="separate"/>
        </w:r>
        <w:r w:rsidR="00B85B60">
          <w:rPr>
            <w:noProof/>
            <w:webHidden/>
          </w:rPr>
          <w:t>2-6</w:t>
        </w:r>
        <w:r w:rsidR="00B85B60">
          <w:rPr>
            <w:noProof/>
            <w:webHidden/>
          </w:rPr>
          <w:fldChar w:fldCharType="end"/>
        </w:r>
      </w:hyperlink>
    </w:p>
    <w:p w14:paraId="4887950C"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8" w:history="1">
        <w:r w:rsidR="00B85B60" w:rsidRPr="00CA509C">
          <w:rPr>
            <w:rStyle w:val="Hyperlink"/>
            <w:noProof/>
          </w:rPr>
          <w:t>Table 3</w:t>
        </w:r>
        <w:r w:rsidR="00B85B60" w:rsidRPr="00CA509C">
          <w:rPr>
            <w:rStyle w:val="Hyperlink"/>
            <w:noProof/>
          </w:rPr>
          <w:noBreakHyphen/>
          <w:t>1. Examples of official government institution Twitter accounts and unified hashtags</w:t>
        </w:r>
        <w:r w:rsidR="00B85B60">
          <w:rPr>
            <w:noProof/>
            <w:webHidden/>
          </w:rPr>
          <w:tab/>
        </w:r>
        <w:r w:rsidR="00B85B60">
          <w:rPr>
            <w:noProof/>
            <w:webHidden/>
          </w:rPr>
          <w:fldChar w:fldCharType="begin"/>
        </w:r>
        <w:r w:rsidR="00B85B60">
          <w:rPr>
            <w:noProof/>
            <w:webHidden/>
          </w:rPr>
          <w:instrText xml:space="preserve"> PAGEREF _Toc394960358 \h </w:instrText>
        </w:r>
        <w:r w:rsidR="00B85B60">
          <w:rPr>
            <w:noProof/>
            <w:webHidden/>
          </w:rPr>
        </w:r>
        <w:r w:rsidR="00B85B60">
          <w:rPr>
            <w:noProof/>
            <w:webHidden/>
          </w:rPr>
          <w:fldChar w:fldCharType="separate"/>
        </w:r>
        <w:r w:rsidR="00B85B60">
          <w:rPr>
            <w:noProof/>
            <w:webHidden/>
          </w:rPr>
          <w:t>3-14</w:t>
        </w:r>
        <w:r w:rsidR="00B85B60">
          <w:rPr>
            <w:noProof/>
            <w:webHidden/>
          </w:rPr>
          <w:fldChar w:fldCharType="end"/>
        </w:r>
      </w:hyperlink>
    </w:p>
    <w:p w14:paraId="146DCC99"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59" w:history="1">
        <w:r w:rsidR="00B85B60" w:rsidRPr="00CA509C">
          <w:rPr>
            <w:rStyle w:val="Hyperlink"/>
            <w:noProof/>
          </w:rPr>
          <w:t>Table 3</w:t>
        </w:r>
        <w:r w:rsidR="00B85B60" w:rsidRPr="00CA509C">
          <w:rPr>
            <w:rStyle w:val="Hyperlink"/>
            <w:noProof/>
          </w:rPr>
          <w:noBreakHyphen/>
          <w:t>2. Examples of disaster-related tweets with extractable information</w:t>
        </w:r>
        <w:r w:rsidR="00B85B60">
          <w:rPr>
            <w:noProof/>
            <w:webHidden/>
          </w:rPr>
          <w:tab/>
        </w:r>
        <w:r w:rsidR="00B85B60">
          <w:rPr>
            <w:noProof/>
            <w:webHidden/>
          </w:rPr>
          <w:fldChar w:fldCharType="begin"/>
        </w:r>
        <w:r w:rsidR="00B85B60">
          <w:rPr>
            <w:noProof/>
            <w:webHidden/>
          </w:rPr>
          <w:instrText xml:space="preserve"> PAGEREF _Toc394960359 \h </w:instrText>
        </w:r>
        <w:r w:rsidR="00B85B60">
          <w:rPr>
            <w:noProof/>
            <w:webHidden/>
          </w:rPr>
        </w:r>
        <w:r w:rsidR="00B85B60">
          <w:rPr>
            <w:noProof/>
            <w:webHidden/>
          </w:rPr>
          <w:fldChar w:fldCharType="separate"/>
        </w:r>
        <w:r w:rsidR="00B85B60">
          <w:rPr>
            <w:noProof/>
            <w:webHidden/>
          </w:rPr>
          <w:t>3-15</w:t>
        </w:r>
        <w:r w:rsidR="00B85B60">
          <w:rPr>
            <w:noProof/>
            <w:webHidden/>
          </w:rPr>
          <w:fldChar w:fldCharType="end"/>
        </w:r>
      </w:hyperlink>
    </w:p>
    <w:p w14:paraId="534EB7E3"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0" w:history="1">
        <w:r w:rsidR="00B85B60" w:rsidRPr="00CA509C">
          <w:rPr>
            <w:rStyle w:val="Hyperlink"/>
            <w:noProof/>
          </w:rPr>
          <w:t>Table 3</w:t>
        </w:r>
        <w:r w:rsidR="00B85B60" w:rsidRPr="00CA509C">
          <w:rPr>
            <w:rStyle w:val="Hyperlink"/>
            <w:noProof/>
          </w:rPr>
          <w:noBreakHyphen/>
          <w:t>3. Confusion Matrix (Davis and Goadrich, 2006)</w:t>
        </w:r>
        <w:r w:rsidR="00B85B60">
          <w:rPr>
            <w:noProof/>
            <w:webHidden/>
          </w:rPr>
          <w:tab/>
        </w:r>
        <w:r w:rsidR="00B85B60">
          <w:rPr>
            <w:noProof/>
            <w:webHidden/>
          </w:rPr>
          <w:fldChar w:fldCharType="begin"/>
        </w:r>
        <w:r w:rsidR="00B85B60">
          <w:rPr>
            <w:noProof/>
            <w:webHidden/>
          </w:rPr>
          <w:instrText xml:space="preserve"> PAGEREF _Toc394960360 \h </w:instrText>
        </w:r>
        <w:r w:rsidR="00B85B60">
          <w:rPr>
            <w:noProof/>
            <w:webHidden/>
          </w:rPr>
        </w:r>
        <w:r w:rsidR="00B85B60">
          <w:rPr>
            <w:noProof/>
            <w:webHidden/>
          </w:rPr>
          <w:fldChar w:fldCharType="separate"/>
        </w:r>
        <w:r w:rsidR="00B85B60">
          <w:rPr>
            <w:noProof/>
            <w:webHidden/>
          </w:rPr>
          <w:t>3-16</w:t>
        </w:r>
        <w:r w:rsidR="00B85B60">
          <w:rPr>
            <w:noProof/>
            <w:webHidden/>
          </w:rPr>
          <w:fldChar w:fldCharType="end"/>
        </w:r>
      </w:hyperlink>
    </w:p>
    <w:p w14:paraId="0DF1630C"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1" w:history="1">
        <w:r w:rsidR="00B85B60" w:rsidRPr="00CA509C">
          <w:rPr>
            <w:rStyle w:val="Hyperlink"/>
            <w:noProof/>
          </w:rPr>
          <w:t>Table 4</w:t>
        </w:r>
        <w:r w:rsidR="00B85B60" w:rsidRPr="00CA509C">
          <w:rPr>
            <w:rStyle w:val="Hyperlink"/>
            <w:noProof/>
          </w:rPr>
          <w:noBreakHyphen/>
          <w:t>1. Sample Input/Output for Text Normalizer</w:t>
        </w:r>
        <w:r w:rsidR="00B85B60">
          <w:rPr>
            <w:noProof/>
            <w:webHidden/>
          </w:rPr>
          <w:tab/>
        </w:r>
        <w:r w:rsidR="00B85B60">
          <w:rPr>
            <w:noProof/>
            <w:webHidden/>
          </w:rPr>
          <w:fldChar w:fldCharType="begin"/>
        </w:r>
        <w:r w:rsidR="00B85B60">
          <w:rPr>
            <w:noProof/>
            <w:webHidden/>
          </w:rPr>
          <w:instrText xml:space="preserve"> PAGEREF _Toc394960361 \h </w:instrText>
        </w:r>
        <w:r w:rsidR="00B85B60">
          <w:rPr>
            <w:noProof/>
            <w:webHidden/>
          </w:rPr>
        </w:r>
        <w:r w:rsidR="00B85B60">
          <w:rPr>
            <w:noProof/>
            <w:webHidden/>
          </w:rPr>
          <w:fldChar w:fldCharType="separate"/>
        </w:r>
        <w:r w:rsidR="00B85B60">
          <w:rPr>
            <w:noProof/>
            <w:webHidden/>
          </w:rPr>
          <w:t>4-4</w:t>
        </w:r>
        <w:r w:rsidR="00B85B60">
          <w:rPr>
            <w:noProof/>
            <w:webHidden/>
          </w:rPr>
          <w:fldChar w:fldCharType="end"/>
        </w:r>
      </w:hyperlink>
    </w:p>
    <w:p w14:paraId="00718633"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2" w:history="1">
        <w:r w:rsidR="00B85B60" w:rsidRPr="00CA509C">
          <w:rPr>
            <w:rStyle w:val="Hyperlink"/>
            <w:noProof/>
          </w:rPr>
          <w:t>Table 4</w:t>
        </w:r>
        <w:r w:rsidR="00B85B60" w:rsidRPr="00CA509C">
          <w:rPr>
            <w:rStyle w:val="Hyperlink"/>
            <w:noProof/>
          </w:rPr>
          <w:noBreakHyphen/>
          <w:t>2. Sample Input/Output Tokenizer</w:t>
        </w:r>
        <w:r w:rsidR="00B85B60">
          <w:rPr>
            <w:noProof/>
            <w:webHidden/>
          </w:rPr>
          <w:tab/>
        </w:r>
        <w:r w:rsidR="00B85B60">
          <w:rPr>
            <w:noProof/>
            <w:webHidden/>
          </w:rPr>
          <w:fldChar w:fldCharType="begin"/>
        </w:r>
        <w:r w:rsidR="00B85B60">
          <w:rPr>
            <w:noProof/>
            <w:webHidden/>
          </w:rPr>
          <w:instrText xml:space="preserve"> PAGEREF _Toc394960362 \h </w:instrText>
        </w:r>
        <w:r w:rsidR="00B85B60">
          <w:rPr>
            <w:noProof/>
            <w:webHidden/>
          </w:rPr>
        </w:r>
        <w:r w:rsidR="00B85B60">
          <w:rPr>
            <w:noProof/>
            <w:webHidden/>
          </w:rPr>
          <w:fldChar w:fldCharType="separate"/>
        </w:r>
        <w:r w:rsidR="00B85B60">
          <w:rPr>
            <w:noProof/>
            <w:webHidden/>
          </w:rPr>
          <w:t>4-5</w:t>
        </w:r>
        <w:r w:rsidR="00B85B60">
          <w:rPr>
            <w:noProof/>
            <w:webHidden/>
          </w:rPr>
          <w:fldChar w:fldCharType="end"/>
        </w:r>
      </w:hyperlink>
    </w:p>
    <w:p w14:paraId="1E3606E8"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3" w:history="1">
        <w:r w:rsidR="00B85B60" w:rsidRPr="00CA509C">
          <w:rPr>
            <w:rStyle w:val="Hyperlink"/>
            <w:noProof/>
          </w:rPr>
          <w:t>Table 4</w:t>
        </w:r>
        <w:r w:rsidR="00B85B60" w:rsidRPr="00CA509C">
          <w:rPr>
            <w:rStyle w:val="Hyperlink"/>
            <w:noProof/>
          </w:rPr>
          <w:noBreakHyphen/>
          <w:t>3. Sample Input/Output POS Tagger</w:t>
        </w:r>
        <w:r w:rsidR="00B85B60">
          <w:rPr>
            <w:noProof/>
            <w:webHidden/>
          </w:rPr>
          <w:tab/>
        </w:r>
        <w:r w:rsidR="00B85B60">
          <w:rPr>
            <w:noProof/>
            <w:webHidden/>
          </w:rPr>
          <w:fldChar w:fldCharType="begin"/>
        </w:r>
        <w:r w:rsidR="00B85B60">
          <w:rPr>
            <w:noProof/>
            <w:webHidden/>
          </w:rPr>
          <w:instrText xml:space="preserve"> PAGEREF _Toc394960363 \h </w:instrText>
        </w:r>
        <w:r w:rsidR="00B85B60">
          <w:rPr>
            <w:noProof/>
            <w:webHidden/>
          </w:rPr>
        </w:r>
        <w:r w:rsidR="00B85B60">
          <w:rPr>
            <w:noProof/>
            <w:webHidden/>
          </w:rPr>
          <w:fldChar w:fldCharType="separate"/>
        </w:r>
        <w:r w:rsidR="00B85B60">
          <w:rPr>
            <w:noProof/>
            <w:webHidden/>
          </w:rPr>
          <w:t>4-5</w:t>
        </w:r>
        <w:r w:rsidR="00B85B60">
          <w:rPr>
            <w:noProof/>
            <w:webHidden/>
          </w:rPr>
          <w:fldChar w:fldCharType="end"/>
        </w:r>
      </w:hyperlink>
    </w:p>
    <w:p w14:paraId="19B3A47D"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4" w:history="1">
        <w:r w:rsidR="00B85B60" w:rsidRPr="00CA509C">
          <w:rPr>
            <w:rStyle w:val="Hyperlink"/>
            <w:noProof/>
          </w:rPr>
          <w:t>Table 4</w:t>
        </w:r>
        <w:r w:rsidR="00B85B60" w:rsidRPr="00CA509C">
          <w:rPr>
            <w:rStyle w:val="Hyperlink"/>
            <w:noProof/>
          </w:rPr>
          <w:noBreakHyphen/>
          <w:t>4. Sample Input/Output for Filipino NER</w:t>
        </w:r>
        <w:r w:rsidR="00B85B60">
          <w:rPr>
            <w:noProof/>
            <w:webHidden/>
          </w:rPr>
          <w:tab/>
        </w:r>
        <w:r w:rsidR="00B85B60">
          <w:rPr>
            <w:noProof/>
            <w:webHidden/>
          </w:rPr>
          <w:fldChar w:fldCharType="begin"/>
        </w:r>
        <w:r w:rsidR="00B85B60">
          <w:rPr>
            <w:noProof/>
            <w:webHidden/>
          </w:rPr>
          <w:instrText xml:space="preserve"> PAGEREF _Toc394960364 \h </w:instrText>
        </w:r>
        <w:r w:rsidR="00B85B60">
          <w:rPr>
            <w:noProof/>
            <w:webHidden/>
          </w:rPr>
        </w:r>
        <w:r w:rsidR="00B85B60">
          <w:rPr>
            <w:noProof/>
            <w:webHidden/>
          </w:rPr>
          <w:fldChar w:fldCharType="separate"/>
        </w:r>
        <w:r w:rsidR="00B85B60">
          <w:rPr>
            <w:noProof/>
            <w:webHidden/>
          </w:rPr>
          <w:t>4-6</w:t>
        </w:r>
        <w:r w:rsidR="00B85B60">
          <w:rPr>
            <w:noProof/>
            <w:webHidden/>
          </w:rPr>
          <w:fldChar w:fldCharType="end"/>
        </w:r>
      </w:hyperlink>
    </w:p>
    <w:p w14:paraId="1BBA02DA"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5" w:history="1">
        <w:r w:rsidR="00B85B60" w:rsidRPr="00CA509C">
          <w:rPr>
            <w:rStyle w:val="Hyperlink"/>
            <w:noProof/>
          </w:rPr>
          <w:t>Table 4</w:t>
        </w:r>
        <w:r w:rsidR="00B85B60" w:rsidRPr="00CA509C">
          <w:rPr>
            <w:rStyle w:val="Hyperlink"/>
            <w:noProof/>
          </w:rPr>
          <w:noBreakHyphen/>
          <w:t>5. Sample Input/Output Disaster Tagger</w:t>
        </w:r>
        <w:r w:rsidR="00B85B60">
          <w:rPr>
            <w:noProof/>
            <w:webHidden/>
          </w:rPr>
          <w:tab/>
        </w:r>
        <w:r w:rsidR="00B85B60">
          <w:rPr>
            <w:noProof/>
            <w:webHidden/>
          </w:rPr>
          <w:fldChar w:fldCharType="begin"/>
        </w:r>
        <w:r w:rsidR="00B85B60">
          <w:rPr>
            <w:noProof/>
            <w:webHidden/>
          </w:rPr>
          <w:instrText xml:space="preserve"> PAGEREF _Toc394960365 \h </w:instrText>
        </w:r>
        <w:r w:rsidR="00B85B60">
          <w:rPr>
            <w:noProof/>
            <w:webHidden/>
          </w:rPr>
        </w:r>
        <w:r w:rsidR="00B85B60">
          <w:rPr>
            <w:noProof/>
            <w:webHidden/>
          </w:rPr>
          <w:fldChar w:fldCharType="separate"/>
        </w:r>
        <w:r w:rsidR="00B85B60">
          <w:rPr>
            <w:noProof/>
            <w:webHidden/>
          </w:rPr>
          <w:t>4-6</w:t>
        </w:r>
        <w:r w:rsidR="00B85B60">
          <w:rPr>
            <w:noProof/>
            <w:webHidden/>
          </w:rPr>
          <w:fldChar w:fldCharType="end"/>
        </w:r>
      </w:hyperlink>
    </w:p>
    <w:p w14:paraId="4A0C2033"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6" w:history="1">
        <w:r w:rsidR="00B85B60" w:rsidRPr="00CA509C">
          <w:rPr>
            <w:rStyle w:val="Hyperlink"/>
            <w:noProof/>
          </w:rPr>
          <w:t>Table 4</w:t>
        </w:r>
        <w:r w:rsidR="00B85B60" w:rsidRPr="00CA509C">
          <w:rPr>
            <w:rStyle w:val="Hyperlink"/>
            <w:noProof/>
          </w:rPr>
          <w:noBreakHyphen/>
          <w:t>6. Sample Features and Values</w:t>
        </w:r>
        <w:r w:rsidR="00B85B60">
          <w:rPr>
            <w:noProof/>
            <w:webHidden/>
          </w:rPr>
          <w:tab/>
        </w:r>
        <w:r w:rsidR="00B85B60">
          <w:rPr>
            <w:noProof/>
            <w:webHidden/>
          </w:rPr>
          <w:fldChar w:fldCharType="begin"/>
        </w:r>
        <w:r w:rsidR="00B85B60">
          <w:rPr>
            <w:noProof/>
            <w:webHidden/>
          </w:rPr>
          <w:instrText xml:space="preserve"> PAGEREF _Toc394960366 \h </w:instrText>
        </w:r>
        <w:r w:rsidR="00B85B60">
          <w:rPr>
            <w:noProof/>
            <w:webHidden/>
          </w:rPr>
        </w:r>
        <w:r w:rsidR="00B85B60">
          <w:rPr>
            <w:noProof/>
            <w:webHidden/>
          </w:rPr>
          <w:fldChar w:fldCharType="separate"/>
        </w:r>
        <w:r w:rsidR="00B85B60">
          <w:rPr>
            <w:noProof/>
            <w:webHidden/>
          </w:rPr>
          <w:t>4-7</w:t>
        </w:r>
        <w:r w:rsidR="00B85B60">
          <w:rPr>
            <w:noProof/>
            <w:webHidden/>
          </w:rPr>
          <w:fldChar w:fldCharType="end"/>
        </w:r>
      </w:hyperlink>
    </w:p>
    <w:p w14:paraId="4E3C3329"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7" w:history="1">
        <w:r w:rsidR="00B85B60" w:rsidRPr="00CA509C">
          <w:rPr>
            <w:rStyle w:val="Hyperlink"/>
            <w:noProof/>
          </w:rPr>
          <w:t>Table 4</w:t>
        </w:r>
        <w:r w:rsidR="00B85B60" w:rsidRPr="00CA509C">
          <w:rPr>
            <w:rStyle w:val="Hyperlink"/>
            <w:noProof/>
          </w:rPr>
          <w:noBreakHyphen/>
          <w:t>7. Sample Input/Output for Disaster Classifier</w:t>
        </w:r>
        <w:r w:rsidR="00B85B60">
          <w:rPr>
            <w:noProof/>
            <w:webHidden/>
          </w:rPr>
          <w:tab/>
        </w:r>
        <w:r w:rsidR="00B85B60">
          <w:rPr>
            <w:noProof/>
            <w:webHidden/>
          </w:rPr>
          <w:fldChar w:fldCharType="begin"/>
        </w:r>
        <w:r w:rsidR="00B85B60">
          <w:rPr>
            <w:noProof/>
            <w:webHidden/>
          </w:rPr>
          <w:instrText xml:space="preserve"> PAGEREF _Toc394960367 \h </w:instrText>
        </w:r>
        <w:r w:rsidR="00B85B60">
          <w:rPr>
            <w:noProof/>
            <w:webHidden/>
          </w:rPr>
        </w:r>
        <w:r w:rsidR="00B85B60">
          <w:rPr>
            <w:noProof/>
            <w:webHidden/>
          </w:rPr>
          <w:fldChar w:fldCharType="separate"/>
        </w:r>
        <w:r w:rsidR="00B85B60">
          <w:rPr>
            <w:noProof/>
            <w:webHidden/>
          </w:rPr>
          <w:t>4-8</w:t>
        </w:r>
        <w:r w:rsidR="00B85B60">
          <w:rPr>
            <w:noProof/>
            <w:webHidden/>
          </w:rPr>
          <w:fldChar w:fldCharType="end"/>
        </w:r>
      </w:hyperlink>
    </w:p>
    <w:p w14:paraId="768379F8"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8" w:history="1">
        <w:r w:rsidR="00B85B60" w:rsidRPr="00CA509C">
          <w:rPr>
            <w:rStyle w:val="Hyperlink"/>
            <w:noProof/>
          </w:rPr>
          <w:t>Table 4</w:t>
        </w:r>
        <w:r w:rsidR="00B85B60" w:rsidRPr="00CA509C">
          <w:rPr>
            <w:rStyle w:val="Hyperlink"/>
            <w:noProof/>
          </w:rPr>
          <w:noBreakHyphen/>
          <w:t>8. Sample Generated Rules</w:t>
        </w:r>
        <w:r w:rsidR="00B85B60">
          <w:rPr>
            <w:noProof/>
            <w:webHidden/>
          </w:rPr>
          <w:tab/>
        </w:r>
        <w:r w:rsidR="00B85B60">
          <w:rPr>
            <w:noProof/>
            <w:webHidden/>
          </w:rPr>
          <w:fldChar w:fldCharType="begin"/>
        </w:r>
        <w:r w:rsidR="00B85B60">
          <w:rPr>
            <w:noProof/>
            <w:webHidden/>
          </w:rPr>
          <w:instrText xml:space="preserve"> PAGEREF _Toc394960368 \h </w:instrText>
        </w:r>
        <w:r w:rsidR="00B85B60">
          <w:rPr>
            <w:noProof/>
            <w:webHidden/>
          </w:rPr>
        </w:r>
        <w:r w:rsidR="00B85B60">
          <w:rPr>
            <w:noProof/>
            <w:webHidden/>
          </w:rPr>
          <w:fldChar w:fldCharType="separate"/>
        </w:r>
        <w:r w:rsidR="00B85B60">
          <w:rPr>
            <w:noProof/>
            <w:webHidden/>
          </w:rPr>
          <w:t>4-9</w:t>
        </w:r>
        <w:r w:rsidR="00B85B60">
          <w:rPr>
            <w:noProof/>
            <w:webHidden/>
          </w:rPr>
          <w:fldChar w:fldCharType="end"/>
        </w:r>
      </w:hyperlink>
    </w:p>
    <w:p w14:paraId="2CEB0346" w14:textId="77777777" w:rsidR="00B85B60"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60369" w:history="1">
        <w:r w:rsidR="00B85B60" w:rsidRPr="00CA509C">
          <w:rPr>
            <w:rStyle w:val="Hyperlink"/>
            <w:noProof/>
          </w:rPr>
          <w:t>Table 4</w:t>
        </w:r>
        <w:r w:rsidR="00B85B60" w:rsidRPr="00CA509C">
          <w:rPr>
            <w:rStyle w:val="Hyperlink"/>
            <w:noProof/>
          </w:rPr>
          <w:noBreakHyphen/>
          <w:t>9. Sample Template</w:t>
        </w:r>
        <w:r w:rsidR="00B85B60">
          <w:rPr>
            <w:noProof/>
            <w:webHidden/>
          </w:rPr>
          <w:tab/>
        </w:r>
        <w:r w:rsidR="00B85B60">
          <w:rPr>
            <w:noProof/>
            <w:webHidden/>
          </w:rPr>
          <w:fldChar w:fldCharType="begin"/>
        </w:r>
        <w:r w:rsidR="00B85B60">
          <w:rPr>
            <w:noProof/>
            <w:webHidden/>
          </w:rPr>
          <w:instrText xml:space="preserve"> PAGEREF _Toc394960369 \h </w:instrText>
        </w:r>
        <w:r w:rsidR="00B85B60">
          <w:rPr>
            <w:noProof/>
            <w:webHidden/>
          </w:rPr>
        </w:r>
        <w:r w:rsidR="00B85B60">
          <w:rPr>
            <w:noProof/>
            <w:webHidden/>
          </w:rPr>
          <w:fldChar w:fldCharType="separate"/>
        </w:r>
        <w:r w:rsidR="00B85B60">
          <w:rPr>
            <w:noProof/>
            <w:webHidden/>
          </w:rPr>
          <w:t>4-10</w:t>
        </w:r>
        <w:r w:rsidR="00B85B60">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1C0B59F3" w14:textId="77777777" w:rsidR="00180DA1"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940469" w:history="1">
        <w:r w:rsidR="00180DA1" w:rsidRPr="007D0FEA">
          <w:rPr>
            <w:rStyle w:val="Hyperlink"/>
            <w:noProof/>
          </w:rPr>
          <w:t>Figure 1</w:t>
        </w:r>
        <w:r w:rsidR="00180DA1" w:rsidRPr="007D0FEA">
          <w:rPr>
            <w:rStyle w:val="Hyperlink"/>
            <w:noProof/>
          </w:rPr>
          <w:noBreakHyphen/>
          <w:t>1. Research Methodology Phases</w:t>
        </w:r>
        <w:r w:rsidR="00180DA1">
          <w:rPr>
            <w:noProof/>
            <w:webHidden/>
          </w:rPr>
          <w:tab/>
        </w:r>
        <w:r w:rsidR="00180DA1">
          <w:rPr>
            <w:noProof/>
            <w:webHidden/>
          </w:rPr>
          <w:fldChar w:fldCharType="begin"/>
        </w:r>
        <w:r w:rsidR="00180DA1">
          <w:rPr>
            <w:noProof/>
            <w:webHidden/>
          </w:rPr>
          <w:instrText xml:space="preserve"> PAGEREF _Toc394940469 \h </w:instrText>
        </w:r>
        <w:r w:rsidR="00180DA1">
          <w:rPr>
            <w:noProof/>
            <w:webHidden/>
          </w:rPr>
        </w:r>
        <w:r w:rsidR="00180DA1">
          <w:rPr>
            <w:noProof/>
            <w:webHidden/>
          </w:rPr>
          <w:fldChar w:fldCharType="separate"/>
        </w:r>
        <w:r w:rsidR="00180DA1">
          <w:rPr>
            <w:noProof/>
            <w:webHidden/>
          </w:rPr>
          <w:t>1-5</w:t>
        </w:r>
        <w:r w:rsidR="00180DA1">
          <w:rPr>
            <w:noProof/>
            <w:webHidden/>
          </w:rPr>
          <w:fldChar w:fldCharType="end"/>
        </w:r>
      </w:hyperlink>
    </w:p>
    <w:p w14:paraId="7A8670A7"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0" w:history="1">
        <w:r w:rsidR="00180DA1" w:rsidRPr="007D0FEA">
          <w:rPr>
            <w:rStyle w:val="Hyperlink"/>
            <w:noProof/>
          </w:rPr>
          <w:t>Figure 3</w:t>
        </w:r>
        <w:r w:rsidR="00180DA1" w:rsidRPr="007D0FEA">
          <w:rPr>
            <w:rStyle w:val="Hyperlink"/>
            <w:noProof/>
          </w:rPr>
          <w:noBreakHyphen/>
          <w:t>1. Structure of an Information Extraction System</w:t>
        </w:r>
        <w:r w:rsidR="00180DA1">
          <w:rPr>
            <w:noProof/>
            <w:webHidden/>
          </w:rPr>
          <w:tab/>
        </w:r>
        <w:r w:rsidR="00180DA1">
          <w:rPr>
            <w:noProof/>
            <w:webHidden/>
          </w:rPr>
          <w:fldChar w:fldCharType="begin"/>
        </w:r>
        <w:r w:rsidR="00180DA1">
          <w:rPr>
            <w:noProof/>
            <w:webHidden/>
          </w:rPr>
          <w:instrText xml:space="preserve"> PAGEREF _Toc394940470 \h </w:instrText>
        </w:r>
        <w:r w:rsidR="00180DA1">
          <w:rPr>
            <w:noProof/>
            <w:webHidden/>
          </w:rPr>
        </w:r>
        <w:r w:rsidR="00180DA1">
          <w:rPr>
            <w:noProof/>
            <w:webHidden/>
          </w:rPr>
          <w:fldChar w:fldCharType="separate"/>
        </w:r>
        <w:r w:rsidR="00180DA1">
          <w:rPr>
            <w:noProof/>
            <w:webHidden/>
          </w:rPr>
          <w:t>3-2</w:t>
        </w:r>
        <w:r w:rsidR="00180DA1">
          <w:rPr>
            <w:noProof/>
            <w:webHidden/>
          </w:rPr>
          <w:fldChar w:fldCharType="end"/>
        </w:r>
      </w:hyperlink>
    </w:p>
    <w:p w14:paraId="129CAB69"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1" w:history="1">
        <w:r w:rsidR="00180DA1" w:rsidRPr="007D0FEA">
          <w:rPr>
            <w:rStyle w:val="Hyperlink"/>
            <w:noProof/>
          </w:rPr>
          <w:t>Figure 3</w:t>
        </w:r>
        <w:r w:rsidR="00180DA1" w:rsidRPr="007D0FEA">
          <w:rPr>
            <w:rStyle w:val="Hyperlink"/>
            <w:noProof/>
          </w:rPr>
          <w:noBreakHyphen/>
          <w:t>2. StaLe Lemmatization Process</w:t>
        </w:r>
        <w:r w:rsidR="00180DA1">
          <w:rPr>
            <w:noProof/>
            <w:webHidden/>
          </w:rPr>
          <w:tab/>
        </w:r>
        <w:r w:rsidR="00180DA1">
          <w:rPr>
            <w:noProof/>
            <w:webHidden/>
          </w:rPr>
          <w:fldChar w:fldCharType="begin"/>
        </w:r>
        <w:r w:rsidR="00180DA1">
          <w:rPr>
            <w:noProof/>
            <w:webHidden/>
          </w:rPr>
          <w:instrText xml:space="preserve"> PAGEREF _Toc394940471 \h </w:instrText>
        </w:r>
        <w:r w:rsidR="00180DA1">
          <w:rPr>
            <w:noProof/>
            <w:webHidden/>
          </w:rPr>
        </w:r>
        <w:r w:rsidR="00180DA1">
          <w:rPr>
            <w:noProof/>
            <w:webHidden/>
          </w:rPr>
          <w:fldChar w:fldCharType="separate"/>
        </w:r>
        <w:r w:rsidR="00180DA1">
          <w:rPr>
            <w:noProof/>
            <w:webHidden/>
          </w:rPr>
          <w:t>3-6</w:t>
        </w:r>
        <w:r w:rsidR="00180DA1">
          <w:rPr>
            <w:noProof/>
            <w:webHidden/>
          </w:rPr>
          <w:fldChar w:fldCharType="end"/>
        </w:r>
      </w:hyperlink>
    </w:p>
    <w:p w14:paraId="1F688E9F"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4940472" w:history="1">
        <w:r w:rsidR="00180DA1" w:rsidRPr="007D0FEA">
          <w:rPr>
            <w:rStyle w:val="Hyperlink"/>
            <w:noProof/>
          </w:rPr>
          <w:t>Figure 3</w:t>
        </w:r>
        <w:r w:rsidR="00180DA1" w:rsidRPr="007D0FEA">
          <w:rPr>
            <w:rStyle w:val="Hyperlink"/>
            <w:noProof/>
          </w:rPr>
          <w:noBreakHyphen/>
          <w:t>3. Poibeau's General Architecture</w:t>
        </w:r>
        <w:r w:rsidR="00180DA1">
          <w:rPr>
            <w:noProof/>
            <w:webHidden/>
          </w:rPr>
          <w:tab/>
        </w:r>
        <w:r w:rsidR="00180DA1">
          <w:rPr>
            <w:noProof/>
            <w:webHidden/>
          </w:rPr>
          <w:fldChar w:fldCharType="begin"/>
        </w:r>
        <w:r w:rsidR="00180DA1">
          <w:rPr>
            <w:noProof/>
            <w:webHidden/>
          </w:rPr>
          <w:instrText xml:space="preserve"> PAGEREF _Toc394940472 \h </w:instrText>
        </w:r>
        <w:r w:rsidR="00180DA1">
          <w:rPr>
            <w:noProof/>
            <w:webHidden/>
          </w:rPr>
        </w:r>
        <w:r w:rsidR="00180DA1">
          <w:rPr>
            <w:noProof/>
            <w:webHidden/>
          </w:rPr>
          <w:fldChar w:fldCharType="separate"/>
        </w:r>
        <w:r w:rsidR="00180DA1">
          <w:rPr>
            <w:noProof/>
            <w:webHidden/>
          </w:rPr>
          <w:t>3-7</w:t>
        </w:r>
        <w:r w:rsidR="00180DA1">
          <w:rPr>
            <w:noProof/>
            <w:webHidden/>
          </w:rPr>
          <w:fldChar w:fldCharType="end"/>
        </w:r>
      </w:hyperlink>
    </w:p>
    <w:p w14:paraId="09343B70"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3" w:history="1">
        <w:r w:rsidR="00180DA1" w:rsidRPr="007D0FEA">
          <w:rPr>
            <w:rStyle w:val="Hyperlink"/>
            <w:noProof/>
          </w:rPr>
          <w:t>Figure 3</w:t>
        </w:r>
        <w:r w:rsidR="00180DA1" w:rsidRPr="007D0FEA">
          <w:rPr>
            <w:rStyle w:val="Hyperlink"/>
            <w:noProof/>
          </w:rPr>
          <w:noBreakHyphen/>
          <w:t>4. Architecture of IE</w:t>
        </w:r>
        <w:r w:rsidR="00180DA1" w:rsidRPr="007D0FEA">
          <w:rPr>
            <w:rStyle w:val="Hyperlink"/>
            <w:noProof/>
            <w:vertAlign w:val="superscript"/>
          </w:rPr>
          <w:t>2</w:t>
        </w:r>
        <w:r w:rsidR="00180DA1" w:rsidRPr="007D0FEA">
          <w:rPr>
            <w:rStyle w:val="Hyperlink"/>
            <w:noProof/>
          </w:rPr>
          <w:t xml:space="preserve"> Adaptive Information Extraction System</w:t>
        </w:r>
        <w:r w:rsidR="00180DA1">
          <w:rPr>
            <w:noProof/>
            <w:webHidden/>
          </w:rPr>
          <w:tab/>
        </w:r>
        <w:r w:rsidR="00180DA1">
          <w:rPr>
            <w:noProof/>
            <w:webHidden/>
          </w:rPr>
          <w:fldChar w:fldCharType="begin"/>
        </w:r>
        <w:r w:rsidR="00180DA1">
          <w:rPr>
            <w:noProof/>
            <w:webHidden/>
          </w:rPr>
          <w:instrText xml:space="preserve"> PAGEREF _Toc394940473 \h </w:instrText>
        </w:r>
        <w:r w:rsidR="00180DA1">
          <w:rPr>
            <w:noProof/>
            <w:webHidden/>
          </w:rPr>
        </w:r>
        <w:r w:rsidR="00180DA1">
          <w:rPr>
            <w:noProof/>
            <w:webHidden/>
          </w:rPr>
          <w:fldChar w:fldCharType="separate"/>
        </w:r>
        <w:r w:rsidR="00180DA1">
          <w:rPr>
            <w:noProof/>
            <w:webHidden/>
          </w:rPr>
          <w:t>3-8</w:t>
        </w:r>
        <w:r w:rsidR="00180DA1">
          <w:rPr>
            <w:noProof/>
            <w:webHidden/>
          </w:rPr>
          <w:fldChar w:fldCharType="end"/>
        </w:r>
      </w:hyperlink>
    </w:p>
    <w:p w14:paraId="33D8EAB7"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4" w:history="1">
        <w:r w:rsidR="00180DA1" w:rsidRPr="007D0FEA">
          <w:rPr>
            <w:rStyle w:val="Hyperlink"/>
            <w:noProof/>
          </w:rPr>
          <w:t>Figure 3</w:t>
        </w:r>
        <w:r w:rsidR="00180DA1" w:rsidRPr="007D0FEA">
          <w:rPr>
            <w:rStyle w:val="Hyperlink"/>
            <w:noProof/>
          </w:rPr>
          <w:noBreakHyphen/>
          <w:t>5. Architecture of LearningPinocchio</w:t>
        </w:r>
        <w:r w:rsidR="00180DA1">
          <w:rPr>
            <w:noProof/>
            <w:webHidden/>
          </w:rPr>
          <w:tab/>
        </w:r>
        <w:r w:rsidR="00180DA1">
          <w:rPr>
            <w:noProof/>
            <w:webHidden/>
          </w:rPr>
          <w:fldChar w:fldCharType="begin"/>
        </w:r>
        <w:r w:rsidR="00180DA1">
          <w:rPr>
            <w:noProof/>
            <w:webHidden/>
          </w:rPr>
          <w:instrText xml:space="preserve"> PAGEREF _Toc394940474 \h </w:instrText>
        </w:r>
        <w:r w:rsidR="00180DA1">
          <w:rPr>
            <w:noProof/>
            <w:webHidden/>
          </w:rPr>
        </w:r>
        <w:r w:rsidR="00180DA1">
          <w:rPr>
            <w:noProof/>
            <w:webHidden/>
          </w:rPr>
          <w:fldChar w:fldCharType="separate"/>
        </w:r>
        <w:r w:rsidR="00180DA1">
          <w:rPr>
            <w:noProof/>
            <w:webHidden/>
          </w:rPr>
          <w:t>3-9</w:t>
        </w:r>
        <w:r w:rsidR="00180DA1">
          <w:rPr>
            <w:noProof/>
            <w:webHidden/>
          </w:rPr>
          <w:fldChar w:fldCharType="end"/>
        </w:r>
      </w:hyperlink>
    </w:p>
    <w:p w14:paraId="23B13CB5"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5" w:history="1">
        <w:r w:rsidR="00180DA1" w:rsidRPr="007D0FEA">
          <w:rPr>
            <w:rStyle w:val="Hyperlink"/>
            <w:noProof/>
          </w:rPr>
          <w:t>Figure 3</w:t>
        </w:r>
        <w:r w:rsidR="00180DA1" w:rsidRPr="007D0FEA">
          <w:rPr>
            <w:rStyle w:val="Hyperlink"/>
            <w:noProof/>
          </w:rPr>
          <w:noBreakHyphen/>
          <w:t>6. Rule Induction Step</w:t>
        </w:r>
        <w:r w:rsidR="00180DA1">
          <w:rPr>
            <w:noProof/>
            <w:webHidden/>
          </w:rPr>
          <w:tab/>
        </w:r>
        <w:r w:rsidR="00180DA1">
          <w:rPr>
            <w:noProof/>
            <w:webHidden/>
          </w:rPr>
          <w:fldChar w:fldCharType="begin"/>
        </w:r>
        <w:r w:rsidR="00180DA1">
          <w:rPr>
            <w:noProof/>
            <w:webHidden/>
          </w:rPr>
          <w:instrText xml:space="preserve"> PAGEREF _Toc394940475 \h </w:instrText>
        </w:r>
        <w:r w:rsidR="00180DA1">
          <w:rPr>
            <w:noProof/>
            <w:webHidden/>
          </w:rPr>
        </w:r>
        <w:r w:rsidR="00180DA1">
          <w:rPr>
            <w:noProof/>
            <w:webHidden/>
          </w:rPr>
          <w:fldChar w:fldCharType="separate"/>
        </w:r>
        <w:r w:rsidR="00180DA1">
          <w:rPr>
            <w:noProof/>
            <w:webHidden/>
          </w:rPr>
          <w:t>3-10</w:t>
        </w:r>
        <w:r w:rsidR="00180DA1">
          <w:rPr>
            <w:noProof/>
            <w:webHidden/>
          </w:rPr>
          <w:fldChar w:fldCharType="end"/>
        </w:r>
      </w:hyperlink>
    </w:p>
    <w:p w14:paraId="6172B781"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6" w:history="1">
        <w:r w:rsidR="00180DA1" w:rsidRPr="007D0FEA">
          <w:rPr>
            <w:rStyle w:val="Hyperlink"/>
            <w:noProof/>
          </w:rPr>
          <w:t>Figure 3</w:t>
        </w:r>
        <w:r w:rsidR="00180DA1" w:rsidRPr="007D0FEA">
          <w:rPr>
            <w:rStyle w:val="Hyperlink"/>
            <w:noProof/>
          </w:rPr>
          <w:noBreakHyphen/>
          <w:t>7. Algorithm for Choosing the Best Rules</w:t>
        </w:r>
        <w:r w:rsidR="00180DA1">
          <w:rPr>
            <w:noProof/>
            <w:webHidden/>
          </w:rPr>
          <w:tab/>
        </w:r>
        <w:r w:rsidR="00180DA1">
          <w:rPr>
            <w:noProof/>
            <w:webHidden/>
          </w:rPr>
          <w:fldChar w:fldCharType="begin"/>
        </w:r>
        <w:r w:rsidR="00180DA1">
          <w:rPr>
            <w:noProof/>
            <w:webHidden/>
          </w:rPr>
          <w:instrText xml:space="preserve"> PAGEREF _Toc394940476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08F6C235"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7" w:history="1">
        <w:r w:rsidR="00180DA1" w:rsidRPr="007D0FEA">
          <w:rPr>
            <w:rStyle w:val="Hyperlink"/>
            <w:noProof/>
          </w:rPr>
          <w:t>Figure 3</w:t>
        </w:r>
        <w:r w:rsidR="00180DA1" w:rsidRPr="007D0FEA">
          <w:rPr>
            <w:rStyle w:val="Hyperlink"/>
            <w:noProof/>
          </w:rPr>
          <w:noBreakHyphen/>
          <w:t>8. Information Extraction Process of LearningPinocchio</w:t>
        </w:r>
        <w:r w:rsidR="00180DA1">
          <w:rPr>
            <w:noProof/>
            <w:webHidden/>
          </w:rPr>
          <w:tab/>
        </w:r>
        <w:r w:rsidR="00180DA1">
          <w:rPr>
            <w:noProof/>
            <w:webHidden/>
          </w:rPr>
          <w:fldChar w:fldCharType="begin"/>
        </w:r>
        <w:r w:rsidR="00180DA1">
          <w:rPr>
            <w:noProof/>
            <w:webHidden/>
          </w:rPr>
          <w:instrText xml:space="preserve"> PAGEREF _Toc394940477 \h </w:instrText>
        </w:r>
        <w:r w:rsidR="00180DA1">
          <w:rPr>
            <w:noProof/>
            <w:webHidden/>
          </w:rPr>
        </w:r>
        <w:r w:rsidR="00180DA1">
          <w:rPr>
            <w:noProof/>
            <w:webHidden/>
          </w:rPr>
          <w:fldChar w:fldCharType="separate"/>
        </w:r>
        <w:r w:rsidR="00180DA1">
          <w:rPr>
            <w:noProof/>
            <w:webHidden/>
          </w:rPr>
          <w:t>3-11</w:t>
        </w:r>
        <w:r w:rsidR="00180DA1">
          <w:rPr>
            <w:noProof/>
            <w:webHidden/>
          </w:rPr>
          <w:fldChar w:fldCharType="end"/>
        </w:r>
      </w:hyperlink>
    </w:p>
    <w:p w14:paraId="7D8525C5"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8" w:history="1">
        <w:r w:rsidR="00180DA1" w:rsidRPr="007D0FEA">
          <w:rPr>
            <w:rStyle w:val="Hyperlink"/>
            <w:noProof/>
          </w:rPr>
          <w:t>Figure 3</w:t>
        </w:r>
        <w:r w:rsidR="00180DA1" w:rsidRPr="007D0FEA">
          <w:rPr>
            <w:rStyle w:val="Hyperlink"/>
            <w:noProof/>
          </w:rPr>
          <w:noBreakHyphen/>
          <w:t>9. SOMIDIA's Architecture</w:t>
        </w:r>
        <w:r w:rsidR="00180DA1">
          <w:rPr>
            <w:noProof/>
            <w:webHidden/>
          </w:rPr>
          <w:tab/>
        </w:r>
        <w:r w:rsidR="00180DA1">
          <w:rPr>
            <w:noProof/>
            <w:webHidden/>
          </w:rPr>
          <w:fldChar w:fldCharType="begin"/>
        </w:r>
        <w:r w:rsidR="00180DA1">
          <w:rPr>
            <w:noProof/>
            <w:webHidden/>
          </w:rPr>
          <w:instrText xml:space="preserve"> PAGEREF _Toc394940478 \h </w:instrText>
        </w:r>
        <w:r w:rsidR="00180DA1">
          <w:rPr>
            <w:noProof/>
            <w:webHidden/>
          </w:rPr>
        </w:r>
        <w:r w:rsidR="00180DA1">
          <w:rPr>
            <w:noProof/>
            <w:webHidden/>
          </w:rPr>
          <w:fldChar w:fldCharType="separate"/>
        </w:r>
        <w:r w:rsidR="00180DA1">
          <w:rPr>
            <w:noProof/>
            <w:webHidden/>
          </w:rPr>
          <w:t>3-13</w:t>
        </w:r>
        <w:r w:rsidR="00180DA1">
          <w:rPr>
            <w:noProof/>
            <w:webHidden/>
          </w:rPr>
          <w:fldChar w:fldCharType="end"/>
        </w:r>
      </w:hyperlink>
    </w:p>
    <w:p w14:paraId="7806F172" w14:textId="77777777" w:rsidR="00180DA1" w:rsidRDefault="00D36EB1">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9" w:history="1">
        <w:r w:rsidR="00180DA1" w:rsidRPr="007D0FEA">
          <w:rPr>
            <w:rStyle w:val="Hyperlink"/>
            <w:noProof/>
          </w:rPr>
          <w:t>Figure 4</w:t>
        </w:r>
        <w:r w:rsidR="00180DA1" w:rsidRPr="007D0FEA">
          <w:rPr>
            <w:rStyle w:val="Hyperlink"/>
            <w:noProof/>
          </w:rPr>
          <w:noBreakHyphen/>
          <w:t>1. System Architecture of FILIET</w:t>
        </w:r>
        <w:r w:rsidR="00180DA1">
          <w:rPr>
            <w:noProof/>
            <w:webHidden/>
          </w:rPr>
          <w:tab/>
        </w:r>
        <w:r w:rsidR="00180DA1">
          <w:rPr>
            <w:noProof/>
            <w:webHidden/>
          </w:rPr>
          <w:fldChar w:fldCharType="begin"/>
        </w:r>
        <w:r w:rsidR="00180DA1">
          <w:rPr>
            <w:noProof/>
            <w:webHidden/>
          </w:rPr>
          <w:instrText xml:space="preserve"> PAGEREF _Toc394940479 \h </w:instrText>
        </w:r>
        <w:r w:rsidR="00180DA1">
          <w:rPr>
            <w:noProof/>
            <w:webHidden/>
          </w:rPr>
        </w:r>
        <w:r w:rsidR="00180DA1">
          <w:rPr>
            <w:noProof/>
            <w:webHidden/>
          </w:rPr>
          <w:fldChar w:fldCharType="separate"/>
        </w:r>
        <w:r w:rsidR="00180DA1">
          <w:rPr>
            <w:noProof/>
            <w:webHidden/>
          </w:rPr>
          <w:t>4-3</w:t>
        </w:r>
        <w:r w:rsidR="00180DA1">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bookmarkStart w:id="0" w:name="_Toc394779474"/>
    </w:p>
    <w:p w14:paraId="3BB0C95E" w14:textId="30362A4D" w:rsidR="00440E61" w:rsidRPr="00EF6E7F" w:rsidRDefault="00440E61" w:rsidP="00E87FD4">
      <w:pPr>
        <w:pStyle w:val="Heading1"/>
      </w:pPr>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4779475"/>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w:t>
      </w:r>
      <w:r w:rsidRPr="00EF6E7F">
        <w:lastRenderedPageBreak/>
        <w:t xml:space="preserve">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4779476"/>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4779477"/>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4779478"/>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lastRenderedPageBreak/>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4779479"/>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w:t>
      </w:r>
      <w:r w:rsidRPr="00EF6E7F">
        <w:rPr>
          <w:highlight w:val="white"/>
        </w:rPr>
        <w:lastRenderedPageBreak/>
        <w:t>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4779480"/>
      <w:r w:rsidRPr="00EF6E7F">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4779481"/>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4940469"/>
      <w:r>
        <w:lastRenderedPageBreak/>
        <w:t xml:space="preserve">Figure </w:t>
      </w:r>
      <w:fldSimple w:instr=" STYLEREF 1 \s ">
        <w:r w:rsidR="00754FA6">
          <w:rPr>
            <w:noProof/>
          </w:rPr>
          <w:t>1</w:t>
        </w:r>
      </w:fldSimple>
      <w:r w:rsidR="00754FA6">
        <w:noBreakHyphen/>
      </w:r>
      <w:fldSimple w:instr=" SEQ Figure \* ARABIC \s 1 ">
        <w:r w:rsidR="00754FA6">
          <w:rPr>
            <w:noProof/>
          </w:rPr>
          <w:t>1</w:t>
        </w:r>
      </w:fldSimple>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4779482"/>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4779483"/>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4779484"/>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4779485"/>
      <w:r w:rsidRPr="00EF6E7F">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4779486"/>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4779487"/>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4779488"/>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4779489"/>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4779490"/>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4779491"/>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5C7E59DF" w:rsidR="00EC600C" w:rsidRDefault="00EC600C" w:rsidP="00EC600C">
      <w:pPr>
        <w:pStyle w:val="Caption"/>
        <w:keepNext/>
      </w:pPr>
      <w:bookmarkStart w:id="19" w:name="_Toc394960356"/>
      <w:r>
        <w:t xml:space="preserve">Table </w:t>
      </w:r>
      <w:fldSimple w:instr=" STYLEREF 1 \s ">
        <w:r w:rsidR="00B85B60">
          <w:rPr>
            <w:noProof/>
          </w:rPr>
          <w:t>1</w:t>
        </w:r>
      </w:fldSimple>
      <w:r w:rsidR="00B85B60">
        <w:noBreakHyphen/>
      </w:r>
      <w:fldSimple w:instr=" SEQ Table \* ARABIC \s 1 ">
        <w:r w:rsidR="00B85B60">
          <w:rPr>
            <w:noProof/>
          </w:rPr>
          <w:t>1</w:t>
        </w:r>
      </w:fldSimple>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4779492"/>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4779493"/>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w:t>
      </w:r>
      <w:r w:rsidRPr="00EF6E7F">
        <w:lastRenderedPageBreak/>
        <w:t xml:space="preserve">the output will be candidates of relevant information. Then, the system will now select 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4779494"/>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lastRenderedPageBreak/>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w:t>
      </w:r>
      <w:r w:rsidRPr="00EF6E7F">
        <w:lastRenderedPageBreak/>
        <w:t>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4779495"/>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 xml:space="preserve">Table 2-1 shows a summary of all the reviewed information extraction system. The table indicates the system name, the language and type of data it can extract, the domain, NLP </w:t>
      </w:r>
      <w:r w:rsidRPr="00EF6E7F">
        <w:lastRenderedPageBreak/>
        <w:t>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704ED356" w:rsidR="00EC600C" w:rsidRDefault="00EC600C" w:rsidP="00EC600C">
      <w:pPr>
        <w:pStyle w:val="Caption"/>
        <w:keepNext/>
      </w:pPr>
      <w:bookmarkStart w:id="24" w:name="_Toc394960357"/>
      <w:r>
        <w:t xml:space="preserve">Table </w:t>
      </w:r>
      <w:fldSimple w:instr=" STYLEREF 1 \s ">
        <w:r w:rsidR="00B85B60">
          <w:rPr>
            <w:noProof/>
          </w:rPr>
          <w:t>2</w:t>
        </w:r>
      </w:fldSimple>
      <w:r w:rsidR="00B85B60">
        <w:noBreakHyphen/>
      </w:r>
      <w:fldSimple w:instr=" SEQ Table \* ARABIC \s 1 ">
        <w:r w:rsidR="00B85B60">
          <w:rPr>
            <w:noProof/>
          </w:rPr>
          <w:t>1</w:t>
        </w:r>
      </w:fldSimple>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lastRenderedPageBreak/>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4779496"/>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4779497"/>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4940470"/>
      <w:r>
        <w:lastRenderedPageBreak/>
        <w:t xml:space="preserve">Figure </w:t>
      </w:r>
      <w:fldSimple w:instr=" STYLEREF 1 \s ">
        <w:r w:rsidR="00754FA6">
          <w:rPr>
            <w:noProof/>
          </w:rPr>
          <w:t>3</w:t>
        </w:r>
      </w:fldSimple>
      <w:r w:rsidR="00754FA6">
        <w:noBreakHyphen/>
      </w:r>
      <w:fldSimple w:instr=" SEQ Figure \* ARABIC \s 1 ">
        <w:r w:rsidR="00754FA6">
          <w:rPr>
            <w:noProof/>
          </w:rPr>
          <w:t>1</w:t>
        </w:r>
      </w:fldSimple>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4779498"/>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lastRenderedPageBreak/>
        <w:tab/>
      </w:r>
    </w:p>
    <w:p w14:paraId="7FA2710C" w14:textId="77777777" w:rsidR="00257B40" w:rsidRPr="00EF6E7F" w:rsidRDefault="00257B40" w:rsidP="00257B40">
      <w:pPr>
        <w:pStyle w:val="Heading5"/>
      </w:pPr>
      <w:r w:rsidRPr="00EF6E7F">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2A49B76D" w14:textId="77777777" w:rsidR="00EA1333" w:rsidRDefault="00EA1333" w:rsidP="00257B40">
      <w:pPr>
        <w:pStyle w:val="Content"/>
      </w:pP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lastRenderedPageBreak/>
        <w:t>Normalizer</w:t>
      </w:r>
      <w:bookmarkEnd w:id="33"/>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4940471"/>
      <w:r>
        <w:lastRenderedPageBreak/>
        <w:t xml:space="preserve">Figure </w:t>
      </w:r>
      <w:fldSimple w:instr=" STYLEREF 1 \s ">
        <w:r w:rsidR="00754FA6">
          <w:rPr>
            <w:noProof/>
          </w:rPr>
          <w:t>3</w:t>
        </w:r>
      </w:fldSimple>
      <w:r w:rsidR="00754FA6">
        <w:noBreakHyphen/>
      </w:r>
      <w:fldSimple w:instr=" SEQ Figure \* ARABIC \s 1 ">
        <w:r w:rsidR="00754FA6">
          <w:rPr>
            <w:noProof/>
          </w:rPr>
          <w:t>2</w:t>
        </w:r>
      </w:fldSimple>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4779499"/>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4779500"/>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w:t>
      </w:r>
      <w:r w:rsidRPr="00EF6E7F">
        <w:lastRenderedPageBreak/>
        <w:t>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D36EB1" w:rsidRPr="00622818" w:rsidRDefault="00D36EB1" w:rsidP="00900FE0">
                            <w:pPr>
                              <w:pStyle w:val="Caption"/>
                              <w:rPr>
                                <w:noProof/>
                              </w:rPr>
                            </w:pPr>
                            <w:bookmarkStart w:id="42"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D36EB1" w:rsidRPr="00622818" w:rsidRDefault="00D36EB1" w:rsidP="00900FE0">
                      <w:pPr>
                        <w:pStyle w:val="Caption"/>
                        <w:rPr>
                          <w:noProof/>
                        </w:rPr>
                      </w:pPr>
                      <w:bookmarkStart w:id="43"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4" w:name="_Toc394779501"/>
      <w:r>
        <w:t xml:space="preserve">Adaptive </w:t>
      </w:r>
      <w:r w:rsidR="00F45038">
        <w:t>Architecture</w:t>
      </w:r>
      <w:bookmarkEnd w:id="44"/>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w:t>
      </w:r>
      <w:r w:rsidR="00DC3870" w:rsidRPr="00DC3870">
        <w:lastRenderedPageBreak/>
        <w:t xml:space="preserve">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5" w:name="_Toc394940473"/>
      <w:r>
        <w:t xml:space="preserve">Figure </w:t>
      </w:r>
      <w:fldSimple w:instr=" STYLEREF 1 \s ">
        <w:r w:rsidR="00754FA6">
          <w:rPr>
            <w:noProof/>
          </w:rPr>
          <w:t>3</w:t>
        </w:r>
      </w:fldSimple>
      <w:r w:rsidR="00754FA6">
        <w:noBreakHyphen/>
      </w:r>
      <w:fldSimple w:instr=" SEQ Figure \* ARABIC \s 1 ">
        <w:r w:rsidR="00754FA6">
          <w:rPr>
            <w:noProof/>
          </w:rPr>
          <w:t>4</w:t>
        </w:r>
      </w:fldSimple>
      <w:r>
        <w:t xml:space="preserve">. Architecture of </w:t>
      </w:r>
      <w:r w:rsidRPr="00C741A5">
        <w:t>IE</w:t>
      </w:r>
      <w:r w:rsidRPr="00900FE0">
        <w:rPr>
          <w:vertAlign w:val="superscript"/>
        </w:rPr>
        <w:t>2</w:t>
      </w:r>
      <w:r>
        <w:t xml:space="preserve"> Adaptive Information Extraction System</w:t>
      </w:r>
      <w:bookmarkEnd w:id="45"/>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w:t>
      </w:r>
      <w:r>
        <w:lastRenderedPageBreak/>
        <w:t xml:space="preserve">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6" w:name="_Toc394940474"/>
      <w:r>
        <w:t xml:space="preserve">Figure </w:t>
      </w:r>
      <w:fldSimple w:instr=" STYLEREF 1 \s ">
        <w:r>
          <w:rPr>
            <w:noProof/>
          </w:rPr>
          <w:t>3</w:t>
        </w:r>
      </w:fldSimple>
      <w:r>
        <w:noBreakHyphen/>
      </w:r>
      <w:fldSimple w:instr=" SEQ Figure \* ARABIC \s 1 ">
        <w:r>
          <w:rPr>
            <w:noProof/>
          </w:rPr>
          <w:t>5</w:t>
        </w:r>
      </w:fldSimple>
      <w:r>
        <w:t>. Architecture of LearningPinocchio</w:t>
      </w:r>
      <w:bookmarkEnd w:id="46"/>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317" cy="2781797"/>
                    </a:xfrm>
                    <a:prstGeom prst="rect">
                      <a:avLst/>
                    </a:prstGeom>
                    <a:ln w="28575" cmpd="sng">
                      <a:solidFill>
                        <a:schemeClr val="tx1"/>
                      </a:solidFill>
                    </a:ln>
                  </pic:spPr>
                </pic:pic>
              </a:graphicData>
            </a:graphic>
          </wp:inline>
        </w:drawing>
      </w:r>
    </w:p>
    <w:p w14:paraId="57094B7E" w14:textId="318EFC48" w:rsidR="00CD7B9F" w:rsidRDefault="00CD7B9F" w:rsidP="00CD7B9F">
      <w:pPr>
        <w:pStyle w:val="Content"/>
      </w:pPr>
      <w:r>
        <w:lastRenderedPageBreak/>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7" w:name="_Toc394940475"/>
      <w:r>
        <w:t xml:space="preserve">Figure </w:t>
      </w:r>
      <w:fldSimple w:instr=" STYLEREF 1 \s ">
        <w:r w:rsidR="00754FA6">
          <w:rPr>
            <w:noProof/>
          </w:rPr>
          <w:t>3</w:t>
        </w:r>
      </w:fldSimple>
      <w:r w:rsidR="00754FA6">
        <w:noBreakHyphen/>
      </w:r>
      <w:fldSimple w:instr=" SEQ Figure \* ARABIC \s 1 ">
        <w:r w:rsidR="00754FA6">
          <w:rPr>
            <w:noProof/>
          </w:rPr>
          <w:t>6</w:t>
        </w:r>
      </w:fldSimple>
      <w:r>
        <w:t>. Rule Induction Step</w:t>
      </w:r>
      <w:bookmarkEnd w:id="47"/>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8" w:name="_Toc394940476"/>
      <w:r>
        <w:lastRenderedPageBreak/>
        <w:t xml:space="preserve">Figure </w:t>
      </w:r>
      <w:fldSimple w:instr=" STYLEREF 1 \s ">
        <w:r w:rsidR="00754FA6">
          <w:rPr>
            <w:noProof/>
          </w:rPr>
          <w:t>3</w:t>
        </w:r>
      </w:fldSimple>
      <w:r w:rsidR="00754FA6">
        <w:noBreakHyphen/>
      </w:r>
      <w:fldSimple w:instr=" SEQ Figure \* ARABIC \s 1 ">
        <w:r w:rsidR="00754FA6">
          <w:rPr>
            <w:noProof/>
          </w:rPr>
          <w:t>7</w:t>
        </w:r>
      </w:fldSimple>
      <w:r>
        <w:t>. Algorithm for Choosing the Best Rules</w:t>
      </w:r>
      <w:bookmarkEnd w:id="48"/>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9" w:name="_Toc394940477"/>
      <w:r>
        <w:t xml:space="preserve">Figure </w:t>
      </w:r>
      <w:fldSimple w:instr=" STYLEREF 1 \s ">
        <w:r>
          <w:rPr>
            <w:noProof/>
          </w:rPr>
          <w:t>3</w:t>
        </w:r>
      </w:fldSimple>
      <w:r>
        <w:noBreakHyphen/>
      </w:r>
      <w:fldSimple w:instr=" SEQ Figure \* ARABIC \s 1 ">
        <w:r>
          <w:rPr>
            <w:noProof/>
          </w:rPr>
          <w:t>8</w:t>
        </w:r>
      </w:fldSimple>
      <w:r>
        <w:t xml:space="preserve">. </w:t>
      </w:r>
      <w:r w:rsidRPr="00B50128">
        <w:t>Information Extraction Process of LearningPinocchio</w:t>
      </w:r>
      <w:bookmarkEnd w:id="49"/>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w:t>
      </w:r>
      <w:r w:rsidRPr="005C142B">
        <w:rPr>
          <w:shd w:val="clear" w:color="auto" w:fill="FFFFFF"/>
          <w:lang w:val="en-PH" w:eastAsia="zh-CN"/>
        </w:rPr>
        <w:lastRenderedPageBreak/>
        <w:t>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50" w:name="_Toc394940478"/>
      <w:r>
        <w:t xml:space="preserve">Figure </w:t>
      </w:r>
      <w:fldSimple w:instr=" STYLEREF 1 \s ">
        <w:r w:rsidR="00754FA6">
          <w:rPr>
            <w:noProof/>
          </w:rPr>
          <w:t>3</w:t>
        </w:r>
      </w:fldSimple>
      <w:r w:rsidR="00754FA6">
        <w:noBreakHyphen/>
      </w:r>
      <w:fldSimple w:instr=" SEQ Figure \* ARABIC \s 1 ">
        <w:r w:rsidR="00754FA6">
          <w:rPr>
            <w:noProof/>
          </w:rPr>
          <w:t>9</w:t>
        </w:r>
      </w:fldSimple>
      <w:r>
        <w:t>. SOMIDIA's Architecture</w:t>
      </w:r>
      <w:bookmarkEnd w:id="50"/>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2CD7783">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1657" cy="5890495"/>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1" w:name="_Toc394779502"/>
      <w:r>
        <w:t>Twitter</w:t>
      </w:r>
      <w:r>
        <w:rPr>
          <w:rStyle w:val="FootnoteReference"/>
        </w:rPr>
        <w:footnoteReference w:id="3"/>
      </w:r>
      <w:bookmarkEnd w:id="51"/>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2" w:name="_Toc394779503"/>
      <w:r>
        <w:t>Use of Twitter</w:t>
      </w:r>
      <w:bookmarkEnd w:id="52"/>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3" w:name="_Toc394779504"/>
      <w:r>
        <w:t>Twitter and Disasters</w:t>
      </w:r>
      <w:bookmarkEnd w:id="5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5DB4F005" w:rsidR="00900BFD" w:rsidRDefault="00900BFD" w:rsidP="00900BFD">
      <w:pPr>
        <w:pStyle w:val="Caption"/>
        <w:keepNext/>
        <w:ind w:left="720" w:firstLine="720"/>
      </w:pPr>
      <w:bookmarkStart w:id="54" w:name="_Toc394960358"/>
      <w:r>
        <w:t xml:space="preserve">Table </w:t>
      </w:r>
      <w:fldSimple w:instr=" STYLEREF 1 \s ">
        <w:r w:rsidR="00B85B60">
          <w:rPr>
            <w:noProof/>
          </w:rPr>
          <w:t>3</w:t>
        </w:r>
      </w:fldSimple>
      <w:r w:rsidR="00B85B60">
        <w:noBreakHyphen/>
      </w:r>
      <w:fldSimple w:instr=" SEQ Table \* ARABIC \s 1 ">
        <w:r w:rsidR="00B85B60">
          <w:rPr>
            <w:noProof/>
          </w:rPr>
          <w:t>1</w:t>
        </w:r>
      </w:fldSimple>
      <w:r>
        <w:t xml:space="preserve">. </w:t>
      </w:r>
      <w:r w:rsidRPr="003939AD">
        <w:t>Examples of official government institution Twitter accounts and unified hashtags</w:t>
      </w:r>
      <w:bookmarkEnd w:id="54"/>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lastRenderedPageBreak/>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Volcanic activities, earthquakes, and tsunamis</w:t>
            </w:r>
          </w:p>
        </w:tc>
        <w:tc>
          <w:tcPr>
            <w:tcW w:w="3116" w:type="dxa"/>
            <w:vAlign w:val="center"/>
          </w:tcPr>
          <w:p w14:paraId="0A4D3688" w14:textId="110DC60F" w:rsidR="001A5D0F" w:rsidRPr="006D13C5" w:rsidRDefault="001A5D0F" w:rsidP="001A5D0F">
            <w:pPr>
              <w:pStyle w:val="Content"/>
              <w:ind w:left="0"/>
              <w:jc w:val="left"/>
            </w:pPr>
            <w:r>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9CC4C73" w:rsidR="007B7606" w:rsidRDefault="007B7606" w:rsidP="00865F43">
      <w:pPr>
        <w:pStyle w:val="Content"/>
      </w:pPr>
      <w:r w:rsidRPr="00EB7D0D">
        <w:rPr>
          <w:color w:val="000000" w:themeColor="text1"/>
        </w:rPr>
        <w:t>Table</w:t>
      </w:r>
      <w:r>
        <w:rPr>
          <w:color w:val="000000" w:themeColor="text1"/>
        </w:rPr>
        <w:t xml:space="preserve"> 3</w:t>
      </w:r>
      <w:r w:rsidR="009F559A">
        <w:rPr>
          <w:color w:val="000000" w:themeColor="text1"/>
        </w:rPr>
        <w:t>-2</w:t>
      </w:r>
      <w:r>
        <w:rPr>
          <w:color w:val="000000" w:themeColor="text1"/>
        </w:rPr>
        <w:t xml:space="preserve"> s</w:t>
      </w:r>
      <w:r w:rsidR="00BD1D44">
        <w:t>hows the extractable information from the tweets per disaster.</w:t>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1680858D" w:rsidR="00900BFD" w:rsidRDefault="00900BFD" w:rsidP="00900BFD">
      <w:pPr>
        <w:pStyle w:val="Caption"/>
        <w:keepNext/>
        <w:ind w:left="720" w:firstLine="720"/>
      </w:pPr>
      <w:bookmarkStart w:id="55" w:name="_Toc394960359"/>
      <w:r>
        <w:t xml:space="preserve">Table </w:t>
      </w:r>
      <w:fldSimple w:instr=" STYLEREF 1 \s ">
        <w:r w:rsidR="00B85B60">
          <w:rPr>
            <w:noProof/>
          </w:rPr>
          <w:t>3</w:t>
        </w:r>
      </w:fldSimple>
      <w:r w:rsidR="00B85B60">
        <w:noBreakHyphen/>
      </w:r>
      <w:fldSimple w:instr=" SEQ Table \* ARABIC \s 1 ">
        <w:r w:rsidR="00B85B60">
          <w:rPr>
            <w:noProof/>
          </w:rPr>
          <w:t>2</w:t>
        </w:r>
      </w:fldSimple>
      <w:r>
        <w:t xml:space="preserve">. </w:t>
      </w:r>
      <w:r w:rsidRPr="00FB2BB9">
        <w:t>Examples of disaster-related tweets with extractable information</w:t>
      </w:r>
      <w:bookmarkEnd w:id="55"/>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D36EB1"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D36EB1"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lastRenderedPageBreak/>
              <w:t>Flood</w:t>
            </w:r>
          </w:p>
        </w:tc>
        <w:tc>
          <w:tcPr>
            <w:tcW w:w="3057" w:type="dxa"/>
            <w:vAlign w:val="center"/>
          </w:tcPr>
          <w:p w14:paraId="7898AB97" w14:textId="77777777" w:rsidR="00D95E63" w:rsidRPr="00CA7440" w:rsidRDefault="00D36EB1"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D36EB1"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D36EB1"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6" w:name="_Toc394779505"/>
      <w:r>
        <w:t>Evaluation Metrics</w:t>
      </w:r>
      <w:bookmarkEnd w:id="56"/>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7" w:name="_Toc394779506"/>
      <w:r>
        <w:t>F-measure</w:t>
      </w:r>
      <w:bookmarkEnd w:id="57"/>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3925B464" w14:textId="2B77C059" w:rsidR="00900BFD" w:rsidRPr="005C142B" w:rsidRDefault="00900BFD" w:rsidP="005C142B">
      <w:pPr>
        <w:ind w:left="2160" w:firstLine="720"/>
      </w:pPr>
      <w:bookmarkStart w:id="58" w:name="_Toc394960360"/>
      <w:r w:rsidRPr="005C142B">
        <w:t xml:space="preserve">Table </w:t>
      </w:r>
      <w:fldSimple w:instr=" STYLEREF 1 \s ">
        <w:r w:rsidR="00B85B60">
          <w:rPr>
            <w:noProof/>
          </w:rPr>
          <w:t>3</w:t>
        </w:r>
      </w:fldSimple>
      <w:r w:rsidR="00B85B60">
        <w:noBreakHyphen/>
      </w:r>
      <w:fldSimple w:instr=" SEQ Table \* ARABIC \s 1 ">
        <w:r w:rsidR="00B85B60">
          <w:rPr>
            <w:noProof/>
          </w:rPr>
          <w:t>3</w:t>
        </w:r>
      </w:fldSimple>
      <w:r w:rsidRPr="005C142B">
        <w:t>. Confusion Matrix (Davis and Goadrich, 2006)</w:t>
      </w:r>
      <w:bookmarkEnd w:id="58"/>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47D036AF"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59" w:name="_Toc394779507"/>
      <w:r>
        <w:t>Kappa Statistics</w:t>
      </w:r>
      <w:bookmarkEnd w:id="59"/>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60" w:name="_Toc394779508"/>
      <w:r>
        <w:t>Tools</w:t>
      </w:r>
      <w:bookmarkEnd w:id="60"/>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1" w:name="_Toc394779509"/>
      <w:r>
        <w:t>Apache OpenNLP</w:t>
      </w:r>
      <w:r w:rsidR="00B86C39">
        <w:t xml:space="preserve"> (OpenNLP, 2011)</w:t>
      </w:r>
      <w:bookmarkEnd w:id="61"/>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lastRenderedPageBreak/>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2" w:name="_Toc394779510"/>
      <w:r>
        <w:t>ANNIE</w:t>
      </w:r>
      <w:r w:rsidR="00921658">
        <w:t xml:space="preserve"> (Cunningham et al., 2002)</w:t>
      </w:r>
      <w:bookmarkEnd w:id="62"/>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lastRenderedPageBreak/>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3" w:name="_Toc394779511"/>
      <w:r>
        <w:t>Twitter NLP Tools</w:t>
      </w:r>
      <w:r w:rsidR="00C07FC7">
        <w:t xml:space="preserve"> (Ritter et al., 2011)</w:t>
      </w:r>
      <w:bookmarkEnd w:id="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 xml:space="preserve">T-SEG utilizes the features of T-CAP and is trained by manually tagging the 2,400 tweets with named entities. @usernames were not considered as a named entity. To implement T-SEG, they used a sequence-labeling task using IOB encoding for representing </w:t>
      </w:r>
      <w:r>
        <w:lastRenderedPageBreak/>
        <w:t>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4" w:name="_Toc394779512"/>
      <w:r>
        <w:t>Weka (Weka 3, n.d.)</w:t>
      </w:r>
      <w:bookmarkEnd w:id="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5" w:name="_Toc394779513"/>
      <w:r>
        <w:t>TwitIE (Bontcheva et al., 2013)</w:t>
      </w:r>
      <w:bookmarkEnd w:id="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w:t>
      </w:r>
      <w:r w:rsidRPr="00EF6E7F">
        <w:lastRenderedPageBreak/>
        <w:t xml:space="preserve">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6" w:name="_Toc394779514"/>
      <w:r>
        <w:lastRenderedPageBreak/>
        <w:t>The FILIET System</w:t>
      </w:r>
      <w:bookmarkEnd w:id="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7" w:name="_Toc394779515"/>
      <w:r>
        <w:t>System Overview</w:t>
      </w:r>
      <w:bookmarkEnd w:id="67"/>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8" w:name="_Toc394779516"/>
      <w:r>
        <w:t>System Objectives</w:t>
      </w:r>
      <w:bookmarkEnd w:id="6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9" w:name="_Toc394779517"/>
      <w:r>
        <w:t>General Objective</w:t>
      </w:r>
      <w:bookmarkEnd w:id="6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0" w:name="_Toc394779518"/>
      <w:r>
        <w:t>Specific Objectives</w:t>
      </w:r>
      <w:bookmarkEnd w:id="7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6158B93B" w:rsidR="003303FA" w:rsidRPr="006A76F3" w:rsidRDefault="003303FA" w:rsidP="006A76F3">
      <w:pPr>
        <w:pStyle w:val="Content"/>
        <w:numPr>
          <w:ilvl w:val="0"/>
          <w:numId w:val="33"/>
        </w:numPr>
      </w:pPr>
      <w:r w:rsidRPr="006A76F3">
        <w:t>To extract relevant information common among the types of disaster (i.e. location)</w:t>
      </w:r>
      <w:r w:rsidR="00EE0188" w:rsidRPr="006A76F3">
        <w:t xml:space="preserve"> from Filipino tweets</w:t>
      </w:r>
      <w:r w:rsidRPr="006A76F3">
        <w:t>;</w:t>
      </w:r>
    </w:p>
    <w:p w14:paraId="452544E2" w14:textId="392C44C1" w:rsidR="003303FA" w:rsidRDefault="003303FA" w:rsidP="003303FA">
      <w:pPr>
        <w:pStyle w:val="Content"/>
        <w:numPr>
          <w:ilvl w:val="0"/>
          <w:numId w:val="33"/>
        </w:numPr>
      </w:pPr>
      <w:r w:rsidRPr="006A76F3">
        <w:t>To extract disaster-specific information from the tweet given the type of disaster</w:t>
      </w:r>
      <w:r w:rsidR="00EE0188" w:rsidRPr="006A76F3">
        <w:t xml:space="preserve"> from Filipino tweets</w:t>
      </w:r>
      <w:ins w:id="71" w:author="admin" w:date="2014-08-04T14:35:00Z">
        <w:r w:rsidR="00915BA7">
          <w:t>.</w:t>
        </w:r>
      </w:ins>
      <w:del w:id="72" w:author="admin" w:date="2014-08-04T14:35:00Z">
        <w:r w:rsidRPr="006A76F3" w:rsidDel="00915BA7">
          <w:delText>;</w:delText>
        </w:r>
      </w:del>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3" w:name="_Toc394779519"/>
      <w:r>
        <w:t>System Scope and Limitations</w:t>
      </w:r>
      <w:bookmarkEnd w:id="73"/>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w:t>
      </w:r>
      <w:r>
        <w:lastRenderedPageBreak/>
        <w:t>reports. 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7777777" w:rsidR="00063FCB" w:rsidRDefault="00063FCB" w:rsidP="00063FCB">
      <w:pPr>
        <w:pStyle w:val="Content"/>
      </w:pPr>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77777777" w:rsidR="00063FCB" w:rsidRPr="008931B2" w:rsidRDefault="00063FCB" w:rsidP="00063FCB">
      <w:pPr>
        <w:pStyle w:val="Content"/>
      </w:pPr>
      <w:r>
        <w:t>Lastly, 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Pr="008931B2">
        <w:t>isaster-</w:t>
      </w:r>
      <w:r>
        <w:t>S</w:t>
      </w:r>
      <w:r w:rsidRPr="008931B2">
        <w:t xml:space="preserve">pecific </w:t>
      </w:r>
      <w:r>
        <w:t>I</w:t>
      </w:r>
      <w:r w:rsidRPr="008931B2">
        <w:t>nformation</w:t>
      </w:r>
      <w:r>
        <w:t>, the following shall be extracted from the input tweet: (a)</w:t>
      </w:r>
      <w:r w:rsidRPr="008931B2">
        <w:t xml:space="preserve"> for </w:t>
      </w:r>
      <w:r>
        <w:t>Typhoon-related tweets:</w:t>
      </w:r>
      <w:r w:rsidRPr="008931B2">
        <w:t xml:space="preserve"> the typhoon name, signal number, and wind speeds;</w:t>
      </w:r>
      <w:r>
        <w:t xml:space="preserve"> (b)</w:t>
      </w:r>
      <w:r w:rsidRPr="008931B2">
        <w:t xml:space="preserve"> for </w:t>
      </w:r>
      <w:r>
        <w:t>Earthquake-related tweets:</w:t>
      </w:r>
      <w:r w:rsidRPr="008931B2">
        <w:t xml:space="preserve"> the magnitude; and</w:t>
      </w:r>
      <w:r>
        <w:t xml:space="preserve"> lastly, (c)</w:t>
      </w:r>
      <w:r w:rsidRPr="008931B2">
        <w:t xml:space="preserve"> for </w:t>
      </w:r>
      <w:r>
        <w:t>Flood-related tweets:</w:t>
      </w:r>
      <w:r w:rsidRPr="008931B2">
        <w:t xml:space="preserve"> how deep the flood is and if the flood is passable to vehicles or not.</w:t>
      </w:r>
    </w:p>
    <w:p w14:paraId="5717926E" w14:textId="77777777" w:rsidR="00063FCB" w:rsidRPr="00E60104" w:rsidRDefault="00063FCB" w:rsidP="00063FCB">
      <w:pPr>
        <w:pStyle w:val="Content"/>
        <w:rPr>
          <w:lang w:val="en-PH"/>
        </w:rPr>
      </w:pPr>
    </w:p>
    <w:p w14:paraId="3075CA9C" w14:textId="1A1E1302" w:rsidR="00A1648F" w:rsidRDefault="00063FCB" w:rsidP="00063FCB">
      <w:pPr>
        <w:pStyle w:val="Content"/>
      </w:pPr>
      <w:r>
        <w:t>The data that will be used in the development of the system will come from the Twitter Web Crawler developed by the De La Salle Universit</w:t>
      </w:r>
      <w:r w:rsidR="001D4416">
        <w:t>y - College of Computer Studies as well as from the crawler to be developed by the group</w:t>
      </w:r>
      <w:r w:rsidR="00F64169">
        <w:t>.</w:t>
      </w:r>
      <w:r>
        <w:t xml:space="preserve"> The system will only be processing data that has already been filtered to be factual and disaster-related tweets.</w:t>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1C8BE1D1" w:rsidR="0060664F" w:rsidRDefault="0060664F">
      <w:pPr>
        <w:jc w:val="left"/>
      </w:pPr>
      <w:r>
        <w:br w:type="page"/>
      </w:r>
    </w:p>
    <w:p w14:paraId="042E7E99" w14:textId="5A450D5B" w:rsidR="00882C7D" w:rsidRDefault="00614551" w:rsidP="00882C7D">
      <w:pPr>
        <w:pStyle w:val="Heading2"/>
      </w:pPr>
      <w:bookmarkStart w:id="74" w:name="_Toc394779520"/>
      <w:r>
        <w:lastRenderedPageBreak/>
        <w:t>Architectural Design</w:t>
      </w:r>
      <w:bookmarkEnd w:id="74"/>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5" w:name="_Toc394940479"/>
      <w:r>
        <w:t xml:space="preserve">Figure </w:t>
      </w:r>
      <w:fldSimple w:instr=" STYLEREF 1 \s ">
        <w:r w:rsidR="00754FA6">
          <w:rPr>
            <w:noProof/>
          </w:rPr>
          <w:t>4</w:t>
        </w:r>
      </w:fldSimple>
      <w:r w:rsidR="00754FA6">
        <w:noBreakHyphen/>
      </w:r>
      <w:fldSimple w:instr=" SEQ Figure \* ARABIC \s 1 ">
        <w:r w:rsidR="00754FA6">
          <w:rPr>
            <w:noProof/>
          </w:rPr>
          <w:t>1</w:t>
        </w:r>
      </w:fldSimple>
      <w:r>
        <w:t>. System Architecture of FILIET</w:t>
      </w:r>
      <w:bookmarkEnd w:id="75"/>
    </w:p>
    <w:p w14:paraId="346EA194" w14:textId="6B990E1F" w:rsidR="00B1730E" w:rsidRDefault="00915BA7" w:rsidP="006755C4">
      <w:pPr>
        <w:pStyle w:val="Content"/>
      </w:pPr>
      <w:r>
        <w:rPr>
          <w:rStyle w:val="CommentReference"/>
          <w:b/>
          <w:i/>
        </w:rPr>
        <w:commentReference w:id="76"/>
      </w:r>
      <w:r w:rsidR="00D36EB1">
        <w:rPr>
          <w:noProof/>
          <w:sz w:val="16"/>
          <w:szCs w:val="16"/>
          <w:lang w:val="en-PH" w:eastAsia="zh-CN"/>
        </w:rPr>
        <w:drawing>
          <wp:inline distT="0" distB="0" distL="0" distR="0" wp14:anchorId="2992DA21" wp14:editId="59C66A8D">
            <wp:extent cx="5943600" cy="703961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7039610"/>
                    </a:xfrm>
                    <a:prstGeom prst="rect">
                      <a:avLst/>
                    </a:prstGeom>
                    <a:ln>
                      <a:solidFill>
                        <a:schemeClr val="tx1"/>
                      </a:solidFill>
                    </a:ln>
                  </pic:spPr>
                </pic:pic>
              </a:graphicData>
            </a:graphic>
          </wp:inline>
        </w:drawing>
      </w:r>
      <w:r w:rsidR="00672265">
        <w:rPr>
          <w:rStyle w:val="CommentReference"/>
        </w:rPr>
        <w:commentReference w:id="77"/>
      </w:r>
      <w:r w:rsidR="00844E29">
        <w:rPr>
          <w:rStyle w:val="CommentReference"/>
          <w:b/>
          <w:i/>
        </w:rPr>
        <w:commentReference w:id="78"/>
      </w:r>
      <w:r w:rsidR="001D4416">
        <w:rPr>
          <w:rStyle w:val="CommentReference"/>
        </w:rPr>
        <w:commentReference w:id="79"/>
      </w:r>
      <w:r w:rsidR="002F27A0">
        <w:rPr>
          <w:rStyle w:val="CommentReference"/>
        </w:rPr>
        <w:commentReference w:id="81"/>
      </w:r>
    </w:p>
    <w:p w14:paraId="3096DB73" w14:textId="77777777" w:rsidR="0060664F" w:rsidRPr="0060664F" w:rsidRDefault="0060664F" w:rsidP="0060664F"/>
    <w:p w14:paraId="60953F33" w14:textId="77777777" w:rsidR="00F21327" w:rsidRDefault="00F21327" w:rsidP="0060664F">
      <w:pPr>
        <w:pStyle w:val="Heading3"/>
      </w:pPr>
      <w:r>
        <w:br w:type="page"/>
      </w:r>
    </w:p>
    <w:p w14:paraId="338EF0AE" w14:textId="46CA791E" w:rsidR="00B33EC6" w:rsidRDefault="0060664F" w:rsidP="0060664F">
      <w:pPr>
        <w:pStyle w:val="Heading3"/>
      </w:pPr>
      <w:commentRangeStart w:id="82"/>
      <w:r>
        <w:lastRenderedPageBreak/>
        <w:t>Data Sources</w:t>
      </w:r>
      <w:commentRangeEnd w:id="82"/>
      <w:r w:rsidR="00672265">
        <w:rPr>
          <w:rStyle w:val="CommentReference"/>
          <w:b w:val="0"/>
        </w:rPr>
        <w:commentReference w:id="82"/>
      </w:r>
    </w:p>
    <w:p w14:paraId="0DB41077" w14:textId="77777777" w:rsidR="00B33EC6" w:rsidRDefault="00B33EC6" w:rsidP="00467F73">
      <w:pPr>
        <w:pStyle w:val="Content"/>
      </w:pPr>
    </w:p>
    <w:p w14:paraId="2F7F10B6" w14:textId="77777777" w:rsidR="006B6CC9" w:rsidRDefault="00467F73" w:rsidP="00A8710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w:t>
      </w:r>
      <w:r w:rsidR="00A87103">
        <w:t xml:space="preserve">A. </w:t>
      </w:r>
    </w:p>
    <w:p w14:paraId="75432F12" w14:textId="77777777" w:rsidR="006B6CC9" w:rsidRDefault="006B6CC9" w:rsidP="00A87103">
      <w:pPr>
        <w:pStyle w:val="Content"/>
      </w:pPr>
    </w:p>
    <w:p w14:paraId="2D71C9A4" w14:textId="6C6BC6E8" w:rsidR="006B6CC9" w:rsidRDefault="00A87103" w:rsidP="00A87103">
      <w:pPr>
        <w:pStyle w:val="Content"/>
      </w:pPr>
      <w:r>
        <w:t xml:space="preserve">The gazetteer </w:t>
      </w:r>
      <w:r w:rsidR="00A84206">
        <w:t xml:space="preserve">is a text file that </w:t>
      </w:r>
      <w:r>
        <w:t>contains the list of names and location</w:t>
      </w:r>
      <w:r w:rsidR="00F21327">
        <w:t>s</w:t>
      </w:r>
      <w:r>
        <w:t xml:space="preserve"> to identify the proper nouns in the tweets. </w:t>
      </w:r>
      <w:r w:rsidR="00F21327">
        <w:t xml:space="preserve">This will be used for the Filipino NER module. </w:t>
      </w:r>
      <w:r>
        <w:t>The plan is to upd</w:t>
      </w:r>
      <w:r w:rsidR="00A84206">
        <w:t>ate and use SOMIDIA’s gazetteer.</w:t>
      </w:r>
    </w:p>
    <w:p w14:paraId="2838773E" w14:textId="77777777" w:rsidR="006B6CC9" w:rsidRDefault="006B6CC9" w:rsidP="00A87103">
      <w:pPr>
        <w:pStyle w:val="Content"/>
      </w:pPr>
    </w:p>
    <w:p w14:paraId="1E20FC4C" w14:textId="2B278A88" w:rsidR="00A87103" w:rsidRDefault="00A87103" w:rsidP="00A87103">
      <w:pPr>
        <w:pStyle w:val="Content"/>
      </w:pPr>
      <w:r>
        <w:t xml:space="preserve">The rules generated by the Rule </w:t>
      </w:r>
      <w:r w:rsidR="006B6CC9">
        <w:t>Generator</w:t>
      </w:r>
      <w:r>
        <w:t xml:space="preserve"> module </w:t>
      </w:r>
      <w:r w:rsidR="006B6CC9">
        <w:t xml:space="preserve">will be stored in the database. Then, the </w:t>
      </w:r>
      <w:r w:rsidR="00A84206">
        <w:t>R</w:t>
      </w:r>
      <w:r w:rsidR="006B6CC9">
        <w:t xml:space="preserve">ule </w:t>
      </w:r>
      <w:r w:rsidR="00A84206">
        <w:t>I</w:t>
      </w:r>
      <w:r w:rsidR="006B6CC9">
        <w:t xml:space="preserve">nductor module will access the database to retrieve the rules. </w:t>
      </w:r>
    </w:p>
    <w:p w14:paraId="29099581" w14:textId="77777777" w:rsidR="00F21327" w:rsidRDefault="00F21327" w:rsidP="00A87103">
      <w:pPr>
        <w:pStyle w:val="Content"/>
      </w:pPr>
    </w:p>
    <w:p w14:paraId="7A265977" w14:textId="0C613BD8" w:rsidR="00A84206" w:rsidRPr="00A87103" w:rsidRDefault="00A84206" w:rsidP="00A84206">
      <w:pPr>
        <w:pStyle w:val="Content"/>
      </w:pPr>
      <w:r>
        <w:t xml:space="preserve">For the templates, there will be two types of templates: general and specific. General templates are templates that will contain the following fields: (1) time, (2) location, and (3) type of disaster. For each type of disaster, there is a corresponding template. For typhoons, the template will have fields for: </w:t>
      </w:r>
      <w:r w:rsidRPr="008931B2">
        <w:t>the typhoon name, signal number, and wind speeds</w:t>
      </w:r>
      <w:r>
        <w:t xml:space="preserve">. For earthquakes, the template will have a field for the magnitude. Lastly, for floods, the template will have a field for </w:t>
      </w:r>
      <w:r w:rsidRPr="008931B2">
        <w:t>how deep the flood is and if the flood is passable to vehicles or not.</w:t>
      </w:r>
    </w:p>
    <w:p w14:paraId="01DC6275" w14:textId="77777777" w:rsidR="00467F73" w:rsidRPr="00C63936" w:rsidRDefault="00467F73" w:rsidP="00063FCB"/>
    <w:p w14:paraId="5D7DB9BC" w14:textId="34EDA91F" w:rsidR="00926839" w:rsidRDefault="00055A08" w:rsidP="00055A08">
      <w:pPr>
        <w:pStyle w:val="Heading3"/>
      </w:pPr>
      <w:bookmarkStart w:id="83" w:name="_Toc394779521"/>
      <w:r>
        <w:t>Crawler Module</w:t>
      </w:r>
      <w:bookmarkEnd w:id="83"/>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84" w:name="_Toc394779522"/>
      <w:r>
        <w:t>Preprocessing Module</w:t>
      </w:r>
      <w:bookmarkEnd w:id="84"/>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3119C7E4" w14:textId="77777777" w:rsidR="00CE6C9E" w:rsidRDefault="00CE6C9E" w:rsidP="002379A0">
      <w:pPr>
        <w:pStyle w:val="Content"/>
      </w:pPr>
    </w:p>
    <w:p w14:paraId="4DAFF724" w14:textId="77777777" w:rsidR="002379A0" w:rsidRDefault="002379A0" w:rsidP="00AB2880">
      <w:pPr>
        <w:pStyle w:val="Heading4"/>
      </w:pPr>
      <w:commentRangeStart w:id="85"/>
      <w:commentRangeStart w:id="86"/>
      <w:r>
        <w:t>Text Normalizer</w:t>
      </w:r>
      <w:commentRangeEnd w:id="85"/>
      <w:r w:rsidR="00672265">
        <w:rPr>
          <w:rStyle w:val="CommentReference"/>
          <w:b w:val="0"/>
        </w:rPr>
        <w:commentReference w:id="85"/>
      </w:r>
      <w:commentRangeEnd w:id="86"/>
      <w:r w:rsidR="00F375EA">
        <w:rPr>
          <w:rStyle w:val="CommentReference"/>
          <w:b w:val="0"/>
        </w:rPr>
        <w:commentReference w:id="86"/>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004D92BD" w14:textId="77777777" w:rsidR="009C624D" w:rsidRDefault="009C624D" w:rsidP="004E73BB">
      <w:pPr>
        <w:pStyle w:val="Content"/>
        <w:ind w:left="0"/>
        <w:rPr>
          <w:lang w:val="en-PH" w:eastAsia="zh-CN"/>
        </w:rPr>
      </w:pPr>
    </w:p>
    <w:p w14:paraId="5D9F1E64" w14:textId="1CCB6F8F" w:rsidR="00D0387C" w:rsidRDefault="00D0387C" w:rsidP="00683DF7">
      <w:pPr>
        <w:pStyle w:val="Caption"/>
        <w:keepNext/>
        <w:ind w:left="720" w:firstLine="720"/>
      </w:pPr>
      <w:bookmarkStart w:id="87" w:name="_Toc394960361"/>
      <w:r>
        <w:t xml:space="preserve">Table </w:t>
      </w:r>
      <w:fldSimple w:instr=" STYLEREF 1 \s ">
        <w:r w:rsidR="00B85B60">
          <w:rPr>
            <w:noProof/>
          </w:rPr>
          <w:t>4</w:t>
        </w:r>
      </w:fldSimple>
      <w:r w:rsidR="00B85B60">
        <w:noBreakHyphen/>
      </w:r>
      <w:fldSimple w:instr=" SEQ Table \* ARABIC \s 1 ">
        <w:r w:rsidR="00B85B60">
          <w:rPr>
            <w:noProof/>
          </w:rPr>
          <w:t>1</w:t>
        </w:r>
      </w:fldSimple>
      <w:r>
        <w:t>. Sample Input/Output for Text Normalizer</w:t>
      </w:r>
      <w:bookmarkEnd w:id="87"/>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F21327">
        <w:trPr>
          <w:cantSplit/>
        </w:trPr>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F21327">
        <w:trPr>
          <w:cantSplit/>
        </w:trPr>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F21327">
        <w:trPr>
          <w:cantSplit/>
        </w:trPr>
        <w:tc>
          <w:tcPr>
            <w:tcW w:w="4035" w:type="dxa"/>
          </w:tcPr>
          <w:p w14:paraId="5C8FB13F" w14:textId="77777777" w:rsidR="009C624D" w:rsidRPr="00D36EB1" w:rsidRDefault="009C624D" w:rsidP="00D36EB1"/>
          <w:p w14:paraId="6975D750" w14:textId="77777777" w:rsidR="009C624D" w:rsidRPr="00D36EB1" w:rsidRDefault="009C624D" w:rsidP="00D36EB1">
            <w:r w:rsidRPr="00D36EB1">
              <w:t>&lt;tweet&gt;</w:t>
            </w:r>
          </w:p>
          <w:p w14:paraId="0F8F9FD2" w14:textId="050BA3AB" w:rsidR="009C624D" w:rsidRPr="00D36EB1" w:rsidRDefault="008809C2" w:rsidP="00D36EB1">
            <w:r w:rsidRPr="00D36EB1">
              <w:t>“</w:t>
            </w:r>
            <w:r w:rsidR="004509A3" w:rsidRPr="00D36EB1">
              <w:t>”</w:t>
            </w:r>
            <w:r w:rsidR="00541BE6" w:rsidRPr="00D36EB1">
              <w:t>@ANCALERTS: Magnitude 4.3 quake jolts Antique, Boracay http://t.co/c2BczJEa6Y"" Lindol everywhere :3</w:t>
            </w:r>
            <w:r w:rsidR="009C624D" w:rsidRPr="00D36EB1">
              <w:t>&lt;/tweet&gt;</w:t>
            </w:r>
          </w:p>
          <w:p w14:paraId="2FCE11B6" w14:textId="5CC093FB" w:rsidR="009C624D" w:rsidRPr="00D36EB1" w:rsidRDefault="009C624D" w:rsidP="00D36EB1"/>
        </w:tc>
        <w:tc>
          <w:tcPr>
            <w:tcW w:w="3875" w:type="dxa"/>
          </w:tcPr>
          <w:p w14:paraId="2D7E1B9E" w14:textId="77777777" w:rsidR="009C624D" w:rsidRPr="00D36EB1" w:rsidRDefault="009C624D" w:rsidP="00D36EB1"/>
          <w:p w14:paraId="34448EC3" w14:textId="77777777" w:rsidR="009C624D" w:rsidRPr="00D36EB1" w:rsidRDefault="009C624D" w:rsidP="00D36EB1">
            <w:r w:rsidRPr="00D36EB1">
              <w:t>&lt;tweet&gt;</w:t>
            </w:r>
          </w:p>
          <w:p w14:paraId="45258EE7" w14:textId="77777777" w:rsidR="009C624D" w:rsidRPr="00D36EB1" w:rsidRDefault="009C624D" w:rsidP="00D36EB1">
            <w:r w:rsidRPr="00D36EB1">
              <w:t>Magnitude 4.3 quake jolts Antique, Boracay Lindol everywhere</w:t>
            </w:r>
          </w:p>
          <w:p w14:paraId="7F222919" w14:textId="77777777" w:rsidR="009C624D" w:rsidRPr="00D36EB1" w:rsidRDefault="009C624D" w:rsidP="00D36EB1">
            <w:r w:rsidRPr="00D36EB1">
              <w:t>&lt;/tweet&gt;</w:t>
            </w:r>
          </w:p>
          <w:p w14:paraId="0F8A5281" w14:textId="4CE8195F" w:rsidR="009C624D" w:rsidRPr="00D36EB1" w:rsidRDefault="009C624D" w:rsidP="00D36EB1"/>
        </w:tc>
      </w:tr>
    </w:tbl>
    <w:p w14:paraId="74B828C8" w14:textId="71D26F34" w:rsidR="00B95616" w:rsidRPr="00B85B60" w:rsidRDefault="00B95616" w:rsidP="00B85B60">
      <w:pPr>
        <w:jc w:val="left"/>
        <w:rPr>
          <w:lang w:val="en-PH" w:eastAsia="zh-CN"/>
        </w:rPr>
      </w:pPr>
    </w:p>
    <w:p w14:paraId="5A64766F" w14:textId="02DA0854" w:rsidR="003F41CC" w:rsidRDefault="003F41CC" w:rsidP="00AB2880">
      <w:pPr>
        <w:pStyle w:val="Heading4"/>
      </w:pPr>
      <w:r>
        <w:t>Tokenizer</w:t>
      </w:r>
    </w:p>
    <w:p w14:paraId="5B5698CE" w14:textId="77777777" w:rsidR="003F41CC" w:rsidRDefault="003F41CC" w:rsidP="003F41CC"/>
    <w:p w14:paraId="3CFF113C" w14:textId="1120864A" w:rsidR="00D324CE" w:rsidRDefault="00B95616" w:rsidP="00D36EB1">
      <w:pPr>
        <w:pStyle w:val="Content"/>
        <w:tabs>
          <w:tab w:val="left" w:pos="3510"/>
        </w:tabs>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3C66C9E8" w:rsidR="00D0387C" w:rsidRDefault="00D0387C" w:rsidP="00D0387C">
      <w:pPr>
        <w:pStyle w:val="Caption"/>
        <w:keepNext/>
        <w:ind w:left="720" w:firstLine="720"/>
      </w:pPr>
      <w:bookmarkStart w:id="88" w:name="_Toc394960362"/>
      <w:r>
        <w:t xml:space="preserve">Table </w:t>
      </w:r>
      <w:fldSimple w:instr=" STYLEREF 1 \s ">
        <w:r w:rsidR="00B85B60">
          <w:rPr>
            <w:noProof/>
          </w:rPr>
          <w:t>4</w:t>
        </w:r>
      </w:fldSimple>
      <w:r w:rsidR="00B85B60">
        <w:noBreakHyphen/>
      </w:r>
      <w:fldSimple w:instr=" SEQ Table \* ARABIC \s 1 ">
        <w:r w:rsidR="00B85B60">
          <w:rPr>
            <w:noProof/>
          </w:rPr>
          <w:t>2</w:t>
        </w:r>
      </w:fldSimple>
      <w:r>
        <w:t>. Sample Input/Output Tokenizer</w:t>
      </w:r>
      <w:bookmarkEnd w:id="88"/>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57521A4D" w14:textId="77777777" w:rsidR="00D0387C" w:rsidRPr="00D0387C" w:rsidRDefault="00D0387C" w:rsidP="00915BA7">
            <w:pPr>
              <w:rPr>
                <w:lang w:val="en-PH" w:eastAsia="zh-CN"/>
              </w:rPr>
            </w:pPr>
            <w:r w:rsidRPr="00D0387C">
              <w:rPr>
                <w:lang w:val="en-PH" w:eastAsia="zh-CN"/>
              </w:rPr>
              <w:t>&lt;/tweet&gt;</w:t>
            </w:r>
          </w:p>
          <w:p w14:paraId="22972452" w14:textId="2F186E74" w:rsidR="00D0387C" w:rsidRPr="00D0387C" w:rsidRDefault="00D0387C" w:rsidP="00915BA7">
            <w:pPr>
              <w:rPr>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commentRangeStart w:id="89"/>
      <w:commentRangeStart w:id="90"/>
      <w:r>
        <w:rPr>
          <w:lang w:val="en-PH" w:eastAsia="zh-CN"/>
        </w:rPr>
        <w:t>POS Tagger</w:t>
      </w:r>
      <w:commentRangeEnd w:id="89"/>
      <w:r w:rsidR="00672265">
        <w:rPr>
          <w:rStyle w:val="CommentReference"/>
          <w:b w:val="0"/>
        </w:rPr>
        <w:commentReference w:id="89"/>
      </w:r>
      <w:commentRangeEnd w:id="90"/>
      <w:r w:rsidR="00F21327">
        <w:rPr>
          <w:rStyle w:val="CommentReference"/>
          <w:b w:val="0"/>
        </w:rPr>
        <w:commentReference w:id="90"/>
      </w:r>
    </w:p>
    <w:p w14:paraId="7BF39D86" w14:textId="77777777" w:rsidR="00B95616" w:rsidRPr="00B95616" w:rsidRDefault="00B95616" w:rsidP="00B95616">
      <w:pPr>
        <w:rPr>
          <w:lang w:val="en-PH" w:eastAsia="zh-CN"/>
        </w:rPr>
      </w:pPr>
    </w:p>
    <w:p w14:paraId="57DBAF9D" w14:textId="230891BD"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rsidR="00F21327">
        <w:t xml:space="preserve">ools (Ritter et al., 2011), </w:t>
      </w:r>
      <w:r w:rsidRPr="00B95616">
        <w:t>TwitIE (Bontcheva, 2013)</w:t>
      </w:r>
      <w:r w:rsidR="00F21327">
        <w:t>, and</w:t>
      </w:r>
      <w:r w:rsidR="001871D8">
        <w:t xml:space="preserve"> </w:t>
      </w:r>
      <w:r w:rsidR="006B6CC9">
        <w:t>Filipino Tagger Dictionary</w:t>
      </w:r>
      <w:r w:rsidR="001871D8">
        <w:t xml:space="preserve"> (Oco &amp; Borra, 2011).</w:t>
      </w:r>
    </w:p>
    <w:p w14:paraId="14CB71E9" w14:textId="77777777" w:rsidR="00B33EC6" w:rsidRDefault="00B33EC6" w:rsidP="00B95616">
      <w:pPr>
        <w:pStyle w:val="Content"/>
      </w:pPr>
    </w:p>
    <w:p w14:paraId="068B9804" w14:textId="59545096" w:rsidR="00B33EC6" w:rsidRDefault="00B33EC6" w:rsidP="00915BA7">
      <w:pPr>
        <w:pStyle w:val="Caption"/>
        <w:keepNext/>
        <w:ind w:left="720" w:firstLine="720"/>
      </w:pPr>
      <w:bookmarkStart w:id="91" w:name="_Toc394960363"/>
      <w:r>
        <w:lastRenderedPageBreak/>
        <w:t xml:space="preserve">Table </w:t>
      </w:r>
      <w:fldSimple w:instr=" STYLEREF 1 \s ">
        <w:r w:rsidR="00B85B60">
          <w:rPr>
            <w:noProof/>
          </w:rPr>
          <w:t>4</w:t>
        </w:r>
      </w:fldSimple>
      <w:r w:rsidR="00B85B60">
        <w:noBreakHyphen/>
      </w:r>
      <w:fldSimple w:instr=" SEQ Table \* ARABIC \s 1 ">
        <w:r w:rsidR="00B85B60">
          <w:rPr>
            <w:noProof/>
          </w:rPr>
          <w:t>3</w:t>
        </w:r>
      </w:fldSimple>
      <w:r>
        <w:t>. Sample Input/Output POS Tagger</w:t>
      </w:r>
      <w:bookmarkEnd w:id="91"/>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F21327">
        <w:trPr>
          <w:cantSplit/>
        </w:trPr>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F21327">
        <w:trPr>
          <w:cantSplit/>
        </w:trPr>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F21327">
        <w:trPr>
          <w:cantSplit/>
        </w:trPr>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0082EF73" w:rsidR="00D0387C" w:rsidRDefault="00D0387C" w:rsidP="00D0387C">
      <w:pPr>
        <w:pStyle w:val="Caption"/>
        <w:keepNext/>
        <w:ind w:left="720" w:firstLine="720"/>
      </w:pPr>
      <w:bookmarkStart w:id="92" w:name="_Toc394960364"/>
      <w:r>
        <w:t xml:space="preserve">Table </w:t>
      </w:r>
      <w:fldSimple w:instr=" STYLEREF 1 \s ">
        <w:r w:rsidR="00B85B60">
          <w:rPr>
            <w:noProof/>
          </w:rPr>
          <w:t>4</w:t>
        </w:r>
      </w:fldSimple>
      <w:r w:rsidR="00B85B60">
        <w:noBreakHyphen/>
      </w:r>
      <w:fldSimple w:instr=" SEQ Table \* ARABIC \s 1 ">
        <w:r w:rsidR="00B85B60">
          <w:rPr>
            <w:noProof/>
          </w:rPr>
          <w:t>4</w:t>
        </w:r>
      </w:fldSimple>
      <w:r>
        <w:t>. Sample Input/Output for Filipino NER</w:t>
      </w:r>
      <w:bookmarkEnd w:id="92"/>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27DD74F5" w14:textId="22B87302" w:rsidR="00F06409" w:rsidRPr="00D0387C" w:rsidRDefault="00F06409" w:rsidP="00F06409">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p w14:paraId="2947C605" w14:textId="77777777" w:rsidR="00F06409" w:rsidRPr="00D0387C" w:rsidRDefault="00F06409" w:rsidP="00915BA7">
            <w:pPr>
              <w:rPr>
                <w:rFonts w:ascii="Times New Roman" w:hAnsi="Times New Roman" w:cs="Times New Roman"/>
                <w:lang w:val="en-PH" w:eastAsia="zh-CN"/>
              </w:rPr>
            </w:pPr>
          </w:p>
          <w:p w14:paraId="74BF6CC7" w14:textId="5563282C" w:rsidR="00D0387C" w:rsidRPr="00D0387C" w:rsidRDefault="00D0387C" w:rsidP="00915BA7">
            <w:pPr>
              <w:rPr>
                <w:lang w:val="en-PH" w:eastAsia="zh-CN"/>
              </w:rPr>
            </w:pPr>
            <w:r w:rsidRPr="00D0387C">
              <w:rPr>
                <w:lang w:val="en-PH" w:eastAsia="zh-CN"/>
              </w:rPr>
              <w:t> </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r>
        <w:t xml:space="preserve">Disaster </w:t>
      </w:r>
      <w:ins w:id="93" w:author="admin" w:date="2014-08-04T14:37:00Z">
        <w:r w:rsidR="00915BA7">
          <w:t xml:space="preserve">Keyword </w:t>
        </w:r>
      </w:ins>
      <w:r>
        <w:t>Tagger</w:t>
      </w:r>
    </w:p>
    <w:p w14:paraId="37E971E0" w14:textId="77777777" w:rsidR="00EE0188" w:rsidRDefault="00EE0188" w:rsidP="00EE0188">
      <w:pPr>
        <w:pStyle w:val="Content"/>
      </w:pPr>
    </w:p>
    <w:p w14:paraId="0B16137B" w14:textId="28F87B5E" w:rsidR="00B33EC6" w:rsidRDefault="00EE0188">
      <w:pPr>
        <w:pStyle w:val="Content"/>
        <w:ind w:left="2160"/>
      </w:pPr>
      <w:r>
        <w:t>The disaster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p>
    <w:p w14:paraId="4D27B481" w14:textId="77777777" w:rsidR="00F31438" w:rsidRDefault="00F31438" w:rsidP="00EE0188">
      <w:pPr>
        <w:pStyle w:val="Content"/>
        <w:ind w:left="2160"/>
      </w:pPr>
    </w:p>
    <w:p w14:paraId="46994CB6" w14:textId="2B6C4F28" w:rsidR="00F31438" w:rsidRDefault="00F31438" w:rsidP="00F31438">
      <w:pPr>
        <w:pStyle w:val="Caption"/>
        <w:keepNext/>
        <w:ind w:left="1440"/>
      </w:pPr>
      <w:bookmarkStart w:id="94" w:name="_Toc394960365"/>
      <w:r>
        <w:t xml:space="preserve">Table </w:t>
      </w:r>
      <w:fldSimple w:instr=" STYLEREF 1 \s ">
        <w:r w:rsidR="00B85B60">
          <w:rPr>
            <w:noProof/>
          </w:rPr>
          <w:t>4</w:t>
        </w:r>
      </w:fldSimple>
      <w:r w:rsidR="00B85B60">
        <w:noBreakHyphen/>
      </w:r>
      <w:fldSimple w:instr=" SEQ Table \* ARABIC \s 1 ">
        <w:r w:rsidR="00B85B60">
          <w:rPr>
            <w:noProof/>
          </w:rPr>
          <w:t>5</w:t>
        </w:r>
      </w:fldSimple>
      <w:r>
        <w:t>. Sample Input/Output Disaster Tagger</w:t>
      </w:r>
      <w:bookmarkEnd w:id="94"/>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F21327">
        <w:trPr>
          <w:cantSplit/>
        </w:trPr>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F21327">
        <w:trPr>
          <w:cantSplit/>
        </w:trPr>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F21327">
        <w:trPr>
          <w:cantSplit/>
        </w:trPr>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95" w:name="_Toc394779524"/>
      <w:r>
        <w:t>Feature Extraction Module</w:t>
      </w:r>
      <w:bookmarkEnd w:id="95"/>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or trusted social media accounts (i.e. accounts of news 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6EC2CD30" w:rsidR="005E4413" w:rsidRDefault="005E4413" w:rsidP="00915BA7">
      <w:pPr>
        <w:pStyle w:val="Caption"/>
        <w:keepNext/>
        <w:ind w:left="720" w:firstLine="720"/>
      </w:pPr>
      <w:bookmarkStart w:id="96" w:name="_Toc394960366"/>
      <w:r>
        <w:lastRenderedPageBreak/>
        <w:t xml:space="preserve">Table </w:t>
      </w:r>
      <w:fldSimple w:instr=" STYLEREF 1 \s ">
        <w:r w:rsidR="00B85B60">
          <w:rPr>
            <w:noProof/>
          </w:rPr>
          <w:t>4</w:t>
        </w:r>
      </w:fldSimple>
      <w:r w:rsidR="00B85B60">
        <w:noBreakHyphen/>
      </w:r>
      <w:fldSimple w:instr=" SEQ Table \* ARABIC \s 1 ">
        <w:r w:rsidR="00B85B60">
          <w:rPr>
            <w:noProof/>
          </w:rPr>
          <w:t>6</w:t>
        </w:r>
      </w:fldSimple>
      <w:r>
        <w:t>. Sample Features and Values</w:t>
      </w:r>
      <w:bookmarkEnd w:id="96"/>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A32451" w14:paraId="54B69B0E" w14:textId="77777777" w:rsidTr="001D4416">
        <w:trPr>
          <w:trHeight w:val="215"/>
        </w:trPr>
        <w:tc>
          <w:tcPr>
            <w:tcW w:w="127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07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568"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178"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1D4416">
        <w:trPr>
          <w:trHeight w:val="1565"/>
        </w:trPr>
        <w:tc>
          <w:tcPr>
            <w:tcW w:w="1278" w:type="dxa"/>
            <w:vMerge/>
            <w:vAlign w:val="center"/>
          </w:tcPr>
          <w:p w14:paraId="0A2B3F9E" w14:textId="77777777" w:rsidR="00A32451" w:rsidRPr="00A32451" w:rsidRDefault="00A32451">
            <w:pPr>
              <w:pStyle w:val="Content"/>
              <w:ind w:left="0"/>
              <w:jc w:val="left"/>
              <w:rPr>
                <w:b/>
              </w:rPr>
            </w:pPr>
          </w:p>
        </w:tc>
        <w:tc>
          <w:tcPr>
            <w:tcW w:w="207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568"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178"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1D4416">
        <w:tc>
          <w:tcPr>
            <w:tcW w:w="1278" w:type="dxa"/>
            <w:vAlign w:val="center"/>
          </w:tcPr>
          <w:p w14:paraId="7C675C39" w14:textId="39B82F80" w:rsidR="002F3505" w:rsidRDefault="005E4413" w:rsidP="00915BA7">
            <w:pPr>
              <w:pStyle w:val="Content"/>
              <w:ind w:left="0"/>
              <w:jc w:val="left"/>
            </w:pPr>
            <w:r>
              <w:t>Hashtags</w:t>
            </w:r>
          </w:p>
        </w:tc>
        <w:tc>
          <w:tcPr>
            <w:tcW w:w="207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568" w:type="dxa"/>
            <w:vAlign w:val="center"/>
          </w:tcPr>
          <w:p w14:paraId="67AE8445" w14:textId="06B8F1B2" w:rsidR="002F3505" w:rsidRDefault="00541BE6" w:rsidP="00915BA7">
            <w:pPr>
              <w:pStyle w:val="Content"/>
              <w:ind w:left="0"/>
              <w:jc w:val="left"/>
            </w:pPr>
            <w:r>
              <w:t>0</w:t>
            </w:r>
          </w:p>
        </w:tc>
        <w:tc>
          <w:tcPr>
            <w:tcW w:w="2178" w:type="dxa"/>
            <w:vAlign w:val="center"/>
          </w:tcPr>
          <w:p w14:paraId="2D153099" w14:textId="776C6AFF" w:rsidR="002F3505" w:rsidRDefault="008809C2" w:rsidP="00915BA7">
            <w:pPr>
              <w:pStyle w:val="Content"/>
              <w:ind w:left="0"/>
              <w:jc w:val="left"/>
            </w:pPr>
            <w:r>
              <w:t>0</w:t>
            </w:r>
          </w:p>
        </w:tc>
      </w:tr>
      <w:tr w:rsidR="005E4413" w14:paraId="6C9D2C70" w14:textId="77777777" w:rsidTr="001D4416">
        <w:tc>
          <w:tcPr>
            <w:tcW w:w="1278" w:type="dxa"/>
            <w:vAlign w:val="center"/>
          </w:tcPr>
          <w:p w14:paraId="1BAE55FA" w14:textId="12B178CE" w:rsidR="002F3505" w:rsidRDefault="005E4413" w:rsidP="00915BA7">
            <w:pPr>
              <w:pStyle w:val="Content"/>
              <w:ind w:left="0"/>
              <w:jc w:val="left"/>
            </w:pPr>
            <w:r>
              <w:t>Links</w:t>
            </w:r>
          </w:p>
        </w:tc>
        <w:tc>
          <w:tcPr>
            <w:tcW w:w="207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568" w:type="dxa"/>
            <w:vAlign w:val="center"/>
          </w:tcPr>
          <w:p w14:paraId="3D0A4531" w14:textId="001CFE14" w:rsidR="002F3505" w:rsidRDefault="00541BE6" w:rsidP="00915BA7">
            <w:pPr>
              <w:pStyle w:val="Content"/>
              <w:ind w:left="0"/>
              <w:jc w:val="left"/>
            </w:pPr>
            <w:r>
              <w:t>0</w:t>
            </w:r>
          </w:p>
        </w:tc>
        <w:tc>
          <w:tcPr>
            <w:tcW w:w="2178" w:type="dxa"/>
            <w:vAlign w:val="center"/>
          </w:tcPr>
          <w:p w14:paraId="4E0D3AFF" w14:textId="1551C1E9" w:rsidR="002F3505" w:rsidRDefault="008809C2" w:rsidP="00915BA7">
            <w:pPr>
              <w:pStyle w:val="Content"/>
              <w:ind w:left="0"/>
              <w:jc w:val="left"/>
            </w:pPr>
            <w:r>
              <w:t>1</w:t>
            </w:r>
          </w:p>
        </w:tc>
      </w:tr>
      <w:tr w:rsidR="005E4413" w14:paraId="0CF93213" w14:textId="77777777" w:rsidTr="001D4416">
        <w:tc>
          <w:tcPr>
            <w:tcW w:w="1278" w:type="dxa"/>
            <w:vAlign w:val="center"/>
          </w:tcPr>
          <w:p w14:paraId="64BEC2CA" w14:textId="3D741F26" w:rsidR="002F3505" w:rsidRDefault="005E4413" w:rsidP="00915BA7">
            <w:pPr>
              <w:pStyle w:val="Content"/>
              <w:ind w:left="0"/>
              <w:jc w:val="left"/>
            </w:pPr>
            <w:r>
              <w:t>Emoticons</w:t>
            </w:r>
          </w:p>
        </w:tc>
        <w:tc>
          <w:tcPr>
            <w:tcW w:w="207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568" w:type="dxa"/>
            <w:vAlign w:val="center"/>
          </w:tcPr>
          <w:p w14:paraId="6192D844" w14:textId="734BF285" w:rsidR="002F3505" w:rsidRDefault="00541BE6" w:rsidP="00915BA7">
            <w:pPr>
              <w:pStyle w:val="Content"/>
              <w:ind w:left="0"/>
              <w:jc w:val="left"/>
            </w:pPr>
            <w:r>
              <w:t>1</w:t>
            </w:r>
          </w:p>
        </w:tc>
        <w:tc>
          <w:tcPr>
            <w:tcW w:w="2178" w:type="dxa"/>
            <w:vAlign w:val="center"/>
          </w:tcPr>
          <w:p w14:paraId="597F8AB5" w14:textId="7C88B220" w:rsidR="002F3505" w:rsidRDefault="008809C2" w:rsidP="00915BA7">
            <w:pPr>
              <w:pStyle w:val="Content"/>
              <w:ind w:left="0"/>
              <w:jc w:val="left"/>
            </w:pPr>
            <w:r>
              <w:t>1</w:t>
            </w:r>
          </w:p>
        </w:tc>
      </w:tr>
      <w:tr w:rsidR="005E4413" w14:paraId="08DE484D" w14:textId="77777777" w:rsidTr="001D4416">
        <w:tc>
          <w:tcPr>
            <w:tcW w:w="1278" w:type="dxa"/>
            <w:vAlign w:val="center"/>
          </w:tcPr>
          <w:p w14:paraId="4F02C118" w14:textId="3BE5CFCB" w:rsidR="002F3505" w:rsidRDefault="00E9371A" w:rsidP="00915BA7">
            <w:pPr>
              <w:pStyle w:val="Content"/>
              <w:ind w:left="0"/>
              <w:jc w:val="left"/>
            </w:pPr>
            <w:r>
              <w:t>Mentions</w:t>
            </w:r>
          </w:p>
        </w:tc>
        <w:tc>
          <w:tcPr>
            <w:tcW w:w="207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568" w:type="dxa"/>
            <w:vAlign w:val="center"/>
          </w:tcPr>
          <w:p w14:paraId="354A607E" w14:textId="43A3CD6E" w:rsidR="002F3505" w:rsidRDefault="00541BE6" w:rsidP="00915BA7">
            <w:pPr>
              <w:pStyle w:val="Content"/>
              <w:ind w:left="0"/>
              <w:jc w:val="left"/>
            </w:pPr>
            <w:r>
              <w:t>0</w:t>
            </w:r>
          </w:p>
        </w:tc>
        <w:tc>
          <w:tcPr>
            <w:tcW w:w="2178" w:type="dxa"/>
            <w:vAlign w:val="center"/>
          </w:tcPr>
          <w:p w14:paraId="016488BC" w14:textId="23267574" w:rsidR="002F3505" w:rsidRDefault="008809C2" w:rsidP="00915BA7">
            <w:pPr>
              <w:pStyle w:val="Content"/>
              <w:ind w:left="0"/>
              <w:jc w:val="left"/>
            </w:pPr>
            <w:r>
              <w:t>1</w:t>
            </w:r>
          </w:p>
        </w:tc>
      </w:tr>
      <w:tr w:rsidR="005E4413" w14:paraId="4B1326B4" w14:textId="77777777" w:rsidTr="001D4416">
        <w:tc>
          <w:tcPr>
            <w:tcW w:w="1278" w:type="dxa"/>
            <w:vAlign w:val="center"/>
          </w:tcPr>
          <w:p w14:paraId="528867B2" w14:textId="4BFB33FA" w:rsidR="002F3505" w:rsidRDefault="005E4413" w:rsidP="00915BA7">
            <w:pPr>
              <w:pStyle w:val="Content"/>
              <w:ind w:left="0"/>
              <w:jc w:val="left"/>
            </w:pPr>
            <w:r>
              <w:t>Retweet</w:t>
            </w:r>
          </w:p>
        </w:tc>
        <w:tc>
          <w:tcPr>
            <w:tcW w:w="207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568" w:type="dxa"/>
            <w:vAlign w:val="center"/>
          </w:tcPr>
          <w:p w14:paraId="060A8337" w14:textId="7E0CD996" w:rsidR="002F3505" w:rsidRDefault="00541BE6" w:rsidP="00915BA7">
            <w:pPr>
              <w:pStyle w:val="Content"/>
              <w:ind w:left="0"/>
              <w:jc w:val="left"/>
            </w:pPr>
            <w:r>
              <w:t>0</w:t>
            </w:r>
          </w:p>
        </w:tc>
        <w:tc>
          <w:tcPr>
            <w:tcW w:w="2178" w:type="dxa"/>
            <w:vAlign w:val="center"/>
          </w:tcPr>
          <w:p w14:paraId="5C5885D5" w14:textId="1574B87D" w:rsidR="002F3505" w:rsidRDefault="008809C2" w:rsidP="00915BA7">
            <w:pPr>
              <w:pStyle w:val="Content"/>
              <w:ind w:left="0"/>
              <w:jc w:val="left"/>
            </w:pPr>
            <w:r>
              <w:t>0</w:t>
            </w:r>
          </w:p>
        </w:tc>
      </w:tr>
      <w:tr w:rsidR="005E4413" w14:paraId="73ADB5A3" w14:textId="77777777" w:rsidTr="001D4416">
        <w:tc>
          <w:tcPr>
            <w:tcW w:w="1278" w:type="dxa"/>
            <w:vAlign w:val="center"/>
          </w:tcPr>
          <w:p w14:paraId="38C09791" w14:textId="7F05E0F2" w:rsidR="002F3505" w:rsidRDefault="005E4413" w:rsidP="00915BA7">
            <w:pPr>
              <w:pStyle w:val="Content"/>
              <w:ind w:left="0"/>
              <w:jc w:val="left"/>
            </w:pPr>
            <w:r>
              <w:t>Codeswitch</w:t>
            </w:r>
          </w:p>
        </w:tc>
        <w:tc>
          <w:tcPr>
            <w:tcW w:w="207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568" w:type="dxa"/>
            <w:vAlign w:val="center"/>
          </w:tcPr>
          <w:p w14:paraId="6E130F98" w14:textId="4E044D85" w:rsidR="002F3505" w:rsidRDefault="00541BE6" w:rsidP="00915BA7">
            <w:pPr>
              <w:pStyle w:val="Content"/>
              <w:ind w:left="0"/>
              <w:jc w:val="left"/>
            </w:pPr>
            <w:r>
              <w:t>0</w:t>
            </w:r>
          </w:p>
        </w:tc>
        <w:tc>
          <w:tcPr>
            <w:tcW w:w="2178" w:type="dxa"/>
            <w:vAlign w:val="center"/>
          </w:tcPr>
          <w:p w14:paraId="6C4A2657" w14:textId="39D6429E" w:rsidR="002F3505" w:rsidRDefault="008809C2" w:rsidP="00915BA7">
            <w:pPr>
              <w:pStyle w:val="Content"/>
              <w:ind w:left="0"/>
              <w:jc w:val="left"/>
            </w:pPr>
            <w:r>
              <w:t>1</w:t>
            </w:r>
          </w:p>
        </w:tc>
      </w:tr>
      <w:tr w:rsidR="005E4413" w14:paraId="7DCE99AC" w14:textId="77777777" w:rsidTr="001D4416">
        <w:tc>
          <w:tcPr>
            <w:tcW w:w="1278" w:type="dxa"/>
            <w:vAlign w:val="center"/>
          </w:tcPr>
          <w:p w14:paraId="1146FD6D" w14:textId="3E2FB5AC" w:rsidR="005E4413" w:rsidRDefault="005E4413" w:rsidP="00915BA7">
            <w:pPr>
              <w:pStyle w:val="Content"/>
              <w:ind w:left="0"/>
              <w:jc w:val="left"/>
            </w:pPr>
            <w:r>
              <w:t>Trusted</w:t>
            </w:r>
          </w:p>
        </w:tc>
        <w:tc>
          <w:tcPr>
            <w:tcW w:w="207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568" w:type="dxa"/>
            <w:vAlign w:val="center"/>
          </w:tcPr>
          <w:p w14:paraId="556AE4E1" w14:textId="65458EB2" w:rsidR="005E4413" w:rsidRDefault="00541BE6" w:rsidP="00915BA7">
            <w:pPr>
              <w:pStyle w:val="Content"/>
              <w:ind w:left="0"/>
              <w:jc w:val="left"/>
            </w:pPr>
            <w:r>
              <w:t>0</w:t>
            </w:r>
          </w:p>
        </w:tc>
        <w:tc>
          <w:tcPr>
            <w:tcW w:w="2178" w:type="dxa"/>
            <w:vAlign w:val="center"/>
          </w:tcPr>
          <w:p w14:paraId="00DB72C5" w14:textId="6BC66B82" w:rsidR="005E4413" w:rsidRDefault="008809C2" w:rsidP="00915BA7">
            <w:pPr>
              <w:pStyle w:val="Content"/>
              <w:ind w:left="0"/>
              <w:jc w:val="left"/>
            </w:pPr>
            <w:r>
              <w:t>0</w:t>
            </w:r>
          </w:p>
        </w:tc>
      </w:tr>
      <w:tr w:rsidR="005E4413" w14:paraId="32148078" w14:textId="77777777" w:rsidTr="001D4416">
        <w:tc>
          <w:tcPr>
            <w:tcW w:w="1278" w:type="dxa"/>
            <w:vAlign w:val="center"/>
          </w:tcPr>
          <w:p w14:paraId="0AABA0D8" w14:textId="47594B98" w:rsidR="005E4413" w:rsidRDefault="005E4413" w:rsidP="00915BA7">
            <w:pPr>
              <w:pStyle w:val="Content"/>
              <w:ind w:left="0"/>
              <w:jc w:val="left"/>
            </w:pPr>
            <w:r>
              <w:t>Tweet Length</w:t>
            </w:r>
          </w:p>
        </w:tc>
        <w:tc>
          <w:tcPr>
            <w:tcW w:w="207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568" w:type="dxa"/>
            <w:vAlign w:val="center"/>
          </w:tcPr>
          <w:p w14:paraId="5D5625AC" w14:textId="613D1505" w:rsidR="005E4413" w:rsidRDefault="00541BE6" w:rsidP="00915BA7">
            <w:pPr>
              <w:pStyle w:val="Content"/>
              <w:ind w:left="0"/>
              <w:jc w:val="left"/>
            </w:pPr>
            <w:r>
              <w:t>39</w:t>
            </w:r>
          </w:p>
        </w:tc>
        <w:tc>
          <w:tcPr>
            <w:tcW w:w="2178" w:type="dxa"/>
            <w:vAlign w:val="center"/>
          </w:tcPr>
          <w:p w14:paraId="4CF019A4" w14:textId="36173856" w:rsidR="005E4413" w:rsidRDefault="008809C2" w:rsidP="00915BA7">
            <w:pPr>
              <w:pStyle w:val="Content"/>
              <w:ind w:left="0"/>
              <w:jc w:val="left"/>
            </w:pPr>
            <w:r>
              <w:t>102</w:t>
            </w:r>
          </w:p>
        </w:tc>
      </w:tr>
      <w:tr w:rsidR="005E4413" w14:paraId="1BD31B77" w14:textId="77777777" w:rsidTr="001D4416">
        <w:tc>
          <w:tcPr>
            <w:tcW w:w="1278" w:type="dxa"/>
            <w:vAlign w:val="center"/>
          </w:tcPr>
          <w:p w14:paraId="579157E7" w14:textId="47B5E454" w:rsidR="005E4413" w:rsidRDefault="005E4413" w:rsidP="00915BA7">
            <w:pPr>
              <w:pStyle w:val="Content"/>
              <w:ind w:left="0"/>
              <w:jc w:val="left"/>
            </w:pPr>
            <w:r>
              <w:t>User</w:t>
            </w:r>
          </w:p>
        </w:tc>
        <w:tc>
          <w:tcPr>
            <w:tcW w:w="207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568" w:type="dxa"/>
            <w:vAlign w:val="center"/>
          </w:tcPr>
          <w:p w14:paraId="2215F59D" w14:textId="78888F3E" w:rsidR="005E4413" w:rsidRDefault="00541BE6" w:rsidP="00915BA7">
            <w:pPr>
              <w:pStyle w:val="Content"/>
              <w:ind w:left="0"/>
              <w:jc w:val="left"/>
            </w:pPr>
            <w:r w:rsidRPr="00541BE6">
              <w:t>BakaCarmiyan</w:t>
            </w:r>
          </w:p>
        </w:tc>
        <w:tc>
          <w:tcPr>
            <w:tcW w:w="2178"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1D4416">
        <w:trPr>
          <w:trHeight w:val="917"/>
        </w:trPr>
        <w:tc>
          <w:tcPr>
            <w:tcW w:w="1278" w:type="dxa"/>
            <w:vAlign w:val="center"/>
          </w:tcPr>
          <w:p w14:paraId="3FD66FE1" w14:textId="280549C0" w:rsidR="005E4413" w:rsidRDefault="005E4413" w:rsidP="00915BA7">
            <w:pPr>
              <w:pStyle w:val="Content"/>
              <w:ind w:left="0"/>
              <w:jc w:val="left"/>
            </w:pPr>
            <w:r>
              <w:t>Location</w:t>
            </w:r>
          </w:p>
        </w:tc>
        <w:tc>
          <w:tcPr>
            <w:tcW w:w="207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568" w:type="dxa"/>
            <w:vAlign w:val="center"/>
          </w:tcPr>
          <w:p w14:paraId="340A596A" w14:textId="29EC31F7" w:rsidR="005E4413" w:rsidRDefault="00541BE6" w:rsidP="00915BA7">
            <w:pPr>
              <w:pStyle w:val="Content"/>
              <w:ind w:left="0"/>
              <w:jc w:val="left"/>
            </w:pPr>
            <w:r>
              <w:t>Antique</w:t>
            </w:r>
          </w:p>
        </w:tc>
        <w:tc>
          <w:tcPr>
            <w:tcW w:w="2178"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97" w:name="_Toc394779523"/>
      <w:r>
        <w:t>Disaster Classifier</w:t>
      </w:r>
      <w:bookmarkEnd w:id="97"/>
    </w:p>
    <w:p w14:paraId="11FBB8C0" w14:textId="77777777" w:rsidR="00F86CCE" w:rsidRDefault="00F86CCE" w:rsidP="00F86CCE"/>
    <w:p w14:paraId="00EB55F3" w14:textId="77777777" w:rsidR="00F86CCE" w:rsidRDefault="00F86CCE" w:rsidP="00F86CCE">
      <w:pPr>
        <w:pStyle w:val="Content"/>
      </w:pPr>
      <w:r>
        <w:t xml:space="preserve">The tweets will be classified first to the type of disaster: typhoon, earthquakes, and flood. This is to determine the type of information that will be extracted from the tweets. The </w:t>
      </w:r>
      <w:r>
        <w:lastRenderedPageBreak/>
        <w:t>classifier will accept the tweet as input. The output will add a tag that will determine the disaster. The classifier can be implemented using k-NN or Bag of Words (BoW). Table 4-4 shows the sample input and its corresponding output.</w:t>
      </w:r>
    </w:p>
    <w:p w14:paraId="5F4D0798" w14:textId="77777777" w:rsidR="00F86CCE" w:rsidRDefault="00F86CCE" w:rsidP="00F86CCE">
      <w:pPr>
        <w:pStyle w:val="Content"/>
        <w:ind w:left="0"/>
      </w:pPr>
    </w:p>
    <w:p w14:paraId="29293487" w14:textId="1E6BFFD0" w:rsidR="00F86CCE" w:rsidRDefault="00F86CCE" w:rsidP="00F86CCE">
      <w:pPr>
        <w:pStyle w:val="Caption"/>
        <w:keepNext/>
        <w:ind w:left="720" w:firstLine="720"/>
      </w:pPr>
      <w:bookmarkStart w:id="98" w:name="_Toc394960367"/>
      <w:r>
        <w:t xml:space="preserve">Table </w:t>
      </w:r>
      <w:fldSimple w:instr=" STYLEREF 1 \s ">
        <w:r w:rsidR="00B85B60">
          <w:rPr>
            <w:noProof/>
          </w:rPr>
          <w:t>4</w:t>
        </w:r>
      </w:fldSimple>
      <w:r w:rsidR="00B85B60">
        <w:noBreakHyphen/>
      </w:r>
      <w:fldSimple w:instr=" SEQ Table \* ARABIC \s 1 ">
        <w:r w:rsidR="00B85B60">
          <w:rPr>
            <w:noProof/>
          </w:rPr>
          <w:t>7</w:t>
        </w:r>
      </w:fldSimple>
      <w:r>
        <w:t>. Sample Input/Output for Disaster Classifier</w:t>
      </w:r>
      <w:bookmarkEnd w:id="98"/>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99" w:name="_Toc394779525"/>
      <w:r>
        <w:t xml:space="preserve">Information </w:t>
      </w:r>
      <w:r w:rsidR="000F6FD1">
        <w:t>Extraction Module</w:t>
      </w:r>
      <w:bookmarkEnd w:id="99"/>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29A5A727"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73113C">
        <w:t xml:space="preserve"> Table 4-8 shows the rules that can be generated by the rule extractor.</w:t>
      </w:r>
    </w:p>
    <w:p w14:paraId="224003F4" w14:textId="77777777" w:rsidR="00F06409" w:rsidRDefault="00F06409" w:rsidP="00B95616">
      <w:pPr>
        <w:pStyle w:val="Content"/>
      </w:pPr>
    </w:p>
    <w:p w14:paraId="71D44020" w14:textId="75984677" w:rsidR="00F06409" w:rsidRDefault="00F06409" w:rsidP="00CE6C9E">
      <w:pPr>
        <w:pStyle w:val="Caption"/>
        <w:keepNext/>
        <w:ind w:left="720" w:firstLine="720"/>
      </w:pPr>
      <w:bookmarkStart w:id="100" w:name="_Toc394960368"/>
      <w:r>
        <w:t xml:space="preserve">Table </w:t>
      </w:r>
      <w:fldSimple w:instr=" STYLEREF 1 \s ">
        <w:r w:rsidR="00B85B60">
          <w:rPr>
            <w:noProof/>
          </w:rPr>
          <w:t>4</w:t>
        </w:r>
      </w:fldSimple>
      <w:r w:rsidR="00B85B60">
        <w:noBreakHyphen/>
      </w:r>
      <w:fldSimple w:instr=" SEQ Table \* ARABIC \s 1 ">
        <w:r w:rsidR="00B85B60">
          <w:rPr>
            <w:noProof/>
          </w:rPr>
          <w:t>8</w:t>
        </w:r>
      </w:fldSimple>
      <w:r>
        <w:t>. Sample Generated Rules</w:t>
      </w:r>
      <w:bookmarkEnd w:id="100"/>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w:t>
            </w:r>
            <w:r>
              <w:rPr>
                <w:lang w:val="en-PH"/>
              </w:rPr>
              <w:lastRenderedPageBreak/>
              <w:t xml:space="preserve">“,_PSNS”, &lt;location=“Boracay”&gt;, &lt;disaster=“Lindol”&gt;,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lastRenderedPageBreak/>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 xml:space="preserve">&lt;POS: NNS&gt;&lt;location&gt;&lt;POS: PSNS&gt;AS </w:t>
            </w:r>
            <w:r>
              <w:rPr>
                <w:lang w:val="en-PH"/>
              </w:rPr>
              <w:lastRenderedPageBreak/>
              <w:t>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1DB6498F" w:rsidR="00B85B60" w:rsidRDefault="00B85B60">
      <w:pPr>
        <w:jc w:val="lef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101" w:author="admin" w:date="2014-08-04T14:40:00Z"/>
        </w:rPr>
      </w:pPr>
    </w:p>
    <w:p w14:paraId="5CD02743" w14:textId="6F26C01F" w:rsidR="00915BA7" w:rsidRDefault="00915BA7" w:rsidP="00462B44">
      <w:pPr>
        <w:pStyle w:val="Heading3"/>
      </w:pPr>
      <w:ins w:id="102" w:author="admin" w:date="2014-08-04T14:40:00Z">
        <w:r>
          <w:rPr>
            <w:rStyle w:val="CommentReference"/>
          </w:rPr>
          <w:commentReference w:id="103"/>
        </w:r>
      </w:ins>
      <w:r w:rsidR="00D36EB1">
        <w:rPr>
          <w:rStyle w:val="CommentReference"/>
          <w:b w:val="0"/>
        </w:rPr>
        <w:commentReference w:id="104"/>
      </w:r>
      <w:r w:rsidR="00462B44">
        <w:t>Template Filler Module</w:t>
      </w:r>
    </w:p>
    <w:p w14:paraId="4CC0DA6E" w14:textId="77777777" w:rsidR="00180DA1" w:rsidRDefault="00180DA1" w:rsidP="00180DA1"/>
    <w:p w14:paraId="4AD925FF" w14:textId="63F58E9B"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p>
    <w:p w14:paraId="1B4CE847" w14:textId="77777777" w:rsidR="00B85B60" w:rsidRPr="00180DA1" w:rsidRDefault="00B85B60" w:rsidP="00180DA1">
      <w:pPr>
        <w:pStyle w:val="Content"/>
      </w:pPr>
    </w:p>
    <w:p w14:paraId="0FF3C89D" w14:textId="1ACBD5D5" w:rsidR="00B85B60" w:rsidRDefault="00B85B60" w:rsidP="00B85B60">
      <w:pPr>
        <w:pStyle w:val="Caption"/>
        <w:keepNext/>
        <w:ind w:left="720" w:firstLine="720"/>
      </w:pPr>
      <w:bookmarkStart w:id="105" w:name="_Toc394960369"/>
      <w:r>
        <w:t xml:space="preserve">Table </w:t>
      </w:r>
      <w:fldSimple w:instr=" STYLEREF 1 \s ">
        <w:r>
          <w:rPr>
            <w:noProof/>
          </w:rPr>
          <w:t>4</w:t>
        </w:r>
      </w:fldSimple>
      <w:r>
        <w:noBreakHyphen/>
      </w:r>
      <w:fldSimple w:instr=" SEQ Table \* ARABIC \s 1 ">
        <w:r>
          <w:rPr>
            <w:noProof/>
          </w:rPr>
          <w:t>9</w:t>
        </w:r>
      </w:fldSimple>
      <w:r>
        <w:t>. Sample</w:t>
      </w:r>
      <w:r w:rsidR="00F21327">
        <w:t xml:space="preserve"> </w:t>
      </w:r>
      <w:r>
        <w:t xml:space="preserve"> Template</w:t>
      </w:r>
      <w:bookmarkEnd w:id="105"/>
      <w:r w:rsidR="00542B9F">
        <w:t xml:space="preserve"> for Earthquake</w:t>
      </w:r>
    </w:p>
    <w:tbl>
      <w:tblPr>
        <w:tblStyle w:val="TableGrid"/>
        <w:tblW w:w="0" w:type="auto"/>
        <w:tblInd w:w="1440" w:type="dxa"/>
        <w:tblLook w:val="04A0" w:firstRow="1" w:lastRow="0" w:firstColumn="1" w:lastColumn="0" w:noHBand="0" w:noVBand="1"/>
      </w:tblPr>
      <w:tblGrid>
        <w:gridCol w:w="3953"/>
        <w:gridCol w:w="3957"/>
      </w:tblGrid>
      <w:tr w:rsidR="00F21327" w14:paraId="593B8216" w14:textId="77777777" w:rsidTr="007A6838">
        <w:tc>
          <w:tcPr>
            <w:tcW w:w="7910" w:type="dxa"/>
            <w:gridSpan w:val="2"/>
          </w:tcPr>
          <w:p w14:paraId="307A271E" w14:textId="7CDFF708" w:rsidR="00F21327" w:rsidRPr="00F21327" w:rsidRDefault="00F21327" w:rsidP="00F21327">
            <w:pPr>
              <w:pStyle w:val="Content"/>
              <w:ind w:left="0"/>
              <w:jc w:val="center"/>
              <w:rPr>
                <w:b/>
              </w:rPr>
            </w:pPr>
            <w:r w:rsidRPr="00F21327">
              <w:rPr>
                <w:b/>
              </w:rPr>
              <w:t>Sample 1</w:t>
            </w:r>
          </w:p>
        </w:tc>
      </w:tr>
      <w:tr w:rsidR="00B85B60" w14:paraId="6CA5BFCF" w14:textId="77777777" w:rsidTr="00B85B60">
        <w:tc>
          <w:tcPr>
            <w:tcW w:w="3953" w:type="dxa"/>
          </w:tcPr>
          <w:p w14:paraId="42EEC42E" w14:textId="0792660F" w:rsidR="00B85B60" w:rsidRPr="00F21327" w:rsidRDefault="00B85B60" w:rsidP="00180DA1">
            <w:pPr>
              <w:pStyle w:val="Content"/>
              <w:ind w:left="0"/>
              <w:rPr>
                <w:b/>
              </w:rPr>
            </w:pPr>
            <w:r w:rsidRPr="00F21327">
              <w:rPr>
                <w:b/>
              </w:rPr>
              <w:t>Disaster</w:t>
            </w:r>
          </w:p>
        </w:tc>
        <w:tc>
          <w:tcPr>
            <w:tcW w:w="3957" w:type="dxa"/>
          </w:tcPr>
          <w:p w14:paraId="5CE8DE51" w14:textId="0E45F3FF" w:rsidR="00B85B60" w:rsidRDefault="00542B9F" w:rsidP="00180DA1">
            <w:pPr>
              <w:pStyle w:val="Content"/>
              <w:ind w:left="0"/>
            </w:pPr>
            <w:r>
              <w:t>Earthquake</w:t>
            </w:r>
          </w:p>
        </w:tc>
      </w:tr>
      <w:tr w:rsidR="00B85B60" w14:paraId="0698C90F" w14:textId="77777777" w:rsidTr="00B85B60">
        <w:tc>
          <w:tcPr>
            <w:tcW w:w="3953" w:type="dxa"/>
          </w:tcPr>
          <w:p w14:paraId="2DBC681A" w14:textId="05F60E02" w:rsidR="00B85B60" w:rsidRPr="00F21327" w:rsidRDefault="00542B9F" w:rsidP="00180DA1">
            <w:pPr>
              <w:pStyle w:val="Content"/>
              <w:ind w:left="0"/>
              <w:rPr>
                <w:b/>
              </w:rPr>
            </w:pPr>
            <w:r w:rsidRPr="00F21327">
              <w:rPr>
                <w:b/>
              </w:rPr>
              <w:t>Location</w:t>
            </w:r>
          </w:p>
        </w:tc>
        <w:tc>
          <w:tcPr>
            <w:tcW w:w="3957" w:type="dxa"/>
          </w:tcPr>
          <w:p w14:paraId="2FF289AF" w14:textId="5D800E20" w:rsidR="00B85B60" w:rsidRDefault="00542B9F" w:rsidP="00180DA1">
            <w:pPr>
              <w:pStyle w:val="Content"/>
              <w:ind w:left="0"/>
            </w:pPr>
            <w:r>
              <w:t>Antique</w:t>
            </w:r>
          </w:p>
        </w:tc>
      </w:tr>
      <w:tr w:rsidR="00B85B60" w14:paraId="137E0C1B" w14:textId="77777777" w:rsidTr="00B85B60">
        <w:tc>
          <w:tcPr>
            <w:tcW w:w="3953" w:type="dxa"/>
          </w:tcPr>
          <w:p w14:paraId="2E65E6B1" w14:textId="25D8D49E" w:rsidR="00B85B60" w:rsidRPr="00F21327" w:rsidRDefault="00542B9F" w:rsidP="00180DA1">
            <w:pPr>
              <w:pStyle w:val="Content"/>
              <w:ind w:left="0"/>
              <w:rPr>
                <w:b/>
              </w:rPr>
            </w:pPr>
            <w:r w:rsidRPr="00F21327">
              <w:rPr>
                <w:b/>
              </w:rPr>
              <w:t>Time</w:t>
            </w:r>
          </w:p>
        </w:tc>
        <w:tc>
          <w:tcPr>
            <w:tcW w:w="3957" w:type="dxa"/>
          </w:tcPr>
          <w:p w14:paraId="164FEE84" w14:textId="77777777" w:rsidR="00B85B60" w:rsidRDefault="00B85B60" w:rsidP="00180DA1">
            <w:pPr>
              <w:pStyle w:val="Content"/>
              <w:ind w:left="0"/>
            </w:pPr>
          </w:p>
        </w:tc>
      </w:tr>
      <w:tr w:rsidR="00B85B60" w14:paraId="580A6AEF" w14:textId="77777777" w:rsidTr="00B85B60">
        <w:tc>
          <w:tcPr>
            <w:tcW w:w="3953" w:type="dxa"/>
          </w:tcPr>
          <w:p w14:paraId="65A32C97" w14:textId="7481FA6D" w:rsidR="00B85B60" w:rsidRPr="00F21327" w:rsidRDefault="00542B9F" w:rsidP="00180DA1">
            <w:pPr>
              <w:pStyle w:val="Content"/>
              <w:ind w:left="0"/>
              <w:rPr>
                <w:b/>
              </w:rPr>
            </w:pPr>
            <w:r w:rsidRPr="00F21327">
              <w:rPr>
                <w:b/>
              </w:rPr>
              <w:t>Intensity</w:t>
            </w:r>
          </w:p>
        </w:tc>
        <w:tc>
          <w:tcPr>
            <w:tcW w:w="3957" w:type="dxa"/>
          </w:tcPr>
          <w:p w14:paraId="3FF29351" w14:textId="77777777" w:rsidR="00B85B60" w:rsidRDefault="00B85B60" w:rsidP="00180DA1">
            <w:pPr>
              <w:pStyle w:val="Content"/>
              <w:ind w:left="0"/>
            </w:pPr>
          </w:p>
        </w:tc>
      </w:tr>
      <w:tr w:rsidR="00F21327" w14:paraId="7C7D712A" w14:textId="77777777" w:rsidTr="00FB2595">
        <w:tc>
          <w:tcPr>
            <w:tcW w:w="7910" w:type="dxa"/>
            <w:gridSpan w:val="2"/>
          </w:tcPr>
          <w:p w14:paraId="6291552C" w14:textId="7FFC096A" w:rsidR="00F21327" w:rsidRPr="00F21327" w:rsidRDefault="00F21327" w:rsidP="00F21327">
            <w:pPr>
              <w:pStyle w:val="Content"/>
              <w:ind w:left="0"/>
              <w:jc w:val="center"/>
              <w:rPr>
                <w:b/>
              </w:rPr>
            </w:pPr>
            <w:r w:rsidRPr="00F21327">
              <w:rPr>
                <w:b/>
              </w:rPr>
              <w:t>Sample 2</w:t>
            </w:r>
          </w:p>
        </w:tc>
      </w:tr>
      <w:tr w:rsidR="00542B9F" w14:paraId="3868DF12" w14:textId="77777777" w:rsidTr="00D36EB1">
        <w:tc>
          <w:tcPr>
            <w:tcW w:w="3953" w:type="dxa"/>
          </w:tcPr>
          <w:p w14:paraId="7EAF1DDD" w14:textId="77777777" w:rsidR="00542B9F" w:rsidRPr="00F21327" w:rsidRDefault="00542B9F" w:rsidP="00D36EB1">
            <w:pPr>
              <w:pStyle w:val="Content"/>
              <w:ind w:left="0"/>
              <w:rPr>
                <w:b/>
              </w:rPr>
            </w:pPr>
            <w:r w:rsidRPr="00F21327">
              <w:rPr>
                <w:b/>
              </w:rPr>
              <w:t>Disaster</w:t>
            </w:r>
          </w:p>
        </w:tc>
        <w:tc>
          <w:tcPr>
            <w:tcW w:w="3957" w:type="dxa"/>
          </w:tcPr>
          <w:p w14:paraId="1F19B607" w14:textId="77777777" w:rsidR="00542B9F" w:rsidRDefault="00542B9F" w:rsidP="00D36EB1">
            <w:pPr>
              <w:pStyle w:val="Content"/>
              <w:ind w:left="0"/>
            </w:pPr>
            <w:r>
              <w:t>Earthquake</w:t>
            </w:r>
          </w:p>
        </w:tc>
      </w:tr>
      <w:tr w:rsidR="00542B9F" w14:paraId="45F8DC89" w14:textId="77777777" w:rsidTr="00D36EB1">
        <w:tc>
          <w:tcPr>
            <w:tcW w:w="3953" w:type="dxa"/>
          </w:tcPr>
          <w:p w14:paraId="2A4275AE" w14:textId="77777777" w:rsidR="00542B9F" w:rsidRPr="00F21327" w:rsidRDefault="00542B9F" w:rsidP="00D36EB1">
            <w:pPr>
              <w:pStyle w:val="Content"/>
              <w:ind w:left="0"/>
              <w:rPr>
                <w:b/>
              </w:rPr>
            </w:pPr>
            <w:r w:rsidRPr="00F21327">
              <w:rPr>
                <w:b/>
              </w:rPr>
              <w:t>Location</w:t>
            </w:r>
          </w:p>
        </w:tc>
        <w:tc>
          <w:tcPr>
            <w:tcW w:w="3957" w:type="dxa"/>
          </w:tcPr>
          <w:p w14:paraId="52A95A45" w14:textId="3FCF2F5D" w:rsidR="00542B9F" w:rsidRDefault="00542B9F" w:rsidP="00542B9F">
            <w:pPr>
              <w:pStyle w:val="Content"/>
              <w:ind w:left="0"/>
            </w:pPr>
            <w:r>
              <w:t>Boracay, Antique</w:t>
            </w:r>
          </w:p>
        </w:tc>
      </w:tr>
      <w:tr w:rsidR="00542B9F" w14:paraId="723048E5" w14:textId="77777777" w:rsidTr="00D36EB1">
        <w:tc>
          <w:tcPr>
            <w:tcW w:w="3953" w:type="dxa"/>
          </w:tcPr>
          <w:p w14:paraId="77315AF1" w14:textId="77777777" w:rsidR="00542B9F" w:rsidRPr="00F21327" w:rsidRDefault="00542B9F" w:rsidP="00D36EB1">
            <w:pPr>
              <w:pStyle w:val="Content"/>
              <w:ind w:left="0"/>
              <w:rPr>
                <w:b/>
              </w:rPr>
            </w:pPr>
            <w:r w:rsidRPr="00F21327">
              <w:rPr>
                <w:b/>
              </w:rPr>
              <w:t>Time</w:t>
            </w:r>
          </w:p>
        </w:tc>
        <w:tc>
          <w:tcPr>
            <w:tcW w:w="3957" w:type="dxa"/>
          </w:tcPr>
          <w:p w14:paraId="3B7AD453" w14:textId="77777777" w:rsidR="00542B9F" w:rsidRDefault="00542B9F" w:rsidP="00D36EB1">
            <w:pPr>
              <w:pStyle w:val="Content"/>
              <w:ind w:left="0"/>
            </w:pPr>
          </w:p>
        </w:tc>
      </w:tr>
      <w:tr w:rsidR="00542B9F" w14:paraId="1E27A384" w14:textId="77777777" w:rsidTr="00D36EB1">
        <w:tc>
          <w:tcPr>
            <w:tcW w:w="3953" w:type="dxa"/>
          </w:tcPr>
          <w:p w14:paraId="416963BD" w14:textId="77777777" w:rsidR="00542B9F" w:rsidRPr="00F21327" w:rsidRDefault="00542B9F" w:rsidP="00D36EB1">
            <w:pPr>
              <w:pStyle w:val="Content"/>
              <w:ind w:left="0"/>
              <w:rPr>
                <w:b/>
              </w:rPr>
            </w:pPr>
            <w:r w:rsidRPr="00F21327">
              <w:rPr>
                <w:b/>
              </w:rPr>
              <w:t>Intensity</w:t>
            </w:r>
          </w:p>
        </w:tc>
        <w:tc>
          <w:tcPr>
            <w:tcW w:w="3957" w:type="dxa"/>
          </w:tcPr>
          <w:p w14:paraId="03242EE4" w14:textId="0A58D9B5" w:rsidR="00542B9F" w:rsidRDefault="00542B9F" w:rsidP="00D36EB1">
            <w:pPr>
              <w:pStyle w:val="Content"/>
              <w:ind w:left="0"/>
            </w:pPr>
            <w:r>
              <w:t>Magnitude 4.3</w:t>
            </w:r>
          </w:p>
        </w:tc>
      </w:tr>
    </w:tbl>
    <w:p w14:paraId="79A65F9E" w14:textId="77777777" w:rsidR="00542B9F" w:rsidRDefault="00542B9F" w:rsidP="00B95616">
      <w:pPr>
        <w:pStyle w:val="Content"/>
        <w:rPr>
          <w:ins w:id="106"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07" w:name="_Toc394779526"/>
      <w:r>
        <w:t>Physical Environment and Resources</w:t>
      </w:r>
      <w:bookmarkEnd w:id="107"/>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08" w:name="_Toc394779527"/>
      <w:r>
        <w:t>Minimum Software Requirements</w:t>
      </w:r>
      <w:bookmarkEnd w:id="108"/>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09" w:name="_Toc394779528"/>
      <w:r>
        <w:t>Minimum Hardware Requirements</w:t>
      </w:r>
      <w:bookmarkEnd w:id="109"/>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lastRenderedPageBreak/>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10" w:name="_Toc394779529"/>
      <w:r w:rsidRPr="00EF6E7F">
        <w:lastRenderedPageBreak/>
        <w:t>Reference</w:t>
      </w:r>
      <w:r w:rsidR="00EB29CB">
        <w:t>s</w:t>
      </w:r>
      <w:bookmarkEnd w:id="110"/>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lastRenderedPageBreak/>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lastRenderedPageBreak/>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D36EB1"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lastRenderedPageBreak/>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Sakaki, T., Okazaki, M., &amp; Matsuo, Y. (2010, April). Earthquake shakes Twitter users: real-time event detection by social sensors. In Proceedings of the 19th international conference on 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11" w:name="_Toc394779530"/>
      <w:r w:rsidRPr="00EF6E7F">
        <w:lastRenderedPageBreak/>
        <w:t>Appendix</w:t>
      </w:r>
      <w:bookmarkEnd w:id="111"/>
    </w:p>
    <w:p w14:paraId="717FAE79" w14:textId="60DCD372" w:rsidR="00FF36B1" w:rsidRPr="00EF6E7F" w:rsidRDefault="00FF36B1" w:rsidP="00FF36B1">
      <w:pPr>
        <w:pStyle w:val="Heading2"/>
      </w:pPr>
      <w:bookmarkStart w:id="112" w:name="_Toc394779531"/>
      <w:r w:rsidRPr="00EF6E7F">
        <w:rPr>
          <w:highlight w:val="white"/>
        </w:rPr>
        <w:t>Appendix A</w:t>
      </w:r>
      <w:bookmarkEnd w:id="112"/>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13" w:name="_Toc394779532"/>
      <w:r w:rsidRPr="00EF6E7F">
        <w:rPr>
          <w:highlight w:val="white"/>
        </w:rPr>
        <w:t>Appendix B</w:t>
      </w:r>
      <w:bookmarkEnd w:id="113"/>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p w14:paraId="6C33646C" w14:textId="77777777" w:rsidR="00F21327" w:rsidRPr="00EF6E7F" w:rsidRDefault="00F21327">
      <w:pPr>
        <w:jc w:val="center"/>
      </w:pPr>
    </w:p>
    <w:sectPr w:rsidR="00F21327"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admin" w:date="2014-08-04T14:40:00Z" w:initials="a">
    <w:p w14:paraId="1C67AEFE" w14:textId="72363B21" w:rsidR="00D36EB1" w:rsidRDefault="00D36EB1">
      <w:pPr>
        <w:pStyle w:val="CommentText"/>
      </w:pPr>
      <w:r>
        <w:rPr>
          <w:rStyle w:val="CommentReference"/>
        </w:rPr>
        <w:annotationRef/>
      </w:r>
      <w:r>
        <w:t xml:space="preserve">Make this architecture more appealing sa mata </w:t>
      </w:r>
      <w:r>
        <w:sym w:font="Wingdings" w:char="F04A"/>
      </w:r>
    </w:p>
    <w:p w14:paraId="238C53F2" w14:textId="77777777" w:rsidR="00D36EB1" w:rsidRDefault="00D36EB1">
      <w:pPr>
        <w:pStyle w:val="CommentText"/>
      </w:pPr>
    </w:p>
    <w:p w14:paraId="597D2774" w14:textId="073A25FE" w:rsidR="00D36EB1" w:rsidRDefault="00D36EB1">
      <w:pPr>
        <w:pStyle w:val="CommentText"/>
      </w:pPr>
      <w:r>
        <w:t>You missed discussing your data sources</w:t>
      </w:r>
    </w:p>
  </w:comment>
  <w:comment w:id="77" w:author="admin" w:date="2014-08-05T10:38:00Z" w:initials="a">
    <w:p w14:paraId="00779056" w14:textId="50AECC1F" w:rsidR="00D36EB1" w:rsidRDefault="00D36EB1">
      <w:pPr>
        <w:pStyle w:val="CommentText"/>
      </w:pPr>
      <w:r>
        <w:rPr>
          <w:rStyle w:val="CommentReference"/>
        </w:rPr>
        <w:annotationRef/>
      </w:r>
      <w:r>
        <w:t>Wrong arrow - Gazetteer</w:t>
      </w:r>
    </w:p>
  </w:comment>
  <w:comment w:id="78" w:author="Vilson Lu" w:date="2014-08-04T17:21:00Z" w:initials="VL">
    <w:p w14:paraId="656008AF" w14:textId="45CF9845" w:rsidR="00D36EB1" w:rsidRDefault="00D36EB1">
      <w:pPr>
        <w:pStyle w:val="CommentText"/>
      </w:pPr>
      <w:r>
        <w:rPr>
          <w:rStyle w:val="CommentReference"/>
        </w:rPr>
        <w:annotationRef/>
      </w:r>
      <w:r>
        <w:t>Architecture – Done</w:t>
      </w:r>
    </w:p>
  </w:comment>
  <w:comment w:id="79" w:author="TinTin Kalaw" w:date="2014-08-05T11:09:00Z" w:initials="TK">
    <w:p w14:paraId="72B91A1F" w14:textId="54B6B281" w:rsidR="00D36EB1" w:rsidRDefault="00D36EB1">
      <w:pPr>
        <w:pStyle w:val="CommentText"/>
      </w:pPr>
      <w:bookmarkStart w:id="80" w:name="_GoBack"/>
      <w:r>
        <w:t xml:space="preserve">&gt;&gt; </w:t>
      </w:r>
      <w:r>
        <w:rPr>
          <w:rStyle w:val="CommentReference"/>
        </w:rPr>
        <w:annotationRef/>
      </w:r>
      <w:r>
        <w:t>Vilson, yung - - - - arrow lang</w:t>
      </w:r>
    </w:p>
    <w:bookmarkEnd w:id="80"/>
  </w:comment>
  <w:comment w:id="81" w:author="Vilson Lu" w:date="2014-08-05T11:26:00Z" w:initials="VL">
    <w:p w14:paraId="18E51C6E" w14:textId="51E03E67" w:rsidR="00D36EB1" w:rsidRDefault="00D36EB1">
      <w:pPr>
        <w:pStyle w:val="CommentText"/>
      </w:pPr>
      <w:r>
        <w:rPr>
          <w:rStyle w:val="CommentReference"/>
        </w:rPr>
        <w:annotationRef/>
      </w:r>
      <w:r>
        <w:t>Pinalitan ko na</w:t>
      </w:r>
    </w:p>
  </w:comment>
  <w:comment w:id="82" w:author="admin" w:date="2014-08-05T10:40:00Z" w:initials="a">
    <w:p w14:paraId="5CD9B07E" w14:textId="2654B13C" w:rsidR="00D36EB1" w:rsidRDefault="00D36EB1">
      <w:pPr>
        <w:pStyle w:val="CommentText"/>
      </w:pPr>
      <w:r>
        <w:rPr>
          <w:rStyle w:val="CommentReference"/>
        </w:rPr>
        <w:annotationRef/>
      </w:r>
    </w:p>
    <w:p w14:paraId="1A200E03" w14:textId="01A9BCE1" w:rsidR="00D36EB1" w:rsidRDefault="00D36EB1">
      <w:pPr>
        <w:pStyle w:val="CommentText"/>
      </w:pPr>
      <w:r>
        <w:t>Umm</w:t>
      </w:r>
    </w:p>
    <w:p w14:paraId="5AC639F1" w14:textId="77777777" w:rsidR="00D36EB1" w:rsidRDefault="00D36EB1">
      <w:pPr>
        <w:pStyle w:val="CommentText"/>
      </w:pPr>
    </w:p>
    <w:p w14:paraId="67BFAD8C" w14:textId="092CB1A1" w:rsidR="00D36EB1" w:rsidRDefault="00D36EB1">
      <w:pPr>
        <w:pStyle w:val="CommentText"/>
      </w:pPr>
      <w:r>
        <w:t>Data sources are the ff:</w:t>
      </w:r>
    </w:p>
    <w:p w14:paraId="3F71BB56" w14:textId="2FDB2F04" w:rsidR="00D36EB1" w:rsidRDefault="00D36EB1">
      <w:pPr>
        <w:pStyle w:val="CommentText"/>
      </w:pPr>
      <w:r>
        <w:t>Tweets, Gazetteer, Rules and Templates</w:t>
      </w:r>
    </w:p>
    <w:p w14:paraId="31F8C646" w14:textId="77777777" w:rsidR="00D36EB1" w:rsidRDefault="00D36EB1">
      <w:pPr>
        <w:pStyle w:val="CommentText"/>
      </w:pPr>
    </w:p>
    <w:p w14:paraId="06A78027" w14:textId="13E971BB" w:rsidR="00D36EB1" w:rsidRDefault="00D36EB1">
      <w:pPr>
        <w:pStyle w:val="CommentText"/>
      </w:pPr>
      <w:r>
        <w:t>Explain each of them and how they are represented</w:t>
      </w:r>
    </w:p>
  </w:comment>
  <w:comment w:id="85" w:author="admin" w:date="2014-08-05T10:40:00Z" w:initials="a">
    <w:p w14:paraId="7DBCC26F" w14:textId="2E4AEE30" w:rsidR="00D36EB1" w:rsidRDefault="00D36EB1">
      <w:pPr>
        <w:pStyle w:val="CommentText"/>
      </w:pPr>
      <w:r>
        <w:rPr>
          <w:rStyle w:val="CommentReference"/>
        </w:rPr>
        <w:annotationRef/>
      </w:r>
      <w:r>
        <w:t>Will you be using NormAPI?</w:t>
      </w:r>
    </w:p>
  </w:comment>
  <w:comment w:id="86" w:author="Vilson Lu" w:date="2014-08-05T16:02:00Z" w:initials="VL">
    <w:p w14:paraId="271BA5CC" w14:textId="6AB43F6D" w:rsidR="00F375EA" w:rsidRDefault="00F375EA">
      <w:pPr>
        <w:pStyle w:val="CommentText"/>
      </w:pPr>
      <w:r>
        <w:rPr>
          <w:rStyle w:val="CommentReference"/>
        </w:rPr>
        <w:annotationRef/>
      </w:r>
      <w:r>
        <w:t xml:space="preserve">Sir, yes gagamit kami, pero wala po kaming citation. Pwede ba ifollow up thesis 2 </w:t>
      </w:r>
      <w:r>
        <w:sym w:font="Wingdings" w:char="F04A"/>
      </w:r>
    </w:p>
  </w:comment>
  <w:comment w:id="89" w:author="admin" w:date="2014-08-05T10:41:00Z" w:initials="a">
    <w:p w14:paraId="0BA068C7" w14:textId="7153365F" w:rsidR="00D36EB1" w:rsidRDefault="00D36EB1">
      <w:pPr>
        <w:pStyle w:val="CommentText"/>
      </w:pPr>
      <w:r>
        <w:rPr>
          <w:rStyle w:val="CommentReference"/>
        </w:rPr>
        <w:annotationRef/>
      </w:r>
      <w:r>
        <w:t>Filipino POS tagger?</w:t>
      </w:r>
    </w:p>
  </w:comment>
  <w:comment w:id="90" w:author="Vilson Lu" w:date="2014-08-05T15:49:00Z" w:initials="VL">
    <w:p w14:paraId="5261383C" w14:textId="6B975E4D" w:rsidR="00F21327" w:rsidRDefault="00F21327" w:rsidP="00F21327">
      <w:pPr>
        <w:pStyle w:val="CommentText"/>
      </w:pPr>
      <w:r>
        <w:rPr>
          <w:rStyle w:val="CommentReference"/>
        </w:rPr>
        <w:annotationRef/>
      </w:r>
      <w:r>
        <w:t>Sir, pwede ba sabihin namin na imomodify naming ung mga tools?</w:t>
      </w:r>
    </w:p>
  </w:comment>
  <w:comment w:id="103" w:author="admin" w:date="2014-08-04T14:40:00Z" w:initials="a">
    <w:p w14:paraId="6DA7F2F1" w14:textId="77777777" w:rsidR="00D36EB1" w:rsidRDefault="00D36EB1">
      <w:pPr>
        <w:pStyle w:val="CommentText"/>
      </w:pPr>
      <w:r>
        <w:rPr>
          <w:rStyle w:val="CommentReference"/>
        </w:rPr>
        <w:annotationRef/>
      </w:r>
      <w:r>
        <w:t>Where’s the template filler module?</w:t>
      </w:r>
    </w:p>
  </w:comment>
  <w:comment w:id="104" w:author="Vilson Lu" w:date="2014-08-05T15:31:00Z" w:initials="VL">
    <w:p w14:paraId="15BB2C26" w14:textId="103D58FF" w:rsidR="00D36EB1" w:rsidRDefault="00D36EB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D2774" w15:done="1"/>
  <w15:commentEx w15:paraId="00779056" w15:paraIdParent="597D2774" w15:done="0"/>
  <w15:commentEx w15:paraId="656008AF" w15:paraIdParent="597D2774" w15:done="1"/>
  <w15:commentEx w15:paraId="72B91A1F" w15:paraIdParent="597D2774" w15:done="0"/>
  <w15:commentEx w15:paraId="18E51C6E" w15:paraIdParent="597D2774" w15:done="0"/>
  <w15:commentEx w15:paraId="06A78027" w15:done="0"/>
  <w15:commentEx w15:paraId="7DBCC26F" w15:done="0"/>
  <w15:commentEx w15:paraId="271BA5CC" w15:paraIdParent="7DBCC26F" w15:done="0"/>
  <w15:commentEx w15:paraId="0BA068C7" w15:done="0"/>
  <w15:commentEx w15:paraId="5261383C" w15:paraIdParent="0BA068C7" w15:done="0"/>
  <w15:commentEx w15:paraId="6DA7F2F1" w15:done="0"/>
  <w15:commentEx w15:paraId="15BB2C26" w15:paraIdParent="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992CD" w14:textId="77777777" w:rsidR="001B4389" w:rsidRDefault="001B4389" w:rsidP="00D75DAF">
      <w:r>
        <w:separator/>
      </w:r>
    </w:p>
    <w:p w14:paraId="40517E44" w14:textId="77777777" w:rsidR="001B4389" w:rsidRDefault="001B4389"/>
    <w:p w14:paraId="1165CE99" w14:textId="77777777" w:rsidR="001B4389" w:rsidRDefault="001B4389" w:rsidP="00775C74"/>
  </w:endnote>
  <w:endnote w:type="continuationSeparator" w:id="0">
    <w:p w14:paraId="454A27DA" w14:textId="77777777" w:rsidR="001B4389" w:rsidRDefault="001B4389" w:rsidP="00D75DAF">
      <w:r>
        <w:continuationSeparator/>
      </w:r>
    </w:p>
    <w:p w14:paraId="48E7C10B" w14:textId="77777777" w:rsidR="001B4389" w:rsidRDefault="001B4389"/>
    <w:p w14:paraId="7DE59D95" w14:textId="77777777" w:rsidR="001B4389" w:rsidRDefault="001B4389" w:rsidP="00775C74"/>
  </w:endnote>
  <w:endnote w:type="continuationNotice" w:id="1">
    <w:p w14:paraId="3450D1CE" w14:textId="77777777" w:rsidR="001B4389" w:rsidRDefault="001B4389"/>
    <w:p w14:paraId="1B8D9DE3" w14:textId="77777777" w:rsidR="001B4389" w:rsidRDefault="001B4389"/>
    <w:p w14:paraId="22EEBCF9" w14:textId="77777777" w:rsidR="001B4389" w:rsidRDefault="001B4389"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D36EB1" w:rsidRDefault="00D36E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D36EB1" w:rsidRPr="00440E61" w:rsidRDefault="00D36EB1"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D36EB1" w:rsidRDefault="00D36EB1">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D36EB1" w:rsidRPr="00440E61" w:rsidRDefault="00D36EB1"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D36EB1" w:rsidRDefault="00D36E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D36EB1" w:rsidRDefault="00D36EB1">
    <w:pPr>
      <w:pStyle w:val="Footer"/>
      <w:jc w:val="right"/>
    </w:pPr>
  </w:p>
  <w:p w14:paraId="0DCCEA2E" w14:textId="77777777" w:rsidR="00D36EB1" w:rsidRPr="00440E61" w:rsidRDefault="00D36EB1"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D36EB1" w:rsidRDefault="00D36EB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D36EB1" w:rsidRDefault="00D36EB1">
        <w:pPr>
          <w:pStyle w:val="Footer"/>
          <w:jc w:val="right"/>
        </w:pPr>
        <w:r>
          <w:fldChar w:fldCharType="begin"/>
        </w:r>
        <w:r>
          <w:instrText xml:space="preserve"> PAGE   \* MERGEFORMAT </w:instrText>
        </w:r>
        <w:r>
          <w:fldChar w:fldCharType="separate"/>
        </w:r>
        <w:r w:rsidR="007761EF">
          <w:rPr>
            <w:noProof/>
          </w:rPr>
          <w:t>4-10</w:t>
        </w:r>
        <w:r>
          <w:rPr>
            <w:noProof/>
          </w:rPr>
          <w:fldChar w:fldCharType="end"/>
        </w:r>
      </w:p>
    </w:sdtContent>
  </w:sdt>
  <w:p w14:paraId="51D60814" w14:textId="77777777" w:rsidR="00D36EB1" w:rsidRPr="00440E61" w:rsidRDefault="00D36EB1"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D36EB1" w:rsidRDefault="00D36EB1">
        <w:pPr>
          <w:pStyle w:val="Footer"/>
          <w:jc w:val="right"/>
        </w:pPr>
        <w:r>
          <w:fldChar w:fldCharType="begin"/>
        </w:r>
        <w:r>
          <w:instrText xml:space="preserve"> PAGE   \* MERGEFORMAT </w:instrText>
        </w:r>
        <w:r>
          <w:fldChar w:fldCharType="separate"/>
        </w:r>
        <w:r w:rsidR="00F375EA">
          <w:rPr>
            <w:noProof/>
          </w:rPr>
          <w:t>1-7</w:t>
        </w:r>
        <w:r>
          <w:rPr>
            <w:noProof/>
          </w:rPr>
          <w:fldChar w:fldCharType="end"/>
        </w:r>
      </w:p>
    </w:sdtContent>
  </w:sdt>
  <w:p w14:paraId="3E7F6A28" w14:textId="77777777" w:rsidR="00D36EB1" w:rsidRDefault="00D36EB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D36EB1" w:rsidRDefault="00D36EB1">
        <w:pPr>
          <w:pStyle w:val="Footer"/>
          <w:jc w:val="right"/>
        </w:pPr>
        <w:r>
          <w:fldChar w:fldCharType="begin"/>
        </w:r>
        <w:r>
          <w:instrText xml:space="preserve"> PAGE   \* MERGEFORMAT </w:instrText>
        </w:r>
        <w:r>
          <w:fldChar w:fldCharType="separate"/>
        </w:r>
        <w:r w:rsidR="007761EF">
          <w:rPr>
            <w:noProof/>
          </w:rPr>
          <w:t>5-1</w:t>
        </w:r>
        <w:r>
          <w:rPr>
            <w:noProof/>
          </w:rPr>
          <w:fldChar w:fldCharType="end"/>
        </w:r>
      </w:p>
    </w:sdtContent>
  </w:sdt>
  <w:p w14:paraId="4918DD7F" w14:textId="77777777" w:rsidR="00D36EB1" w:rsidRDefault="00D36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8D254" w14:textId="77777777" w:rsidR="001B4389" w:rsidRDefault="001B4389" w:rsidP="00D75DAF">
      <w:r>
        <w:separator/>
      </w:r>
    </w:p>
    <w:p w14:paraId="21899D5C" w14:textId="77777777" w:rsidR="001B4389" w:rsidRDefault="001B4389"/>
    <w:p w14:paraId="376698C8" w14:textId="77777777" w:rsidR="001B4389" w:rsidRDefault="001B4389" w:rsidP="00775C74"/>
  </w:footnote>
  <w:footnote w:type="continuationSeparator" w:id="0">
    <w:p w14:paraId="7818B8E7" w14:textId="77777777" w:rsidR="001B4389" w:rsidRDefault="001B4389" w:rsidP="00D75DAF">
      <w:r>
        <w:continuationSeparator/>
      </w:r>
    </w:p>
    <w:p w14:paraId="677A7C43" w14:textId="77777777" w:rsidR="001B4389" w:rsidRDefault="001B4389"/>
    <w:p w14:paraId="60FE0A67" w14:textId="77777777" w:rsidR="001B4389" w:rsidRDefault="001B4389" w:rsidP="00775C74"/>
  </w:footnote>
  <w:footnote w:type="continuationNotice" w:id="1">
    <w:p w14:paraId="541EDCB9" w14:textId="77777777" w:rsidR="001B4389" w:rsidRDefault="001B4389"/>
    <w:p w14:paraId="3F068378" w14:textId="77777777" w:rsidR="001B4389" w:rsidRDefault="001B4389"/>
    <w:p w14:paraId="77EE5966" w14:textId="77777777" w:rsidR="001B4389" w:rsidRDefault="001B4389" w:rsidP="00775C74"/>
  </w:footnote>
  <w:footnote w:id="2">
    <w:p w14:paraId="17ECB1D4" w14:textId="7F680DD9" w:rsidR="00D36EB1" w:rsidRPr="001804C4" w:rsidRDefault="00D36EB1">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D36EB1" w:rsidRPr="00BA75BD" w:rsidRDefault="00D36EB1"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lson Lu">
    <w15:presenceInfo w15:providerId="Windows Live" w15:userId="38ce1a4b0c638558"/>
  </w15:person>
  <w15:person w15:author="TinTin Kalaw">
    <w15:presenceInfo w15:providerId="Windows Live" w15:userId="56ef5209a201b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3FC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07FA5"/>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4389"/>
    <w:rsid w:val="001B6847"/>
    <w:rsid w:val="001C108D"/>
    <w:rsid w:val="001D4416"/>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27A0"/>
    <w:rsid w:val="002F3505"/>
    <w:rsid w:val="002F4DE5"/>
    <w:rsid w:val="002F5C7C"/>
    <w:rsid w:val="002F7B9C"/>
    <w:rsid w:val="00306386"/>
    <w:rsid w:val="003100BB"/>
    <w:rsid w:val="003216A6"/>
    <w:rsid w:val="003303FA"/>
    <w:rsid w:val="00331B58"/>
    <w:rsid w:val="00341E15"/>
    <w:rsid w:val="00342E03"/>
    <w:rsid w:val="0034423D"/>
    <w:rsid w:val="00350646"/>
    <w:rsid w:val="00350E9F"/>
    <w:rsid w:val="00352AD1"/>
    <w:rsid w:val="00362B8C"/>
    <w:rsid w:val="00363585"/>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37E0"/>
    <w:rsid w:val="00485485"/>
    <w:rsid w:val="00490C07"/>
    <w:rsid w:val="00495154"/>
    <w:rsid w:val="00495F60"/>
    <w:rsid w:val="004A1188"/>
    <w:rsid w:val="004A57BE"/>
    <w:rsid w:val="004B0308"/>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2B9F"/>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2B51"/>
    <w:rsid w:val="005959FF"/>
    <w:rsid w:val="00595F9F"/>
    <w:rsid w:val="005A1A04"/>
    <w:rsid w:val="005A406A"/>
    <w:rsid w:val="005A51CD"/>
    <w:rsid w:val="005B3B38"/>
    <w:rsid w:val="005B6D91"/>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436A"/>
    <w:rsid w:val="00644656"/>
    <w:rsid w:val="0066403C"/>
    <w:rsid w:val="00667DA4"/>
    <w:rsid w:val="00672265"/>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3B1C"/>
    <w:rsid w:val="006B4F2B"/>
    <w:rsid w:val="006B6CC9"/>
    <w:rsid w:val="006C0D23"/>
    <w:rsid w:val="006C2B26"/>
    <w:rsid w:val="006C3084"/>
    <w:rsid w:val="006C7DBE"/>
    <w:rsid w:val="006D6D0D"/>
    <w:rsid w:val="006E6EA6"/>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1EF"/>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746E8"/>
    <w:rsid w:val="00A7717B"/>
    <w:rsid w:val="00A81FA6"/>
    <w:rsid w:val="00A84206"/>
    <w:rsid w:val="00A87103"/>
    <w:rsid w:val="00A9725E"/>
    <w:rsid w:val="00A97984"/>
    <w:rsid w:val="00AA3378"/>
    <w:rsid w:val="00AA63B0"/>
    <w:rsid w:val="00AB2880"/>
    <w:rsid w:val="00AB2D78"/>
    <w:rsid w:val="00AB3AFC"/>
    <w:rsid w:val="00AB3F77"/>
    <w:rsid w:val="00AC495A"/>
    <w:rsid w:val="00AD7D08"/>
    <w:rsid w:val="00AE24DF"/>
    <w:rsid w:val="00B0167A"/>
    <w:rsid w:val="00B016A2"/>
    <w:rsid w:val="00B028CC"/>
    <w:rsid w:val="00B12296"/>
    <w:rsid w:val="00B139D2"/>
    <w:rsid w:val="00B14A1A"/>
    <w:rsid w:val="00B1730E"/>
    <w:rsid w:val="00B17DCD"/>
    <w:rsid w:val="00B33EC6"/>
    <w:rsid w:val="00B3684D"/>
    <w:rsid w:val="00B37897"/>
    <w:rsid w:val="00B422C5"/>
    <w:rsid w:val="00B539AC"/>
    <w:rsid w:val="00B64DDD"/>
    <w:rsid w:val="00B67FE1"/>
    <w:rsid w:val="00B74353"/>
    <w:rsid w:val="00B823D3"/>
    <w:rsid w:val="00B82AFA"/>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2EFF"/>
    <w:rsid w:val="00D35ECF"/>
    <w:rsid w:val="00D361AB"/>
    <w:rsid w:val="00D36E00"/>
    <w:rsid w:val="00D36EB1"/>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3395"/>
    <w:rsid w:val="00E46295"/>
    <w:rsid w:val="00E525B1"/>
    <w:rsid w:val="00E55FD0"/>
    <w:rsid w:val="00E61819"/>
    <w:rsid w:val="00E6382A"/>
    <w:rsid w:val="00E66926"/>
    <w:rsid w:val="00E67FFD"/>
    <w:rsid w:val="00E800AF"/>
    <w:rsid w:val="00E829B3"/>
    <w:rsid w:val="00E82ECC"/>
    <w:rsid w:val="00E83D80"/>
    <w:rsid w:val="00E84434"/>
    <w:rsid w:val="00E85BA8"/>
    <w:rsid w:val="00E87FD4"/>
    <w:rsid w:val="00E936EF"/>
    <w:rsid w:val="00E9371A"/>
    <w:rsid w:val="00E943C7"/>
    <w:rsid w:val="00E94F37"/>
    <w:rsid w:val="00EA1333"/>
    <w:rsid w:val="00EA3E3F"/>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1327"/>
    <w:rsid w:val="00F2228D"/>
    <w:rsid w:val="00F24351"/>
    <w:rsid w:val="00F25033"/>
    <w:rsid w:val="00F31438"/>
    <w:rsid w:val="00F320B1"/>
    <w:rsid w:val="00F3354D"/>
    <w:rsid w:val="00F375EA"/>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C18F2"/>
    <w:rsid w:val="00FC33A5"/>
    <w:rsid w:val="00FC3B86"/>
    <w:rsid w:val="00FC54CD"/>
    <w:rsid w:val="00FC5E33"/>
    <w:rsid w:val="00FC6A56"/>
    <w:rsid w:val="00FD415D"/>
    <w:rsid w:val="00FD55F0"/>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FA0C8D99-5968-4A80-B4B3-DB3F635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unhideWhenUsed/>
    <w:rsid w:val="00867B3F"/>
  </w:style>
  <w:style w:type="character" w:customStyle="1" w:styleId="CommentTextChar">
    <w:name w:val="Comment Text Char"/>
    <w:basedOn w:val="DefaultParagraphFont"/>
    <w:link w:val="CommentText"/>
    <w:uiPriority w:val="99"/>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document%20(8-02-2014%201419)%5bralph-reviewed%5d.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8E87-211F-411C-B61A-9A6F7D36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62</Pages>
  <Words>21841</Words>
  <Characters>124494</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28</cp:revision>
  <cp:lastPrinted>2014-07-21T08:38:00Z</cp:lastPrinted>
  <dcterms:created xsi:type="dcterms:W3CDTF">2014-08-04T08:56:00Z</dcterms:created>
  <dcterms:modified xsi:type="dcterms:W3CDTF">2014-08-05T08:03:00Z</dcterms:modified>
</cp:coreProperties>
</file>