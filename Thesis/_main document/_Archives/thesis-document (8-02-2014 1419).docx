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r w:rsidRPr="00EF6E7F">
        <w:t>the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r w:rsidRPr="00EF6E7F">
        <w:t>of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r w:rsidRPr="00EF6E7F">
        <w:t>by</w:t>
      </w:r>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4DF3151D" w:rsidR="0087118B" w:rsidRPr="00EF6E7F" w:rsidRDefault="006A2FC1" w:rsidP="006A2FC1">
      <w:pPr>
        <w:jc w:val="center"/>
        <w:sectPr w:rsidR="0087118B" w:rsidRPr="00EF6E7F" w:rsidSect="0087118B">
          <w:footerReference w:type="default" r:id="rId8"/>
          <w:pgSz w:w="12240" w:h="15840"/>
          <w:pgMar w:top="1440" w:right="1440" w:bottom="1440" w:left="1440" w:header="720" w:footer="720" w:gutter="0"/>
          <w:pgNumType w:start="1"/>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ins w:id="1" w:author="Vilson Lu" w:date="2014-08-02T21:31:00Z">
        <w:r w:rsidR="00754FA6">
          <w:rPr>
            <w:noProof/>
            <w:sz w:val="24"/>
            <w:szCs w:val="24"/>
          </w:rPr>
          <w:t>August 2, 2014</w:t>
        </w:r>
      </w:ins>
      <w:ins w:id="2" w:author="Kyle Mc Hale Dela Cruz" w:date="2014-08-02T21:00:00Z">
        <w:del w:id="3" w:author="Vilson Lu" w:date="2014-08-02T21:31:00Z">
          <w:r w:rsidR="008D6001" w:rsidDel="00754FA6">
            <w:rPr>
              <w:noProof/>
              <w:sz w:val="24"/>
              <w:szCs w:val="24"/>
            </w:rPr>
            <w:delText>August 2, 2014</w:delText>
          </w:r>
        </w:del>
      </w:ins>
      <w:ins w:id="4" w:author="TinTin Kalaw" w:date="2014-08-02T16:40:00Z">
        <w:del w:id="5" w:author="Vilson Lu" w:date="2014-08-02T21:31:00Z">
          <w:r w:rsidR="0061346A" w:rsidDel="00754FA6">
            <w:rPr>
              <w:noProof/>
              <w:sz w:val="24"/>
              <w:szCs w:val="24"/>
            </w:rPr>
            <w:delText>August 2, 2014</w:delText>
          </w:r>
        </w:del>
      </w:ins>
      <w:del w:id="6" w:author="Vilson Lu" w:date="2014-08-02T21:31:00Z">
        <w:r w:rsidR="00A1648F" w:rsidDel="00754FA6">
          <w:rPr>
            <w:noProof/>
            <w:sz w:val="24"/>
            <w:szCs w:val="24"/>
          </w:rPr>
          <w:delText>July 30, 2014</w:delText>
        </w:r>
      </w:del>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commentRangeStart w:id="7"/>
      <w:r w:rsidRPr="00EF6E7F">
        <w:rPr>
          <w:b/>
        </w:rPr>
        <w:t>Abstract</w:t>
      </w:r>
      <w:commentRangeEnd w:id="7"/>
      <w:r w:rsidR="007D3A2D">
        <w:rPr>
          <w:rStyle w:val="CommentReference"/>
        </w:rPr>
        <w:commentReference w:id="7"/>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5336FAA4" w14:textId="16796039" w:rsidR="0082421E" w:rsidRPr="00EF6E7F" w:rsidRDefault="0082421E" w:rsidP="0082421E">
      <w:pPr>
        <w:rPr>
          <w:szCs w:val="18"/>
        </w:rPr>
      </w:pPr>
      <w:r w:rsidRPr="00EF6E7F">
        <w:rPr>
          <w:szCs w:val="18"/>
        </w:rPr>
        <w:t>Keywords: Information extraction, disaster management</w:t>
      </w:r>
      <w:r w:rsidR="00F20F78" w:rsidRPr="00EF6E7F">
        <w:rPr>
          <w:szCs w:val="18"/>
        </w:rPr>
        <w:t>, social media</w:t>
      </w:r>
    </w:p>
    <w:p w14:paraId="3E3A8287" w14:textId="77777777" w:rsidR="0082421E" w:rsidRPr="00EF6E7F" w:rsidRDefault="0082421E" w:rsidP="0082421E">
      <w:pPr>
        <w:rPr>
          <w:b/>
          <w:sz w:val="24"/>
          <w:szCs w:val="24"/>
        </w:rPr>
        <w:sectPr w:rsidR="0082421E" w:rsidRPr="00EF6E7F" w:rsidSect="00F20F78">
          <w:pgSz w:w="12240" w:h="15840"/>
          <w:pgMar w:top="1440" w:right="1440" w:bottom="1440" w:left="1440" w:header="720" w:footer="720" w:gutter="0"/>
          <w:pgNumType w:start="1" w:chapStyle="1"/>
          <w:cols w:space="720"/>
          <w:titlePg/>
          <w:docGrid w:linePitch="360"/>
        </w:sectPr>
      </w:pPr>
    </w:p>
    <w:p w14:paraId="56E01273" w14:textId="017DD3E7" w:rsidR="00644656" w:rsidRPr="00EF6E7F" w:rsidRDefault="00644656" w:rsidP="00644656">
      <w:pPr>
        <w:pStyle w:val="TOC1"/>
      </w:pPr>
      <w:r w:rsidRPr="00EF6E7F">
        <w:lastRenderedPageBreak/>
        <w:t>Table of Contents</w:t>
      </w:r>
    </w:p>
    <w:p w14:paraId="6D30A4DC" w14:textId="77777777" w:rsidR="00644656" w:rsidRPr="00EF6E7F" w:rsidRDefault="00644656" w:rsidP="00644656">
      <w:pPr>
        <w:pStyle w:val="TOC1"/>
      </w:pPr>
    </w:p>
    <w:p w14:paraId="5FE79D37" w14:textId="77777777" w:rsidR="00754FA6" w:rsidRDefault="00644656">
      <w:pPr>
        <w:pStyle w:val="TOC1"/>
        <w:rPr>
          <w:ins w:id="8" w:author="Vilson Lu" w:date="2014-08-02T21:49:00Z"/>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ins w:id="9" w:author="Vilson Lu" w:date="2014-08-02T21:49:00Z">
        <w:r w:rsidR="00754FA6" w:rsidRPr="00B403B6">
          <w:rPr>
            <w:rStyle w:val="Hyperlink"/>
            <w:noProof/>
          </w:rPr>
          <w:fldChar w:fldCharType="begin"/>
        </w:r>
        <w:r w:rsidR="00754FA6" w:rsidRPr="00B403B6">
          <w:rPr>
            <w:rStyle w:val="Hyperlink"/>
            <w:noProof/>
          </w:rPr>
          <w:instrText xml:space="preserve"> </w:instrText>
        </w:r>
        <w:r w:rsidR="00754FA6">
          <w:rPr>
            <w:noProof/>
          </w:rPr>
          <w:instrText>HYPERLINK \l "_Toc394779474"</w:instrText>
        </w:r>
        <w:r w:rsidR="00754FA6" w:rsidRPr="00B403B6">
          <w:rPr>
            <w:rStyle w:val="Hyperlink"/>
            <w:noProof/>
          </w:rPr>
          <w:instrText xml:space="preserve"> </w:instrText>
        </w:r>
        <w:r w:rsidR="00754FA6" w:rsidRPr="00B403B6">
          <w:rPr>
            <w:rStyle w:val="Hyperlink"/>
            <w:noProof/>
          </w:rPr>
        </w:r>
        <w:r w:rsidR="00754FA6" w:rsidRPr="00B403B6">
          <w:rPr>
            <w:rStyle w:val="Hyperlink"/>
            <w:noProof/>
          </w:rPr>
          <w:fldChar w:fldCharType="separate"/>
        </w:r>
        <w:r w:rsidR="00754FA6" w:rsidRPr="00B403B6">
          <w:rPr>
            <w:rStyle w:val="Hyperlink"/>
            <w:noProof/>
          </w:rPr>
          <w:t>1.0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Research Description</w:t>
        </w:r>
        <w:r w:rsidR="00754FA6">
          <w:rPr>
            <w:noProof/>
            <w:webHidden/>
          </w:rPr>
          <w:tab/>
        </w:r>
        <w:r w:rsidR="00754FA6">
          <w:rPr>
            <w:noProof/>
            <w:webHidden/>
          </w:rPr>
          <w:fldChar w:fldCharType="begin"/>
        </w:r>
        <w:r w:rsidR="00754FA6">
          <w:rPr>
            <w:noProof/>
            <w:webHidden/>
          </w:rPr>
          <w:instrText xml:space="preserve"> PAGEREF _Toc394779474 \h </w:instrText>
        </w:r>
        <w:r w:rsidR="00754FA6">
          <w:rPr>
            <w:noProof/>
            <w:webHidden/>
          </w:rPr>
        </w:r>
      </w:ins>
      <w:r w:rsidR="00754FA6">
        <w:rPr>
          <w:noProof/>
          <w:webHidden/>
        </w:rPr>
        <w:fldChar w:fldCharType="separate"/>
      </w:r>
      <w:ins w:id="10" w:author="Vilson Lu" w:date="2014-08-02T21:49:00Z">
        <w:r w:rsidR="00754FA6">
          <w:rPr>
            <w:noProof/>
            <w:webHidden/>
          </w:rPr>
          <w:t>1-1</w:t>
        </w:r>
        <w:r w:rsidR="00754FA6">
          <w:rPr>
            <w:noProof/>
            <w:webHidden/>
          </w:rPr>
          <w:fldChar w:fldCharType="end"/>
        </w:r>
        <w:r w:rsidR="00754FA6" w:rsidRPr="00B403B6">
          <w:rPr>
            <w:rStyle w:val="Hyperlink"/>
            <w:noProof/>
          </w:rPr>
          <w:fldChar w:fldCharType="end"/>
        </w:r>
      </w:ins>
    </w:p>
    <w:p w14:paraId="5387223E" w14:textId="77777777" w:rsidR="00754FA6" w:rsidRDefault="00754FA6" w:rsidP="00754FA6">
      <w:pPr>
        <w:pStyle w:val="TOC2"/>
        <w:rPr>
          <w:ins w:id="11" w:author="Vilson Lu" w:date="2014-08-02T21:49:00Z"/>
          <w:rFonts w:asciiTheme="minorHAnsi" w:eastAsiaTheme="minorEastAsia" w:hAnsiTheme="minorHAnsi" w:cstheme="minorBidi"/>
          <w:noProof/>
          <w:sz w:val="22"/>
          <w:szCs w:val="22"/>
          <w:lang w:val="en-PH" w:eastAsia="zh-CN"/>
        </w:rPr>
        <w:pPrChange w:id="12" w:author="Vilson Lu" w:date="2014-08-02T21:56:00Z">
          <w:pPr>
            <w:pStyle w:val="TOC2"/>
            <w:tabs>
              <w:tab w:val="left" w:pos="880"/>
              <w:tab w:val="right" w:leader="dot" w:pos="9350"/>
            </w:tabs>
          </w:pPr>
        </w:pPrChange>
      </w:pPr>
      <w:ins w:id="13"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"_Toc394779475"</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1.1</w:t>
        </w:r>
        <w:r>
          <w:rPr>
            <w:rFonts w:asciiTheme="minorHAnsi" w:eastAsiaTheme="minorEastAsia" w:hAnsiTheme="minorHAnsi" w:cstheme="minorBidi"/>
            <w:noProof/>
            <w:sz w:val="22"/>
            <w:szCs w:val="22"/>
            <w:lang w:val="en-PH" w:eastAsia="zh-CN"/>
          </w:rPr>
          <w:tab/>
        </w:r>
        <w:r w:rsidRPr="00B403B6">
          <w:rPr>
            <w:rStyle w:val="Hyperlink"/>
            <w:noProof/>
          </w:rPr>
          <w:t>Overview of the Current State of Technology</w:t>
        </w:r>
        <w:r>
          <w:rPr>
            <w:noProof/>
            <w:webHidden/>
          </w:rPr>
          <w:tab/>
        </w:r>
        <w:r>
          <w:rPr>
            <w:noProof/>
            <w:webHidden/>
          </w:rPr>
          <w:fldChar w:fldCharType="begin"/>
        </w:r>
        <w:r>
          <w:rPr>
            <w:noProof/>
            <w:webHidden/>
          </w:rPr>
          <w:instrText xml:space="preserve"> PAGEREF _Toc394779475 \h </w:instrText>
        </w:r>
        <w:r>
          <w:rPr>
            <w:noProof/>
            <w:webHidden/>
          </w:rPr>
        </w:r>
      </w:ins>
      <w:r>
        <w:rPr>
          <w:noProof/>
          <w:webHidden/>
        </w:rPr>
        <w:fldChar w:fldCharType="separate"/>
      </w:r>
      <w:ins w:id="14" w:author="Vilson Lu" w:date="2014-08-02T21:49:00Z">
        <w:r>
          <w:rPr>
            <w:noProof/>
            <w:webHidden/>
          </w:rPr>
          <w:t>1-1</w:t>
        </w:r>
        <w:r>
          <w:rPr>
            <w:noProof/>
            <w:webHidden/>
          </w:rPr>
          <w:fldChar w:fldCharType="end"/>
        </w:r>
        <w:r w:rsidRPr="00B403B6">
          <w:rPr>
            <w:rStyle w:val="Hyperlink"/>
            <w:noProof/>
          </w:rPr>
          <w:fldChar w:fldCharType="end"/>
        </w:r>
      </w:ins>
    </w:p>
    <w:p w14:paraId="02398782" w14:textId="77777777" w:rsidR="00754FA6" w:rsidRDefault="00754FA6" w:rsidP="00754FA6">
      <w:pPr>
        <w:pStyle w:val="TOC2"/>
        <w:rPr>
          <w:ins w:id="15" w:author="Vilson Lu" w:date="2014-08-02T21:49:00Z"/>
          <w:rFonts w:asciiTheme="minorHAnsi" w:eastAsiaTheme="minorEastAsia" w:hAnsiTheme="minorHAnsi" w:cstheme="minorBidi"/>
          <w:noProof/>
          <w:sz w:val="22"/>
          <w:szCs w:val="22"/>
          <w:lang w:val="en-PH" w:eastAsia="zh-CN"/>
        </w:rPr>
        <w:pPrChange w:id="16" w:author="Vilson Lu" w:date="2014-08-02T21:56:00Z">
          <w:pPr>
            <w:pStyle w:val="TOC2"/>
            <w:tabs>
              <w:tab w:val="left" w:pos="880"/>
              <w:tab w:val="right" w:leader="dot" w:pos="9350"/>
            </w:tabs>
          </w:pPr>
        </w:pPrChange>
      </w:pPr>
      <w:ins w:id="17"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"_Toc394779476"</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1.2</w:t>
        </w:r>
        <w:r>
          <w:rPr>
            <w:rFonts w:asciiTheme="minorHAnsi" w:eastAsiaTheme="minorEastAsia" w:hAnsiTheme="minorHAnsi" w:cstheme="minorBidi"/>
            <w:noProof/>
            <w:sz w:val="22"/>
            <w:szCs w:val="22"/>
            <w:lang w:val="en-PH" w:eastAsia="zh-CN"/>
          </w:rPr>
          <w:tab/>
        </w:r>
        <w:r w:rsidRPr="00B403B6">
          <w:rPr>
            <w:rStyle w:val="Hyperlink"/>
            <w:noProof/>
          </w:rPr>
          <w:t>Research Objectives</w:t>
        </w:r>
        <w:r>
          <w:rPr>
            <w:noProof/>
            <w:webHidden/>
          </w:rPr>
          <w:tab/>
        </w:r>
        <w:r>
          <w:rPr>
            <w:noProof/>
            <w:webHidden/>
          </w:rPr>
          <w:fldChar w:fldCharType="begin"/>
        </w:r>
        <w:r>
          <w:rPr>
            <w:noProof/>
            <w:webHidden/>
          </w:rPr>
          <w:instrText xml:space="preserve"> PAGEREF _Toc394779476 \h </w:instrText>
        </w:r>
        <w:r>
          <w:rPr>
            <w:noProof/>
            <w:webHidden/>
          </w:rPr>
        </w:r>
      </w:ins>
      <w:r>
        <w:rPr>
          <w:noProof/>
          <w:webHidden/>
        </w:rPr>
        <w:fldChar w:fldCharType="separate"/>
      </w:r>
      <w:ins w:id="18" w:author="Vilson Lu" w:date="2014-08-02T21:49:00Z">
        <w:r>
          <w:rPr>
            <w:noProof/>
            <w:webHidden/>
          </w:rPr>
          <w:t>1-2</w:t>
        </w:r>
        <w:r>
          <w:rPr>
            <w:noProof/>
            <w:webHidden/>
          </w:rPr>
          <w:fldChar w:fldCharType="end"/>
        </w:r>
        <w:r w:rsidRPr="00B403B6">
          <w:rPr>
            <w:rStyle w:val="Hyperlink"/>
            <w:noProof/>
          </w:rPr>
          <w:fldChar w:fldCharType="end"/>
        </w:r>
      </w:ins>
    </w:p>
    <w:p w14:paraId="741037AD" w14:textId="77777777" w:rsidR="00754FA6" w:rsidRDefault="00754FA6">
      <w:pPr>
        <w:pStyle w:val="TOC3"/>
        <w:tabs>
          <w:tab w:val="left" w:pos="1100"/>
          <w:tab w:val="right" w:leader="dot" w:pos="9350"/>
        </w:tabs>
        <w:rPr>
          <w:ins w:id="19" w:author="Vilson Lu" w:date="2014-08-02T21:49:00Z"/>
          <w:rFonts w:asciiTheme="minorHAnsi" w:eastAsiaTheme="minorEastAsia" w:hAnsiTheme="minorHAnsi" w:cstheme="minorBidi"/>
          <w:noProof/>
          <w:sz w:val="22"/>
          <w:szCs w:val="22"/>
          <w:lang w:val="en-PH" w:eastAsia="zh-CN"/>
        </w:rPr>
      </w:pPr>
      <w:ins w:id="20"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"_Toc394779477"</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noProof/>
            <w:sz w:val="22"/>
            <w:szCs w:val="22"/>
            <w:lang w:val="en-PH" w:eastAsia="zh-CN"/>
          </w:rPr>
          <w:tab/>
        </w:r>
        <w:r w:rsidRPr="00B403B6">
          <w:rPr>
            <w:rStyle w:val="Hyperlink"/>
            <w:noProof/>
          </w:rPr>
          <w:t>General Objective</w:t>
        </w:r>
        <w:r>
          <w:rPr>
            <w:noProof/>
            <w:webHidden/>
          </w:rPr>
          <w:tab/>
        </w:r>
        <w:r>
          <w:rPr>
            <w:noProof/>
            <w:webHidden/>
          </w:rPr>
          <w:fldChar w:fldCharType="begin"/>
        </w:r>
        <w:r>
          <w:rPr>
            <w:noProof/>
            <w:webHidden/>
          </w:rPr>
          <w:instrText xml:space="preserve"> PAGEREF _Toc394779477 \h </w:instrText>
        </w:r>
        <w:r>
          <w:rPr>
            <w:noProof/>
            <w:webHidden/>
          </w:rPr>
        </w:r>
      </w:ins>
      <w:r>
        <w:rPr>
          <w:noProof/>
          <w:webHidden/>
        </w:rPr>
        <w:fldChar w:fldCharType="separate"/>
      </w:r>
      <w:ins w:id="21" w:author="Vilson Lu" w:date="2014-08-02T21:49:00Z">
        <w:r>
          <w:rPr>
            <w:noProof/>
            <w:webHidden/>
          </w:rPr>
          <w:t>1-2</w:t>
        </w:r>
        <w:r>
          <w:rPr>
            <w:noProof/>
            <w:webHidden/>
          </w:rPr>
          <w:fldChar w:fldCharType="end"/>
        </w:r>
        <w:r w:rsidRPr="00B403B6">
          <w:rPr>
            <w:rStyle w:val="Hyperlink"/>
            <w:noProof/>
          </w:rPr>
          <w:fldChar w:fldCharType="end"/>
        </w:r>
      </w:ins>
    </w:p>
    <w:p w14:paraId="2D34E38F" w14:textId="77777777" w:rsidR="00754FA6" w:rsidRDefault="00754FA6">
      <w:pPr>
        <w:pStyle w:val="TOC3"/>
        <w:tabs>
          <w:tab w:val="left" w:pos="1100"/>
          <w:tab w:val="right" w:leader="dot" w:pos="9350"/>
        </w:tabs>
        <w:rPr>
          <w:ins w:id="22" w:author="Vilson Lu" w:date="2014-08-02T21:49:00Z"/>
          <w:rFonts w:asciiTheme="minorHAnsi" w:eastAsiaTheme="minorEastAsia" w:hAnsiTheme="minorHAnsi" w:cstheme="minorBidi"/>
          <w:noProof/>
          <w:sz w:val="22"/>
          <w:szCs w:val="22"/>
          <w:lang w:val="en-PH" w:eastAsia="zh-CN"/>
        </w:rPr>
      </w:pPr>
      <w:ins w:id="23"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"_Toc394779478"</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1.2.2</w:t>
        </w:r>
        <w:r>
          <w:rPr>
            <w:rFonts w:asciiTheme="minorHAnsi" w:eastAsiaTheme="minorEastAsia" w:hAnsiTheme="minorHAnsi" w:cstheme="minorBidi"/>
            <w:noProof/>
            <w:sz w:val="22"/>
            <w:szCs w:val="22"/>
            <w:lang w:val="en-PH" w:eastAsia="zh-CN"/>
          </w:rPr>
          <w:tab/>
        </w:r>
        <w:r w:rsidRPr="00B403B6">
          <w:rPr>
            <w:rStyle w:val="Hyperlink"/>
            <w:noProof/>
          </w:rPr>
          <w:t>Specific Objectives</w:t>
        </w:r>
        <w:r>
          <w:rPr>
            <w:noProof/>
            <w:webHidden/>
          </w:rPr>
          <w:tab/>
        </w:r>
        <w:r>
          <w:rPr>
            <w:noProof/>
            <w:webHidden/>
          </w:rPr>
          <w:fldChar w:fldCharType="begin"/>
        </w:r>
        <w:r>
          <w:rPr>
            <w:noProof/>
            <w:webHidden/>
          </w:rPr>
          <w:instrText xml:space="preserve"> PAGEREF _Toc394779478 \h </w:instrText>
        </w:r>
        <w:r>
          <w:rPr>
            <w:noProof/>
            <w:webHidden/>
          </w:rPr>
        </w:r>
      </w:ins>
      <w:r>
        <w:rPr>
          <w:noProof/>
          <w:webHidden/>
        </w:rPr>
        <w:fldChar w:fldCharType="separate"/>
      </w:r>
      <w:ins w:id="24" w:author="Vilson Lu" w:date="2014-08-02T21:49:00Z">
        <w:r>
          <w:rPr>
            <w:noProof/>
            <w:webHidden/>
          </w:rPr>
          <w:t>1-3</w:t>
        </w:r>
        <w:r>
          <w:rPr>
            <w:noProof/>
            <w:webHidden/>
          </w:rPr>
          <w:fldChar w:fldCharType="end"/>
        </w:r>
        <w:r w:rsidRPr="00B403B6">
          <w:rPr>
            <w:rStyle w:val="Hyperlink"/>
            <w:noProof/>
          </w:rPr>
          <w:fldChar w:fldCharType="end"/>
        </w:r>
      </w:ins>
    </w:p>
    <w:p w14:paraId="610AAB28" w14:textId="77777777" w:rsidR="00754FA6" w:rsidRDefault="00754FA6" w:rsidP="00754FA6">
      <w:pPr>
        <w:pStyle w:val="TOC2"/>
        <w:rPr>
          <w:ins w:id="25" w:author="Vilson Lu" w:date="2014-08-02T21:49:00Z"/>
          <w:rFonts w:asciiTheme="minorHAnsi" w:eastAsiaTheme="minorEastAsia" w:hAnsiTheme="minorHAnsi" w:cstheme="minorBidi"/>
          <w:noProof/>
          <w:sz w:val="22"/>
          <w:szCs w:val="22"/>
          <w:lang w:val="en-PH" w:eastAsia="zh-CN"/>
        </w:rPr>
        <w:pPrChange w:id="26" w:author="Vilson Lu" w:date="2014-08-02T21:56:00Z">
          <w:pPr>
            <w:pStyle w:val="TOC2"/>
            <w:tabs>
              <w:tab w:val="left" w:pos="880"/>
              <w:tab w:val="right" w:leader="dot" w:pos="9350"/>
            </w:tabs>
          </w:pPr>
        </w:pPrChange>
      </w:pPr>
      <w:ins w:id="27"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"_Toc394779479"</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1.3</w:t>
        </w:r>
        <w:r>
          <w:rPr>
            <w:rFonts w:asciiTheme="minorHAnsi" w:eastAsiaTheme="minorEastAsia" w:hAnsiTheme="minorHAnsi" w:cstheme="minorBidi"/>
            <w:noProof/>
            <w:sz w:val="22"/>
            <w:szCs w:val="22"/>
            <w:lang w:val="en-PH" w:eastAsia="zh-CN"/>
          </w:rPr>
          <w:tab/>
        </w:r>
        <w:r w:rsidRPr="00B403B6">
          <w:rPr>
            <w:rStyle w:val="Hyperlink"/>
            <w:noProof/>
          </w:rPr>
          <w:t>Scope and Limitations of the Research</w:t>
        </w:r>
        <w:r>
          <w:rPr>
            <w:noProof/>
            <w:webHidden/>
          </w:rPr>
          <w:tab/>
        </w:r>
        <w:r>
          <w:rPr>
            <w:noProof/>
            <w:webHidden/>
          </w:rPr>
          <w:fldChar w:fldCharType="begin"/>
        </w:r>
        <w:r>
          <w:rPr>
            <w:noProof/>
            <w:webHidden/>
          </w:rPr>
          <w:instrText xml:space="preserve"> PAGEREF _Toc394779479 \h </w:instrText>
        </w:r>
        <w:r>
          <w:rPr>
            <w:noProof/>
            <w:webHidden/>
          </w:rPr>
        </w:r>
      </w:ins>
      <w:r>
        <w:rPr>
          <w:noProof/>
          <w:webHidden/>
        </w:rPr>
        <w:fldChar w:fldCharType="separate"/>
      </w:r>
      <w:ins w:id="28" w:author="Vilson Lu" w:date="2014-08-02T21:49:00Z">
        <w:r>
          <w:rPr>
            <w:noProof/>
            <w:webHidden/>
          </w:rPr>
          <w:t>1-3</w:t>
        </w:r>
        <w:r>
          <w:rPr>
            <w:noProof/>
            <w:webHidden/>
          </w:rPr>
          <w:fldChar w:fldCharType="end"/>
        </w:r>
        <w:r w:rsidRPr="00B403B6">
          <w:rPr>
            <w:rStyle w:val="Hyperlink"/>
            <w:noProof/>
          </w:rPr>
          <w:fldChar w:fldCharType="end"/>
        </w:r>
      </w:ins>
    </w:p>
    <w:p w14:paraId="7154FEEF" w14:textId="77777777" w:rsidR="00754FA6" w:rsidRDefault="00754FA6" w:rsidP="00754FA6">
      <w:pPr>
        <w:pStyle w:val="TOC2"/>
        <w:rPr>
          <w:ins w:id="29" w:author="Vilson Lu" w:date="2014-08-02T21:49:00Z"/>
          <w:rFonts w:asciiTheme="minorHAnsi" w:eastAsiaTheme="minorEastAsia" w:hAnsiTheme="minorHAnsi" w:cstheme="minorBidi"/>
          <w:noProof/>
          <w:sz w:val="22"/>
          <w:szCs w:val="22"/>
          <w:lang w:val="en-PH" w:eastAsia="zh-CN"/>
        </w:rPr>
        <w:pPrChange w:id="30" w:author="Vilson Lu" w:date="2014-08-02T21:56:00Z">
          <w:pPr>
            <w:pStyle w:val="TOC2"/>
            <w:tabs>
              <w:tab w:val="left" w:pos="880"/>
              <w:tab w:val="right" w:leader="dot" w:pos="9350"/>
            </w:tabs>
          </w:pPr>
        </w:pPrChange>
      </w:pPr>
      <w:ins w:id="31"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"_Toc394779480"</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1.4</w:t>
        </w:r>
        <w:r>
          <w:rPr>
            <w:rFonts w:asciiTheme="minorHAnsi" w:eastAsiaTheme="minorEastAsia" w:hAnsiTheme="minorHAnsi" w:cstheme="minorBidi"/>
            <w:noProof/>
            <w:sz w:val="22"/>
            <w:szCs w:val="22"/>
            <w:lang w:val="en-PH" w:eastAsia="zh-CN"/>
          </w:rPr>
          <w:tab/>
        </w:r>
        <w:r w:rsidRPr="00B403B6">
          <w:rPr>
            <w:rStyle w:val="Hyperlink"/>
            <w:noProof/>
          </w:rPr>
          <w:t>Significance of the Research</w:t>
        </w:r>
        <w:r>
          <w:rPr>
            <w:noProof/>
            <w:webHidden/>
          </w:rPr>
          <w:tab/>
        </w:r>
        <w:r>
          <w:rPr>
            <w:noProof/>
            <w:webHidden/>
          </w:rPr>
          <w:fldChar w:fldCharType="begin"/>
        </w:r>
        <w:r>
          <w:rPr>
            <w:noProof/>
            <w:webHidden/>
          </w:rPr>
          <w:instrText xml:space="preserve"> PAGEREF _Toc394779480 \h </w:instrText>
        </w:r>
        <w:r>
          <w:rPr>
            <w:noProof/>
            <w:webHidden/>
          </w:rPr>
        </w:r>
      </w:ins>
      <w:r>
        <w:rPr>
          <w:noProof/>
          <w:webHidden/>
        </w:rPr>
        <w:fldChar w:fldCharType="separate"/>
      </w:r>
      <w:ins w:id="32" w:author="Vilson Lu" w:date="2014-08-02T21:49:00Z">
        <w:r>
          <w:rPr>
            <w:noProof/>
            <w:webHidden/>
          </w:rPr>
          <w:t>1-4</w:t>
        </w:r>
        <w:r>
          <w:rPr>
            <w:noProof/>
            <w:webHidden/>
          </w:rPr>
          <w:fldChar w:fldCharType="end"/>
        </w:r>
        <w:r w:rsidRPr="00B403B6">
          <w:rPr>
            <w:rStyle w:val="Hyperlink"/>
            <w:noProof/>
          </w:rPr>
          <w:fldChar w:fldCharType="end"/>
        </w:r>
      </w:ins>
    </w:p>
    <w:p w14:paraId="64C51C1F" w14:textId="77777777" w:rsidR="00754FA6" w:rsidRDefault="00754FA6" w:rsidP="00754FA6">
      <w:pPr>
        <w:pStyle w:val="TOC2"/>
        <w:rPr>
          <w:ins w:id="33" w:author="Vilson Lu" w:date="2014-08-02T21:49:00Z"/>
          <w:rFonts w:asciiTheme="minorHAnsi" w:eastAsiaTheme="minorEastAsia" w:hAnsiTheme="minorHAnsi" w:cstheme="minorBidi"/>
          <w:noProof/>
          <w:sz w:val="22"/>
          <w:szCs w:val="22"/>
          <w:lang w:val="en-PH" w:eastAsia="zh-CN"/>
        </w:rPr>
        <w:pPrChange w:id="34" w:author="Vilson Lu" w:date="2014-08-02T21:56:00Z">
          <w:pPr>
            <w:pStyle w:val="TOC2"/>
            <w:tabs>
              <w:tab w:val="left" w:pos="880"/>
              <w:tab w:val="right" w:leader="dot" w:pos="9350"/>
            </w:tabs>
          </w:pPr>
        </w:pPrChange>
      </w:pPr>
      <w:ins w:id="35"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"_Toc394779481"</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1.5</w:t>
        </w:r>
        <w:r>
          <w:rPr>
            <w:rFonts w:asciiTheme="minorHAnsi" w:eastAsiaTheme="minorEastAsia" w:hAnsiTheme="minorHAnsi" w:cstheme="minorBidi"/>
            <w:noProof/>
            <w:sz w:val="22"/>
            <w:szCs w:val="22"/>
            <w:lang w:val="en-PH" w:eastAsia="zh-CN"/>
          </w:rPr>
          <w:tab/>
        </w:r>
        <w:r w:rsidRPr="00B403B6">
          <w:rPr>
            <w:rStyle w:val="Hyperlink"/>
            <w:noProof/>
          </w:rPr>
          <w:t>Research Methodology</w:t>
        </w:r>
        <w:r>
          <w:rPr>
            <w:noProof/>
            <w:webHidden/>
          </w:rPr>
          <w:tab/>
        </w:r>
        <w:r>
          <w:rPr>
            <w:noProof/>
            <w:webHidden/>
          </w:rPr>
          <w:fldChar w:fldCharType="begin"/>
        </w:r>
        <w:r>
          <w:rPr>
            <w:noProof/>
            <w:webHidden/>
          </w:rPr>
          <w:instrText xml:space="preserve"> PAGEREF _Toc394779481 \h </w:instrText>
        </w:r>
        <w:r>
          <w:rPr>
            <w:noProof/>
            <w:webHidden/>
          </w:rPr>
        </w:r>
      </w:ins>
      <w:r>
        <w:rPr>
          <w:noProof/>
          <w:webHidden/>
        </w:rPr>
        <w:fldChar w:fldCharType="separate"/>
      </w:r>
      <w:ins w:id="36" w:author="Vilson Lu" w:date="2014-08-02T21:49:00Z">
        <w:r>
          <w:rPr>
            <w:noProof/>
            <w:webHidden/>
          </w:rPr>
          <w:t>1-4</w:t>
        </w:r>
        <w:r>
          <w:rPr>
            <w:noProof/>
            <w:webHidden/>
          </w:rPr>
          <w:fldChar w:fldCharType="end"/>
        </w:r>
        <w:r w:rsidRPr="00B403B6">
          <w:rPr>
            <w:rStyle w:val="Hyperlink"/>
            <w:noProof/>
          </w:rPr>
          <w:fldChar w:fldCharType="end"/>
        </w:r>
      </w:ins>
    </w:p>
    <w:p w14:paraId="78D4B07E" w14:textId="77777777" w:rsidR="00754FA6" w:rsidRDefault="00754FA6">
      <w:pPr>
        <w:pStyle w:val="TOC3"/>
        <w:tabs>
          <w:tab w:val="left" w:pos="1100"/>
          <w:tab w:val="right" w:leader="dot" w:pos="9350"/>
        </w:tabs>
        <w:rPr>
          <w:ins w:id="37" w:author="Vilson Lu" w:date="2014-08-02T21:49:00Z"/>
          <w:rFonts w:asciiTheme="minorHAnsi" w:eastAsiaTheme="minorEastAsia" w:hAnsiTheme="minorHAnsi" w:cstheme="minorBidi"/>
          <w:noProof/>
          <w:sz w:val="22"/>
          <w:szCs w:val="22"/>
          <w:lang w:val="en-PH" w:eastAsia="zh-CN"/>
        </w:rPr>
      </w:pPr>
      <w:ins w:id="38"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"_Toc394779482"</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1.5.1</w:t>
        </w:r>
        <w:r>
          <w:rPr>
            <w:rFonts w:asciiTheme="minorHAnsi" w:eastAsiaTheme="minorEastAsia" w:hAnsiTheme="minorHAnsi" w:cstheme="minorBidi"/>
            <w:noProof/>
            <w:sz w:val="22"/>
            <w:szCs w:val="22"/>
            <w:lang w:val="en-PH" w:eastAsia="zh-CN"/>
          </w:rPr>
          <w:tab/>
        </w:r>
        <w:r w:rsidRPr="00B403B6">
          <w:rPr>
            <w:rStyle w:val="Hyperlink"/>
            <w:noProof/>
          </w:rPr>
          <w:t>Investigation and Research Analysis</w:t>
        </w:r>
        <w:r>
          <w:rPr>
            <w:noProof/>
            <w:webHidden/>
          </w:rPr>
          <w:tab/>
        </w:r>
        <w:r>
          <w:rPr>
            <w:noProof/>
            <w:webHidden/>
          </w:rPr>
          <w:fldChar w:fldCharType="begin"/>
        </w:r>
        <w:r>
          <w:rPr>
            <w:noProof/>
            <w:webHidden/>
          </w:rPr>
          <w:instrText xml:space="preserve"> PAGEREF _Toc394779482 \h </w:instrText>
        </w:r>
        <w:r>
          <w:rPr>
            <w:noProof/>
            <w:webHidden/>
          </w:rPr>
        </w:r>
      </w:ins>
      <w:r>
        <w:rPr>
          <w:noProof/>
          <w:webHidden/>
        </w:rPr>
        <w:fldChar w:fldCharType="separate"/>
      </w:r>
      <w:ins w:id="39" w:author="Vilson Lu" w:date="2014-08-02T21:49:00Z">
        <w:r>
          <w:rPr>
            <w:noProof/>
            <w:webHidden/>
          </w:rPr>
          <w:t>1-5</w:t>
        </w:r>
        <w:r>
          <w:rPr>
            <w:noProof/>
            <w:webHidden/>
          </w:rPr>
          <w:fldChar w:fldCharType="end"/>
        </w:r>
        <w:r w:rsidRPr="00B403B6">
          <w:rPr>
            <w:rStyle w:val="Hyperlink"/>
            <w:noProof/>
          </w:rPr>
          <w:fldChar w:fldCharType="end"/>
        </w:r>
      </w:ins>
    </w:p>
    <w:p w14:paraId="1283CCCF" w14:textId="77777777" w:rsidR="00754FA6" w:rsidRDefault="00754FA6">
      <w:pPr>
        <w:pStyle w:val="TOC3"/>
        <w:tabs>
          <w:tab w:val="left" w:pos="1100"/>
          <w:tab w:val="right" w:leader="dot" w:pos="9350"/>
        </w:tabs>
        <w:rPr>
          <w:ins w:id="40" w:author="Vilson Lu" w:date="2014-08-02T21:49:00Z"/>
          <w:rFonts w:asciiTheme="minorHAnsi" w:eastAsiaTheme="minorEastAsia" w:hAnsiTheme="minorHAnsi" w:cstheme="minorBidi"/>
          <w:noProof/>
          <w:sz w:val="22"/>
          <w:szCs w:val="22"/>
          <w:lang w:val="en-PH" w:eastAsia="zh-CN"/>
        </w:rPr>
      </w:pPr>
      <w:ins w:id="41"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"_Toc394779483"</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1.5.2</w:t>
        </w:r>
        <w:r>
          <w:rPr>
            <w:rFonts w:asciiTheme="minorHAnsi" w:eastAsiaTheme="minorEastAsia" w:hAnsiTheme="minorHAnsi" w:cstheme="minorBidi"/>
            <w:noProof/>
            <w:sz w:val="22"/>
            <w:szCs w:val="22"/>
            <w:lang w:val="en-PH" w:eastAsia="zh-CN"/>
          </w:rPr>
          <w:tab/>
        </w:r>
        <w:r w:rsidRPr="00B403B6">
          <w:rPr>
            <w:rStyle w:val="Hyperlink"/>
            <w:noProof/>
          </w:rPr>
          <w:t>System Design</w:t>
        </w:r>
        <w:r>
          <w:rPr>
            <w:noProof/>
            <w:webHidden/>
          </w:rPr>
          <w:tab/>
        </w:r>
        <w:r>
          <w:rPr>
            <w:noProof/>
            <w:webHidden/>
          </w:rPr>
          <w:fldChar w:fldCharType="begin"/>
        </w:r>
        <w:r>
          <w:rPr>
            <w:noProof/>
            <w:webHidden/>
          </w:rPr>
          <w:instrText xml:space="preserve"> PAGEREF _Toc394779483 \h </w:instrText>
        </w:r>
        <w:r>
          <w:rPr>
            <w:noProof/>
            <w:webHidden/>
          </w:rPr>
        </w:r>
      </w:ins>
      <w:r>
        <w:rPr>
          <w:noProof/>
          <w:webHidden/>
        </w:rPr>
        <w:fldChar w:fldCharType="separate"/>
      </w:r>
      <w:ins w:id="42" w:author="Vilson Lu" w:date="2014-08-02T21:49:00Z">
        <w:r>
          <w:rPr>
            <w:noProof/>
            <w:webHidden/>
          </w:rPr>
          <w:t>1-5</w:t>
        </w:r>
        <w:r>
          <w:rPr>
            <w:noProof/>
            <w:webHidden/>
          </w:rPr>
          <w:fldChar w:fldCharType="end"/>
        </w:r>
        <w:r w:rsidRPr="00B403B6">
          <w:rPr>
            <w:rStyle w:val="Hyperlink"/>
            <w:noProof/>
          </w:rPr>
          <w:fldChar w:fldCharType="end"/>
        </w:r>
      </w:ins>
    </w:p>
    <w:p w14:paraId="6554DE90" w14:textId="77777777" w:rsidR="00754FA6" w:rsidRDefault="00754FA6">
      <w:pPr>
        <w:pStyle w:val="TOC3"/>
        <w:tabs>
          <w:tab w:val="left" w:pos="1100"/>
          <w:tab w:val="right" w:leader="dot" w:pos="9350"/>
        </w:tabs>
        <w:rPr>
          <w:ins w:id="43" w:author="Vilson Lu" w:date="2014-08-02T21:49:00Z"/>
          <w:rFonts w:asciiTheme="minorHAnsi" w:eastAsiaTheme="minorEastAsia" w:hAnsiTheme="minorHAnsi" w:cstheme="minorBidi"/>
          <w:noProof/>
          <w:sz w:val="22"/>
          <w:szCs w:val="22"/>
          <w:lang w:val="en-PH" w:eastAsia="zh-CN"/>
        </w:rPr>
      </w:pPr>
      <w:ins w:id="44"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"_Toc394779484"</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1.5.3</w:t>
        </w:r>
        <w:r>
          <w:rPr>
            <w:rFonts w:asciiTheme="minorHAnsi" w:eastAsiaTheme="minorEastAsia" w:hAnsiTheme="minorHAnsi" w:cstheme="minorBidi"/>
            <w:noProof/>
            <w:sz w:val="22"/>
            <w:szCs w:val="22"/>
            <w:lang w:val="en-PH" w:eastAsia="zh-CN"/>
          </w:rPr>
          <w:tab/>
        </w:r>
        <w:r w:rsidRPr="00B403B6">
          <w:rPr>
            <w:rStyle w:val="Hyperlink"/>
            <w:noProof/>
          </w:rPr>
          <w:t>Sprints</w:t>
        </w:r>
        <w:r>
          <w:rPr>
            <w:noProof/>
            <w:webHidden/>
          </w:rPr>
          <w:tab/>
        </w:r>
        <w:r>
          <w:rPr>
            <w:noProof/>
            <w:webHidden/>
          </w:rPr>
          <w:fldChar w:fldCharType="begin"/>
        </w:r>
        <w:r>
          <w:rPr>
            <w:noProof/>
            <w:webHidden/>
          </w:rPr>
          <w:instrText xml:space="preserve"> PAGEREF _Toc394779484 \h </w:instrText>
        </w:r>
        <w:r>
          <w:rPr>
            <w:noProof/>
            <w:webHidden/>
          </w:rPr>
        </w:r>
      </w:ins>
      <w:r>
        <w:rPr>
          <w:noProof/>
          <w:webHidden/>
        </w:rPr>
        <w:fldChar w:fldCharType="separate"/>
      </w:r>
      <w:ins w:id="45" w:author="Vilson Lu" w:date="2014-08-02T21:49:00Z">
        <w:r>
          <w:rPr>
            <w:noProof/>
            <w:webHidden/>
          </w:rPr>
          <w:t>1-5</w:t>
        </w:r>
        <w:r>
          <w:rPr>
            <w:noProof/>
            <w:webHidden/>
          </w:rPr>
          <w:fldChar w:fldCharType="end"/>
        </w:r>
        <w:r w:rsidRPr="00B403B6">
          <w:rPr>
            <w:rStyle w:val="Hyperlink"/>
            <w:noProof/>
          </w:rPr>
          <w:fldChar w:fldCharType="end"/>
        </w:r>
      </w:ins>
    </w:p>
    <w:p w14:paraId="03EB3174" w14:textId="77777777" w:rsidR="00754FA6" w:rsidRDefault="00754FA6">
      <w:pPr>
        <w:pStyle w:val="TOC3"/>
        <w:tabs>
          <w:tab w:val="left" w:pos="1100"/>
          <w:tab w:val="right" w:leader="dot" w:pos="9350"/>
        </w:tabs>
        <w:rPr>
          <w:ins w:id="46" w:author="Vilson Lu" w:date="2014-08-02T21:49:00Z"/>
          <w:rFonts w:asciiTheme="minorHAnsi" w:eastAsiaTheme="minorEastAsia" w:hAnsiTheme="minorHAnsi" w:cstheme="minorBidi"/>
          <w:noProof/>
          <w:sz w:val="22"/>
          <w:szCs w:val="22"/>
          <w:lang w:val="en-PH" w:eastAsia="zh-CN"/>
        </w:rPr>
      </w:pPr>
      <w:ins w:id="47"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"_Toc394779485"</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1.5.4</w:t>
        </w:r>
        <w:r>
          <w:rPr>
            <w:rFonts w:asciiTheme="minorHAnsi" w:eastAsiaTheme="minorEastAsia" w:hAnsiTheme="minorHAnsi" w:cstheme="minorBidi"/>
            <w:noProof/>
            <w:sz w:val="22"/>
            <w:szCs w:val="22"/>
            <w:lang w:val="en-PH" w:eastAsia="zh-CN"/>
          </w:rPr>
          <w:tab/>
        </w:r>
        <w:r w:rsidRPr="00B403B6">
          <w:rPr>
            <w:rStyle w:val="Hyperlink"/>
            <w:noProof/>
          </w:rPr>
          <w:t>Sprint Planning Meetings</w:t>
        </w:r>
        <w:r>
          <w:rPr>
            <w:noProof/>
            <w:webHidden/>
          </w:rPr>
          <w:tab/>
        </w:r>
        <w:r>
          <w:rPr>
            <w:noProof/>
            <w:webHidden/>
          </w:rPr>
          <w:fldChar w:fldCharType="begin"/>
        </w:r>
        <w:r>
          <w:rPr>
            <w:noProof/>
            <w:webHidden/>
          </w:rPr>
          <w:instrText xml:space="preserve"> PAGEREF _Toc394779485 \h </w:instrText>
        </w:r>
        <w:r>
          <w:rPr>
            <w:noProof/>
            <w:webHidden/>
          </w:rPr>
        </w:r>
      </w:ins>
      <w:r>
        <w:rPr>
          <w:noProof/>
          <w:webHidden/>
        </w:rPr>
        <w:fldChar w:fldCharType="separate"/>
      </w:r>
      <w:ins w:id="48" w:author="Vilson Lu" w:date="2014-08-02T21:49:00Z">
        <w:r>
          <w:rPr>
            <w:noProof/>
            <w:webHidden/>
          </w:rPr>
          <w:t>1-6</w:t>
        </w:r>
        <w:r>
          <w:rPr>
            <w:noProof/>
            <w:webHidden/>
          </w:rPr>
          <w:fldChar w:fldCharType="end"/>
        </w:r>
        <w:r w:rsidRPr="00B403B6">
          <w:rPr>
            <w:rStyle w:val="Hyperlink"/>
            <w:noProof/>
          </w:rPr>
          <w:fldChar w:fldCharType="end"/>
        </w:r>
      </w:ins>
    </w:p>
    <w:p w14:paraId="70D4DB45" w14:textId="77777777" w:rsidR="00754FA6" w:rsidRDefault="00754FA6">
      <w:pPr>
        <w:pStyle w:val="TOC3"/>
        <w:tabs>
          <w:tab w:val="left" w:pos="1100"/>
          <w:tab w:val="right" w:leader="dot" w:pos="9350"/>
        </w:tabs>
        <w:rPr>
          <w:ins w:id="49" w:author="Vilson Lu" w:date="2014-08-02T21:49:00Z"/>
          <w:rFonts w:asciiTheme="minorHAnsi" w:eastAsiaTheme="minorEastAsia" w:hAnsiTheme="minorHAnsi" w:cstheme="minorBidi"/>
          <w:noProof/>
          <w:sz w:val="22"/>
          <w:szCs w:val="22"/>
          <w:lang w:val="en-PH" w:eastAsia="zh-CN"/>
        </w:rPr>
      </w:pPr>
      <w:ins w:id="50"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"_Toc394779486"</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1.5.5</w:t>
        </w:r>
        <w:r>
          <w:rPr>
            <w:rFonts w:asciiTheme="minorHAnsi" w:eastAsiaTheme="minorEastAsia" w:hAnsiTheme="minorHAnsi" w:cstheme="minorBidi"/>
            <w:noProof/>
            <w:sz w:val="22"/>
            <w:szCs w:val="22"/>
            <w:lang w:val="en-PH" w:eastAsia="zh-CN"/>
          </w:rPr>
          <w:tab/>
        </w:r>
        <w:r w:rsidRPr="00B403B6">
          <w:rPr>
            <w:rStyle w:val="Hyperlink"/>
            <w:noProof/>
          </w:rPr>
          <w:t>Scrum Meetings</w:t>
        </w:r>
        <w:r>
          <w:rPr>
            <w:noProof/>
            <w:webHidden/>
          </w:rPr>
          <w:tab/>
        </w:r>
        <w:r>
          <w:rPr>
            <w:noProof/>
            <w:webHidden/>
          </w:rPr>
          <w:fldChar w:fldCharType="begin"/>
        </w:r>
        <w:r>
          <w:rPr>
            <w:noProof/>
            <w:webHidden/>
          </w:rPr>
          <w:instrText xml:space="preserve"> PAGEREF _Toc394779486 \h </w:instrText>
        </w:r>
        <w:r>
          <w:rPr>
            <w:noProof/>
            <w:webHidden/>
          </w:rPr>
        </w:r>
      </w:ins>
      <w:r>
        <w:rPr>
          <w:noProof/>
          <w:webHidden/>
        </w:rPr>
        <w:fldChar w:fldCharType="separate"/>
      </w:r>
      <w:ins w:id="51" w:author="Vilson Lu" w:date="2014-08-02T21:49:00Z">
        <w:r>
          <w:rPr>
            <w:noProof/>
            <w:webHidden/>
          </w:rPr>
          <w:t>1-6</w:t>
        </w:r>
        <w:r>
          <w:rPr>
            <w:noProof/>
            <w:webHidden/>
          </w:rPr>
          <w:fldChar w:fldCharType="end"/>
        </w:r>
        <w:r w:rsidRPr="00B403B6">
          <w:rPr>
            <w:rStyle w:val="Hyperlink"/>
            <w:noProof/>
          </w:rPr>
          <w:fldChar w:fldCharType="end"/>
        </w:r>
      </w:ins>
    </w:p>
    <w:p w14:paraId="30ECE5BF" w14:textId="77777777" w:rsidR="00754FA6" w:rsidRDefault="00754FA6">
      <w:pPr>
        <w:pStyle w:val="TOC3"/>
        <w:tabs>
          <w:tab w:val="left" w:pos="1100"/>
          <w:tab w:val="right" w:leader="dot" w:pos="9350"/>
        </w:tabs>
        <w:rPr>
          <w:ins w:id="52" w:author="Vilson Lu" w:date="2014-08-02T21:49:00Z"/>
          <w:rFonts w:asciiTheme="minorHAnsi" w:eastAsiaTheme="minorEastAsia" w:hAnsiTheme="minorHAnsi" w:cstheme="minorBidi"/>
          <w:noProof/>
          <w:sz w:val="22"/>
          <w:szCs w:val="22"/>
          <w:lang w:val="en-PH" w:eastAsia="zh-CN"/>
        </w:rPr>
      </w:pPr>
      <w:ins w:id="53"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"_Toc394779487"</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1.5.6</w:t>
        </w:r>
        <w:r>
          <w:rPr>
            <w:rFonts w:asciiTheme="minorHAnsi" w:eastAsiaTheme="minorEastAsia" w:hAnsiTheme="minorHAnsi" w:cstheme="minorBidi"/>
            <w:noProof/>
            <w:sz w:val="22"/>
            <w:szCs w:val="22"/>
            <w:lang w:val="en-PH" w:eastAsia="zh-CN"/>
          </w:rPr>
          <w:tab/>
        </w:r>
        <w:r w:rsidRPr="00B403B6">
          <w:rPr>
            <w:rStyle w:val="Hyperlink"/>
            <w:noProof/>
          </w:rPr>
          <w:t>System Development</w:t>
        </w:r>
        <w:r>
          <w:rPr>
            <w:noProof/>
            <w:webHidden/>
          </w:rPr>
          <w:tab/>
        </w:r>
        <w:r>
          <w:rPr>
            <w:noProof/>
            <w:webHidden/>
          </w:rPr>
          <w:fldChar w:fldCharType="begin"/>
        </w:r>
        <w:r>
          <w:rPr>
            <w:noProof/>
            <w:webHidden/>
          </w:rPr>
          <w:instrText xml:space="preserve"> PAGEREF _Toc394779487 \h </w:instrText>
        </w:r>
        <w:r>
          <w:rPr>
            <w:noProof/>
            <w:webHidden/>
          </w:rPr>
        </w:r>
      </w:ins>
      <w:r>
        <w:rPr>
          <w:noProof/>
          <w:webHidden/>
        </w:rPr>
        <w:fldChar w:fldCharType="separate"/>
      </w:r>
      <w:ins w:id="54" w:author="Vilson Lu" w:date="2014-08-02T21:49:00Z">
        <w:r>
          <w:rPr>
            <w:noProof/>
            <w:webHidden/>
          </w:rPr>
          <w:t>1-6</w:t>
        </w:r>
        <w:r>
          <w:rPr>
            <w:noProof/>
            <w:webHidden/>
          </w:rPr>
          <w:fldChar w:fldCharType="end"/>
        </w:r>
        <w:r w:rsidRPr="00B403B6">
          <w:rPr>
            <w:rStyle w:val="Hyperlink"/>
            <w:noProof/>
          </w:rPr>
          <w:fldChar w:fldCharType="end"/>
        </w:r>
      </w:ins>
    </w:p>
    <w:p w14:paraId="0B3697A6" w14:textId="77777777" w:rsidR="00754FA6" w:rsidRDefault="00754FA6">
      <w:pPr>
        <w:pStyle w:val="TOC3"/>
        <w:tabs>
          <w:tab w:val="left" w:pos="1100"/>
          <w:tab w:val="right" w:leader="dot" w:pos="9350"/>
        </w:tabs>
        <w:rPr>
          <w:ins w:id="55" w:author="Vilson Lu" w:date="2014-08-02T21:49:00Z"/>
          <w:rFonts w:asciiTheme="minorHAnsi" w:eastAsiaTheme="minorEastAsia" w:hAnsiTheme="minorHAnsi" w:cstheme="minorBidi"/>
          <w:noProof/>
          <w:sz w:val="22"/>
          <w:szCs w:val="22"/>
          <w:lang w:val="en-PH" w:eastAsia="zh-CN"/>
        </w:rPr>
      </w:pPr>
      <w:ins w:id="56"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"_Toc394779488"</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1.5.7</w:t>
        </w:r>
        <w:r>
          <w:rPr>
            <w:rFonts w:asciiTheme="minorHAnsi" w:eastAsiaTheme="minorEastAsia" w:hAnsiTheme="minorHAnsi" w:cstheme="minorBidi"/>
            <w:noProof/>
            <w:sz w:val="22"/>
            <w:szCs w:val="22"/>
            <w:lang w:val="en-PH" w:eastAsia="zh-CN"/>
          </w:rPr>
          <w:tab/>
        </w:r>
        <w:r w:rsidRPr="00B403B6">
          <w:rPr>
            <w:rStyle w:val="Hyperlink"/>
            <w:noProof/>
          </w:rPr>
          <w:t>System Integration and Testing</w:t>
        </w:r>
        <w:r>
          <w:rPr>
            <w:noProof/>
            <w:webHidden/>
          </w:rPr>
          <w:tab/>
        </w:r>
        <w:r>
          <w:rPr>
            <w:noProof/>
            <w:webHidden/>
          </w:rPr>
          <w:fldChar w:fldCharType="begin"/>
        </w:r>
        <w:r>
          <w:rPr>
            <w:noProof/>
            <w:webHidden/>
          </w:rPr>
          <w:instrText xml:space="preserve"> PAGEREF _Toc394779488 \h </w:instrText>
        </w:r>
        <w:r>
          <w:rPr>
            <w:noProof/>
            <w:webHidden/>
          </w:rPr>
        </w:r>
      </w:ins>
      <w:r>
        <w:rPr>
          <w:noProof/>
          <w:webHidden/>
        </w:rPr>
        <w:fldChar w:fldCharType="separate"/>
      </w:r>
      <w:ins w:id="57" w:author="Vilson Lu" w:date="2014-08-02T21:49:00Z">
        <w:r>
          <w:rPr>
            <w:noProof/>
            <w:webHidden/>
          </w:rPr>
          <w:t>1-6</w:t>
        </w:r>
        <w:r>
          <w:rPr>
            <w:noProof/>
            <w:webHidden/>
          </w:rPr>
          <w:fldChar w:fldCharType="end"/>
        </w:r>
        <w:r w:rsidRPr="00B403B6">
          <w:rPr>
            <w:rStyle w:val="Hyperlink"/>
            <w:noProof/>
          </w:rPr>
          <w:fldChar w:fldCharType="end"/>
        </w:r>
      </w:ins>
    </w:p>
    <w:p w14:paraId="486464D1" w14:textId="77777777" w:rsidR="00754FA6" w:rsidRDefault="00754FA6">
      <w:pPr>
        <w:pStyle w:val="TOC3"/>
        <w:tabs>
          <w:tab w:val="left" w:pos="1100"/>
          <w:tab w:val="right" w:leader="dot" w:pos="9350"/>
        </w:tabs>
        <w:rPr>
          <w:ins w:id="58" w:author="Vilson Lu" w:date="2014-08-02T21:49:00Z"/>
          <w:rFonts w:asciiTheme="minorHAnsi" w:eastAsiaTheme="minorEastAsia" w:hAnsiTheme="minorHAnsi" w:cstheme="minorBidi"/>
          <w:noProof/>
          <w:sz w:val="22"/>
          <w:szCs w:val="22"/>
          <w:lang w:val="en-PH" w:eastAsia="zh-CN"/>
        </w:rPr>
      </w:pPr>
      <w:ins w:id="59"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"_Toc394779489"</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1.5.8</w:t>
        </w:r>
        <w:r>
          <w:rPr>
            <w:rFonts w:asciiTheme="minorHAnsi" w:eastAsiaTheme="minorEastAsia" w:hAnsiTheme="minorHAnsi" w:cstheme="minorBidi"/>
            <w:noProof/>
            <w:sz w:val="22"/>
            <w:szCs w:val="22"/>
            <w:lang w:val="en-PH" w:eastAsia="zh-CN"/>
          </w:rPr>
          <w:tab/>
        </w:r>
        <w:r w:rsidRPr="00B403B6">
          <w:rPr>
            <w:rStyle w:val="Hyperlink"/>
            <w:noProof/>
          </w:rPr>
          <w:t>System Evaluation</w:t>
        </w:r>
        <w:r>
          <w:rPr>
            <w:noProof/>
            <w:webHidden/>
          </w:rPr>
          <w:tab/>
        </w:r>
        <w:r>
          <w:rPr>
            <w:noProof/>
            <w:webHidden/>
          </w:rPr>
          <w:fldChar w:fldCharType="begin"/>
        </w:r>
        <w:r>
          <w:rPr>
            <w:noProof/>
            <w:webHidden/>
          </w:rPr>
          <w:instrText xml:space="preserve"> PAGEREF _Toc394779489 \h </w:instrText>
        </w:r>
        <w:r>
          <w:rPr>
            <w:noProof/>
            <w:webHidden/>
          </w:rPr>
        </w:r>
      </w:ins>
      <w:r>
        <w:rPr>
          <w:noProof/>
          <w:webHidden/>
        </w:rPr>
        <w:fldChar w:fldCharType="separate"/>
      </w:r>
      <w:ins w:id="60" w:author="Vilson Lu" w:date="2014-08-02T21:49:00Z">
        <w:r>
          <w:rPr>
            <w:noProof/>
            <w:webHidden/>
          </w:rPr>
          <w:t>1-6</w:t>
        </w:r>
        <w:r>
          <w:rPr>
            <w:noProof/>
            <w:webHidden/>
          </w:rPr>
          <w:fldChar w:fldCharType="end"/>
        </w:r>
        <w:r w:rsidRPr="00B403B6">
          <w:rPr>
            <w:rStyle w:val="Hyperlink"/>
            <w:noProof/>
          </w:rPr>
          <w:fldChar w:fldCharType="end"/>
        </w:r>
      </w:ins>
    </w:p>
    <w:p w14:paraId="4E7C7187" w14:textId="77777777" w:rsidR="00754FA6" w:rsidRDefault="00754FA6">
      <w:pPr>
        <w:pStyle w:val="TOC3"/>
        <w:tabs>
          <w:tab w:val="left" w:pos="1100"/>
          <w:tab w:val="right" w:leader="dot" w:pos="9350"/>
        </w:tabs>
        <w:rPr>
          <w:ins w:id="61" w:author="Vilson Lu" w:date="2014-08-02T21:49:00Z"/>
          <w:rFonts w:asciiTheme="minorHAnsi" w:eastAsiaTheme="minorEastAsia" w:hAnsiTheme="minorHAnsi" w:cstheme="minorBidi"/>
          <w:noProof/>
          <w:sz w:val="22"/>
          <w:szCs w:val="22"/>
          <w:lang w:val="en-PH" w:eastAsia="zh-CN"/>
        </w:rPr>
      </w:pPr>
      <w:ins w:id="62"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"_Toc394779490"</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1.5.9</w:t>
        </w:r>
        <w:r>
          <w:rPr>
            <w:rFonts w:asciiTheme="minorHAnsi" w:eastAsiaTheme="minorEastAsia" w:hAnsiTheme="minorHAnsi" w:cstheme="minorBidi"/>
            <w:noProof/>
            <w:sz w:val="22"/>
            <w:szCs w:val="22"/>
            <w:lang w:val="en-PH" w:eastAsia="zh-CN"/>
          </w:rPr>
          <w:tab/>
        </w:r>
        <w:r w:rsidRPr="00B403B6">
          <w:rPr>
            <w:rStyle w:val="Hyperlink"/>
            <w:noProof/>
          </w:rPr>
          <w:t>Documentation</w:t>
        </w:r>
        <w:r>
          <w:rPr>
            <w:noProof/>
            <w:webHidden/>
          </w:rPr>
          <w:tab/>
        </w:r>
        <w:r>
          <w:rPr>
            <w:noProof/>
            <w:webHidden/>
          </w:rPr>
          <w:fldChar w:fldCharType="begin"/>
        </w:r>
        <w:r>
          <w:rPr>
            <w:noProof/>
            <w:webHidden/>
          </w:rPr>
          <w:instrText xml:space="preserve"> PAGEREF _Toc394779490 \h </w:instrText>
        </w:r>
        <w:r>
          <w:rPr>
            <w:noProof/>
            <w:webHidden/>
          </w:rPr>
        </w:r>
      </w:ins>
      <w:r>
        <w:rPr>
          <w:noProof/>
          <w:webHidden/>
        </w:rPr>
        <w:fldChar w:fldCharType="separate"/>
      </w:r>
      <w:ins w:id="63" w:author="Vilson Lu" w:date="2014-08-02T21:49:00Z">
        <w:r>
          <w:rPr>
            <w:noProof/>
            <w:webHidden/>
          </w:rPr>
          <w:t>1-6</w:t>
        </w:r>
        <w:r>
          <w:rPr>
            <w:noProof/>
            <w:webHidden/>
          </w:rPr>
          <w:fldChar w:fldCharType="end"/>
        </w:r>
        <w:r w:rsidRPr="00B403B6">
          <w:rPr>
            <w:rStyle w:val="Hyperlink"/>
            <w:noProof/>
          </w:rPr>
          <w:fldChar w:fldCharType="end"/>
        </w:r>
      </w:ins>
    </w:p>
    <w:p w14:paraId="171C2C73" w14:textId="77777777" w:rsidR="00754FA6" w:rsidRDefault="00754FA6">
      <w:pPr>
        <w:pStyle w:val="TOC3"/>
        <w:tabs>
          <w:tab w:val="left" w:pos="1320"/>
          <w:tab w:val="right" w:leader="dot" w:pos="9350"/>
        </w:tabs>
        <w:rPr>
          <w:ins w:id="64" w:author="Vilson Lu" w:date="2014-08-02T21:49:00Z"/>
          <w:rFonts w:asciiTheme="minorHAnsi" w:eastAsiaTheme="minorEastAsia" w:hAnsiTheme="minorHAnsi" w:cstheme="minorBidi"/>
          <w:noProof/>
          <w:sz w:val="22"/>
          <w:szCs w:val="22"/>
          <w:lang w:val="en-PH" w:eastAsia="zh-CN"/>
        </w:rPr>
      </w:pPr>
      <w:ins w:id="65"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"_Toc394779491"</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1.5.10</w:t>
        </w:r>
        <w:r>
          <w:rPr>
            <w:rFonts w:asciiTheme="minorHAnsi" w:eastAsiaTheme="minorEastAsia" w:hAnsiTheme="minorHAnsi" w:cstheme="minorBidi"/>
            <w:noProof/>
            <w:sz w:val="22"/>
            <w:szCs w:val="22"/>
            <w:lang w:val="en-PH" w:eastAsia="zh-CN"/>
          </w:rPr>
          <w:tab/>
        </w:r>
        <w:r w:rsidRPr="00B403B6">
          <w:rPr>
            <w:rStyle w:val="Hyperlink"/>
            <w:noProof/>
          </w:rPr>
          <w:t>Calendar of Activities</w:t>
        </w:r>
        <w:r>
          <w:rPr>
            <w:noProof/>
            <w:webHidden/>
          </w:rPr>
          <w:tab/>
        </w:r>
        <w:r>
          <w:rPr>
            <w:noProof/>
            <w:webHidden/>
          </w:rPr>
          <w:fldChar w:fldCharType="begin"/>
        </w:r>
        <w:r>
          <w:rPr>
            <w:noProof/>
            <w:webHidden/>
          </w:rPr>
          <w:instrText xml:space="preserve"> PAGEREF _Toc394779491 \h </w:instrText>
        </w:r>
        <w:r>
          <w:rPr>
            <w:noProof/>
            <w:webHidden/>
          </w:rPr>
        </w:r>
      </w:ins>
      <w:r>
        <w:rPr>
          <w:noProof/>
          <w:webHidden/>
        </w:rPr>
        <w:fldChar w:fldCharType="separate"/>
      </w:r>
      <w:ins w:id="66" w:author="Vilson Lu" w:date="2014-08-02T21:49:00Z">
        <w:r>
          <w:rPr>
            <w:noProof/>
            <w:webHidden/>
          </w:rPr>
          <w:t>1-7</w:t>
        </w:r>
        <w:r>
          <w:rPr>
            <w:noProof/>
            <w:webHidden/>
          </w:rPr>
          <w:fldChar w:fldCharType="end"/>
        </w:r>
        <w:r w:rsidRPr="00B403B6">
          <w:rPr>
            <w:rStyle w:val="Hyperlink"/>
            <w:noProof/>
          </w:rPr>
          <w:fldChar w:fldCharType="end"/>
        </w:r>
      </w:ins>
    </w:p>
    <w:p w14:paraId="2EE1FA8A" w14:textId="77777777" w:rsidR="00754FA6" w:rsidRDefault="00754FA6">
      <w:pPr>
        <w:pStyle w:val="TOC1"/>
        <w:rPr>
          <w:ins w:id="67" w:author="Vilson Lu" w:date="2014-08-02T21:49:00Z"/>
          <w:rFonts w:asciiTheme="minorHAnsi" w:eastAsiaTheme="minorEastAsia" w:hAnsiTheme="minorHAnsi" w:cstheme="minorBidi"/>
          <w:b w:val="0"/>
          <w:noProof/>
          <w:sz w:val="22"/>
          <w:szCs w:val="22"/>
          <w:lang w:val="en-PH" w:eastAsia="zh-CN"/>
        </w:rPr>
      </w:pPr>
      <w:ins w:id="68"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"_Toc394779492"</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2.0</w:t>
        </w:r>
        <w:r>
          <w:rPr>
            <w:rFonts w:asciiTheme="minorHAnsi" w:eastAsiaTheme="minorEastAsia" w:hAnsiTheme="minorHAnsi" w:cstheme="minorBidi"/>
            <w:b w:val="0"/>
            <w:noProof/>
            <w:sz w:val="22"/>
            <w:szCs w:val="22"/>
            <w:lang w:val="en-PH" w:eastAsia="zh-CN"/>
          </w:rPr>
          <w:tab/>
        </w:r>
        <w:r w:rsidRPr="00B403B6">
          <w:rPr>
            <w:rStyle w:val="Hyperlink"/>
            <w:noProof/>
          </w:rPr>
          <w:t>Review of Related Works</w:t>
        </w:r>
        <w:r>
          <w:rPr>
            <w:noProof/>
            <w:webHidden/>
          </w:rPr>
          <w:tab/>
        </w:r>
        <w:r>
          <w:rPr>
            <w:noProof/>
            <w:webHidden/>
          </w:rPr>
          <w:fldChar w:fldCharType="begin"/>
        </w:r>
        <w:r>
          <w:rPr>
            <w:noProof/>
            <w:webHidden/>
          </w:rPr>
          <w:instrText xml:space="preserve"> PAGEREF _Toc394779492 \h </w:instrText>
        </w:r>
        <w:r>
          <w:rPr>
            <w:noProof/>
            <w:webHidden/>
          </w:rPr>
        </w:r>
      </w:ins>
      <w:r>
        <w:rPr>
          <w:noProof/>
          <w:webHidden/>
        </w:rPr>
        <w:fldChar w:fldCharType="separate"/>
      </w:r>
      <w:ins w:id="69" w:author="Vilson Lu" w:date="2014-08-02T21:49:00Z">
        <w:r>
          <w:rPr>
            <w:noProof/>
            <w:webHidden/>
          </w:rPr>
          <w:t>2-1</w:t>
        </w:r>
        <w:r>
          <w:rPr>
            <w:noProof/>
            <w:webHidden/>
          </w:rPr>
          <w:fldChar w:fldCharType="end"/>
        </w:r>
        <w:r w:rsidRPr="00B403B6">
          <w:rPr>
            <w:rStyle w:val="Hyperlink"/>
            <w:noProof/>
          </w:rPr>
          <w:fldChar w:fldCharType="end"/>
        </w:r>
      </w:ins>
    </w:p>
    <w:p w14:paraId="2E5553E7" w14:textId="77777777" w:rsidR="00754FA6" w:rsidRDefault="00754FA6" w:rsidP="00754FA6">
      <w:pPr>
        <w:pStyle w:val="TOC2"/>
        <w:rPr>
          <w:ins w:id="70" w:author="Vilson Lu" w:date="2014-08-02T21:49:00Z"/>
          <w:rFonts w:asciiTheme="minorHAnsi" w:eastAsiaTheme="minorEastAsia" w:hAnsiTheme="minorHAnsi" w:cstheme="minorBidi"/>
          <w:noProof/>
          <w:sz w:val="22"/>
          <w:szCs w:val="22"/>
          <w:lang w:val="en-PH" w:eastAsia="zh-CN"/>
        </w:rPr>
        <w:pPrChange w:id="71" w:author="Vilson Lu" w:date="2014-08-02T21:56:00Z">
          <w:pPr>
            <w:pStyle w:val="TOC2"/>
            <w:tabs>
              <w:tab w:val="left" w:pos="880"/>
              <w:tab w:val="right" w:leader="dot" w:pos="9350"/>
            </w:tabs>
          </w:pPr>
        </w:pPrChange>
      </w:pPr>
      <w:ins w:id="72"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"_Toc394779493"</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2.1</w:t>
        </w:r>
        <w:r>
          <w:rPr>
            <w:rFonts w:asciiTheme="minorHAnsi" w:eastAsiaTheme="minorEastAsia" w:hAnsiTheme="minorHAnsi" w:cstheme="minorBidi"/>
            <w:noProof/>
            <w:sz w:val="22"/>
            <w:szCs w:val="22"/>
            <w:lang w:val="en-PH" w:eastAsia="zh-CN"/>
          </w:rPr>
          <w:tab/>
        </w:r>
        <w:r w:rsidRPr="00B403B6">
          <w:rPr>
            <w:rStyle w:val="Hyperlink"/>
            <w:noProof/>
          </w:rPr>
          <w:t>Machine Learning-Based Information Extraction Systems</w:t>
        </w:r>
        <w:r>
          <w:rPr>
            <w:noProof/>
            <w:webHidden/>
          </w:rPr>
          <w:tab/>
        </w:r>
        <w:r>
          <w:rPr>
            <w:noProof/>
            <w:webHidden/>
          </w:rPr>
          <w:fldChar w:fldCharType="begin"/>
        </w:r>
        <w:r>
          <w:rPr>
            <w:noProof/>
            <w:webHidden/>
          </w:rPr>
          <w:instrText xml:space="preserve"> PAGEREF _Toc394779493 \h </w:instrText>
        </w:r>
        <w:r>
          <w:rPr>
            <w:noProof/>
            <w:webHidden/>
          </w:rPr>
        </w:r>
      </w:ins>
      <w:r>
        <w:rPr>
          <w:noProof/>
          <w:webHidden/>
        </w:rPr>
        <w:fldChar w:fldCharType="separate"/>
      </w:r>
      <w:ins w:id="73" w:author="Vilson Lu" w:date="2014-08-02T21:49:00Z">
        <w:r>
          <w:rPr>
            <w:noProof/>
            <w:webHidden/>
          </w:rPr>
          <w:t>2-1</w:t>
        </w:r>
        <w:r>
          <w:rPr>
            <w:noProof/>
            <w:webHidden/>
          </w:rPr>
          <w:fldChar w:fldCharType="end"/>
        </w:r>
        <w:r w:rsidRPr="00B403B6">
          <w:rPr>
            <w:rStyle w:val="Hyperlink"/>
            <w:noProof/>
          </w:rPr>
          <w:fldChar w:fldCharType="end"/>
        </w:r>
      </w:ins>
    </w:p>
    <w:p w14:paraId="1A80A19B" w14:textId="77777777" w:rsidR="00754FA6" w:rsidRDefault="00754FA6" w:rsidP="00754FA6">
      <w:pPr>
        <w:pStyle w:val="TOC2"/>
        <w:rPr>
          <w:ins w:id="74" w:author="Vilson Lu" w:date="2014-08-02T21:49:00Z"/>
          <w:rFonts w:asciiTheme="minorHAnsi" w:eastAsiaTheme="minorEastAsia" w:hAnsiTheme="minorHAnsi" w:cstheme="minorBidi"/>
          <w:noProof/>
          <w:sz w:val="22"/>
          <w:szCs w:val="22"/>
          <w:lang w:val="en-PH" w:eastAsia="zh-CN"/>
        </w:rPr>
        <w:pPrChange w:id="75" w:author="Vilson Lu" w:date="2014-08-02T21:56:00Z">
          <w:pPr>
            <w:pStyle w:val="TOC2"/>
            <w:tabs>
              <w:tab w:val="left" w:pos="880"/>
              <w:tab w:val="right" w:leader="dot" w:pos="9350"/>
            </w:tabs>
          </w:pPr>
        </w:pPrChange>
      </w:pPr>
      <w:ins w:id="76"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"_Toc394779494"</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2.2</w:t>
        </w:r>
        <w:r>
          <w:rPr>
            <w:rFonts w:asciiTheme="minorHAnsi" w:eastAsiaTheme="minorEastAsia" w:hAnsiTheme="minorHAnsi" w:cstheme="minorBidi"/>
            <w:noProof/>
            <w:sz w:val="22"/>
            <w:szCs w:val="22"/>
            <w:lang w:val="en-PH" w:eastAsia="zh-CN"/>
          </w:rPr>
          <w:tab/>
        </w:r>
        <w:r w:rsidRPr="00B403B6">
          <w:rPr>
            <w:rStyle w:val="Hyperlink"/>
            <w:noProof/>
          </w:rPr>
          <w:t>Rule-Based Information Extraction Systems</w:t>
        </w:r>
        <w:r>
          <w:rPr>
            <w:noProof/>
            <w:webHidden/>
          </w:rPr>
          <w:tab/>
        </w:r>
        <w:r>
          <w:rPr>
            <w:noProof/>
            <w:webHidden/>
          </w:rPr>
          <w:fldChar w:fldCharType="begin"/>
        </w:r>
        <w:r>
          <w:rPr>
            <w:noProof/>
            <w:webHidden/>
          </w:rPr>
          <w:instrText xml:space="preserve"> PAGEREF _Toc394779494 \h </w:instrText>
        </w:r>
        <w:r>
          <w:rPr>
            <w:noProof/>
            <w:webHidden/>
          </w:rPr>
        </w:r>
      </w:ins>
      <w:r>
        <w:rPr>
          <w:noProof/>
          <w:webHidden/>
        </w:rPr>
        <w:fldChar w:fldCharType="separate"/>
      </w:r>
      <w:ins w:id="77" w:author="Vilson Lu" w:date="2014-08-02T21:49:00Z">
        <w:r>
          <w:rPr>
            <w:noProof/>
            <w:webHidden/>
          </w:rPr>
          <w:t>2-2</w:t>
        </w:r>
        <w:r>
          <w:rPr>
            <w:noProof/>
            <w:webHidden/>
          </w:rPr>
          <w:fldChar w:fldCharType="end"/>
        </w:r>
        <w:r w:rsidRPr="00B403B6">
          <w:rPr>
            <w:rStyle w:val="Hyperlink"/>
            <w:noProof/>
          </w:rPr>
          <w:fldChar w:fldCharType="end"/>
        </w:r>
      </w:ins>
    </w:p>
    <w:p w14:paraId="53C4853C" w14:textId="77777777" w:rsidR="00754FA6" w:rsidRDefault="00754FA6" w:rsidP="00754FA6">
      <w:pPr>
        <w:pStyle w:val="TOC2"/>
        <w:rPr>
          <w:ins w:id="78" w:author="Vilson Lu" w:date="2014-08-02T21:49:00Z"/>
          <w:rFonts w:asciiTheme="minorHAnsi" w:eastAsiaTheme="minorEastAsia" w:hAnsiTheme="minorHAnsi" w:cstheme="minorBidi"/>
          <w:noProof/>
          <w:sz w:val="22"/>
          <w:szCs w:val="22"/>
          <w:lang w:val="en-PH" w:eastAsia="zh-CN"/>
        </w:rPr>
        <w:pPrChange w:id="79" w:author="Vilson Lu" w:date="2014-08-02T21:56:00Z">
          <w:pPr>
            <w:pStyle w:val="TOC2"/>
            <w:tabs>
              <w:tab w:val="left" w:pos="880"/>
              <w:tab w:val="right" w:leader="dot" w:pos="9350"/>
            </w:tabs>
          </w:pPr>
        </w:pPrChange>
      </w:pPr>
      <w:ins w:id="80"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"_Toc394779495"</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2.3</w:t>
        </w:r>
        <w:r>
          <w:rPr>
            <w:rFonts w:asciiTheme="minorHAnsi" w:eastAsiaTheme="minorEastAsia" w:hAnsiTheme="minorHAnsi" w:cstheme="minorBidi"/>
            <w:noProof/>
            <w:sz w:val="22"/>
            <w:szCs w:val="22"/>
            <w:lang w:val="en-PH" w:eastAsia="zh-CN"/>
          </w:rPr>
          <w:tab/>
        </w:r>
        <w:r w:rsidRPr="00B403B6">
          <w:rPr>
            <w:rStyle w:val="Hyperlink"/>
            <w:noProof/>
          </w:rPr>
          <w:t>Other Information Extraction Systems</w:t>
        </w:r>
        <w:r>
          <w:rPr>
            <w:noProof/>
            <w:webHidden/>
          </w:rPr>
          <w:tab/>
        </w:r>
        <w:r>
          <w:rPr>
            <w:noProof/>
            <w:webHidden/>
          </w:rPr>
          <w:fldChar w:fldCharType="begin"/>
        </w:r>
        <w:r>
          <w:rPr>
            <w:noProof/>
            <w:webHidden/>
          </w:rPr>
          <w:instrText xml:space="preserve"> PAGEREF _Toc394779495 \h </w:instrText>
        </w:r>
        <w:r>
          <w:rPr>
            <w:noProof/>
            <w:webHidden/>
          </w:rPr>
        </w:r>
      </w:ins>
      <w:r>
        <w:rPr>
          <w:noProof/>
          <w:webHidden/>
        </w:rPr>
        <w:fldChar w:fldCharType="separate"/>
      </w:r>
      <w:ins w:id="81" w:author="Vilson Lu" w:date="2014-08-02T21:49:00Z">
        <w:r>
          <w:rPr>
            <w:noProof/>
            <w:webHidden/>
          </w:rPr>
          <w:t>2-5</w:t>
        </w:r>
        <w:r>
          <w:rPr>
            <w:noProof/>
            <w:webHidden/>
          </w:rPr>
          <w:fldChar w:fldCharType="end"/>
        </w:r>
        <w:r w:rsidRPr="00B403B6">
          <w:rPr>
            <w:rStyle w:val="Hyperlink"/>
            <w:noProof/>
          </w:rPr>
          <w:fldChar w:fldCharType="end"/>
        </w:r>
      </w:ins>
    </w:p>
    <w:p w14:paraId="3538250A" w14:textId="77777777" w:rsidR="00754FA6" w:rsidRDefault="00754FA6">
      <w:pPr>
        <w:pStyle w:val="TOC1"/>
        <w:rPr>
          <w:ins w:id="82" w:author="Vilson Lu" w:date="2014-08-02T21:49:00Z"/>
          <w:rFonts w:asciiTheme="minorHAnsi" w:eastAsiaTheme="minorEastAsia" w:hAnsiTheme="minorHAnsi" w:cstheme="minorBidi"/>
          <w:b w:val="0"/>
          <w:noProof/>
          <w:sz w:val="22"/>
          <w:szCs w:val="22"/>
          <w:lang w:val="en-PH" w:eastAsia="zh-CN"/>
        </w:rPr>
      </w:pPr>
      <w:ins w:id="83"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"_Toc394779496"</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3.0</w:t>
        </w:r>
        <w:r>
          <w:rPr>
            <w:rFonts w:asciiTheme="minorHAnsi" w:eastAsiaTheme="minorEastAsia" w:hAnsiTheme="minorHAnsi" w:cstheme="minorBidi"/>
            <w:b w:val="0"/>
            <w:noProof/>
            <w:sz w:val="22"/>
            <w:szCs w:val="22"/>
            <w:lang w:val="en-PH" w:eastAsia="zh-CN"/>
          </w:rPr>
          <w:tab/>
        </w:r>
        <w:r w:rsidRPr="00B403B6">
          <w:rPr>
            <w:rStyle w:val="Hyperlink"/>
            <w:noProof/>
          </w:rPr>
          <w:t>Theoretical Framework</w:t>
        </w:r>
        <w:r>
          <w:rPr>
            <w:noProof/>
            <w:webHidden/>
          </w:rPr>
          <w:tab/>
        </w:r>
        <w:r>
          <w:rPr>
            <w:noProof/>
            <w:webHidden/>
          </w:rPr>
          <w:fldChar w:fldCharType="begin"/>
        </w:r>
        <w:r>
          <w:rPr>
            <w:noProof/>
            <w:webHidden/>
          </w:rPr>
          <w:instrText xml:space="preserve"> PAGEREF _Toc394779496 \h </w:instrText>
        </w:r>
        <w:r>
          <w:rPr>
            <w:noProof/>
            <w:webHidden/>
          </w:rPr>
        </w:r>
      </w:ins>
      <w:r>
        <w:rPr>
          <w:noProof/>
          <w:webHidden/>
        </w:rPr>
        <w:fldChar w:fldCharType="separate"/>
      </w:r>
      <w:ins w:id="84" w:author="Vilson Lu" w:date="2014-08-02T21:49:00Z">
        <w:r>
          <w:rPr>
            <w:noProof/>
            <w:webHidden/>
          </w:rPr>
          <w:t>3-1</w:t>
        </w:r>
        <w:r>
          <w:rPr>
            <w:noProof/>
            <w:webHidden/>
          </w:rPr>
          <w:fldChar w:fldCharType="end"/>
        </w:r>
        <w:r w:rsidRPr="00B403B6">
          <w:rPr>
            <w:rStyle w:val="Hyperlink"/>
            <w:noProof/>
          </w:rPr>
          <w:fldChar w:fldCharType="end"/>
        </w:r>
      </w:ins>
    </w:p>
    <w:p w14:paraId="45F1CD18" w14:textId="77777777" w:rsidR="00754FA6" w:rsidRDefault="00754FA6" w:rsidP="00754FA6">
      <w:pPr>
        <w:pStyle w:val="TOC2"/>
        <w:rPr>
          <w:ins w:id="85" w:author="Vilson Lu" w:date="2014-08-02T21:49:00Z"/>
          <w:rFonts w:asciiTheme="minorHAnsi" w:eastAsiaTheme="minorEastAsia" w:hAnsiTheme="minorHAnsi" w:cstheme="minorBidi"/>
          <w:noProof/>
          <w:sz w:val="22"/>
          <w:szCs w:val="22"/>
          <w:lang w:val="en-PH" w:eastAsia="zh-CN"/>
        </w:rPr>
        <w:pPrChange w:id="86" w:author="Vilson Lu" w:date="2014-08-02T21:56:00Z">
          <w:pPr>
            <w:pStyle w:val="TOC2"/>
            <w:tabs>
              <w:tab w:val="left" w:pos="880"/>
              <w:tab w:val="right" w:leader="dot" w:pos="9350"/>
            </w:tabs>
          </w:pPr>
        </w:pPrChange>
      </w:pPr>
      <w:ins w:id="87"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"_Toc394779497"</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3.1</w:t>
        </w:r>
        <w:r>
          <w:rPr>
            <w:rFonts w:asciiTheme="minorHAnsi" w:eastAsiaTheme="minorEastAsia" w:hAnsiTheme="minorHAnsi" w:cstheme="minorBidi"/>
            <w:noProof/>
            <w:sz w:val="22"/>
            <w:szCs w:val="22"/>
            <w:lang w:val="en-PH" w:eastAsia="zh-CN"/>
          </w:rPr>
          <w:tab/>
        </w:r>
        <w:r w:rsidRPr="00B403B6">
          <w:rPr>
            <w:rStyle w:val="Hyperlink"/>
            <w:noProof/>
          </w:rPr>
          <w:t>Information Extraction</w:t>
        </w:r>
        <w:r>
          <w:rPr>
            <w:noProof/>
            <w:webHidden/>
          </w:rPr>
          <w:tab/>
        </w:r>
        <w:r>
          <w:rPr>
            <w:noProof/>
            <w:webHidden/>
          </w:rPr>
          <w:fldChar w:fldCharType="begin"/>
        </w:r>
        <w:r>
          <w:rPr>
            <w:noProof/>
            <w:webHidden/>
          </w:rPr>
          <w:instrText xml:space="preserve"> PAGEREF _Toc394779497 \h </w:instrText>
        </w:r>
        <w:r>
          <w:rPr>
            <w:noProof/>
            <w:webHidden/>
          </w:rPr>
        </w:r>
      </w:ins>
      <w:r>
        <w:rPr>
          <w:noProof/>
          <w:webHidden/>
        </w:rPr>
        <w:fldChar w:fldCharType="separate"/>
      </w:r>
      <w:ins w:id="88" w:author="Vilson Lu" w:date="2014-08-02T21:49:00Z">
        <w:r>
          <w:rPr>
            <w:noProof/>
            <w:webHidden/>
          </w:rPr>
          <w:t>3-1</w:t>
        </w:r>
        <w:r>
          <w:rPr>
            <w:noProof/>
            <w:webHidden/>
          </w:rPr>
          <w:fldChar w:fldCharType="end"/>
        </w:r>
        <w:r w:rsidRPr="00B403B6">
          <w:rPr>
            <w:rStyle w:val="Hyperlink"/>
            <w:noProof/>
          </w:rPr>
          <w:fldChar w:fldCharType="end"/>
        </w:r>
      </w:ins>
    </w:p>
    <w:p w14:paraId="6855F11A" w14:textId="77777777" w:rsidR="00754FA6" w:rsidRDefault="00754FA6">
      <w:pPr>
        <w:pStyle w:val="TOC3"/>
        <w:tabs>
          <w:tab w:val="left" w:pos="1100"/>
          <w:tab w:val="right" w:leader="dot" w:pos="9350"/>
        </w:tabs>
        <w:rPr>
          <w:ins w:id="89" w:author="Vilson Lu" w:date="2014-08-02T21:49:00Z"/>
          <w:rFonts w:asciiTheme="minorHAnsi" w:eastAsiaTheme="minorEastAsia" w:hAnsiTheme="minorHAnsi" w:cstheme="minorBidi"/>
          <w:noProof/>
          <w:sz w:val="22"/>
          <w:szCs w:val="22"/>
          <w:lang w:val="en-PH" w:eastAsia="zh-CN"/>
        </w:rPr>
      </w:pPr>
      <w:ins w:id="90"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"_Toc394779498"</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3.1.1</w:t>
        </w:r>
        <w:r>
          <w:rPr>
            <w:rFonts w:asciiTheme="minorHAnsi" w:eastAsiaTheme="minorEastAsia" w:hAnsiTheme="minorHAnsi" w:cstheme="minorBidi"/>
            <w:noProof/>
            <w:sz w:val="22"/>
            <w:szCs w:val="22"/>
            <w:lang w:val="en-PH" w:eastAsia="zh-CN"/>
          </w:rPr>
          <w:tab/>
        </w:r>
        <w:r w:rsidRPr="00B403B6">
          <w:rPr>
            <w:rStyle w:val="Hyperlink"/>
            <w:noProof/>
          </w:rPr>
          <w:t>Information Extraction Modules</w:t>
        </w:r>
        <w:r>
          <w:rPr>
            <w:noProof/>
            <w:webHidden/>
          </w:rPr>
          <w:tab/>
        </w:r>
        <w:r>
          <w:rPr>
            <w:noProof/>
            <w:webHidden/>
          </w:rPr>
          <w:fldChar w:fldCharType="begin"/>
        </w:r>
        <w:r>
          <w:rPr>
            <w:noProof/>
            <w:webHidden/>
          </w:rPr>
          <w:instrText xml:space="preserve"> PAGEREF _Toc394779498 \h </w:instrText>
        </w:r>
        <w:r>
          <w:rPr>
            <w:noProof/>
            <w:webHidden/>
          </w:rPr>
        </w:r>
      </w:ins>
      <w:r>
        <w:rPr>
          <w:noProof/>
          <w:webHidden/>
        </w:rPr>
        <w:fldChar w:fldCharType="separate"/>
      </w:r>
      <w:ins w:id="91" w:author="Vilson Lu" w:date="2014-08-02T21:49:00Z">
        <w:r>
          <w:rPr>
            <w:noProof/>
            <w:webHidden/>
          </w:rPr>
          <w:t>3-2</w:t>
        </w:r>
        <w:r>
          <w:rPr>
            <w:noProof/>
            <w:webHidden/>
          </w:rPr>
          <w:fldChar w:fldCharType="end"/>
        </w:r>
        <w:r w:rsidRPr="00B403B6">
          <w:rPr>
            <w:rStyle w:val="Hyperlink"/>
            <w:noProof/>
          </w:rPr>
          <w:fldChar w:fldCharType="end"/>
        </w:r>
      </w:ins>
    </w:p>
    <w:p w14:paraId="440F550D" w14:textId="77777777" w:rsidR="00754FA6" w:rsidRDefault="00754FA6" w:rsidP="00754FA6">
      <w:pPr>
        <w:pStyle w:val="TOC2"/>
        <w:rPr>
          <w:ins w:id="92" w:author="Vilson Lu" w:date="2014-08-02T21:49:00Z"/>
          <w:rFonts w:asciiTheme="minorHAnsi" w:eastAsiaTheme="minorEastAsia" w:hAnsiTheme="minorHAnsi" w:cstheme="minorBidi"/>
          <w:noProof/>
          <w:sz w:val="22"/>
          <w:szCs w:val="22"/>
          <w:lang w:val="en-PH" w:eastAsia="zh-CN"/>
        </w:rPr>
        <w:pPrChange w:id="93" w:author="Vilson Lu" w:date="2014-08-02T21:56:00Z">
          <w:pPr>
            <w:pStyle w:val="TOC2"/>
            <w:tabs>
              <w:tab w:val="left" w:pos="880"/>
              <w:tab w:val="right" w:leader="dot" w:pos="9350"/>
            </w:tabs>
          </w:pPr>
        </w:pPrChange>
      </w:pPr>
      <w:ins w:id="94"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"_Toc394779499"</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3.2</w:t>
        </w:r>
        <w:r>
          <w:rPr>
            <w:rFonts w:asciiTheme="minorHAnsi" w:eastAsiaTheme="minorEastAsia" w:hAnsiTheme="minorHAnsi" w:cstheme="minorBidi"/>
            <w:noProof/>
            <w:sz w:val="22"/>
            <w:szCs w:val="22"/>
            <w:lang w:val="en-PH" w:eastAsia="zh-CN"/>
          </w:rPr>
          <w:tab/>
        </w:r>
        <w:r w:rsidRPr="00B403B6">
          <w:rPr>
            <w:rStyle w:val="Hyperlink"/>
            <w:noProof/>
          </w:rPr>
          <w:t>Information Extraction Architecture</w:t>
        </w:r>
        <w:r>
          <w:rPr>
            <w:noProof/>
            <w:webHidden/>
          </w:rPr>
          <w:tab/>
        </w:r>
        <w:r>
          <w:rPr>
            <w:noProof/>
            <w:webHidden/>
          </w:rPr>
          <w:fldChar w:fldCharType="begin"/>
        </w:r>
        <w:r>
          <w:rPr>
            <w:noProof/>
            <w:webHidden/>
          </w:rPr>
          <w:instrText xml:space="preserve"> PAGEREF _Toc394779499 \h </w:instrText>
        </w:r>
        <w:r>
          <w:rPr>
            <w:noProof/>
            <w:webHidden/>
          </w:rPr>
        </w:r>
      </w:ins>
      <w:r>
        <w:rPr>
          <w:noProof/>
          <w:webHidden/>
        </w:rPr>
        <w:fldChar w:fldCharType="separate"/>
      </w:r>
      <w:ins w:id="95" w:author="Vilson Lu" w:date="2014-08-02T21:49:00Z">
        <w:r>
          <w:rPr>
            <w:noProof/>
            <w:webHidden/>
          </w:rPr>
          <w:t>3-6</w:t>
        </w:r>
        <w:r>
          <w:rPr>
            <w:noProof/>
            <w:webHidden/>
          </w:rPr>
          <w:fldChar w:fldCharType="end"/>
        </w:r>
        <w:r w:rsidRPr="00B403B6">
          <w:rPr>
            <w:rStyle w:val="Hyperlink"/>
            <w:noProof/>
          </w:rPr>
          <w:fldChar w:fldCharType="end"/>
        </w:r>
      </w:ins>
    </w:p>
    <w:p w14:paraId="1B3EAF10" w14:textId="77777777" w:rsidR="00754FA6" w:rsidRDefault="00754FA6">
      <w:pPr>
        <w:pStyle w:val="TOC3"/>
        <w:tabs>
          <w:tab w:val="left" w:pos="1100"/>
          <w:tab w:val="right" w:leader="dot" w:pos="9350"/>
        </w:tabs>
        <w:rPr>
          <w:ins w:id="96" w:author="Vilson Lu" w:date="2014-08-02T21:49:00Z"/>
          <w:rFonts w:asciiTheme="minorHAnsi" w:eastAsiaTheme="minorEastAsia" w:hAnsiTheme="minorHAnsi" w:cstheme="minorBidi"/>
          <w:noProof/>
          <w:sz w:val="22"/>
          <w:szCs w:val="22"/>
          <w:lang w:val="en-PH" w:eastAsia="zh-CN"/>
        </w:rPr>
      </w:pPr>
      <w:ins w:id="97"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"_Toc394779500"</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val="en-PH" w:eastAsia="zh-CN"/>
          </w:rPr>
          <w:tab/>
        </w:r>
        <w:r w:rsidRPr="00B403B6">
          <w:rPr>
            <w:rStyle w:val="Hyperlink"/>
            <w:noProof/>
          </w:rPr>
          <w:t>Template-Based Architecture</w:t>
        </w:r>
        <w:r>
          <w:rPr>
            <w:noProof/>
            <w:webHidden/>
          </w:rPr>
          <w:tab/>
        </w:r>
        <w:r>
          <w:rPr>
            <w:noProof/>
            <w:webHidden/>
          </w:rPr>
          <w:fldChar w:fldCharType="begin"/>
        </w:r>
        <w:r>
          <w:rPr>
            <w:noProof/>
            <w:webHidden/>
          </w:rPr>
          <w:instrText xml:space="preserve"> PAGEREF _Toc394779500 \h </w:instrText>
        </w:r>
        <w:r>
          <w:rPr>
            <w:noProof/>
            <w:webHidden/>
          </w:rPr>
        </w:r>
      </w:ins>
      <w:r>
        <w:rPr>
          <w:noProof/>
          <w:webHidden/>
        </w:rPr>
        <w:fldChar w:fldCharType="separate"/>
      </w:r>
      <w:ins w:id="98" w:author="Vilson Lu" w:date="2014-08-02T21:49:00Z">
        <w:r>
          <w:rPr>
            <w:noProof/>
            <w:webHidden/>
          </w:rPr>
          <w:t>3-6</w:t>
        </w:r>
        <w:r>
          <w:rPr>
            <w:noProof/>
            <w:webHidden/>
          </w:rPr>
          <w:fldChar w:fldCharType="end"/>
        </w:r>
        <w:r w:rsidRPr="00B403B6">
          <w:rPr>
            <w:rStyle w:val="Hyperlink"/>
            <w:noProof/>
          </w:rPr>
          <w:fldChar w:fldCharType="end"/>
        </w:r>
      </w:ins>
    </w:p>
    <w:p w14:paraId="4ECEBC66" w14:textId="77777777" w:rsidR="00754FA6" w:rsidRDefault="00754FA6">
      <w:pPr>
        <w:pStyle w:val="TOC3"/>
        <w:tabs>
          <w:tab w:val="left" w:pos="1100"/>
          <w:tab w:val="right" w:leader="dot" w:pos="9350"/>
        </w:tabs>
        <w:rPr>
          <w:ins w:id="99" w:author="Vilson Lu" w:date="2014-08-02T21:49:00Z"/>
          <w:rFonts w:asciiTheme="minorHAnsi" w:eastAsiaTheme="minorEastAsia" w:hAnsiTheme="minorHAnsi" w:cstheme="minorBidi"/>
          <w:noProof/>
          <w:sz w:val="22"/>
          <w:szCs w:val="22"/>
          <w:lang w:val="en-PH" w:eastAsia="zh-CN"/>
        </w:rPr>
      </w:pPr>
      <w:ins w:id="100"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"_Toc394779501"</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val="en-PH" w:eastAsia="zh-CN"/>
          </w:rPr>
          <w:tab/>
        </w:r>
        <w:r w:rsidRPr="00B403B6">
          <w:rPr>
            <w:rStyle w:val="Hyperlink"/>
            <w:noProof/>
          </w:rPr>
          <w:t>Adaptive Architecture</w:t>
        </w:r>
        <w:r>
          <w:rPr>
            <w:noProof/>
            <w:webHidden/>
          </w:rPr>
          <w:tab/>
        </w:r>
        <w:r>
          <w:rPr>
            <w:noProof/>
            <w:webHidden/>
          </w:rPr>
          <w:fldChar w:fldCharType="begin"/>
        </w:r>
        <w:r>
          <w:rPr>
            <w:noProof/>
            <w:webHidden/>
          </w:rPr>
          <w:instrText xml:space="preserve"> PAGEREF _Toc394779501 \h </w:instrText>
        </w:r>
        <w:r>
          <w:rPr>
            <w:noProof/>
            <w:webHidden/>
          </w:rPr>
        </w:r>
      </w:ins>
      <w:r>
        <w:rPr>
          <w:noProof/>
          <w:webHidden/>
        </w:rPr>
        <w:fldChar w:fldCharType="separate"/>
      </w:r>
      <w:ins w:id="101" w:author="Vilson Lu" w:date="2014-08-02T21:49:00Z">
        <w:r>
          <w:rPr>
            <w:noProof/>
            <w:webHidden/>
          </w:rPr>
          <w:t>3-7</w:t>
        </w:r>
        <w:r>
          <w:rPr>
            <w:noProof/>
            <w:webHidden/>
          </w:rPr>
          <w:fldChar w:fldCharType="end"/>
        </w:r>
        <w:r w:rsidRPr="00B403B6">
          <w:rPr>
            <w:rStyle w:val="Hyperlink"/>
            <w:noProof/>
          </w:rPr>
          <w:fldChar w:fldCharType="end"/>
        </w:r>
      </w:ins>
    </w:p>
    <w:p w14:paraId="6C1E68BF" w14:textId="77777777" w:rsidR="00754FA6" w:rsidRDefault="00754FA6" w:rsidP="00754FA6">
      <w:pPr>
        <w:pStyle w:val="TOC2"/>
        <w:rPr>
          <w:ins w:id="102" w:author="Vilson Lu" w:date="2014-08-02T21:49:00Z"/>
          <w:rFonts w:asciiTheme="minorHAnsi" w:eastAsiaTheme="minorEastAsia" w:hAnsiTheme="minorHAnsi" w:cstheme="minorBidi"/>
          <w:noProof/>
          <w:sz w:val="22"/>
          <w:szCs w:val="22"/>
          <w:lang w:val="en-PH" w:eastAsia="zh-CN"/>
        </w:rPr>
        <w:pPrChange w:id="103" w:author="Vilson Lu" w:date="2014-08-02T21:56:00Z">
          <w:pPr>
            <w:pStyle w:val="TOC2"/>
            <w:tabs>
              <w:tab w:val="left" w:pos="880"/>
              <w:tab w:val="right" w:leader="dot" w:pos="9350"/>
            </w:tabs>
          </w:pPr>
        </w:pPrChange>
      </w:pPr>
      <w:ins w:id="104"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"_Toc394779502"</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3.3</w:t>
        </w:r>
        <w:r>
          <w:rPr>
            <w:rFonts w:asciiTheme="minorHAnsi" w:eastAsiaTheme="minorEastAsia" w:hAnsiTheme="minorHAnsi" w:cstheme="minorBidi"/>
            <w:noProof/>
            <w:sz w:val="22"/>
            <w:szCs w:val="22"/>
            <w:lang w:val="en-PH" w:eastAsia="zh-CN"/>
          </w:rPr>
          <w:tab/>
        </w:r>
        <w:r w:rsidRPr="00B403B6">
          <w:rPr>
            <w:rStyle w:val="Hyperlink"/>
            <w:noProof/>
          </w:rPr>
          <w:t>Twitter</w:t>
        </w:r>
        <w:r>
          <w:rPr>
            <w:noProof/>
            <w:webHidden/>
          </w:rPr>
          <w:tab/>
        </w:r>
        <w:r>
          <w:rPr>
            <w:noProof/>
            <w:webHidden/>
          </w:rPr>
          <w:fldChar w:fldCharType="begin"/>
        </w:r>
        <w:r>
          <w:rPr>
            <w:noProof/>
            <w:webHidden/>
          </w:rPr>
          <w:instrText xml:space="preserve"> PAGEREF _Toc394779502 \h </w:instrText>
        </w:r>
        <w:r>
          <w:rPr>
            <w:noProof/>
            <w:webHidden/>
          </w:rPr>
        </w:r>
      </w:ins>
      <w:r>
        <w:rPr>
          <w:noProof/>
          <w:webHidden/>
        </w:rPr>
        <w:fldChar w:fldCharType="separate"/>
      </w:r>
      <w:ins w:id="105" w:author="Vilson Lu" w:date="2014-08-02T21:49:00Z">
        <w:r>
          <w:rPr>
            <w:noProof/>
            <w:webHidden/>
          </w:rPr>
          <w:t>3-14</w:t>
        </w:r>
        <w:r>
          <w:rPr>
            <w:noProof/>
            <w:webHidden/>
          </w:rPr>
          <w:fldChar w:fldCharType="end"/>
        </w:r>
        <w:r w:rsidRPr="00B403B6">
          <w:rPr>
            <w:rStyle w:val="Hyperlink"/>
            <w:noProof/>
          </w:rPr>
          <w:fldChar w:fldCharType="end"/>
        </w:r>
      </w:ins>
    </w:p>
    <w:p w14:paraId="65A56377" w14:textId="77777777" w:rsidR="00754FA6" w:rsidRDefault="00754FA6">
      <w:pPr>
        <w:pStyle w:val="TOC3"/>
        <w:tabs>
          <w:tab w:val="left" w:pos="1100"/>
          <w:tab w:val="right" w:leader="dot" w:pos="9350"/>
        </w:tabs>
        <w:rPr>
          <w:ins w:id="106" w:author="Vilson Lu" w:date="2014-08-02T21:49:00Z"/>
          <w:rFonts w:asciiTheme="minorHAnsi" w:eastAsiaTheme="minorEastAsia" w:hAnsiTheme="minorHAnsi" w:cstheme="minorBidi"/>
          <w:noProof/>
          <w:sz w:val="22"/>
          <w:szCs w:val="22"/>
          <w:lang w:val="en-PH" w:eastAsia="zh-CN"/>
        </w:rPr>
      </w:pPr>
      <w:ins w:id="107"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"_Toc394779503"</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3.3.1</w:t>
        </w:r>
        <w:r>
          <w:rPr>
            <w:rFonts w:asciiTheme="minorHAnsi" w:eastAsiaTheme="minorEastAsia" w:hAnsiTheme="minorHAnsi" w:cstheme="minorBidi"/>
            <w:noProof/>
            <w:sz w:val="22"/>
            <w:szCs w:val="22"/>
            <w:lang w:val="en-PH" w:eastAsia="zh-CN"/>
          </w:rPr>
          <w:tab/>
        </w:r>
        <w:r w:rsidRPr="00B403B6">
          <w:rPr>
            <w:rStyle w:val="Hyperlink"/>
            <w:noProof/>
          </w:rPr>
          <w:t>Use of Twitter</w:t>
        </w:r>
        <w:r>
          <w:rPr>
            <w:noProof/>
            <w:webHidden/>
          </w:rPr>
          <w:tab/>
        </w:r>
        <w:r>
          <w:rPr>
            <w:noProof/>
            <w:webHidden/>
          </w:rPr>
          <w:fldChar w:fldCharType="begin"/>
        </w:r>
        <w:r>
          <w:rPr>
            <w:noProof/>
            <w:webHidden/>
          </w:rPr>
          <w:instrText xml:space="preserve"> PAGEREF _Toc394779503 \h </w:instrText>
        </w:r>
        <w:r>
          <w:rPr>
            <w:noProof/>
            <w:webHidden/>
          </w:rPr>
        </w:r>
      </w:ins>
      <w:r>
        <w:rPr>
          <w:noProof/>
          <w:webHidden/>
        </w:rPr>
        <w:fldChar w:fldCharType="separate"/>
      </w:r>
      <w:ins w:id="108" w:author="Vilson Lu" w:date="2014-08-02T21:49:00Z">
        <w:r>
          <w:rPr>
            <w:noProof/>
            <w:webHidden/>
          </w:rPr>
          <w:t>3-15</w:t>
        </w:r>
        <w:r>
          <w:rPr>
            <w:noProof/>
            <w:webHidden/>
          </w:rPr>
          <w:fldChar w:fldCharType="end"/>
        </w:r>
        <w:r w:rsidRPr="00B403B6">
          <w:rPr>
            <w:rStyle w:val="Hyperlink"/>
            <w:noProof/>
          </w:rPr>
          <w:fldChar w:fldCharType="end"/>
        </w:r>
      </w:ins>
    </w:p>
    <w:p w14:paraId="14E5C4A5" w14:textId="77777777" w:rsidR="00754FA6" w:rsidRDefault="00754FA6">
      <w:pPr>
        <w:pStyle w:val="TOC3"/>
        <w:tabs>
          <w:tab w:val="left" w:pos="1100"/>
          <w:tab w:val="right" w:leader="dot" w:pos="9350"/>
        </w:tabs>
        <w:rPr>
          <w:ins w:id="109" w:author="Vilson Lu" w:date="2014-08-02T21:49:00Z"/>
          <w:rFonts w:asciiTheme="minorHAnsi" w:eastAsiaTheme="minorEastAsia" w:hAnsiTheme="minorHAnsi" w:cstheme="minorBidi"/>
          <w:noProof/>
          <w:sz w:val="22"/>
          <w:szCs w:val="22"/>
          <w:lang w:val="en-PH" w:eastAsia="zh-CN"/>
        </w:rPr>
      </w:pPr>
      <w:ins w:id="110"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"_Toc394779504"</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3.3.2</w:t>
        </w:r>
        <w:r>
          <w:rPr>
            <w:rFonts w:asciiTheme="minorHAnsi" w:eastAsiaTheme="minorEastAsia" w:hAnsiTheme="minorHAnsi" w:cstheme="minorBidi"/>
            <w:noProof/>
            <w:sz w:val="22"/>
            <w:szCs w:val="22"/>
            <w:lang w:val="en-PH" w:eastAsia="zh-CN"/>
          </w:rPr>
          <w:tab/>
        </w:r>
        <w:r w:rsidRPr="00B403B6">
          <w:rPr>
            <w:rStyle w:val="Hyperlink"/>
            <w:noProof/>
          </w:rPr>
          <w:t>Twitter and Disasters</w:t>
        </w:r>
        <w:r>
          <w:rPr>
            <w:noProof/>
            <w:webHidden/>
          </w:rPr>
          <w:tab/>
        </w:r>
        <w:r>
          <w:rPr>
            <w:noProof/>
            <w:webHidden/>
          </w:rPr>
          <w:fldChar w:fldCharType="begin"/>
        </w:r>
        <w:r>
          <w:rPr>
            <w:noProof/>
            <w:webHidden/>
          </w:rPr>
          <w:instrText xml:space="preserve"> PAGEREF _Toc394779504 \h </w:instrText>
        </w:r>
        <w:r>
          <w:rPr>
            <w:noProof/>
            <w:webHidden/>
          </w:rPr>
        </w:r>
      </w:ins>
      <w:r>
        <w:rPr>
          <w:noProof/>
          <w:webHidden/>
        </w:rPr>
        <w:fldChar w:fldCharType="separate"/>
      </w:r>
      <w:ins w:id="111" w:author="Vilson Lu" w:date="2014-08-02T21:49:00Z">
        <w:r>
          <w:rPr>
            <w:noProof/>
            <w:webHidden/>
          </w:rPr>
          <w:t>3-15</w:t>
        </w:r>
        <w:r>
          <w:rPr>
            <w:noProof/>
            <w:webHidden/>
          </w:rPr>
          <w:fldChar w:fldCharType="end"/>
        </w:r>
        <w:r w:rsidRPr="00B403B6">
          <w:rPr>
            <w:rStyle w:val="Hyperlink"/>
            <w:noProof/>
          </w:rPr>
          <w:fldChar w:fldCharType="end"/>
        </w:r>
      </w:ins>
    </w:p>
    <w:p w14:paraId="4DB59D72" w14:textId="77777777" w:rsidR="00754FA6" w:rsidRDefault="00754FA6" w:rsidP="00754FA6">
      <w:pPr>
        <w:pStyle w:val="TOC2"/>
        <w:rPr>
          <w:ins w:id="112" w:author="Vilson Lu" w:date="2014-08-02T21:49:00Z"/>
          <w:rFonts w:asciiTheme="minorHAnsi" w:eastAsiaTheme="minorEastAsia" w:hAnsiTheme="minorHAnsi" w:cstheme="minorBidi"/>
          <w:noProof/>
          <w:sz w:val="22"/>
          <w:szCs w:val="22"/>
          <w:lang w:val="en-PH" w:eastAsia="zh-CN"/>
        </w:rPr>
        <w:pPrChange w:id="113" w:author="Vilson Lu" w:date="2014-08-02T21:56:00Z">
          <w:pPr>
            <w:pStyle w:val="TOC2"/>
            <w:tabs>
              <w:tab w:val="left" w:pos="880"/>
              <w:tab w:val="right" w:leader="dot" w:pos="9350"/>
            </w:tabs>
          </w:pPr>
        </w:pPrChange>
      </w:pPr>
      <w:ins w:id="114"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"_Toc394779505"</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3.4</w:t>
        </w:r>
        <w:r>
          <w:rPr>
            <w:rFonts w:asciiTheme="minorHAnsi" w:eastAsiaTheme="minorEastAsia" w:hAnsiTheme="minorHAnsi" w:cstheme="minorBidi"/>
            <w:noProof/>
            <w:sz w:val="22"/>
            <w:szCs w:val="22"/>
            <w:lang w:val="en-PH" w:eastAsia="zh-CN"/>
          </w:rPr>
          <w:tab/>
        </w:r>
        <w:r w:rsidRPr="00B403B6">
          <w:rPr>
            <w:rStyle w:val="Hyperlink"/>
            <w:noProof/>
          </w:rPr>
          <w:t>Evaluation Metrics</w:t>
        </w:r>
        <w:r>
          <w:rPr>
            <w:noProof/>
            <w:webHidden/>
          </w:rPr>
          <w:tab/>
        </w:r>
        <w:r>
          <w:rPr>
            <w:noProof/>
            <w:webHidden/>
          </w:rPr>
          <w:fldChar w:fldCharType="begin"/>
        </w:r>
        <w:r>
          <w:rPr>
            <w:noProof/>
            <w:webHidden/>
          </w:rPr>
          <w:instrText xml:space="preserve"> PAGEREF _Toc394779505 \h </w:instrText>
        </w:r>
        <w:r>
          <w:rPr>
            <w:noProof/>
            <w:webHidden/>
          </w:rPr>
        </w:r>
      </w:ins>
      <w:r>
        <w:rPr>
          <w:noProof/>
          <w:webHidden/>
        </w:rPr>
        <w:fldChar w:fldCharType="separate"/>
      </w:r>
      <w:ins w:id="115" w:author="Vilson Lu" w:date="2014-08-02T21:49:00Z">
        <w:r>
          <w:rPr>
            <w:noProof/>
            <w:webHidden/>
          </w:rPr>
          <w:t>3-17</w:t>
        </w:r>
        <w:r>
          <w:rPr>
            <w:noProof/>
            <w:webHidden/>
          </w:rPr>
          <w:fldChar w:fldCharType="end"/>
        </w:r>
        <w:r w:rsidRPr="00B403B6">
          <w:rPr>
            <w:rStyle w:val="Hyperlink"/>
            <w:noProof/>
          </w:rPr>
          <w:fldChar w:fldCharType="end"/>
        </w:r>
      </w:ins>
    </w:p>
    <w:p w14:paraId="4B65FE66" w14:textId="77777777" w:rsidR="00754FA6" w:rsidRDefault="00754FA6">
      <w:pPr>
        <w:pStyle w:val="TOC3"/>
        <w:tabs>
          <w:tab w:val="left" w:pos="1100"/>
          <w:tab w:val="right" w:leader="dot" w:pos="9350"/>
        </w:tabs>
        <w:rPr>
          <w:ins w:id="116" w:author="Vilson Lu" w:date="2014-08-02T21:49:00Z"/>
          <w:rFonts w:asciiTheme="minorHAnsi" w:eastAsiaTheme="minorEastAsia" w:hAnsiTheme="minorHAnsi" w:cstheme="minorBidi"/>
          <w:noProof/>
          <w:sz w:val="22"/>
          <w:szCs w:val="22"/>
          <w:lang w:val="en-PH" w:eastAsia="zh-CN"/>
        </w:rPr>
      </w:pPr>
      <w:ins w:id="117"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"_Toc394779506"</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3.4.1</w:t>
        </w:r>
        <w:r>
          <w:rPr>
            <w:rFonts w:asciiTheme="minorHAnsi" w:eastAsiaTheme="minorEastAsia" w:hAnsiTheme="minorHAnsi" w:cstheme="minorBidi"/>
            <w:noProof/>
            <w:sz w:val="22"/>
            <w:szCs w:val="22"/>
            <w:lang w:val="en-PH" w:eastAsia="zh-CN"/>
          </w:rPr>
          <w:tab/>
        </w:r>
        <w:r w:rsidRPr="00B403B6">
          <w:rPr>
            <w:rStyle w:val="Hyperlink"/>
            <w:noProof/>
          </w:rPr>
          <w:t>F-measure</w:t>
        </w:r>
        <w:r>
          <w:rPr>
            <w:noProof/>
            <w:webHidden/>
          </w:rPr>
          <w:tab/>
        </w:r>
        <w:r>
          <w:rPr>
            <w:noProof/>
            <w:webHidden/>
          </w:rPr>
          <w:fldChar w:fldCharType="begin"/>
        </w:r>
        <w:r>
          <w:rPr>
            <w:noProof/>
            <w:webHidden/>
          </w:rPr>
          <w:instrText xml:space="preserve"> PAGEREF _Toc394779506 \h </w:instrText>
        </w:r>
        <w:r>
          <w:rPr>
            <w:noProof/>
            <w:webHidden/>
          </w:rPr>
        </w:r>
      </w:ins>
      <w:r>
        <w:rPr>
          <w:noProof/>
          <w:webHidden/>
        </w:rPr>
        <w:fldChar w:fldCharType="separate"/>
      </w:r>
      <w:ins w:id="118" w:author="Vilson Lu" w:date="2014-08-02T21:49:00Z">
        <w:r>
          <w:rPr>
            <w:noProof/>
            <w:webHidden/>
          </w:rPr>
          <w:t>3-17</w:t>
        </w:r>
        <w:r>
          <w:rPr>
            <w:noProof/>
            <w:webHidden/>
          </w:rPr>
          <w:fldChar w:fldCharType="end"/>
        </w:r>
        <w:r w:rsidRPr="00B403B6">
          <w:rPr>
            <w:rStyle w:val="Hyperlink"/>
            <w:noProof/>
          </w:rPr>
          <w:fldChar w:fldCharType="end"/>
        </w:r>
      </w:ins>
    </w:p>
    <w:p w14:paraId="22DD5CAF" w14:textId="77777777" w:rsidR="00754FA6" w:rsidRDefault="00754FA6">
      <w:pPr>
        <w:pStyle w:val="TOC3"/>
        <w:tabs>
          <w:tab w:val="left" w:pos="1100"/>
          <w:tab w:val="right" w:leader="dot" w:pos="9350"/>
        </w:tabs>
        <w:rPr>
          <w:ins w:id="119" w:author="Vilson Lu" w:date="2014-08-02T21:49:00Z"/>
          <w:rFonts w:asciiTheme="minorHAnsi" w:eastAsiaTheme="minorEastAsia" w:hAnsiTheme="minorHAnsi" w:cstheme="minorBidi"/>
          <w:noProof/>
          <w:sz w:val="22"/>
          <w:szCs w:val="22"/>
          <w:lang w:val="en-PH" w:eastAsia="zh-CN"/>
        </w:rPr>
      </w:pPr>
      <w:ins w:id="120"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"_Toc394779507"</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3.4.2</w:t>
        </w:r>
        <w:r>
          <w:rPr>
            <w:rFonts w:asciiTheme="minorHAnsi" w:eastAsiaTheme="minorEastAsia" w:hAnsiTheme="minorHAnsi" w:cstheme="minorBidi"/>
            <w:noProof/>
            <w:sz w:val="22"/>
            <w:szCs w:val="22"/>
            <w:lang w:val="en-PH" w:eastAsia="zh-CN"/>
          </w:rPr>
          <w:tab/>
        </w:r>
        <w:r w:rsidRPr="00B403B6">
          <w:rPr>
            <w:rStyle w:val="Hyperlink"/>
            <w:noProof/>
          </w:rPr>
          <w:t>Kappa Statistics</w:t>
        </w:r>
        <w:r>
          <w:rPr>
            <w:noProof/>
            <w:webHidden/>
          </w:rPr>
          <w:tab/>
        </w:r>
        <w:r>
          <w:rPr>
            <w:noProof/>
            <w:webHidden/>
          </w:rPr>
          <w:fldChar w:fldCharType="begin"/>
        </w:r>
        <w:r>
          <w:rPr>
            <w:noProof/>
            <w:webHidden/>
          </w:rPr>
          <w:instrText xml:space="preserve"> PAGEREF _Toc394779507 \h </w:instrText>
        </w:r>
        <w:r>
          <w:rPr>
            <w:noProof/>
            <w:webHidden/>
          </w:rPr>
        </w:r>
      </w:ins>
      <w:r>
        <w:rPr>
          <w:noProof/>
          <w:webHidden/>
        </w:rPr>
        <w:fldChar w:fldCharType="separate"/>
      </w:r>
      <w:ins w:id="121" w:author="Vilson Lu" w:date="2014-08-02T21:49:00Z">
        <w:r>
          <w:rPr>
            <w:noProof/>
            <w:webHidden/>
          </w:rPr>
          <w:t>3-17</w:t>
        </w:r>
        <w:r>
          <w:rPr>
            <w:noProof/>
            <w:webHidden/>
          </w:rPr>
          <w:fldChar w:fldCharType="end"/>
        </w:r>
        <w:r w:rsidRPr="00B403B6">
          <w:rPr>
            <w:rStyle w:val="Hyperlink"/>
            <w:noProof/>
          </w:rPr>
          <w:fldChar w:fldCharType="end"/>
        </w:r>
      </w:ins>
    </w:p>
    <w:p w14:paraId="21395FF2" w14:textId="77777777" w:rsidR="00754FA6" w:rsidRDefault="00754FA6" w:rsidP="00754FA6">
      <w:pPr>
        <w:pStyle w:val="TOC2"/>
        <w:rPr>
          <w:ins w:id="122" w:author="Vilson Lu" w:date="2014-08-02T21:49:00Z"/>
          <w:rFonts w:asciiTheme="minorHAnsi" w:eastAsiaTheme="minorEastAsia" w:hAnsiTheme="minorHAnsi" w:cstheme="minorBidi"/>
          <w:noProof/>
          <w:sz w:val="22"/>
          <w:szCs w:val="22"/>
          <w:lang w:val="en-PH" w:eastAsia="zh-CN"/>
        </w:rPr>
        <w:pPrChange w:id="123" w:author="Vilson Lu" w:date="2014-08-02T21:56:00Z">
          <w:pPr>
            <w:pStyle w:val="TOC2"/>
            <w:tabs>
              <w:tab w:val="left" w:pos="880"/>
              <w:tab w:val="right" w:leader="dot" w:pos="9350"/>
            </w:tabs>
          </w:pPr>
        </w:pPrChange>
      </w:pPr>
      <w:ins w:id="124"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"_Toc394779508"</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3.5</w:t>
        </w:r>
        <w:r>
          <w:rPr>
            <w:rFonts w:asciiTheme="minorHAnsi" w:eastAsiaTheme="minorEastAsia" w:hAnsiTheme="minorHAnsi" w:cstheme="minorBidi"/>
            <w:noProof/>
            <w:sz w:val="22"/>
            <w:szCs w:val="22"/>
            <w:lang w:val="en-PH" w:eastAsia="zh-CN"/>
          </w:rPr>
          <w:tab/>
        </w:r>
        <w:r w:rsidRPr="00B403B6">
          <w:rPr>
            <w:rStyle w:val="Hyperlink"/>
            <w:noProof/>
          </w:rPr>
          <w:t>Tools</w:t>
        </w:r>
        <w:r>
          <w:rPr>
            <w:noProof/>
            <w:webHidden/>
          </w:rPr>
          <w:tab/>
        </w:r>
        <w:r>
          <w:rPr>
            <w:noProof/>
            <w:webHidden/>
          </w:rPr>
          <w:fldChar w:fldCharType="begin"/>
        </w:r>
        <w:r>
          <w:rPr>
            <w:noProof/>
            <w:webHidden/>
          </w:rPr>
          <w:instrText xml:space="preserve"> PAGEREF _Toc394779508 \h </w:instrText>
        </w:r>
        <w:r>
          <w:rPr>
            <w:noProof/>
            <w:webHidden/>
          </w:rPr>
        </w:r>
      </w:ins>
      <w:r>
        <w:rPr>
          <w:noProof/>
          <w:webHidden/>
        </w:rPr>
        <w:fldChar w:fldCharType="separate"/>
      </w:r>
      <w:ins w:id="125" w:author="Vilson Lu" w:date="2014-08-02T21:49:00Z">
        <w:r>
          <w:rPr>
            <w:noProof/>
            <w:webHidden/>
          </w:rPr>
          <w:t>3-18</w:t>
        </w:r>
        <w:r>
          <w:rPr>
            <w:noProof/>
            <w:webHidden/>
          </w:rPr>
          <w:fldChar w:fldCharType="end"/>
        </w:r>
        <w:r w:rsidRPr="00B403B6">
          <w:rPr>
            <w:rStyle w:val="Hyperlink"/>
            <w:noProof/>
          </w:rPr>
          <w:fldChar w:fldCharType="end"/>
        </w:r>
      </w:ins>
    </w:p>
    <w:p w14:paraId="31228D7F" w14:textId="77777777" w:rsidR="00754FA6" w:rsidRDefault="00754FA6">
      <w:pPr>
        <w:pStyle w:val="TOC3"/>
        <w:tabs>
          <w:tab w:val="left" w:pos="1100"/>
          <w:tab w:val="right" w:leader="dot" w:pos="9350"/>
        </w:tabs>
        <w:rPr>
          <w:ins w:id="126" w:author="Vilson Lu" w:date="2014-08-02T21:49:00Z"/>
          <w:rFonts w:asciiTheme="minorHAnsi" w:eastAsiaTheme="minorEastAsia" w:hAnsiTheme="minorHAnsi" w:cstheme="minorBidi"/>
          <w:noProof/>
          <w:sz w:val="22"/>
          <w:szCs w:val="22"/>
          <w:lang w:val="en-PH" w:eastAsia="zh-CN"/>
        </w:rPr>
      </w:pPr>
      <w:ins w:id="127"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"_Toc394779509"</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3.5.1</w:t>
        </w:r>
        <w:r>
          <w:rPr>
            <w:rFonts w:asciiTheme="minorHAnsi" w:eastAsiaTheme="minorEastAsia" w:hAnsiTheme="minorHAnsi" w:cstheme="minorBidi"/>
            <w:noProof/>
            <w:sz w:val="22"/>
            <w:szCs w:val="22"/>
            <w:lang w:val="en-PH" w:eastAsia="zh-CN"/>
          </w:rPr>
          <w:tab/>
        </w:r>
        <w:r w:rsidRPr="00B403B6">
          <w:rPr>
            <w:rStyle w:val="Hyperlink"/>
            <w:noProof/>
          </w:rPr>
          <w:t>Apache OpenNLP (OpenNLP, 2011)</w:t>
        </w:r>
        <w:r>
          <w:rPr>
            <w:noProof/>
            <w:webHidden/>
          </w:rPr>
          <w:tab/>
        </w:r>
        <w:r>
          <w:rPr>
            <w:noProof/>
            <w:webHidden/>
          </w:rPr>
          <w:fldChar w:fldCharType="begin"/>
        </w:r>
        <w:r>
          <w:rPr>
            <w:noProof/>
            <w:webHidden/>
          </w:rPr>
          <w:instrText xml:space="preserve"> PAGEREF _Toc394779509 \h </w:instrText>
        </w:r>
        <w:r>
          <w:rPr>
            <w:noProof/>
            <w:webHidden/>
          </w:rPr>
        </w:r>
      </w:ins>
      <w:r>
        <w:rPr>
          <w:noProof/>
          <w:webHidden/>
        </w:rPr>
        <w:fldChar w:fldCharType="separate"/>
      </w:r>
      <w:ins w:id="128" w:author="Vilson Lu" w:date="2014-08-02T21:49:00Z">
        <w:r>
          <w:rPr>
            <w:noProof/>
            <w:webHidden/>
          </w:rPr>
          <w:t>3-18</w:t>
        </w:r>
        <w:r>
          <w:rPr>
            <w:noProof/>
            <w:webHidden/>
          </w:rPr>
          <w:fldChar w:fldCharType="end"/>
        </w:r>
        <w:r w:rsidRPr="00B403B6">
          <w:rPr>
            <w:rStyle w:val="Hyperlink"/>
            <w:noProof/>
          </w:rPr>
          <w:fldChar w:fldCharType="end"/>
        </w:r>
      </w:ins>
    </w:p>
    <w:p w14:paraId="159B1F06" w14:textId="77777777" w:rsidR="00754FA6" w:rsidRDefault="00754FA6">
      <w:pPr>
        <w:pStyle w:val="TOC3"/>
        <w:tabs>
          <w:tab w:val="left" w:pos="1100"/>
          <w:tab w:val="right" w:leader="dot" w:pos="9350"/>
        </w:tabs>
        <w:rPr>
          <w:ins w:id="129" w:author="Vilson Lu" w:date="2014-08-02T21:49:00Z"/>
          <w:rFonts w:asciiTheme="minorHAnsi" w:eastAsiaTheme="minorEastAsia" w:hAnsiTheme="minorHAnsi" w:cstheme="minorBidi"/>
          <w:noProof/>
          <w:sz w:val="22"/>
          <w:szCs w:val="22"/>
          <w:lang w:val="en-PH" w:eastAsia="zh-CN"/>
        </w:rPr>
      </w:pPr>
      <w:ins w:id="130" w:author="Vilson Lu" w:date="2014-08-02T21:49:00Z">
        <w:r w:rsidRPr="00B403B6">
          <w:rPr>
            <w:rStyle w:val="Hyperlink"/>
            <w:noProof/>
          </w:rPr>
          <w:lastRenderedPageBreak/>
          <w:fldChar w:fldCharType="begin"/>
        </w:r>
        <w:r w:rsidRPr="00B403B6">
          <w:rPr>
            <w:rStyle w:val="Hyperlink"/>
            <w:noProof/>
          </w:rPr>
          <w:instrText xml:space="preserve"> </w:instrText>
        </w:r>
        <w:r>
          <w:rPr>
            <w:noProof/>
          </w:rPr>
          <w:instrText>HYPERLINK \l "_Toc394779510"</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3.5.2</w:t>
        </w:r>
        <w:r>
          <w:rPr>
            <w:rFonts w:asciiTheme="minorHAnsi" w:eastAsiaTheme="minorEastAsia" w:hAnsiTheme="minorHAnsi" w:cstheme="minorBidi"/>
            <w:noProof/>
            <w:sz w:val="22"/>
            <w:szCs w:val="22"/>
            <w:lang w:val="en-PH" w:eastAsia="zh-CN"/>
          </w:rPr>
          <w:tab/>
        </w:r>
        <w:r w:rsidRPr="00B403B6">
          <w:rPr>
            <w:rStyle w:val="Hyperlink"/>
            <w:noProof/>
          </w:rPr>
          <w:t>ANNIE (Cunningham et al., 2002)</w:t>
        </w:r>
        <w:r>
          <w:rPr>
            <w:noProof/>
            <w:webHidden/>
          </w:rPr>
          <w:tab/>
        </w:r>
        <w:r>
          <w:rPr>
            <w:noProof/>
            <w:webHidden/>
          </w:rPr>
          <w:fldChar w:fldCharType="begin"/>
        </w:r>
        <w:r>
          <w:rPr>
            <w:noProof/>
            <w:webHidden/>
          </w:rPr>
          <w:instrText xml:space="preserve"> PAGEREF _Toc394779510 \h </w:instrText>
        </w:r>
        <w:r>
          <w:rPr>
            <w:noProof/>
            <w:webHidden/>
          </w:rPr>
        </w:r>
      </w:ins>
      <w:r>
        <w:rPr>
          <w:noProof/>
          <w:webHidden/>
        </w:rPr>
        <w:fldChar w:fldCharType="separate"/>
      </w:r>
      <w:ins w:id="131" w:author="Vilson Lu" w:date="2014-08-02T21:49:00Z">
        <w:r>
          <w:rPr>
            <w:noProof/>
            <w:webHidden/>
          </w:rPr>
          <w:t>3-19</w:t>
        </w:r>
        <w:r>
          <w:rPr>
            <w:noProof/>
            <w:webHidden/>
          </w:rPr>
          <w:fldChar w:fldCharType="end"/>
        </w:r>
        <w:r w:rsidRPr="00B403B6">
          <w:rPr>
            <w:rStyle w:val="Hyperlink"/>
            <w:noProof/>
          </w:rPr>
          <w:fldChar w:fldCharType="end"/>
        </w:r>
      </w:ins>
    </w:p>
    <w:p w14:paraId="7B01F381" w14:textId="77777777" w:rsidR="00754FA6" w:rsidRDefault="00754FA6">
      <w:pPr>
        <w:pStyle w:val="TOC3"/>
        <w:tabs>
          <w:tab w:val="left" w:pos="1100"/>
          <w:tab w:val="right" w:leader="dot" w:pos="9350"/>
        </w:tabs>
        <w:rPr>
          <w:ins w:id="132" w:author="Vilson Lu" w:date="2014-08-02T21:49:00Z"/>
          <w:rFonts w:asciiTheme="minorHAnsi" w:eastAsiaTheme="minorEastAsia" w:hAnsiTheme="minorHAnsi" w:cstheme="minorBidi"/>
          <w:noProof/>
          <w:sz w:val="22"/>
          <w:szCs w:val="22"/>
          <w:lang w:val="en-PH" w:eastAsia="zh-CN"/>
        </w:rPr>
      </w:pPr>
      <w:ins w:id="133"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"_Toc394779511"</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3.5.3</w:t>
        </w:r>
        <w:r>
          <w:rPr>
            <w:rFonts w:asciiTheme="minorHAnsi" w:eastAsiaTheme="minorEastAsia" w:hAnsiTheme="minorHAnsi" w:cstheme="minorBidi"/>
            <w:noProof/>
            <w:sz w:val="22"/>
            <w:szCs w:val="22"/>
            <w:lang w:val="en-PH" w:eastAsia="zh-CN"/>
          </w:rPr>
          <w:tab/>
        </w:r>
        <w:r w:rsidRPr="00B403B6">
          <w:rPr>
            <w:rStyle w:val="Hyperlink"/>
            <w:noProof/>
          </w:rPr>
          <w:t>Twitter NLP Tools (Ritter et al., 2011)</w:t>
        </w:r>
        <w:r>
          <w:rPr>
            <w:noProof/>
            <w:webHidden/>
          </w:rPr>
          <w:tab/>
        </w:r>
        <w:r>
          <w:rPr>
            <w:noProof/>
            <w:webHidden/>
          </w:rPr>
          <w:fldChar w:fldCharType="begin"/>
        </w:r>
        <w:r>
          <w:rPr>
            <w:noProof/>
            <w:webHidden/>
          </w:rPr>
          <w:instrText xml:space="preserve"> PAGEREF _Toc394779511 \h </w:instrText>
        </w:r>
        <w:r>
          <w:rPr>
            <w:noProof/>
            <w:webHidden/>
          </w:rPr>
        </w:r>
      </w:ins>
      <w:r>
        <w:rPr>
          <w:noProof/>
          <w:webHidden/>
        </w:rPr>
        <w:fldChar w:fldCharType="separate"/>
      </w:r>
      <w:ins w:id="134" w:author="Vilson Lu" w:date="2014-08-02T21:49:00Z">
        <w:r>
          <w:rPr>
            <w:noProof/>
            <w:webHidden/>
          </w:rPr>
          <w:t>3-20</w:t>
        </w:r>
        <w:r>
          <w:rPr>
            <w:noProof/>
            <w:webHidden/>
          </w:rPr>
          <w:fldChar w:fldCharType="end"/>
        </w:r>
        <w:r w:rsidRPr="00B403B6">
          <w:rPr>
            <w:rStyle w:val="Hyperlink"/>
            <w:noProof/>
          </w:rPr>
          <w:fldChar w:fldCharType="end"/>
        </w:r>
      </w:ins>
    </w:p>
    <w:p w14:paraId="14E7A343" w14:textId="77777777" w:rsidR="00754FA6" w:rsidRDefault="00754FA6">
      <w:pPr>
        <w:pStyle w:val="TOC3"/>
        <w:tabs>
          <w:tab w:val="left" w:pos="1100"/>
          <w:tab w:val="right" w:leader="dot" w:pos="9350"/>
        </w:tabs>
        <w:rPr>
          <w:ins w:id="135" w:author="Vilson Lu" w:date="2014-08-02T21:49:00Z"/>
          <w:rFonts w:asciiTheme="minorHAnsi" w:eastAsiaTheme="minorEastAsia" w:hAnsiTheme="minorHAnsi" w:cstheme="minorBidi"/>
          <w:noProof/>
          <w:sz w:val="22"/>
          <w:szCs w:val="22"/>
          <w:lang w:val="en-PH" w:eastAsia="zh-CN"/>
        </w:rPr>
      </w:pPr>
      <w:ins w:id="136"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"_Toc394779512"</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3.5.4</w:t>
        </w:r>
        <w:r>
          <w:rPr>
            <w:rFonts w:asciiTheme="minorHAnsi" w:eastAsiaTheme="minorEastAsia" w:hAnsiTheme="minorHAnsi" w:cstheme="minorBidi"/>
            <w:noProof/>
            <w:sz w:val="22"/>
            <w:szCs w:val="22"/>
            <w:lang w:val="en-PH" w:eastAsia="zh-CN"/>
          </w:rPr>
          <w:tab/>
        </w:r>
        <w:r w:rsidRPr="00B403B6">
          <w:rPr>
            <w:rStyle w:val="Hyperlink"/>
            <w:noProof/>
          </w:rPr>
          <w:t>Weka (Weka 3, n.d.)</w:t>
        </w:r>
        <w:r>
          <w:rPr>
            <w:noProof/>
            <w:webHidden/>
          </w:rPr>
          <w:tab/>
        </w:r>
        <w:r>
          <w:rPr>
            <w:noProof/>
            <w:webHidden/>
          </w:rPr>
          <w:fldChar w:fldCharType="begin"/>
        </w:r>
        <w:r>
          <w:rPr>
            <w:noProof/>
            <w:webHidden/>
          </w:rPr>
          <w:instrText xml:space="preserve"> PAGEREF _Toc394779512 \h </w:instrText>
        </w:r>
        <w:r>
          <w:rPr>
            <w:noProof/>
            <w:webHidden/>
          </w:rPr>
        </w:r>
      </w:ins>
      <w:r>
        <w:rPr>
          <w:noProof/>
          <w:webHidden/>
        </w:rPr>
        <w:fldChar w:fldCharType="separate"/>
      </w:r>
      <w:ins w:id="137" w:author="Vilson Lu" w:date="2014-08-02T21:49:00Z">
        <w:r>
          <w:rPr>
            <w:noProof/>
            <w:webHidden/>
          </w:rPr>
          <w:t>3-22</w:t>
        </w:r>
        <w:r>
          <w:rPr>
            <w:noProof/>
            <w:webHidden/>
          </w:rPr>
          <w:fldChar w:fldCharType="end"/>
        </w:r>
        <w:r w:rsidRPr="00B403B6">
          <w:rPr>
            <w:rStyle w:val="Hyperlink"/>
            <w:noProof/>
          </w:rPr>
          <w:fldChar w:fldCharType="end"/>
        </w:r>
      </w:ins>
    </w:p>
    <w:p w14:paraId="156EFD83" w14:textId="77777777" w:rsidR="00754FA6" w:rsidRDefault="00754FA6">
      <w:pPr>
        <w:pStyle w:val="TOC3"/>
        <w:tabs>
          <w:tab w:val="left" w:pos="1100"/>
          <w:tab w:val="right" w:leader="dot" w:pos="9350"/>
        </w:tabs>
        <w:rPr>
          <w:ins w:id="138" w:author="Vilson Lu" w:date="2014-08-02T21:49:00Z"/>
          <w:rFonts w:asciiTheme="minorHAnsi" w:eastAsiaTheme="minorEastAsia" w:hAnsiTheme="minorHAnsi" w:cstheme="minorBidi"/>
          <w:noProof/>
          <w:sz w:val="22"/>
          <w:szCs w:val="22"/>
          <w:lang w:val="en-PH" w:eastAsia="zh-CN"/>
        </w:rPr>
      </w:pPr>
      <w:ins w:id="139"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"_Toc394779513"</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3.5.5</w:t>
        </w:r>
        <w:r>
          <w:rPr>
            <w:rFonts w:asciiTheme="minorHAnsi" w:eastAsiaTheme="minorEastAsia" w:hAnsiTheme="minorHAnsi" w:cstheme="minorBidi"/>
            <w:noProof/>
            <w:sz w:val="22"/>
            <w:szCs w:val="22"/>
            <w:lang w:val="en-PH" w:eastAsia="zh-CN"/>
          </w:rPr>
          <w:tab/>
        </w:r>
        <w:r w:rsidRPr="00B403B6">
          <w:rPr>
            <w:rStyle w:val="Hyperlink"/>
            <w:noProof/>
          </w:rPr>
          <w:t>TwitIE (Bontcheva et al., 2013)</w:t>
        </w:r>
        <w:r>
          <w:rPr>
            <w:noProof/>
            <w:webHidden/>
          </w:rPr>
          <w:tab/>
        </w:r>
        <w:r>
          <w:rPr>
            <w:noProof/>
            <w:webHidden/>
          </w:rPr>
          <w:fldChar w:fldCharType="begin"/>
        </w:r>
        <w:r>
          <w:rPr>
            <w:noProof/>
            <w:webHidden/>
          </w:rPr>
          <w:instrText xml:space="preserve"> PAGEREF _Toc394779513 \h </w:instrText>
        </w:r>
        <w:r>
          <w:rPr>
            <w:noProof/>
            <w:webHidden/>
          </w:rPr>
        </w:r>
      </w:ins>
      <w:r>
        <w:rPr>
          <w:noProof/>
          <w:webHidden/>
        </w:rPr>
        <w:fldChar w:fldCharType="separate"/>
      </w:r>
      <w:ins w:id="140" w:author="Vilson Lu" w:date="2014-08-02T21:49:00Z">
        <w:r>
          <w:rPr>
            <w:noProof/>
            <w:webHidden/>
          </w:rPr>
          <w:t>3-22</w:t>
        </w:r>
        <w:r>
          <w:rPr>
            <w:noProof/>
            <w:webHidden/>
          </w:rPr>
          <w:fldChar w:fldCharType="end"/>
        </w:r>
        <w:r w:rsidRPr="00B403B6">
          <w:rPr>
            <w:rStyle w:val="Hyperlink"/>
            <w:noProof/>
          </w:rPr>
          <w:fldChar w:fldCharType="end"/>
        </w:r>
      </w:ins>
    </w:p>
    <w:p w14:paraId="5E003898" w14:textId="77777777" w:rsidR="00754FA6" w:rsidRDefault="00754FA6">
      <w:pPr>
        <w:pStyle w:val="TOC1"/>
        <w:rPr>
          <w:ins w:id="141" w:author="Vilson Lu" w:date="2014-08-02T21:49:00Z"/>
          <w:rFonts w:asciiTheme="minorHAnsi" w:eastAsiaTheme="minorEastAsia" w:hAnsiTheme="minorHAnsi" w:cstheme="minorBidi"/>
          <w:b w:val="0"/>
          <w:noProof/>
          <w:sz w:val="22"/>
          <w:szCs w:val="22"/>
          <w:lang w:val="en-PH" w:eastAsia="zh-CN"/>
        </w:rPr>
      </w:pPr>
      <w:ins w:id="142"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"_Toc394779514"</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4.0</w:t>
        </w:r>
        <w:r>
          <w:rPr>
            <w:rFonts w:asciiTheme="minorHAnsi" w:eastAsiaTheme="minorEastAsia" w:hAnsiTheme="minorHAnsi" w:cstheme="minorBidi"/>
            <w:b w:val="0"/>
            <w:noProof/>
            <w:sz w:val="22"/>
            <w:szCs w:val="22"/>
            <w:lang w:val="en-PH" w:eastAsia="zh-CN"/>
          </w:rPr>
          <w:tab/>
        </w:r>
        <w:r w:rsidRPr="00B403B6">
          <w:rPr>
            <w:rStyle w:val="Hyperlink"/>
            <w:noProof/>
          </w:rPr>
          <w:t>The FILIET System</w:t>
        </w:r>
        <w:r>
          <w:rPr>
            <w:noProof/>
            <w:webHidden/>
          </w:rPr>
          <w:tab/>
        </w:r>
        <w:r>
          <w:rPr>
            <w:noProof/>
            <w:webHidden/>
          </w:rPr>
          <w:fldChar w:fldCharType="begin"/>
        </w:r>
        <w:r>
          <w:rPr>
            <w:noProof/>
            <w:webHidden/>
          </w:rPr>
          <w:instrText xml:space="preserve"> PAGEREF _Toc394779514 \h </w:instrText>
        </w:r>
        <w:r>
          <w:rPr>
            <w:noProof/>
            <w:webHidden/>
          </w:rPr>
        </w:r>
      </w:ins>
      <w:r>
        <w:rPr>
          <w:noProof/>
          <w:webHidden/>
        </w:rPr>
        <w:fldChar w:fldCharType="separate"/>
      </w:r>
      <w:ins w:id="143" w:author="Vilson Lu" w:date="2014-08-02T21:49:00Z">
        <w:r>
          <w:rPr>
            <w:noProof/>
            <w:webHidden/>
          </w:rPr>
          <w:t>4-1</w:t>
        </w:r>
        <w:r>
          <w:rPr>
            <w:noProof/>
            <w:webHidden/>
          </w:rPr>
          <w:fldChar w:fldCharType="end"/>
        </w:r>
        <w:r w:rsidRPr="00B403B6">
          <w:rPr>
            <w:rStyle w:val="Hyperlink"/>
            <w:noProof/>
          </w:rPr>
          <w:fldChar w:fldCharType="end"/>
        </w:r>
      </w:ins>
    </w:p>
    <w:p w14:paraId="49880D4A" w14:textId="77777777" w:rsidR="00754FA6" w:rsidRDefault="00754FA6" w:rsidP="00754FA6">
      <w:pPr>
        <w:pStyle w:val="TOC2"/>
        <w:rPr>
          <w:ins w:id="144" w:author="Vilson Lu" w:date="2014-08-02T21:49:00Z"/>
          <w:rFonts w:asciiTheme="minorHAnsi" w:eastAsiaTheme="minorEastAsia" w:hAnsiTheme="minorHAnsi" w:cstheme="minorBidi"/>
          <w:noProof/>
          <w:sz w:val="22"/>
          <w:szCs w:val="22"/>
          <w:lang w:val="en-PH" w:eastAsia="zh-CN"/>
        </w:rPr>
        <w:pPrChange w:id="145" w:author="Vilson Lu" w:date="2014-08-02T21:56:00Z">
          <w:pPr>
            <w:pStyle w:val="TOC2"/>
            <w:tabs>
              <w:tab w:val="left" w:pos="880"/>
              <w:tab w:val="right" w:leader="dot" w:pos="9350"/>
            </w:tabs>
          </w:pPr>
        </w:pPrChange>
      </w:pPr>
      <w:ins w:id="146"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"_Toc394779515"</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4.1</w:t>
        </w:r>
        <w:r>
          <w:rPr>
            <w:rFonts w:asciiTheme="minorHAnsi" w:eastAsiaTheme="minorEastAsia" w:hAnsiTheme="minorHAnsi" w:cstheme="minorBidi"/>
            <w:noProof/>
            <w:sz w:val="22"/>
            <w:szCs w:val="22"/>
            <w:lang w:val="en-PH" w:eastAsia="zh-CN"/>
          </w:rPr>
          <w:tab/>
        </w:r>
        <w:r w:rsidRPr="00B403B6">
          <w:rPr>
            <w:rStyle w:val="Hyperlink"/>
            <w:noProof/>
          </w:rPr>
          <w:t>System Overview</w:t>
        </w:r>
        <w:r>
          <w:rPr>
            <w:noProof/>
            <w:webHidden/>
          </w:rPr>
          <w:tab/>
        </w:r>
        <w:r>
          <w:rPr>
            <w:noProof/>
            <w:webHidden/>
          </w:rPr>
          <w:fldChar w:fldCharType="begin"/>
        </w:r>
        <w:r>
          <w:rPr>
            <w:noProof/>
            <w:webHidden/>
          </w:rPr>
          <w:instrText xml:space="preserve"> PAGEREF _Toc394779515 \h </w:instrText>
        </w:r>
        <w:r>
          <w:rPr>
            <w:noProof/>
            <w:webHidden/>
          </w:rPr>
        </w:r>
      </w:ins>
      <w:r>
        <w:rPr>
          <w:noProof/>
          <w:webHidden/>
        </w:rPr>
        <w:fldChar w:fldCharType="separate"/>
      </w:r>
      <w:ins w:id="147" w:author="Vilson Lu" w:date="2014-08-02T21:49:00Z">
        <w:r>
          <w:rPr>
            <w:noProof/>
            <w:webHidden/>
          </w:rPr>
          <w:t>4-1</w:t>
        </w:r>
        <w:r>
          <w:rPr>
            <w:noProof/>
            <w:webHidden/>
          </w:rPr>
          <w:fldChar w:fldCharType="end"/>
        </w:r>
        <w:r w:rsidRPr="00B403B6">
          <w:rPr>
            <w:rStyle w:val="Hyperlink"/>
            <w:noProof/>
          </w:rPr>
          <w:fldChar w:fldCharType="end"/>
        </w:r>
      </w:ins>
    </w:p>
    <w:p w14:paraId="0372A335" w14:textId="77777777" w:rsidR="00754FA6" w:rsidRDefault="00754FA6" w:rsidP="00754FA6">
      <w:pPr>
        <w:pStyle w:val="TOC2"/>
        <w:rPr>
          <w:ins w:id="148" w:author="Vilson Lu" w:date="2014-08-02T21:49:00Z"/>
          <w:rFonts w:asciiTheme="minorHAnsi" w:eastAsiaTheme="minorEastAsia" w:hAnsiTheme="minorHAnsi" w:cstheme="minorBidi"/>
          <w:noProof/>
          <w:sz w:val="22"/>
          <w:szCs w:val="22"/>
          <w:lang w:val="en-PH" w:eastAsia="zh-CN"/>
        </w:rPr>
        <w:pPrChange w:id="149" w:author="Vilson Lu" w:date="2014-08-02T21:56:00Z">
          <w:pPr>
            <w:pStyle w:val="TOC2"/>
            <w:tabs>
              <w:tab w:val="left" w:pos="880"/>
              <w:tab w:val="right" w:leader="dot" w:pos="9350"/>
            </w:tabs>
          </w:pPr>
        </w:pPrChange>
      </w:pPr>
      <w:ins w:id="150"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"_Toc394779516"</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4.2</w:t>
        </w:r>
        <w:r>
          <w:rPr>
            <w:rFonts w:asciiTheme="minorHAnsi" w:eastAsiaTheme="minorEastAsia" w:hAnsiTheme="minorHAnsi" w:cstheme="minorBidi"/>
            <w:noProof/>
            <w:sz w:val="22"/>
            <w:szCs w:val="22"/>
            <w:lang w:val="en-PH" w:eastAsia="zh-CN"/>
          </w:rPr>
          <w:tab/>
        </w:r>
        <w:r w:rsidRPr="00B403B6">
          <w:rPr>
            <w:rStyle w:val="Hyperlink"/>
            <w:noProof/>
          </w:rPr>
          <w:t>System Objectives</w:t>
        </w:r>
        <w:r>
          <w:rPr>
            <w:noProof/>
            <w:webHidden/>
          </w:rPr>
          <w:tab/>
        </w:r>
        <w:r>
          <w:rPr>
            <w:noProof/>
            <w:webHidden/>
          </w:rPr>
          <w:fldChar w:fldCharType="begin"/>
        </w:r>
        <w:r>
          <w:rPr>
            <w:noProof/>
            <w:webHidden/>
          </w:rPr>
          <w:instrText xml:space="preserve"> PAGEREF _Toc394779516 \h </w:instrText>
        </w:r>
        <w:r>
          <w:rPr>
            <w:noProof/>
            <w:webHidden/>
          </w:rPr>
        </w:r>
      </w:ins>
      <w:r>
        <w:rPr>
          <w:noProof/>
          <w:webHidden/>
        </w:rPr>
        <w:fldChar w:fldCharType="separate"/>
      </w:r>
      <w:ins w:id="151" w:author="Vilson Lu" w:date="2014-08-02T21:49:00Z">
        <w:r>
          <w:rPr>
            <w:noProof/>
            <w:webHidden/>
          </w:rPr>
          <w:t>4-1</w:t>
        </w:r>
        <w:r>
          <w:rPr>
            <w:noProof/>
            <w:webHidden/>
          </w:rPr>
          <w:fldChar w:fldCharType="end"/>
        </w:r>
        <w:r w:rsidRPr="00B403B6">
          <w:rPr>
            <w:rStyle w:val="Hyperlink"/>
            <w:noProof/>
          </w:rPr>
          <w:fldChar w:fldCharType="end"/>
        </w:r>
      </w:ins>
    </w:p>
    <w:p w14:paraId="5FEBDB21" w14:textId="77777777" w:rsidR="00754FA6" w:rsidRDefault="00754FA6">
      <w:pPr>
        <w:pStyle w:val="TOC3"/>
        <w:tabs>
          <w:tab w:val="left" w:pos="1100"/>
          <w:tab w:val="right" w:leader="dot" w:pos="9350"/>
        </w:tabs>
        <w:rPr>
          <w:ins w:id="152" w:author="Vilson Lu" w:date="2014-08-02T21:49:00Z"/>
          <w:rFonts w:asciiTheme="minorHAnsi" w:eastAsiaTheme="minorEastAsia" w:hAnsiTheme="minorHAnsi" w:cstheme="minorBidi"/>
          <w:noProof/>
          <w:sz w:val="22"/>
          <w:szCs w:val="22"/>
          <w:lang w:val="en-PH" w:eastAsia="zh-CN"/>
        </w:rPr>
      </w:pPr>
      <w:ins w:id="153"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"_Toc394779517"</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lang w:val="en-PH" w:eastAsia="zh-CN"/>
          </w:rPr>
          <w:tab/>
        </w:r>
        <w:r w:rsidRPr="00B403B6">
          <w:rPr>
            <w:rStyle w:val="Hyperlink"/>
            <w:noProof/>
          </w:rPr>
          <w:t>General Objective</w:t>
        </w:r>
        <w:r>
          <w:rPr>
            <w:noProof/>
            <w:webHidden/>
          </w:rPr>
          <w:tab/>
        </w:r>
        <w:r>
          <w:rPr>
            <w:noProof/>
            <w:webHidden/>
          </w:rPr>
          <w:fldChar w:fldCharType="begin"/>
        </w:r>
        <w:r>
          <w:rPr>
            <w:noProof/>
            <w:webHidden/>
          </w:rPr>
          <w:instrText xml:space="preserve"> PAGEREF _Toc394779517 \h </w:instrText>
        </w:r>
        <w:r>
          <w:rPr>
            <w:noProof/>
            <w:webHidden/>
          </w:rPr>
        </w:r>
      </w:ins>
      <w:r>
        <w:rPr>
          <w:noProof/>
          <w:webHidden/>
        </w:rPr>
        <w:fldChar w:fldCharType="separate"/>
      </w:r>
      <w:ins w:id="154" w:author="Vilson Lu" w:date="2014-08-02T21:49:00Z">
        <w:r>
          <w:rPr>
            <w:noProof/>
            <w:webHidden/>
          </w:rPr>
          <w:t>4-1</w:t>
        </w:r>
        <w:r>
          <w:rPr>
            <w:noProof/>
            <w:webHidden/>
          </w:rPr>
          <w:fldChar w:fldCharType="end"/>
        </w:r>
        <w:r w:rsidRPr="00B403B6">
          <w:rPr>
            <w:rStyle w:val="Hyperlink"/>
            <w:noProof/>
          </w:rPr>
          <w:fldChar w:fldCharType="end"/>
        </w:r>
      </w:ins>
    </w:p>
    <w:p w14:paraId="764267A3" w14:textId="77777777" w:rsidR="00754FA6" w:rsidRDefault="00754FA6">
      <w:pPr>
        <w:pStyle w:val="TOC3"/>
        <w:tabs>
          <w:tab w:val="left" w:pos="1100"/>
          <w:tab w:val="right" w:leader="dot" w:pos="9350"/>
        </w:tabs>
        <w:rPr>
          <w:ins w:id="155" w:author="Vilson Lu" w:date="2014-08-02T21:49:00Z"/>
          <w:rFonts w:asciiTheme="minorHAnsi" w:eastAsiaTheme="minorEastAsia" w:hAnsiTheme="minorHAnsi" w:cstheme="minorBidi"/>
          <w:noProof/>
          <w:sz w:val="22"/>
          <w:szCs w:val="22"/>
          <w:lang w:val="en-PH" w:eastAsia="zh-CN"/>
        </w:rPr>
      </w:pPr>
      <w:ins w:id="156"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"_Toc394779518"</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lang w:val="en-PH" w:eastAsia="zh-CN"/>
          </w:rPr>
          <w:tab/>
        </w:r>
        <w:r w:rsidRPr="00B403B6">
          <w:rPr>
            <w:rStyle w:val="Hyperlink"/>
            <w:noProof/>
          </w:rPr>
          <w:t>Specific Objectives</w:t>
        </w:r>
        <w:r>
          <w:rPr>
            <w:noProof/>
            <w:webHidden/>
          </w:rPr>
          <w:tab/>
        </w:r>
        <w:r>
          <w:rPr>
            <w:noProof/>
            <w:webHidden/>
          </w:rPr>
          <w:fldChar w:fldCharType="begin"/>
        </w:r>
        <w:r>
          <w:rPr>
            <w:noProof/>
            <w:webHidden/>
          </w:rPr>
          <w:instrText xml:space="preserve"> PAGEREF _Toc394779518 \h </w:instrText>
        </w:r>
        <w:r>
          <w:rPr>
            <w:noProof/>
            <w:webHidden/>
          </w:rPr>
        </w:r>
      </w:ins>
      <w:r>
        <w:rPr>
          <w:noProof/>
          <w:webHidden/>
        </w:rPr>
        <w:fldChar w:fldCharType="separate"/>
      </w:r>
      <w:ins w:id="157" w:author="Vilson Lu" w:date="2014-08-02T21:49:00Z">
        <w:r>
          <w:rPr>
            <w:noProof/>
            <w:webHidden/>
          </w:rPr>
          <w:t>4-1</w:t>
        </w:r>
        <w:r>
          <w:rPr>
            <w:noProof/>
            <w:webHidden/>
          </w:rPr>
          <w:fldChar w:fldCharType="end"/>
        </w:r>
        <w:r w:rsidRPr="00B403B6">
          <w:rPr>
            <w:rStyle w:val="Hyperlink"/>
            <w:noProof/>
          </w:rPr>
          <w:fldChar w:fldCharType="end"/>
        </w:r>
      </w:ins>
    </w:p>
    <w:p w14:paraId="6C8ED292" w14:textId="77777777" w:rsidR="00754FA6" w:rsidRDefault="00754FA6" w:rsidP="00754FA6">
      <w:pPr>
        <w:pStyle w:val="TOC2"/>
        <w:rPr>
          <w:ins w:id="158" w:author="Vilson Lu" w:date="2014-08-02T21:49:00Z"/>
          <w:rFonts w:asciiTheme="minorHAnsi" w:eastAsiaTheme="minorEastAsia" w:hAnsiTheme="minorHAnsi" w:cstheme="minorBidi"/>
          <w:noProof/>
          <w:sz w:val="22"/>
          <w:szCs w:val="22"/>
          <w:lang w:val="en-PH" w:eastAsia="zh-CN"/>
        </w:rPr>
        <w:pPrChange w:id="159" w:author="Vilson Lu" w:date="2014-08-02T21:56:00Z">
          <w:pPr>
            <w:pStyle w:val="TOC2"/>
            <w:tabs>
              <w:tab w:val="left" w:pos="880"/>
              <w:tab w:val="right" w:leader="dot" w:pos="9350"/>
            </w:tabs>
          </w:pPr>
        </w:pPrChange>
      </w:pPr>
      <w:ins w:id="160"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"_Toc394779519"</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4.3</w:t>
        </w:r>
        <w:r>
          <w:rPr>
            <w:rFonts w:asciiTheme="minorHAnsi" w:eastAsiaTheme="minorEastAsia" w:hAnsiTheme="minorHAnsi" w:cstheme="minorBidi"/>
            <w:noProof/>
            <w:sz w:val="22"/>
            <w:szCs w:val="22"/>
            <w:lang w:val="en-PH" w:eastAsia="zh-CN"/>
          </w:rPr>
          <w:tab/>
        </w:r>
        <w:r w:rsidRPr="00B403B6">
          <w:rPr>
            <w:rStyle w:val="Hyperlink"/>
            <w:noProof/>
          </w:rPr>
          <w:t>System Scope and Limitations</w:t>
        </w:r>
        <w:r>
          <w:rPr>
            <w:noProof/>
            <w:webHidden/>
          </w:rPr>
          <w:tab/>
        </w:r>
        <w:r>
          <w:rPr>
            <w:noProof/>
            <w:webHidden/>
          </w:rPr>
          <w:fldChar w:fldCharType="begin"/>
        </w:r>
        <w:r>
          <w:rPr>
            <w:noProof/>
            <w:webHidden/>
          </w:rPr>
          <w:instrText xml:space="preserve"> PAGEREF _Toc394779519 \h </w:instrText>
        </w:r>
        <w:r>
          <w:rPr>
            <w:noProof/>
            <w:webHidden/>
          </w:rPr>
        </w:r>
      </w:ins>
      <w:r>
        <w:rPr>
          <w:noProof/>
          <w:webHidden/>
        </w:rPr>
        <w:fldChar w:fldCharType="separate"/>
      </w:r>
      <w:ins w:id="161" w:author="Vilson Lu" w:date="2014-08-02T21:49:00Z">
        <w:r>
          <w:rPr>
            <w:noProof/>
            <w:webHidden/>
          </w:rPr>
          <w:t>4-1</w:t>
        </w:r>
        <w:r>
          <w:rPr>
            <w:noProof/>
            <w:webHidden/>
          </w:rPr>
          <w:fldChar w:fldCharType="end"/>
        </w:r>
        <w:r w:rsidRPr="00B403B6">
          <w:rPr>
            <w:rStyle w:val="Hyperlink"/>
            <w:noProof/>
          </w:rPr>
          <w:fldChar w:fldCharType="end"/>
        </w:r>
      </w:ins>
    </w:p>
    <w:p w14:paraId="3E311CB5" w14:textId="77777777" w:rsidR="00754FA6" w:rsidRDefault="00754FA6" w:rsidP="00754FA6">
      <w:pPr>
        <w:pStyle w:val="TOC2"/>
        <w:rPr>
          <w:ins w:id="162" w:author="Vilson Lu" w:date="2014-08-02T21:49:00Z"/>
          <w:rFonts w:asciiTheme="minorHAnsi" w:eastAsiaTheme="minorEastAsia" w:hAnsiTheme="minorHAnsi" w:cstheme="minorBidi"/>
          <w:noProof/>
          <w:sz w:val="22"/>
          <w:szCs w:val="22"/>
          <w:lang w:val="en-PH" w:eastAsia="zh-CN"/>
        </w:rPr>
        <w:pPrChange w:id="163" w:author="Vilson Lu" w:date="2014-08-02T21:56:00Z">
          <w:pPr>
            <w:pStyle w:val="TOC2"/>
            <w:tabs>
              <w:tab w:val="left" w:pos="880"/>
              <w:tab w:val="right" w:leader="dot" w:pos="9350"/>
            </w:tabs>
          </w:pPr>
        </w:pPrChange>
      </w:pPr>
      <w:ins w:id="164"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"_Toc394779520"</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4.4</w:t>
        </w:r>
        <w:r>
          <w:rPr>
            <w:rFonts w:asciiTheme="minorHAnsi" w:eastAsiaTheme="minorEastAsia" w:hAnsiTheme="minorHAnsi" w:cstheme="minorBidi"/>
            <w:noProof/>
            <w:sz w:val="22"/>
            <w:szCs w:val="22"/>
            <w:lang w:val="en-PH" w:eastAsia="zh-CN"/>
          </w:rPr>
          <w:tab/>
        </w:r>
        <w:r w:rsidRPr="00B403B6">
          <w:rPr>
            <w:rStyle w:val="Hyperlink"/>
            <w:noProof/>
          </w:rPr>
          <w:t>Architectural Design</w:t>
        </w:r>
        <w:r>
          <w:rPr>
            <w:noProof/>
            <w:webHidden/>
          </w:rPr>
          <w:tab/>
        </w:r>
        <w:r>
          <w:rPr>
            <w:noProof/>
            <w:webHidden/>
          </w:rPr>
          <w:fldChar w:fldCharType="begin"/>
        </w:r>
        <w:r>
          <w:rPr>
            <w:noProof/>
            <w:webHidden/>
          </w:rPr>
          <w:instrText xml:space="preserve"> PAGEREF _Toc394779520 \h </w:instrText>
        </w:r>
        <w:r>
          <w:rPr>
            <w:noProof/>
            <w:webHidden/>
          </w:rPr>
        </w:r>
      </w:ins>
      <w:r>
        <w:rPr>
          <w:noProof/>
          <w:webHidden/>
        </w:rPr>
        <w:fldChar w:fldCharType="separate"/>
      </w:r>
      <w:ins w:id="165" w:author="Vilson Lu" w:date="2014-08-02T21:49:00Z">
        <w:r>
          <w:rPr>
            <w:noProof/>
            <w:webHidden/>
          </w:rPr>
          <w:t>4-3</w:t>
        </w:r>
        <w:r>
          <w:rPr>
            <w:noProof/>
            <w:webHidden/>
          </w:rPr>
          <w:fldChar w:fldCharType="end"/>
        </w:r>
        <w:r w:rsidRPr="00B403B6">
          <w:rPr>
            <w:rStyle w:val="Hyperlink"/>
            <w:noProof/>
          </w:rPr>
          <w:fldChar w:fldCharType="end"/>
        </w:r>
      </w:ins>
    </w:p>
    <w:p w14:paraId="7D27145B" w14:textId="77777777" w:rsidR="00754FA6" w:rsidRDefault="00754FA6">
      <w:pPr>
        <w:pStyle w:val="TOC3"/>
        <w:tabs>
          <w:tab w:val="left" w:pos="1100"/>
          <w:tab w:val="right" w:leader="dot" w:pos="9350"/>
        </w:tabs>
        <w:rPr>
          <w:ins w:id="166" w:author="Vilson Lu" w:date="2014-08-02T21:49:00Z"/>
          <w:rFonts w:asciiTheme="minorHAnsi" w:eastAsiaTheme="minorEastAsia" w:hAnsiTheme="minorHAnsi" w:cstheme="minorBidi"/>
          <w:noProof/>
          <w:sz w:val="22"/>
          <w:szCs w:val="22"/>
          <w:lang w:val="en-PH" w:eastAsia="zh-CN"/>
        </w:rPr>
      </w:pPr>
      <w:ins w:id="167"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"_Toc394779521"</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4.4.1</w:t>
        </w:r>
        <w:r>
          <w:rPr>
            <w:rFonts w:asciiTheme="minorHAnsi" w:eastAsiaTheme="minorEastAsia" w:hAnsiTheme="minorHAnsi" w:cstheme="minorBidi"/>
            <w:noProof/>
            <w:sz w:val="22"/>
            <w:szCs w:val="22"/>
            <w:lang w:val="en-PH" w:eastAsia="zh-CN"/>
          </w:rPr>
          <w:tab/>
        </w:r>
        <w:r w:rsidRPr="00B403B6">
          <w:rPr>
            <w:rStyle w:val="Hyperlink"/>
            <w:noProof/>
          </w:rPr>
          <w:t>Crawler Module</w:t>
        </w:r>
        <w:r>
          <w:rPr>
            <w:noProof/>
            <w:webHidden/>
          </w:rPr>
          <w:tab/>
        </w:r>
        <w:r>
          <w:rPr>
            <w:noProof/>
            <w:webHidden/>
          </w:rPr>
          <w:fldChar w:fldCharType="begin"/>
        </w:r>
        <w:r>
          <w:rPr>
            <w:noProof/>
            <w:webHidden/>
          </w:rPr>
          <w:instrText xml:space="preserve"> PAGEREF _Toc394779521 \h </w:instrText>
        </w:r>
        <w:r>
          <w:rPr>
            <w:noProof/>
            <w:webHidden/>
          </w:rPr>
        </w:r>
      </w:ins>
      <w:r>
        <w:rPr>
          <w:noProof/>
          <w:webHidden/>
        </w:rPr>
        <w:fldChar w:fldCharType="separate"/>
      </w:r>
      <w:ins w:id="168" w:author="Vilson Lu" w:date="2014-08-02T21:49:00Z">
        <w:r>
          <w:rPr>
            <w:noProof/>
            <w:webHidden/>
          </w:rPr>
          <w:t>4-3</w:t>
        </w:r>
        <w:r>
          <w:rPr>
            <w:noProof/>
            <w:webHidden/>
          </w:rPr>
          <w:fldChar w:fldCharType="end"/>
        </w:r>
        <w:r w:rsidRPr="00B403B6">
          <w:rPr>
            <w:rStyle w:val="Hyperlink"/>
            <w:noProof/>
          </w:rPr>
          <w:fldChar w:fldCharType="end"/>
        </w:r>
      </w:ins>
    </w:p>
    <w:p w14:paraId="5F44E7A2" w14:textId="77777777" w:rsidR="00754FA6" w:rsidRDefault="00754FA6">
      <w:pPr>
        <w:pStyle w:val="TOC3"/>
        <w:tabs>
          <w:tab w:val="left" w:pos="1100"/>
          <w:tab w:val="right" w:leader="dot" w:pos="9350"/>
        </w:tabs>
        <w:rPr>
          <w:ins w:id="169" w:author="Vilson Lu" w:date="2014-08-02T21:49:00Z"/>
          <w:rFonts w:asciiTheme="minorHAnsi" w:eastAsiaTheme="minorEastAsia" w:hAnsiTheme="minorHAnsi" w:cstheme="minorBidi"/>
          <w:noProof/>
          <w:sz w:val="22"/>
          <w:szCs w:val="22"/>
          <w:lang w:val="en-PH" w:eastAsia="zh-CN"/>
        </w:rPr>
      </w:pPr>
      <w:ins w:id="170"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"_Toc394779522"</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4.4.2</w:t>
        </w:r>
        <w:r>
          <w:rPr>
            <w:rFonts w:asciiTheme="minorHAnsi" w:eastAsiaTheme="minorEastAsia" w:hAnsiTheme="minorHAnsi" w:cstheme="minorBidi"/>
            <w:noProof/>
            <w:sz w:val="22"/>
            <w:szCs w:val="22"/>
            <w:lang w:val="en-PH" w:eastAsia="zh-CN"/>
          </w:rPr>
          <w:tab/>
        </w:r>
        <w:r w:rsidRPr="00B403B6">
          <w:rPr>
            <w:rStyle w:val="Hyperlink"/>
            <w:noProof/>
          </w:rPr>
          <w:t>Preprocessing Module</w:t>
        </w:r>
        <w:r>
          <w:rPr>
            <w:noProof/>
            <w:webHidden/>
          </w:rPr>
          <w:tab/>
        </w:r>
        <w:r>
          <w:rPr>
            <w:noProof/>
            <w:webHidden/>
          </w:rPr>
          <w:fldChar w:fldCharType="begin"/>
        </w:r>
        <w:r>
          <w:rPr>
            <w:noProof/>
            <w:webHidden/>
          </w:rPr>
          <w:instrText xml:space="preserve"> PAGEREF _Toc394779522 \h </w:instrText>
        </w:r>
        <w:r>
          <w:rPr>
            <w:noProof/>
            <w:webHidden/>
          </w:rPr>
        </w:r>
      </w:ins>
      <w:r>
        <w:rPr>
          <w:noProof/>
          <w:webHidden/>
        </w:rPr>
        <w:fldChar w:fldCharType="separate"/>
      </w:r>
      <w:ins w:id="171" w:author="Vilson Lu" w:date="2014-08-02T21:49:00Z">
        <w:r>
          <w:rPr>
            <w:noProof/>
            <w:webHidden/>
          </w:rPr>
          <w:t>4-3</w:t>
        </w:r>
        <w:r>
          <w:rPr>
            <w:noProof/>
            <w:webHidden/>
          </w:rPr>
          <w:fldChar w:fldCharType="end"/>
        </w:r>
        <w:r w:rsidRPr="00B403B6">
          <w:rPr>
            <w:rStyle w:val="Hyperlink"/>
            <w:noProof/>
          </w:rPr>
          <w:fldChar w:fldCharType="end"/>
        </w:r>
      </w:ins>
    </w:p>
    <w:p w14:paraId="7177265D" w14:textId="77777777" w:rsidR="00754FA6" w:rsidRDefault="00754FA6">
      <w:pPr>
        <w:pStyle w:val="TOC3"/>
        <w:tabs>
          <w:tab w:val="left" w:pos="1100"/>
          <w:tab w:val="right" w:leader="dot" w:pos="9350"/>
        </w:tabs>
        <w:rPr>
          <w:ins w:id="172" w:author="Vilson Lu" w:date="2014-08-02T21:49:00Z"/>
          <w:rFonts w:asciiTheme="minorHAnsi" w:eastAsiaTheme="minorEastAsia" w:hAnsiTheme="minorHAnsi" w:cstheme="minorBidi"/>
          <w:noProof/>
          <w:sz w:val="22"/>
          <w:szCs w:val="22"/>
          <w:lang w:val="en-PH" w:eastAsia="zh-CN"/>
        </w:rPr>
      </w:pPr>
      <w:ins w:id="173"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"_Toc394779523"</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4.4.3</w:t>
        </w:r>
        <w:r>
          <w:rPr>
            <w:rFonts w:asciiTheme="minorHAnsi" w:eastAsiaTheme="minorEastAsia" w:hAnsiTheme="minorHAnsi" w:cstheme="minorBidi"/>
            <w:noProof/>
            <w:sz w:val="22"/>
            <w:szCs w:val="22"/>
            <w:lang w:val="en-PH" w:eastAsia="zh-CN"/>
          </w:rPr>
          <w:tab/>
        </w:r>
        <w:r w:rsidRPr="00B403B6">
          <w:rPr>
            <w:rStyle w:val="Hyperlink"/>
            <w:noProof/>
          </w:rPr>
          <w:t>Disaster Classifier</w:t>
        </w:r>
        <w:r>
          <w:rPr>
            <w:noProof/>
            <w:webHidden/>
          </w:rPr>
          <w:tab/>
        </w:r>
        <w:r>
          <w:rPr>
            <w:noProof/>
            <w:webHidden/>
          </w:rPr>
          <w:fldChar w:fldCharType="begin"/>
        </w:r>
        <w:r>
          <w:rPr>
            <w:noProof/>
            <w:webHidden/>
          </w:rPr>
          <w:instrText xml:space="preserve"> PAGEREF _Toc394779523 \h </w:instrText>
        </w:r>
        <w:r>
          <w:rPr>
            <w:noProof/>
            <w:webHidden/>
          </w:rPr>
        </w:r>
      </w:ins>
      <w:r>
        <w:rPr>
          <w:noProof/>
          <w:webHidden/>
        </w:rPr>
        <w:fldChar w:fldCharType="separate"/>
      </w:r>
      <w:ins w:id="174" w:author="Vilson Lu" w:date="2014-08-02T21:49:00Z">
        <w:r>
          <w:rPr>
            <w:noProof/>
            <w:webHidden/>
          </w:rPr>
          <w:t>4-6</w:t>
        </w:r>
        <w:r>
          <w:rPr>
            <w:noProof/>
            <w:webHidden/>
          </w:rPr>
          <w:fldChar w:fldCharType="end"/>
        </w:r>
        <w:r w:rsidRPr="00B403B6">
          <w:rPr>
            <w:rStyle w:val="Hyperlink"/>
            <w:noProof/>
          </w:rPr>
          <w:fldChar w:fldCharType="end"/>
        </w:r>
      </w:ins>
    </w:p>
    <w:p w14:paraId="0307A8F0" w14:textId="77777777" w:rsidR="00754FA6" w:rsidRDefault="00754FA6">
      <w:pPr>
        <w:pStyle w:val="TOC3"/>
        <w:tabs>
          <w:tab w:val="left" w:pos="1100"/>
          <w:tab w:val="right" w:leader="dot" w:pos="9350"/>
        </w:tabs>
        <w:rPr>
          <w:ins w:id="175" w:author="Vilson Lu" w:date="2014-08-02T21:49:00Z"/>
          <w:rFonts w:asciiTheme="minorHAnsi" w:eastAsiaTheme="minorEastAsia" w:hAnsiTheme="minorHAnsi" w:cstheme="minorBidi"/>
          <w:noProof/>
          <w:sz w:val="22"/>
          <w:szCs w:val="22"/>
          <w:lang w:val="en-PH" w:eastAsia="zh-CN"/>
        </w:rPr>
      </w:pPr>
      <w:ins w:id="176"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"_Toc394779524"</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4.4.4</w:t>
        </w:r>
        <w:r>
          <w:rPr>
            <w:rFonts w:asciiTheme="minorHAnsi" w:eastAsiaTheme="minorEastAsia" w:hAnsiTheme="minorHAnsi" w:cstheme="minorBidi"/>
            <w:noProof/>
            <w:sz w:val="22"/>
            <w:szCs w:val="22"/>
            <w:lang w:val="en-PH" w:eastAsia="zh-CN"/>
          </w:rPr>
          <w:tab/>
        </w:r>
        <w:r w:rsidRPr="00B403B6">
          <w:rPr>
            <w:rStyle w:val="Hyperlink"/>
            <w:noProof/>
          </w:rPr>
          <w:t>Feature Extraction Module</w:t>
        </w:r>
        <w:r>
          <w:rPr>
            <w:noProof/>
            <w:webHidden/>
          </w:rPr>
          <w:tab/>
        </w:r>
        <w:r>
          <w:rPr>
            <w:noProof/>
            <w:webHidden/>
          </w:rPr>
          <w:fldChar w:fldCharType="begin"/>
        </w:r>
        <w:r>
          <w:rPr>
            <w:noProof/>
            <w:webHidden/>
          </w:rPr>
          <w:instrText xml:space="preserve"> PAGEREF _Toc394779524 \h </w:instrText>
        </w:r>
        <w:r>
          <w:rPr>
            <w:noProof/>
            <w:webHidden/>
          </w:rPr>
        </w:r>
      </w:ins>
      <w:r>
        <w:rPr>
          <w:noProof/>
          <w:webHidden/>
        </w:rPr>
        <w:fldChar w:fldCharType="separate"/>
      </w:r>
      <w:ins w:id="177" w:author="Vilson Lu" w:date="2014-08-02T21:49:00Z">
        <w:r>
          <w:rPr>
            <w:noProof/>
            <w:webHidden/>
          </w:rPr>
          <w:t>4-7</w:t>
        </w:r>
        <w:r>
          <w:rPr>
            <w:noProof/>
            <w:webHidden/>
          </w:rPr>
          <w:fldChar w:fldCharType="end"/>
        </w:r>
        <w:r w:rsidRPr="00B403B6">
          <w:rPr>
            <w:rStyle w:val="Hyperlink"/>
            <w:noProof/>
          </w:rPr>
          <w:fldChar w:fldCharType="end"/>
        </w:r>
      </w:ins>
    </w:p>
    <w:p w14:paraId="57E8A912" w14:textId="77777777" w:rsidR="00754FA6" w:rsidRDefault="00754FA6">
      <w:pPr>
        <w:pStyle w:val="TOC3"/>
        <w:tabs>
          <w:tab w:val="left" w:pos="1100"/>
          <w:tab w:val="right" w:leader="dot" w:pos="9350"/>
        </w:tabs>
        <w:rPr>
          <w:ins w:id="178" w:author="Vilson Lu" w:date="2014-08-02T21:49:00Z"/>
          <w:rFonts w:asciiTheme="minorHAnsi" w:eastAsiaTheme="minorEastAsia" w:hAnsiTheme="minorHAnsi" w:cstheme="minorBidi"/>
          <w:noProof/>
          <w:sz w:val="22"/>
          <w:szCs w:val="22"/>
          <w:lang w:val="en-PH" w:eastAsia="zh-CN"/>
        </w:rPr>
      </w:pPr>
      <w:ins w:id="179"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"_Toc394779525"</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4.4.5</w:t>
        </w:r>
        <w:r>
          <w:rPr>
            <w:rFonts w:asciiTheme="minorHAnsi" w:eastAsiaTheme="minorEastAsia" w:hAnsiTheme="minorHAnsi" w:cstheme="minorBidi"/>
            <w:noProof/>
            <w:sz w:val="22"/>
            <w:szCs w:val="22"/>
            <w:lang w:val="en-PH" w:eastAsia="zh-CN"/>
          </w:rPr>
          <w:tab/>
        </w:r>
        <w:r w:rsidRPr="00B403B6">
          <w:rPr>
            <w:rStyle w:val="Hyperlink"/>
            <w:noProof/>
          </w:rPr>
          <w:t>Information Extraction Module</w:t>
        </w:r>
        <w:r>
          <w:rPr>
            <w:noProof/>
            <w:webHidden/>
          </w:rPr>
          <w:tab/>
        </w:r>
        <w:r>
          <w:rPr>
            <w:noProof/>
            <w:webHidden/>
          </w:rPr>
          <w:fldChar w:fldCharType="begin"/>
        </w:r>
        <w:r>
          <w:rPr>
            <w:noProof/>
            <w:webHidden/>
          </w:rPr>
          <w:instrText xml:space="preserve"> PAGEREF _Toc394779525 \h </w:instrText>
        </w:r>
        <w:r>
          <w:rPr>
            <w:noProof/>
            <w:webHidden/>
          </w:rPr>
        </w:r>
      </w:ins>
      <w:r>
        <w:rPr>
          <w:noProof/>
          <w:webHidden/>
        </w:rPr>
        <w:fldChar w:fldCharType="separate"/>
      </w:r>
      <w:ins w:id="180" w:author="Vilson Lu" w:date="2014-08-02T21:49:00Z">
        <w:r>
          <w:rPr>
            <w:noProof/>
            <w:webHidden/>
          </w:rPr>
          <w:t>4-9</w:t>
        </w:r>
        <w:r>
          <w:rPr>
            <w:noProof/>
            <w:webHidden/>
          </w:rPr>
          <w:fldChar w:fldCharType="end"/>
        </w:r>
        <w:r w:rsidRPr="00B403B6">
          <w:rPr>
            <w:rStyle w:val="Hyperlink"/>
            <w:noProof/>
          </w:rPr>
          <w:fldChar w:fldCharType="end"/>
        </w:r>
      </w:ins>
    </w:p>
    <w:p w14:paraId="13AB05FD" w14:textId="77777777" w:rsidR="00754FA6" w:rsidRDefault="00754FA6" w:rsidP="00754FA6">
      <w:pPr>
        <w:pStyle w:val="TOC2"/>
        <w:rPr>
          <w:ins w:id="181" w:author="Vilson Lu" w:date="2014-08-02T21:49:00Z"/>
          <w:rFonts w:asciiTheme="minorHAnsi" w:eastAsiaTheme="minorEastAsia" w:hAnsiTheme="minorHAnsi" w:cstheme="minorBidi"/>
          <w:noProof/>
          <w:sz w:val="22"/>
          <w:szCs w:val="22"/>
          <w:lang w:val="en-PH" w:eastAsia="zh-CN"/>
        </w:rPr>
        <w:pPrChange w:id="182" w:author="Vilson Lu" w:date="2014-08-02T21:56:00Z">
          <w:pPr>
            <w:pStyle w:val="TOC2"/>
            <w:tabs>
              <w:tab w:val="left" w:pos="880"/>
              <w:tab w:val="right" w:leader="dot" w:pos="9350"/>
            </w:tabs>
          </w:pPr>
        </w:pPrChange>
      </w:pPr>
      <w:ins w:id="183"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"_Toc394779526"</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4.5</w:t>
        </w:r>
        <w:r>
          <w:rPr>
            <w:rFonts w:asciiTheme="minorHAnsi" w:eastAsiaTheme="minorEastAsia" w:hAnsiTheme="minorHAnsi" w:cstheme="minorBidi"/>
            <w:noProof/>
            <w:sz w:val="22"/>
            <w:szCs w:val="22"/>
            <w:lang w:val="en-PH" w:eastAsia="zh-CN"/>
          </w:rPr>
          <w:tab/>
        </w:r>
        <w:r w:rsidRPr="00B403B6">
          <w:rPr>
            <w:rStyle w:val="Hyperlink"/>
            <w:noProof/>
          </w:rPr>
          <w:t>Physical Environment and Resources</w:t>
        </w:r>
        <w:r>
          <w:rPr>
            <w:noProof/>
            <w:webHidden/>
          </w:rPr>
          <w:tab/>
        </w:r>
        <w:r>
          <w:rPr>
            <w:noProof/>
            <w:webHidden/>
          </w:rPr>
          <w:fldChar w:fldCharType="begin"/>
        </w:r>
        <w:r>
          <w:rPr>
            <w:noProof/>
            <w:webHidden/>
          </w:rPr>
          <w:instrText xml:space="preserve"> PAGEREF _Toc394779526 \h </w:instrText>
        </w:r>
        <w:r>
          <w:rPr>
            <w:noProof/>
            <w:webHidden/>
          </w:rPr>
        </w:r>
      </w:ins>
      <w:r>
        <w:rPr>
          <w:noProof/>
          <w:webHidden/>
        </w:rPr>
        <w:fldChar w:fldCharType="separate"/>
      </w:r>
      <w:ins w:id="184" w:author="Vilson Lu" w:date="2014-08-02T21:49:00Z">
        <w:r>
          <w:rPr>
            <w:noProof/>
            <w:webHidden/>
          </w:rPr>
          <w:t>4-10</w:t>
        </w:r>
        <w:r>
          <w:rPr>
            <w:noProof/>
            <w:webHidden/>
          </w:rPr>
          <w:fldChar w:fldCharType="end"/>
        </w:r>
        <w:r w:rsidRPr="00B403B6">
          <w:rPr>
            <w:rStyle w:val="Hyperlink"/>
            <w:noProof/>
          </w:rPr>
          <w:fldChar w:fldCharType="end"/>
        </w:r>
      </w:ins>
    </w:p>
    <w:p w14:paraId="23117B5A" w14:textId="77777777" w:rsidR="00754FA6" w:rsidRDefault="00754FA6">
      <w:pPr>
        <w:pStyle w:val="TOC3"/>
        <w:tabs>
          <w:tab w:val="left" w:pos="1100"/>
          <w:tab w:val="right" w:leader="dot" w:pos="9350"/>
        </w:tabs>
        <w:rPr>
          <w:ins w:id="185" w:author="Vilson Lu" w:date="2014-08-02T21:49:00Z"/>
          <w:rFonts w:asciiTheme="minorHAnsi" w:eastAsiaTheme="minorEastAsia" w:hAnsiTheme="minorHAnsi" w:cstheme="minorBidi"/>
          <w:noProof/>
          <w:sz w:val="22"/>
          <w:szCs w:val="22"/>
          <w:lang w:val="en-PH" w:eastAsia="zh-CN"/>
        </w:rPr>
      </w:pPr>
      <w:ins w:id="186"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"_Toc394779527"</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4.5.1</w:t>
        </w:r>
        <w:r>
          <w:rPr>
            <w:rFonts w:asciiTheme="minorHAnsi" w:eastAsiaTheme="minorEastAsia" w:hAnsiTheme="minorHAnsi" w:cstheme="minorBidi"/>
            <w:noProof/>
            <w:sz w:val="22"/>
            <w:szCs w:val="22"/>
            <w:lang w:val="en-PH" w:eastAsia="zh-CN"/>
          </w:rPr>
          <w:tab/>
        </w:r>
        <w:r w:rsidRPr="00B403B6">
          <w:rPr>
            <w:rStyle w:val="Hyperlink"/>
            <w:noProof/>
          </w:rPr>
          <w:t>Minimum Software Requirements</w:t>
        </w:r>
        <w:r>
          <w:rPr>
            <w:noProof/>
            <w:webHidden/>
          </w:rPr>
          <w:tab/>
        </w:r>
        <w:r>
          <w:rPr>
            <w:noProof/>
            <w:webHidden/>
          </w:rPr>
          <w:fldChar w:fldCharType="begin"/>
        </w:r>
        <w:r>
          <w:rPr>
            <w:noProof/>
            <w:webHidden/>
          </w:rPr>
          <w:instrText xml:space="preserve"> PAGEREF _Toc394779527 \h </w:instrText>
        </w:r>
        <w:r>
          <w:rPr>
            <w:noProof/>
            <w:webHidden/>
          </w:rPr>
        </w:r>
      </w:ins>
      <w:r>
        <w:rPr>
          <w:noProof/>
          <w:webHidden/>
        </w:rPr>
        <w:fldChar w:fldCharType="separate"/>
      </w:r>
      <w:ins w:id="187" w:author="Vilson Lu" w:date="2014-08-02T21:49:00Z">
        <w:r>
          <w:rPr>
            <w:noProof/>
            <w:webHidden/>
          </w:rPr>
          <w:t>4-10</w:t>
        </w:r>
        <w:r>
          <w:rPr>
            <w:noProof/>
            <w:webHidden/>
          </w:rPr>
          <w:fldChar w:fldCharType="end"/>
        </w:r>
        <w:r w:rsidRPr="00B403B6">
          <w:rPr>
            <w:rStyle w:val="Hyperlink"/>
            <w:noProof/>
          </w:rPr>
          <w:fldChar w:fldCharType="end"/>
        </w:r>
      </w:ins>
    </w:p>
    <w:p w14:paraId="70B5E743" w14:textId="77777777" w:rsidR="00754FA6" w:rsidRDefault="00754FA6">
      <w:pPr>
        <w:pStyle w:val="TOC3"/>
        <w:tabs>
          <w:tab w:val="left" w:pos="1100"/>
          <w:tab w:val="right" w:leader="dot" w:pos="9350"/>
        </w:tabs>
        <w:rPr>
          <w:ins w:id="188" w:author="Vilson Lu" w:date="2014-08-02T21:49:00Z"/>
          <w:rFonts w:asciiTheme="minorHAnsi" w:eastAsiaTheme="minorEastAsia" w:hAnsiTheme="minorHAnsi" w:cstheme="minorBidi"/>
          <w:noProof/>
          <w:sz w:val="22"/>
          <w:szCs w:val="22"/>
          <w:lang w:val="en-PH" w:eastAsia="zh-CN"/>
        </w:rPr>
      </w:pPr>
      <w:ins w:id="189"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"_Toc394779528"</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14:scene3d>
              <w14:camera w14:prst="orthographicFront"/>
              <w14:lightRig w14:rig="threePt" w14:dir="t">
                <w14:rot w14:lat="0" w14:lon="0" w14:rev="0"/>
              </w14:lightRig>
            </w14:scene3d>
          </w:rPr>
          <w:t>4.5.2</w:t>
        </w:r>
        <w:r>
          <w:rPr>
            <w:rFonts w:asciiTheme="minorHAnsi" w:eastAsiaTheme="minorEastAsia" w:hAnsiTheme="minorHAnsi" w:cstheme="minorBidi"/>
            <w:noProof/>
            <w:sz w:val="22"/>
            <w:szCs w:val="22"/>
            <w:lang w:val="en-PH" w:eastAsia="zh-CN"/>
          </w:rPr>
          <w:tab/>
        </w:r>
        <w:r w:rsidRPr="00B403B6">
          <w:rPr>
            <w:rStyle w:val="Hyperlink"/>
            <w:noProof/>
          </w:rPr>
          <w:t>Minimum Hardware Requirements</w:t>
        </w:r>
        <w:r>
          <w:rPr>
            <w:noProof/>
            <w:webHidden/>
          </w:rPr>
          <w:tab/>
        </w:r>
        <w:r>
          <w:rPr>
            <w:noProof/>
            <w:webHidden/>
          </w:rPr>
          <w:fldChar w:fldCharType="begin"/>
        </w:r>
        <w:r>
          <w:rPr>
            <w:noProof/>
            <w:webHidden/>
          </w:rPr>
          <w:instrText xml:space="preserve"> PAGEREF _Toc394779528 \h </w:instrText>
        </w:r>
        <w:r>
          <w:rPr>
            <w:noProof/>
            <w:webHidden/>
          </w:rPr>
        </w:r>
      </w:ins>
      <w:r>
        <w:rPr>
          <w:noProof/>
          <w:webHidden/>
        </w:rPr>
        <w:fldChar w:fldCharType="separate"/>
      </w:r>
      <w:ins w:id="190" w:author="Vilson Lu" w:date="2014-08-02T21:49:00Z">
        <w:r>
          <w:rPr>
            <w:noProof/>
            <w:webHidden/>
          </w:rPr>
          <w:t>4-10</w:t>
        </w:r>
        <w:r>
          <w:rPr>
            <w:noProof/>
            <w:webHidden/>
          </w:rPr>
          <w:fldChar w:fldCharType="end"/>
        </w:r>
        <w:r w:rsidRPr="00B403B6">
          <w:rPr>
            <w:rStyle w:val="Hyperlink"/>
            <w:noProof/>
          </w:rPr>
          <w:fldChar w:fldCharType="end"/>
        </w:r>
      </w:ins>
    </w:p>
    <w:p w14:paraId="0D75DEB1" w14:textId="77777777" w:rsidR="00754FA6" w:rsidRDefault="00754FA6">
      <w:pPr>
        <w:pStyle w:val="TOC1"/>
        <w:rPr>
          <w:ins w:id="191" w:author="Vilson Lu" w:date="2014-08-02T21:49:00Z"/>
          <w:rFonts w:asciiTheme="minorHAnsi" w:eastAsiaTheme="minorEastAsia" w:hAnsiTheme="minorHAnsi" w:cstheme="minorBidi"/>
          <w:b w:val="0"/>
          <w:noProof/>
          <w:sz w:val="22"/>
          <w:szCs w:val="22"/>
          <w:lang w:val="en-PH" w:eastAsia="zh-CN"/>
        </w:rPr>
      </w:pPr>
      <w:ins w:id="192"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"_Toc394779529"</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5.0</w:t>
        </w:r>
        <w:r>
          <w:rPr>
            <w:rFonts w:asciiTheme="minorHAnsi" w:eastAsiaTheme="minorEastAsia" w:hAnsiTheme="minorHAnsi" w:cstheme="minorBidi"/>
            <w:b w:val="0"/>
            <w:noProof/>
            <w:sz w:val="22"/>
            <w:szCs w:val="22"/>
            <w:lang w:val="en-PH" w:eastAsia="zh-CN"/>
          </w:rPr>
          <w:tab/>
        </w:r>
        <w:r w:rsidRPr="00B403B6">
          <w:rPr>
            <w:rStyle w:val="Hyperlink"/>
            <w:noProof/>
          </w:rPr>
          <w:t>References</w:t>
        </w:r>
        <w:r>
          <w:rPr>
            <w:noProof/>
            <w:webHidden/>
          </w:rPr>
          <w:tab/>
        </w:r>
        <w:r>
          <w:rPr>
            <w:noProof/>
            <w:webHidden/>
          </w:rPr>
          <w:fldChar w:fldCharType="begin"/>
        </w:r>
        <w:r>
          <w:rPr>
            <w:noProof/>
            <w:webHidden/>
          </w:rPr>
          <w:instrText xml:space="preserve"> PAGEREF _Toc394779529 \h </w:instrText>
        </w:r>
        <w:r>
          <w:rPr>
            <w:noProof/>
            <w:webHidden/>
          </w:rPr>
        </w:r>
      </w:ins>
      <w:r>
        <w:rPr>
          <w:noProof/>
          <w:webHidden/>
        </w:rPr>
        <w:fldChar w:fldCharType="separate"/>
      </w:r>
      <w:ins w:id="193" w:author="Vilson Lu" w:date="2014-08-02T21:49:00Z">
        <w:r>
          <w:rPr>
            <w:noProof/>
            <w:webHidden/>
          </w:rPr>
          <w:t>5-1</w:t>
        </w:r>
        <w:r>
          <w:rPr>
            <w:noProof/>
            <w:webHidden/>
          </w:rPr>
          <w:fldChar w:fldCharType="end"/>
        </w:r>
        <w:r w:rsidRPr="00B403B6">
          <w:rPr>
            <w:rStyle w:val="Hyperlink"/>
            <w:noProof/>
          </w:rPr>
          <w:fldChar w:fldCharType="end"/>
        </w:r>
      </w:ins>
    </w:p>
    <w:p w14:paraId="7DECEEC2" w14:textId="77777777" w:rsidR="00754FA6" w:rsidRDefault="00754FA6">
      <w:pPr>
        <w:pStyle w:val="TOC1"/>
        <w:rPr>
          <w:ins w:id="194" w:author="Vilson Lu" w:date="2014-08-02T21:49:00Z"/>
          <w:rFonts w:asciiTheme="minorHAnsi" w:eastAsiaTheme="minorEastAsia" w:hAnsiTheme="minorHAnsi" w:cstheme="minorBidi"/>
          <w:b w:val="0"/>
          <w:noProof/>
          <w:sz w:val="22"/>
          <w:szCs w:val="22"/>
          <w:lang w:val="en-PH" w:eastAsia="zh-CN"/>
        </w:rPr>
      </w:pPr>
      <w:ins w:id="195"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"_Toc394779530"</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6.0</w:t>
        </w:r>
        <w:r>
          <w:rPr>
            <w:rFonts w:asciiTheme="minorHAnsi" w:eastAsiaTheme="minorEastAsia" w:hAnsiTheme="minorHAnsi" w:cstheme="minorBidi"/>
            <w:b w:val="0"/>
            <w:noProof/>
            <w:sz w:val="22"/>
            <w:szCs w:val="22"/>
            <w:lang w:val="en-PH" w:eastAsia="zh-CN"/>
          </w:rPr>
          <w:tab/>
        </w:r>
        <w:r w:rsidRPr="00B403B6">
          <w:rPr>
            <w:rStyle w:val="Hyperlink"/>
            <w:noProof/>
          </w:rPr>
          <w:t>Appendix</w:t>
        </w:r>
        <w:r>
          <w:rPr>
            <w:noProof/>
            <w:webHidden/>
          </w:rPr>
          <w:tab/>
        </w:r>
        <w:r>
          <w:rPr>
            <w:noProof/>
            <w:webHidden/>
          </w:rPr>
          <w:fldChar w:fldCharType="begin"/>
        </w:r>
        <w:r>
          <w:rPr>
            <w:noProof/>
            <w:webHidden/>
          </w:rPr>
          <w:instrText xml:space="preserve"> PAGEREF _Toc394779530 \h </w:instrText>
        </w:r>
        <w:r>
          <w:rPr>
            <w:noProof/>
            <w:webHidden/>
          </w:rPr>
        </w:r>
      </w:ins>
      <w:r>
        <w:rPr>
          <w:noProof/>
          <w:webHidden/>
        </w:rPr>
        <w:fldChar w:fldCharType="separate"/>
      </w:r>
      <w:ins w:id="196" w:author="Vilson Lu" w:date="2014-08-02T21:49:00Z">
        <w:r>
          <w:rPr>
            <w:noProof/>
            <w:webHidden/>
          </w:rPr>
          <w:t>6-1</w:t>
        </w:r>
        <w:r>
          <w:rPr>
            <w:noProof/>
            <w:webHidden/>
          </w:rPr>
          <w:fldChar w:fldCharType="end"/>
        </w:r>
        <w:r w:rsidRPr="00B403B6">
          <w:rPr>
            <w:rStyle w:val="Hyperlink"/>
            <w:noProof/>
          </w:rPr>
          <w:fldChar w:fldCharType="end"/>
        </w:r>
      </w:ins>
    </w:p>
    <w:p w14:paraId="05908D1B" w14:textId="77777777" w:rsidR="00754FA6" w:rsidRDefault="00754FA6" w:rsidP="00754FA6">
      <w:pPr>
        <w:pStyle w:val="TOC2"/>
        <w:rPr>
          <w:ins w:id="197" w:author="Vilson Lu" w:date="2014-08-02T21:49:00Z"/>
          <w:rFonts w:asciiTheme="minorHAnsi" w:eastAsiaTheme="minorEastAsia" w:hAnsiTheme="minorHAnsi" w:cstheme="minorBidi"/>
          <w:noProof/>
          <w:sz w:val="22"/>
          <w:szCs w:val="22"/>
          <w:lang w:val="en-PH" w:eastAsia="zh-CN"/>
        </w:rPr>
        <w:pPrChange w:id="198" w:author="Vilson Lu" w:date="2014-08-02T21:56:00Z">
          <w:pPr>
            <w:pStyle w:val="TOC2"/>
            <w:tabs>
              <w:tab w:val="left" w:pos="880"/>
              <w:tab w:val="right" w:leader="dot" w:pos="9350"/>
            </w:tabs>
          </w:pPr>
        </w:pPrChange>
      </w:pPr>
      <w:ins w:id="199"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"_Toc394779531"</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6.1</w:t>
        </w:r>
        <w:r>
          <w:rPr>
            <w:rFonts w:asciiTheme="minorHAnsi" w:eastAsiaTheme="minorEastAsia" w:hAnsiTheme="minorHAnsi" w:cstheme="minorBidi"/>
            <w:noProof/>
            <w:sz w:val="22"/>
            <w:szCs w:val="22"/>
            <w:lang w:val="en-PH" w:eastAsia="zh-CN"/>
          </w:rPr>
          <w:tab/>
        </w:r>
        <w:r w:rsidRPr="00B403B6">
          <w:rPr>
            <w:rStyle w:val="Hyperlink"/>
            <w:noProof/>
            <w:highlight w:val="white"/>
          </w:rPr>
          <w:t>Appendix A</w:t>
        </w:r>
        <w:r>
          <w:rPr>
            <w:noProof/>
            <w:webHidden/>
          </w:rPr>
          <w:tab/>
        </w:r>
        <w:r>
          <w:rPr>
            <w:noProof/>
            <w:webHidden/>
          </w:rPr>
          <w:fldChar w:fldCharType="begin"/>
        </w:r>
        <w:r>
          <w:rPr>
            <w:noProof/>
            <w:webHidden/>
          </w:rPr>
          <w:instrText xml:space="preserve"> PAGEREF _Toc394779531 \h </w:instrText>
        </w:r>
        <w:r>
          <w:rPr>
            <w:noProof/>
            <w:webHidden/>
          </w:rPr>
        </w:r>
      </w:ins>
      <w:r>
        <w:rPr>
          <w:noProof/>
          <w:webHidden/>
        </w:rPr>
        <w:fldChar w:fldCharType="separate"/>
      </w:r>
      <w:ins w:id="200" w:author="Vilson Lu" w:date="2014-08-02T21:49:00Z">
        <w:r>
          <w:rPr>
            <w:noProof/>
            <w:webHidden/>
          </w:rPr>
          <w:t>6-1</w:t>
        </w:r>
        <w:r>
          <w:rPr>
            <w:noProof/>
            <w:webHidden/>
          </w:rPr>
          <w:fldChar w:fldCharType="end"/>
        </w:r>
        <w:r w:rsidRPr="00B403B6">
          <w:rPr>
            <w:rStyle w:val="Hyperlink"/>
            <w:noProof/>
          </w:rPr>
          <w:fldChar w:fldCharType="end"/>
        </w:r>
      </w:ins>
    </w:p>
    <w:p w14:paraId="1581E568" w14:textId="77777777" w:rsidR="00754FA6" w:rsidRDefault="00754FA6" w:rsidP="00754FA6">
      <w:pPr>
        <w:pStyle w:val="TOC2"/>
        <w:rPr>
          <w:ins w:id="201" w:author="Vilson Lu" w:date="2014-08-02T21:49:00Z"/>
          <w:rFonts w:asciiTheme="minorHAnsi" w:eastAsiaTheme="minorEastAsia" w:hAnsiTheme="minorHAnsi" w:cstheme="minorBidi"/>
          <w:noProof/>
          <w:sz w:val="22"/>
          <w:szCs w:val="22"/>
          <w:lang w:val="en-PH" w:eastAsia="zh-CN"/>
        </w:rPr>
        <w:pPrChange w:id="202" w:author="Vilson Lu" w:date="2014-08-02T21:56:00Z">
          <w:pPr>
            <w:pStyle w:val="TOC2"/>
            <w:tabs>
              <w:tab w:val="left" w:pos="880"/>
              <w:tab w:val="right" w:leader="dot" w:pos="9350"/>
            </w:tabs>
          </w:pPr>
        </w:pPrChange>
      </w:pPr>
      <w:ins w:id="203" w:author="Vilson Lu" w:date="2014-08-02T21:49:00Z">
        <w:r w:rsidRPr="00B403B6">
          <w:rPr>
            <w:rStyle w:val="Hyperlink"/>
            <w:noProof/>
          </w:rPr>
          <w:fldChar w:fldCharType="begin"/>
        </w:r>
        <w:r w:rsidRPr="00B403B6">
          <w:rPr>
            <w:rStyle w:val="Hyperlink"/>
            <w:noProof/>
          </w:rPr>
          <w:instrText xml:space="preserve"> </w:instrText>
        </w:r>
        <w:r>
          <w:rPr>
            <w:noProof/>
          </w:rPr>
          <w:instrText>HYPERLINK \l "_Toc394779532"</w:instrText>
        </w:r>
        <w:r w:rsidRPr="00B403B6">
          <w:rPr>
            <w:rStyle w:val="Hyperlink"/>
            <w:noProof/>
          </w:rPr>
          <w:instrText xml:space="preserve"> </w:instrText>
        </w:r>
        <w:r w:rsidRPr="00B403B6">
          <w:rPr>
            <w:rStyle w:val="Hyperlink"/>
            <w:noProof/>
          </w:rPr>
        </w:r>
        <w:r w:rsidRPr="00B403B6">
          <w:rPr>
            <w:rStyle w:val="Hyperlink"/>
            <w:noProof/>
          </w:rPr>
          <w:fldChar w:fldCharType="separate"/>
        </w:r>
        <w:r w:rsidRPr="00B403B6">
          <w:rPr>
            <w:rStyle w:val="Hyperlink"/>
            <w:noProof/>
          </w:rPr>
          <w:t>6.2</w:t>
        </w:r>
        <w:r>
          <w:rPr>
            <w:rFonts w:asciiTheme="minorHAnsi" w:eastAsiaTheme="minorEastAsia" w:hAnsiTheme="minorHAnsi" w:cstheme="minorBidi"/>
            <w:noProof/>
            <w:sz w:val="22"/>
            <w:szCs w:val="22"/>
            <w:lang w:val="en-PH" w:eastAsia="zh-CN"/>
          </w:rPr>
          <w:tab/>
        </w:r>
        <w:r w:rsidRPr="00B403B6">
          <w:rPr>
            <w:rStyle w:val="Hyperlink"/>
            <w:noProof/>
            <w:highlight w:val="white"/>
          </w:rPr>
          <w:t>Appendix B</w:t>
        </w:r>
        <w:r>
          <w:rPr>
            <w:noProof/>
            <w:webHidden/>
          </w:rPr>
          <w:tab/>
        </w:r>
        <w:r>
          <w:rPr>
            <w:noProof/>
            <w:webHidden/>
          </w:rPr>
          <w:fldChar w:fldCharType="begin"/>
        </w:r>
        <w:r>
          <w:rPr>
            <w:noProof/>
            <w:webHidden/>
          </w:rPr>
          <w:instrText xml:space="preserve"> PAGEREF _Toc394779532 \h </w:instrText>
        </w:r>
        <w:r>
          <w:rPr>
            <w:noProof/>
            <w:webHidden/>
          </w:rPr>
        </w:r>
      </w:ins>
      <w:r>
        <w:rPr>
          <w:noProof/>
          <w:webHidden/>
        </w:rPr>
        <w:fldChar w:fldCharType="separate"/>
      </w:r>
      <w:ins w:id="204" w:author="Vilson Lu" w:date="2014-08-02T21:49:00Z">
        <w:r>
          <w:rPr>
            <w:noProof/>
            <w:webHidden/>
          </w:rPr>
          <w:t>6-2</w:t>
        </w:r>
        <w:r>
          <w:rPr>
            <w:noProof/>
            <w:webHidden/>
          </w:rPr>
          <w:fldChar w:fldCharType="end"/>
        </w:r>
        <w:r w:rsidRPr="00B403B6">
          <w:rPr>
            <w:rStyle w:val="Hyperlink"/>
            <w:noProof/>
          </w:rPr>
          <w:fldChar w:fldCharType="end"/>
        </w:r>
      </w:ins>
    </w:p>
    <w:p w14:paraId="242CDC2B" w14:textId="77777777" w:rsidR="008B5F90" w:rsidDel="005E4413" w:rsidRDefault="008B5F90">
      <w:pPr>
        <w:pStyle w:val="TOC1"/>
        <w:rPr>
          <w:del w:id="205" w:author="Vilson Lu" w:date="2014-07-31T15:53:00Z"/>
          <w:rFonts w:asciiTheme="minorHAnsi" w:eastAsiaTheme="minorEastAsia" w:hAnsiTheme="minorHAnsi" w:cstheme="minorBidi"/>
          <w:b w:val="0"/>
          <w:noProof/>
          <w:sz w:val="22"/>
          <w:szCs w:val="22"/>
          <w:lang w:val="en-PH" w:eastAsia="zh-CN"/>
        </w:rPr>
      </w:pPr>
      <w:del w:id="206" w:author="Vilson Lu" w:date="2014-07-31T15:53:00Z">
        <w:r w:rsidRPr="005E4413" w:rsidDel="005E4413">
          <w:rPr>
            <w:noProof/>
            <w:rPrChange w:id="207" w:author="Vilson Lu" w:date="2014-07-31T15:53:00Z">
              <w:rPr>
                <w:rStyle w:val="Hyperlink"/>
                <w:noProof/>
              </w:rPr>
            </w:rPrChange>
          </w:rPr>
          <w:delText>1.0</w:delText>
        </w:r>
        <w:r w:rsidDel="005E4413">
          <w:rPr>
            <w:rFonts w:asciiTheme="minorHAnsi" w:eastAsiaTheme="minorEastAsia" w:hAnsiTheme="minorHAnsi" w:cstheme="minorBidi"/>
            <w:b w:val="0"/>
            <w:noProof/>
            <w:sz w:val="22"/>
            <w:szCs w:val="22"/>
            <w:lang w:val="en-PH" w:eastAsia="zh-CN"/>
          </w:rPr>
          <w:tab/>
        </w:r>
        <w:r w:rsidRPr="005E4413" w:rsidDel="005E4413">
          <w:rPr>
            <w:noProof/>
            <w:rPrChange w:id="208" w:author="Vilson Lu" w:date="2014-07-31T15:53:00Z">
              <w:rPr>
                <w:rStyle w:val="Hyperlink"/>
                <w:noProof/>
              </w:rPr>
            </w:rPrChange>
          </w:rPr>
          <w:delText>Research Description</w:delText>
        </w:r>
        <w:r w:rsidDel="005E4413">
          <w:rPr>
            <w:noProof/>
            <w:webHidden/>
          </w:rPr>
          <w:tab/>
          <w:delText>1-1</w:delText>
        </w:r>
      </w:del>
    </w:p>
    <w:p w14:paraId="68071644" w14:textId="77777777" w:rsidR="008B5F90" w:rsidDel="005E4413" w:rsidRDefault="008B5F90">
      <w:pPr>
        <w:pStyle w:val="TOC2"/>
        <w:rPr>
          <w:del w:id="209" w:author="Vilson Lu" w:date="2014-07-31T15:53:00Z"/>
          <w:rFonts w:asciiTheme="minorHAnsi" w:eastAsiaTheme="minorEastAsia" w:hAnsiTheme="minorHAnsi" w:cstheme="minorBidi"/>
          <w:noProof/>
          <w:sz w:val="22"/>
          <w:szCs w:val="22"/>
          <w:lang w:val="en-PH" w:eastAsia="zh-CN"/>
        </w:rPr>
      </w:pPr>
      <w:del w:id="210" w:author="Vilson Lu" w:date="2014-07-31T15:53:00Z">
        <w:r w:rsidRPr="005E4413" w:rsidDel="005E4413">
          <w:rPr>
            <w:noProof/>
            <w:rPrChange w:id="211" w:author="Vilson Lu" w:date="2014-07-31T15:53:00Z">
              <w:rPr>
                <w:rStyle w:val="Hyperlink"/>
                <w:noProof/>
              </w:rPr>
            </w:rPrChange>
          </w:rPr>
          <w:delText>1.1</w:delText>
        </w:r>
        <w:r w:rsidDel="005E4413">
          <w:rPr>
            <w:rFonts w:asciiTheme="minorHAnsi" w:eastAsiaTheme="minorEastAsia" w:hAnsiTheme="minorHAnsi" w:cstheme="minorBidi"/>
            <w:noProof/>
            <w:sz w:val="22"/>
            <w:szCs w:val="22"/>
            <w:lang w:val="en-PH" w:eastAsia="zh-CN"/>
          </w:rPr>
          <w:tab/>
        </w:r>
        <w:r w:rsidRPr="005E4413" w:rsidDel="005E4413">
          <w:rPr>
            <w:noProof/>
            <w:rPrChange w:id="212" w:author="Vilson Lu" w:date="2014-07-31T15:53:00Z">
              <w:rPr>
                <w:rStyle w:val="Hyperlink"/>
                <w:noProof/>
              </w:rPr>
            </w:rPrChange>
          </w:rPr>
          <w:delText>Overview of the Current State of Technology</w:delText>
        </w:r>
        <w:r w:rsidDel="005E4413">
          <w:rPr>
            <w:noProof/>
            <w:webHidden/>
          </w:rPr>
          <w:tab/>
          <w:delText>1-1</w:delText>
        </w:r>
      </w:del>
    </w:p>
    <w:p w14:paraId="72EE14D4" w14:textId="77777777" w:rsidR="008B5F90" w:rsidDel="005E4413" w:rsidRDefault="008B5F90">
      <w:pPr>
        <w:pStyle w:val="TOC2"/>
        <w:rPr>
          <w:del w:id="213" w:author="Vilson Lu" w:date="2014-07-31T15:53:00Z"/>
          <w:rFonts w:asciiTheme="minorHAnsi" w:eastAsiaTheme="minorEastAsia" w:hAnsiTheme="minorHAnsi" w:cstheme="minorBidi"/>
          <w:noProof/>
          <w:sz w:val="22"/>
          <w:szCs w:val="22"/>
          <w:lang w:val="en-PH" w:eastAsia="zh-CN"/>
        </w:rPr>
      </w:pPr>
      <w:del w:id="214" w:author="Vilson Lu" w:date="2014-07-31T15:53:00Z">
        <w:r w:rsidRPr="005E4413" w:rsidDel="005E4413">
          <w:rPr>
            <w:noProof/>
            <w:rPrChange w:id="215" w:author="Vilson Lu" w:date="2014-07-31T15:53:00Z">
              <w:rPr>
                <w:rStyle w:val="Hyperlink"/>
                <w:noProof/>
              </w:rPr>
            </w:rPrChange>
          </w:rPr>
          <w:delText>1.2</w:delText>
        </w:r>
        <w:r w:rsidDel="005E4413">
          <w:rPr>
            <w:rFonts w:asciiTheme="minorHAnsi" w:eastAsiaTheme="minorEastAsia" w:hAnsiTheme="minorHAnsi" w:cstheme="minorBidi"/>
            <w:noProof/>
            <w:sz w:val="22"/>
            <w:szCs w:val="22"/>
            <w:lang w:val="en-PH" w:eastAsia="zh-CN"/>
          </w:rPr>
          <w:tab/>
        </w:r>
        <w:r w:rsidRPr="005E4413" w:rsidDel="005E4413">
          <w:rPr>
            <w:noProof/>
            <w:rPrChange w:id="216" w:author="Vilson Lu" w:date="2014-07-31T15:53:00Z">
              <w:rPr>
                <w:rStyle w:val="Hyperlink"/>
                <w:noProof/>
              </w:rPr>
            </w:rPrChange>
          </w:rPr>
          <w:delText>Research Objectives</w:delText>
        </w:r>
        <w:r w:rsidDel="005E4413">
          <w:rPr>
            <w:noProof/>
            <w:webHidden/>
          </w:rPr>
          <w:tab/>
          <w:delText>1-2</w:delText>
        </w:r>
      </w:del>
    </w:p>
    <w:p w14:paraId="32A1F8F6" w14:textId="77777777" w:rsidR="008B5F90" w:rsidDel="005E4413" w:rsidRDefault="008B5F90">
      <w:pPr>
        <w:pStyle w:val="TOC3"/>
        <w:tabs>
          <w:tab w:val="left" w:pos="1100"/>
          <w:tab w:val="right" w:leader="dot" w:pos="9350"/>
        </w:tabs>
        <w:rPr>
          <w:del w:id="217" w:author="Vilson Lu" w:date="2014-07-31T15:53:00Z"/>
          <w:rFonts w:asciiTheme="minorHAnsi" w:eastAsiaTheme="minorEastAsia" w:hAnsiTheme="minorHAnsi" w:cstheme="minorBidi"/>
          <w:noProof/>
          <w:sz w:val="22"/>
          <w:szCs w:val="22"/>
          <w:lang w:val="en-PH" w:eastAsia="zh-CN"/>
        </w:rPr>
      </w:pPr>
      <w:del w:id="218" w:author="Vilson Lu" w:date="2014-07-31T15:53:00Z">
        <w:r w:rsidRPr="005E4413" w:rsidDel="005E4413">
          <w:rPr>
            <w:noProof/>
            <w:rPrChange w:id="219" w:author="Vilson Lu" w:date="2014-07-31T15:53:00Z">
              <w:rPr>
                <w:rStyle w:val="Hyperlink"/>
                <w:noProof/>
                <w14:scene3d>
                  <w14:camera w14:prst="orthographicFront"/>
                  <w14:lightRig w14:rig="threePt" w14:dir="t">
                    <w14:rot w14:lat="0" w14:lon="0" w14:rev="0"/>
                  </w14:lightRig>
                </w14:scene3d>
              </w:rPr>
            </w:rPrChange>
          </w:rPr>
          <w:delText>1.2.1</w:delText>
        </w:r>
        <w:r w:rsidDel="005E4413">
          <w:rPr>
            <w:rFonts w:asciiTheme="minorHAnsi" w:eastAsiaTheme="minorEastAsia" w:hAnsiTheme="minorHAnsi" w:cstheme="minorBidi"/>
            <w:noProof/>
            <w:sz w:val="22"/>
            <w:szCs w:val="22"/>
            <w:lang w:val="en-PH" w:eastAsia="zh-CN"/>
          </w:rPr>
          <w:tab/>
        </w:r>
        <w:r w:rsidRPr="005E4413" w:rsidDel="005E4413">
          <w:rPr>
            <w:noProof/>
            <w:rPrChange w:id="220" w:author="Vilson Lu" w:date="2014-07-31T15:53:00Z">
              <w:rPr>
                <w:rStyle w:val="Hyperlink"/>
                <w:noProof/>
              </w:rPr>
            </w:rPrChange>
          </w:rPr>
          <w:delText>General Objective</w:delText>
        </w:r>
        <w:r w:rsidDel="005E4413">
          <w:rPr>
            <w:noProof/>
            <w:webHidden/>
          </w:rPr>
          <w:tab/>
          <w:delText>1-2</w:delText>
        </w:r>
      </w:del>
    </w:p>
    <w:p w14:paraId="0AD8B73C" w14:textId="77777777" w:rsidR="008B5F90" w:rsidDel="005E4413" w:rsidRDefault="008B5F90">
      <w:pPr>
        <w:pStyle w:val="TOC3"/>
        <w:tabs>
          <w:tab w:val="left" w:pos="1100"/>
          <w:tab w:val="right" w:leader="dot" w:pos="9350"/>
        </w:tabs>
        <w:rPr>
          <w:del w:id="221" w:author="Vilson Lu" w:date="2014-07-31T15:53:00Z"/>
          <w:rFonts w:asciiTheme="minorHAnsi" w:eastAsiaTheme="minorEastAsia" w:hAnsiTheme="minorHAnsi" w:cstheme="minorBidi"/>
          <w:noProof/>
          <w:sz w:val="22"/>
          <w:szCs w:val="22"/>
          <w:lang w:val="en-PH" w:eastAsia="zh-CN"/>
        </w:rPr>
      </w:pPr>
      <w:del w:id="222" w:author="Vilson Lu" w:date="2014-07-31T15:53:00Z">
        <w:r w:rsidRPr="005E4413" w:rsidDel="005E4413">
          <w:rPr>
            <w:noProof/>
            <w:rPrChange w:id="223" w:author="Vilson Lu" w:date="2014-07-31T15:53:00Z">
              <w:rPr>
                <w:rStyle w:val="Hyperlink"/>
                <w:noProof/>
                <w14:scene3d>
                  <w14:camera w14:prst="orthographicFront"/>
                  <w14:lightRig w14:rig="threePt" w14:dir="t">
                    <w14:rot w14:lat="0" w14:lon="0" w14:rev="0"/>
                  </w14:lightRig>
                </w14:scene3d>
              </w:rPr>
            </w:rPrChange>
          </w:rPr>
          <w:delText>1.2.2</w:delText>
        </w:r>
        <w:r w:rsidDel="005E4413">
          <w:rPr>
            <w:rFonts w:asciiTheme="minorHAnsi" w:eastAsiaTheme="minorEastAsia" w:hAnsiTheme="minorHAnsi" w:cstheme="minorBidi"/>
            <w:noProof/>
            <w:sz w:val="22"/>
            <w:szCs w:val="22"/>
            <w:lang w:val="en-PH" w:eastAsia="zh-CN"/>
          </w:rPr>
          <w:tab/>
        </w:r>
        <w:r w:rsidRPr="005E4413" w:rsidDel="005E4413">
          <w:rPr>
            <w:noProof/>
            <w:rPrChange w:id="224" w:author="Vilson Lu" w:date="2014-07-31T15:53:00Z">
              <w:rPr>
                <w:rStyle w:val="Hyperlink"/>
                <w:noProof/>
              </w:rPr>
            </w:rPrChange>
          </w:rPr>
          <w:delText>Specific Objectives</w:delText>
        </w:r>
        <w:r w:rsidDel="005E4413">
          <w:rPr>
            <w:noProof/>
            <w:webHidden/>
          </w:rPr>
          <w:tab/>
          <w:delText>1-2</w:delText>
        </w:r>
      </w:del>
    </w:p>
    <w:p w14:paraId="36FA1F50" w14:textId="77777777" w:rsidR="008B5F90" w:rsidDel="005E4413" w:rsidRDefault="008B5F90">
      <w:pPr>
        <w:pStyle w:val="TOC2"/>
        <w:rPr>
          <w:del w:id="225" w:author="Vilson Lu" w:date="2014-07-31T15:53:00Z"/>
          <w:rFonts w:asciiTheme="minorHAnsi" w:eastAsiaTheme="minorEastAsia" w:hAnsiTheme="minorHAnsi" w:cstheme="minorBidi"/>
          <w:noProof/>
          <w:sz w:val="22"/>
          <w:szCs w:val="22"/>
          <w:lang w:val="en-PH" w:eastAsia="zh-CN"/>
        </w:rPr>
      </w:pPr>
      <w:del w:id="226" w:author="Vilson Lu" w:date="2014-07-31T15:53:00Z">
        <w:r w:rsidRPr="005E4413" w:rsidDel="005E4413">
          <w:rPr>
            <w:noProof/>
            <w:rPrChange w:id="227" w:author="Vilson Lu" w:date="2014-07-31T15:53:00Z">
              <w:rPr>
                <w:rStyle w:val="Hyperlink"/>
                <w:noProof/>
              </w:rPr>
            </w:rPrChange>
          </w:rPr>
          <w:delText>1.3</w:delText>
        </w:r>
        <w:r w:rsidDel="005E4413">
          <w:rPr>
            <w:rFonts w:asciiTheme="minorHAnsi" w:eastAsiaTheme="minorEastAsia" w:hAnsiTheme="minorHAnsi" w:cstheme="minorBidi"/>
            <w:noProof/>
            <w:sz w:val="22"/>
            <w:szCs w:val="22"/>
            <w:lang w:val="en-PH" w:eastAsia="zh-CN"/>
          </w:rPr>
          <w:tab/>
        </w:r>
        <w:r w:rsidRPr="005E4413" w:rsidDel="005E4413">
          <w:rPr>
            <w:noProof/>
            <w:rPrChange w:id="228" w:author="Vilson Lu" w:date="2014-07-31T15:53:00Z">
              <w:rPr>
                <w:rStyle w:val="Hyperlink"/>
                <w:noProof/>
              </w:rPr>
            </w:rPrChange>
          </w:rPr>
          <w:delText>Scope and Limitations of the Research</w:delText>
        </w:r>
        <w:r w:rsidDel="005E4413">
          <w:rPr>
            <w:noProof/>
            <w:webHidden/>
          </w:rPr>
          <w:tab/>
          <w:delText>1-3</w:delText>
        </w:r>
      </w:del>
    </w:p>
    <w:p w14:paraId="3490017A" w14:textId="77777777" w:rsidR="008B5F90" w:rsidDel="005E4413" w:rsidRDefault="008B5F90">
      <w:pPr>
        <w:pStyle w:val="TOC2"/>
        <w:rPr>
          <w:del w:id="229" w:author="Vilson Lu" w:date="2014-07-31T15:53:00Z"/>
          <w:rFonts w:asciiTheme="minorHAnsi" w:eastAsiaTheme="minorEastAsia" w:hAnsiTheme="minorHAnsi" w:cstheme="minorBidi"/>
          <w:noProof/>
          <w:sz w:val="22"/>
          <w:szCs w:val="22"/>
          <w:lang w:val="en-PH" w:eastAsia="zh-CN"/>
        </w:rPr>
      </w:pPr>
      <w:del w:id="230" w:author="Vilson Lu" w:date="2014-07-31T15:53:00Z">
        <w:r w:rsidRPr="005E4413" w:rsidDel="005E4413">
          <w:rPr>
            <w:noProof/>
            <w:rPrChange w:id="231" w:author="Vilson Lu" w:date="2014-07-31T15:53:00Z">
              <w:rPr>
                <w:rStyle w:val="Hyperlink"/>
                <w:noProof/>
              </w:rPr>
            </w:rPrChange>
          </w:rPr>
          <w:delText>1.4</w:delText>
        </w:r>
        <w:r w:rsidDel="005E4413">
          <w:rPr>
            <w:rFonts w:asciiTheme="minorHAnsi" w:eastAsiaTheme="minorEastAsia" w:hAnsiTheme="minorHAnsi" w:cstheme="minorBidi"/>
            <w:noProof/>
            <w:sz w:val="22"/>
            <w:szCs w:val="22"/>
            <w:lang w:val="en-PH" w:eastAsia="zh-CN"/>
          </w:rPr>
          <w:tab/>
        </w:r>
        <w:r w:rsidRPr="005E4413" w:rsidDel="005E4413">
          <w:rPr>
            <w:noProof/>
            <w:rPrChange w:id="232" w:author="Vilson Lu" w:date="2014-07-31T15:53:00Z">
              <w:rPr>
                <w:rStyle w:val="Hyperlink"/>
                <w:noProof/>
              </w:rPr>
            </w:rPrChange>
          </w:rPr>
          <w:delText>Significance of the Research</w:delText>
        </w:r>
        <w:r w:rsidDel="005E4413">
          <w:rPr>
            <w:noProof/>
            <w:webHidden/>
          </w:rPr>
          <w:tab/>
          <w:delText>1-4</w:delText>
        </w:r>
      </w:del>
    </w:p>
    <w:p w14:paraId="13956EC1" w14:textId="77777777" w:rsidR="008B5F90" w:rsidDel="005E4413" w:rsidRDefault="008B5F90">
      <w:pPr>
        <w:pStyle w:val="TOC2"/>
        <w:rPr>
          <w:del w:id="233" w:author="Vilson Lu" w:date="2014-07-31T15:53:00Z"/>
          <w:rFonts w:asciiTheme="minorHAnsi" w:eastAsiaTheme="minorEastAsia" w:hAnsiTheme="minorHAnsi" w:cstheme="minorBidi"/>
          <w:noProof/>
          <w:sz w:val="22"/>
          <w:szCs w:val="22"/>
          <w:lang w:val="en-PH" w:eastAsia="zh-CN"/>
        </w:rPr>
      </w:pPr>
      <w:del w:id="234" w:author="Vilson Lu" w:date="2014-07-31T15:53:00Z">
        <w:r w:rsidRPr="005E4413" w:rsidDel="005E4413">
          <w:rPr>
            <w:noProof/>
            <w:rPrChange w:id="235" w:author="Vilson Lu" w:date="2014-07-31T15:53:00Z">
              <w:rPr>
                <w:rStyle w:val="Hyperlink"/>
                <w:noProof/>
              </w:rPr>
            </w:rPrChange>
          </w:rPr>
          <w:delText>1.5</w:delText>
        </w:r>
        <w:r w:rsidDel="005E4413">
          <w:rPr>
            <w:rFonts w:asciiTheme="minorHAnsi" w:eastAsiaTheme="minorEastAsia" w:hAnsiTheme="minorHAnsi" w:cstheme="minorBidi"/>
            <w:noProof/>
            <w:sz w:val="22"/>
            <w:szCs w:val="22"/>
            <w:lang w:val="en-PH" w:eastAsia="zh-CN"/>
          </w:rPr>
          <w:tab/>
        </w:r>
        <w:r w:rsidRPr="005E4413" w:rsidDel="005E4413">
          <w:rPr>
            <w:noProof/>
            <w:rPrChange w:id="236" w:author="Vilson Lu" w:date="2014-07-31T15:53:00Z">
              <w:rPr>
                <w:rStyle w:val="Hyperlink"/>
                <w:noProof/>
              </w:rPr>
            </w:rPrChange>
          </w:rPr>
          <w:delText>Research Methodology</w:delText>
        </w:r>
        <w:r w:rsidDel="005E4413">
          <w:rPr>
            <w:noProof/>
            <w:webHidden/>
          </w:rPr>
          <w:tab/>
          <w:delText>1-4</w:delText>
        </w:r>
      </w:del>
    </w:p>
    <w:p w14:paraId="66C695E3" w14:textId="77777777" w:rsidR="008B5F90" w:rsidDel="005E4413" w:rsidRDefault="008B5F90">
      <w:pPr>
        <w:pStyle w:val="TOC3"/>
        <w:tabs>
          <w:tab w:val="left" w:pos="1100"/>
          <w:tab w:val="right" w:leader="dot" w:pos="9350"/>
        </w:tabs>
        <w:rPr>
          <w:del w:id="237" w:author="Vilson Lu" w:date="2014-07-31T15:53:00Z"/>
          <w:rFonts w:asciiTheme="minorHAnsi" w:eastAsiaTheme="minorEastAsia" w:hAnsiTheme="minorHAnsi" w:cstheme="minorBidi"/>
          <w:noProof/>
          <w:sz w:val="22"/>
          <w:szCs w:val="22"/>
          <w:lang w:val="en-PH" w:eastAsia="zh-CN"/>
        </w:rPr>
      </w:pPr>
      <w:del w:id="238" w:author="Vilson Lu" w:date="2014-07-31T15:53:00Z">
        <w:r w:rsidRPr="005E4413" w:rsidDel="005E4413">
          <w:rPr>
            <w:noProof/>
            <w:rPrChange w:id="239" w:author="Vilson Lu" w:date="2014-07-31T15:53:00Z">
              <w:rPr>
                <w:rStyle w:val="Hyperlink"/>
                <w:noProof/>
                <w14:scene3d>
                  <w14:camera w14:prst="orthographicFront"/>
                  <w14:lightRig w14:rig="threePt" w14:dir="t">
                    <w14:rot w14:lat="0" w14:lon="0" w14:rev="0"/>
                  </w14:lightRig>
                </w14:scene3d>
              </w:rPr>
            </w:rPrChange>
          </w:rPr>
          <w:delText>1.5.1</w:delText>
        </w:r>
        <w:r w:rsidDel="005E4413">
          <w:rPr>
            <w:rFonts w:asciiTheme="minorHAnsi" w:eastAsiaTheme="minorEastAsia" w:hAnsiTheme="minorHAnsi" w:cstheme="minorBidi"/>
            <w:noProof/>
            <w:sz w:val="22"/>
            <w:szCs w:val="22"/>
            <w:lang w:val="en-PH" w:eastAsia="zh-CN"/>
          </w:rPr>
          <w:tab/>
        </w:r>
        <w:r w:rsidRPr="005E4413" w:rsidDel="005E4413">
          <w:rPr>
            <w:noProof/>
            <w:rPrChange w:id="240" w:author="Vilson Lu" w:date="2014-07-31T15:53:00Z">
              <w:rPr>
                <w:rStyle w:val="Hyperlink"/>
                <w:noProof/>
              </w:rPr>
            </w:rPrChange>
          </w:rPr>
          <w:delText>Investigation and Research Analysis</w:delText>
        </w:r>
        <w:r w:rsidDel="005E4413">
          <w:rPr>
            <w:noProof/>
            <w:webHidden/>
          </w:rPr>
          <w:tab/>
          <w:delText>1-5</w:delText>
        </w:r>
      </w:del>
    </w:p>
    <w:p w14:paraId="6B711302" w14:textId="77777777" w:rsidR="008B5F90" w:rsidDel="005E4413" w:rsidRDefault="008B5F90">
      <w:pPr>
        <w:pStyle w:val="TOC3"/>
        <w:tabs>
          <w:tab w:val="left" w:pos="1100"/>
          <w:tab w:val="right" w:leader="dot" w:pos="9350"/>
        </w:tabs>
        <w:rPr>
          <w:del w:id="241" w:author="Vilson Lu" w:date="2014-07-31T15:53:00Z"/>
          <w:rFonts w:asciiTheme="minorHAnsi" w:eastAsiaTheme="minorEastAsia" w:hAnsiTheme="minorHAnsi" w:cstheme="minorBidi"/>
          <w:noProof/>
          <w:sz w:val="22"/>
          <w:szCs w:val="22"/>
          <w:lang w:val="en-PH" w:eastAsia="zh-CN"/>
        </w:rPr>
      </w:pPr>
      <w:del w:id="242" w:author="Vilson Lu" w:date="2014-07-31T15:53:00Z">
        <w:r w:rsidRPr="005E4413" w:rsidDel="005E4413">
          <w:rPr>
            <w:noProof/>
            <w:rPrChange w:id="243" w:author="Vilson Lu" w:date="2014-07-31T15:53:00Z">
              <w:rPr>
                <w:rStyle w:val="Hyperlink"/>
                <w:noProof/>
                <w14:scene3d>
                  <w14:camera w14:prst="orthographicFront"/>
                  <w14:lightRig w14:rig="threePt" w14:dir="t">
                    <w14:rot w14:lat="0" w14:lon="0" w14:rev="0"/>
                  </w14:lightRig>
                </w14:scene3d>
              </w:rPr>
            </w:rPrChange>
          </w:rPr>
          <w:delText>1.5.2</w:delText>
        </w:r>
        <w:r w:rsidDel="005E4413">
          <w:rPr>
            <w:rFonts w:asciiTheme="minorHAnsi" w:eastAsiaTheme="minorEastAsia" w:hAnsiTheme="minorHAnsi" w:cstheme="minorBidi"/>
            <w:noProof/>
            <w:sz w:val="22"/>
            <w:szCs w:val="22"/>
            <w:lang w:val="en-PH" w:eastAsia="zh-CN"/>
          </w:rPr>
          <w:tab/>
        </w:r>
        <w:r w:rsidRPr="005E4413" w:rsidDel="005E4413">
          <w:rPr>
            <w:noProof/>
            <w:rPrChange w:id="244" w:author="Vilson Lu" w:date="2014-07-31T15:53:00Z">
              <w:rPr>
                <w:rStyle w:val="Hyperlink"/>
                <w:noProof/>
              </w:rPr>
            </w:rPrChange>
          </w:rPr>
          <w:delText>System Design</w:delText>
        </w:r>
        <w:r w:rsidDel="005E4413">
          <w:rPr>
            <w:noProof/>
            <w:webHidden/>
          </w:rPr>
          <w:tab/>
          <w:delText>1-5</w:delText>
        </w:r>
      </w:del>
    </w:p>
    <w:p w14:paraId="6BF322FE" w14:textId="77777777" w:rsidR="008B5F90" w:rsidDel="005E4413" w:rsidRDefault="008B5F90">
      <w:pPr>
        <w:pStyle w:val="TOC3"/>
        <w:tabs>
          <w:tab w:val="left" w:pos="1100"/>
          <w:tab w:val="right" w:leader="dot" w:pos="9350"/>
        </w:tabs>
        <w:rPr>
          <w:del w:id="245" w:author="Vilson Lu" w:date="2014-07-31T15:53:00Z"/>
          <w:rFonts w:asciiTheme="minorHAnsi" w:eastAsiaTheme="minorEastAsia" w:hAnsiTheme="minorHAnsi" w:cstheme="minorBidi"/>
          <w:noProof/>
          <w:sz w:val="22"/>
          <w:szCs w:val="22"/>
          <w:lang w:val="en-PH" w:eastAsia="zh-CN"/>
        </w:rPr>
      </w:pPr>
      <w:del w:id="246" w:author="Vilson Lu" w:date="2014-07-31T15:53:00Z">
        <w:r w:rsidRPr="005E4413" w:rsidDel="005E4413">
          <w:rPr>
            <w:noProof/>
            <w:rPrChange w:id="247" w:author="Vilson Lu" w:date="2014-07-31T15:53:00Z">
              <w:rPr>
                <w:rStyle w:val="Hyperlink"/>
                <w:noProof/>
                <w14:scene3d>
                  <w14:camera w14:prst="orthographicFront"/>
                  <w14:lightRig w14:rig="threePt" w14:dir="t">
                    <w14:rot w14:lat="0" w14:lon="0" w14:rev="0"/>
                  </w14:lightRig>
                </w14:scene3d>
              </w:rPr>
            </w:rPrChange>
          </w:rPr>
          <w:delText>1.5.3</w:delText>
        </w:r>
        <w:r w:rsidDel="005E4413">
          <w:rPr>
            <w:rFonts w:asciiTheme="minorHAnsi" w:eastAsiaTheme="minorEastAsia" w:hAnsiTheme="minorHAnsi" w:cstheme="minorBidi"/>
            <w:noProof/>
            <w:sz w:val="22"/>
            <w:szCs w:val="22"/>
            <w:lang w:val="en-PH" w:eastAsia="zh-CN"/>
          </w:rPr>
          <w:tab/>
        </w:r>
        <w:r w:rsidRPr="005E4413" w:rsidDel="005E4413">
          <w:rPr>
            <w:noProof/>
            <w:rPrChange w:id="248" w:author="Vilson Lu" w:date="2014-07-31T15:53:00Z">
              <w:rPr>
                <w:rStyle w:val="Hyperlink"/>
                <w:noProof/>
              </w:rPr>
            </w:rPrChange>
          </w:rPr>
          <w:delText>Sprints</w:delText>
        </w:r>
        <w:r w:rsidDel="005E4413">
          <w:rPr>
            <w:noProof/>
            <w:webHidden/>
          </w:rPr>
          <w:tab/>
          <w:delText>1-5</w:delText>
        </w:r>
      </w:del>
    </w:p>
    <w:p w14:paraId="6992606F" w14:textId="77777777" w:rsidR="008B5F90" w:rsidDel="005E4413" w:rsidRDefault="008B5F90">
      <w:pPr>
        <w:pStyle w:val="TOC3"/>
        <w:tabs>
          <w:tab w:val="left" w:pos="1100"/>
          <w:tab w:val="right" w:leader="dot" w:pos="9350"/>
        </w:tabs>
        <w:rPr>
          <w:del w:id="249" w:author="Vilson Lu" w:date="2014-07-31T15:53:00Z"/>
          <w:rFonts w:asciiTheme="minorHAnsi" w:eastAsiaTheme="minorEastAsia" w:hAnsiTheme="minorHAnsi" w:cstheme="minorBidi"/>
          <w:noProof/>
          <w:sz w:val="22"/>
          <w:szCs w:val="22"/>
          <w:lang w:val="en-PH" w:eastAsia="zh-CN"/>
        </w:rPr>
      </w:pPr>
      <w:del w:id="250" w:author="Vilson Lu" w:date="2014-07-31T15:53:00Z">
        <w:r w:rsidRPr="005E4413" w:rsidDel="005E4413">
          <w:rPr>
            <w:noProof/>
            <w:rPrChange w:id="251" w:author="Vilson Lu" w:date="2014-07-31T15:53:00Z">
              <w:rPr>
                <w:rStyle w:val="Hyperlink"/>
                <w:noProof/>
                <w14:scene3d>
                  <w14:camera w14:prst="orthographicFront"/>
                  <w14:lightRig w14:rig="threePt" w14:dir="t">
                    <w14:rot w14:lat="0" w14:lon="0" w14:rev="0"/>
                  </w14:lightRig>
                </w14:scene3d>
              </w:rPr>
            </w:rPrChange>
          </w:rPr>
          <w:delText>1.5.4</w:delText>
        </w:r>
        <w:r w:rsidDel="005E4413">
          <w:rPr>
            <w:rFonts w:asciiTheme="minorHAnsi" w:eastAsiaTheme="minorEastAsia" w:hAnsiTheme="minorHAnsi" w:cstheme="minorBidi"/>
            <w:noProof/>
            <w:sz w:val="22"/>
            <w:szCs w:val="22"/>
            <w:lang w:val="en-PH" w:eastAsia="zh-CN"/>
          </w:rPr>
          <w:tab/>
        </w:r>
        <w:r w:rsidRPr="005E4413" w:rsidDel="005E4413">
          <w:rPr>
            <w:noProof/>
            <w:rPrChange w:id="252" w:author="Vilson Lu" w:date="2014-07-31T15:53:00Z">
              <w:rPr>
                <w:rStyle w:val="Hyperlink"/>
                <w:noProof/>
              </w:rPr>
            </w:rPrChange>
          </w:rPr>
          <w:delText>Sprint Planning Meetings</w:delText>
        </w:r>
        <w:r w:rsidDel="005E4413">
          <w:rPr>
            <w:noProof/>
            <w:webHidden/>
          </w:rPr>
          <w:tab/>
          <w:delText>1-5</w:delText>
        </w:r>
      </w:del>
    </w:p>
    <w:p w14:paraId="2F8A6D66" w14:textId="77777777" w:rsidR="008B5F90" w:rsidDel="005E4413" w:rsidRDefault="008B5F90">
      <w:pPr>
        <w:pStyle w:val="TOC3"/>
        <w:tabs>
          <w:tab w:val="left" w:pos="1100"/>
          <w:tab w:val="right" w:leader="dot" w:pos="9350"/>
        </w:tabs>
        <w:rPr>
          <w:del w:id="253" w:author="Vilson Lu" w:date="2014-07-31T15:53:00Z"/>
          <w:rFonts w:asciiTheme="minorHAnsi" w:eastAsiaTheme="minorEastAsia" w:hAnsiTheme="minorHAnsi" w:cstheme="minorBidi"/>
          <w:noProof/>
          <w:sz w:val="22"/>
          <w:szCs w:val="22"/>
          <w:lang w:val="en-PH" w:eastAsia="zh-CN"/>
        </w:rPr>
      </w:pPr>
      <w:del w:id="254" w:author="Vilson Lu" w:date="2014-07-31T15:53:00Z">
        <w:r w:rsidRPr="005E4413" w:rsidDel="005E4413">
          <w:rPr>
            <w:noProof/>
            <w:rPrChange w:id="255" w:author="Vilson Lu" w:date="2014-07-31T15:53:00Z">
              <w:rPr>
                <w:rStyle w:val="Hyperlink"/>
                <w:noProof/>
                <w14:scene3d>
                  <w14:camera w14:prst="orthographicFront"/>
                  <w14:lightRig w14:rig="threePt" w14:dir="t">
                    <w14:rot w14:lat="0" w14:lon="0" w14:rev="0"/>
                  </w14:lightRig>
                </w14:scene3d>
              </w:rPr>
            </w:rPrChange>
          </w:rPr>
          <w:delText>1.5.5</w:delText>
        </w:r>
        <w:r w:rsidDel="005E4413">
          <w:rPr>
            <w:rFonts w:asciiTheme="minorHAnsi" w:eastAsiaTheme="minorEastAsia" w:hAnsiTheme="minorHAnsi" w:cstheme="minorBidi"/>
            <w:noProof/>
            <w:sz w:val="22"/>
            <w:szCs w:val="22"/>
            <w:lang w:val="en-PH" w:eastAsia="zh-CN"/>
          </w:rPr>
          <w:tab/>
        </w:r>
        <w:r w:rsidRPr="005E4413" w:rsidDel="005E4413">
          <w:rPr>
            <w:noProof/>
            <w:rPrChange w:id="256" w:author="Vilson Lu" w:date="2014-07-31T15:53:00Z">
              <w:rPr>
                <w:rStyle w:val="Hyperlink"/>
                <w:noProof/>
              </w:rPr>
            </w:rPrChange>
          </w:rPr>
          <w:delText>Scrum Meetings</w:delText>
        </w:r>
        <w:r w:rsidDel="005E4413">
          <w:rPr>
            <w:noProof/>
            <w:webHidden/>
          </w:rPr>
          <w:tab/>
          <w:delText>1-6</w:delText>
        </w:r>
      </w:del>
    </w:p>
    <w:p w14:paraId="6C93AB2F" w14:textId="77777777" w:rsidR="008B5F90" w:rsidDel="005E4413" w:rsidRDefault="008B5F90">
      <w:pPr>
        <w:pStyle w:val="TOC3"/>
        <w:tabs>
          <w:tab w:val="left" w:pos="1100"/>
          <w:tab w:val="right" w:leader="dot" w:pos="9350"/>
        </w:tabs>
        <w:rPr>
          <w:del w:id="257" w:author="Vilson Lu" w:date="2014-07-31T15:53:00Z"/>
          <w:rFonts w:asciiTheme="minorHAnsi" w:eastAsiaTheme="minorEastAsia" w:hAnsiTheme="minorHAnsi" w:cstheme="minorBidi"/>
          <w:noProof/>
          <w:sz w:val="22"/>
          <w:szCs w:val="22"/>
          <w:lang w:val="en-PH" w:eastAsia="zh-CN"/>
        </w:rPr>
      </w:pPr>
      <w:del w:id="258" w:author="Vilson Lu" w:date="2014-07-31T15:53:00Z">
        <w:r w:rsidRPr="005E4413" w:rsidDel="005E4413">
          <w:rPr>
            <w:noProof/>
            <w:rPrChange w:id="259" w:author="Vilson Lu" w:date="2014-07-31T15:53:00Z">
              <w:rPr>
                <w:rStyle w:val="Hyperlink"/>
                <w:noProof/>
                <w14:scene3d>
                  <w14:camera w14:prst="orthographicFront"/>
                  <w14:lightRig w14:rig="threePt" w14:dir="t">
                    <w14:rot w14:lat="0" w14:lon="0" w14:rev="0"/>
                  </w14:lightRig>
                </w14:scene3d>
              </w:rPr>
            </w:rPrChange>
          </w:rPr>
          <w:delText>1.5.6</w:delText>
        </w:r>
        <w:r w:rsidDel="005E4413">
          <w:rPr>
            <w:rFonts w:asciiTheme="minorHAnsi" w:eastAsiaTheme="minorEastAsia" w:hAnsiTheme="minorHAnsi" w:cstheme="minorBidi"/>
            <w:noProof/>
            <w:sz w:val="22"/>
            <w:szCs w:val="22"/>
            <w:lang w:val="en-PH" w:eastAsia="zh-CN"/>
          </w:rPr>
          <w:tab/>
        </w:r>
        <w:r w:rsidRPr="005E4413" w:rsidDel="005E4413">
          <w:rPr>
            <w:noProof/>
            <w:rPrChange w:id="260" w:author="Vilson Lu" w:date="2014-07-31T15:53:00Z">
              <w:rPr>
                <w:rStyle w:val="Hyperlink"/>
                <w:noProof/>
              </w:rPr>
            </w:rPrChange>
          </w:rPr>
          <w:delText>System Development</w:delText>
        </w:r>
        <w:r w:rsidDel="005E4413">
          <w:rPr>
            <w:noProof/>
            <w:webHidden/>
          </w:rPr>
          <w:tab/>
          <w:delText>1-6</w:delText>
        </w:r>
      </w:del>
    </w:p>
    <w:p w14:paraId="781B0EB3" w14:textId="77777777" w:rsidR="008B5F90" w:rsidDel="005E4413" w:rsidRDefault="008B5F90">
      <w:pPr>
        <w:pStyle w:val="TOC3"/>
        <w:tabs>
          <w:tab w:val="left" w:pos="1100"/>
          <w:tab w:val="right" w:leader="dot" w:pos="9350"/>
        </w:tabs>
        <w:rPr>
          <w:del w:id="261" w:author="Vilson Lu" w:date="2014-07-31T15:53:00Z"/>
          <w:rFonts w:asciiTheme="minorHAnsi" w:eastAsiaTheme="minorEastAsia" w:hAnsiTheme="minorHAnsi" w:cstheme="minorBidi"/>
          <w:noProof/>
          <w:sz w:val="22"/>
          <w:szCs w:val="22"/>
          <w:lang w:val="en-PH" w:eastAsia="zh-CN"/>
        </w:rPr>
      </w:pPr>
      <w:del w:id="262" w:author="Vilson Lu" w:date="2014-07-31T15:53:00Z">
        <w:r w:rsidRPr="005E4413" w:rsidDel="005E4413">
          <w:rPr>
            <w:noProof/>
            <w:rPrChange w:id="263" w:author="Vilson Lu" w:date="2014-07-31T15:53:00Z">
              <w:rPr>
                <w:rStyle w:val="Hyperlink"/>
                <w:noProof/>
                <w14:scene3d>
                  <w14:camera w14:prst="orthographicFront"/>
                  <w14:lightRig w14:rig="threePt" w14:dir="t">
                    <w14:rot w14:lat="0" w14:lon="0" w14:rev="0"/>
                  </w14:lightRig>
                </w14:scene3d>
              </w:rPr>
            </w:rPrChange>
          </w:rPr>
          <w:delText>1.5.7</w:delText>
        </w:r>
        <w:r w:rsidDel="005E4413">
          <w:rPr>
            <w:rFonts w:asciiTheme="minorHAnsi" w:eastAsiaTheme="minorEastAsia" w:hAnsiTheme="minorHAnsi" w:cstheme="minorBidi"/>
            <w:noProof/>
            <w:sz w:val="22"/>
            <w:szCs w:val="22"/>
            <w:lang w:val="en-PH" w:eastAsia="zh-CN"/>
          </w:rPr>
          <w:tab/>
        </w:r>
        <w:r w:rsidRPr="005E4413" w:rsidDel="005E4413">
          <w:rPr>
            <w:noProof/>
            <w:rPrChange w:id="264" w:author="Vilson Lu" w:date="2014-07-31T15:53:00Z">
              <w:rPr>
                <w:rStyle w:val="Hyperlink"/>
                <w:noProof/>
              </w:rPr>
            </w:rPrChange>
          </w:rPr>
          <w:delText>System Integration and Testing</w:delText>
        </w:r>
        <w:r w:rsidDel="005E4413">
          <w:rPr>
            <w:noProof/>
            <w:webHidden/>
          </w:rPr>
          <w:tab/>
          <w:delText>1-6</w:delText>
        </w:r>
      </w:del>
    </w:p>
    <w:p w14:paraId="410FE722" w14:textId="77777777" w:rsidR="008B5F90" w:rsidDel="005E4413" w:rsidRDefault="008B5F90">
      <w:pPr>
        <w:pStyle w:val="TOC3"/>
        <w:tabs>
          <w:tab w:val="left" w:pos="1100"/>
          <w:tab w:val="right" w:leader="dot" w:pos="9350"/>
        </w:tabs>
        <w:rPr>
          <w:del w:id="265" w:author="Vilson Lu" w:date="2014-07-31T15:53:00Z"/>
          <w:rFonts w:asciiTheme="minorHAnsi" w:eastAsiaTheme="minorEastAsia" w:hAnsiTheme="minorHAnsi" w:cstheme="minorBidi"/>
          <w:noProof/>
          <w:sz w:val="22"/>
          <w:szCs w:val="22"/>
          <w:lang w:val="en-PH" w:eastAsia="zh-CN"/>
        </w:rPr>
      </w:pPr>
      <w:del w:id="266" w:author="Vilson Lu" w:date="2014-07-31T15:53:00Z">
        <w:r w:rsidRPr="005E4413" w:rsidDel="005E4413">
          <w:rPr>
            <w:noProof/>
            <w:rPrChange w:id="267" w:author="Vilson Lu" w:date="2014-07-31T15:53:00Z">
              <w:rPr>
                <w:rStyle w:val="Hyperlink"/>
                <w:noProof/>
                <w14:scene3d>
                  <w14:camera w14:prst="orthographicFront"/>
                  <w14:lightRig w14:rig="threePt" w14:dir="t">
                    <w14:rot w14:lat="0" w14:lon="0" w14:rev="0"/>
                  </w14:lightRig>
                </w14:scene3d>
              </w:rPr>
            </w:rPrChange>
          </w:rPr>
          <w:delText>1.5.8</w:delText>
        </w:r>
        <w:r w:rsidDel="005E4413">
          <w:rPr>
            <w:rFonts w:asciiTheme="minorHAnsi" w:eastAsiaTheme="minorEastAsia" w:hAnsiTheme="minorHAnsi" w:cstheme="minorBidi"/>
            <w:noProof/>
            <w:sz w:val="22"/>
            <w:szCs w:val="22"/>
            <w:lang w:val="en-PH" w:eastAsia="zh-CN"/>
          </w:rPr>
          <w:tab/>
        </w:r>
        <w:r w:rsidRPr="005E4413" w:rsidDel="005E4413">
          <w:rPr>
            <w:noProof/>
            <w:rPrChange w:id="268" w:author="Vilson Lu" w:date="2014-07-31T15:53:00Z">
              <w:rPr>
                <w:rStyle w:val="Hyperlink"/>
                <w:noProof/>
              </w:rPr>
            </w:rPrChange>
          </w:rPr>
          <w:delText>System Evaluation</w:delText>
        </w:r>
        <w:r w:rsidDel="005E4413">
          <w:rPr>
            <w:noProof/>
            <w:webHidden/>
          </w:rPr>
          <w:tab/>
          <w:delText>1-6</w:delText>
        </w:r>
      </w:del>
    </w:p>
    <w:p w14:paraId="1A22D1CE" w14:textId="77777777" w:rsidR="008B5F90" w:rsidDel="005E4413" w:rsidRDefault="008B5F90">
      <w:pPr>
        <w:pStyle w:val="TOC3"/>
        <w:tabs>
          <w:tab w:val="left" w:pos="1100"/>
          <w:tab w:val="right" w:leader="dot" w:pos="9350"/>
        </w:tabs>
        <w:rPr>
          <w:del w:id="269" w:author="Vilson Lu" w:date="2014-07-31T15:53:00Z"/>
          <w:rFonts w:asciiTheme="minorHAnsi" w:eastAsiaTheme="minorEastAsia" w:hAnsiTheme="minorHAnsi" w:cstheme="minorBidi"/>
          <w:noProof/>
          <w:sz w:val="22"/>
          <w:szCs w:val="22"/>
          <w:lang w:val="en-PH" w:eastAsia="zh-CN"/>
        </w:rPr>
      </w:pPr>
      <w:del w:id="270" w:author="Vilson Lu" w:date="2014-07-31T15:53:00Z">
        <w:r w:rsidRPr="005E4413" w:rsidDel="005E4413">
          <w:rPr>
            <w:noProof/>
            <w:rPrChange w:id="271" w:author="Vilson Lu" w:date="2014-07-31T15:53:00Z">
              <w:rPr>
                <w:rStyle w:val="Hyperlink"/>
                <w:noProof/>
                <w14:scene3d>
                  <w14:camera w14:prst="orthographicFront"/>
                  <w14:lightRig w14:rig="threePt" w14:dir="t">
                    <w14:rot w14:lat="0" w14:lon="0" w14:rev="0"/>
                  </w14:lightRig>
                </w14:scene3d>
              </w:rPr>
            </w:rPrChange>
          </w:rPr>
          <w:delText>1.5.9</w:delText>
        </w:r>
        <w:r w:rsidDel="005E4413">
          <w:rPr>
            <w:rFonts w:asciiTheme="minorHAnsi" w:eastAsiaTheme="minorEastAsia" w:hAnsiTheme="minorHAnsi" w:cstheme="minorBidi"/>
            <w:noProof/>
            <w:sz w:val="22"/>
            <w:szCs w:val="22"/>
            <w:lang w:val="en-PH" w:eastAsia="zh-CN"/>
          </w:rPr>
          <w:tab/>
        </w:r>
        <w:r w:rsidRPr="005E4413" w:rsidDel="005E4413">
          <w:rPr>
            <w:noProof/>
            <w:rPrChange w:id="272" w:author="Vilson Lu" w:date="2014-07-31T15:53:00Z">
              <w:rPr>
                <w:rStyle w:val="Hyperlink"/>
                <w:noProof/>
              </w:rPr>
            </w:rPrChange>
          </w:rPr>
          <w:delText>Documentation</w:delText>
        </w:r>
        <w:r w:rsidDel="005E4413">
          <w:rPr>
            <w:noProof/>
            <w:webHidden/>
          </w:rPr>
          <w:tab/>
          <w:delText>1-6</w:delText>
        </w:r>
      </w:del>
    </w:p>
    <w:p w14:paraId="44D78621" w14:textId="77777777" w:rsidR="008B5F90" w:rsidDel="005E4413" w:rsidRDefault="008B5F90">
      <w:pPr>
        <w:pStyle w:val="TOC3"/>
        <w:tabs>
          <w:tab w:val="left" w:pos="1320"/>
          <w:tab w:val="right" w:leader="dot" w:pos="9350"/>
        </w:tabs>
        <w:rPr>
          <w:del w:id="273" w:author="Vilson Lu" w:date="2014-07-31T15:53:00Z"/>
          <w:rFonts w:asciiTheme="minorHAnsi" w:eastAsiaTheme="minorEastAsia" w:hAnsiTheme="minorHAnsi" w:cstheme="minorBidi"/>
          <w:noProof/>
          <w:sz w:val="22"/>
          <w:szCs w:val="22"/>
          <w:lang w:val="en-PH" w:eastAsia="zh-CN"/>
        </w:rPr>
      </w:pPr>
      <w:del w:id="274" w:author="Vilson Lu" w:date="2014-07-31T15:53:00Z">
        <w:r w:rsidRPr="005E4413" w:rsidDel="005E4413">
          <w:rPr>
            <w:noProof/>
            <w:rPrChange w:id="275" w:author="Vilson Lu" w:date="2014-07-31T15:53:00Z">
              <w:rPr>
                <w:rStyle w:val="Hyperlink"/>
                <w:noProof/>
                <w14:scene3d>
                  <w14:camera w14:prst="orthographicFront"/>
                  <w14:lightRig w14:rig="threePt" w14:dir="t">
                    <w14:rot w14:lat="0" w14:lon="0" w14:rev="0"/>
                  </w14:lightRig>
                </w14:scene3d>
              </w:rPr>
            </w:rPrChange>
          </w:rPr>
          <w:delText>1.5.10</w:delText>
        </w:r>
        <w:r w:rsidDel="005E4413">
          <w:rPr>
            <w:rFonts w:asciiTheme="minorHAnsi" w:eastAsiaTheme="minorEastAsia" w:hAnsiTheme="minorHAnsi" w:cstheme="minorBidi"/>
            <w:noProof/>
            <w:sz w:val="22"/>
            <w:szCs w:val="22"/>
            <w:lang w:val="en-PH" w:eastAsia="zh-CN"/>
          </w:rPr>
          <w:tab/>
        </w:r>
        <w:r w:rsidRPr="005E4413" w:rsidDel="005E4413">
          <w:rPr>
            <w:noProof/>
            <w:rPrChange w:id="276" w:author="Vilson Lu" w:date="2014-07-31T15:53:00Z">
              <w:rPr>
                <w:rStyle w:val="Hyperlink"/>
                <w:noProof/>
              </w:rPr>
            </w:rPrChange>
          </w:rPr>
          <w:delText>Calendar of Activities</w:delText>
        </w:r>
        <w:r w:rsidDel="005E4413">
          <w:rPr>
            <w:noProof/>
            <w:webHidden/>
          </w:rPr>
          <w:tab/>
          <w:delText>1-7</w:delText>
        </w:r>
      </w:del>
    </w:p>
    <w:p w14:paraId="1B4185F8" w14:textId="77777777" w:rsidR="008B5F90" w:rsidDel="005E4413" w:rsidRDefault="008B5F90">
      <w:pPr>
        <w:pStyle w:val="TOC1"/>
        <w:rPr>
          <w:del w:id="277" w:author="Vilson Lu" w:date="2014-07-31T15:53:00Z"/>
          <w:rFonts w:asciiTheme="minorHAnsi" w:eastAsiaTheme="minorEastAsia" w:hAnsiTheme="minorHAnsi" w:cstheme="minorBidi"/>
          <w:b w:val="0"/>
          <w:noProof/>
          <w:sz w:val="22"/>
          <w:szCs w:val="22"/>
          <w:lang w:val="en-PH" w:eastAsia="zh-CN"/>
        </w:rPr>
      </w:pPr>
      <w:del w:id="278" w:author="Vilson Lu" w:date="2014-07-31T15:53:00Z">
        <w:r w:rsidRPr="005E4413" w:rsidDel="005E4413">
          <w:rPr>
            <w:noProof/>
            <w:rPrChange w:id="279" w:author="Vilson Lu" w:date="2014-07-31T15:53:00Z">
              <w:rPr>
                <w:rStyle w:val="Hyperlink"/>
                <w:noProof/>
              </w:rPr>
            </w:rPrChange>
          </w:rPr>
          <w:delText>2.0</w:delText>
        </w:r>
        <w:r w:rsidDel="005E4413">
          <w:rPr>
            <w:rFonts w:asciiTheme="minorHAnsi" w:eastAsiaTheme="minorEastAsia" w:hAnsiTheme="minorHAnsi" w:cstheme="minorBidi"/>
            <w:b w:val="0"/>
            <w:noProof/>
            <w:sz w:val="22"/>
            <w:szCs w:val="22"/>
            <w:lang w:val="en-PH" w:eastAsia="zh-CN"/>
          </w:rPr>
          <w:tab/>
        </w:r>
        <w:r w:rsidRPr="005E4413" w:rsidDel="005E4413">
          <w:rPr>
            <w:noProof/>
            <w:rPrChange w:id="280" w:author="Vilson Lu" w:date="2014-07-31T15:53:00Z">
              <w:rPr>
                <w:rStyle w:val="Hyperlink"/>
                <w:noProof/>
              </w:rPr>
            </w:rPrChange>
          </w:rPr>
          <w:delText>Review of Related Works</w:delText>
        </w:r>
        <w:r w:rsidDel="005E4413">
          <w:rPr>
            <w:noProof/>
            <w:webHidden/>
          </w:rPr>
          <w:tab/>
          <w:delText>2-1</w:delText>
        </w:r>
      </w:del>
    </w:p>
    <w:p w14:paraId="3BBD36BD" w14:textId="77777777" w:rsidR="008B5F90" w:rsidDel="005E4413" w:rsidRDefault="008B5F90">
      <w:pPr>
        <w:pStyle w:val="TOC2"/>
        <w:rPr>
          <w:del w:id="281" w:author="Vilson Lu" w:date="2014-07-31T15:53:00Z"/>
          <w:rFonts w:asciiTheme="minorHAnsi" w:eastAsiaTheme="minorEastAsia" w:hAnsiTheme="minorHAnsi" w:cstheme="minorBidi"/>
          <w:noProof/>
          <w:sz w:val="22"/>
          <w:szCs w:val="22"/>
          <w:lang w:val="en-PH" w:eastAsia="zh-CN"/>
        </w:rPr>
      </w:pPr>
      <w:del w:id="282" w:author="Vilson Lu" w:date="2014-07-31T15:53:00Z">
        <w:r w:rsidRPr="005E4413" w:rsidDel="005E4413">
          <w:rPr>
            <w:noProof/>
            <w:rPrChange w:id="283" w:author="Vilson Lu" w:date="2014-07-31T15:53:00Z">
              <w:rPr>
                <w:rStyle w:val="Hyperlink"/>
                <w:noProof/>
              </w:rPr>
            </w:rPrChange>
          </w:rPr>
          <w:delText>2.1</w:delText>
        </w:r>
        <w:r w:rsidDel="005E4413">
          <w:rPr>
            <w:rFonts w:asciiTheme="minorHAnsi" w:eastAsiaTheme="minorEastAsia" w:hAnsiTheme="minorHAnsi" w:cstheme="minorBidi"/>
            <w:noProof/>
            <w:sz w:val="22"/>
            <w:szCs w:val="22"/>
            <w:lang w:val="en-PH" w:eastAsia="zh-CN"/>
          </w:rPr>
          <w:tab/>
        </w:r>
        <w:r w:rsidRPr="005E4413" w:rsidDel="005E4413">
          <w:rPr>
            <w:noProof/>
            <w:rPrChange w:id="284" w:author="Vilson Lu" w:date="2014-07-31T15:53:00Z">
              <w:rPr>
                <w:rStyle w:val="Hyperlink"/>
                <w:noProof/>
              </w:rPr>
            </w:rPrChange>
          </w:rPr>
          <w:delText>Machine Learning-Based Information Extraction Systems</w:delText>
        </w:r>
        <w:r w:rsidDel="005E4413">
          <w:rPr>
            <w:noProof/>
            <w:webHidden/>
          </w:rPr>
          <w:tab/>
          <w:delText>2-1</w:delText>
        </w:r>
      </w:del>
    </w:p>
    <w:p w14:paraId="64E9BA9D" w14:textId="77777777" w:rsidR="008B5F90" w:rsidDel="005E4413" w:rsidRDefault="008B5F90">
      <w:pPr>
        <w:pStyle w:val="TOC2"/>
        <w:rPr>
          <w:del w:id="285" w:author="Vilson Lu" w:date="2014-07-31T15:53:00Z"/>
          <w:rFonts w:asciiTheme="minorHAnsi" w:eastAsiaTheme="minorEastAsia" w:hAnsiTheme="minorHAnsi" w:cstheme="minorBidi"/>
          <w:noProof/>
          <w:sz w:val="22"/>
          <w:szCs w:val="22"/>
          <w:lang w:val="en-PH" w:eastAsia="zh-CN"/>
        </w:rPr>
      </w:pPr>
      <w:del w:id="286" w:author="Vilson Lu" w:date="2014-07-31T15:53:00Z">
        <w:r w:rsidRPr="005E4413" w:rsidDel="005E4413">
          <w:rPr>
            <w:noProof/>
            <w:rPrChange w:id="287" w:author="Vilson Lu" w:date="2014-07-31T15:53:00Z">
              <w:rPr>
                <w:rStyle w:val="Hyperlink"/>
                <w:noProof/>
              </w:rPr>
            </w:rPrChange>
          </w:rPr>
          <w:delText>2.2</w:delText>
        </w:r>
        <w:r w:rsidDel="005E4413">
          <w:rPr>
            <w:rFonts w:asciiTheme="minorHAnsi" w:eastAsiaTheme="minorEastAsia" w:hAnsiTheme="minorHAnsi" w:cstheme="minorBidi"/>
            <w:noProof/>
            <w:sz w:val="22"/>
            <w:szCs w:val="22"/>
            <w:lang w:val="en-PH" w:eastAsia="zh-CN"/>
          </w:rPr>
          <w:tab/>
        </w:r>
        <w:r w:rsidRPr="005E4413" w:rsidDel="005E4413">
          <w:rPr>
            <w:noProof/>
            <w:rPrChange w:id="288" w:author="Vilson Lu" w:date="2014-07-31T15:53:00Z">
              <w:rPr>
                <w:rStyle w:val="Hyperlink"/>
                <w:noProof/>
              </w:rPr>
            </w:rPrChange>
          </w:rPr>
          <w:delText>Rule-Based Information Extraction Systems</w:delText>
        </w:r>
        <w:r w:rsidDel="005E4413">
          <w:rPr>
            <w:noProof/>
            <w:webHidden/>
          </w:rPr>
          <w:tab/>
          <w:delText>2-2</w:delText>
        </w:r>
      </w:del>
    </w:p>
    <w:p w14:paraId="75A8FD96" w14:textId="77777777" w:rsidR="008B5F90" w:rsidDel="005E4413" w:rsidRDefault="008B5F90">
      <w:pPr>
        <w:pStyle w:val="TOC2"/>
        <w:rPr>
          <w:del w:id="289" w:author="Vilson Lu" w:date="2014-07-31T15:53:00Z"/>
          <w:rFonts w:asciiTheme="minorHAnsi" w:eastAsiaTheme="minorEastAsia" w:hAnsiTheme="minorHAnsi" w:cstheme="minorBidi"/>
          <w:noProof/>
          <w:sz w:val="22"/>
          <w:szCs w:val="22"/>
          <w:lang w:val="en-PH" w:eastAsia="zh-CN"/>
        </w:rPr>
      </w:pPr>
      <w:del w:id="290" w:author="Vilson Lu" w:date="2014-07-31T15:53:00Z">
        <w:r w:rsidRPr="005E4413" w:rsidDel="005E4413">
          <w:rPr>
            <w:noProof/>
            <w:rPrChange w:id="291" w:author="Vilson Lu" w:date="2014-07-31T15:53:00Z">
              <w:rPr>
                <w:rStyle w:val="Hyperlink"/>
                <w:noProof/>
              </w:rPr>
            </w:rPrChange>
          </w:rPr>
          <w:delText>2.3</w:delText>
        </w:r>
        <w:r w:rsidDel="005E4413">
          <w:rPr>
            <w:rFonts w:asciiTheme="minorHAnsi" w:eastAsiaTheme="minorEastAsia" w:hAnsiTheme="minorHAnsi" w:cstheme="minorBidi"/>
            <w:noProof/>
            <w:sz w:val="22"/>
            <w:szCs w:val="22"/>
            <w:lang w:val="en-PH" w:eastAsia="zh-CN"/>
          </w:rPr>
          <w:tab/>
        </w:r>
        <w:r w:rsidRPr="005E4413" w:rsidDel="005E4413">
          <w:rPr>
            <w:noProof/>
            <w:rPrChange w:id="292" w:author="Vilson Lu" w:date="2014-07-31T15:53:00Z">
              <w:rPr>
                <w:rStyle w:val="Hyperlink"/>
                <w:noProof/>
              </w:rPr>
            </w:rPrChange>
          </w:rPr>
          <w:delText>Other Information Extraction Systems</w:delText>
        </w:r>
        <w:r w:rsidDel="005E4413">
          <w:rPr>
            <w:noProof/>
            <w:webHidden/>
          </w:rPr>
          <w:tab/>
          <w:delText>2-4</w:delText>
        </w:r>
      </w:del>
    </w:p>
    <w:p w14:paraId="6F155A8D" w14:textId="77777777" w:rsidR="008B5F90" w:rsidDel="005E4413" w:rsidRDefault="008B5F90">
      <w:pPr>
        <w:pStyle w:val="TOC1"/>
        <w:rPr>
          <w:del w:id="293" w:author="Vilson Lu" w:date="2014-07-31T15:53:00Z"/>
          <w:rFonts w:asciiTheme="minorHAnsi" w:eastAsiaTheme="minorEastAsia" w:hAnsiTheme="minorHAnsi" w:cstheme="minorBidi"/>
          <w:b w:val="0"/>
          <w:noProof/>
          <w:sz w:val="22"/>
          <w:szCs w:val="22"/>
          <w:lang w:val="en-PH" w:eastAsia="zh-CN"/>
        </w:rPr>
      </w:pPr>
      <w:del w:id="294" w:author="Vilson Lu" w:date="2014-07-31T15:53:00Z">
        <w:r w:rsidRPr="005E4413" w:rsidDel="005E4413">
          <w:rPr>
            <w:noProof/>
            <w:rPrChange w:id="295" w:author="Vilson Lu" w:date="2014-07-31T15:53:00Z">
              <w:rPr>
                <w:rStyle w:val="Hyperlink"/>
                <w:noProof/>
              </w:rPr>
            </w:rPrChange>
          </w:rPr>
          <w:delText>3.0</w:delText>
        </w:r>
        <w:r w:rsidDel="005E4413">
          <w:rPr>
            <w:rFonts w:asciiTheme="minorHAnsi" w:eastAsiaTheme="minorEastAsia" w:hAnsiTheme="minorHAnsi" w:cstheme="minorBidi"/>
            <w:b w:val="0"/>
            <w:noProof/>
            <w:sz w:val="22"/>
            <w:szCs w:val="22"/>
            <w:lang w:val="en-PH" w:eastAsia="zh-CN"/>
          </w:rPr>
          <w:tab/>
        </w:r>
        <w:r w:rsidRPr="005E4413" w:rsidDel="005E4413">
          <w:rPr>
            <w:noProof/>
            <w:rPrChange w:id="296" w:author="Vilson Lu" w:date="2014-07-31T15:53:00Z">
              <w:rPr>
                <w:rStyle w:val="Hyperlink"/>
                <w:noProof/>
              </w:rPr>
            </w:rPrChange>
          </w:rPr>
          <w:delText>Theoretical Framework</w:delText>
        </w:r>
        <w:r w:rsidDel="005E4413">
          <w:rPr>
            <w:noProof/>
            <w:webHidden/>
          </w:rPr>
          <w:tab/>
          <w:delText>3-1</w:delText>
        </w:r>
      </w:del>
    </w:p>
    <w:p w14:paraId="213FC531" w14:textId="77777777" w:rsidR="008B5F90" w:rsidDel="005E4413" w:rsidRDefault="008B5F90">
      <w:pPr>
        <w:pStyle w:val="TOC2"/>
        <w:rPr>
          <w:del w:id="297" w:author="Vilson Lu" w:date="2014-07-31T15:53:00Z"/>
          <w:rFonts w:asciiTheme="minorHAnsi" w:eastAsiaTheme="minorEastAsia" w:hAnsiTheme="minorHAnsi" w:cstheme="minorBidi"/>
          <w:noProof/>
          <w:sz w:val="22"/>
          <w:szCs w:val="22"/>
          <w:lang w:val="en-PH" w:eastAsia="zh-CN"/>
        </w:rPr>
      </w:pPr>
      <w:del w:id="298" w:author="Vilson Lu" w:date="2014-07-31T15:53:00Z">
        <w:r w:rsidRPr="005E4413" w:rsidDel="005E4413">
          <w:rPr>
            <w:noProof/>
            <w:rPrChange w:id="299" w:author="Vilson Lu" w:date="2014-07-31T15:53:00Z">
              <w:rPr>
                <w:rStyle w:val="Hyperlink"/>
                <w:noProof/>
              </w:rPr>
            </w:rPrChange>
          </w:rPr>
          <w:delText>3.1</w:delText>
        </w:r>
        <w:r w:rsidDel="005E4413">
          <w:rPr>
            <w:rFonts w:asciiTheme="minorHAnsi" w:eastAsiaTheme="minorEastAsia" w:hAnsiTheme="minorHAnsi" w:cstheme="minorBidi"/>
            <w:noProof/>
            <w:sz w:val="22"/>
            <w:szCs w:val="22"/>
            <w:lang w:val="en-PH" w:eastAsia="zh-CN"/>
          </w:rPr>
          <w:tab/>
        </w:r>
        <w:r w:rsidRPr="005E4413" w:rsidDel="005E4413">
          <w:rPr>
            <w:noProof/>
            <w:rPrChange w:id="300" w:author="Vilson Lu" w:date="2014-07-31T15:53:00Z">
              <w:rPr>
                <w:rStyle w:val="Hyperlink"/>
                <w:noProof/>
              </w:rPr>
            </w:rPrChange>
          </w:rPr>
          <w:delText>Information Extraction</w:delText>
        </w:r>
        <w:r w:rsidDel="005E4413">
          <w:rPr>
            <w:noProof/>
            <w:webHidden/>
          </w:rPr>
          <w:tab/>
          <w:delText>3-1</w:delText>
        </w:r>
      </w:del>
    </w:p>
    <w:p w14:paraId="267CA6EB" w14:textId="77777777" w:rsidR="008B5F90" w:rsidDel="005E4413" w:rsidRDefault="008B5F90">
      <w:pPr>
        <w:pStyle w:val="TOC3"/>
        <w:tabs>
          <w:tab w:val="left" w:pos="1100"/>
          <w:tab w:val="right" w:leader="dot" w:pos="9350"/>
        </w:tabs>
        <w:rPr>
          <w:del w:id="301" w:author="Vilson Lu" w:date="2014-07-31T15:53:00Z"/>
          <w:rFonts w:asciiTheme="minorHAnsi" w:eastAsiaTheme="minorEastAsia" w:hAnsiTheme="minorHAnsi" w:cstheme="minorBidi"/>
          <w:noProof/>
          <w:sz w:val="22"/>
          <w:szCs w:val="22"/>
          <w:lang w:val="en-PH" w:eastAsia="zh-CN"/>
        </w:rPr>
      </w:pPr>
      <w:del w:id="302" w:author="Vilson Lu" w:date="2014-07-31T15:53:00Z">
        <w:r w:rsidRPr="005E4413" w:rsidDel="005E4413">
          <w:rPr>
            <w:noProof/>
            <w:rPrChange w:id="303" w:author="Vilson Lu" w:date="2014-07-31T15:53:00Z">
              <w:rPr>
                <w:rStyle w:val="Hyperlink"/>
                <w:noProof/>
                <w14:scene3d>
                  <w14:camera w14:prst="orthographicFront"/>
                  <w14:lightRig w14:rig="threePt" w14:dir="t">
                    <w14:rot w14:lat="0" w14:lon="0" w14:rev="0"/>
                  </w14:lightRig>
                </w14:scene3d>
              </w:rPr>
            </w:rPrChange>
          </w:rPr>
          <w:delText>3.1.1</w:delText>
        </w:r>
        <w:r w:rsidDel="005E4413">
          <w:rPr>
            <w:rFonts w:asciiTheme="minorHAnsi" w:eastAsiaTheme="minorEastAsia" w:hAnsiTheme="minorHAnsi" w:cstheme="minorBidi"/>
            <w:noProof/>
            <w:sz w:val="22"/>
            <w:szCs w:val="22"/>
            <w:lang w:val="en-PH" w:eastAsia="zh-CN"/>
          </w:rPr>
          <w:tab/>
        </w:r>
        <w:r w:rsidRPr="005E4413" w:rsidDel="005E4413">
          <w:rPr>
            <w:noProof/>
            <w:rPrChange w:id="304" w:author="Vilson Lu" w:date="2014-07-31T15:53:00Z">
              <w:rPr>
                <w:rStyle w:val="Hyperlink"/>
                <w:noProof/>
              </w:rPr>
            </w:rPrChange>
          </w:rPr>
          <w:delText>Information Extraction Modules</w:delText>
        </w:r>
        <w:r w:rsidDel="005E4413">
          <w:rPr>
            <w:noProof/>
            <w:webHidden/>
          </w:rPr>
          <w:tab/>
          <w:delText>3-2</w:delText>
        </w:r>
      </w:del>
    </w:p>
    <w:p w14:paraId="171C4F1A" w14:textId="77777777" w:rsidR="008B5F90" w:rsidDel="005E4413" w:rsidRDefault="008B5F90">
      <w:pPr>
        <w:pStyle w:val="TOC2"/>
        <w:rPr>
          <w:del w:id="305" w:author="Vilson Lu" w:date="2014-07-31T15:53:00Z"/>
          <w:rFonts w:asciiTheme="minorHAnsi" w:eastAsiaTheme="minorEastAsia" w:hAnsiTheme="minorHAnsi" w:cstheme="minorBidi"/>
          <w:noProof/>
          <w:sz w:val="22"/>
          <w:szCs w:val="22"/>
          <w:lang w:val="en-PH" w:eastAsia="zh-CN"/>
        </w:rPr>
      </w:pPr>
      <w:del w:id="306" w:author="Vilson Lu" w:date="2014-07-31T15:53:00Z">
        <w:r w:rsidRPr="005E4413" w:rsidDel="005E4413">
          <w:rPr>
            <w:noProof/>
            <w:rPrChange w:id="307" w:author="Vilson Lu" w:date="2014-07-31T15:53:00Z">
              <w:rPr>
                <w:rStyle w:val="Hyperlink"/>
                <w:noProof/>
              </w:rPr>
            </w:rPrChange>
          </w:rPr>
          <w:delText>3.2</w:delText>
        </w:r>
        <w:r w:rsidDel="005E4413">
          <w:rPr>
            <w:rFonts w:asciiTheme="minorHAnsi" w:eastAsiaTheme="minorEastAsia" w:hAnsiTheme="minorHAnsi" w:cstheme="minorBidi"/>
            <w:noProof/>
            <w:sz w:val="22"/>
            <w:szCs w:val="22"/>
            <w:lang w:val="en-PH" w:eastAsia="zh-CN"/>
          </w:rPr>
          <w:tab/>
        </w:r>
        <w:r w:rsidRPr="005E4413" w:rsidDel="005E4413">
          <w:rPr>
            <w:noProof/>
            <w:rPrChange w:id="308" w:author="Vilson Lu" w:date="2014-07-31T15:53:00Z">
              <w:rPr>
                <w:rStyle w:val="Hyperlink"/>
                <w:noProof/>
              </w:rPr>
            </w:rPrChange>
          </w:rPr>
          <w:delText>Information Extraction Architecture</w:delText>
        </w:r>
        <w:r w:rsidDel="005E4413">
          <w:rPr>
            <w:noProof/>
            <w:webHidden/>
          </w:rPr>
          <w:tab/>
          <w:delText>3-6</w:delText>
        </w:r>
      </w:del>
    </w:p>
    <w:p w14:paraId="34136818" w14:textId="77777777" w:rsidR="008B5F90" w:rsidDel="005E4413" w:rsidRDefault="008B5F90">
      <w:pPr>
        <w:pStyle w:val="TOC3"/>
        <w:tabs>
          <w:tab w:val="left" w:pos="1100"/>
          <w:tab w:val="right" w:leader="dot" w:pos="9350"/>
        </w:tabs>
        <w:rPr>
          <w:del w:id="309" w:author="Vilson Lu" w:date="2014-07-31T15:53:00Z"/>
          <w:rFonts w:asciiTheme="minorHAnsi" w:eastAsiaTheme="minorEastAsia" w:hAnsiTheme="minorHAnsi" w:cstheme="minorBidi"/>
          <w:noProof/>
          <w:sz w:val="22"/>
          <w:szCs w:val="22"/>
          <w:lang w:val="en-PH" w:eastAsia="zh-CN"/>
        </w:rPr>
      </w:pPr>
      <w:del w:id="310" w:author="Vilson Lu" w:date="2014-07-31T15:53:00Z">
        <w:r w:rsidRPr="005E4413" w:rsidDel="005E4413">
          <w:rPr>
            <w:noProof/>
            <w:rPrChange w:id="311" w:author="Vilson Lu" w:date="2014-07-31T15:53:00Z">
              <w:rPr>
                <w:rStyle w:val="Hyperlink"/>
                <w:noProof/>
                <w14:scene3d>
                  <w14:camera w14:prst="orthographicFront"/>
                  <w14:lightRig w14:rig="threePt" w14:dir="t">
                    <w14:rot w14:lat="0" w14:lon="0" w14:rev="0"/>
                  </w14:lightRig>
                </w14:scene3d>
              </w:rPr>
            </w:rPrChange>
          </w:rPr>
          <w:delText>3.2.1</w:delText>
        </w:r>
        <w:r w:rsidDel="005E4413">
          <w:rPr>
            <w:rFonts w:asciiTheme="minorHAnsi" w:eastAsiaTheme="minorEastAsia" w:hAnsiTheme="minorHAnsi" w:cstheme="minorBidi"/>
            <w:noProof/>
            <w:sz w:val="22"/>
            <w:szCs w:val="22"/>
            <w:lang w:val="en-PH" w:eastAsia="zh-CN"/>
          </w:rPr>
          <w:tab/>
        </w:r>
        <w:r w:rsidRPr="005E4413" w:rsidDel="005E4413">
          <w:rPr>
            <w:noProof/>
            <w:rPrChange w:id="312" w:author="Vilson Lu" w:date="2014-07-31T15:53:00Z">
              <w:rPr>
                <w:rStyle w:val="Hyperlink"/>
                <w:noProof/>
              </w:rPr>
            </w:rPrChange>
          </w:rPr>
          <w:delText>Template-Based Architecture</w:delText>
        </w:r>
        <w:r w:rsidDel="005E4413">
          <w:rPr>
            <w:noProof/>
            <w:webHidden/>
          </w:rPr>
          <w:tab/>
          <w:delText>3-6</w:delText>
        </w:r>
      </w:del>
    </w:p>
    <w:p w14:paraId="678D3DC7" w14:textId="77777777" w:rsidR="008B5F90" w:rsidDel="005E4413" w:rsidRDefault="008B5F90">
      <w:pPr>
        <w:pStyle w:val="TOC3"/>
        <w:tabs>
          <w:tab w:val="left" w:pos="1100"/>
          <w:tab w:val="right" w:leader="dot" w:pos="9350"/>
        </w:tabs>
        <w:rPr>
          <w:del w:id="313" w:author="Vilson Lu" w:date="2014-07-31T15:53:00Z"/>
          <w:rFonts w:asciiTheme="minorHAnsi" w:eastAsiaTheme="minorEastAsia" w:hAnsiTheme="minorHAnsi" w:cstheme="minorBidi"/>
          <w:noProof/>
          <w:sz w:val="22"/>
          <w:szCs w:val="22"/>
          <w:lang w:val="en-PH" w:eastAsia="zh-CN"/>
        </w:rPr>
      </w:pPr>
      <w:del w:id="314" w:author="Vilson Lu" w:date="2014-07-31T15:53:00Z">
        <w:r w:rsidRPr="005E4413" w:rsidDel="005E4413">
          <w:rPr>
            <w:noProof/>
            <w:rPrChange w:id="315" w:author="Vilson Lu" w:date="2014-07-31T15:53:00Z">
              <w:rPr>
                <w:rStyle w:val="Hyperlink"/>
                <w:noProof/>
                <w14:scene3d>
                  <w14:camera w14:prst="orthographicFront"/>
                  <w14:lightRig w14:rig="threePt" w14:dir="t">
                    <w14:rot w14:lat="0" w14:lon="0" w14:rev="0"/>
                  </w14:lightRig>
                </w14:scene3d>
              </w:rPr>
            </w:rPrChange>
          </w:rPr>
          <w:delText>3.2.2</w:delText>
        </w:r>
        <w:r w:rsidDel="005E4413">
          <w:rPr>
            <w:rFonts w:asciiTheme="minorHAnsi" w:eastAsiaTheme="minorEastAsia" w:hAnsiTheme="minorHAnsi" w:cstheme="minorBidi"/>
            <w:noProof/>
            <w:sz w:val="22"/>
            <w:szCs w:val="22"/>
            <w:lang w:val="en-PH" w:eastAsia="zh-CN"/>
          </w:rPr>
          <w:tab/>
        </w:r>
        <w:r w:rsidRPr="005E4413" w:rsidDel="005E4413">
          <w:rPr>
            <w:noProof/>
            <w:rPrChange w:id="316" w:author="Vilson Lu" w:date="2014-07-31T15:53:00Z">
              <w:rPr>
                <w:rStyle w:val="Hyperlink"/>
                <w:noProof/>
              </w:rPr>
            </w:rPrChange>
          </w:rPr>
          <w:delText>Adaptive Architecture</w:delText>
        </w:r>
        <w:r w:rsidDel="005E4413">
          <w:rPr>
            <w:noProof/>
            <w:webHidden/>
          </w:rPr>
          <w:tab/>
          <w:delText>3-7</w:delText>
        </w:r>
      </w:del>
    </w:p>
    <w:p w14:paraId="3087EC10" w14:textId="77777777" w:rsidR="008B5F90" w:rsidDel="005E4413" w:rsidRDefault="008B5F90">
      <w:pPr>
        <w:pStyle w:val="TOC2"/>
        <w:rPr>
          <w:del w:id="317" w:author="Vilson Lu" w:date="2014-07-31T15:53:00Z"/>
          <w:rFonts w:asciiTheme="minorHAnsi" w:eastAsiaTheme="minorEastAsia" w:hAnsiTheme="minorHAnsi" w:cstheme="minorBidi"/>
          <w:noProof/>
          <w:sz w:val="22"/>
          <w:szCs w:val="22"/>
          <w:lang w:val="en-PH" w:eastAsia="zh-CN"/>
        </w:rPr>
      </w:pPr>
      <w:del w:id="318" w:author="Vilson Lu" w:date="2014-07-31T15:53:00Z">
        <w:r w:rsidRPr="005E4413" w:rsidDel="005E4413">
          <w:rPr>
            <w:noProof/>
            <w:rPrChange w:id="319" w:author="Vilson Lu" w:date="2014-07-31T15:53:00Z">
              <w:rPr>
                <w:rStyle w:val="Hyperlink"/>
                <w:noProof/>
              </w:rPr>
            </w:rPrChange>
          </w:rPr>
          <w:delText>3.3</w:delText>
        </w:r>
        <w:r w:rsidDel="005E4413">
          <w:rPr>
            <w:rFonts w:asciiTheme="minorHAnsi" w:eastAsiaTheme="minorEastAsia" w:hAnsiTheme="minorHAnsi" w:cstheme="minorBidi"/>
            <w:noProof/>
            <w:sz w:val="22"/>
            <w:szCs w:val="22"/>
            <w:lang w:val="en-PH" w:eastAsia="zh-CN"/>
          </w:rPr>
          <w:tab/>
        </w:r>
        <w:r w:rsidRPr="005E4413" w:rsidDel="005E4413">
          <w:rPr>
            <w:noProof/>
            <w:rPrChange w:id="320" w:author="Vilson Lu" w:date="2014-07-31T15:53:00Z">
              <w:rPr>
                <w:rStyle w:val="Hyperlink"/>
                <w:noProof/>
              </w:rPr>
            </w:rPrChange>
          </w:rPr>
          <w:delText>Twitter</w:delText>
        </w:r>
        <w:r w:rsidDel="005E4413">
          <w:rPr>
            <w:noProof/>
            <w:webHidden/>
          </w:rPr>
          <w:tab/>
          <w:delText>3-12</w:delText>
        </w:r>
      </w:del>
    </w:p>
    <w:p w14:paraId="6977E373" w14:textId="77777777" w:rsidR="008B5F90" w:rsidDel="005E4413" w:rsidRDefault="008B5F90">
      <w:pPr>
        <w:pStyle w:val="TOC3"/>
        <w:tabs>
          <w:tab w:val="left" w:pos="1100"/>
          <w:tab w:val="right" w:leader="dot" w:pos="9350"/>
        </w:tabs>
        <w:rPr>
          <w:del w:id="321" w:author="Vilson Lu" w:date="2014-07-31T15:53:00Z"/>
          <w:rFonts w:asciiTheme="minorHAnsi" w:eastAsiaTheme="minorEastAsia" w:hAnsiTheme="minorHAnsi" w:cstheme="minorBidi"/>
          <w:noProof/>
          <w:sz w:val="22"/>
          <w:szCs w:val="22"/>
          <w:lang w:val="en-PH" w:eastAsia="zh-CN"/>
        </w:rPr>
      </w:pPr>
      <w:del w:id="322" w:author="Vilson Lu" w:date="2014-07-31T15:53:00Z">
        <w:r w:rsidRPr="005E4413" w:rsidDel="005E4413">
          <w:rPr>
            <w:noProof/>
            <w:rPrChange w:id="323" w:author="Vilson Lu" w:date="2014-07-31T15:53:00Z">
              <w:rPr>
                <w:rStyle w:val="Hyperlink"/>
                <w:noProof/>
                <w14:scene3d>
                  <w14:camera w14:prst="orthographicFront"/>
                  <w14:lightRig w14:rig="threePt" w14:dir="t">
                    <w14:rot w14:lat="0" w14:lon="0" w14:rev="0"/>
                  </w14:lightRig>
                </w14:scene3d>
              </w:rPr>
            </w:rPrChange>
          </w:rPr>
          <w:delText>3.3.1</w:delText>
        </w:r>
        <w:r w:rsidDel="005E4413">
          <w:rPr>
            <w:rFonts w:asciiTheme="minorHAnsi" w:eastAsiaTheme="minorEastAsia" w:hAnsiTheme="minorHAnsi" w:cstheme="minorBidi"/>
            <w:noProof/>
            <w:sz w:val="22"/>
            <w:szCs w:val="22"/>
            <w:lang w:val="en-PH" w:eastAsia="zh-CN"/>
          </w:rPr>
          <w:tab/>
        </w:r>
        <w:r w:rsidRPr="005E4413" w:rsidDel="005E4413">
          <w:rPr>
            <w:noProof/>
            <w:rPrChange w:id="324" w:author="Vilson Lu" w:date="2014-07-31T15:53:00Z">
              <w:rPr>
                <w:rStyle w:val="Hyperlink"/>
                <w:noProof/>
              </w:rPr>
            </w:rPrChange>
          </w:rPr>
          <w:delText>Use of Twitter</w:delText>
        </w:r>
        <w:r w:rsidDel="005E4413">
          <w:rPr>
            <w:noProof/>
            <w:webHidden/>
          </w:rPr>
          <w:tab/>
          <w:delText>3-13</w:delText>
        </w:r>
      </w:del>
    </w:p>
    <w:p w14:paraId="375D911D" w14:textId="77777777" w:rsidR="008B5F90" w:rsidDel="005E4413" w:rsidRDefault="008B5F90">
      <w:pPr>
        <w:pStyle w:val="TOC3"/>
        <w:tabs>
          <w:tab w:val="left" w:pos="1100"/>
          <w:tab w:val="right" w:leader="dot" w:pos="9350"/>
        </w:tabs>
        <w:rPr>
          <w:del w:id="325" w:author="Vilson Lu" w:date="2014-07-31T15:53:00Z"/>
          <w:rFonts w:asciiTheme="minorHAnsi" w:eastAsiaTheme="minorEastAsia" w:hAnsiTheme="minorHAnsi" w:cstheme="minorBidi"/>
          <w:noProof/>
          <w:sz w:val="22"/>
          <w:szCs w:val="22"/>
          <w:lang w:val="en-PH" w:eastAsia="zh-CN"/>
        </w:rPr>
      </w:pPr>
      <w:del w:id="326" w:author="Vilson Lu" w:date="2014-07-31T15:53:00Z">
        <w:r w:rsidRPr="005E4413" w:rsidDel="005E4413">
          <w:rPr>
            <w:noProof/>
            <w:rPrChange w:id="327" w:author="Vilson Lu" w:date="2014-07-31T15:53:00Z">
              <w:rPr>
                <w:rStyle w:val="Hyperlink"/>
                <w:noProof/>
                <w14:scene3d>
                  <w14:camera w14:prst="orthographicFront"/>
                  <w14:lightRig w14:rig="threePt" w14:dir="t">
                    <w14:rot w14:lat="0" w14:lon="0" w14:rev="0"/>
                  </w14:lightRig>
                </w14:scene3d>
              </w:rPr>
            </w:rPrChange>
          </w:rPr>
          <w:delText>3.3.2</w:delText>
        </w:r>
        <w:r w:rsidDel="005E4413">
          <w:rPr>
            <w:rFonts w:asciiTheme="minorHAnsi" w:eastAsiaTheme="minorEastAsia" w:hAnsiTheme="minorHAnsi" w:cstheme="minorBidi"/>
            <w:noProof/>
            <w:sz w:val="22"/>
            <w:szCs w:val="22"/>
            <w:lang w:val="en-PH" w:eastAsia="zh-CN"/>
          </w:rPr>
          <w:tab/>
        </w:r>
        <w:r w:rsidRPr="005E4413" w:rsidDel="005E4413">
          <w:rPr>
            <w:noProof/>
            <w:rPrChange w:id="328" w:author="Vilson Lu" w:date="2014-07-31T15:53:00Z">
              <w:rPr>
                <w:rStyle w:val="Hyperlink"/>
                <w:noProof/>
              </w:rPr>
            </w:rPrChange>
          </w:rPr>
          <w:delText>Twitter and Disasters</w:delText>
        </w:r>
        <w:r w:rsidDel="005E4413">
          <w:rPr>
            <w:noProof/>
            <w:webHidden/>
          </w:rPr>
          <w:tab/>
          <w:delText>3-13</w:delText>
        </w:r>
      </w:del>
    </w:p>
    <w:p w14:paraId="1B94D350" w14:textId="77777777" w:rsidR="008B5F90" w:rsidDel="005E4413" w:rsidRDefault="008B5F90">
      <w:pPr>
        <w:pStyle w:val="TOC2"/>
        <w:rPr>
          <w:del w:id="329" w:author="Vilson Lu" w:date="2014-07-31T15:53:00Z"/>
          <w:rFonts w:asciiTheme="minorHAnsi" w:eastAsiaTheme="minorEastAsia" w:hAnsiTheme="minorHAnsi" w:cstheme="minorBidi"/>
          <w:noProof/>
          <w:sz w:val="22"/>
          <w:szCs w:val="22"/>
          <w:lang w:val="en-PH" w:eastAsia="zh-CN"/>
        </w:rPr>
      </w:pPr>
      <w:del w:id="330" w:author="Vilson Lu" w:date="2014-07-31T15:53:00Z">
        <w:r w:rsidRPr="005E4413" w:rsidDel="005E4413">
          <w:rPr>
            <w:noProof/>
            <w:rPrChange w:id="331" w:author="Vilson Lu" w:date="2014-07-31T15:53:00Z">
              <w:rPr>
                <w:rStyle w:val="Hyperlink"/>
                <w:noProof/>
              </w:rPr>
            </w:rPrChange>
          </w:rPr>
          <w:delText>3.4</w:delText>
        </w:r>
        <w:r w:rsidDel="005E4413">
          <w:rPr>
            <w:rFonts w:asciiTheme="minorHAnsi" w:eastAsiaTheme="minorEastAsia" w:hAnsiTheme="minorHAnsi" w:cstheme="minorBidi"/>
            <w:noProof/>
            <w:sz w:val="22"/>
            <w:szCs w:val="22"/>
            <w:lang w:val="en-PH" w:eastAsia="zh-CN"/>
          </w:rPr>
          <w:tab/>
        </w:r>
        <w:r w:rsidRPr="005E4413" w:rsidDel="005E4413">
          <w:rPr>
            <w:noProof/>
            <w:rPrChange w:id="332" w:author="Vilson Lu" w:date="2014-07-31T15:53:00Z">
              <w:rPr>
                <w:rStyle w:val="Hyperlink"/>
                <w:noProof/>
              </w:rPr>
            </w:rPrChange>
          </w:rPr>
          <w:delText>Evaluation Metrics</w:delText>
        </w:r>
        <w:r w:rsidDel="005E4413">
          <w:rPr>
            <w:noProof/>
            <w:webHidden/>
          </w:rPr>
          <w:tab/>
          <w:delText>3-15</w:delText>
        </w:r>
      </w:del>
    </w:p>
    <w:p w14:paraId="377B6C5F" w14:textId="77777777" w:rsidR="008B5F90" w:rsidDel="005E4413" w:rsidRDefault="008B5F90">
      <w:pPr>
        <w:pStyle w:val="TOC3"/>
        <w:tabs>
          <w:tab w:val="left" w:pos="1100"/>
          <w:tab w:val="right" w:leader="dot" w:pos="9350"/>
        </w:tabs>
        <w:rPr>
          <w:del w:id="333" w:author="Vilson Lu" w:date="2014-07-31T15:53:00Z"/>
          <w:rFonts w:asciiTheme="minorHAnsi" w:eastAsiaTheme="minorEastAsia" w:hAnsiTheme="minorHAnsi" w:cstheme="minorBidi"/>
          <w:noProof/>
          <w:sz w:val="22"/>
          <w:szCs w:val="22"/>
          <w:lang w:val="en-PH" w:eastAsia="zh-CN"/>
        </w:rPr>
      </w:pPr>
      <w:del w:id="334" w:author="Vilson Lu" w:date="2014-07-31T15:53:00Z">
        <w:r w:rsidRPr="005E4413" w:rsidDel="005E4413">
          <w:rPr>
            <w:noProof/>
            <w:rPrChange w:id="335" w:author="Vilson Lu" w:date="2014-07-31T15:53:00Z">
              <w:rPr>
                <w:rStyle w:val="Hyperlink"/>
                <w:noProof/>
                <w14:scene3d>
                  <w14:camera w14:prst="orthographicFront"/>
                  <w14:lightRig w14:rig="threePt" w14:dir="t">
                    <w14:rot w14:lat="0" w14:lon="0" w14:rev="0"/>
                  </w14:lightRig>
                </w14:scene3d>
              </w:rPr>
            </w:rPrChange>
          </w:rPr>
          <w:delText>3.4.1</w:delText>
        </w:r>
        <w:r w:rsidDel="005E4413">
          <w:rPr>
            <w:rFonts w:asciiTheme="minorHAnsi" w:eastAsiaTheme="minorEastAsia" w:hAnsiTheme="minorHAnsi" w:cstheme="minorBidi"/>
            <w:noProof/>
            <w:sz w:val="22"/>
            <w:szCs w:val="22"/>
            <w:lang w:val="en-PH" w:eastAsia="zh-CN"/>
          </w:rPr>
          <w:tab/>
        </w:r>
        <w:r w:rsidRPr="005E4413" w:rsidDel="005E4413">
          <w:rPr>
            <w:noProof/>
            <w:rPrChange w:id="336" w:author="Vilson Lu" w:date="2014-07-31T15:53:00Z">
              <w:rPr>
                <w:rStyle w:val="Hyperlink"/>
                <w:noProof/>
              </w:rPr>
            </w:rPrChange>
          </w:rPr>
          <w:delText>F-measure</w:delText>
        </w:r>
        <w:r w:rsidDel="005E4413">
          <w:rPr>
            <w:noProof/>
            <w:webHidden/>
          </w:rPr>
          <w:tab/>
          <w:delText>3-15</w:delText>
        </w:r>
      </w:del>
    </w:p>
    <w:p w14:paraId="14F936DB" w14:textId="77777777" w:rsidR="008B5F90" w:rsidDel="005E4413" w:rsidRDefault="008B5F90">
      <w:pPr>
        <w:pStyle w:val="TOC3"/>
        <w:tabs>
          <w:tab w:val="left" w:pos="1100"/>
          <w:tab w:val="right" w:leader="dot" w:pos="9350"/>
        </w:tabs>
        <w:rPr>
          <w:del w:id="337" w:author="Vilson Lu" w:date="2014-07-31T15:53:00Z"/>
          <w:rFonts w:asciiTheme="minorHAnsi" w:eastAsiaTheme="minorEastAsia" w:hAnsiTheme="minorHAnsi" w:cstheme="minorBidi"/>
          <w:noProof/>
          <w:sz w:val="22"/>
          <w:szCs w:val="22"/>
          <w:lang w:val="en-PH" w:eastAsia="zh-CN"/>
        </w:rPr>
      </w:pPr>
      <w:del w:id="338" w:author="Vilson Lu" w:date="2014-07-31T15:53:00Z">
        <w:r w:rsidRPr="005E4413" w:rsidDel="005E4413">
          <w:rPr>
            <w:noProof/>
            <w:rPrChange w:id="339" w:author="Vilson Lu" w:date="2014-07-31T15:53:00Z">
              <w:rPr>
                <w:rStyle w:val="Hyperlink"/>
                <w:noProof/>
                <w14:scene3d>
                  <w14:camera w14:prst="orthographicFront"/>
                  <w14:lightRig w14:rig="threePt" w14:dir="t">
                    <w14:rot w14:lat="0" w14:lon="0" w14:rev="0"/>
                  </w14:lightRig>
                </w14:scene3d>
              </w:rPr>
            </w:rPrChange>
          </w:rPr>
          <w:delText>3.4.2</w:delText>
        </w:r>
        <w:r w:rsidDel="005E4413">
          <w:rPr>
            <w:rFonts w:asciiTheme="minorHAnsi" w:eastAsiaTheme="minorEastAsia" w:hAnsiTheme="minorHAnsi" w:cstheme="minorBidi"/>
            <w:noProof/>
            <w:sz w:val="22"/>
            <w:szCs w:val="22"/>
            <w:lang w:val="en-PH" w:eastAsia="zh-CN"/>
          </w:rPr>
          <w:tab/>
        </w:r>
        <w:r w:rsidRPr="005E4413" w:rsidDel="005E4413">
          <w:rPr>
            <w:noProof/>
            <w:rPrChange w:id="340" w:author="Vilson Lu" w:date="2014-07-31T15:53:00Z">
              <w:rPr>
                <w:rStyle w:val="Hyperlink"/>
                <w:noProof/>
              </w:rPr>
            </w:rPrChange>
          </w:rPr>
          <w:delText>Kappa Statistics</w:delText>
        </w:r>
        <w:r w:rsidDel="005E4413">
          <w:rPr>
            <w:noProof/>
            <w:webHidden/>
          </w:rPr>
          <w:tab/>
          <w:delText>3-15</w:delText>
        </w:r>
      </w:del>
    </w:p>
    <w:p w14:paraId="37BA27D5" w14:textId="77777777" w:rsidR="008B5F90" w:rsidDel="005E4413" w:rsidRDefault="008B5F90">
      <w:pPr>
        <w:pStyle w:val="TOC3"/>
        <w:tabs>
          <w:tab w:val="left" w:pos="1100"/>
          <w:tab w:val="right" w:leader="dot" w:pos="9350"/>
        </w:tabs>
        <w:rPr>
          <w:del w:id="341" w:author="Vilson Lu" w:date="2014-07-31T15:53:00Z"/>
          <w:rFonts w:asciiTheme="minorHAnsi" w:eastAsiaTheme="minorEastAsia" w:hAnsiTheme="minorHAnsi" w:cstheme="minorBidi"/>
          <w:noProof/>
          <w:sz w:val="22"/>
          <w:szCs w:val="22"/>
          <w:lang w:val="en-PH" w:eastAsia="zh-CN"/>
        </w:rPr>
      </w:pPr>
      <w:del w:id="342" w:author="Vilson Lu" w:date="2014-07-31T15:53:00Z">
        <w:r w:rsidRPr="005E4413" w:rsidDel="005E4413">
          <w:rPr>
            <w:noProof/>
            <w:rPrChange w:id="343" w:author="Vilson Lu" w:date="2014-07-31T15:53:00Z">
              <w:rPr>
                <w:rStyle w:val="Hyperlink"/>
                <w:noProof/>
                <w14:scene3d>
                  <w14:camera w14:prst="orthographicFront"/>
                  <w14:lightRig w14:rig="threePt" w14:dir="t">
                    <w14:rot w14:lat="0" w14:lon="0" w14:rev="0"/>
                  </w14:lightRig>
                </w14:scene3d>
              </w:rPr>
            </w:rPrChange>
          </w:rPr>
          <w:delText>3.4.3</w:delText>
        </w:r>
        <w:r w:rsidDel="005E4413">
          <w:rPr>
            <w:rFonts w:asciiTheme="minorHAnsi" w:eastAsiaTheme="minorEastAsia" w:hAnsiTheme="minorHAnsi" w:cstheme="minorBidi"/>
            <w:noProof/>
            <w:sz w:val="22"/>
            <w:szCs w:val="22"/>
            <w:lang w:val="en-PH" w:eastAsia="zh-CN"/>
          </w:rPr>
          <w:tab/>
        </w:r>
        <w:r w:rsidRPr="005E4413" w:rsidDel="005E4413">
          <w:rPr>
            <w:noProof/>
            <w:rPrChange w:id="344" w:author="Vilson Lu" w:date="2014-07-31T15:53:00Z">
              <w:rPr>
                <w:rStyle w:val="Hyperlink"/>
                <w:noProof/>
              </w:rPr>
            </w:rPrChange>
          </w:rPr>
          <w:delText>Balanced Distance Metric</w:delText>
        </w:r>
        <w:r w:rsidDel="005E4413">
          <w:rPr>
            <w:noProof/>
            <w:webHidden/>
          </w:rPr>
          <w:tab/>
          <w:delText>3-16</w:delText>
        </w:r>
      </w:del>
    </w:p>
    <w:p w14:paraId="7B96D9A9" w14:textId="77777777" w:rsidR="008B5F90" w:rsidDel="005E4413" w:rsidRDefault="008B5F90">
      <w:pPr>
        <w:pStyle w:val="TOC2"/>
        <w:rPr>
          <w:del w:id="345" w:author="Vilson Lu" w:date="2014-07-31T15:53:00Z"/>
          <w:rFonts w:asciiTheme="minorHAnsi" w:eastAsiaTheme="minorEastAsia" w:hAnsiTheme="minorHAnsi" w:cstheme="minorBidi"/>
          <w:noProof/>
          <w:sz w:val="22"/>
          <w:szCs w:val="22"/>
          <w:lang w:val="en-PH" w:eastAsia="zh-CN"/>
        </w:rPr>
      </w:pPr>
      <w:del w:id="346" w:author="Vilson Lu" w:date="2014-07-31T15:53:00Z">
        <w:r w:rsidRPr="005E4413" w:rsidDel="005E4413">
          <w:rPr>
            <w:noProof/>
            <w:rPrChange w:id="347" w:author="Vilson Lu" w:date="2014-07-31T15:53:00Z">
              <w:rPr>
                <w:rStyle w:val="Hyperlink"/>
                <w:noProof/>
              </w:rPr>
            </w:rPrChange>
          </w:rPr>
          <w:delText>3.5</w:delText>
        </w:r>
        <w:r w:rsidDel="005E4413">
          <w:rPr>
            <w:rFonts w:asciiTheme="minorHAnsi" w:eastAsiaTheme="minorEastAsia" w:hAnsiTheme="minorHAnsi" w:cstheme="minorBidi"/>
            <w:noProof/>
            <w:sz w:val="22"/>
            <w:szCs w:val="22"/>
            <w:lang w:val="en-PH" w:eastAsia="zh-CN"/>
          </w:rPr>
          <w:tab/>
        </w:r>
        <w:r w:rsidRPr="005E4413" w:rsidDel="005E4413">
          <w:rPr>
            <w:noProof/>
            <w:rPrChange w:id="348" w:author="Vilson Lu" w:date="2014-07-31T15:53:00Z">
              <w:rPr>
                <w:rStyle w:val="Hyperlink"/>
                <w:noProof/>
              </w:rPr>
            </w:rPrChange>
          </w:rPr>
          <w:delText>Tools</w:delText>
        </w:r>
        <w:r w:rsidDel="005E4413">
          <w:rPr>
            <w:noProof/>
            <w:webHidden/>
          </w:rPr>
          <w:tab/>
          <w:delText>3-16</w:delText>
        </w:r>
      </w:del>
    </w:p>
    <w:p w14:paraId="65292CF1" w14:textId="77777777" w:rsidR="008B5F90" w:rsidDel="005E4413" w:rsidRDefault="008B5F90">
      <w:pPr>
        <w:pStyle w:val="TOC3"/>
        <w:tabs>
          <w:tab w:val="left" w:pos="1100"/>
          <w:tab w:val="right" w:leader="dot" w:pos="9350"/>
        </w:tabs>
        <w:rPr>
          <w:del w:id="349" w:author="Vilson Lu" w:date="2014-07-31T15:53:00Z"/>
          <w:rFonts w:asciiTheme="minorHAnsi" w:eastAsiaTheme="minorEastAsia" w:hAnsiTheme="minorHAnsi" w:cstheme="minorBidi"/>
          <w:noProof/>
          <w:sz w:val="22"/>
          <w:szCs w:val="22"/>
          <w:lang w:val="en-PH" w:eastAsia="zh-CN"/>
        </w:rPr>
      </w:pPr>
      <w:del w:id="350" w:author="Vilson Lu" w:date="2014-07-31T15:53:00Z">
        <w:r w:rsidRPr="005E4413" w:rsidDel="005E4413">
          <w:rPr>
            <w:noProof/>
            <w:rPrChange w:id="351" w:author="Vilson Lu" w:date="2014-07-31T15:53:00Z">
              <w:rPr>
                <w:rStyle w:val="Hyperlink"/>
                <w:noProof/>
                <w14:scene3d>
                  <w14:camera w14:prst="orthographicFront"/>
                  <w14:lightRig w14:rig="threePt" w14:dir="t">
                    <w14:rot w14:lat="0" w14:lon="0" w14:rev="0"/>
                  </w14:lightRig>
                </w14:scene3d>
              </w:rPr>
            </w:rPrChange>
          </w:rPr>
          <w:delText>3.5.1</w:delText>
        </w:r>
        <w:r w:rsidDel="005E4413">
          <w:rPr>
            <w:rFonts w:asciiTheme="minorHAnsi" w:eastAsiaTheme="minorEastAsia" w:hAnsiTheme="minorHAnsi" w:cstheme="minorBidi"/>
            <w:noProof/>
            <w:sz w:val="22"/>
            <w:szCs w:val="22"/>
            <w:lang w:val="en-PH" w:eastAsia="zh-CN"/>
          </w:rPr>
          <w:tab/>
        </w:r>
        <w:r w:rsidRPr="005E4413" w:rsidDel="005E4413">
          <w:rPr>
            <w:noProof/>
            <w:rPrChange w:id="352" w:author="Vilson Lu" w:date="2014-07-31T15:53:00Z">
              <w:rPr>
                <w:rStyle w:val="Hyperlink"/>
                <w:noProof/>
              </w:rPr>
            </w:rPrChange>
          </w:rPr>
          <w:delText>Apache OpenNLP (OpenNLP, 2011)</w:delText>
        </w:r>
        <w:r w:rsidDel="005E4413">
          <w:rPr>
            <w:noProof/>
            <w:webHidden/>
          </w:rPr>
          <w:tab/>
          <w:delText>3-16</w:delText>
        </w:r>
      </w:del>
    </w:p>
    <w:p w14:paraId="77ADFFD3" w14:textId="77777777" w:rsidR="008B5F90" w:rsidDel="005E4413" w:rsidRDefault="008B5F90">
      <w:pPr>
        <w:pStyle w:val="TOC3"/>
        <w:tabs>
          <w:tab w:val="left" w:pos="1100"/>
          <w:tab w:val="right" w:leader="dot" w:pos="9350"/>
        </w:tabs>
        <w:rPr>
          <w:del w:id="353" w:author="Vilson Lu" w:date="2014-07-31T15:53:00Z"/>
          <w:rFonts w:asciiTheme="minorHAnsi" w:eastAsiaTheme="minorEastAsia" w:hAnsiTheme="minorHAnsi" w:cstheme="minorBidi"/>
          <w:noProof/>
          <w:sz w:val="22"/>
          <w:szCs w:val="22"/>
          <w:lang w:val="en-PH" w:eastAsia="zh-CN"/>
        </w:rPr>
      </w:pPr>
      <w:del w:id="354" w:author="Vilson Lu" w:date="2014-07-31T15:53:00Z">
        <w:r w:rsidRPr="005E4413" w:rsidDel="005E4413">
          <w:rPr>
            <w:noProof/>
            <w:rPrChange w:id="355" w:author="Vilson Lu" w:date="2014-07-31T15:53:00Z">
              <w:rPr>
                <w:rStyle w:val="Hyperlink"/>
                <w:noProof/>
                <w14:scene3d>
                  <w14:camera w14:prst="orthographicFront"/>
                  <w14:lightRig w14:rig="threePt" w14:dir="t">
                    <w14:rot w14:lat="0" w14:lon="0" w14:rev="0"/>
                  </w14:lightRig>
                </w14:scene3d>
              </w:rPr>
            </w:rPrChange>
          </w:rPr>
          <w:delText>3.5.2</w:delText>
        </w:r>
        <w:r w:rsidDel="005E4413">
          <w:rPr>
            <w:rFonts w:asciiTheme="minorHAnsi" w:eastAsiaTheme="minorEastAsia" w:hAnsiTheme="minorHAnsi" w:cstheme="minorBidi"/>
            <w:noProof/>
            <w:sz w:val="22"/>
            <w:szCs w:val="22"/>
            <w:lang w:val="en-PH" w:eastAsia="zh-CN"/>
          </w:rPr>
          <w:tab/>
        </w:r>
        <w:r w:rsidRPr="005E4413" w:rsidDel="005E4413">
          <w:rPr>
            <w:noProof/>
            <w:rPrChange w:id="356" w:author="Vilson Lu" w:date="2014-07-31T15:53:00Z">
              <w:rPr>
                <w:rStyle w:val="Hyperlink"/>
                <w:noProof/>
              </w:rPr>
            </w:rPrChange>
          </w:rPr>
          <w:delText>ANNIE (Cunningham et al., 2002)</w:delText>
        </w:r>
        <w:r w:rsidDel="005E4413">
          <w:rPr>
            <w:noProof/>
            <w:webHidden/>
          </w:rPr>
          <w:tab/>
          <w:delText>3-17</w:delText>
        </w:r>
      </w:del>
    </w:p>
    <w:p w14:paraId="693C3F88" w14:textId="77777777" w:rsidR="008B5F90" w:rsidDel="005E4413" w:rsidRDefault="008B5F90">
      <w:pPr>
        <w:pStyle w:val="TOC3"/>
        <w:tabs>
          <w:tab w:val="left" w:pos="1100"/>
          <w:tab w:val="right" w:leader="dot" w:pos="9350"/>
        </w:tabs>
        <w:rPr>
          <w:del w:id="357" w:author="Vilson Lu" w:date="2014-07-31T15:53:00Z"/>
          <w:rFonts w:asciiTheme="minorHAnsi" w:eastAsiaTheme="minorEastAsia" w:hAnsiTheme="minorHAnsi" w:cstheme="minorBidi"/>
          <w:noProof/>
          <w:sz w:val="22"/>
          <w:szCs w:val="22"/>
          <w:lang w:val="en-PH" w:eastAsia="zh-CN"/>
        </w:rPr>
      </w:pPr>
      <w:del w:id="358" w:author="Vilson Lu" w:date="2014-07-31T15:53:00Z">
        <w:r w:rsidRPr="005E4413" w:rsidDel="005E4413">
          <w:rPr>
            <w:noProof/>
            <w:rPrChange w:id="359" w:author="Vilson Lu" w:date="2014-07-31T15:53:00Z">
              <w:rPr>
                <w:rStyle w:val="Hyperlink"/>
                <w:noProof/>
                <w14:scene3d>
                  <w14:camera w14:prst="orthographicFront"/>
                  <w14:lightRig w14:rig="threePt" w14:dir="t">
                    <w14:rot w14:lat="0" w14:lon="0" w14:rev="0"/>
                  </w14:lightRig>
                </w14:scene3d>
              </w:rPr>
            </w:rPrChange>
          </w:rPr>
          <w:delText>3.5.3</w:delText>
        </w:r>
        <w:r w:rsidDel="005E4413">
          <w:rPr>
            <w:rFonts w:asciiTheme="minorHAnsi" w:eastAsiaTheme="minorEastAsia" w:hAnsiTheme="minorHAnsi" w:cstheme="minorBidi"/>
            <w:noProof/>
            <w:sz w:val="22"/>
            <w:szCs w:val="22"/>
            <w:lang w:val="en-PH" w:eastAsia="zh-CN"/>
          </w:rPr>
          <w:tab/>
        </w:r>
        <w:r w:rsidRPr="005E4413" w:rsidDel="005E4413">
          <w:rPr>
            <w:noProof/>
            <w:rPrChange w:id="360" w:author="Vilson Lu" w:date="2014-07-31T15:53:00Z">
              <w:rPr>
                <w:rStyle w:val="Hyperlink"/>
                <w:noProof/>
              </w:rPr>
            </w:rPrChange>
          </w:rPr>
          <w:delText>Twitter NLP Tools (Ritter et al., 2011)</w:delText>
        </w:r>
        <w:r w:rsidDel="005E4413">
          <w:rPr>
            <w:noProof/>
            <w:webHidden/>
          </w:rPr>
          <w:tab/>
          <w:delText>3-19</w:delText>
        </w:r>
      </w:del>
    </w:p>
    <w:p w14:paraId="475E243D" w14:textId="77777777" w:rsidR="008B5F90" w:rsidDel="005E4413" w:rsidRDefault="008B5F90">
      <w:pPr>
        <w:pStyle w:val="TOC3"/>
        <w:tabs>
          <w:tab w:val="left" w:pos="1100"/>
          <w:tab w:val="right" w:leader="dot" w:pos="9350"/>
        </w:tabs>
        <w:rPr>
          <w:del w:id="361" w:author="Vilson Lu" w:date="2014-07-31T15:53:00Z"/>
          <w:rFonts w:asciiTheme="minorHAnsi" w:eastAsiaTheme="minorEastAsia" w:hAnsiTheme="minorHAnsi" w:cstheme="minorBidi"/>
          <w:noProof/>
          <w:sz w:val="22"/>
          <w:szCs w:val="22"/>
          <w:lang w:val="en-PH" w:eastAsia="zh-CN"/>
        </w:rPr>
      </w:pPr>
      <w:del w:id="362" w:author="Vilson Lu" w:date="2014-07-31T15:53:00Z">
        <w:r w:rsidRPr="005E4413" w:rsidDel="005E4413">
          <w:rPr>
            <w:noProof/>
            <w:rPrChange w:id="363" w:author="Vilson Lu" w:date="2014-07-31T15:53:00Z">
              <w:rPr>
                <w:rStyle w:val="Hyperlink"/>
                <w:noProof/>
                <w14:scene3d>
                  <w14:camera w14:prst="orthographicFront"/>
                  <w14:lightRig w14:rig="threePt" w14:dir="t">
                    <w14:rot w14:lat="0" w14:lon="0" w14:rev="0"/>
                  </w14:lightRig>
                </w14:scene3d>
              </w:rPr>
            </w:rPrChange>
          </w:rPr>
          <w:delText>3.5.4</w:delText>
        </w:r>
        <w:r w:rsidDel="005E4413">
          <w:rPr>
            <w:rFonts w:asciiTheme="minorHAnsi" w:eastAsiaTheme="minorEastAsia" w:hAnsiTheme="minorHAnsi" w:cstheme="minorBidi"/>
            <w:noProof/>
            <w:sz w:val="22"/>
            <w:szCs w:val="22"/>
            <w:lang w:val="en-PH" w:eastAsia="zh-CN"/>
          </w:rPr>
          <w:tab/>
        </w:r>
        <w:r w:rsidRPr="005E4413" w:rsidDel="005E4413">
          <w:rPr>
            <w:noProof/>
            <w:rPrChange w:id="364" w:author="Vilson Lu" w:date="2014-07-31T15:53:00Z">
              <w:rPr>
                <w:rStyle w:val="Hyperlink"/>
                <w:noProof/>
              </w:rPr>
            </w:rPrChange>
          </w:rPr>
          <w:delText>Weka (Weka 3, n.d.)</w:delText>
        </w:r>
        <w:r w:rsidDel="005E4413">
          <w:rPr>
            <w:noProof/>
            <w:webHidden/>
          </w:rPr>
          <w:tab/>
          <w:delText>3-20</w:delText>
        </w:r>
      </w:del>
    </w:p>
    <w:p w14:paraId="01A11E37" w14:textId="77777777" w:rsidR="008B5F90" w:rsidDel="005E4413" w:rsidRDefault="008B5F90">
      <w:pPr>
        <w:pStyle w:val="TOC3"/>
        <w:tabs>
          <w:tab w:val="left" w:pos="1100"/>
          <w:tab w:val="right" w:leader="dot" w:pos="9350"/>
        </w:tabs>
        <w:rPr>
          <w:del w:id="365" w:author="Vilson Lu" w:date="2014-07-31T15:53:00Z"/>
          <w:rFonts w:asciiTheme="minorHAnsi" w:eastAsiaTheme="minorEastAsia" w:hAnsiTheme="minorHAnsi" w:cstheme="minorBidi"/>
          <w:noProof/>
          <w:sz w:val="22"/>
          <w:szCs w:val="22"/>
          <w:lang w:val="en-PH" w:eastAsia="zh-CN"/>
        </w:rPr>
      </w:pPr>
      <w:del w:id="366" w:author="Vilson Lu" w:date="2014-07-31T15:53:00Z">
        <w:r w:rsidRPr="005E4413" w:rsidDel="005E4413">
          <w:rPr>
            <w:noProof/>
            <w:rPrChange w:id="367" w:author="Vilson Lu" w:date="2014-07-31T15:53:00Z">
              <w:rPr>
                <w:rStyle w:val="Hyperlink"/>
                <w:noProof/>
                <w14:scene3d>
                  <w14:camera w14:prst="orthographicFront"/>
                  <w14:lightRig w14:rig="threePt" w14:dir="t">
                    <w14:rot w14:lat="0" w14:lon="0" w14:rev="0"/>
                  </w14:lightRig>
                </w14:scene3d>
              </w:rPr>
            </w:rPrChange>
          </w:rPr>
          <w:delText>3.5.5</w:delText>
        </w:r>
        <w:r w:rsidDel="005E4413">
          <w:rPr>
            <w:rFonts w:asciiTheme="minorHAnsi" w:eastAsiaTheme="minorEastAsia" w:hAnsiTheme="minorHAnsi" w:cstheme="minorBidi"/>
            <w:noProof/>
            <w:sz w:val="22"/>
            <w:szCs w:val="22"/>
            <w:lang w:val="en-PH" w:eastAsia="zh-CN"/>
          </w:rPr>
          <w:tab/>
        </w:r>
        <w:r w:rsidRPr="005E4413" w:rsidDel="005E4413">
          <w:rPr>
            <w:noProof/>
            <w:rPrChange w:id="368" w:author="Vilson Lu" w:date="2014-07-31T15:53:00Z">
              <w:rPr>
                <w:rStyle w:val="Hyperlink"/>
                <w:noProof/>
              </w:rPr>
            </w:rPrChange>
          </w:rPr>
          <w:delText>TwitIE (Bontcheva et al., 2013)</w:delText>
        </w:r>
        <w:r w:rsidDel="005E4413">
          <w:rPr>
            <w:noProof/>
            <w:webHidden/>
          </w:rPr>
          <w:tab/>
          <w:delText>3-20</w:delText>
        </w:r>
      </w:del>
    </w:p>
    <w:p w14:paraId="1D10E698" w14:textId="77777777" w:rsidR="008B5F90" w:rsidDel="005E4413" w:rsidRDefault="008B5F90">
      <w:pPr>
        <w:pStyle w:val="TOC1"/>
        <w:rPr>
          <w:del w:id="369" w:author="Vilson Lu" w:date="2014-07-31T15:53:00Z"/>
          <w:rFonts w:asciiTheme="minorHAnsi" w:eastAsiaTheme="minorEastAsia" w:hAnsiTheme="minorHAnsi" w:cstheme="minorBidi"/>
          <w:b w:val="0"/>
          <w:noProof/>
          <w:sz w:val="22"/>
          <w:szCs w:val="22"/>
          <w:lang w:val="en-PH" w:eastAsia="zh-CN"/>
        </w:rPr>
      </w:pPr>
      <w:del w:id="370" w:author="Vilson Lu" w:date="2014-07-31T15:53:00Z">
        <w:r w:rsidRPr="005E4413" w:rsidDel="005E4413">
          <w:rPr>
            <w:noProof/>
            <w:rPrChange w:id="371" w:author="Vilson Lu" w:date="2014-07-31T15:53:00Z">
              <w:rPr>
                <w:rStyle w:val="Hyperlink"/>
                <w:noProof/>
              </w:rPr>
            </w:rPrChange>
          </w:rPr>
          <w:delText>4.0</w:delText>
        </w:r>
        <w:r w:rsidDel="005E4413">
          <w:rPr>
            <w:rFonts w:asciiTheme="minorHAnsi" w:eastAsiaTheme="minorEastAsia" w:hAnsiTheme="minorHAnsi" w:cstheme="minorBidi"/>
            <w:b w:val="0"/>
            <w:noProof/>
            <w:sz w:val="22"/>
            <w:szCs w:val="22"/>
            <w:lang w:val="en-PH" w:eastAsia="zh-CN"/>
          </w:rPr>
          <w:tab/>
        </w:r>
        <w:r w:rsidRPr="005E4413" w:rsidDel="005E4413">
          <w:rPr>
            <w:noProof/>
            <w:rPrChange w:id="372" w:author="Vilson Lu" w:date="2014-07-31T15:53:00Z">
              <w:rPr>
                <w:rStyle w:val="Hyperlink"/>
                <w:noProof/>
              </w:rPr>
            </w:rPrChange>
          </w:rPr>
          <w:delText>The FILIET System</w:delText>
        </w:r>
        <w:r w:rsidDel="005E4413">
          <w:rPr>
            <w:noProof/>
            <w:webHidden/>
          </w:rPr>
          <w:tab/>
          <w:delText>4-1</w:delText>
        </w:r>
      </w:del>
    </w:p>
    <w:p w14:paraId="2C6B1B0E" w14:textId="77777777" w:rsidR="008B5F90" w:rsidDel="005E4413" w:rsidRDefault="008B5F90">
      <w:pPr>
        <w:pStyle w:val="TOC2"/>
        <w:rPr>
          <w:del w:id="373" w:author="Vilson Lu" w:date="2014-07-31T15:53:00Z"/>
          <w:rFonts w:asciiTheme="minorHAnsi" w:eastAsiaTheme="minorEastAsia" w:hAnsiTheme="minorHAnsi" w:cstheme="minorBidi"/>
          <w:noProof/>
          <w:sz w:val="22"/>
          <w:szCs w:val="22"/>
          <w:lang w:val="en-PH" w:eastAsia="zh-CN"/>
        </w:rPr>
      </w:pPr>
      <w:del w:id="374" w:author="Vilson Lu" w:date="2014-07-31T15:53:00Z">
        <w:r w:rsidRPr="005E4413" w:rsidDel="005E4413">
          <w:rPr>
            <w:noProof/>
            <w:rPrChange w:id="375" w:author="Vilson Lu" w:date="2014-07-31T15:53:00Z">
              <w:rPr>
                <w:rStyle w:val="Hyperlink"/>
                <w:noProof/>
              </w:rPr>
            </w:rPrChange>
          </w:rPr>
          <w:delText>4.1</w:delText>
        </w:r>
        <w:r w:rsidDel="005E4413">
          <w:rPr>
            <w:rFonts w:asciiTheme="minorHAnsi" w:eastAsiaTheme="minorEastAsia" w:hAnsiTheme="minorHAnsi" w:cstheme="minorBidi"/>
            <w:noProof/>
            <w:sz w:val="22"/>
            <w:szCs w:val="22"/>
            <w:lang w:val="en-PH" w:eastAsia="zh-CN"/>
          </w:rPr>
          <w:tab/>
        </w:r>
        <w:r w:rsidRPr="005E4413" w:rsidDel="005E4413">
          <w:rPr>
            <w:noProof/>
            <w:rPrChange w:id="376" w:author="Vilson Lu" w:date="2014-07-31T15:53:00Z">
              <w:rPr>
                <w:rStyle w:val="Hyperlink"/>
                <w:noProof/>
              </w:rPr>
            </w:rPrChange>
          </w:rPr>
          <w:delText>System Overview</w:delText>
        </w:r>
        <w:r w:rsidDel="005E4413">
          <w:rPr>
            <w:noProof/>
            <w:webHidden/>
          </w:rPr>
          <w:tab/>
          <w:delText>4-1</w:delText>
        </w:r>
      </w:del>
    </w:p>
    <w:p w14:paraId="23F9B228" w14:textId="77777777" w:rsidR="008B5F90" w:rsidDel="005E4413" w:rsidRDefault="008B5F90">
      <w:pPr>
        <w:pStyle w:val="TOC2"/>
        <w:rPr>
          <w:del w:id="377" w:author="Vilson Lu" w:date="2014-07-31T15:53:00Z"/>
          <w:rFonts w:asciiTheme="minorHAnsi" w:eastAsiaTheme="minorEastAsia" w:hAnsiTheme="minorHAnsi" w:cstheme="minorBidi"/>
          <w:noProof/>
          <w:sz w:val="22"/>
          <w:szCs w:val="22"/>
          <w:lang w:val="en-PH" w:eastAsia="zh-CN"/>
        </w:rPr>
      </w:pPr>
      <w:del w:id="378" w:author="Vilson Lu" w:date="2014-07-31T15:53:00Z">
        <w:r w:rsidRPr="005E4413" w:rsidDel="005E4413">
          <w:rPr>
            <w:noProof/>
            <w:rPrChange w:id="379" w:author="Vilson Lu" w:date="2014-07-31T15:53:00Z">
              <w:rPr>
                <w:rStyle w:val="Hyperlink"/>
                <w:noProof/>
              </w:rPr>
            </w:rPrChange>
          </w:rPr>
          <w:delText>4.2</w:delText>
        </w:r>
        <w:r w:rsidDel="005E4413">
          <w:rPr>
            <w:rFonts w:asciiTheme="minorHAnsi" w:eastAsiaTheme="minorEastAsia" w:hAnsiTheme="minorHAnsi" w:cstheme="minorBidi"/>
            <w:noProof/>
            <w:sz w:val="22"/>
            <w:szCs w:val="22"/>
            <w:lang w:val="en-PH" w:eastAsia="zh-CN"/>
          </w:rPr>
          <w:tab/>
        </w:r>
        <w:r w:rsidRPr="005E4413" w:rsidDel="005E4413">
          <w:rPr>
            <w:noProof/>
            <w:rPrChange w:id="380" w:author="Vilson Lu" w:date="2014-07-31T15:53:00Z">
              <w:rPr>
                <w:rStyle w:val="Hyperlink"/>
                <w:noProof/>
              </w:rPr>
            </w:rPrChange>
          </w:rPr>
          <w:delText>System Objectives</w:delText>
        </w:r>
        <w:r w:rsidDel="005E4413">
          <w:rPr>
            <w:noProof/>
            <w:webHidden/>
          </w:rPr>
          <w:tab/>
          <w:delText>4-1</w:delText>
        </w:r>
      </w:del>
    </w:p>
    <w:p w14:paraId="3D345DFE" w14:textId="77777777" w:rsidR="008B5F90" w:rsidDel="005E4413" w:rsidRDefault="008B5F90">
      <w:pPr>
        <w:pStyle w:val="TOC3"/>
        <w:tabs>
          <w:tab w:val="left" w:pos="1100"/>
          <w:tab w:val="right" w:leader="dot" w:pos="9350"/>
        </w:tabs>
        <w:rPr>
          <w:del w:id="381" w:author="Vilson Lu" w:date="2014-07-31T15:53:00Z"/>
          <w:rFonts w:asciiTheme="minorHAnsi" w:eastAsiaTheme="minorEastAsia" w:hAnsiTheme="minorHAnsi" w:cstheme="minorBidi"/>
          <w:noProof/>
          <w:sz w:val="22"/>
          <w:szCs w:val="22"/>
          <w:lang w:val="en-PH" w:eastAsia="zh-CN"/>
        </w:rPr>
      </w:pPr>
      <w:del w:id="382" w:author="Vilson Lu" w:date="2014-07-31T15:53:00Z">
        <w:r w:rsidRPr="005E4413" w:rsidDel="005E4413">
          <w:rPr>
            <w:noProof/>
            <w:rPrChange w:id="383" w:author="Vilson Lu" w:date="2014-07-31T15:53:00Z">
              <w:rPr>
                <w:rStyle w:val="Hyperlink"/>
                <w:noProof/>
                <w14:scene3d>
                  <w14:camera w14:prst="orthographicFront"/>
                  <w14:lightRig w14:rig="threePt" w14:dir="t">
                    <w14:rot w14:lat="0" w14:lon="0" w14:rev="0"/>
                  </w14:lightRig>
                </w14:scene3d>
              </w:rPr>
            </w:rPrChange>
          </w:rPr>
          <w:delText>4.2.1</w:delText>
        </w:r>
        <w:r w:rsidDel="005E4413">
          <w:rPr>
            <w:rFonts w:asciiTheme="minorHAnsi" w:eastAsiaTheme="minorEastAsia" w:hAnsiTheme="minorHAnsi" w:cstheme="minorBidi"/>
            <w:noProof/>
            <w:sz w:val="22"/>
            <w:szCs w:val="22"/>
            <w:lang w:val="en-PH" w:eastAsia="zh-CN"/>
          </w:rPr>
          <w:tab/>
        </w:r>
        <w:r w:rsidRPr="005E4413" w:rsidDel="005E4413">
          <w:rPr>
            <w:noProof/>
            <w:rPrChange w:id="384" w:author="Vilson Lu" w:date="2014-07-31T15:53:00Z">
              <w:rPr>
                <w:rStyle w:val="Hyperlink"/>
                <w:noProof/>
              </w:rPr>
            </w:rPrChange>
          </w:rPr>
          <w:delText>General Objective</w:delText>
        </w:r>
        <w:r w:rsidDel="005E4413">
          <w:rPr>
            <w:noProof/>
            <w:webHidden/>
          </w:rPr>
          <w:tab/>
          <w:delText>4-1</w:delText>
        </w:r>
      </w:del>
    </w:p>
    <w:p w14:paraId="1D06B6F9" w14:textId="77777777" w:rsidR="008B5F90" w:rsidDel="005E4413" w:rsidRDefault="008B5F90">
      <w:pPr>
        <w:pStyle w:val="TOC3"/>
        <w:tabs>
          <w:tab w:val="left" w:pos="1100"/>
          <w:tab w:val="right" w:leader="dot" w:pos="9350"/>
        </w:tabs>
        <w:rPr>
          <w:del w:id="385" w:author="Vilson Lu" w:date="2014-07-31T15:53:00Z"/>
          <w:rFonts w:asciiTheme="minorHAnsi" w:eastAsiaTheme="minorEastAsia" w:hAnsiTheme="minorHAnsi" w:cstheme="minorBidi"/>
          <w:noProof/>
          <w:sz w:val="22"/>
          <w:szCs w:val="22"/>
          <w:lang w:val="en-PH" w:eastAsia="zh-CN"/>
        </w:rPr>
      </w:pPr>
      <w:del w:id="386" w:author="Vilson Lu" w:date="2014-07-31T15:53:00Z">
        <w:r w:rsidRPr="005E4413" w:rsidDel="005E4413">
          <w:rPr>
            <w:noProof/>
            <w:rPrChange w:id="387" w:author="Vilson Lu" w:date="2014-07-31T15:53:00Z">
              <w:rPr>
                <w:rStyle w:val="Hyperlink"/>
                <w:noProof/>
                <w14:scene3d>
                  <w14:camera w14:prst="orthographicFront"/>
                  <w14:lightRig w14:rig="threePt" w14:dir="t">
                    <w14:rot w14:lat="0" w14:lon="0" w14:rev="0"/>
                  </w14:lightRig>
                </w14:scene3d>
              </w:rPr>
            </w:rPrChange>
          </w:rPr>
          <w:delText>4.2.2</w:delText>
        </w:r>
        <w:r w:rsidDel="005E4413">
          <w:rPr>
            <w:rFonts w:asciiTheme="minorHAnsi" w:eastAsiaTheme="minorEastAsia" w:hAnsiTheme="minorHAnsi" w:cstheme="minorBidi"/>
            <w:noProof/>
            <w:sz w:val="22"/>
            <w:szCs w:val="22"/>
            <w:lang w:val="en-PH" w:eastAsia="zh-CN"/>
          </w:rPr>
          <w:tab/>
        </w:r>
        <w:r w:rsidRPr="005E4413" w:rsidDel="005E4413">
          <w:rPr>
            <w:noProof/>
            <w:rPrChange w:id="388" w:author="Vilson Lu" w:date="2014-07-31T15:53:00Z">
              <w:rPr>
                <w:rStyle w:val="Hyperlink"/>
                <w:noProof/>
              </w:rPr>
            </w:rPrChange>
          </w:rPr>
          <w:delText>Specific Objectives</w:delText>
        </w:r>
        <w:r w:rsidDel="005E4413">
          <w:rPr>
            <w:noProof/>
            <w:webHidden/>
          </w:rPr>
          <w:tab/>
          <w:delText>4-1</w:delText>
        </w:r>
      </w:del>
    </w:p>
    <w:p w14:paraId="25A63A96" w14:textId="77777777" w:rsidR="008B5F90" w:rsidDel="005E4413" w:rsidRDefault="008B5F90">
      <w:pPr>
        <w:pStyle w:val="TOC2"/>
        <w:rPr>
          <w:del w:id="389" w:author="Vilson Lu" w:date="2014-07-31T15:53:00Z"/>
          <w:rFonts w:asciiTheme="minorHAnsi" w:eastAsiaTheme="minorEastAsia" w:hAnsiTheme="minorHAnsi" w:cstheme="minorBidi"/>
          <w:noProof/>
          <w:sz w:val="22"/>
          <w:szCs w:val="22"/>
          <w:lang w:val="en-PH" w:eastAsia="zh-CN"/>
        </w:rPr>
      </w:pPr>
      <w:del w:id="390" w:author="Vilson Lu" w:date="2014-07-31T15:53:00Z">
        <w:r w:rsidRPr="005E4413" w:rsidDel="005E4413">
          <w:rPr>
            <w:noProof/>
            <w:rPrChange w:id="391" w:author="Vilson Lu" w:date="2014-07-31T15:53:00Z">
              <w:rPr>
                <w:rStyle w:val="Hyperlink"/>
                <w:noProof/>
              </w:rPr>
            </w:rPrChange>
          </w:rPr>
          <w:delText>4.3</w:delText>
        </w:r>
        <w:r w:rsidDel="005E4413">
          <w:rPr>
            <w:rFonts w:asciiTheme="minorHAnsi" w:eastAsiaTheme="minorEastAsia" w:hAnsiTheme="minorHAnsi" w:cstheme="minorBidi"/>
            <w:noProof/>
            <w:sz w:val="22"/>
            <w:szCs w:val="22"/>
            <w:lang w:val="en-PH" w:eastAsia="zh-CN"/>
          </w:rPr>
          <w:tab/>
        </w:r>
        <w:r w:rsidRPr="005E4413" w:rsidDel="005E4413">
          <w:rPr>
            <w:noProof/>
            <w:rPrChange w:id="392" w:author="Vilson Lu" w:date="2014-07-31T15:53:00Z">
              <w:rPr>
                <w:rStyle w:val="Hyperlink"/>
                <w:noProof/>
              </w:rPr>
            </w:rPrChange>
          </w:rPr>
          <w:delText>System Scope and Limitations</w:delText>
        </w:r>
        <w:r w:rsidDel="005E4413">
          <w:rPr>
            <w:noProof/>
            <w:webHidden/>
          </w:rPr>
          <w:tab/>
          <w:delText>4-1</w:delText>
        </w:r>
      </w:del>
    </w:p>
    <w:p w14:paraId="752254F2" w14:textId="77777777" w:rsidR="008B5F90" w:rsidDel="005E4413" w:rsidRDefault="008B5F90">
      <w:pPr>
        <w:pStyle w:val="TOC2"/>
        <w:rPr>
          <w:del w:id="393" w:author="Vilson Lu" w:date="2014-07-31T15:53:00Z"/>
          <w:rFonts w:asciiTheme="minorHAnsi" w:eastAsiaTheme="minorEastAsia" w:hAnsiTheme="minorHAnsi" w:cstheme="minorBidi"/>
          <w:noProof/>
          <w:sz w:val="22"/>
          <w:szCs w:val="22"/>
          <w:lang w:val="en-PH" w:eastAsia="zh-CN"/>
        </w:rPr>
      </w:pPr>
      <w:del w:id="394" w:author="Vilson Lu" w:date="2014-07-31T15:53:00Z">
        <w:r w:rsidRPr="005E4413" w:rsidDel="005E4413">
          <w:rPr>
            <w:noProof/>
            <w:rPrChange w:id="395" w:author="Vilson Lu" w:date="2014-07-31T15:53:00Z">
              <w:rPr>
                <w:rStyle w:val="Hyperlink"/>
                <w:noProof/>
              </w:rPr>
            </w:rPrChange>
          </w:rPr>
          <w:delText>4.4</w:delText>
        </w:r>
        <w:r w:rsidDel="005E4413">
          <w:rPr>
            <w:rFonts w:asciiTheme="minorHAnsi" w:eastAsiaTheme="minorEastAsia" w:hAnsiTheme="minorHAnsi" w:cstheme="minorBidi"/>
            <w:noProof/>
            <w:sz w:val="22"/>
            <w:szCs w:val="22"/>
            <w:lang w:val="en-PH" w:eastAsia="zh-CN"/>
          </w:rPr>
          <w:tab/>
        </w:r>
        <w:r w:rsidRPr="005E4413" w:rsidDel="005E4413">
          <w:rPr>
            <w:noProof/>
            <w:rPrChange w:id="396" w:author="Vilson Lu" w:date="2014-07-31T15:53:00Z">
              <w:rPr>
                <w:rStyle w:val="Hyperlink"/>
                <w:noProof/>
              </w:rPr>
            </w:rPrChange>
          </w:rPr>
          <w:delText>Architectural Design</w:delText>
        </w:r>
        <w:r w:rsidDel="005E4413">
          <w:rPr>
            <w:noProof/>
            <w:webHidden/>
          </w:rPr>
          <w:tab/>
          <w:delText>4-2</w:delText>
        </w:r>
      </w:del>
    </w:p>
    <w:p w14:paraId="4121BA8E" w14:textId="77777777" w:rsidR="008B5F90" w:rsidDel="005E4413" w:rsidRDefault="008B5F90">
      <w:pPr>
        <w:pStyle w:val="TOC3"/>
        <w:tabs>
          <w:tab w:val="left" w:pos="1100"/>
          <w:tab w:val="right" w:leader="dot" w:pos="9350"/>
        </w:tabs>
        <w:rPr>
          <w:del w:id="397" w:author="Vilson Lu" w:date="2014-07-31T15:53:00Z"/>
          <w:rFonts w:asciiTheme="minorHAnsi" w:eastAsiaTheme="minorEastAsia" w:hAnsiTheme="minorHAnsi" w:cstheme="minorBidi"/>
          <w:noProof/>
          <w:sz w:val="22"/>
          <w:szCs w:val="22"/>
          <w:lang w:val="en-PH" w:eastAsia="zh-CN"/>
        </w:rPr>
      </w:pPr>
      <w:del w:id="398" w:author="Vilson Lu" w:date="2014-07-31T15:53:00Z">
        <w:r w:rsidRPr="005E4413" w:rsidDel="005E4413">
          <w:rPr>
            <w:noProof/>
            <w:rPrChange w:id="399" w:author="Vilson Lu" w:date="2014-07-31T15:53:00Z">
              <w:rPr>
                <w:rStyle w:val="Hyperlink"/>
                <w:noProof/>
                <w14:scene3d>
                  <w14:camera w14:prst="orthographicFront"/>
                  <w14:lightRig w14:rig="threePt" w14:dir="t">
                    <w14:rot w14:lat="0" w14:lon="0" w14:rev="0"/>
                  </w14:lightRig>
                </w14:scene3d>
              </w:rPr>
            </w:rPrChange>
          </w:rPr>
          <w:delText>4.4.1</w:delText>
        </w:r>
        <w:r w:rsidDel="005E4413">
          <w:rPr>
            <w:rFonts w:asciiTheme="minorHAnsi" w:eastAsiaTheme="minorEastAsia" w:hAnsiTheme="minorHAnsi" w:cstheme="minorBidi"/>
            <w:noProof/>
            <w:sz w:val="22"/>
            <w:szCs w:val="22"/>
            <w:lang w:val="en-PH" w:eastAsia="zh-CN"/>
          </w:rPr>
          <w:tab/>
        </w:r>
        <w:r w:rsidRPr="005E4413" w:rsidDel="005E4413">
          <w:rPr>
            <w:noProof/>
            <w:rPrChange w:id="400" w:author="Vilson Lu" w:date="2014-07-31T15:53:00Z">
              <w:rPr>
                <w:rStyle w:val="Hyperlink"/>
                <w:noProof/>
              </w:rPr>
            </w:rPrChange>
          </w:rPr>
          <w:delText>Preprocessing Module</w:delText>
        </w:r>
        <w:r w:rsidDel="005E4413">
          <w:rPr>
            <w:noProof/>
            <w:webHidden/>
          </w:rPr>
          <w:tab/>
          <w:delText>4-3</w:delText>
        </w:r>
      </w:del>
    </w:p>
    <w:p w14:paraId="45FEB021" w14:textId="77777777" w:rsidR="008B5F90" w:rsidDel="005E4413" w:rsidRDefault="008B5F90">
      <w:pPr>
        <w:pStyle w:val="TOC3"/>
        <w:tabs>
          <w:tab w:val="left" w:pos="1100"/>
          <w:tab w:val="right" w:leader="dot" w:pos="9350"/>
        </w:tabs>
        <w:rPr>
          <w:del w:id="401" w:author="Vilson Lu" w:date="2014-07-31T15:53:00Z"/>
          <w:rFonts w:asciiTheme="minorHAnsi" w:eastAsiaTheme="minorEastAsia" w:hAnsiTheme="minorHAnsi" w:cstheme="minorBidi"/>
          <w:noProof/>
          <w:sz w:val="22"/>
          <w:szCs w:val="22"/>
          <w:lang w:val="en-PH" w:eastAsia="zh-CN"/>
        </w:rPr>
      </w:pPr>
      <w:del w:id="402" w:author="Vilson Lu" w:date="2014-07-31T15:53:00Z">
        <w:r w:rsidRPr="005E4413" w:rsidDel="005E4413">
          <w:rPr>
            <w:noProof/>
            <w:rPrChange w:id="403" w:author="Vilson Lu" w:date="2014-07-31T15:53:00Z">
              <w:rPr>
                <w:rStyle w:val="Hyperlink"/>
                <w:noProof/>
                <w14:scene3d>
                  <w14:camera w14:prst="orthographicFront"/>
                  <w14:lightRig w14:rig="threePt" w14:dir="t">
                    <w14:rot w14:lat="0" w14:lon="0" w14:rev="0"/>
                  </w14:lightRig>
                </w14:scene3d>
              </w:rPr>
            </w:rPrChange>
          </w:rPr>
          <w:delText>4.4.2</w:delText>
        </w:r>
        <w:r w:rsidDel="005E4413">
          <w:rPr>
            <w:rFonts w:asciiTheme="minorHAnsi" w:eastAsiaTheme="minorEastAsia" w:hAnsiTheme="minorHAnsi" w:cstheme="minorBidi"/>
            <w:noProof/>
            <w:sz w:val="22"/>
            <w:szCs w:val="22"/>
            <w:lang w:val="en-PH" w:eastAsia="zh-CN"/>
          </w:rPr>
          <w:tab/>
        </w:r>
        <w:r w:rsidRPr="005E4413" w:rsidDel="005E4413">
          <w:rPr>
            <w:noProof/>
            <w:rPrChange w:id="404" w:author="Vilson Lu" w:date="2014-07-31T15:53:00Z">
              <w:rPr>
                <w:rStyle w:val="Hyperlink"/>
                <w:noProof/>
              </w:rPr>
            </w:rPrChange>
          </w:rPr>
          <w:delText>Feature Extraction Module</w:delText>
        </w:r>
        <w:r w:rsidDel="005E4413">
          <w:rPr>
            <w:noProof/>
            <w:webHidden/>
          </w:rPr>
          <w:tab/>
          <w:delText>4-4</w:delText>
        </w:r>
      </w:del>
    </w:p>
    <w:p w14:paraId="56B7B3F5" w14:textId="77777777" w:rsidR="008B5F90" w:rsidDel="005E4413" w:rsidRDefault="008B5F90">
      <w:pPr>
        <w:pStyle w:val="TOC3"/>
        <w:tabs>
          <w:tab w:val="left" w:pos="1100"/>
          <w:tab w:val="right" w:leader="dot" w:pos="9350"/>
        </w:tabs>
        <w:rPr>
          <w:del w:id="405" w:author="Vilson Lu" w:date="2014-07-31T15:53:00Z"/>
          <w:rFonts w:asciiTheme="minorHAnsi" w:eastAsiaTheme="minorEastAsia" w:hAnsiTheme="minorHAnsi" w:cstheme="minorBidi"/>
          <w:noProof/>
          <w:sz w:val="22"/>
          <w:szCs w:val="22"/>
          <w:lang w:val="en-PH" w:eastAsia="zh-CN"/>
        </w:rPr>
      </w:pPr>
      <w:del w:id="406" w:author="Vilson Lu" w:date="2014-07-31T15:53:00Z">
        <w:r w:rsidRPr="005E4413" w:rsidDel="005E4413">
          <w:rPr>
            <w:noProof/>
            <w:rPrChange w:id="407" w:author="Vilson Lu" w:date="2014-07-31T15:53:00Z">
              <w:rPr>
                <w:rStyle w:val="Hyperlink"/>
                <w:noProof/>
                <w14:scene3d>
                  <w14:camera w14:prst="orthographicFront"/>
                  <w14:lightRig w14:rig="threePt" w14:dir="t">
                    <w14:rot w14:lat="0" w14:lon="0" w14:rev="0"/>
                  </w14:lightRig>
                </w14:scene3d>
              </w:rPr>
            </w:rPrChange>
          </w:rPr>
          <w:delText>4.4.3</w:delText>
        </w:r>
        <w:r w:rsidDel="005E4413">
          <w:rPr>
            <w:rFonts w:asciiTheme="minorHAnsi" w:eastAsiaTheme="minorEastAsia" w:hAnsiTheme="minorHAnsi" w:cstheme="minorBidi"/>
            <w:noProof/>
            <w:sz w:val="22"/>
            <w:szCs w:val="22"/>
            <w:lang w:val="en-PH" w:eastAsia="zh-CN"/>
          </w:rPr>
          <w:tab/>
        </w:r>
        <w:r w:rsidRPr="005E4413" w:rsidDel="005E4413">
          <w:rPr>
            <w:noProof/>
            <w:rPrChange w:id="408" w:author="Vilson Lu" w:date="2014-07-31T15:53:00Z">
              <w:rPr>
                <w:rStyle w:val="Hyperlink"/>
                <w:noProof/>
              </w:rPr>
            </w:rPrChange>
          </w:rPr>
          <w:delText>Information Extraction Module</w:delText>
        </w:r>
        <w:r w:rsidDel="005E4413">
          <w:rPr>
            <w:noProof/>
            <w:webHidden/>
          </w:rPr>
          <w:tab/>
          <w:delText>4-4</w:delText>
        </w:r>
      </w:del>
    </w:p>
    <w:p w14:paraId="607FB344" w14:textId="77777777" w:rsidR="008B5F90" w:rsidDel="005E4413" w:rsidRDefault="008B5F90">
      <w:pPr>
        <w:pStyle w:val="TOC2"/>
        <w:rPr>
          <w:del w:id="409" w:author="Vilson Lu" w:date="2014-07-31T15:53:00Z"/>
          <w:rFonts w:asciiTheme="minorHAnsi" w:eastAsiaTheme="minorEastAsia" w:hAnsiTheme="minorHAnsi" w:cstheme="minorBidi"/>
          <w:noProof/>
          <w:sz w:val="22"/>
          <w:szCs w:val="22"/>
          <w:lang w:val="en-PH" w:eastAsia="zh-CN"/>
        </w:rPr>
      </w:pPr>
      <w:del w:id="410" w:author="Vilson Lu" w:date="2014-07-31T15:53:00Z">
        <w:r w:rsidRPr="005E4413" w:rsidDel="005E4413">
          <w:rPr>
            <w:noProof/>
            <w:rPrChange w:id="411" w:author="Vilson Lu" w:date="2014-07-31T15:53:00Z">
              <w:rPr>
                <w:rStyle w:val="Hyperlink"/>
                <w:noProof/>
              </w:rPr>
            </w:rPrChange>
          </w:rPr>
          <w:delText>4.5</w:delText>
        </w:r>
        <w:r w:rsidDel="005E4413">
          <w:rPr>
            <w:rFonts w:asciiTheme="minorHAnsi" w:eastAsiaTheme="minorEastAsia" w:hAnsiTheme="minorHAnsi" w:cstheme="minorBidi"/>
            <w:noProof/>
            <w:sz w:val="22"/>
            <w:szCs w:val="22"/>
            <w:lang w:val="en-PH" w:eastAsia="zh-CN"/>
          </w:rPr>
          <w:tab/>
        </w:r>
        <w:r w:rsidRPr="005E4413" w:rsidDel="005E4413">
          <w:rPr>
            <w:noProof/>
            <w:rPrChange w:id="412" w:author="Vilson Lu" w:date="2014-07-31T15:53:00Z">
              <w:rPr>
                <w:rStyle w:val="Hyperlink"/>
                <w:noProof/>
              </w:rPr>
            </w:rPrChange>
          </w:rPr>
          <w:delText>Physical Environment and Resources</w:delText>
        </w:r>
        <w:r w:rsidDel="005E4413">
          <w:rPr>
            <w:noProof/>
            <w:webHidden/>
          </w:rPr>
          <w:tab/>
          <w:delText>4-5</w:delText>
        </w:r>
      </w:del>
    </w:p>
    <w:p w14:paraId="1E0D1BCF" w14:textId="77777777" w:rsidR="008B5F90" w:rsidDel="005E4413" w:rsidRDefault="008B5F90">
      <w:pPr>
        <w:pStyle w:val="TOC3"/>
        <w:tabs>
          <w:tab w:val="left" w:pos="1100"/>
          <w:tab w:val="right" w:leader="dot" w:pos="9350"/>
        </w:tabs>
        <w:rPr>
          <w:del w:id="413" w:author="Vilson Lu" w:date="2014-07-31T15:53:00Z"/>
          <w:rFonts w:asciiTheme="minorHAnsi" w:eastAsiaTheme="minorEastAsia" w:hAnsiTheme="minorHAnsi" w:cstheme="minorBidi"/>
          <w:noProof/>
          <w:sz w:val="22"/>
          <w:szCs w:val="22"/>
          <w:lang w:val="en-PH" w:eastAsia="zh-CN"/>
        </w:rPr>
      </w:pPr>
      <w:del w:id="414" w:author="Vilson Lu" w:date="2014-07-31T15:53:00Z">
        <w:r w:rsidRPr="005E4413" w:rsidDel="005E4413">
          <w:rPr>
            <w:noProof/>
            <w:rPrChange w:id="415" w:author="Vilson Lu" w:date="2014-07-31T15:53:00Z">
              <w:rPr>
                <w:rStyle w:val="Hyperlink"/>
                <w:noProof/>
                <w14:scene3d>
                  <w14:camera w14:prst="orthographicFront"/>
                  <w14:lightRig w14:rig="threePt" w14:dir="t">
                    <w14:rot w14:lat="0" w14:lon="0" w14:rev="0"/>
                  </w14:lightRig>
                </w14:scene3d>
              </w:rPr>
            </w:rPrChange>
          </w:rPr>
          <w:delText>4.5.1</w:delText>
        </w:r>
        <w:r w:rsidDel="005E4413">
          <w:rPr>
            <w:rFonts w:asciiTheme="minorHAnsi" w:eastAsiaTheme="minorEastAsia" w:hAnsiTheme="minorHAnsi" w:cstheme="minorBidi"/>
            <w:noProof/>
            <w:sz w:val="22"/>
            <w:szCs w:val="22"/>
            <w:lang w:val="en-PH" w:eastAsia="zh-CN"/>
          </w:rPr>
          <w:tab/>
        </w:r>
        <w:r w:rsidRPr="005E4413" w:rsidDel="005E4413">
          <w:rPr>
            <w:noProof/>
            <w:rPrChange w:id="416" w:author="Vilson Lu" w:date="2014-07-31T15:53:00Z">
              <w:rPr>
                <w:rStyle w:val="Hyperlink"/>
                <w:noProof/>
              </w:rPr>
            </w:rPrChange>
          </w:rPr>
          <w:delText>Minimum Software Requirements</w:delText>
        </w:r>
        <w:r w:rsidDel="005E4413">
          <w:rPr>
            <w:noProof/>
            <w:webHidden/>
          </w:rPr>
          <w:tab/>
          <w:delText>4-5</w:delText>
        </w:r>
      </w:del>
    </w:p>
    <w:p w14:paraId="77F0A172" w14:textId="77777777" w:rsidR="008B5F90" w:rsidDel="005E4413" w:rsidRDefault="008B5F90">
      <w:pPr>
        <w:pStyle w:val="TOC3"/>
        <w:tabs>
          <w:tab w:val="left" w:pos="1100"/>
          <w:tab w:val="right" w:leader="dot" w:pos="9350"/>
        </w:tabs>
        <w:rPr>
          <w:del w:id="417" w:author="Vilson Lu" w:date="2014-07-31T15:53:00Z"/>
          <w:rFonts w:asciiTheme="minorHAnsi" w:eastAsiaTheme="minorEastAsia" w:hAnsiTheme="minorHAnsi" w:cstheme="minorBidi"/>
          <w:noProof/>
          <w:sz w:val="22"/>
          <w:szCs w:val="22"/>
          <w:lang w:val="en-PH" w:eastAsia="zh-CN"/>
        </w:rPr>
      </w:pPr>
      <w:del w:id="418" w:author="Vilson Lu" w:date="2014-07-31T15:53:00Z">
        <w:r w:rsidRPr="005E4413" w:rsidDel="005E4413">
          <w:rPr>
            <w:noProof/>
            <w:rPrChange w:id="419" w:author="Vilson Lu" w:date="2014-07-31T15:53:00Z">
              <w:rPr>
                <w:rStyle w:val="Hyperlink"/>
                <w:noProof/>
                <w14:scene3d>
                  <w14:camera w14:prst="orthographicFront"/>
                  <w14:lightRig w14:rig="threePt" w14:dir="t">
                    <w14:rot w14:lat="0" w14:lon="0" w14:rev="0"/>
                  </w14:lightRig>
                </w14:scene3d>
              </w:rPr>
            </w:rPrChange>
          </w:rPr>
          <w:delText>4.5.2</w:delText>
        </w:r>
        <w:r w:rsidDel="005E4413">
          <w:rPr>
            <w:rFonts w:asciiTheme="minorHAnsi" w:eastAsiaTheme="minorEastAsia" w:hAnsiTheme="minorHAnsi" w:cstheme="minorBidi"/>
            <w:noProof/>
            <w:sz w:val="22"/>
            <w:szCs w:val="22"/>
            <w:lang w:val="en-PH" w:eastAsia="zh-CN"/>
          </w:rPr>
          <w:tab/>
        </w:r>
        <w:r w:rsidRPr="005E4413" w:rsidDel="005E4413">
          <w:rPr>
            <w:noProof/>
            <w:rPrChange w:id="420" w:author="Vilson Lu" w:date="2014-07-31T15:53:00Z">
              <w:rPr>
                <w:rStyle w:val="Hyperlink"/>
                <w:noProof/>
              </w:rPr>
            </w:rPrChange>
          </w:rPr>
          <w:delText>Minimum Hardware Requirements</w:delText>
        </w:r>
        <w:r w:rsidDel="005E4413">
          <w:rPr>
            <w:noProof/>
            <w:webHidden/>
          </w:rPr>
          <w:tab/>
          <w:delText>4-5</w:delText>
        </w:r>
      </w:del>
    </w:p>
    <w:p w14:paraId="656E9D08" w14:textId="77777777" w:rsidR="008B5F90" w:rsidDel="005E4413" w:rsidRDefault="008B5F90">
      <w:pPr>
        <w:pStyle w:val="TOC1"/>
        <w:rPr>
          <w:del w:id="421" w:author="Vilson Lu" w:date="2014-07-31T15:53:00Z"/>
          <w:rFonts w:asciiTheme="minorHAnsi" w:eastAsiaTheme="minorEastAsia" w:hAnsiTheme="minorHAnsi" w:cstheme="minorBidi"/>
          <w:b w:val="0"/>
          <w:noProof/>
          <w:sz w:val="22"/>
          <w:szCs w:val="22"/>
          <w:lang w:val="en-PH" w:eastAsia="zh-CN"/>
        </w:rPr>
      </w:pPr>
      <w:del w:id="422" w:author="Vilson Lu" w:date="2014-07-31T15:53:00Z">
        <w:r w:rsidRPr="005E4413" w:rsidDel="005E4413">
          <w:rPr>
            <w:noProof/>
            <w:rPrChange w:id="423" w:author="Vilson Lu" w:date="2014-07-31T15:53:00Z">
              <w:rPr>
                <w:rStyle w:val="Hyperlink"/>
                <w:noProof/>
              </w:rPr>
            </w:rPrChange>
          </w:rPr>
          <w:delText>5.0</w:delText>
        </w:r>
        <w:r w:rsidDel="005E4413">
          <w:rPr>
            <w:rFonts w:asciiTheme="minorHAnsi" w:eastAsiaTheme="minorEastAsia" w:hAnsiTheme="minorHAnsi" w:cstheme="minorBidi"/>
            <w:b w:val="0"/>
            <w:noProof/>
            <w:sz w:val="22"/>
            <w:szCs w:val="22"/>
            <w:lang w:val="en-PH" w:eastAsia="zh-CN"/>
          </w:rPr>
          <w:tab/>
        </w:r>
        <w:r w:rsidRPr="005E4413" w:rsidDel="005E4413">
          <w:rPr>
            <w:noProof/>
            <w:rPrChange w:id="424" w:author="Vilson Lu" w:date="2014-07-31T15:53:00Z">
              <w:rPr>
                <w:rStyle w:val="Hyperlink"/>
                <w:noProof/>
              </w:rPr>
            </w:rPrChange>
          </w:rPr>
          <w:delText>References</w:delText>
        </w:r>
        <w:r w:rsidDel="005E4413">
          <w:rPr>
            <w:noProof/>
            <w:webHidden/>
          </w:rPr>
          <w:tab/>
          <w:delText>5-1</w:delText>
        </w:r>
      </w:del>
    </w:p>
    <w:p w14:paraId="5F8B173E" w14:textId="77777777" w:rsidR="008B5F90" w:rsidDel="005E4413" w:rsidRDefault="008B5F90">
      <w:pPr>
        <w:pStyle w:val="TOC1"/>
        <w:rPr>
          <w:del w:id="425" w:author="Vilson Lu" w:date="2014-07-31T15:53:00Z"/>
          <w:rFonts w:asciiTheme="minorHAnsi" w:eastAsiaTheme="minorEastAsia" w:hAnsiTheme="minorHAnsi" w:cstheme="minorBidi"/>
          <w:b w:val="0"/>
          <w:noProof/>
          <w:sz w:val="22"/>
          <w:szCs w:val="22"/>
          <w:lang w:val="en-PH" w:eastAsia="zh-CN"/>
        </w:rPr>
      </w:pPr>
      <w:del w:id="426" w:author="Vilson Lu" w:date="2014-07-31T15:53:00Z">
        <w:r w:rsidRPr="005E4413" w:rsidDel="005E4413">
          <w:rPr>
            <w:noProof/>
            <w:rPrChange w:id="427" w:author="Vilson Lu" w:date="2014-07-31T15:53:00Z">
              <w:rPr>
                <w:rStyle w:val="Hyperlink"/>
                <w:noProof/>
              </w:rPr>
            </w:rPrChange>
          </w:rPr>
          <w:delText>6.0</w:delText>
        </w:r>
        <w:r w:rsidDel="005E4413">
          <w:rPr>
            <w:rFonts w:asciiTheme="minorHAnsi" w:eastAsiaTheme="minorEastAsia" w:hAnsiTheme="minorHAnsi" w:cstheme="minorBidi"/>
            <w:b w:val="0"/>
            <w:noProof/>
            <w:sz w:val="22"/>
            <w:szCs w:val="22"/>
            <w:lang w:val="en-PH" w:eastAsia="zh-CN"/>
          </w:rPr>
          <w:tab/>
        </w:r>
        <w:r w:rsidRPr="005E4413" w:rsidDel="005E4413">
          <w:rPr>
            <w:noProof/>
            <w:rPrChange w:id="428" w:author="Vilson Lu" w:date="2014-07-31T15:53:00Z">
              <w:rPr>
                <w:rStyle w:val="Hyperlink"/>
                <w:noProof/>
              </w:rPr>
            </w:rPrChange>
          </w:rPr>
          <w:delText>Appendix</w:delText>
        </w:r>
        <w:r w:rsidDel="005E4413">
          <w:rPr>
            <w:noProof/>
            <w:webHidden/>
          </w:rPr>
          <w:tab/>
          <w:delText>6-1</w:delText>
        </w:r>
      </w:del>
    </w:p>
    <w:p w14:paraId="76078F78" w14:textId="77777777" w:rsidR="008B5F90" w:rsidDel="005E4413" w:rsidRDefault="008B5F90">
      <w:pPr>
        <w:pStyle w:val="TOC2"/>
        <w:rPr>
          <w:del w:id="429" w:author="Vilson Lu" w:date="2014-07-31T15:53:00Z"/>
          <w:rFonts w:asciiTheme="minorHAnsi" w:eastAsiaTheme="minorEastAsia" w:hAnsiTheme="minorHAnsi" w:cstheme="minorBidi"/>
          <w:noProof/>
          <w:sz w:val="22"/>
          <w:szCs w:val="22"/>
          <w:lang w:val="en-PH" w:eastAsia="zh-CN"/>
        </w:rPr>
      </w:pPr>
      <w:del w:id="430" w:author="Vilson Lu" w:date="2014-07-31T15:53:00Z">
        <w:r w:rsidRPr="005E4413" w:rsidDel="005E4413">
          <w:rPr>
            <w:noProof/>
            <w:rPrChange w:id="431" w:author="Vilson Lu" w:date="2014-07-31T15:53:00Z">
              <w:rPr>
                <w:rStyle w:val="Hyperlink"/>
                <w:noProof/>
              </w:rPr>
            </w:rPrChange>
          </w:rPr>
          <w:delText>6.1</w:delText>
        </w:r>
        <w:r w:rsidDel="005E4413">
          <w:rPr>
            <w:rFonts w:asciiTheme="minorHAnsi" w:eastAsiaTheme="minorEastAsia" w:hAnsiTheme="minorHAnsi" w:cstheme="minorBidi"/>
            <w:noProof/>
            <w:sz w:val="22"/>
            <w:szCs w:val="22"/>
            <w:lang w:val="en-PH" w:eastAsia="zh-CN"/>
          </w:rPr>
          <w:tab/>
        </w:r>
        <w:r w:rsidRPr="005E4413" w:rsidDel="005E4413">
          <w:rPr>
            <w:noProof/>
            <w:highlight w:val="white"/>
            <w:rPrChange w:id="432" w:author="Vilson Lu" w:date="2014-07-31T15:53:00Z">
              <w:rPr>
                <w:rStyle w:val="Hyperlink"/>
                <w:noProof/>
                <w:highlight w:val="white"/>
              </w:rPr>
            </w:rPrChange>
          </w:rPr>
          <w:delText>Appendix A</w:delText>
        </w:r>
        <w:r w:rsidDel="005E4413">
          <w:rPr>
            <w:noProof/>
            <w:webHidden/>
          </w:rPr>
          <w:tab/>
          <w:delText>6-1</w:delText>
        </w:r>
      </w:del>
    </w:p>
    <w:p w14:paraId="1B17E8A8" w14:textId="77777777" w:rsidR="008B5F90" w:rsidDel="005E4413" w:rsidRDefault="008B5F90">
      <w:pPr>
        <w:pStyle w:val="TOC2"/>
        <w:rPr>
          <w:del w:id="433" w:author="Vilson Lu" w:date="2014-07-31T15:53:00Z"/>
          <w:rFonts w:asciiTheme="minorHAnsi" w:eastAsiaTheme="minorEastAsia" w:hAnsiTheme="minorHAnsi" w:cstheme="minorBidi"/>
          <w:noProof/>
          <w:sz w:val="22"/>
          <w:szCs w:val="22"/>
          <w:lang w:val="en-PH" w:eastAsia="zh-CN"/>
        </w:rPr>
      </w:pPr>
      <w:del w:id="434" w:author="Vilson Lu" w:date="2014-07-31T15:53:00Z">
        <w:r w:rsidRPr="005E4413" w:rsidDel="005E4413">
          <w:rPr>
            <w:noProof/>
            <w:rPrChange w:id="435" w:author="Vilson Lu" w:date="2014-07-31T15:53:00Z">
              <w:rPr>
                <w:rStyle w:val="Hyperlink"/>
                <w:noProof/>
              </w:rPr>
            </w:rPrChange>
          </w:rPr>
          <w:delText>6.2</w:delText>
        </w:r>
        <w:r w:rsidDel="005E4413">
          <w:rPr>
            <w:rFonts w:asciiTheme="minorHAnsi" w:eastAsiaTheme="minorEastAsia" w:hAnsiTheme="minorHAnsi" w:cstheme="minorBidi"/>
            <w:noProof/>
            <w:sz w:val="22"/>
            <w:szCs w:val="22"/>
            <w:lang w:val="en-PH" w:eastAsia="zh-CN"/>
          </w:rPr>
          <w:tab/>
        </w:r>
        <w:r w:rsidRPr="005E4413" w:rsidDel="005E4413">
          <w:rPr>
            <w:noProof/>
            <w:highlight w:val="white"/>
            <w:rPrChange w:id="436" w:author="Vilson Lu" w:date="2014-07-31T15:53:00Z">
              <w:rPr>
                <w:rStyle w:val="Hyperlink"/>
                <w:noProof/>
                <w:highlight w:val="white"/>
              </w:rPr>
            </w:rPrChange>
          </w:rPr>
          <w:delText>Appendix B</w:delText>
        </w:r>
        <w:r w:rsidDel="005E4413">
          <w:rPr>
            <w:noProof/>
            <w:webHidden/>
          </w:rPr>
          <w:tab/>
          <w:delText>6-2</w:delText>
        </w:r>
      </w:del>
    </w:p>
    <w:p w14:paraId="4840BB3E" w14:textId="77777777" w:rsidR="0082421E" w:rsidRPr="00EF6E7F" w:rsidRDefault="00644656" w:rsidP="0082421E">
      <w:pPr>
        <w:pStyle w:val="Subtitle"/>
        <w:jc w:val="both"/>
        <w:rPr>
          <w:sz w:val="20"/>
          <w:szCs w:val="20"/>
        </w:rPr>
        <w:sectPr w:rsidR="0082421E" w:rsidRPr="00EF6E7F" w:rsidSect="003100BB">
          <w:footerReference w:type="first" r:id="rId11"/>
          <w:pgSz w:w="12240" w:h="15840"/>
          <w:pgMar w:top="1440" w:right="1440" w:bottom="1440" w:left="1440" w:header="720" w:footer="720" w:gutter="0"/>
          <w:pgNumType w:start="0"/>
          <w:cols w:space="720"/>
          <w:titlePg/>
          <w:docGrid w:linePitch="360"/>
        </w:sectPr>
      </w:pPr>
      <w:r w:rsidRPr="00EF6E7F">
        <w:rPr>
          <w:sz w:val="20"/>
          <w:szCs w:val="20"/>
        </w:rPr>
        <w:fldChar w:fldCharType="end"/>
      </w:r>
    </w:p>
    <w:p w14:paraId="71AA6D24" w14:textId="1246FC10" w:rsidR="00ED1847" w:rsidRPr="00EF6E7F" w:rsidRDefault="00C82EF5" w:rsidP="0082421E">
      <w:pPr>
        <w:pStyle w:val="Subtitle"/>
        <w:jc w:val="both"/>
        <w:rPr>
          <w:b/>
        </w:rPr>
      </w:pPr>
      <w:commentRangeStart w:id="437"/>
      <w:r w:rsidRPr="00EF6E7F">
        <w:rPr>
          <w:b/>
        </w:rPr>
        <w:lastRenderedPageBreak/>
        <w:t>List of Tables</w:t>
      </w:r>
      <w:commentRangeEnd w:id="437"/>
      <w:r w:rsidR="007D3A2D">
        <w:rPr>
          <w:rStyle w:val="CommentReference"/>
        </w:rPr>
        <w:commentReference w:id="437"/>
      </w:r>
    </w:p>
    <w:p w14:paraId="03A0B8F3" w14:textId="77777777" w:rsidR="00ED1847" w:rsidRPr="00EF6E7F" w:rsidRDefault="00ED1847" w:rsidP="00ED1847"/>
    <w:p w14:paraId="5F653BEC" w14:textId="77777777" w:rsidR="00754FA6" w:rsidRDefault="00ED1847">
      <w:pPr>
        <w:pStyle w:val="TableofFigures"/>
        <w:tabs>
          <w:tab w:val="right" w:leader="dot" w:pos="9350"/>
        </w:tabs>
        <w:rPr>
          <w:ins w:id="438" w:author="Vilson Lu" w:date="2014-08-02T21:49:00Z"/>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ins w:id="439" w:author="Vilson Lu" w:date="2014-08-02T21:49:00Z">
        <w:r w:rsidR="00754FA6" w:rsidRPr="00BB79A0">
          <w:rPr>
            <w:rStyle w:val="Hyperlink"/>
            <w:noProof/>
          </w:rPr>
          <w:fldChar w:fldCharType="begin"/>
        </w:r>
        <w:r w:rsidR="00754FA6" w:rsidRPr="00BB79A0">
          <w:rPr>
            <w:rStyle w:val="Hyperlink"/>
            <w:noProof/>
          </w:rPr>
          <w:instrText xml:space="preserve"> </w:instrText>
        </w:r>
        <w:r w:rsidR="00754FA6">
          <w:rPr>
            <w:noProof/>
          </w:rPr>
          <w:instrText>HYPERLINK \l "_Toc394779533"</w:instrText>
        </w:r>
        <w:r w:rsidR="00754FA6" w:rsidRPr="00BB79A0">
          <w:rPr>
            <w:rStyle w:val="Hyperlink"/>
            <w:noProof/>
          </w:rPr>
          <w:instrText xml:space="preserve"> </w:instrText>
        </w:r>
        <w:r w:rsidR="00754FA6" w:rsidRPr="00BB79A0">
          <w:rPr>
            <w:rStyle w:val="Hyperlink"/>
            <w:noProof/>
          </w:rPr>
        </w:r>
        <w:r w:rsidR="00754FA6" w:rsidRPr="00BB79A0">
          <w:rPr>
            <w:rStyle w:val="Hyperlink"/>
            <w:noProof/>
          </w:rPr>
          <w:fldChar w:fldCharType="separate"/>
        </w:r>
        <w:r w:rsidR="00754FA6" w:rsidRPr="00BB79A0">
          <w:rPr>
            <w:rStyle w:val="Hyperlink"/>
            <w:noProof/>
          </w:rPr>
          <w:t>Table 1</w:t>
        </w:r>
        <w:r w:rsidR="00754FA6" w:rsidRPr="00BB79A0">
          <w:rPr>
            <w:rStyle w:val="Hyperlink"/>
            <w:noProof/>
          </w:rPr>
          <w:noBreakHyphen/>
          <w:t>1. Timetable of Activities (April 2014 - April 2015)</w:t>
        </w:r>
        <w:r w:rsidR="00754FA6">
          <w:rPr>
            <w:noProof/>
            <w:webHidden/>
          </w:rPr>
          <w:tab/>
        </w:r>
        <w:r w:rsidR="00754FA6">
          <w:rPr>
            <w:noProof/>
            <w:webHidden/>
          </w:rPr>
          <w:fldChar w:fldCharType="begin"/>
        </w:r>
        <w:r w:rsidR="00754FA6">
          <w:rPr>
            <w:noProof/>
            <w:webHidden/>
          </w:rPr>
          <w:instrText xml:space="preserve"> PAGEREF _Toc394779533 \h </w:instrText>
        </w:r>
        <w:r w:rsidR="00754FA6">
          <w:rPr>
            <w:noProof/>
            <w:webHidden/>
          </w:rPr>
        </w:r>
      </w:ins>
      <w:r w:rsidR="00754FA6">
        <w:rPr>
          <w:noProof/>
          <w:webHidden/>
        </w:rPr>
        <w:fldChar w:fldCharType="separate"/>
      </w:r>
      <w:ins w:id="440" w:author="Vilson Lu" w:date="2014-08-02T21:49:00Z">
        <w:r w:rsidR="00754FA6">
          <w:rPr>
            <w:noProof/>
            <w:webHidden/>
          </w:rPr>
          <w:t>1-7</w:t>
        </w:r>
        <w:r w:rsidR="00754FA6">
          <w:rPr>
            <w:noProof/>
            <w:webHidden/>
          </w:rPr>
          <w:fldChar w:fldCharType="end"/>
        </w:r>
        <w:r w:rsidR="00754FA6" w:rsidRPr="00BB79A0">
          <w:rPr>
            <w:rStyle w:val="Hyperlink"/>
            <w:noProof/>
          </w:rPr>
          <w:fldChar w:fldCharType="end"/>
        </w:r>
      </w:ins>
    </w:p>
    <w:p w14:paraId="49B8C871" w14:textId="77777777" w:rsidR="00754FA6" w:rsidRDefault="00754FA6">
      <w:pPr>
        <w:pStyle w:val="TableofFigures"/>
        <w:tabs>
          <w:tab w:val="right" w:leader="dot" w:pos="9350"/>
        </w:tabs>
        <w:rPr>
          <w:ins w:id="441" w:author="Vilson Lu" w:date="2014-08-02T21:49:00Z"/>
          <w:rFonts w:asciiTheme="minorHAnsi" w:eastAsiaTheme="minorEastAsia" w:hAnsiTheme="minorHAnsi" w:cstheme="minorBidi"/>
          <w:noProof/>
          <w:sz w:val="22"/>
          <w:szCs w:val="22"/>
          <w:lang w:val="en-PH" w:eastAsia="zh-CN"/>
        </w:rPr>
      </w:pPr>
      <w:ins w:id="442" w:author="Vilson Lu" w:date="2014-08-02T21:49:00Z">
        <w:r w:rsidRPr="00BB79A0">
          <w:rPr>
            <w:rStyle w:val="Hyperlink"/>
            <w:noProof/>
          </w:rPr>
          <w:fldChar w:fldCharType="begin"/>
        </w:r>
        <w:r w:rsidRPr="00BB79A0">
          <w:rPr>
            <w:rStyle w:val="Hyperlink"/>
            <w:noProof/>
          </w:rPr>
          <w:instrText xml:space="preserve"> </w:instrText>
        </w:r>
        <w:r>
          <w:rPr>
            <w:noProof/>
          </w:rPr>
          <w:instrText>HYPERLINK \l "_Toc394779534"</w:instrText>
        </w:r>
        <w:r w:rsidRPr="00BB79A0">
          <w:rPr>
            <w:rStyle w:val="Hyperlink"/>
            <w:noProof/>
          </w:rPr>
          <w:instrText xml:space="preserve"> </w:instrText>
        </w:r>
        <w:r w:rsidRPr="00BB79A0">
          <w:rPr>
            <w:rStyle w:val="Hyperlink"/>
            <w:noProof/>
          </w:rPr>
        </w:r>
        <w:r w:rsidRPr="00BB79A0">
          <w:rPr>
            <w:rStyle w:val="Hyperlink"/>
            <w:noProof/>
          </w:rPr>
          <w:fldChar w:fldCharType="separate"/>
        </w:r>
        <w:r w:rsidRPr="00BB79A0">
          <w:rPr>
            <w:rStyle w:val="Hyperlink"/>
            <w:noProof/>
          </w:rPr>
          <w:t>Table 2</w:t>
        </w:r>
        <w:r w:rsidRPr="00BB79A0">
          <w:rPr>
            <w:rStyle w:val="Hyperlink"/>
            <w:noProof/>
          </w:rPr>
          <w:noBreakHyphen/>
          <w:t>1. Summary of Reviewed Information Extraction Systems</w:t>
        </w:r>
        <w:r>
          <w:rPr>
            <w:noProof/>
            <w:webHidden/>
          </w:rPr>
          <w:tab/>
        </w:r>
        <w:r>
          <w:rPr>
            <w:noProof/>
            <w:webHidden/>
          </w:rPr>
          <w:fldChar w:fldCharType="begin"/>
        </w:r>
        <w:r>
          <w:rPr>
            <w:noProof/>
            <w:webHidden/>
          </w:rPr>
          <w:instrText xml:space="preserve"> PAGEREF _Toc394779534 \h </w:instrText>
        </w:r>
        <w:r>
          <w:rPr>
            <w:noProof/>
            <w:webHidden/>
          </w:rPr>
        </w:r>
      </w:ins>
      <w:r>
        <w:rPr>
          <w:noProof/>
          <w:webHidden/>
        </w:rPr>
        <w:fldChar w:fldCharType="separate"/>
      </w:r>
      <w:ins w:id="443" w:author="Vilson Lu" w:date="2014-08-02T21:49:00Z">
        <w:r>
          <w:rPr>
            <w:noProof/>
            <w:webHidden/>
          </w:rPr>
          <w:t>2-6</w:t>
        </w:r>
        <w:r>
          <w:rPr>
            <w:noProof/>
            <w:webHidden/>
          </w:rPr>
          <w:fldChar w:fldCharType="end"/>
        </w:r>
        <w:r w:rsidRPr="00BB79A0">
          <w:rPr>
            <w:rStyle w:val="Hyperlink"/>
            <w:noProof/>
          </w:rPr>
          <w:fldChar w:fldCharType="end"/>
        </w:r>
      </w:ins>
    </w:p>
    <w:p w14:paraId="50EE6C9E" w14:textId="77777777" w:rsidR="00754FA6" w:rsidRDefault="00754FA6">
      <w:pPr>
        <w:pStyle w:val="TableofFigures"/>
        <w:tabs>
          <w:tab w:val="right" w:leader="dot" w:pos="9350"/>
        </w:tabs>
        <w:rPr>
          <w:ins w:id="444" w:author="Vilson Lu" w:date="2014-08-02T21:49:00Z"/>
          <w:rFonts w:asciiTheme="minorHAnsi" w:eastAsiaTheme="minorEastAsia" w:hAnsiTheme="minorHAnsi" w:cstheme="minorBidi"/>
          <w:noProof/>
          <w:sz w:val="22"/>
          <w:szCs w:val="22"/>
          <w:lang w:val="en-PH" w:eastAsia="zh-CN"/>
        </w:rPr>
      </w:pPr>
      <w:ins w:id="445" w:author="Vilson Lu" w:date="2014-08-02T21:49:00Z">
        <w:r w:rsidRPr="00BB79A0">
          <w:rPr>
            <w:rStyle w:val="Hyperlink"/>
            <w:noProof/>
          </w:rPr>
          <w:fldChar w:fldCharType="begin"/>
        </w:r>
        <w:r w:rsidRPr="00BB79A0">
          <w:rPr>
            <w:rStyle w:val="Hyperlink"/>
            <w:noProof/>
          </w:rPr>
          <w:instrText xml:space="preserve"> </w:instrText>
        </w:r>
        <w:r>
          <w:rPr>
            <w:noProof/>
          </w:rPr>
          <w:instrText>HYPERLINK \l "_Toc394779535"</w:instrText>
        </w:r>
        <w:r w:rsidRPr="00BB79A0">
          <w:rPr>
            <w:rStyle w:val="Hyperlink"/>
            <w:noProof/>
          </w:rPr>
          <w:instrText xml:space="preserve"> </w:instrText>
        </w:r>
        <w:r w:rsidRPr="00BB79A0">
          <w:rPr>
            <w:rStyle w:val="Hyperlink"/>
            <w:noProof/>
          </w:rPr>
        </w:r>
        <w:r w:rsidRPr="00BB79A0">
          <w:rPr>
            <w:rStyle w:val="Hyperlink"/>
            <w:noProof/>
          </w:rPr>
          <w:fldChar w:fldCharType="separate"/>
        </w:r>
        <w:r w:rsidRPr="00BB79A0">
          <w:rPr>
            <w:rStyle w:val="Hyperlink"/>
            <w:noProof/>
          </w:rPr>
          <w:t>Table 3</w:t>
        </w:r>
        <w:r w:rsidRPr="00BB79A0">
          <w:rPr>
            <w:rStyle w:val="Hyperlink"/>
            <w:noProof/>
          </w:rPr>
          <w:noBreakHyphen/>
          <w:t>1. Examples of official government institution Twitter accounts and unified hashtags</w:t>
        </w:r>
        <w:r>
          <w:rPr>
            <w:noProof/>
            <w:webHidden/>
          </w:rPr>
          <w:tab/>
        </w:r>
        <w:r>
          <w:rPr>
            <w:noProof/>
            <w:webHidden/>
          </w:rPr>
          <w:fldChar w:fldCharType="begin"/>
        </w:r>
        <w:r>
          <w:rPr>
            <w:noProof/>
            <w:webHidden/>
          </w:rPr>
          <w:instrText xml:space="preserve"> PAGEREF _Toc394779535 \h </w:instrText>
        </w:r>
        <w:r>
          <w:rPr>
            <w:noProof/>
            <w:webHidden/>
          </w:rPr>
        </w:r>
      </w:ins>
      <w:r>
        <w:rPr>
          <w:noProof/>
          <w:webHidden/>
        </w:rPr>
        <w:fldChar w:fldCharType="separate"/>
      </w:r>
      <w:ins w:id="446" w:author="Vilson Lu" w:date="2014-08-02T21:49:00Z">
        <w:r>
          <w:rPr>
            <w:noProof/>
            <w:webHidden/>
          </w:rPr>
          <w:t>3-15</w:t>
        </w:r>
        <w:r>
          <w:rPr>
            <w:noProof/>
            <w:webHidden/>
          </w:rPr>
          <w:fldChar w:fldCharType="end"/>
        </w:r>
        <w:r w:rsidRPr="00BB79A0">
          <w:rPr>
            <w:rStyle w:val="Hyperlink"/>
            <w:noProof/>
          </w:rPr>
          <w:fldChar w:fldCharType="end"/>
        </w:r>
      </w:ins>
    </w:p>
    <w:p w14:paraId="65C9D3DF" w14:textId="77777777" w:rsidR="00754FA6" w:rsidRDefault="00754FA6">
      <w:pPr>
        <w:pStyle w:val="TableofFigures"/>
        <w:tabs>
          <w:tab w:val="right" w:leader="dot" w:pos="9350"/>
        </w:tabs>
        <w:rPr>
          <w:ins w:id="447" w:author="Vilson Lu" w:date="2014-08-02T21:49:00Z"/>
          <w:rFonts w:asciiTheme="minorHAnsi" w:eastAsiaTheme="minorEastAsia" w:hAnsiTheme="minorHAnsi" w:cstheme="minorBidi"/>
          <w:noProof/>
          <w:sz w:val="22"/>
          <w:szCs w:val="22"/>
          <w:lang w:val="en-PH" w:eastAsia="zh-CN"/>
        </w:rPr>
      </w:pPr>
      <w:ins w:id="448" w:author="Vilson Lu" w:date="2014-08-02T21:49:00Z">
        <w:r w:rsidRPr="00BB79A0">
          <w:rPr>
            <w:rStyle w:val="Hyperlink"/>
            <w:noProof/>
          </w:rPr>
          <w:fldChar w:fldCharType="begin"/>
        </w:r>
        <w:r w:rsidRPr="00BB79A0">
          <w:rPr>
            <w:rStyle w:val="Hyperlink"/>
            <w:noProof/>
          </w:rPr>
          <w:instrText xml:space="preserve"> </w:instrText>
        </w:r>
        <w:r>
          <w:rPr>
            <w:noProof/>
          </w:rPr>
          <w:instrText>HYPERLINK \l "_Toc394779536"</w:instrText>
        </w:r>
        <w:r w:rsidRPr="00BB79A0">
          <w:rPr>
            <w:rStyle w:val="Hyperlink"/>
            <w:noProof/>
          </w:rPr>
          <w:instrText xml:space="preserve"> </w:instrText>
        </w:r>
        <w:r w:rsidRPr="00BB79A0">
          <w:rPr>
            <w:rStyle w:val="Hyperlink"/>
            <w:noProof/>
          </w:rPr>
        </w:r>
        <w:r w:rsidRPr="00BB79A0">
          <w:rPr>
            <w:rStyle w:val="Hyperlink"/>
            <w:noProof/>
          </w:rPr>
          <w:fldChar w:fldCharType="separate"/>
        </w:r>
        <w:r w:rsidRPr="00BB79A0">
          <w:rPr>
            <w:rStyle w:val="Hyperlink"/>
            <w:noProof/>
          </w:rPr>
          <w:t>Table 3</w:t>
        </w:r>
        <w:r w:rsidRPr="00BB79A0">
          <w:rPr>
            <w:rStyle w:val="Hyperlink"/>
            <w:noProof/>
          </w:rPr>
          <w:noBreakHyphen/>
          <w:t>2. Examples of disaster-related tweets with extractable information</w:t>
        </w:r>
        <w:r>
          <w:rPr>
            <w:noProof/>
            <w:webHidden/>
          </w:rPr>
          <w:tab/>
        </w:r>
        <w:r>
          <w:rPr>
            <w:noProof/>
            <w:webHidden/>
          </w:rPr>
          <w:fldChar w:fldCharType="begin"/>
        </w:r>
        <w:r>
          <w:rPr>
            <w:noProof/>
            <w:webHidden/>
          </w:rPr>
          <w:instrText xml:space="preserve"> PAGEREF _Toc394779536 \h </w:instrText>
        </w:r>
        <w:r>
          <w:rPr>
            <w:noProof/>
            <w:webHidden/>
          </w:rPr>
        </w:r>
      </w:ins>
      <w:r>
        <w:rPr>
          <w:noProof/>
          <w:webHidden/>
        </w:rPr>
        <w:fldChar w:fldCharType="separate"/>
      </w:r>
      <w:ins w:id="449" w:author="Vilson Lu" w:date="2014-08-02T21:49:00Z">
        <w:r>
          <w:rPr>
            <w:noProof/>
            <w:webHidden/>
          </w:rPr>
          <w:t>3-16</w:t>
        </w:r>
        <w:r>
          <w:rPr>
            <w:noProof/>
            <w:webHidden/>
          </w:rPr>
          <w:fldChar w:fldCharType="end"/>
        </w:r>
        <w:r w:rsidRPr="00BB79A0">
          <w:rPr>
            <w:rStyle w:val="Hyperlink"/>
            <w:noProof/>
          </w:rPr>
          <w:fldChar w:fldCharType="end"/>
        </w:r>
      </w:ins>
    </w:p>
    <w:p w14:paraId="0AD1F020" w14:textId="77777777" w:rsidR="00754FA6" w:rsidRDefault="00754FA6">
      <w:pPr>
        <w:pStyle w:val="TableofFigures"/>
        <w:tabs>
          <w:tab w:val="right" w:leader="dot" w:pos="9350"/>
        </w:tabs>
        <w:rPr>
          <w:ins w:id="450" w:author="Vilson Lu" w:date="2014-08-02T21:49:00Z"/>
          <w:rFonts w:asciiTheme="minorHAnsi" w:eastAsiaTheme="minorEastAsia" w:hAnsiTheme="minorHAnsi" w:cstheme="minorBidi"/>
          <w:noProof/>
          <w:sz w:val="22"/>
          <w:szCs w:val="22"/>
          <w:lang w:val="en-PH" w:eastAsia="zh-CN"/>
        </w:rPr>
      </w:pPr>
      <w:ins w:id="451" w:author="Vilson Lu" w:date="2014-08-02T21:49:00Z">
        <w:r w:rsidRPr="00BB79A0">
          <w:rPr>
            <w:rStyle w:val="Hyperlink"/>
            <w:noProof/>
          </w:rPr>
          <w:fldChar w:fldCharType="begin"/>
        </w:r>
        <w:r w:rsidRPr="00BB79A0">
          <w:rPr>
            <w:rStyle w:val="Hyperlink"/>
            <w:noProof/>
          </w:rPr>
          <w:instrText xml:space="preserve"> </w:instrText>
        </w:r>
        <w:r>
          <w:rPr>
            <w:noProof/>
          </w:rPr>
          <w:instrText>HYPERLINK \l "_Toc394779537"</w:instrText>
        </w:r>
        <w:r w:rsidRPr="00BB79A0">
          <w:rPr>
            <w:rStyle w:val="Hyperlink"/>
            <w:noProof/>
          </w:rPr>
          <w:instrText xml:space="preserve"> </w:instrText>
        </w:r>
        <w:r w:rsidRPr="00BB79A0">
          <w:rPr>
            <w:rStyle w:val="Hyperlink"/>
            <w:noProof/>
          </w:rPr>
        </w:r>
        <w:r w:rsidRPr="00BB79A0">
          <w:rPr>
            <w:rStyle w:val="Hyperlink"/>
            <w:noProof/>
          </w:rPr>
          <w:fldChar w:fldCharType="separate"/>
        </w:r>
        <w:r w:rsidRPr="00BB79A0">
          <w:rPr>
            <w:rStyle w:val="Hyperlink"/>
            <w:noProof/>
          </w:rPr>
          <w:t>Table 3</w:t>
        </w:r>
        <w:r w:rsidRPr="00BB79A0">
          <w:rPr>
            <w:rStyle w:val="Hyperlink"/>
            <w:noProof/>
          </w:rPr>
          <w:noBreakHyphen/>
          <w:t>3. Confusion Matrix (Davis and Goadrich, 2006)</w:t>
        </w:r>
        <w:r>
          <w:rPr>
            <w:noProof/>
            <w:webHidden/>
          </w:rPr>
          <w:tab/>
        </w:r>
        <w:r>
          <w:rPr>
            <w:noProof/>
            <w:webHidden/>
          </w:rPr>
          <w:fldChar w:fldCharType="begin"/>
        </w:r>
        <w:r>
          <w:rPr>
            <w:noProof/>
            <w:webHidden/>
          </w:rPr>
          <w:instrText xml:space="preserve"> PAGEREF _Toc394779537 \h </w:instrText>
        </w:r>
        <w:r>
          <w:rPr>
            <w:noProof/>
            <w:webHidden/>
          </w:rPr>
        </w:r>
      </w:ins>
      <w:r>
        <w:rPr>
          <w:noProof/>
          <w:webHidden/>
        </w:rPr>
        <w:fldChar w:fldCharType="separate"/>
      </w:r>
      <w:ins w:id="452" w:author="Vilson Lu" w:date="2014-08-02T21:49:00Z">
        <w:r>
          <w:rPr>
            <w:noProof/>
            <w:webHidden/>
          </w:rPr>
          <w:t>3-17</w:t>
        </w:r>
        <w:r>
          <w:rPr>
            <w:noProof/>
            <w:webHidden/>
          </w:rPr>
          <w:fldChar w:fldCharType="end"/>
        </w:r>
        <w:r w:rsidRPr="00BB79A0">
          <w:rPr>
            <w:rStyle w:val="Hyperlink"/>
            <w:noProof/>
          </w:rPr>
          <w:fldChar w:fldCharType="end"/>
        </w:r>
      </w:ins>
    </w:p>
    <w:p w14:paraId="32F5B47F" w14:textId="77777777" w:rsidR="00754FA6" w:rsidRDefault="00754FA6">
      <w:pPr>
        <w:pStyle w:val="TableofFigures"/>
        <w:tabs>
          <w:tab w:val="right" w:leader="dot" w:pos="9350"/>
        </w:tabs>
        <w:rPr>
          <w:ins w:id="453" w:author="Vilson Lu" w:date="2014-08-02T21:49:00Z"/>
          <w:rFonts w:asciiTheme="minorHAnsi" w:eastAsiaTheme="minorEastAsia" w:hAnsiTheme="minorHAnsi" w:cstheme="minorBidi"/>
          <w:noProof/>
          <w:sz w:val="22"/>
          <w:szCs w:val="22"/>
          <w:lang w:val="en-PH" w:eastAsia="zh-CN"/>
        </w:rPr>
      </w:pPr>
      <w:ins w:id="454" w:author="Vilson Lu" w:date="2014-08-02T21:49:00Z">
        <w:r w:rsidRPr="00BB79A0">
          <w:rPr>
            <w:rStyle w:val="Hyperlink"/>
            <w:noProof/>
          </w:rPr>
          <w:fldChar w:fldCharType="begin"/>
        </w:r>
        <w:r w:rsidRPr="00BB79A0">
          <w:rPr>
            <w:rStyle w:val="Hyperlink"/>
            <w:noProof/>
          </w:rPr>
          <w:instrText xml:space="preserve"> </w:instrText>
        </w:r>
        <w:r>
          <w:rPr>
            <w:noProof/>
          </w:rPr>
          <w:instrText>HYPERLINK \l "_Toc394779538"</w:instrText>
        </w:r>
        <w:r w:rsidRPr="00BB79A0">
          <w:rPr>
            <w:rStyle w:val="Hyperlink"/>
            <w:noProof/>
          </w:rPr>
          <w:instrText xml:space="preserve"> </w:instrText>
        </w:r>
        <w:r w:rsidRPr="00BB79A0">
          <w:rPr>
            <w:rStyle w:val="Hyperlink"/>
            <w:noProof/>
          </w:rPr>
        </w:r>
        <w:r w:rsidRPr="00BB79A0">
          <w:rPr>
            <w:rStyle w:val="Hyperlink"/>
            <w:noProof/>
          </w:rPr>
          <w:fldChar w:fldCharType="separate"/>
        </w:r>
        <w:r w:rsidRPr="00BB79A0">
          <w:rPr>
            <w:rStyle w:val="Hyperlink"/>
            <w:noProof/>
          </w:rPr>
          <w:t>Table 4</w:t>
        </w:r>
        <w:r w:rsidRPr="00BB79A0">
          <w:rPr>
            <w:rStyle w:val="Hyperlink"/>
            <w:noProof/>
          </w:rPr>
          <w:noBreakHyphen/>
          <w:t>1. Sample Input/Output for Text Normalizer</w:t>
        </w:r>
        <w:r>
          <w:rPr>
            <w:noProof/>
            <w:webHidden/>
          </w:rPr>
          <w:tab/>
        </w:r>
        <w:r>
          <w:rPr>
            <w:noProof/>
            <w:webHidden/>
          </w:rPr>
          <w:fldChar w:fldCharType="begin"/>
        </w:r>
        <w:r>
          <w:rPr>
            <w:noProof/>
            <w:webHidden/>
          </w:rPr>
          <w:instrText xml:space="preserve"> PAGEREF _Toc394779538 \h </w:instrText>
        </w:r>
        <w:r>
          <w:rPr>
            <w:noProof/>
            <w:webHidden/>
          </w:rPr>
        </w:r>
      </w:ins>
      <w:r>
        <w:rPr>
          <w:noProof/>
          <w:webHidden/>
        </w:rPr>
        <w:fldChar w:fldCharType="separate"/>
      </w:r>
      <w:ins w:id="455" w:author="Vilson Lu" w:date="2014-08-02T21:49:00Z">
        <w:r>
          <w:rPr>
            <w:noProof/>
            <w:webHidden/>
          </w:rPr>
          <w:t>4-4</w:t>
        </w:r>
        <w:r>
          <w:rPr>
            <w:noProof/>
            <w:webHidden/>
          </w:rPr>
          <w:fldChar w:fldCharType="end"/>
        </w:r>
        <w:r w:rsidRPr="00BB79A0">
          <w:rPr>
            <w:rStyle w:val="Hyperlink"/>
            <w:noProof/>
          </w:rPr>
          <w:fldChar w:fldCharType="end"/>
        </w:r>
      </w:ins>
    </w:p>
    <w:p w14:paraId="171A40CF" w14:textId="77777777" w:rsidR="00754FA6" w:rsidRDefault="00754FA6">
      <w:pPr>
        <w:pStyle w:val="TableofFigures"/>
        <w:tabs>
          <w:tab w:val="right" w:leader="dot" w:pos="9350"/>
        </w:tabs>
        <w:rPr>
          <w:ins w:id="456" w:author="Vilson Lu" w:date="2014-08-02T21:49:00Z"/>
          <w:rFonts w:asciiTheme="minorHAnsi" w:eastAsiaTheme="minorEastAsia" w:hAnsiTheme="minorHAnsi" w:cstheme="minorBidi"/>
          <w:noProof/>
          <w:sz w:val="22"/>
          <w:szCs w:val="22"/>
          <w:lang w:val="en-PH" w:eastAsia="zh-CN"/>
        </w:rPr>
      </w:pPr>
      <w:ins w:id="457" w:author="Vilson Lu" w:date="2014-08-02T21:49:00Z">
        <w:r w:rsidRPr="00BB79A0">
          <w:rPr>
            <w:rStyle w:val="Hyperlink"/>
            <w:noProof/>
          </w:rPr>
          <w:fldChar w:fldCharType="begin"/>
        </w:r>
        <w:r w:rsidRPr="00BB79A0">
          <w:rPr>
            <w:rStyle w:val="Hyperlink"/>
            <w:noProof/>
          </w:rPr>
          <w:instrText xml:space="preserve"> </w:instrText>
        </w:r>
        <w:r>
          <w:rPr>
            <w:noProof/>
          </w:rPr>
          <w:instrText>HYPERLINK \l "_Toc394779539"</w:instrText>
        </w:r>
        <w:r w:rsidRPr="00BB79A0">
          <w:rPr>
            <w:rStyle w:val="Hyperlink"/>
            <w:noProof/>
          </w:rPr>
          <w:instrText xml:space="preserve"> </w:instrText>
        </w:r>
        <w:r w:rsidRPr="00BB79A0">
          <w:rPr>
            <w:rStyle w:val="Hyperlink"/>
            <w:noProof/>
          </w:rPr>
        </w:r>
        <w:r w:rsidRPr="00BB79A0">
          <w:rPr>
            <w:rStyle w:val="Hyperlink"/>
            <w:noProof/>
          </w:rPr>
          <w:fldChar w:fldCharType="separate"/>
        </w:r>
        <w:r w:rsidRPr="00BB79A0">
          <w:rPr>
            <w:rStyle w:val="Hyperlink"/>
            <w:noProof/>
          </w:rPr>
          <w:t>Table 4</w:t>
        </w:r>
        <w:r w:rsidRPr="00BB79A0">
          <w:rPr>
            <w:rStyle w:val="Hyperlink"/>
            <w:noProof/>
          </w:rPr>
          <w:noBreakHyphen/>
          <w:t>2. Sample Input/Output Tokenizer</w:t>
        </w:r>
        <w:r>
          <w:rPr>
            <w:noProof/>
            <w:webHidden/>
          </w:rPr>
          <w:tab/>
        </w:r>
        <w:r>
          <w:rPr>
            <w:noProof/>
            <w:webHidden/>
          </w:rPr>
          <w:fldChar w:fldCharType="begin"/>
        </w:r>
        <w:r>
          <w:rPr>
            <w:noProof/>
            <w:webHidden/>
          </w:rPr>
          <w:instrText xml:space="preserve"> PAGEREF _Toc394779539 \h </w:instrText>
        </w:r>
        <w:r>
          <w:rPr>
            <w:noProof/>
            <w:webHidden/>
          </w:rPr>
        </w:r>
      </w:ins>
      <w:r>
        <w:rPr>
          <w:noProof/>
          <w:webHidden/>
        </w:rPr>
        <w:fldChar w:fldCharType="separate"/>
      </w:r>
      <w:ins w:id="458" w:author="Vilson Lu" w:date="2014-08-02T21:49:00Z">
        <w:r>
          <w:rPr>
            <w:noProof/>
            <w:webHidden/>
          </w:rPr>
          <w:t>4-4</w:t>
        </w:r>
        <w:r>
          <w:rPr>
            <w:noProof/>
            <w:webHidden/>
          </w:rPr>
          <w:fldChar w:fldCharType="end"/>
        </w:r>
        <w:r w:rsidRPr="00BB79A0">
          <w:rPr>
            <w:rStyle w:val="Hyperlink"/>
            <w:noProof/>
          </w:rPr>
          <w:fldChar w:fldCharType="end"/>
        </w:r>
      </w:ins>
    </w:p>
    <w:p w14:paraId="6535026A" w14:textId="77777777" w:rsidR="00754FA6" w:rsidRDefault="00754FA6">
      <w:pPr>
        <w:pStyle w:val="TableofFigures"/>
        <w:tabs>
          <w:tab w:val="right" w:leader="dot" w:pos="9350"/>
        </w:tabs>
        <w:rPr>
          <w:ins w:id="459" w:author="Vilson Lu" w:date="2014-08-02T21:49:00Z"/>
          <w:rFonts w:asciiTheme="minorHAnsi" w:eastAsiaTheme="minorEastAsia" w:hAnsiTheme="minorHAnsi" w:cstheme="minorBidi"/>
          <w:noProof/>
          <w:sz w:val="22"/>
          <w:szCs w:val="22"/>
          <w:lang w:val="en-PH" w:eastAsia="zh-CN"/>
        </w:rPr>
      </w:pPr>
      <w:ins w:id="460" w:author="Vilson Lu" w:date="2014-08-02T21:49:00Z">
        <w:r w:rsidRPr="00BB79A0">
          <w:rPr>
            <w:rStyle w:val="Hyperlink"/>
            <w:noProof/>
          </w:rPr>
          <w:fldChar w:fldCharType="begin"/>
        </w:r>
        <w:r w:rsidRPr="00BB79A0">
          <w:rPr>
            <w:rStyle w:val="Hyperlink"/>
            <w:noProof/>
          </w:rPr>
          <w:instrText xml:space="preserve"> </w:instrText>
        </w:r>
        <w:r>
          <w:rPr>
            <w:noProof/>
          </w:rPr>
          <w:instrText>HYPERLINK \l "_Toc394779540"</w:instrText>
        </w:r>
        <w:r w:rsidRPr="00BB79A0">
          <w:rPr>
            <w:rStyle w:val="Hyperlink"/>
            <w:noProof/>
          </w:rPr>
          <w:instrText xml:space="preserve"> </w:instrText>
        </w:r>
        <w:r w:rsidRPr="00BB79A0">
          <w:rPr>
            <w:rStyle w:val="Hyperlink"/>
            <w:noProof/>
          </w:rPr>
        </w:r>
        <w:r w:rsidRPr="00BB79A0">
          <w:rPr>
            <w:rStyle w:val="Hyperlink"/>
            <w:noProof/>
          </w:rPr>
          <w:fldChar w:fldCharType="separate"/>
        </w:r>
        <w:r w:rsidRPr="00BB79A0">
          <w:rPr>
            <w:rStyle w:val="Hyperlink"/>
            <w:noProof/>
          </w:rPr>
          <w:t>Table 4</w:t>
        </w:r>
        <w:r w:rsidRPr="00BB79A0">
          <w:rPr>
            <w:rStyle w:val="Hyperlink"/>
            <w:noProof/>
          </w:rPr>
          <w:noBreakHyphen/>
          <w:t>3. Sample Input/Output POS Tagger</w:t>
        </w:r>
        <w:r>
          <w:rPr>
            <w:noProof/>
            <w:webHidden/>
          </w:rPr>
          <w:tab/>
        </w:r>
        <w:r>
          <w:rPr>
            <w:noProof/>
            <w:webHidden/>
          </w:rPr>
          <w:fldChar w:fldCharType="begin"/>
        </w:r>
        <w:r>
          <w:rPr>
            <w:noProof/>
            <w:webHidden/>
          </w:rPr>
          <w:instrText xml:space="preserve"> PAGEREF _Toc394779540 \h </w:instrText>
        </w:r>
        <w:r>
          <w:rPr>
            <w:noProof/>
            <w:webHidden/>
          </w:rPr>
        </w:r>
      </w:ins>
      <w:r>
        <w:rPr>
          <w:noProof/>
          <w:webHidden/>
        </w:rPr>
        <w:fldChar w:fldCharType="separate"/>
      </w:r>
      <w:ins w:id="461" w:author="Vilson Lu" w:date="2014-08-02T21:49:00Z">
        <w:r>
          <w:rPr>
            <w:noProof/>
            <w:webHidden/>
          </w:rPr>
          <w:t>4-5</w:t>
        </w:r>
        <w:r>
          <w:rPr>
            <w:noProof/>
            <w:webHidden/>
          </w:rPr>
          <w:fldChar w:fldCharType="end"/>
        </w:r>
        <w:r w:rsidRPr="00BB79A0">
          <w:rPr>
            <w:rStyle w:val="Hyperlink"/>
            <w:noProof/>
          </w:rPr>
          <w:fldChar w:fldCharType="end"/>
        </w:r>
      </w:ins>
    </w:p>
    <w:p w14:paraId="3DAA85B5" w14:textId="77777777" w:rsidR="00754FA6" w:rsidRDefault="00754FA6">
      <w:pPr>
        <w:pStyle w:val="TableofFigures"/>
        <w:tabs>
          <w:tab w:val="right" w:leader="dot" w:pos="9350"/>
        </w:tabs>
        <w:rPr>
          <w:ins w:id="462" w:author="Vilson Lu" w:date="2014-08-02T21:49:00Z"/>
          <w:rFonts w:asciiTheme="minorHAnsi" w:eastAsiaTheme="minorEastAsia" w:hAnsiTheme="minorHAnsi" w:cstheme="minorBidi"/>
          <w:noProof/>
          <w:sz w:val="22"/>
          <w:szCs w:val="22"/>
          <w:lang w:val="en-PH" w:eastAsia="zh-CN"/>
        </w:rPr>
      </w:pPr>
      <w:ins w:id="463" w:author="Vilson Lu" w:date="2014-08-02T21:49:00Z">
        <w:r w:rsidRPr="00BB79A0">
          <w:rPr>
            <w:rStyle w:val="Hyperlink"/>
            <w:noProof/>
          </w:rPr>
          <w:fldChar w:fldCharType="begin"/>
        </w:r>
        <w:r w:rsidRPr="00BB79A0">
          <w:rPr>
            <w:rStyle w:val="Hyperlink"/>
            <w:noProof/>
          </w:rPr>
          <w:instrText xml:space="preserve"> </w:instrText>
        </w:r>
        <w:r>
          <w:rPr>
            <w:noProof/>
          </w:rPr>
          <w:instrText>HYPERLINK \l "_Toc394779541"</w:instrText>
        </w:r>
        <w:r w:rsidRPr="00BB79A0">
          <w:rPr>
            <w:rStyle w:val="Hyperlink"/>
            <w:noProof/>
          </w:rPr>
          <w:instrText xml:space="preserve"> </w:instrText>
        </w:r>
        <w:r w:rsidRPr="00BB79A0">
          <w:rPr>
            <w:rStyle w:val="Hyperlink"/>
            <w:noProof/>
          </w:rPr>
        </w:r>
        <w:r w:rsidRPr="00BB79A0">
          <w:rPr>
            <w:rStyle w:val="Hyperlink"/>
            <w:noProof/>
          </w:rPr>
          <w:fldChar w:fldCharType="separate"/>
        </w:r>
        <w:r w:rsidRPr="00BB79A0">
          <w:rPr>
            <w:rStyle w:val="Hyperlink"/>
            <w:noProof/>
          </w:rPr>
          <w:t>Table 4</w:t>
        </w:r>
        <w:r w:rsidRPr="00BB79A0">
          <w:rPr>
            <w:rStyle w:val="Hyperlink"/>
            <w:noProof/>
          </w:rPr>
          <w:noBreakHyphen/>
          <w:t>4. Sample Input/Output for Filipino NER</w:t>
        </w:r>
        <w:r>
          <w:rPr>
            <w:noProof/>
            <w:webHidden/>
          </w:rPr>
          <w:tab/>
        </w:r>
        <w:r>
          <w:rPr>
            <w:noProof/>
            <w:webHidden/>
          </w:rPr>
          <w:fldChar w:fldCharType="begin"/>
        </w:r>
        <w:r>
          <w:rPr>
            <w:noProof/>
            <w:webHidden/>
          </w:rPr>
          <w:instrText xml:space="preserve"> PAGEREF _Toc394779541 \h </w:instrText>
        </w:r>
        <w:r>
          <w:rPr>
            <w:noProof/>
            <w:webHidden/>
          </w:rPr>
        </w:r>
      </w:ins>
      <w:r>
        <w:rPr>
          <w:noProof/>
          <w:webHidden/>
        </w:rPr>
        <w:fldChar w:fldCharType="separate"/>
      </w:r>
      <w:ins w:id="464" w:author="Vilson Lu" w:date="2014-08-02T21:49:00Z">
        <w:r>
          <w:rPr>
            <w:noProof/>
            <w:webHidden/>
          </w:rPr>
          <w:t>4-5</w:t>
        </w:r>
        <w:r>
          <w:rPr>
            <w:noProof/>
            <w:webHidden/>
          </w:rPr>
          <w:fldChar w:fldCharType="end"/>
        </w:r>
        <w:r w:rsidRPr="00BB79A0">
          <w:rPr>
            <w:rStyle w:val="Hyperlink"/>
            <w:noProof/>
          </w:rPr>
          <w:fldChar w:fldCharType="end"/>
        </w:r>
      </w:ins>
    </w:p>
    <w:p w14:paraId="51D84B7E" w14:textId="77777777" w:rsidR="00754FA6" w:rsidRDefault="00754FA6">
      <w:pPr>
        <w:pStyle w:val="TableofFigures"/>
        <w:tabs>
          <w:tab w:val="right" w:leader="dot" w:pos="9350"/>
        </w:tabs>
        <w:rPr>
          <w:ins w:id="465" w:author="Vilson Lu" w:date="2014-08-02T21:49:00Z"/>
          <w:rFonts w:asciiTheme="minorHAnsi" w:eastAsiaTheme="minorEastAsia" w:hAnsiTheme="minorHAnsi" w:cstheme="minorBidi"/>
          <w:noProof/>
          <w:sz w:val="22"/>
          <w:szCs w:val="22"/>
          <w:lang w:val="en-PH" w:eastAsia="zh-CN"/>
        </w:rPr>
      </w:pPr>
      <w:ins w:id="466" w:author="Vilson Lu" w:date="2014-08-02T21:49:00Z">
        <w:r w:rsidRPr="00BB79A0">
          <w:rPr>
            <w:rStyle w:val="Hyperlink"/>
            <w:noProof/>
          </w:rPr>
          <w:fldChar w:fldCharType="begin"/>
        </w:r>
        <w:r w:rsidRPr="00BB79A0">
          <w:rPr>
            <w:rStyle w:val="Hyperlink"/>
            <w:noProof/>
          </w:rPr>
          <w:instrText xml:space="preserve"> </w:instrText>
        </w:r>
        <w:r>
          <w:rPr>
            <w:noProof/>
          </w:rPr>
          <w:instrText>HYPERLINK \l "_Toc394779542"</w:instrText>
        </w:r>
        <w:r w:rsidRPr="00BB79A0">
          <w:rPr>
            <w:rStyle w:val="Hyperlink"/>
            <w:noProof/>
          </w:rPr>
          <w:instrText xml:space="preserve"> </w:instrText>
        </w:r>
        <w:r w:rsidRPr="00BB79A0">
          <w:rPr>
            <w:rStyle w:val="Hyperlink"/>
            <w:noProof/>
          </w:rPr>
        </w:r>
        <w:r w:rsidRPr="00BB79A0">
          <w:rPr>
            <w:rStyle w:val="Hyperlink"/>
            <w:noProof/>
          </w:rPr>
          <w:fldChar w:fldCharType="separate"/>
        </w:r>
        <w:r w:rsidRPr="00BB79A0">
          <w:rPr>
            <w:rStyle w:val="Hyperlink"/>
            <w:noProof/>
          </w:rPr>
          <w:t>Table 4</w:t>
        </w:r>
        <w:r w:rsidRPr="00BB79A0">
          <w:rPr>
            <w:rStyle w:val="Hyperlink"/>
            <w:noProof/>
          </w:rPr>
          <w:noBreakHyphen/>
          <w:t>5. Sample Input/Output Disaster Tagger</w:t>
        </w:r>
        <w:r>
          <w:rPr>
            <w:noProof/>
            <w:webHidden/>
          </w:rPr>
          <w:tab/>
        </w:r>
        <w:r>
          <w:rPr>
            <w:noProof/>
            <w:webHidden/>
          </w:rPr>
          <w:fldChar w:fldCharType="begin"/>
        </w:r>
        <w:r>
          <w:rPr>
            <w:noProof/>
            <w:webHidden/>
          </w:rPr>
          <w:instrText xml:space="preserve"> PAGEREF _Toc394779542 \h </w:instrText>
        </w:r>
        <w:r>
          <w:rPr>
            <w:noProof/>
            <w:webHidden/>
          </w:rPr>
        </w:r>
      </w:ins>
      <w:r>
        <w:rPr>
          <w:noProof/>
          <w:webHidden/>
        </w:rPr>
        <w:fldChar w:fldCharType="separate"/>
      </w:r>
      <w:ins w:id="467" w:author="Vilson Lu" w:date="2014-08-02T21:49:00Z">
        <w:r>
          <w:rPr>
            <w:noProof/>
            <w:webHidden/>
          </w:rPr>
          <w:t>4-6</w:t>
        </w:r>
        <w:r>
          <w:rPr>
            <w:noProof/>
            <w:webHidden/>
          </w:rPr>
          <w:fldChar w:fldCharType="end"/>
        </w:r>
        <w:r w:rsidRPr="00BB79A0">
          <w:rPr>
            <w:rStyle w:val="Hyperlink"/>
            <w:noProof/>
          </w:rPr>
          <w:fldChar w:fldCharType="end"/>
        </w:r>
      </w:ins>
    </w:p>
    <w:p w14:paraId="71D4F956" w14:textId="77777777" w:rsidR="00754FA6" w:rsidRDefault="00754FA6">
      <w:pPr>
        <w:pStyle w:val="TableofFigures"/>
        <w:tabs>
          <w:tab w:val="right" w:leader="dot" w:pos="9350"/>
        </w:tabs>
        <w:rPr>
          <w:ins w:id="468" w:author="Vilson Lu" w:date="2014-08-02T21:49:00Z"/>
          <w:rFonts w:asciiTheme="minorHAnsi" w:eastAsiaTheme="minorEastAsia" w:hAnsiTheme="minorHAnsi" w:cstheme="minorBidi"/>
          <w:noProof/>
          <w:sz w:val="22"/>
          <w:szCs w:val="22"/>
          <w:lang w:val="en-PH" w:eastAsia="zh-CN"/>
        </w:rPr>
      </w:pPr>
      <w:ins w:id="469" w:author="Vilson Lu" w:date="2014-08-02T21:49:00Z">
        <w:r w:rsidRPr="00BB79A0">
          <w:rPr>
            <w:rStyle w:val="Hyperlink"/>
            <w:noProof/>
          </w:rPr>
          <w:fldChar w:fldCharType="begin"/>
        </w:r>
        <w:r w:rsidRPr="00BB79A0">
          <w:rPr>
            <w:rStyle w:val="Hyperlink"/>
            <w:noProof/>
          </w:rPr>
          <w:instrText xml:space="preserve"> </w:instrText>
        </w:r>
        <w:r>
          <w:rPr>
            <w:noProof/>
          </w:rPr>
          <w:instrText>HYPERLINK \l "_Toc394779543"</w:instrText>
        </w:r>
        <w:r w:rsidRPr="00BB79A0">
          <w:rPr>
            <w:rStyle w:val="Hyperlink"/>
            <w:noProof/>
          </w:rPr>
          <w:instrText xml:space="preserve"> </w:instrText>
        </w:r>
        <w:r w:rsidRPr="00BB79A0">
          <w:rPr>
            <w:rStyle w:val="Hyperlink"/>
            <w:noProof/>
          </w:rPr>
        </w:r>
        <w:r w:rsidRPr="00BB79A0">
          <w:rPr>
            <w:rStyle w:val="Hyperlink"/>
            <w:noProof/>
          </w:rPr>
          <w:fldChar w:fldCharType="separate"/>
        </w:r>
        <w:r w:rsidRPr="00BB79A0">
          <w:rPr>
            <w:rStyle w:val="Hyperlink"/>
            <w:noProof/>
          </w:rPr>
          <w:t>Table 4</w:t>
        </w:r>
        <w:r w:rsidRPr="00BB79A0">
          <w:rPr>
            <w:rStyle w:val="Hyperlink"/>
            <w:noProof/>
          </w:rPr>
          <w:noBreakHyphen/>
          <w:t>6. Sample Input/Output for Disaster Classifier</w:t>
        </w:r>
        <w:r>
          <w:rPr>
            <w:noProof/>
            <w:webHidden/>
          </w:rPr>
          <w:tab/>
        </w:r>
        <w:r>
          <w:rPr>
            <w:noProof/>
            <w:webHidden/>
          </w:rPr>
          <w:fldChar w:fldCharType="begin"/>
        </w:r>
        <w:r>
          <w:rPr>
            <w:noProof/>
            <w:webHidden/>
          </w:rPr>
          <w:instrText xml:space="preserve"> PAGEREF _Toc394779543 \h </w:instrText>
        </w:r>
        <w:r>
          <w:rPr>
            <w:noProof/>
            <w:webHidden/>
          </w:rPr>
        </w:r>
      </w:ins>
      <w:r>
        <w:rPr>
          <w:noProof/>
          <w:webHidden/>
        </w:rPr>
        <w:fldChar w:fldCharType="separate"/>
      </w:r>
      <w:ins w:id="470" w:author="Vilson Lu" w:date="2014-08-02T21:49:00Z">
        <w:r>
          <w:rPr>
            <w:noProof/>
            <w:webHidden/>
          </w:rPr>
          <w:t>4-6</w:t>
        </w:r>
        <w:r>
          <w:rPr>
            <w:noProof/>
            <w:webHidden/>
          </w:rPr>
          <w:fldChar w:fldCharType="end"/>
        </w:r>
        <w:r w:rsidRPr="00BB79A0">
          <w:rPr>
            <w:rStyle w:val="Hyperlink"/>
            <w:noProof/>
          </w:rPr>
          <w:fldChar w:fldCharType="end"/>
        </w:r>
      </w:ins>
    </w:p>
    <w:p w14:paraId="126E4CE9" w14:textId="77777777" w:rsidR="00754FA6" w:rsidRDefault="00754FA6">
      <w:pPr>
        <w:pStyle w:val="TableofFigures"/>
        <w:tabs>
          <w:tab w:val="right" w:leader="dot" w:pos="9350"/>
        </w:tabs>
        <w:rPr>
          <w:ins w:id="471" w:author="Vilson Lu" w:date="2014-08-02T21:49:00Z"/>
          <w:rFonts w:asciiTheme="minorHAnsi" w:eastAsiaTheme="minorEastAsia" w:hAnsiTheme="minorHAnsi" w:cstheme="minorBidi"/>
          <w:noProof/>
          <w:sz w:val="22"/>
          <w:szCs w:val="22"/>
          <w:lang w:val="en-PH" w:eastAsia="zh-CN"/>
        </w:rPr>
      </w:pPr>
      <w:ins w:id="472" w:author="Vilson Lu" w:date="2014-08-02T21:49:00Z">
        <w:r w:rsidRPr="00BB79A0">
          <w:rPr>
            <w:rStyle w:val="Hyperlink"/>
            <w:noProof/>
          </w:rPr>
          <w:fldChar w:fldCharType="begin"/>
        </w:r>
        <w:r w:rsidRPr="00BB79A0">
          <w:rPr>
            <w:rStyle w:val="Hyperlink"/>
            <w:noProof/>
          </w:rPr>
          <w:instrText xml:space="preserve"> </w:instrText>
        </w:r>
        <w:r>
          <w:rPr>
            <w:noProof/>
          </w:rPr>
          <w:instrText>HYPERLINK \l "_Toc394779544"</w:instrText>
        </w:r>
        <w:r w:rsidRPr="00BB79A0">
          <w:rPr>
            <w:rStyle w:val="Hyperlink"/>
            <w:noProof/>
          </w:rPr>
          <w:instrText xml:space="preserve"> </w:instrText>
        </w:r>
        <w:r w:rsidRPr="00BB79A0">
          <w:rPr>
            <w:rStyle w:val="Hyperlink"/>
            <w:noProof/>
          </w:rPr>
        </w:r>
        <w:r w:rsidRPr="00BB79A0">
          <w:rPr>
            <w:rStyle w:val="Hyperlink"/>
            <w:noProof/>
          </w:rPr>
          <w:fldChar w:fldCharType="separate"/>
        </w:r>
        <w:r w:rsidRPr="00BB79A0">
          <w:rPr>
            <w:rStyle w:val="Hyperlink"/>
            <w:noProof/>
          </w:rPr>
          <w:t>Table 4</w:t>
        </w:r>
        <w:r w:rsidRPr="00BB79A0">
          <w:rPr>
            <w:rStyle w:val="Hyperlink"/>
            <w:noProof/>
          </w:rPr>
          <w:noBreakHyphen/>
          <w:t>7. Sample Features and Values</w:t>
        </w:r>
        <w:r>
          <w:rPr>
            <w:noProof/>
            <w:webHidden/>
          </w:rPr>
          <w:tab/>
        </w:r>
        <w:r>
          <w:rPr>
            <w:noProof/>
            <w:webHidden/>
          </w:rPr>
          <w:fldChar w:fldCharType="begin"/>
        </w:r>
        <w:r>
          <w:rPr>
            <w:noProof/>
            <w:webHidden/>
          </w:rPr>
          <w:instrText xml:space="preserve"> PAGEREF _Toc394779544 \h </w:instrText>
        </w:r>
        <w:r>
          <w:rPr>
            <w:noProof/>
            <w:webHidden/>
          </w:rPr>
        </w:r>
      </w:ins>
      <w:r>
        <w:rPr>
          <w:noProof/>
          <w:webHidden/>
        </w:rPr>
        <w:fldChar w:fldCharType="separate"/>
      </w:r>
      <w:ins w:id="473" w:author="Vilson Lu" w:date="2014-08-02T21:49:00Z">
        <w:r>
          <w:rPr>
            <w:noProof/>
            <w:webHidden/>
          </w:rPr>
          <w:t>4-7</w:t>
        </w:r>
        <w:r>
          <w:rPr>
            <w:noProof/>
            <w:webHidden/>
          </w:rPr>
          <w:fldChar w:fldCharType="end"/>
        </w:r>
        <w:r w:rsidRPr="00BB79A0">
          <w:rPr>
            <w:rStyle w:val="Hyperlink"/>
            <w:noProof/>
          </w:rPr>
          <w:fldChar w:fldCharType="end"/>
        </w:r>
      </w:ins>
    </w:p>
    <w:p w14:paraId="2C893314" w14:textId="77777777" w:rsidR="00754FA6" w:rsidRDefault="00754FA6">
      <w:pPr>
        <w:pStyle w:val="TableofFigures"/>
        <w:tabs>
          <w:tab w:val="right" w:leader="dot" w:pos="9350"/>
        </w:tabs>
        <w:rPr>
          <w:ins w:id="474" w:author="Vilson Lu" w:date="2014-08-02T21:49:00Z"/>
          <w:rFonts w:asciiTheme="minorHAnsi" w:eastAsiaTheme="minorEastAsia" w:hAnsiTheme="minorHAnsi" w:cstheme="minorBidi"/>
          <w:noProof/>
          <w:sz w:val="22"/>
          <w:szCs w:val="22"/>
          <w:lang w:val="en-PH" w:eastAsia="zh-CN"/>
        </w:rPr>
      </w:pPr>
      <w:ins w:id="475" w:author="Vilson Lu" w:date="2014-08-02T21:49:00Z">
        <w:r w:rsidRPr="00BB79A0">
          <w:rPr>
            <w:rStyle w:val="Hyperlink"/>
            <w:noProof/>
          </w:rPr>
          <w:fldChar w:fldCharType="begin"/>
        </w:r>
        <w:r w:rsidRPr="00BB79A0">
          <w:rPr>
            <w:rStyle w:val="Hyperlink"/>
            <w:noProof/>
          </w:rPr>
          <w:instrText xml:space="preserve"> </w:instrText>
        </w:r>
        <w:r>
          <w:rPr>
            <w:noProof/>
          </w:rPr>
          <w:instrText>HYPERLINK \l "_Toc394779545"</w:instrText>
        </w:r>
        <w:r w:rsidRPr="00BB79A0">
          <w:rPr>
            <w:rStyle w:val="Hyperlink"/>
            <w:noProof/>
          </w:rPr>
          <w:instrText xml:space="preserve"> </w:instrText>
        </w:r>
        <w:r w:rsidRPr="00BB79A0">
          <w:rPr>
            <w:rStyle w:val="Hyperlink"/>
            <w:noProof/>
          </w:rPr>
        </w:r>
        <w:r w:rsidRPr="00BB79A0">
          <w:rPr>
            <w:rStyle w:val="Hyperlink"/>
            <w:noProof/>
          </w:rPr>
          <w:fldChar w:fldCharType="separate"/>
        </w:r>
        <w:r w:rsidRPr="00BB79A0">
          <w:rPr>
            <w:rStyle w:val="Hyperlink"/>
            <w:noProof/>
          </w:rPr>
          <w:t>Table 4</w:t>
        </w:r>
        <w:r w:rsidRPr="00BB79A0">
          <w:rPr>
            <w:rStyle w:val="Hyperlink"/>
            <w:noProof/>
          </w:rPr>
          <w:noBreakHyphen/>
          <w:t>8. Sample Generated Rules</w:t>
        </w:r>
        <w:r>
          <w:rPr>
            <w:noProof/>
            <w:webHidden/>
          </w:rPr>
          <w:tab/>
        </w:r>
        <w:r>
          <w:rPr>
            <w:noProof/>
            <w:webHidden/>
          </w:rPr>
          <w:fldChar w:fldCharType="begin"/>
        </w:r>
        <w:r>
          <w:rPr>
            <w:noProof/>
            <w:webHidden/>
          </w:rPr>
          <w:instrText xml:space="preserve"> PAGEREF _Toc394779545 \h </w:instrText>
        </w:r>
        <w:r>
          <w:rPr>
            <w:noProof/>
            <w:webHidden/>
          </w:rPr>
        </w:r>
      </w:ins>
      <w:r>
        <w:rPr>
          <w:noProof/>
          <w:webHidden/>
        </w:rPr>
        <w:fldChar w:fldCharType="separate"/>
      </w:r>
      <w:ins w:id="476" w:author="Vilson Lu" w:date="2014-08-02T21:49:00Z">
        <w:r>
          <w:rPr>
            <w:noProof/>
            <w:webHidden/>
          </w:rPr>
          <w:t>4-9</w:t>
        </w:r>
        <w:r>
          <w:rPr>
            <w:noProof/>
            <w:webHidden/>
          </w:rPr>
          <w:fldChar w:fldCharType="end"/>
        </w:r>
        <w:r w:rsidRPr="00BB79A0">
          <w:rPr>
            <w:rStyle w:val="Hyperlink"/>
            <w:noProof/>
          </w:rPr>
          <w:fldChar w:fldCharType="end"/>
        </w:r>
      </w:ins>
    </w:p>
    <w:p w14:paraId="07E6075B" w14:textId="77777777" w:rsidR="00C70968" w:rsidDel="005E4413" w:rsidRDefault="00C70968">
      <w:pPr>
        <w:pStyle w:val="TableofFigures"/>
        <w:tabs>
          <w:tab w:val="right" w:leader="dot" w:pos="9350"/>
        </w:tabs>
        <w:rPr>
          <w:del w:id="477" w:author="Vilson Lu" w:date="2014-07-31T15:52:00Z"/>
          <w:rFonts w:asciiTheme="minorHAnsi" w:eastAsiaTheme="minorEastAsia" w:hAnsiTheme="minorHAnsi" w:cstheme="minorBidi"/>
          <w:noProof/>
          <w:sz w:val="22"/>
          <w:szCs w:val="22"/>
          <w:lang w:val="en-PH" w:eastAsia="zh-CN"/>
        </w:rPr>
      </w:pPr>
      <w:del w:id="478" w:author="Vilson Lu" w:date="2014-07-31T15:52:00Z">
        <w:r w:rsidRPr="005E4413" w:rsidDel="005E4413">
          <w:rPr>
            <w:noProof/>
            <w:rPrChange w:id="479" w:author="Vilson Lu" w:date="2014-07-31T15:52:00Z">
              <w:rPr>
                <w:rStyle w:val="Hyperlink"/>
                <w:noProof/>
              </w:rPr>
            </w:rPrChange>
          </w:rPr>
          <w:delText>Table 1</w:delText>
        </w:r>
        <w:r w:rsidRPr="005E4413" w:rsidDel="005E4413">
          <w:rPr>
            <w:noProof/>
            <w:rPrChange w:id="480" w:author="Vilson Lu" w:date="2014-07-31T15:52:00Z">
              <w:rPr>
                <w:rStyle w:val="Hyperlink"/>
                <w:noProof/>
              </w:rPr>
            </w:rPrChange>
          </w:rPr>
          <w:noBreakHyphen/>
          <w:delText>1. Timetable of Activities (April 2014 - April 2015)</w:delText>
        </w:r>
        <w:r w:rsidDel="005E4413">
          <w:rPr>
            <w:noProof/>
            <w:webHidden/>
          </w:rPr>
          <w:tab/>
          <w:delText>1-7</w:delText>
        </w:r>
      </w:del>
    </w:p>
    <w:p w14:paraId="1EB4D5C6" w14:textId="77777777" w:rsidR="00C70968" w:rsidDel="005E4413" w:rsidRDefault="00C70968">
      <w:pPr>
        <w:pStyle w:val="TableofFigures"/>
        <w:tabs>
          <w:tab w:val="right" w:leader="dot" w:pos="9350"/>
        </w:tabs>
        <w:rPr>
          <w:del w:id="481" w:author="Vilson Lu" w:date="2014-07-31T15:52:00Z"/>
          <w:rFonts w:asciiTheme="minorHAnsi" w:eastAsiaTheme="minorEastAsia" w:hAnsiTheme="minorHAnsi" w:cstheme="minorBidi"/>
          <w:noProof/>
          <w:sz w:val="22"/>
          <w:szCs w:val="22"/>
          <w:lang w:val="en-PH" w:eastAsia="zh-CN"/>
        </w:rPr>
      </w:pPr>
      <w:del w:id="482" w:author="Vilson Lu" w:date="2014-07-31T15:52:00Z">
        <w:r w:rsidRPr="005E4413" w:rsidDel="005E4413">
          <w:rPr>
            <w:noProof/>
            <w:rPrChange w:id="483" w:author="Vilson Lu" w:date="2014-07-31T15:52:00Z">
              <w:rPr>
                <w:rStyle w:val="Hyperlink"/>
                <w:noProof/>
              </w:rPr>
            </w:rPrChange>
          </w:rPr>
          <w:delText>Table 2</w:delText>
        </w:r>
        <w:r w:rsidRPr="005E4413" w:rsidDel="005E4413">
          <w:rPr>
            <w:noProof/>
            <w:rPrChange w:id="484" w:author="Vilson Lu" w:date="2014-07-31T15:52:00Z">
              <w:rPr>
                <w:rStyle w:val="Hyperlink"/>
                <w:noProof/>
              </w:rPr>
            </w:rPrChange>
          </w:rPr>
          <w:noBreakHyphen/>
          <w:delText>1. Summary of Reviewed Information Extraction Systems</w:delText>
        </w:r>
        <w:r w:rsidDel="005E4413">
          <w:rPr>
            <w:noProof/>
            <w:webHidden/>
          </w:rPr>
          <w:tab/>
          <w:delText>2-6</w:delText>
        </w:r>
      </w:del>
    </w:p>
    <w:p w14:paraId="1A79CAC0" w14:textId="77777777" w:rsidR="00C70968" w:rsidDel="005E4413" w:rsidRDefault="00C70968">
      <w:pPr>
        <w:pStyle w:val="TableofFigures"/>
        <w:tabs>
          <w:tab w:val="right" w:leader="dot" w:pos="9350"/>
        </w:tabs>
        <w:rPr>
          <w:del w:id="485" w:author="Vilson Lu" w:date="2014-07-31T15:52:00Z"/>
          <w:rFonts w:asciiTheme="minorHAnsi" w:eastAsiaTheme="minorEastAsia" w:hAnsiTheme="minorHAnsi" w:cstheme="minorBidi"/>
          <w:noProof/>
          <w:sz w:val="22"/>
          <w:szCs w:val="22"/>
          <w:lang w:val="en-PH" w:eastAsia="zh-CN"/>
        </w:rPr>
      </w:pPr>
      <w:del w:id="486" w:author="Vilson Lu" w:date="2014-07-31T15:52:00Z">
        <w:r w:rsidRPr="005E4413" w:rsidDel="005E4413">
          <w:rPr>
            <w:noProof/>
            <w:rPrChange w:id="487" w:author="Vilson Lu" w:date="2014-07-31T15:52:00Z">
              <w:rPr>
                <w:rStyle w:val="Hyperlink"/>
                <w:noProof/>
              </w:rPr>
            </w:rPrChange>
          </w:rPr>
          <w:delText>Table 3</w:delText>
        </w:r>
        <w:r w:rsidRPr="005E4413" w:rsidDel="005E4413">
          <w:rPr>
            <w:noProof/>
            <w:rPrChange w:id="488" w:author="Vilson Lu" w:date="2014-07-31T15:52:00Z">
              <w:rPr>
                <w:rStyle w:val="Hyperlink"/>
                <w:noProof/>
              </w:rPr>
            </w:rPrChange>
          </w:rPr>
          <w:noBreakHyphen/>
          <w:delText>1. Examples of official government institution Twitter accounts and unified hashtags</w:delText>
        </w:r>
        <w:r w:rsidDel="005E4413">
          <w:rPr>
            <w:noProof/>
            <w:webHidden/>
          </w:rPr>
          <w:tab/>
          <w:delText>3-14</w:delText>
        </w:r>
      </w:del>
    </w:p>
    <w:p w14:paraId="4D63D59B" w14:textId="77777777" w:rsidR="00C70968" w:rsidDel="005E4413" w:rsidRDefault="00C70968">
      <w:pPr>
        <w:pStyle w:val="TableofFigures"/>
        <w:tabs>
          <w:tab w:val="right" w:leader="dot" w:pos="9350"/>
        </w:tabs>
        <w:rPr>
          <w:del w:id="489" w:author="Vilson Lu" w:date="2014-07-31T15:52:00Z"/>
          <w:rFonts w:asciiTheme="minorHAnsi" w:eastAsiaTheme="minorEastAsia" w:hAnsiTheme="minorHAnsi" w:cstheme="minorBidi"/>
          <w:noProof/>
          <w:sz w:val="22"/>
          <w:szCs w:val="22"/>
          <w:lang w:val="en-PH" w:eastAsia="zh-CN"/>
        </w:rPr>
      </w:pPr>
      <w:del w:id="490" w:author="Vilson Lu" w:date="2014-07-31T15:52:00Z">
        <w:r w:rsidRPr="005E4413" w:rsidDel="005E4413">
          <w:rPr>
            <w:noProof/>
            <w:rPrChange w:id="491" w:author="Vilson Lu" w:date="2014-07-31T15:52:00Z">
              <w:rPr>
                <w:rStyle w:val="Hyperlink"/>
                <w:noProof/>
              </w:rPr>
            </w:rPrChange>
          </w:rPr>
          <w:delText>Table 3</w:delText>
        </w:r>
        <w:r w:rsidRPr="005E4413" w:rsidDel="005E4413">
          <w:rPr>
            <w:noProof/>
            <w:rPrChange w:id="492" w:author="Vilson Lu" w:date="2014-07-31T15:52:00Z">
              <w:rPr>
                <w:rStyle w:val="Hyperlink"/>
                <w:noProof/>
              </w:rPr>
            </w:rPrChange>
          </w:rPr>
          <w:noBreakHyphen/>
          <w:delText>2. Examples of disaster-related tweets with extractable information</w:delText>
        </w:r>
        <w:r w:rsidDel="005E4413">
          <w:rPr>
            <w:noProof/>
            <w:webHidden/>
          </w:rPr>
          <w:tab/>
          <w:delText>3-15</w:delText>
        </w:r>
      </w:del>
    </w:p>
    <w:p w14:paraId="0A067B72" w14:textId="77777777" w:rsidR="00C70968" w:rsidDel="005E4413" w:rsidRDefault="00C70968">
      <w:pPr>
        <w:pStyle w:val="TableofFigures"/>
        <w:tabs>
          <w:tab w:val="right" w:leader="dot" w:pos="9350"/>
        </w:tabs>
        <w:rPr>
          <w:del w:id="493" w:author="Vilson Lu" w:date="2014-07-31T15:52:00Z"/>
          <w:rFonts w:asciiTheme="minorHAnsi" w:eastAsiaTheme="minorEastAsia" w:hAnsiTheme="minorHAnsi" w:cstheme="minorBidi"/>
          <w:noProof/>
          <w:sz w:val="22"/>
          <w:szCs w:val="22"/>
          <w:lang w:val="en-PH" w:eastAsia="zh-CN"/>
        </w:rPr>
      </w:pPr>
      <w:del w:id="494" w:author="Vilson Lu" w:date="2014-07-31T15:52:00Z">
        <w:r w:rsidRPr="005E4413" w:rsidDel="005E4413">
          <w:rPr>
            <w:noProof/>
            <w:rPrChange w:id="495" w:author="Vilson Lu" w:date="2014-07-31T15:52:00Z">
              <w:rPr>
                <w:rStyle w:val="Hyperlink"/>
                <w:noProof/>
              </w:rPr>
            </w:rPrChange>
          </w:rPr>
          <w:delText>Table 3</w:delText>
        </w:r>
        <w:r w:rsidRPr="005E4413" w:rsidDel="005E4413">
          <w:rPr>
            <w:noProof/>
            <w:rPrChange w:id="496" w:author="Vilson Lu" w:date="2014-07-31T15:52:00Z">
              <w:rPr>
                <w:rStyle w:val="Hyperlink"/>
                <w:noProof/>
              </w:rPr>
            </w:rPrChange>
          </w:rPr>
          <w:noBreakHyphen/>
          <w:delText>3. Confusion Matrix (Davis and Goadrich, 2006)</w:delText>
        </w:r>
        <w:r w:rsidDel="005E4413">
          <w:rPr>
            <w:noProof/>
            <w:webHidden/>
          </w:rPr>
          <w:tab/>
          <w:delText>3-16</w:delText>
        </w:r>
      </w:del>
    </w:p>
    <w:p w14:paraId="35BA799D" w14:textId="77777777" w:rsidR="00C70968" w:rsidDel="005E4413" w:rsidRDefault="00C70968">
      <w:pPr>
        <w:pStyle w:val="TableofFigures"/>
        <w:tabs>
          <w:tab w:val="right" w:leader="dot" w:pos="9350"/>
        </w:tabs>
        <w:rPr>
          <w:del w:id="497" w:author="Vilson Lu" w:date="2014-07-31T15:52:00Z"/>
          <w:rFonts w:asciiTheme="minorHAnsi" w:eastAsiaTheme="minorEastAsia" w:hAnsiTheme="minorHAnsi" w:cstheme="minorBidi"/>
          <w:noProof/>
          <w:sz w:val="22"/>
          <w:szCs w:val="22"/>
          <w:lang w:val="en-PH" w:eastAsia="zh-CN"/>
        </w:rPr>
      </w:pPr>
      <w:del w:id="498" w:author="Vilson Lu" w:date="2014-07-31T15:52:00Z">
        <w:r w:rsidRPr="005E4413" w:rsidDel="005E4413">
          <w:rPr>
            <w:noProof/>
            <w:rPrChange w:id="499" w:author="Vilson Lu" w:date="2014-07-31T15:52:00Z">
              <w:rPr>
                <w:rStyle w:val="Hyperlink"/>
                <w:noProof/>
              </w:rPr>
            </w:rPrChange>
          </w:rPr>
          <w:delText>Table 4</w:delText>
        </w:r>
        <w:r w:rsidRPr="005E4413" w:rsidDel="005E4413">
          <w:rPr>
            <w:noProof/>
            <w:rPrChange w:id="500" w:author="Vilson Lu" w:date="2014-07-31T15:52:00Z">
              <w:rPr>
                <w:rStyle w:val="Hyperlink"/>
                <w:noProof/>
              </w:rPr>
            </w:rPrChange>
          </w:rPr>
          <w:noBreakHyphen/>
          <w:delText>1. Sample Input/Output for Text Normalizer</w:delText>
        </w:r>
        <w:r w:rsidDel="005E4413">
          <w:rPr>
            <w:noProof/>
            <w:webHidden/>
          </w:rPr>
          <w:tab/>
          <w:delText>4-3</w:delText>
        </w:r>
      </w:del>
    </w:p>
    <w:p w14:paraId="4DD85486" w14:textId="77777777" w:rsidR="00C70968" w:rsidDel="005E4413" w:rsidRDefault="00C70968">
      <w:pPr>
        <w:pStyle w:val="TableofFigures"/>
        <w:tabs>
          <w:tab w:val="right" w:leader="dot" w:pos="9350"/>
        </w:tabs>
        <w:rPr>
          <w:del w:id="501" w:author="Vilson Lu" w:date="2014-07-31T15:52:00Z"/>
          <w:rFonts w:asciiTheme="minorHAnsi" w:eastAsiaTheme="minorEastAsia" w:hAnsiTheme="minorHAnsi" w:cstheme="minorBidi"/>
          <w:noProof/>
          <w:sz w:val="22"/>
          <w:szCs w:val="22"/>
          <w:lang w:val="en-PH" w:eastAsia="zh-CN"/>
        </w:rPr>
      </w:pPr>
      <w:del w:id="502" w:author="Vilson Lu" w:date="2014-07-31T15:52:00Z">
        <w:r w:rsidRPr="005E4413" w:rsidDel="005E4413">
          <w:rPr>
            <w:noProof/>
            <w:rPrChange w:id="503" w:author="Vilson Lu" w:date="2014-07-31T15:52:00Z">
              <w:rPr>
                <w:rStyle w:val="Hyperlink"/>
                <w:noProof/>
              </w:rPr>
            </w:rPrChange>
          </w:rPr>
          <w:delText>Table 4</w:delText>
        </w:r>
        <w:r w:rsidRPr="005E4413" w:rsidDel="005E4413">
          <w:rPr>
            <w:noProof/>
            <w:rPrChange w:id="504" w:author="Vilson Lu" w:date="2014-07-31T15:52:00Z">
              <w:rPr>
                <w:rStyle w:val="Hyperlink"/>
                <w:noProof/>
              </w:rPr>
            </w:rPrChange>
          </w:rPr>
          <w:noBreakHyphen/>
          <w:delText>2. Sample Input/Output Tokenizer</w:delText>
        </w:r>
        <w:r w:rsidDel="005E4413">
          <w:rPr>
            <w:noProof/>
            <w:webHidden/>
          </w:rPr>
          <w:tab/>
          <w:delText>4-4</w:delText>
        </w:r>
      </w:del>
    </w:p>
    <w:p w14:paraId="7F2F865F" w14:textId="77777777" w:rsidR="00C70968" w:rsidDel="005E4413" w:rsidRDefault="00C70968">
      <w:pPr>
        <w:pStyle w:val="TableofFigures"/>
        <w:tabs>
          <w:tab w:val="right" w:leader="dot" w:pos="9350"/>
        </w:tabs>
        <w:rPr>
          <w:del w:id="505" w:author="Vilson Lu" w:date="2014-07-31T15:52:00Z"/>
          <w:rFonts w:asciiTheme="minorHAnsi" w:eastAsiaTheme="minorEastAsia" w:hAnsiTheme="minorHAnsi" w:cstheme="minorBidi"/>
          <w:noProof/>
          <w:sz w:val="22"/>
          <w:szCs w:val="22"/>
          <w:lang w:val="en-PH" w:eastAsia="zh-CN"/>
        </w:rPr>
      </w:pPr>
      <w:del w:id="506" w:author="Vilson Lu" w:date="2014-07-31T15:52:00Z">
        <w:r w:rsidRPr="005E4413" w:rsidDel="005E4413">
          <w:rPr>
            <w:noProof/>
            <w:rPrChange w:id="507" w:author="Vilson Lu" w:date="2014-07-31T15:52:00Z">
              <w:rPr>
                <w:rStyle w:val="Hyperlink"/>
                <w:noProof/>
              </w:rPr>
            </w:rPrChange>
          </w:rPr>
          <w:delText>Table 4</w:delText>
        </w:r>
        <w:r w:rsidRPr="005E4413" w:rsidDel="005E4413">
          <w:rPr>
            <w:noProof/>
            <w:rPrChange w:id="508" w:author="Vilson Lu" w:date="2014-07-31T15:52:00Z">
              <w:rPr>
                <w:rStyle w:val="Hyperlink"/>
                <w:noProof/>
              </w:rPr>
            </w:rPrChange>
          </w:rPr>
          <w:noBreakHyphen/>
          <w:delText>3. Sample Input/Output for Filipino NER</w:delText>
        </w:r>
        <w:r w:rsidDel="005E4413">
          <w:rPr>
            <w:noProof/>
            <w:webHidden/>
          </w:rPr>
          <w:tab/>
          <w:delText>4-4</w:delText>
        </w:r>
      </w:del>
    </w:p>
    <w:p w14:paraId="5D42E7B7" w14:textId="77777777" w:rsidR="00C70968" w:rsidDel="005E4413" w:rsidRDefault="00C70968">
      <w:pPr>
        <w:pStyle w:val="TableofFigures"/>
        <w:tabs>
          <w:tab w:val="right" w:leader="dot" w:pos="9350"/>
        </w:tabs>
        <w:rPr>
          <w:del w:id="509" w:author="Vilson Lu" w:date="2014-07-31T15:52:00Z"/>
          <w:rFonts w:asciiTheme="minorHAnsi" w:eastAsiaTheme="minorEastAsia" w:hAnsiTheme="minorHAnsi" w:cstheme="minorBidi"/>
          <w:noProof/>
          <w:sz w:val="22"/>
          <w:szCs w:val="22"/>
          <w:lang w:val="en-PH" w:eastAsia="zh-CN"/>
        </w:rPr>
      </w:pPr>
      <w:del w:id="510" w:author="Vilson Lu" w:date="2014-07-31T15:52:00Z">
        <w:r w:rsidRPr="005E4413" w:rsidDel="005E4413">
          <w:rPr>
            <w:noProof/>
            <w:rPrChange w:id="511" w:author="Vilson Lu" w:date="2014-07-31T15:52:00Z">
              <w:rPr>
                <w:rStyle w:val="Hyperlink"/>
                <w:noProof/>
              </w:rPr>
            </w:rPrChange>
          </w:rPr>
          <w:delText>Table 4</w:delText>
        </w:r>
        <w:r w:rsidRPr="005E4413" w:rsidDel="005E4413">
          <w:rPr>
            <w:noProof/>
            <w:rPrChange w:id="512" w:author="Vilson Lu" w:date="2014-07-31T15:52:00Z">
              <w:rPr>
                <w:rStyle w:val="Hyperlink"/>
                <w:noProof/>
              </w:rPr>
            </w:rPrChange>
          </w:rPr>
          <w:noBreakHyphen/>
          <w:delText>4. Sample Input/Output Disaster Tagger</w:delText>
        </w:r>
        <w:r w:rsidDel="005E4413">
          <w:rPr>
            <w:noProof/>
            <w:webHidden/>
          </w:rPr>
          <w:tab/>
          <w:delText>4-5</w:delText>
        </w:r>
      </w:del>
    </w:p>
    <w:p w14:paraId="6AC04566" w14:textId="77777777" w:rsidR="00C70968" w:rsidDel="005E4413" w:rsidRDefault="00C70968">
      <w:pPr>
        <w:pStyle w:val="TableofFigures"/>
        <w:tabs>
          <w:tab w:val="right" w:leader="dot" w:pos="9350"/>
        </w:tabs>
        <w:rPr>
          <w:del w:id="513" w:author="Vilson Lu" w:date="2014-07-31T15:52:00Z"/>
          <w:rFonts w:asciiTheme="minorHAnsi" w:eastAsiaTheme="minorEastAsia" w:hAnsiTheme="minorHAnsi" w:cstheme="minorBidi"/>
          <w:noProof/>
          <w:sz w:val="22"/>
          <w:szCs w:val="22"/>
          <w:lang w:val="en-PH" w:eastAsia="zh-CN"/>
        </w:rPr>
      </w:pPr>
      <w:del w:id="514" w:author="Vilson Lu" w:date="2014-07-31T15:52:00Z">
        <w:r w:rsidRPr="005E4413" w:rsidDel="005E4413">
          <w:rPr>
            <w:noProof/>
            <w:rPrChange w:id="515" w:author="Vilson Lu" w:date="2014-07-31T15:52:00Z">
              <w:rPr>
                <w:rStyle w:val="Hyperlink"/>
                <w:noProof/>
              </w:rPr>
            </w:rPrChange>
          </w:rPr>
          <w:delText>Table 4</w:delText>
        </w:r>
        <w:r w:rsidRPr="005E4413" w:rsidDel="005E4413">
          <w:rPr>
            <w:noProof/>
            <w:rPrChange w:id="516" w:author="Vilson Lu" w:date="2014-07-31T15:52:00Z">
              <w:rPr>
                <w:rStyle w:val="Hyperlink"/>
                <w:noProof/>
              </w:rPr>
            </w:rPrChange>
          </w:rPr>
          <w:noBreakHyphen/>
          <w:delText>5. Sample Input/Output for Disaster Classifier</w:delText>
        </w:r>
        <w:r w:rsidDel="005E4413">
          <w:rPr>
            <w:noProof/>
            <w:webHidden/>
          </w:rPr>
          <w:tab/>
          <w:delText>4-5</w:delText>
        </w:r>
      </w:del>
    </w:p>
    <w:p w14:paraId="2951783C" w14:textId="56ECBF4B" w:rsidR="0082421E" w:rsidRPr="00EF6E7F" w:rsidRDefault="00ED1847">
      <w:pPr>
        <w:jc w:val="left"/>
      </w:pPr>
      <w:r w:rsidRPr="00EF6E7F">
        <w:fldChar w:fldCharType="end"/>
      </w:r>
    </w:p>
    <w:p w14:paraId="1DAAA68A" w14:textId="77777777" w:rsidR="0082421E" w:rsidRPr="00EF6E7F" w:rsidRDefault="0082421E">
      <w:pPr>
        <w:jc w:val="left"/>
        <w:rPr>
          <w:b/>
          <w:sz w:val="24"/>
        </w:rPr>
        <w:sectPr w:rsidR="0082421E" w:rsidRPr="00EF6E7F" w:rsidSect="003100BB">
          <w:pgSz w:w="12240" w:h="15840"/>
          <w:pgMar w:top="1440" w:right="1440" w:bottom="1440" w:left="1440" w:header="720" w:footer="720" w:gutter="0"/>
          <w:pgNumType w:start="0"/>
          <w:cols w:space="720"/>
          <w:titlePg/>
          <w:docGrid w:linePitch="360"/>
        </w:sectPr>
      </w:pPr>
    </w:p>
    <w:p w14:paraId="3CD31C3A" w14:textId="77777777" w:rsidR="00FC3B86" w:rsidRDefault="00FC3B86">
      <w:pPr>
        <w:jc w:val="left"/>
        <w:rPr>
          <w:b/>
          <w:sz w:val="24"/>
        </w:rPr>
      </w:pPr>
    </w:p>
    <w:p w14:paraId="0BD3C4B4" w14:textId="4908A2E6" w:rsidR="00C82EF5" w:rsidRPr="00EF6E7F" w:rsidRDefault="0082421E">
      <w:pPr>
        <w:jc w:val="left"/>
        <w:rPr>
          <w:b/>
          <w:sz w:val="24"/>
        </w:rPr>
      </w:pPr>
      <w:commentRangeStart w:id="517"/>
      <w:r w:rsidRPr="00EF6E7F">
        <w:rPr>
          <w:b/>
          <w:sz w:val="24"/>
        </w:rPr>
        <w:t>List</w:t>
      </w:r>
      <w:r w:rsidR="00C82EF5" w:rsidRPr="00EF6E7F">
        <w:rPr>
          <w:b/>
          <w:sz w:val="24"/>
        </w:rPr>
        <w:t xml:space="preserve"> of Figure</w:t>
      </w:r>
      <w:commentRangeEnd w:id="517"/>
      <w:r w:rsidR="007D3A2D">
        <w:rPr>
          <w:rStyle w:val="CommentReference"/>
        </w:rPr>
        <w:commentReference w:id="517"/>
      </w:r>
      <w:r w:rsidR="008B5F90">
        <w:rPr>
          <w:b/>
          <w:sz w:val="24"/>
        </w:rPr>
        <w:t>s</w:t>
      </w:r>
    </w:p>
    <w:p w14:paraId="07D10F2C" w14:textId="77777777" w:rsidR="00C82EF5" w:rsidRPr="00EF6E7F" w:rsidRDefault="00C82EF5">
      <w:pPr>
        <w:jc w:val="left"/>
        <w:rPr>
          <w:b/>
        </w:rPr>
      </w:pPr>
    </w:p>
    <w:p w14:paraId="025D0EBD" w14:textId="77777777" w:rsidR="00754FA6" w:rsidRDefault="00FC3B86">
      <w:pPr>
        <w:pStyle w:val="TableofFigures"/>
        <w:tabs>
          <w:tab w:val="right" w:leader="dot" w:pos="9350"/>
        </w:tabs>
        <w:rPr>
          <w:ins w:id="518" w:author="Vilson Lu" w:date="2014-08-02T21:56:00Z"/>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ins w:id="519" w:author="Vilson Lu" w:date="2014-08-02T21:56:00Z">
        <w:r w:rsidR="00754FA6" w:rsidRPr="00BB259F">
          <w:rPr>
            <w:rStyle w:val="Hyperlink"/>
            <w:noProof/>
          </w:rPr>
          <w:fldChar w:fldCharType="begin"/>
        </w:r>
        <w:r w:rsidR="00754FA6" w:rsidRPr="00BB259F">
          <w:rPr>
            <w:rStyle w:val="Hyperlink"/>
            <w:noProof/>
          </w:rPr>
          <w:instrText xml:space="preserve"> </w:instrText>
        </w:r>
        <w:r w:rsidR="00754FA6">
          <w:rPr>
            <w:noProof/>
          </w:rPr>
          <w:instrText>HYPERLINK \l "_Toc394779903"</w:instrText>
        </w:r>
        <w:r w:rsidR="00754FA6" w:rsidRPr="00BB259F">
          <w:rPr>
            <w:rStyle w:val="Hyperlink"/>
            <w:noProof/>
          </w:rPr>
          <w:instrText xml:space="preserve"> </w:instrText>
        </w:r>
        <w:r w:rsidR="00754FA6" w:rsidRPr="00BB259F">
          <w:rPr>
            <w:rStyle w:val="Hyperlink"/>
            <w:noProof/>
          </w:rPr>
        </w:r>
        <w:r w:rsidR="00754FA6" w:rsidRPr="00BB259F">
          <w:rPr>
            <w:rStyle w:val="Hyperlink"/>
            <w:noProof/>
          </w:rPr>
          <w:fldChar w:fldCharType="separate"/>
        </w:r>
        <w:r w:rsidR="00754FA6" w:rsidRPr="00BB259F">
          <w:rPr>
            <w:rStyle w:val="Hyperlink"/>
            <w:noProof/>
          </w:rPr>
          <w:t>Figure 1</w:t>
        </w:r>
        <w:r w:rsidR="00754FA6" w:rsidRPr="00BB259F">
          <w:rPr>
            <w:rStyle w:val="Hyperlink"/>
            <w:noProof/>
          </w:rPr>
          <w:noBreakHyphen/>
          <w:t>1. Research Methodology Phases</w:t>
        </w:r>
        <w:r w:rsidR="00754FA6">
          <w:rPr>
            <w:noProof/>
            <w:webHidden/>
          </w:rPr>
          <w:tab/>
        </w:r>
        <w:r w:rsidR="00754FA6">
          <w:rPr>
            <w:noProof/>
            <w:webHidden/>
          </w:rPr>
          <w:fldChar w:fldCharType="begin"/>
        </w:r>
        <w:r w:rsidR="00754FA6">
          <w:rPr>
            <w:noProof/>
            <w:webHidden/>
          </w:rPr>
          <w:instrText xml:space="preserve"> PAGEREF _Toc394779903 \h </w:instrText>
        </w:r>
        <w:r w:rsidR="00754FA6">
          <w:rPr>
            <w:noProof/>
            <w:webHidden/>
          </w:rPr>
        </w:r>
      </w:ins>
      <w:r w:rsidR="00754FA6">
        <w:rPr>
          <w:noProof/>
          <w:webHidden/>
        </w:rPr>
        <w:fldChar w:fldCharType="separate"/>
      </w:r>
      <w:ins w:id="520" w:author="Vilson Lu" w:date="2014-08-02T21:56:00Z">
        <w:r w:rsidR="00754FA6">
          <w:rPr>
            <w:noProof/>
            <w:webHidden/>
          </w:rPr>
          <w:t>1-5</w:t>
        </w:r>
        <w:r w:rsidR="00754FA6">
          <w:rPr>
            <w:noProof/>
            <w:webHidden/>
          </w:rPr>
          <w:fldChar w:fldCharType="end"/>
        </w:r>
        <w:r w:rsidR="00754FA6" w:rsidRPr="00BB259F">
          <w:rPr>
            <w:rStyle w:val="Hyperlink"/>
            <w:noProof/>
          </w:rPr>
          <w:fldChar w:fldCharType="end"/>
        </w:r>
      </w:ins>
    </w:p>
    <w:p w14:paraId="470B12B2" w14:textId="77777777" w:rsidR="00754FA6" w:rsidRDefault="00754FA6">
      <w:pPr>
        <w:pStyle w:val="TableofFigures"/>
        <w:tabs>
          <w:tab w:val="right" w:leader="dot" w:pos="9350"/>
        </w:tabs>
        <w:rPr>
          <w:ins w:id="521" w:author="Vilson Lu" w:date="2014-08-02T21:56:00Z"/>
          <w:rFonts w:asciiTheme="minorHAnsi" w:eastAsiaTheme="minorEastAsia" w:hAnsiTheme="minorHAnsi" w:cstheme="minorBidi"/>
          <w:noProof/>
          <w:sz w:val="22"/>
          <w:szCs w:val="22"/>
          <w:lang w:val="en-PH" w:eastAsia="zh-CN"/>
        </w:rPr>
      </w:pPr>
      <w:ins w:id="522" w:author="Vilson Lu" w:date="2014-08-02T21:56:00Z">
        <w:r w:rsidRPr="00BB259F">
          <w:rPr>
            <w:rStyle w:val="Hyperlink"/>
            <w:noProof/>
          </w:rPr>
          <w:fldChar w:fldCharType="begin"/>
        </w:r>
        <w:r w:rsidRPr="00BB259F">
          <w:rPr>
            <w:rStyle w:val="Hyperlink"/>
            <w:noProof/>
          </w:rPr>
          <w:instrText xml:space="preserve"> </w:instrText>
        </w:r>
        <w:r>
          <w:rPr>
            <w:noProof/>
          </w:rPr>
          <w:instrText>HYPERLINK \l "_Toc394779904"</w:instrText>
        </w:r>
        <w:r w:rsidRPr="00BB259F">
          <w:rPr>
            <w:rStyle w:val="Hyperlink"/>
            <w:noProof/>
          </w:rPr>
          <w:instrText xml:space="preserve"> </w:instrText>
        </w:r>
        <w:r w:rsidRPr="00BB259F">
          <w:rPr>
            <w:rStyle w:val="Hyperlink"/>
            <w:noProof/>
          </w:rPr>
        </w:r>
        <w:r w:rsidRPr="00BB259F">
          <w:rPr>
            <w:rStyle w:val="Hyperlink"/>
            <w:noProof/>
          </w:rPr>
          <w:fldChar w:fldCharType="separate"/>
        </w:r>
        <w:r w:rsidRPr="00BB259F">
          <w:rPr>
            <w:rStyle w:val="Hyperlink"/>
            <w:noProof/>
          </w:rPr>
          <w:t>Figure 3</w:t>
        </w:r>
        <w:r w:rsidRPr="00BB259F">
          <w:rPr>
            <w:rStyle w:val="Hyperlink"/>
            <w:noProof/>
          </w:rPr>
          <w:noBreakHyphen/>
          <w:t>1. Structure of an Information Extraction System</w:t>
        </w:r>
        <w:r>
          <w:rPr>
            <w:noProof/>
            <w:webHidden/>
          </w:rPr>
          <w:tab/>
        </w:r>
        <w:r>
          <w:rPr>
            <w:noProof/>
            <w:webHidden/>
          </w:rPr>
          <w:fldChar w:fldCharType="begin"/>
        </w:r>
        <w:r>
          <w:rPr>
            <w:noProof/>
            <w:webHidden/>
          </w:rPr>
          <w:instrText xml:space="preserve"> PAGEREF _Toc394779904 \h </w:instrText>
        </w:r>
        <w:r>
          <w:rPr>
            <w:noProof/>
            <w:webHidden/>
          </w:rPr>
        </w:r>
      </w:ins>
      <w:r>
        <w:rPr>
          <w:noProof/>
          <w:webHidden/>
        </w:rPr>
        <w:fldChar w:fldCharType="separate"/>
      </w:r>
      <w:ins w:id="523" w:author="Vilson Lu" w:date="2014-08-02T21:56:00Z">
        <w:r>
          <w:rPr>
            <w:noProof/>
            <w:webHidden/>
          </w:rPr>
          <w:t>3-2</w:t>
        </w:r>
        <w:r>
          <w:rPr>
            <w:noProof/>
            <w:webHidden/>
          </w:rPr>
          <w:fldChar w:fldCharType="end"/>
        </w:r>
        <w:r w:rsidRPr="00BB259F">
          <w:rPr>
            <w:rStyle w:val="Hyperlink"/>
            <w:noProof/>
          </w:rPr>
          <w:fldChar w:fldCharType="end"/>
        </w:r>
      </w:ins>
    </w:p>
    <w:p w14:paraId="0ED90CB0" w14:textId="77777777" w:rsidR="00754FA6" w:rsidRDefault="00754FA6">
      <w:pPr>
        <w:pStyle w:val="TableofFigures"/>
        <w:tabs>
          <w:tab w:val="right" w:leader="dot" w:pos="9350"/>
        </w:tabs>
        <w:rPr>
          <w:ins w:id="524" w:author="Vilson Lu" w:date="2014-08-02T21:56:00Z"/>
          <w:rFonts w:asciiTheme="minorHAnsi" w:eastAsiaTheme="minorEastAsia" w:hAnsiTheme="minorHAnsi" w:cstheme="minorBidi"/>
          <w:noProof/>
          <w:sz w:val="22"/>
          <w:szCs w:val="22"/>
          <w:lang w:val="en-PH" w:eastAsia="zh-CN"/>
        </w:rPr>
      </w:pPr>
      <w:ins w:id="525" w:author="Vilson Lu" w:date="2014-08-02T21:56:00Z">
        <w:r w:rsidRPr="00BB259F">
          <w:rPr>
            <w:rStyle w:val="Hyperlink"/>
            <w:noProof/>
          </w:rPr>
          <w:fldChar w:fldCharType="begin"/>
        </w:r>
        <w:r w:rsidRPr="00BB259F">
          <w:rPr>
            <w:rStyle w:val="Hyperlink"/>
            <w:noProof/>
          </w:rPr>
          <w:instrText xml:space="preserve"> </w:instrText>
        </w:r>
        <w:r>
          <w:rPr>
            <w:noProof/>
          </w:rPr>
          <w:instrText>HYPERLINK \l "_Toc394779905"</w:instrText>
        </w:r>
        <w:r w:rsidRPr="00BB259F">
          <w:rPr>
            <w:rStyle w:val="Hyperlink"/>
            <w:noProof/>
          </w:rPr>
          <w:instrText xml:space="preserve"> </w:instrText>
        </w:r>
        <w:r w:rsidRPr="00BB259F">
          <w:rPr>
            <w:rStyle w:val="Hyperlink"/>
            <w:noProof/>
          </w:rPr>
        </w:r>
        <w:r w:rsidRPr="00BB259F">
          <w:rPr>
            <w:rStyle w:val="Hyperlink"/>
            <w:noProof/>
          </w:rPr>
          <w:fldChar w:fldCharType="separate"/>
        </w:r>
        <w:r w:rsidRPr="00BB259F">
          <w:rPr>
            <w:rStyle w:val="Hyperlink"/>
            <w:noProof/>
          </w:rPr>
          <w:t>Figure 3</w:t>
        </w:r>
        <w:r w:rsidRPr="00BB259F">
          <w:rPr>
            <w:rStyle w:val="Hyperlink"/>
            <w:noProof/>
          </w:rPr>
          <w:noBreakHyphen/>
          <w:t>2. StaLe Lemmatization Process</w:t>
        </w:r>
        <w:r>
          <w:rPr>
            <w:noProof/>
            <w:webHidden/>
          </w:rPr>
          <w:tab/>
        </w:r>
        <w:r>
          <w:rPr>
            <w:noProof/>
            <w:webHidden/>
          </w:rPr>
          <w:fldChar w:fldCharType="begin"/>
        </w:r>
        <w:r>
          <w:rPr>
            <w:noProof/>
            <w:webHidden/>
          </w:rPr>
          <w:instrText xml:space="preserve"> PAGEREF _Toc394779905 \h </w:instrText>
        </w:r>
        <w:r>
          <w:rPr>
            <w:noProof/>
            <w:webHidden/>
          </w:rPr>
        </w:r>
      </w:ins>
      <w:r>
        <w:rPr>
          <w:noProof/>
          <w:webHidden/>
        </w:rPr>
        <w:fldChar w:fldCharType="separate"/>
      </w:r>
      <w:ins w:id="526" w:author="Vilson Lu" w:date="2014-08-02T21:56:00Z">
        <w:r>
          <w:rPr>
            <w:noProof/>
            <w:webHidden/>
          </w:rPr>
          <w:t>3-6</w:t>
        </w:r>
        <w:r>
          <w:rPr>
            <w:noProof/>
            <w:webHidden/>
          </w:rPr>
          <w:fldChar w:fldCharType="end"/>
        </w:r>
        <w:r w:rsidRPr="00BB259F">
          <w:rPr>
            <w:rStyle w:val="Hyperlink"/>
            <w:noProof/>
          </w:rPr>
          <w:fldChar w:fldCharType="end"/>
        </w:r>
      </w:ins>
    </w:p>
    <w:p w14:paraId="37C87422" w14:textId="77777777" w:rsidR="00754FA6" w:rsidRDefault="00754FA6">
      <w:pPr>
        <w:pStyle w:val="TableofFigures"/>
        <w:tabs>
          <w:tab w:val="right" w:leader="dot" w:pos="9350"/>
        </w:tabs>
        <w:rPr>
          <w:ins w:id="527" w:author="Vilson Lu" w:date="2014-08-02T21:56:00Z"/>
          <w:rFonts w:asciiTheme="minorHAnsi" w:eastAsiaTheme="minorEastAsia" w:hAnsiTheme="minorHAnsi" w:cstheme="minorBidi"/>
          <w:noProof/>
          <w:sz w:val="22"/>
          <w:szCs w:val="22"/>
          <w:lang w:val="en-PH" w:eastAsia="zh-CN"/>
        </w:rPr>
      </w:pPr>
      <w:ins w:id="528" w:author="Vilson Lu" w:date="2014-08-02T21:56:00Z">
        <w:r w:rsidRPr="00BB259F">
          <w:rPr>
            <w:rStyle w:val="Hyperlink"/>
            <w:noProof/>
          </w:rPr>
          <w:fldChar w:fldCharType="begin"/>
        </w:r>
        <w:r w:rsidRPr="00BB259F">
          <w:rPr>
            <w:rStyle w:val="Hyperlink"/>
            <w:noProof/>
          </w:rPr>
          <w:instrText xml:space="preserve"> </w:instrText>
        </w:r>
        <w:r>
          <w:rPr>
            <w:noProof/>
          </w:rPr>
          <w:instrText>HYPERLINK "C:\\Users\\Vilson\\Dropbox\\Awesome Nerds\\THESIS\\Gridlock\\THESIS\\thesis-document (8-02-2014 1419).docx" \l "_Toc394779906"</w:instrText>
        </w:r>
        <w:r w:rsidRPr="00BB259F">
          <w:rPr>
            <w:rStyle w:val="Hyperlink"/>
            <w:noProof/>
          </w:rPr>
          <w:instrText xml:space="preserve"> </w:instrText>
        </w:r>
        <w:r w:rsidRPr="00BB259F">
          <w:rPr>
            <w:rStyle w:val="Hyperlink"/>
            <w:noProof/>
          </w:rPr>
        </w:r>
        <w:r w:rsidRPr="00BB259F">
          <w:rPr>
            <w:rStyle w:val="Hyperlink"/>
            <w:noProof/>
          </w:rPr>
          <w:fldChar w:fldCharType="separate"/>
        </w:r>
        <w:r w:rsidRPr="00BB259F">
          <w:rPr>
            <w:rStyle w:val="Hyperlink"/>
            <w:noProof/>
          </w:rPr>
          <w:t>Figure 3</w:t>
        </w:r>
        <w:r w:rsidRPr="00BB259F">
          <w:rPr>
            <w:rStyle w:val="Hyperlink"/>
            <w:noProof/>
          </w:rPr>
          <w:noBreakHyphen/>
          <w:t>3. Poibeau's General Architecture</w:t>
        </w:r>
        <w:r>
          <w:rPr>
            <w:noProof/>
            <w:webHidden/>
          </w:rPr>
          <w:tab/>
        </w:r>
        <w:r>
          <w:rPr>
            <w:noProof/>
            <w:webHidden/>
          </w:rPr>
          <w:fldChar w:fldCharType="begin"/>
        </w:r>
        <w:r>
          <w:rPr>
            <w:noProof/>
            <w:webHidden/>
          </w:rPr>
          <w:instrText xml:space="preserve"> PAGEREF _Toc394779906 \h </w:instrText>
        </w:r>
        <w:r>
          <w:rPr>
            <w:noProof/>
            <w:webHidden/>
          </w:rPr>
        </w:r>
      </w:ins>
      <w:r>
        <w:rPr>
          <w:noProof/>
          <w:webHidden/>
        </w:rPr>
        <w:fldChar w:fldCharType="separate"/>
      </w:r>
      <w:ins w:id="529" w:author="Vilson Lu" w:date="2014-08-02T21:56:00Z">
        <w:r>
          <w:rPr>
            <w:noProof/>
            <w:webHidden/>
          </w:rPr>
          <w:t>3-7</w:t>
        </w:r>
        <w:r>
          <w:rPr>
            <w:noProof/>
            <w:webHidden/>
          </w:rPr>
          <w:fldChar w:fldCharType="end"/>
        </w:r>
        <w:r w:rsidRPr="00BB259F">
          <w:rPr>
            <w:rStyle w:val="Hyperlink"/>
            <w:noProof/>
          </w:rPr>
          <w:fldChar w:fldCharType="end"/>
        </w:r>
      </w:ins>
    </w:p>
    <w:p w14:paraId="201C1F09" w14:textId="77777777" w:rsidR="00754FA6" w:rsidRDefault="00754FA6">
      <w:pPr>
        <w:pStyle w:val="TableofFigures"/>
        <w:tabs>
          <w:tab w:val="right" w:leader="dot" w:pos="9350"/>
        </w:tabs>
        <w:rPr>
          <w:ins w:id="530" w:author="Vilson Lu" w:date="2014-08-02T21:56:00Z"/>
          <w:rFonts w:asciiTheme="minorHAnsi" w:eastAsiaTheme="minorEastAsia" w:hAnsiTheme="minorHAnsi" w:cstheme="minorBidi"/>
          <w:noProof/>
          <w:sz w:val="22"/>
          <w:szCs w:val="22"/>
          <w:lang w:val="en-PH" w:eastAsia="zh-CN"/>
        </w:rPr>
      </w:pPr>
      <w:ins w:id="531" w:author="Vilson Lu" w:date="2014-08-02T21:56:00Z">
        <w:r w:rsidRPr="00BB259F">
          <w:rPr>
            <w:rStyle w:val="Hyperlink"/>
            <w:noProof/>
          </w:rPr>
          <w:fldChar w:fldCharType="begin"/>
        </w:r>
        <w:r w:rsidRPr="00BB259F">
          <w:rPr>
            <w:rStyle w:val="Hyperlink"/>
            <w:noProof/>
          </w:rPr>
          <w:instrText xml:space="preserve"> </w:instrText>
        </w:r>
        <w:r>
          <w:rPr>
            <w:noProof/>
          </w:rPr>
          <w:instrText>HYPERLINK \l "_Toc394779907"</w:instrText>
        </w:r>
        <w:r w:rsidRPr="00BB259F">
          <w:rPr>
            <w:rStyle w:val="Hyperlink"/>
            <w:noProof/>
          </w:rPr>
          <w:instrText xml:space="preserve"> </w:instrText>
        </w:r>
        <w:r w:rsidRPr="00BB259F">
          <w:rPr>
            <w:rStyle w:val="Hyperlink"/>
            <w:noProof/>
          </w:rPr>
        </w:r>
        <w:r w:rsidRPr="00BB259F">
          <w:rPr>
            <w:rStyle w:val="Hyperlink"/>
            <w:noProof/>
          </w:rPr>
          <w:fldChar w:fldCharType="separate"/>
        </w:r>
        <w:r w:rsidRPr="00BB259F">
          <w:rPr>
            <w:rStyle w:val="Hyperlink"/>
            <w:noProof/>
          </w:rPr>
          <w:t>Figure 3</w:t>
        </w:r>
        <w:r w:rsidRPr="00BB259F">
          <w:rPr>
            <w:rStyle w:val="Hyperlink"/>
            <w:noProof/>
          </w:rPr>
          <w:noBreakHyphen/>
          <w:t>4. Architecture of IE</w:t>
        </w:r>
        <w:r w:rsidRPr="00BB259F">
          <w:rPr>
            <w:rStyle w:val="Hyperlink"/>
            <w:noProof/>
            <w:vertAlign w:val="superscript"/>
          </w:rPr>
          <w:t>2</w:t>
        </w:r>
        <w:r w:rsidRPr="00BB259F">
          <w:rPr>
            <w:rStyle w:val="Hyperlink"/>
            <w:noProof/>
          </w:rPr>
          <w:t xml:space="preserve"> Adaptive Information Extraction System</w:t>
        </w:r>
        <w:r>
          <w:rPr>
            <w:noProof/>
            <w:webHidden/>
          </w:rPr>
          <w:tab/>
        </w:r>
        <w:r>
          <w:rPr>
            <w:noProof/>
            <w:webHidden/>
          </w:rPr>
          <w:fldChar w:fldCharType="begin"/>
        </w:r>
        <w:r>
          <w:rPr>
            <w:noProof/>
            <w:webHidden/>
          </w:rPr>
          <w:instrText xml:space="preserve"> PAGEREF _Toc394779907 \h </w:instrText>
        </w:r>
        <w:r>
          <w:rPr>
            <w:noProof/>
            <w:webHidden/>
          </w:rPr>
        </w:r>
      </w:ins>
      <w:r>
        <w:rPr>
          <w:noProof/>
          <w:webHidden/>
        </w:rPr>
        <w:fldChar w:fldCharType="separate"/>
      </w:r>
      <w:ins w:id="532" w:author="Vilson Lu" w:date="2014-08-02T21:56:00Z">
        <w:r>
          <w:rPr>
            <w:noProof/>
            <w:webHidden/>
          </w:rPr>
          <w:t>3-8</w:t>
        </w:r>
        <w:r>
          <w:rPr>
            <w:noProof/>
            <w:webHidden/>
          </w:rPr>
          <w:fldChar w:fldCharType="end"/>
        </w:r>
        <w:r w:rsidRPr="00BB259F">
          <w:rPr>
            <w:rStyle w:val="Hyperlink"/>
            <w:noProof/>
          </w:rPr>
          <w:fldChar w:fldCharType="end"/>
        </w:r>
      </w:ins>
    </w:p>
    <w:p w14:paraId="71DF5836" w14:textId="77777777" w:rsidR="00754FA6" w:rsidRDefault="00754FA6">
      <w:pPr>
        <w:pStyle w:val="TableofFigures"/>
        <w:tabs>
          <w:tab w:val="right" w:leader="dot" w:pos="9350"/>
        </w:tabs>
        <w:rPr>
          <w:ins w:id="533" w:author="Vilson Lu" w:date="2014-08-02T21:56:00Z"/>
          <w:rFonts w:asciiTheme="minorHAnsi" w:eastAsiaTheme="minorEastAsia" w:hAnsiTheme="minorHAnsi" w:cstheme="minorBidi"/>
          <w:noProof/>
          <w:sz w:val="22"/>
          <w:szCs w:val="22"/>
          <w:lang w:val="en-PH" w:eastAsia="zh-CN"/>
        </w:rPr>
      </w:pPr>
      <w:ins w:id="534" w:author="Vilson Lu" w:date="2014-08-02T21:56:00Z">
        <w:r w:rsidRPr="00BB259F">
          <w:rPr>
            <w:rStyle w:val="Hyperlink"/>
            <w:noProof/>
          </w:rPr>
          <w:fldChar w:fldCharType="begin"/>
        </w:r>
        <w:r w:rsidRPr="00BB259F">
          <w:rPr>
            <w:rStyle w:val="Hyperlink"/>
            <w:noProof/>
          </w:rPr>
          <w:instrText xml:space="preserve"> </w:instrText>
        </w:r>
        <w:r>
          <w:rPr>
            <w:noProof/>
          </w:rPr>
          <w:instrText>HYPERLINK \l "_Toc394779908"</w:instrText>
        </w:r>
        <w:r w:rsidRPr="00BB259F">
          <w:rPr>
            <w:rStyle w:val="Hyperlink"/>
            <w:noProof/>
          </w:rPr>
          <w:instrText xml:space="preserve"> </w:instrText>
        </w:r>
        <w:r w:rsidRPr="00BB259F">
          <w:rPr>
            <w:rStyle w:val="Hyperlink"/>
            <w:noProof/>
          </w:rPr>
        </w:r>
        <w:r w:rsidRPr="00BB259F">
          <w:rPr>
            <w:rStyle w:val="Hyperlink"/>
            <w:noProof/>
          </w:rPr>
          <w:fldChar w:fldCharType="separate"/>
        </w:r>
        <w:r w:rsidRPr="00BB259F">
          <w:rPr>
            <w:rStyle w:val="Hyperlink"/>
            <w:noProof/>
          </w:rPr>
          <w:t>Figure 3</w:t>
        </w:r>
        <w:r w:rsidRPr="00BB259F">
          <w:rPr>
            <w:rStyle w:val="Hyperlink"/>
            <w:noProof/>
          </w:rPr>
          <w:noBreakHyphen/>
          <w:t>5. Architecture of LearningPinocchio</w:t>
        </w:r>
        <w:r>
          <w:rPr>
            <w:noProof/>
            <w:webHidden/>
          </w:rPr>
          <w:tab/>
        </w:r>
        <w:r>
          <w:rPr>
            <w:noProof/>
            <w:webHidden/>
          </w:rPr>
          <w:fldChar w:fldCharType="begin"/>
        </w:r>
        <w:r>
          <w:rPr>
            <w:noProof/>
            <w:webHidden/>
          </w:rPr>
          <w:instrText xml:space="preserve"> PAGEREF _Toc394779908 \h </w:instrText>
        </w:r>
        <w:r>
          <w:rPr>
            <w:noProof/>
            <w:webHidden/>
          </w:rPr>
        </w:r>
      </w:ins>
      <w:r>
        <w:rPr>
          <w:noProof/>
          <w:webHidden/>
        </w:rPr>
        <w:fldChar w:fldCharType="separate"/>
      </w:r>
      <w:ins w:id="535" w:author="Vilson Lu" w:date="2014-08-02T21:56:00Z">
        <w:r>
          <w:rPr>
            <w:noProof/>
            <w:webHidden/>
          </w:rPr>
          <w:t>3-9</w:t>
        </w:r>
        <w:r>
          <w:rPr>
            <w:noProof/>
            <w:webHidden/>
          </w:rPr>
          <w:fldChar w:fldCharType="end"/>
        </w:r>
        <w:r w:rsidRPr="00BB259F">
          <w:rPr>
            <w:rStyle w:val="Hyperlink"/>
            <w:noProof/>
          </w:rPr>
          <w:fldChar w:fldCharType="end"/>
        </w:r>
      </w:ins>
    </w:p>
    <w:p w14:paraId="2047F572" w14:textId="77777777" w:rsidR="00754FA6" w:rsidRDefault="00754FA6">
      <w:pPr>
        <w:pStyle w:val="TableofFigures"/>
        <w:tabs>
          <w:tab w:val="right" w:leader="dot" w:pos="9350"/>
        </w:tabs>
        <w:rPr>
          <w:ins w:id="536" w:author="Vilson Lu" w:date="2014-08-02T21:56:00Z"/>
          <w:rFonts w:asciiTheme="minorHAnsi" w:eastAsiaTheme="minorEastAsia" w:hAnsiTheme="minorHAnsi" w:cstheme="minorBidi"/>
          <w:noProof/>
          <w:sz w:val="22"/>
          <w:szCs w:val="22"/>
          <w:lang w:val="en-PH" w:eastAsia="zh-CN"/>
        </w:rPr>
      </w:pPr>
      <w:ins w:id="537" w:author="Vilson Lu" w:date="2014-08-02T21:56:00Z">
        <w:r w:rsidRPr="00BB259F">
          <w:rPr>
            <w:rStyle w:val="Hyperlink"/>
            <w:noProof/>
          </w:rPr>
          <w:fldChar w:fldCharType="begin"/>
        </w:r>
        <w:r w:rsidRPr="00BB259F">
          <w:rPr>
            <w:rStyle w:val="Hyperlink"/>
            <w:noProof/>
          </w:rPr>
          <w:instrText xml:space="preserve"> </w:instrText>
        </w:r>
        <w:r>
          <w:rPr>
            <w:noProof/>
          </w:rPr>
          <w:instrText>HYPERLINK \l "_Toc394779909"</w:instrText>
        </w:r>
        <w:r w:rsidRPr="00BB259F">
          <w:rPr>
            <w:rStyle w:val="Hyperlink"/>
            <w:noProof/>
          </w:rPr>
          <w:instrText xml:space="preserve"> </w:instrText>
        </w:r>
        <w:r w:rsidRPr="00BB259F">
          <w:rPr>
            <w:rStyle w:val="Hyperlink"/>
            <w:noProof/>
          </w:rPr>
        </w:r>
        <w:r w:rsidRPr="00BB259F">
          <w:rPr>
            <w:rStyle w:val="Hyperlink"/>
            <w:noProof/>
          </w:rPr>
          <w:fldChar w:fldCharType="separate"/>
        </w:r>
        <w:r w:rsidRPr="00BB259F">
          <w:rPr>
            <w:rStyle w:val="Hyperlink"/>
            <w:noProof/>
          </w:rPr>
          <w:t>Figure 3</w:t>
        </w:r>
        <w:r w:rsidRPr="00BB259F">
          <w:rPr>
            <w:rStyle w:val="Hyperlink"/>
            <w:noProof/>
          </w:rPr>
          <w:noBreakHyphen/>
          <w:t>6. Rule Induction Step</w:t>
        </w:r>
        <w:r>
          <w:rPr>
            <w:noProof/>
            <w:webHidden/>
          </w:rPr>
          <w:tab/>
        </w:r>
        <w:r>
          <w:rPr>
            <w:noProof/>
            <w:webHidden/>
          </w:rPr>
          <w:fldChar w:fldCharType="begin"/>
        </w:r>
        <w:r>
          <w:rPr>
            <w:noProof/>
            <w:webHidden/>
          </w:rPr>
          <w:instrText xml:space="preserve"> PAGEREF _Toc394779909 \h </w:instrText>
        </w:r>
        <w:r>
          <w:rPr>
            <w:noProof/>
            <w:webHidden/>
          </w:rPr>
        </w:r>
      </w:ins>
      <w:r>
        <w:rPr>
          <w:noProof/>
          <w:webHidden/>
        </w:rPr>
        <w:fldChar w:fldCharType="separate"/>
      </w:r>
      <w:ins w:id="538" w:author="Vilson Lu" w:date="2014-08-02T21:56:00Z">
        <w:r>
          <w:rPr>
            <w:noProof/>
            <w:webHidden/>
          </w:rPr>
          <w:t>3-10</w:t>
        </w:r>
        <w:r>
          <w:rPr>
            <w:noProof/>
            <w:webHidden/>
          </w:rPr>
          <w:fldChar w:fldCharType="end"/>
        </w:r>
        <w:r w:rsidRPr="00BB259F">
          <w:rPr>
            <w:rStyle w:val="Hyperlink"/>
            <w:noProof/>
          </w:rPr>
          <w:fldChar w:fldCharType="end"/>
        </w:r>
      </w:ins>
    </w:p>
    <w:p w14:paraId="039FEA90" w14:textId="77777777" w:rsidR="00754FA6" w:rsidRDefault="00754FA6">
      <w:pPr>
        <w:pStyle w:val="TableofFigures"/>
        <w:tabs>
          <w:tab w:val="right" w:leader="dot" w:pos="9350"/>
        </w:tabs>
        <w:rPr>
          <w:ins w:id="539" w:author="Vilson Lu" w:date="2014-08-02T21:56:00Z"/>
          <w:rFonts w:asciiTheme="minorHAnsi" w:eastAsiaTheme="minorEastAsia" w:hAnsiTheme="minorHAnsi" w:cstheme="minorBidi"/>
          <w:noProof/>
          <w:sz w:val="22"/>
          <w:szCs w:val="22"/>
          <w:lang w:val="en-PH" w:eastAsia="zh-CN"/>
        </w:rPr>
      </w:pPr>
      <w:ins w:id="540" w:author="Vilson Lu" w:date="2014-08-02T21:56:00Z">
        <w:r w:rsidRPr="00BB259F">
          <w:rPr>
            <w:rStyle w:val="Hyperlink"/>
            <w:noProof/>
          </w:rPr>
          <w:fldChar w:fldCharType="begin"/>
        </w:r>
        <w:r w:rsidRPr="00BB259F">
          <w:rPr>
            <w:rStyle w:val="Hyperlink"/>
            <w:noProof/>
          </w:rPr>
          <w:instrText xml:space="preserve"> </w:instrText>
        </w:r>
        <w:r>
          <w:rPr>
            <w:noProof/>
          </w:rPr>
          <w:instrText>HYPERLINK \l "_Toc394779910"</w:instrText>
        </w:r>
        <w:r w:rsidRPr="00BB259F">
          <w:rPr>
            <w:rStyle w:val="Hyperlink"/>
            <w:noProof/>
          </w:rPr>
          <w:instrText xml:space="preserve"> </w:instrText>
        </w:r>
        <w:r w:rsidRPr="00BB259F">
          <w:rPr>
            <w:rStyle w:val="Hyperlink"/>
            <w:noProof/>
          </w:rPr>
        </w:r>
        <w:r w:rsidRPr="00BB259F">
          <w:rPr>
            <w:rStyle w:val="Hyperlink"/>
            <w:noProof/>
          </w:rPr>
          <w:fldChar w:fldCharType="separate"/>
        </w:r>
        <w:r w:rsidRPr="00BB259F">
          <w:rPr>
            <w:rStyle w:val="Hyperlink"/>
            <w:noProof/>
          </w:rPr>
          <w:t>Figure 3</w:t>
        </w:r>
        <w:r w:rsidRPr="00BB259F">
          <w:rPr>
            <w:rStyle w:val="Hyperlink"/>
            <w:noProof/>
          </w:rPr>
          <w:noBreakHyphen/>
          <w:t>7. Algorithm for Choosing the Best Rules</w:t>
        </w:r>
        <w:r>
          <w:rPr>
            <w:noProof/>
            <w:webHidden/>
          </w:rPr>
          <w:tab/>
        </w:r>
        <w:r>
          <w:rPr>
            <w:noProof/>
            <w:webHidden/>
          </w:rPr>
          <w:fldChar w:fldCharType="begin"/>
        </w:r>
        <w:r>
          <w:rPr>
            <w:noProof/>
            <w:webHidden/>
          </w:rPr>
          <w:instrText xml:space="preserve"> PAGEREF _Toc394779910 \h </w:instrText>
        </w:r>
        <w:r>
          <w:rPr>
            <w:noProof/>
            <w:webHidden/>
          </w:rPr>
        </w:r>
      </w:ins>
      <w:r>
        <w:rPr>
          <w:noProof/>
          <w:webHidden/>
        </w:rPr>
        <w:fldChar w:fldCharType="separate"/>
      </w:r>
      <w:ins w:id="541" w:author="Vilson Lu" w:date="2014-08-02T21:56:00Z">
        <w:r>
          <w:rPr>
            <w:noProof/>
            <w:webHidden/>
          </w:rPr>
          <w:t>3-11</w:t>
        </w:r>
        <w:r>
          <w:rPr>
            <w:noProof/>
            <w:webHidden/>
          </w:rPr>
          <w:fldChar w:fldCharType="end"/>
        </w:r>
        <w:r w:rsidRPr="00BB259F">
          <w:rPr>
            <w:rStyle w:val="Hyperlink"/>
            <w:noProof/>
          </w:rPr>
          <w:fldChar w:fldCharType="end"/>
        </w:r>
      </w:ins>
    </w:p>
    <w:p w14:paraId="28F6491E" w14:textId="77777777" w:rsidR="00754FA6" w:rsidRDefault="00754FA6">
      <w:pPr>
        <w:pStyle w:val="TableofFigures"/>
        <w:tabs>
          <w:tab w:val="right" w:leader="dot" w:pos="9350"/>
        </w:tabs>
        <w:rPr>
          <w:ins w:id="542" w:author="Vilson Lu" w:date="2014-08-02T21:56:00Z"/>
          <w:rFonts w:asciiTheme="minorHAnsi" w:eastAsiaTheme="minorEastAsia" w:hAnsiTheme="minorHAnsi" w:cstheme="minorBidi"/>
          <w:noProof/>
          <w:sz w:val="22"/>
          <w:szCs w:val="22"/>
          <w:lang w:val="en-PH" w:eastAsia="zh-CN"/>
        </w:rPr>
      </w:pPr>
      <w:ins w:id="543" w:author="Vilson Lu" w:date="2014-08-02T21:56:00Z">
        <w:r w:rsidRPr="00BB259F">
          <w:rPr>
            <w:rStyle w:val="Hyperlink"/>
            <w:noProof/>
          </w:rPr>
          <w:fldChar w:fldCharType="begin"/>
        </w:r>
        <w:r w:rsidRPr="00BB259F">
          <w:rPr>
            <w:rStyle w:val="Hyperlink"/>
            <w:noProof/>
          </w:rPr>
          <w:instrText xml:space="preserve"> </w:instrText>
        </w:r>
        <w:r>
          <w:rPr>
            <w:noProof/>
          </w:rPr>
          <w:instrText>HYPERLINK \l "_Toc394779911"</w:instrText>
        </w:r>
        <w:r w:rsidRPr="00BB259F">
          <w:rPr>
            <w:rStyle w:val="Hyperlink"/>
            <w:noProof/>
          </w:rPr>
          <w:instrText xml:space="preserve"> </w:instrText>
        </w:r>
        <w:r w:rsidRPr="00BB259F">
          <w:rPr>
            <w:rStyle w:val="Hyperlink"/>
            <w:noProof/>
          </w:rPr>
        </w:r>
        <w:r w:rsidRPr="00BB259F">
          <w:rPr>
            <w:rStyle w:val="Hyperlink"/>
            <w:noProof/>
          </w:rPr>
          <w:fldChar w:fldCharType="separate"/>
        </w:r>
        <w:r w:rsidRPr="00BB259F">
          <w:rPr>
            <w:rStyle w:val="Hyperlink"/>
            <w:noProof/>
          </w:rPr>
          <w:t>Figure 3</w:t>
        </w:r>
        <w:r w:rsidRPr="00BB259F">
          <w:rPr>
            <w:rStyle w:val="Hyperlink"/>
            <w:noProof/>
          </w:rPr>
          <w:noBreakHyphen/>
          <w:t>8. Information Extraction Process of LearningPinocchio</w:t>
        </w:r>
        <w:r>
          <w:rPr>
            <w:noProof/>
            <w:webHidden/>
          </w:rPr>
          <w:tab/>
        </w:r>
        <w:r>
          <w:rPr>
            <w:noProof/>
            <w:webHidden/>
          </w:rPr>
          <w:fldChar w:fldCharType="begin"/>
        </w:r>
        <w:r>
          <w:rPr>
            <w:noProof/>
            <w:webHidden/>
          </w:rPr>
          <w:instrText xml:space="preserve"> PAGEREF _Toc394779911 \h </w:instrText>
        </w:r>
        <w:r>
          <w:rPr>
            <w:noProof/>
            <w:webHidden/>
          </w:rPr>
        </w:r>
      </w:ins>
      <w:r>
        <w:rPr>
          <w:noProof/>
          <w:webHidden/>
        </w:rPr>
        <w:fldChar w:fldCharType="separate"/>
      </w:r>
      <w:ins w:id="544" w:author="Vilson Lu" w:date="2014-08-02T21:56:00Z">
        <w:r>
          <w:rPr>
            <w:noProof/>
            <w:webHidden/>
          </w:rPr>
          <w:t>3-11</w:t>
        </w:r>
        <w:r>
          <w:rPr>
            <w:noProof/>
            <w:webHidden/>
          </w:rPr>
          <w:fldChar w:fldCharType="end"/>
        </w:r>
        <w:r w:rsidRPr="00BB259F">
          <w:rPr>
            <w:rStyle w:val="Hyperlink"/>
            <w:noProof/>
          </w:rPr>
          <w:fldChar w:fldCharType="end"/>
        </w:r>
      </w:ins>
    </w:p>
    <w:p w14:paraId="0B5FBD39" w14:textId="77777777" w:rsidR="00754FA6" w:rsidRDefault="00754FA6">
      <w:pPr>
        <w:pStyle w:val="TableofFigures"/>
        <w:tabs>
          <w:tab w:val="right" w:leader="dot" w:pos="9350"/>
        </w:tabs>
        <w:rPr>
          <w:ins w:id="545" w:author="Vilson Lu" w:date="2014-08-02T21:56:00Z"/>
          <w:rFonts w:asciiTheme="minorHAnsi" w:eastAsiaTheme="minorEastAsia" w:hAnsiTheme="minorHAnsi" w:cstheme="minorBidi"/>
          <w:noProof/>
          <w:sz w:val="22"/>
          <w:szCs w:val="22"/>
          <w:lang w:val="en-PH" w:eastAsia="zh-CN"/>
        </w:rPr>
      </w:pPr>
      <w:ins w:id="546" w:author="Vilson Lu" w:date="2014-08-02T21:56:00Z">
        <w:r w:rsidRPr="00BB259F">
          <w:rPr>
            <w:rStyle w:val="Hyperlink"/>
            <w:noProof/>
          </w:rPr>
          <w:fldChar w:fldCharType="begin"/>
        </w:r>
        <w:r w:rsidRPr="00BB259F">
          <w:rPr>
            <w:rStyle w:val="Hyperlink"/>
            <w:noProof/>
          </w:rPr>
          <w:instrText xml:space="preserve"> </w:instrText>
        </w:r>
        <w:r>
          <w:rPr>
            <w:noProof/>
          </w:rPr>
          <w:instrText>HYPERLINK \l "_Toc394779912"</w:instrText>
        </w:r>
        <w:r w:rsidRPr="00BB259F">
          <w:rPr>
            <w:rStyle w:val="Hyperlink"/>
            <w:noProof/>
          </w:rPr>
          <w:instrText xml:space="preserve"> </w:instrText>
        </w:r>
        <w:r w:rsidRPr="00BB259F">
          <w:rPr>
            <w:rStyle w:val="Hyperlink"/>
            <w:noProof/>
          </w:rPr>
        </w:r>
        <w:r w:rsidRPr="00BB259F">
          <w:rPr>
            <w:rStyle w:val="Hyperlink"/>
            <w:noProof/>
          </w:rPr>
          <w:fldChar w:fldCharType="separate"/>
        </w:r>
        <w:r w:rsidRPr="00BB259F">
          <w:rPr>
            <w:rStyle w:val="Hyperlink"/>
            <w:noProof/>
          </w:rPr>
          <w:t>Figure 3</w:t>
        </w:r>
        <w:r w:rsidRPr="00BB259F">
          <w:rPr>
            <w:rStyle w:val="Hyperlink"/>
            <w:noProof/>
          </w:rPr>
          <w:noBreakHyphen/>
          <w:t>9. SOMIDIA's Architecture</w:t>
        </w:r>
        <w:r>
          <w:rPr>
            <w:noProof/>
            <w:webHidden/>
          </w:rPr>
          <w:tab/>
        </w:r>
        <w:r>
          <w:rPr>
            <w:noProof/>
            <w:webHidden/>
          </w:rPr>
          <w:fldChar w:fldCharType="begin"/>
        </w:r>
        <w:r>
          <w:rPr>
            <w:noProof/>
            <w:webHidden/>
          </w:rPr>
          <w:instrText xml:space="preserve"> PAGEREF _Toc394779912 \h </w:instrText>
        </w:r>
        <w:r>
          <w:rPr>
            <w:noProof/>
            <w:webHidden/>
          </w:rPr>
        </w:r>
      </w:ins>
      <w:r>
        <w:rPr>
          <w:noProof/>
          <w:webHidden/>
        </w:rPr>
        <w:fldChar w:fldCharType="separate"/>
      </w:r>
      <w:ins w:id="547" w:author="Vilson Lu" w:date="2014-08-02T21:56:00Z">
        <w:r>
          <w:rPr>
            <w:noProof/>
            <w:webHidden/>
          </w:rPr>
          <w:t>3-14</w:t>
        </w:r>
        <w:r>
          <w:rPr>
            <w:noProof/>
            <w:webHidden/>
          </w:rPr>
          <w:fldChar w:fldCharType="end"/>
        </w:r>
        <w:r w:rsidRPr="00BB259F">
          <w:rPr>
            <w:rStyle w:val="Hyperlink"/>
            <w:noProof/>
          </w:rPr>
          <w:fldChar w:fldCharType="end"/>
        </w:r>
      </w:ins>
    </w:p>
    <w:p w14:paraId="72EAE575" w14:textId="77777777" w:rsidR="00754FA6" w:rsidRDefault="00754FA6">
      <w:pPr>
        <w:pStyle w:val="TableofFigures"/>
        <w:tabs>
          <w:tab w:val="right" w:leader="dot" w:pos="9350"/>
        </w:tabs>
        <w:rPr>
          <w:ins w:id="548" w:author="Vilson Lu" w:date="2014-08-02T21:56:00Z"/>
          <w:rFonts w:asciiTheme="minorHAnsi" w:eastAsiaTheme="minorEastAsia" w:hAnsiTheme="minorHAnsi" w:cstheme="minorBidi"/>
          <w:noProof/>
          <w:sz w:val="22"/>
          <w:szCs w:val="22"/>
          <w:lang w:val="en-PH" w:eastAsia="zh-CN"/>
        </w:rPr>
      </w:pPr>
      <w:ins w:id="549" w:author="Vilson Lu" w:date="2014-08-02T21:56:00Z">
        <w:r w:rsidRPr="00BB259F">
          <w:rPr>
            <w:rStyle w:val="Hyperlink"/>
            <w:noProof/>
          </w:rPr>
          <w:fldChar w:fldCharType="begin"/>
        </w:r>
        <w:r w:rsidRPr="00BB259F">
          <w:rPr>
            <w:rStyle w:val="Hyperlink"/>
            <w:noProof/>
          </w:rPr>
          <w:instrText xml:space="preserve"> </w:instrText>
        </w:r>
        <w:r>
          <w:rPr>
            <w:noProof/>
          </w:rPr>
          <w:instrText>HYPERLINK \l "_Toc394779913"</w:instrText>
        </w:r>
        <w:r w:rsidRPr="00BB259F">
          <w:rPr>
            <w:rStyle w:val="Hyperlink"/>
            <w:noProof/>
          </w:rPr>
          <w:instrText xml:space="preserve"> </w:instrText>
        </w:r>
        <w:r w:rsidRPr="00BB259F">
          <w:rPr>
            <w:rStyle w:val="Hyperlink"/>
            <w:noProof/>
          </w:rPr>
        </w:r>
        <w:r w:rsidRPr="00BB259F">
          <w:rPr>
            <w:rStyle w:val="Hyperlink"/>
            <w:noProof/>
          </w:rPr>
          <w:fldChar w:fldCharType="separate"/>
        </w:r>
        <w:r w:rsidRPr="00BB259F">
          <w:rPr>
            <w:rStyle w:val="Hyperlink"/>
            <w:noProof/>
          </w:rPr>
          <w:t>Figure 4</w:t>
        </w:r>
        <w:r w:rsidRPr="00BB259F">
          <w:rPr>
            <w:rStyle w:val="Hyperlink"/>
            <w:noProof/>
          </w:rPr>
          <w:noBreakHyphen/>
          <w:t>1. System Architecture of FILIET</w:t>
        </w:r>
        <w:r>
          <w:rPr>
            <w:noProof/>
            <w:webHidden/>
          </w:rPr>
          <w:tab/>
        </w:r>
        <w:r>
          <w:rPr>
            <w:noProof/>
            <w:webHidden/>
          </w:rPr>
          <w:fldChar w:fldCharType="begin"/>
        </w:r>
        <w:r>
          <w:rPr>
            <w:noProof/>
            <w:webHidden/>
          </w:rPr>
          <w:instrText xml:space="preserve"> PAGEREF _Toc394779913 \h </w:instrText>
        </w:r>
        <w:r>
          <w:rPr>
            <w:noProof/>
            <w:webHidden/>
          </w:rPr>
        </w:r>
      </w:ins>
      <w:r>
        <w:rPr>
          <w:noProof/>
          <w:webHidden/>
        </w:rPr>
        <w:fldChar w:fldCharType="separate"/>
      </w:r>
      <w:ins w:id="550" w:author="Vilson Lu" w:date="2014-08-02T21:56:00Z">
        <w:r>
          <w:rPr>
            <w:noProof/>
            <w:webHidden/>
          </w:rPr>
          <w:t>4-3</w:t>
        </w:r>
        <w:r>
          <w:rPr>
            <w:noProof/>
            <w:webHidden/>
          </w:rPr>
          <w:fldChar w:fldCharType="end"/>
        </w:r>
        <w:r w:rsidRPr="00BB259F">
          <w:rPr>
            <w:rStyle w:val="Hyperlink"/>
            <w:noProof/>
          </w:rPr>
          <w:fldChar w:fldCharType="end"/>
        </w:r>
      </w:ins>
    </w:p>
    <w:p w14:paraId="471FAA1A" w14:textId="77777777" w:rsidR="005C142B" w:rsidDel="00754FA6" w:rsidRDefault="005C142B">
      <w:pPr>
        <w:pStyle w:val="TableofFigures"/>
        <w:tabs>
          <w:tab w:val="right" w:leader="dot" w:pos="9350"/>
        </w:tabs>
        <w:rPr>
          <w:del w:id="551" w:author="Vilson Lu" w:date="2014-08-02T21:50:00Z"/>
          <w:rFonts w:asciiTheme="minorHAnsi" w:eastAsiaTheme="minorEastAsia" w:hAnsiTheme="minorHAnsi" w:cstheme="minorBidi"/>
          <w:noProof/>
          <w:sz w:val="22"/>
          <w:szCs w:val="22"/>
          <w:lang w:val="en-PH" w:eastAsia="zh-CN"/>
        </w:rPr>
      </w:pPr>
      <w:del w:id="552" w:author="Vilson Lu" w:date="2014-08-02T21:50:00Z">
        <w:r w:rsidRPr="00754FA6" w:rsidDel="00754FA6">
          <w:rPr>
            <w:noProof/>
            <w:rPrChange w:id="553" w:author="Vilson Lu" w:date="2014-08-02T21:50:00Z">
              <w:rPr>
                <w:rStyle w:val="Hyperlink"/>
                <w:noProof/>
              </w:rPr>
            </w:rPrChange>
          </w:rPr>
          <w:delText>Figure 1</w:delText>
        </w:r>
        <w:r w:rsidRPr="00754FA6" w:rsidDel="00754FA6">
          <w:rPr>
            <w:noProof/>
            <w:rPrChange w:id="554" w:author="Vilson Lu" w:date="2014-08-02T21:50:00Z">
              <w:rPr>
                <w:rStyle w:val="Hyperlink"/>
                <w:noProof/>
              </w:rPr>
            </w:rPrChange>
          </w:rPr>
          <w:noBreakHyphen/>
          <w:delText>1. Research Methodology Phases</w:delText>
        </w:r>
        <w:r w:rsidDel="00754FA6">
          <w:rPr>
            <w:noProof/>
            <w:webHidden/>
          </w:rPr>
          <w:tab/>
          <w:delText>1-5</w:delText>
        </w:r>
      </w:del>
    </w:p>
    <w:p w14:paraId="24CD84CF" w14:textId="77777777" w:rsidR="005C142B" w:rsidDel="00754FA6" w:rsidRDefault="005C142B">
      <w:pPr>
        <w:pStyle w:val="TableofFigures"/>
        <w:tabs>
          <w:tab w:val="right" w:leader="dot" w:pos="9350"/>
        </w:tabs>
        <w:rPr>
          <w:del w:id="555" w:author="Vilson Lu" w:date="2014-08-02T21:50:00Z"/>
          <w:rFonts w:asciiTheme="minorHAnsi" w:eastAsiaTheme="minorEastAsia" w:hAnsiTheme="minorHAnsi" w:cstheme="minorBidi"/>
          <w:noProof/>
          <w:sz w:val="22"/>
          <w:szCs w:val="22"/>
          <w:lang w:val="en-PH" w:eastAsia="zh-CN"/>
        </w:rPr>
      </w:pPr>
      <w:del w:id="556" w:author="Vilson Lu" w:date="2014-08-02T21:50:00Z">
        <w:r w:rsidRPr="00754FA6" w:rsidDel="00754FA6">
          <w:rPr>
            <w:noProof/>
            <w:rPrChange w:id="557" w:author="Vilson Lu" w:date="2014-08-02T21:50:00Z">
              <w:rPr>
                <w:rStyle w:val="Hyperlink"/>
                <w:noProof/>
              </w:rPr>
            </w:rPrChange>
          </w:rPr>
          <w:delText>Figure 3</w:delText>
        </w:r>
        <w:r w:rsidRPr="00754FA6" w:rsidDel="00754FA6">
          <w:rPr>
            <w:noProof/>
            <w:rPrChange w:id="558" w:author="Vilson Lu" w:date="2014-08-02T21:50:00Z">
              <w:rPr>
                <w:rStyle w:val="Hyperlink"/>
                <w:noProof/>
              </w:rPr>
            </w:rPrChange>
          </w:rPr>
          <w:noBreakHyphen/>
          <w:delText>1. Structure of an Information Extraction System</w:delText>
        </w:r>
        <w:r w:rsidDel="00754FA6">
          <w:rPr>
            <w:noProof/>
            <w:webHidden/>
          </w:rPr>
          <w:tab/>
          <w:delText>3-2</w:delText>
        </w:r>
      </w:del>
    </w:p>
    <w:p w14:paraId="7B6CB91C" w14:textId="77777777" w:rsidR="005C142B" w:rsidDel="00754FA6" w:rsidRDefault="005C142B">
      <w:pPr>
        <w:pStyle w:val="TableofFigures"/>
        <w:tabs>
          <w:tab w:val="right" w:leader="dot" w:pos="9350"/>
        </w:tabs>
        <w:rPr>
          <w:del w:id="559" w:author="Vilson Lu" w:date="2014-08-02T21:50:00Z"/>
          <w:rFonts w:asciiTheme="minorHAnsi" w:eastAsiaTheme="minorEastAsia" w:hAnsiTheme="minorHAnsi" w:cstheme="minorBidi"/>
          <w:noProof/>
          <w:sz w:val="22"/>
          <w:szCs w:val="22"/>
          <w:lang w:val="en-PH" w:eastAsia="zh-CN"/>
        </w:rPr>
      </w:pPr>
      <w:del w:id="560" w:author="Vilson Lu" w:date="2014-08-02T21:50:00Z">
        <w:r w:rsidRPr="00754FA6" w:rsidDel="00754FA6">
          <w:rPr>
            <w:noProof/>
            <w:rPrChange w:id="561" w:author="Vilson Lu" w:date="2014-08-02T21:50:00Z">
              <w:rPr>
                <w:rStyle w:val="Hyperlink"/>
                <w:noProof/>
              </w:rPr>
            </w:rPrChange>
          </w:rPr>
          <w:delText>Figure 3</w:delText>
        </w:r>
        <w:r w:rsidRPr="00754FA6" w:rsidDel="00754FA6">
          <w:rPr>
            <w:noProof/>
            <w:rPrChange w:id="562" w:author="Vilson Lu" w:date="2014-08-02T21:50:00Z">
              <w:rPr>
                <w:rStyle w:val="Hyperlink"/>
                <w:noProof/>
              </w:rPr>
            </w:rPrChange>
          </w:rPr>
          <w:noBreakHyphen/>
          <w:delText>2. StaLe Lemmatization Process</w:delText>
        </w:r>
        <w:r w:rsidDel="00754FA6">
          <w:rPr>
            <w:noProof/>
            <w:webHidden/>
          </w:rPr>
          <w:tab/>
          <w:delText>3-5</w:delText>
        </w:r>
      </w:del>
    </w:p>
    <w:p w14:paraId="1506650E" w14:textId="77777777" w:rsidR="005C142B" w:rsidDel="00754FA6" w:rsidRDefault="005C142B">
      <w:pPr>
        <w:pStyle w:val="TableofFigures"/>
        <w:tabs>
          <w:tab w:val="right" w:leader="dot" w:pos="9350"/>
        </w:tabs>
        <w:rPr>
          <w:del w:id="563" w:author="Vilson Lu" w:date="2014-08-02T21:50:00Z"/>
          <w:rFonts w:asciiTheme="minorHAnsi" w:eastAsiaTheme="minorEastAsia" w:hAnsiTheme="minorHAnsi" w:cstheme="minorBidi"/>
          <w:noProof/>
          <w:sz w:val="22"/>
          <w:szCs w:val="22"/>
          <w:lang w:val="en-PH" w:eastAsia="zh-CN"/>
        </w:rPr>
      </w:pPr>
      <w:del w:id="564" w:author="Vilson Lu" w:date="2014-08-02T21:50:00Z">
        <w:r w:rsidRPr="00754FA6" w:rsidDel="00754FA6">
          <w:rPr>
            <w:noProof/>
            <w:rPrChange w:id="565" w:author="Vilson Lu" w:date="2014-08-02T21:50:00Z">
              <w:rPr>
                <w:rStyle w:val="Hyperlink"/>
                <w:noProof/>
              </w:rPr>
            </w:rPrChange>
          </w:rPr>
          <w:delText>Figure 3</w:delText>
        </w:r>
        <w:r w:rsidRPr="00754FA6" w:rsidDel="00754FA6">
          <w:rPr>
            <w:noProof/>
            <w:rPrChange w:id="566" w:author="Vilson Lu" w:date="2014-08-02T21:50:00Z">
              <w:rPr>
                <w:rStyle w:val="Hyperlink"/>
                <w:noProof/>
              </w:rPr>
            </w:rPrChange>
          </w:rPr>
          <w:noBreakHyphen/>
          <w:delText>3. Poibeau's General Architecture</w:delText>
        </w:r>
        <w:r w:rsidDel="00754FA6">
          <w:rPr>
            <w:noProof/>
            <w:webHidden/>
          </w:rPr>
          <w:tab/>
          <w:delText>3-7</w:delText>
        </w:r>
      </w:del>
    </w:p>
    <w:p w14:paraId="315F838F" w14:textId="77777777" w:rsidR="005C142B" w:rsidDel="00754FA6" w:rsidRDefault="005C142B">
      <w:pPr>
        <w:pStyle w:val="TableofFigures"/>
        <w:tabs>
          <w:tab w:val="right" w:leader="dot" w:pos="9350"/>
        </w:tabs>
        <w:rPr>
          <w:del w:id="567" w:author="Vilson Lu" w:date="2014-08-02T21:50:00Z"/>
          <w:rFonts w:asciiTheme="minorHAnsi" w:eastAsiaTheme="minorEastAsia" w:hAnsiTheme="minorHAnsi" w:cstheme="minorBidi"/>
          <w:noProof/>
          <w:sz w:val="22"/>
          <w:szCs w:val="22"/>
          <w:lang w:val="en-PH" w:eastAsia="zh-CN"/>
        </w:rPr>
      </w:pPr>
      <w:del w:id="568" w:author="Vilson Lu" w:date="2014-08-02T21:50:00Z">
        <w:r w:rsidRPr="00754FA6" w:rsidDel="00754FA6">
          <w:rPr>
            <w:noProof/>
            <w:rPrChange w:id="569" w:author="Vilson Lu" w:date="2014-08-02T21:50:00Z">
              <w:rPr>
                <w:rStyle w:val="Hyperlink"/>
                <w:noProof/>
              </w:rPr>
            </w:rPrChange>
          </w:rPr>
          <w:delText>Figure 3</w:delText>
        </w:r>
        <w:r w:rsidRPr="00754FA6" w:rsidDel="00754FA6">
          <w:rPr>
            <w:noProof/>
            <w:rPrChange w:id="570" w:author="Vilson Lu" w:date="2014-08-02T21:50:00Z">
              <w:rPr>
                <w:rStyle w:val="Hyperlink"/>
                <w:noProof/>
              </w:rPr>
            </w:rPrChange>
          </w:rPr>
          <w:noBreakHyphen/>
          <w:delText>4. Architecture of IE</w:delText>
        </w:r>
        <w:r w:rsidRPr="00754FA6" w:rsidDel="00754FA6">
          <w:rPr>
            <w:noProof/>
            <w:vertAlign w:val="superscript"/>
            <w:rPrChange w:id="571" w:author="Vilson Lu" w:date="2014-08-02T21:50:00Z">
              <w:rPr>
                <w:rStyle w:val="Hyperlink"/>
                <w:noProof/>
                <w:vertAlign w:val="superscript"/>
              </w:rPr>
            </w:rPrChange>
          </w:rPr>
          <w:delText>2</w:delText>
        </w:r>
        <w:r w:rsidRPr="00754FA6" w:rsidDel="00754FA6">
          <w:rPr>
            <w:noProof/>
            <w:rPrChange w:id="572" w:author="Vilson Lu" w:date="2014-08-02T21:50:00Z">
              <w:rPr>
                <w:rStyle w:val="Hyperlink"/>
                <w:noProof/>
              </w:rPr>
            </w:rPrChange>
          </w:rPr>
          <w:delText xml:space="preserve"> Adaptive Information Extraction System</w:delText>
        </w:r>
        <w:r w:rsidDel="00754FA6">
          <w:rPr>
            <w:noProof/>
            <w:webHidden/>
          </w:rPr>
          <w:tab/>
          <w:delText>3-8</w:delText>
        </w:r>
      </w:del>
    </w:p>
    <w:p w14:paraId="3846C4A4" w14:textId="77777777" w:rsidR="005C142B" w:rsidDel="00754FA6" w:rsidRDefault="005C142B">
      <w:pPr>
        <w:pStyle w:val="TableofFigures"/>
        <w:tabs>
          <w:tab w:val="right" w:leader="dot" w:pos="9350"/>
        </w:tabs>
        <w:rPr>
          <w:del w:id="573" w:author="Vilson Lu" w:date="2014-08-02T21:50:00Z"/>
          <w:rFonts w:asciiTheme="minorHAnsi" w:eastAsiaTheme="minorEastAsia" w:hAnsiTheme="minorHAnsi" w:cstheme="minorBidi"/>
          <w:noProof/>
          <w:sz w:val="22"/>
          <w:szCs w:val="22"/>
          <w:lang w:val="en-PH" w:eastAsia="zh-CN"/>
        </w:rPr>
      </w:pPr>
      <w:del w:id="574" w:author="Vilson Lu" w:date="2014-08-02T21:50:00Z">
        <w:r w:rsidRPr="00754FA6" w:rsidDel="00754FA6">
          <w:rPr>
            <w:noProof/>
            <w:rPrChange w:id="575" w:author="Vilson Lu" w:date="2014-08-02T21:50:00Z">
              <w:rPr>
                <w:rStyle w:val="Hyperlink"/>
                <w:noProof/>
              </w:rPr>
            </w:rPrChange>
          </w:rPr>
          <w:delText>Figure 3</w:delText>
        </w:r>
        <w:r w:rsidRPr="00754FA6" w:rsidDel="00754FA6">
          <w:rPr>
            <w:noProof/>
            <w:rPrChange w:id="576" w:author="Vilson Lu" w:date="2014-08-02T21:50:00Z">
              <w:rPr>
                <w:rStyle w:val="Hyperlink"/>
                <w:noProof/>
              </w:rPr>
            </w:rPrChange>
          </w:rPr>
          <w:noBreakHyphen/>
          <w:delText>5. Architecture of LearningPinocchio</w:delText>
        </w:r>
        <w:r w:rsidDel="00754FA6">
          <w:rPr>
            <w:noProof/>
            <w:webHidden/>
          </w:rPr>
          <w:tab/>
          <w:delText>3-9</w:delText>
        </w:r>
      </w:del>
    </w:p>
    <w:p w14:paraId="0DF28A31" w14:textId="77777777" w:rsidR="005C142B" w:rsidDel="00754FA6" w:rsidRDefault="005C142B">
      <w:pPr>
        <w:pStyle w:val="TableofFigures"/>
        <w:tabs>
          <w:tab w:val="right" w:leader="dot" w:pos="9350"/>
        </w:tabs>
        <w:rPr>
          <w:del w:id="577" w:author="Vilson Lu" w:date="2014-08-02T21:50:00Z"/>
          <w:rFonts w:asciiTheme="minorHAnsi" w:eastAsiaTheme="minorEastAsia" w:hAnsiTheme="minorHAnsi" w:cstheme="minorBidi"/>
          <w:noProof/>
          <w:sz w:val="22"/>
          <w:szCs w:val="22"/>
          <w:lang w:val="en-PH" w:eastAsia="zh-CN"/>
        </w:rPr>
      </w:pPr>
      <w:del w:id="578" w:author="Vilson Lu" w:date="2014-08-02T21:50:00Z">
        <w:r w:rsidRPr="00754FA6" w:rsidDel="00754FA6">
          <w:rPr>
            <w:noProof/>
            <w:rPrChange w:id="579" w:author="Vilson Lu" w:date="2014-08-02T21:50:00Z">
              <w:rPr>
                <w:rStyle w:val="Hyperlink"/>
                <w:noProof/>
              </w:rPr>
            </w:rPrChange>
          </w:rPr>
          <w:delText>Figure 3</w:delText>
        </w:r>
        <w:r w:rsidRPr="00754FA6" w:rsidDel="00754FA6">
          <w:rPr>
            <w:noProof/>
            <w:rPrChange w:id="580" w:author="Vilson Lu" w:date="2014-08-02T21:50:00Z">
              <w:rPr>
                <w:rStyle w:val="Hyperlink"/>
                <w:noProof/>
              </w:rPr>
            </w:rPrChange>
          </w:rPr>
          <w:noBreakHyphen/>
          <w:delText>6. Rule Induction Step</w:delText>
        </w:r>
        <w:r w:rsidDel="00754FA6">
          <w:rPr>
            <w:noProof/>
            <w:webHidden/>
          </w:rPr>
          <w:tab/>
          <w:delText>3-10</w:delText>
        </w:r>
      </w:del>
    </w:p>
    <w:p w14:paraId="2CAC3FA3" w14:textId="77777777" w:rsidR="005C142B" w:rsidDel="00754FA6" w:rsidRDefault="005C142B">
      <w:pPr>
        <w:pStyle w:val="TableofFigures"/>
        <w:tabs>
          <w:tab w:val="right" w:leader="dot" w:pos="9350"/>
        </w:tabs>
        <w:rPr>
          <w:del w:id="581" w:author="Vilson Lu" w:date="2014-08-02T21:50:00Z"/>
          <w:rFonts w:asciiTheme="minorHAnsi" w:eastAsiaTheme="minorEastAsia" w:hAnsiTheme="minorHAnsi" w:cstheme="minorBidi"/>
          <w:noProof/>
          <w:sz w:val="22"/>
          <w:szCs w:val="22"/>
          <w:lang w:val="en-PH" w:eastAsia="zh-CN"/>
        </w:rPr>
      </w:pPr>
      <w:del w:id="582" w:author="Vilson Lu" w:date="2014-08-02T21:50:00Z">
        <w:r w:rsidRPr="00754FA6" w:rsidDel="00754FA6">
          <w:rPr>
            <w:noProof/>
            <w:rPrChange w:id="583" w:author="Vilson Lu" w:date="2014-08-02T21:50:00Z">
              <w:rPr>
                <w:rStyle w:val="Hyperlink"/>
                <w:noProof/>
              </w:rPr>
            </w:rPrChange>
          </w:rPr>
          <w:delText>Figure 3</w:delText>
        </w:r>
        <w:r w:rsidRPr="00754FA6" w:rsidDel="00754FA6">
          <w:rPr>
            <w:noProof/>
            <w:rPrChange w:id="584" w:author="Vilson Lu" w:date="2014-08-02T21:50:00Z">
              <w:rPr>
                <w:rStyle w:val="Hyperlink"/>
                <w:noProof/>
              </w:rPr>
            </w:rPrChange>
          </w:rPr>
          <w:noBreakHyphen/>
          <w:delText>7. Algorithm for Choosing the Best Rules</w:delText>
        </w:r>
        <w:r w:rsidDel="00754FA6">
          <w:rPr>
            <w:noProof/>
            <w:webHidden/>
          </w:rPr>
          <w:tab/>
          <w:delText>3-11</w:delText>
        </w:r>
      </w:del>
    </w:p>
    <w:p w14:paraId="67120EC7" w14:textId="77777777" w:rsidR="005C142B" w:rsidDel="00754FA6" w:rsidRDefault="005C142B">
      <w:pPr>
        <w:pStyle w:val="TableofFigures"/>
        <w:tabs>
          <w:tab w:val="right" w:leader="dot" w:pos="9350"/>
        </w:tabs>
        <w:rPr>
          <w:del w:id="585" w:author="Vilson Lu" w:date="2014-08-02T21:50:00Z"/>
          <w:rFonts w:asciiTheme="minorHAnsi" w:eastAsiaTheme="minorEastAsia" w:hAnsiTheme="minorHAnsi" w:cstheme="minorBidi"/>
          <w:noProof/>
          <w:sz w:val="22"/>
          <w:szCs w:val="22"/>
          <w:lang w:val="en-PH" w:eastAsia="zh-CN"/>
        </w:rPr>
      </w:pPr>
      <w:del w:id="586" w:author="Vilson Lu" w:date="2014-08-02T21:50:00Z">
        <w:r w:rsidRPr="00754FA6" w:rsidDel="00754FA6">
          <w:rPr>
            <w:noProof/>
            <w:rPrChange w:id="587" w:author="Vilson Lu" w:date="2014-08-02T21:50:00Z">
              <w:rPr>
                <w:rStyle w:val="Hyperlink"/>
                <w:noProof/>
              </w:rPr>
            </w:rPrChange>
          </w:rPr>
          <w:delText>Figure 3</w:delText>
        </w:r>
        <w:r w:rsidRPr="00754FA6" w:rsidDel="00754FA6">
          <w:rPr>
            <w:noProof/>
            <w:rPrChange w:id="588" w:author="Vilson Lu" w:date="2014-08-02T21:50:00Z">
              <w:rPr>
                <w:rStyle w:val="Hyperlink"/>
                <w:noProof/>
              </w:rPr>
            </w:rPrChange>
          </w:rPr>
          <w:noBreakHyphen/>
          <w:delText>8. Information Extraction Process of LearningPinocchio</w:delText>
        </w:r>
        <w:r w:rsidDel="00754FA6">
          <w:rPr>
            <w:noProof/>
            <w:webHidden/>
          </w:rPr>
          <w:tab/>
          <w:delText>3-11</w:delText>
        </w:r>
      </w:del>
    </w:p>
    <w:p w14:paraId="3ACDDBD5" w14:textId="77777777" w:rsidR="005C142B" w:rsidDel="00754FA6" w:rsidRDefault="005C142B">
      <w:pPr>
        <w:pStyle w:val="TableofFigures"/>
        <w:tabs>
          <w:tab w:val="right" w:leader="dot" w:pos="9350"/>
        </w:tabs>
        <w:rPr>
          <w:del w:id="589" w:author="Vilson Lu" w:date="2014-08-02T21:50:00Z"/>
          <w:rFonts w:asciiTheme="minorHAnsi" w:eastAsiaTheme="minorEastAsia" w:hAnsiTheme="minorHAnsi" w:cstheme="minorBidi"/>
          <w:noProof/>
          <w:sz w:val="22"/>
          <w:szCs w:val="22"/>
          <w:lang w:val="en-PH" w:eastAsia="zh-CN"/>
        </w:rPr>
      </w:pPr>
      <w:del w:id="590" w:author="Vilson Lu" w:date="2014-08-02T21:50:00Z">
        <w:r w:rsidRPr="00754FA6" w:rsidDel="00754FA6">
          <w:rPr>
            <w:noProof/>
            <w:rPrChange w:id="591" w:author="Vilson Lu" w:date="2014-08-02T21:50:00Z">
              <w:rPr>
                <w:rStyle w:val="Hyperlink"/>
                <w:noProof/>
              </w:rPr>
            </w:rPrChange>
          </w:rPr>
          <w:delText>Figure 3</w:delText>
        </w:r>
        <w:r w:rsidRPr="00754FA6" w:rsidDel="00754FA6">
          <w:rPr>
            <w:noProof/>
            <w:rPrChange w:id="592" w:author="Vilson Lu" w:date="2014-08-02T21:50:00Z">
              <w:rPr>
                <w:rStyle w:val="Hyperlink"/>
                <w:noProof/>
              </w:rPr>
            </w:rPrChange>
          </w:rPr>
          <w:noBreakHyphen/>
          <w:delText>9. SOMIDIA's Architecture</w:delText>
        </w:r>
        <w:r w:rsidDel="00754FA6">
          <w:rPr>
            <w:noProof/>
            <w:webHidden/>
          </w:rPr>
          <w:tab/>
          <w:delText>3-13</w:delText>
        </w:r>
      </w:del>
    </w:p>
    <w:p w14:paraId="067757AB" w14:textId="77777777" w:rsidR="005C142B" w:rsidDel="00754FA6" w:rsidRDefault="005C142B">
      <w:pPr>
        <w:pStyle w:val="TableofFigures"/>
        <w:tabs>
          <w:tab w:val="right" w:leader="dot" w:pos="9350"/>
        </w:tabs>
        <w:rPr>
          <w:del w:id="593" w:author="Vilson Lu" w:date="2014-08-02T21:50:00Z"/>
          <w:rFonts w:asciiTheme="minorHAnsi" w:eastAsiaTheme="minorEastAsia" w:hAnsiTheme="minorHAnsi" w:cstheme="minorBidi"/>
          <w:noProof/>
          <w:sz w:val="22"/>
          <w:szCs w:val="22"/>
          <w:lang w:val="en-PH" w:eastAsia="zh-CN"/>
        </w:rPr>
      </w:pPr>
      <w:del w:id="594" w:author="Vilson Lu" w:date="2014-08-02T21:50:00Z">
        <w:r w:rsidRPr="00754FA6" w:rsidDel="00754FA6">
          <w:rPr>
            <w:noProof/>
            <w:rPrChange w:id="595" w:author="Vilson Lu" w:date="2014-08-02T21:50:00Z">
              <w:rPr>
                <w:rStyle w:val="Hyperlink"/>
                <w:noProof/>
              </w:rPr>
            </w:rPrChange>
          </w:rPr>
          <w:delText>Figure 4</w:delText>
        </w:r>
        <w:r w:rsidRPr="00754FA6" w:rsidDel="00754FA6">
          <w:rPr>
            <w:noProof/>
            <w:rPrChange w:id="596" w:author="Vilson Lu" w:date="2014-08-02T21:50:00Z">
              <w:rPr>
                <w:rStyle w:val="Hyperlink"/>
                <w:noProof/>
              </w:rPr>
            </w:rPrChange>
          </w:rPr>
          <w:noBreakHyphen/>
          <w:delText>1. System Architecture of FILIET</w:delText>
        </w:r>
        <w:r w:rsidDel="00754FA6">
          <w:rPr>
            <w:noProof/>
            <w:webHidden/>
          </w:rPr>
          <w:tab/>
          <w:delText>4-2</w:delText>
        </w:r>
      </w:del>
    </w:p>
    <w:p w14:paraId="4E0D4355" w14:textId="4E2FEF24" w:rsidR="003100BB" w:rsidRPr="00EF6E7F" w:rsidRDefault="00FC3B86" w:rsidP="008B5F90">
      <w:pPr>
        <w:tabs>
          <w:tab w:val="left" w:pos="3600"/>
        </w:tabs>
        <w:jc w:val="left"/>
        <w:rPr>
          <w:b/>
          <w:sz w:val="24"/>
          <w:szCs w:val="24"/>
        </w:rPr>
      </w:pPr>
      <w:r>
        <w:rPr>
          <w:b/>
        </w:rPr>
        <w:fldChar w:fldCharType="end"/>
      </w:r>
      <w:r w:rsidR="003100BB" w:rsidRPr="00EF6E7F">
        <w:rPr>
          <w:b/>
        </w:rPr>
        <w:br w:type="page"/>
      </w:r>
    </w:p>
    <w:p w14:paraId="3BB0C95E" w14:textId="42035A38" w:rsidR="00440E61" w:rsidRPr="00EF6E7F" w:rsidRDefault="00440E61" w:rsidP="00E87FD4">
      <w:pPr>
        <w:pStyle w:val="Heading1"/>
      </w:pPr>
      <w:bookmarkStart w:id="597" w:name="_Toc394779474"/>
      <w:r w:rsidRPr="00EF6E7F">
        <w:lastRenderedPageBreak/>
        <w:t>Research Description</w:t>
      </w:r>
      <w:bookmarkEnd w:id="597"/>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598" w:name="_Toc394779475"/>
      <w:r w:rsidRPr="00EF6E7F">
        <w:t>Overview of the Current State of Technology</w:t>
      </w:r>
      <w:bookmarkEnd w:id="598"/>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 xml:space="preserve">Information extraction is defined as “extracting structured data from unstructured data as provided, for example, text document” (Feilmayr, 2011). Information extraction systems </w:t>
      </w:r>
      <w:r w:rsidRPr="00EF6E7F">
        <w:lastRenderedPageBreak/>
        <w:t xml:space="preserve">have been used in different fields such as clinical narratives – MedEx (Xu, &amp; et. al., 2010), healthcare – VnHIES (Dung &amp; Kamayama, 2007), and legal documents - Legal TRUTHS (Cheng et al., 2009). On the current implementation of SOMIDIA, it already has an information extraction system for English and Filipino texts. The problem is that SOMIDIA’s 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“Taglish”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(Manguilimotan &amp; Matsumoto, 2011). In the POS Tagging approach, the input statement is chopped into words and then these words are tagged or labeled according to their function in the statement and then given syntactical analysis (Manguilimotan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Taglish and “TXTSPK”, especially today, when people with different language and culture communicate on the same medium (social networking sites) (Ghedin,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599" w:name="_Toc394779476"/>
      <w:r w:rsidRPr="00EF6E7F">
        <w:t>Research Objectives</w:t>
      </w:r>
      <w:bookmarkEnd w:id="599"/>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600" w:name="_Toc394779477"/>
      <w:r w:rsidRPr="00EF6E7F">
        <w:t>General Objective</w:t>
      </w:r>
      <w:bookmarkEnd w:id="600"/>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5CD299F4" w14:textId="5A2DC349" w:rsidR="2E50003F" w:rsidRDefault="2E50003F" w:rsidP="2E50003F">
      <w:pPr>
        <w:rPr>
          <w:ins w:id="601" w:author="Kyle Mc Hale Dela Cruz" w:date="2014-08-02T21:01:00Z"/>
        </w:rPr>
      </w:pPr>
    </w:p>
    <w:p w14:paraId="516DC658" w14:textId="77777777" w:rsidR="008D6001" w:rsidRDefault="008D6001" w:rsidP="2E50003F">
      <w:pPr>
        <w:rPr>
          <w:ins w:id="602" w:author="Kyle Mc Hale Dela Cruz" w:date="2014-08-02T21:01:00Z"/>
        </w:rPr>
      </w:pPr>
    </w:p>
    <w:p w14:paraId="7B5F0C7C" w14:textId="77777777" w:rsidR="008D6001" w:rsidRPr="00EF6E7F" w:rsidRDefault="008D6001" w:rsidP="2E50003F"/>
    <w:p w14:paraId="6DB79498" w14:textId="08EE94FF" w:rsidR="00D75DAF" w:rsidRPr="00EF6E7F" w:rsidRDefault="00D75DAF" w:rsidP="00AB2880">
      <w:pPr>
        <w:pStyle w:val="Heading3"/>
      </w:pPr>
      <w:bookmarkStart w:id="603" w:name="_Toc394779478"/>
      <w:r w:rsidRPr="00EF6E7F">
        <w:lastRenderedPageBreak/>
        <w:t>Specific Objectives</w:t>
      </w:r>
      <w:bookmarkEnd w:id="603"/>
    </w:p>
    <w:p w14:paraId="36CC7F95" w14:textId="77777777" w:rsidR="00E87FD4" w:rsidRPr="00EF6E7F" w:rsidRDefault="00E87FD4" w:rsidP="00E87FD4"/>
    <w:p w14:paraId="5E47546A" w14:textId="236F5750" w:rsidR="00E87FD4" w:rsidRPr="00EF6E7F" w:rsidRDefault="7E96C408" w:rsidP="00507824">
      <w:pPr>
        <w:pStyle w:val="Content"/>
      </w:pPr>
      <w:r w:rsidRPr="00EF6E7F">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4F384395" w14:textId="77777777" w:rsidR="00E87FD4" w:rsidRPr="00EF6E7F" w:rsidDel="00754FA6" w:rsidRDefault="00E87FD4" w:rsidP="00E87FD4">
      <w:pPr>
        <w:rPr>
          <w:del w:id="604" w:author="Vilson Lu" w:date="2014-08-02T21:56:00Z"/>
        </w:rPr>
      </w:pPr>
    </w:p>
    <w:p w14:paraId="67D5CA2A" w14:textId="77777777" w:rsidR="00F47D14" w:rsidRPr="00EF6E7F" w:rsidRDefault="00F47D14" w:rsidP="00E87FD4"/>
    <w:p w14:paraId="3C857E00" w14:textId="05FE7C56" w:rsidR="00D75DAF" w:rsidRPr="00EF6E7F" w:rsidRDefault="00D75DAF" w:rsidP="00E87FD4">
      <w:pPr>
        <w:pStyle w:val="Heading2"/>
      </w:pPr>
      <w:bookmarkStart w:id="605" w:name="_Toc394779479"/>
      <w:r w:rsidRPr="00EF6E7F">
        <w:t>Scope and Limitations of the Research</w:t>
      </w:r>
      <w:bookmarkEnd w:id="605"/>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F6E7F">
        <w:rPr>
          <w:highlight w:val="white"/>
        </w:rPr>
        <w:t>Özsu</w:t>
      </w:r>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 category (Zhou &amp; Su, 2002). Conference analysis is the resolving of references for the pronouns (Grishman,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Existing tools that will be used in building the information extraction system will be reviewed and evaluated. Example of NLP tools are OpenNLP and Lingpipe. OpenNLP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w:t>
      </w:r>
      <w:r w:rsidRPr="00EF6E7F">
        <w:rPr>
          <w:highlight w:val="white"/>
        </w:rPr>
        <w:lastRenderedPageBreak/>
        <w:t>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7A8DD380" w14:textId="77777777" w:rsidR="00CC60AF" w:rsidRPr="00EF6E7F" w:rsidRDefault="00CC60AF" w:rsidP="00507824">
      <w:pPr>
        <w:pStyle w:val="Content"/>
      </w:pPr>
    </w:p>
    <w:p w14:paraId="2DF7D182" w14:textId="200889C6" w:rsidR="00FC3B86" w:rsidRDefault="7E96C408" w:rsidP="00507824">
      <w:pPr>
        <w:pStyle w:val="Content"/>
      </w:pPr>
      <w:r w:rsidRPr="00EF6E7F">
        <w:t>In order to evaluate the information extraction system, the research will determine the metrics to measure the system’s performance.</w:t>
      </w:r>
    </w:p>
    <w:p w14:paraId="14C7C85F" w14:textId="77777777" w:rsidR="00826175" w:rsidRDefault="00826175" w:rsidP="00507824">
      <w:pPr>
        <w:pStyle w:val="Content"/>
      </w:pPr>
    </w:p>
    <w:p w14:paraId="1A8B6714" w14:textId="6A325481" w:rsidR="00D75DAF" w:rsidRPr="00EF6E7F" w:rsidRDefault="00D75DAF" w:rsidP="00E87FD4">
      <w:pPr>
        <w:pStyle w:val="Heading2"/>
      </w:pPr>
      <w:bookmarkStart w:id="606" w:name="_Toc394779480"/>
      <w:r w:rsidRPr="00EF6E7F">
        <w:t>Significance of the Research</w:t>
      </w:r>
      <w:bookmarkEnd w:id="606"/>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607" w:name="_Toc394779481"/>
      <w:r w:rsidRPr="00EF6E7F">
        <w:t>Research Methodology</w:t>
      </w:r>
      <w:bookmarkEnd w:id="607"/>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19D2AF6A" w:rsidR="00A22368" w:rsidRPr="00EF6E7F" w:rsidRDefault="00A22368" w:rsidP="00507824">
      <w:pPr>
        <w:pStyle w:val="Content"/>
      </w:pPr>
      <w:r w:rsidRPr="00EF6E7F">
        <w:t xml:space="preserve">Figure </w:t>
      </w:r>
      <w:r w:rsidR="008B5F90">
        <w:t>1</w:t>
      </w:r>
      <w:r w:rsidRPr="00EF6E7F">
        <w:t>-1 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73860A12" w14:textId="4A7DBD3B" w:rsidR="00EC600C" w:rsidRDefault="00EC600C" w:rsidP="00EC600C">
      <w:pPr>
        <w:pStyle w:val="Caption"/>
        <w:keepNext/>
      </w:pPr>
      <w:bookmarkStart w:id="608" w:name="_Toc394779903"/>
      <w:r>
        <w:lastRenderedPageBreak/>
        <w:t xml:space="preserve">Figure </w:t>
      </w:r>
      <w:ins w:id="609" w:author="Vilson Lu" w:date="2014-08-02T21:55:00Z">
        <w:r w:rsidR="00754FA6">
          <w:fldChar w:fldCharType="begin"/>
        </w:r>
        <w:r w:rsidR="00754FA6">
          <w:instrText xml:space="preserve"> STYLEREF 1 \s </w:instrText>
        </w:r>
      </w:ins>
      <w:r w:rsidR="00754FA6">
        <w:fldChar w:fldCharType="separate"/>
      </w:r>
      <w:r w:rsidR="00754FA6">
        <w:rPr>
          <w:noProof/>
        </w:rPr>
        <w:t>1</w:t>
      </w:r>
      <w:ins w:id="610" w:author="Vilson Lu" w:date="2014-08-02T21:55:00Z">
        <w:r w:rsidR="00754FA6">
          <w:fldChar w:fldCharType="end"/>
        </w:r>
        <w:r w:rsidR="00754FA6">
          <w:noBreakHyphen/>
        </w:r>
        <w:r w:rsidR="00754FA6">
          <w:fldChar w:fldCharType="begin"/>
        </w:r>
        <w:r w:rsidR="00754FA6">
          <w:instrText xml:space="preserve"> SEQ Figure \* ARABIC \s 1 </w:instrText>
        </w:r>
      </w:ins>
      <w:r w:rsidR="00754FA6">
        <w:fldChar w:fldCharType="separate"/>
      </w:r>
      <w:ins w:id="611" w:author="Vilson Lu" w:date="2014-08-02T21:55:00Z">
        <w:r w:rsidR="00754FA6">
          <w:rPr>
            <w:noProof/>
          </w:rPr>
          <w:t>1</w:t>
        </w:r>
        <w:r w:rsidR="00754FA6">
          <w:fldChar w:fldCharType="end"/>
        </w:r>
      </w:ins>
      <w:del w:id="612" w:author="Vilson Lu" w:date="2014-08-02T21:52:00Z">
        <w:r w:rsidR="00CE6C9E" w:rsidDel="00754FA6">
          <w:fldChar w:fldCharType="begin"/>
        </w:r>
        <w:r w:rsidR="00CE6C9E" w:rsidDel="00754FA6">
          <w:delInstrText xml:space="preserve"> STYLEREF 1 \s </w:delInstrText>
        </w:r>
        <w:r w:rsidR="00CE6C9E" w:rsidDel="00754FA6">
          <w:fldChar w:fldCharType="separate"/>
        </w:r>
        <w:r w:rsidR="005C142B" w:rsidDel="00754FA6">
          <w:rPr>
            <w:noProof/>
          </w:rPr>
          <w:delText>1</w:delText>
        </w:r>
        <w:r w:rsidR="00CE6C9E" w:rsidDel="00754FA6">
          <w:rPr>
            <w:noProof/>
          </w:rPr>
          <w:fldChar w:fldCharType="end"/>
        </w:r>
        <w:r w:rsidR="005C142B" w:rsidDel="00754FA6">
          <w:noBreakHyphen/>
        </w:r>
        <w:r w:rsidR="00CE6C9E" w:rsidDel="00754FA6">
          <w:fldChar w:fldCharType="begin"/>
        </w:r>
        <w:r w:rsidR="00CE6C9E" w:rsidDel="00754FA6">
          <w:delInstrText xml:space="preserve"> SEQ Figure \* ARABIC \s 1 </w:delInstrText>
        </w:r>
        <w:r w:rsidR="00CE6C9E" w:rsidDel="00754FA6">
          <w:fldChar w:fldCharType="separate"/>
        </w:r>
        <w:r w:rsidR="005C142B" w:rsidDel="00754FA6">
          <w:rPr>
            <w:noProof/>
          </w:rPr>
          <w:delText>1</w:delText>
        </w:r>
        <w:r w:rsidR="00CE6C9E" w:rsidDel="00754FA6">
          <w:rPr>
            <w:noProof/>
          </w:rPr>
          <w:fldChar w:fldCharType="end"/>
        </w:r>
      </w:del>
      <w:r>
        <w:t>. Research Methodology Phases</w:t>
      </w:r>
      <w:bookmarkEnd w:id="608"/>
    </w:p>
    <w:p w14:paraId="6CE8F89A" w14:textId="620AE5C3" w:rsidR="00A22368" w:rsidRPr="00EF6E7F" w:rsidRDefault="00EC600C" w:rsidP="008D6001">
      <w:pPr>
        <w:pStyle w:val="NoSpacing"/>
        <w:ind w:left="720"/>
        <w:jc w:val="center"/>
        <w:rPr>
          <w:sz w:val="24"/>
          <w:szCs w:val="24"/>
        </w:rPr>
      </w:pPr>
      <w:r>
        <w:rPr>
          <w:noProof/>
          <w:sz w:val="24"/>
          <w:szCs w:val="24"/>
          <w:lang w:val="en-PH" w:eastAsia="zh-CN"/>
        </w:rPr>
        <w:drawing>
          <wp:inline distT="0" distB="0" distL="0" distR="0" wp14:anchorId="571D5F8D" wp14:editId="4F55F98F">
            <wp:extent cx="4532368" cy="2696662"/>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12">
                      <a:extLst>
                        <a:ext uri="{28A0092B-C50C-407E-A947-70E740481C1C}">
                          <a14:useLocalDpi xmlns:a14="http://schemas.microsoft.com/office/drawing/2010/main" val="0"/>
                        </a:ext>
                      </a:extLst>
                    </a:blip>
                    <a:stretch>
                      <a:fillRect/>
                    </a:stretch>
                  </pic:blipFill>
                  <pic:spPr>
                    <a:xfrm>
                      <a:off x="0" y="0"/>
                      <a:ext cx="4541762" cy="2702251"/>
                    </a:xfrm>
                    <a:prstGeom prst="rect">
                      <a:avLst/>
                    </a:prstGeom>
                  </pic:spPr>
                </pic:pic>
              </a:graphicData>
            </a:graphic>
          </wp:inline>
        </w:drawing>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613" w:name="_Toc394779482"/>
      <w:r w:rsidRPr="00EF6E7F">
        <w:t>Investigation and Research Analysis</w:t>
      </w:r>
      <w:bookmarkEnd w:id="613"/>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614" w:name="_Toc394779483"/>
      <w:r w:rsidRPr="00EF6E7F">
        <w:t>System Design</w:t>
      </w:r>
      <w:bookmarkEnd w:id="614"/>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615" w:name="_Toc394779484"/>
      <w:r w:rsidRPr="00EF6E7F">
        <w:t>Sprints</w:t>
      </w:r>
      <w:bookmarkEnd w:id="615"/>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Default="00A22368" w:rsidP="00A22368"/>
    <w:p w14:paraId="42A02DC7" w14:textId="77777777" w:rsidR="008B5F90" w:rsidRDefault="008B5F90" w:rsidP="00A22368"/>
    <w:p w14:paraId="160914F2" w14:textId="77777777" w:rsidR="008B5F90" w:rsidRDefault="008B5F90" w:rsidP="00A22368"/>
    <w:p w14:paraId="75753FBC" w14:textId="77777777" w:rsidR="008B5F90" w:rsidRPr="00EF6E7F" w:rsidRDefault="008B5F90" w:rsidP="00A22368"/>
    <w:p w14:paraId="58A8EF4A" w14:textId="77777777" w:rsidR="00A22368" w:rsidRPr="00EF6E7F" w:rsidRDefault="00A22368" w:rsidP="00AB2880">
      <w:pPr>
        <w:pStyle w:val="Heading3"/>
      </w:pPr>
      <w:bookmarkStart w:id="616" w:name="_Toc394779485"/>
      <w:r w:rsidRPr="00EF6E7F">
        <w:t>Sprint Planning Meetings</w:t>
      </w:r>
      <w:bookmarkEnd w:id="616"/>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617" w:name="_Toc394779486"/>
      <w:r w:rsidRPr="00EF6E7F">
        <w:t>Scrum Meetings</w:t>
      </w:r>
      <w:bookmarkEnd w:id="617"/>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618" w:name="_Toc394779487"/>
      <w:r w:rsidRPr="00EF6E7F">
        <w:t>System Development</w:t>
      </w:r>
      <w:bookmarkEnd w:id="618"/>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619" w:name="_Toc394779488"/>
      <w:r w:rsidRPr="00EF6E7F">
        <w:t>System Integration and Testing</w:t>
      </w:r>
      <w:bookmarkEnd w:id="619"/>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620" w:name="_Toc394779489"/>
      <w:r w:rsidRPr="00EF6E7F">
        <w:t>System Evaluation</w:t>
      </w:r>
      <w:bookmarkEnd w:id="620"/>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AB2880">
      <w:pPr>
        <w:pStyle w:val="Heading3"/>
      </w:pPr>
      <w:bookmarkStart w:id="621" w:name="_Toc394779490"/>
      <w:r w:rsidRPr="00EF6E7F">
        <w:t>Documentation</w:t>
      </w:r>
      <w:bookmarkEnd w:id="621"/>
    </w:p>
    <w:p w14:paraId="23D88E96" w14:textId="77777777" w:rsidR="00A22368" w:rsidRPr="00EF6E7F" w:rsidRDefault="00A22368" w:rsidP="00A22368"/>
    <w:p w14:paraId="6127540D" w14:textId="77777777" w:rsidR="00FC3B86" w:rsidRDefault="00A22368" w:rsidP="00507824">
      <w:pPr>
        <w:pStyle w:val="Content"/>
      </w:pPr>
      <w:r w:rsidRPr="00EF6E7F">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F20F78">
          <w:pgSz w:w="12240" w:h="15840"/>
          <w:pgMar w:top="1440" w:right="1440" w:bottom="1440" w:left="1440" w:header="720" w:footer="720" w:gutter="0"/>
          <w:pgNumType w:start="0" w:chapStyle="1"/>
          <w:cols w:space="720"/>
          <w:titlePg/>
          <w:docGrid w:linePitch="360"/>
        </w:sectPr>
      </w:pPr>
    </w:p>
    <w:p w14:paraId="083E582B" w14:textId="77777777" w:rsidR="00FC3B86" w:rsidRPr="00EF6E7F" w:rsidRDefault="00FC3B86" w:rsidP="00AB2880">
      <w:pPr>
        <w:pStyle w:val="Heading3"/>
      </w:pPr>
      <w:bookmarkStart w:id="622" w:name="_Toc394779491"/>
      <w:r w:rsidRPr="00EF6E7F">
        <w:lastRenderedPageBreak/>
        <w:t>Calendar of Activities</w:t>
      </w:r>
      <w:bookmarkEnd w:id="622"/>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p w14:paraId="4D5AD1FE" w14:textId="3A57121D" w:rsidR="00EC600C" w:rsidRDefault="00EC600C" w:rsidP="00EC600C">
      <w:pPr>
        <w:pStyle w:val="Caption"/>
        <w:keepNext/>
      </w:pPr>
      <w:bookmarkStart w:id="623" w:name="_Toc394779533"/>
      <w:r>
        <w:t xml:space="preserve">Table </w:t>
      </w:r>
      <w:ins w:id="624" w:author="Vilson Lu" w:date="2014-08-02T19:59:00Z">
        <w:r w:rsidR="00F06409">
          <w:fldChar w:fldCharType="begin"/>
        </w:r>
        <w:r w:rsidR="00F06409">
          <w:instrText xml:space="preserve"> STYLEREF 1 \s </w:instrText>
        </w:r>
      </w:ins>
      <w:r w:rsidR="00F06409">
        <w:fldChar w:fldCharType="separate"/>
      </w:r>
      <w:r w:rsidR="00F06409">
        <w:rPr>
          <w:noProof/>
        </w:rPr>
        <w:t>1</w:t>
      </w:r>
      <w:ins w:id="625" w:author="Vilson Lu" w:date="2014-08-02T19:59:00Z">
        <w:r w:rsidR="00F06409">
          <w:fldChar w:fldCharType="end"/>
        </w:r>
        <w:r w:rsidR="00F06409">
          <w:noBreakHyphen/>
        </w:r>
        <w:r w:rsidR="00F06409">
          <w:fldChar w:fldCharType="begin"/>
        </w:r>
        <w:r w:rsidR="00F06409">
          <w:instrText xml:space="preserve"> SEQ Table \* ARABIC \s 1 </w:instrText>
        </w:r>
      </w:ins>
      <w:r w:rsidR="00F06409">
        <w:fldChar w:fldCharType="separate"/>
      </w:r>
      <w:ins w:id="626" w:author="Vilson Lu" w:date="2014-08-02T19:59:00Z">
        <w:r w:rsidR="00F06409">
          <w:rPr>
            <w:noProof/>
          </w:rPr>
          <w:t>1</w:t>
        </w:r>
        <w:r w:rsidR="00F06409">
          <w:fldChar w:fldCharType="end"/>
        </w:r>
      </w:ins>
      <w:del w:id="627" w:author="Vilson Lu" w:date="2014-07-31T15:22:00Z">
        <w:r w:rsidR="00B33EC6" w:rsidDel="00B33EC6">
          <w:fldChar w:fldCharType="begin"/>
        </w:r>
        <w:r w:rsidR="00B33EC6" w:rsidDel="00B33EC6">
          <w:delInstrText xml:space="preserve"> STYLEREF 1 \s </w:delInstrText>
        </w:r>
        <w:r w:rsidR="00B33EC6" w:rsidDel="00B33EC6">
          <w:fldChar w:fldCharType="separate"/>
        </w:r>
        <w:r w:rsidR="00F31438" w:rsidDel="00B33EC6">
          <w:rPr>
            <w:noProof/>
          </w:rPr>
          <w:delText>1</w:delText>
        </w:r>
        <w:r w:rsidR="00B33EC6" w:rsidDel="00B33EC6">
          <w:rPr>
            <w:noProof/>
          </w:rPr>
          <w:fldChar w:fldCharType="end"/>
        </w:r>
        <w:r w:rsidR="00F31438"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R="00F31438" w:rsidDel="00B33EC6">
          <w:rPr>
            <w:noProof/>
          </w:rPr>
          <w:delText>1</w:delText>
        </w:r>
        <w:r w:rsidR="00B33EC6" w:rsidDel="00B33EC6">
          <w:rPr>
            <w:noProof/>
          </w:rPr>
          <w:fldChar w:fldCharType="end"/>
        </w:r>
      </w:del>
      <w:r>
        <w:t>. Timetable of Activities (April 2014 - April 2015)</w:t>
      </w:r>
      <w:bookmarkEnd w:id="623"/>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603"/>
        <w:gridCol w:w="889"/>
        <w:gridCol w:w="889"/>
        <w:gridCol w:w="889"/>
        <w:gridCol w:w="889"/>
        <w:gridCol w:w="892"/>
        <w:gridCol w:w="892"/>
        <w:gridCol w:w="894"/>
        <w:gridCol w:w="892"/>
        <w:gridCol w:w="894"/>
        <w:gridCol w:w="892"/>
        <w:gridCol w:w="894"/>
        <w:gridCol w:w="892"/>
        <w:gridCol w:w="889"/>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826175">
            <w:pPr>
              <w:keepNext/>
              <w:jc w:val="center"/>
            </w:pPr>
            <w:r w:rsidRPr="00EF6E7F">
              <w:t>* _ _ _</w:t>
            </w:r>
          </w:p>
        </w:tc>
      </w:tr>
    </w:tbl>
    <w:p w14:paraId="117FD3B0" w14:textId="77777777" w:rsidR="00FC3B86" w:rsidRDefault="00FC3B86" w:rsidP="00AB2880">
      <w:pPr>
        <w:pStyle w:val="Heading3"/>
        <w:sectPr w:rsidR="00FC3B86" w:rsidSect="00FC3B86">
          <w:footerReference w:type="first" r:id="rId13"/>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628" w:name="_Toc394779492"/>
      <w:r w:rsidRPr="00EF6E7F">
        <w:t>Review of Related Works</w:t>
      </w:r>
      <w:bookmarkEnd w:id="628"/>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629" w:name="_Toc394779493"/>
      <w:r w:rsidRPr="00EF6E7F">
        <w:t>Machine Learning-Based Information Extraction Systems</w:t>
      </w:r>
      <w:bookmarkEnd w:id="629"/>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5F3A0B">
      <w:pPr>
        <w:pStyle w:val="Style1"/>
      </w:pPr>
      <w:r w:rsidRPr="00EF6E7F">
        <w:t>Machine Learning for Information Extraction in Informal Domains (Freitag,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behaviour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5F3A0B">
      <w:pPr>
        <w:pStyle w:val="Style1"/>
      </w:pPr>
      <w:r w:rsidRPr="00EF6E7F">
        <w:t>TOPO - Information Extraction System for Natural Disaster Reports from Spanish Newspaper Article (Téllez-Valero,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Neighbours (kNN). After it has been classified, it needed to select text that might contain relevant information. This is the candidate text selection stage. They used grammar to select the text and a dictionary of names and number to treat grammar exceptions. Then </w:t>
      </w:r>
      <w:r w:rsidRPr="00EF6E7F">
        <w:lastRenderedPageBreak/>
        <w:t xml:space="preserve">the output will be candidates of relevant information. Then, the system will now select which of the 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630" w:name="_Toc394779494"/>
      <w:r w:rsidRPr="00EF6E7F">
        <w:t>Rule-Based Information Extraction Systems</w:t>
      </w:r>
      <w:bookmarkEnd w:id="630"/>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5F3A0B">
      <w:pPr>
        <w:pStyle w:val="Style1"/>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lastRenderedPageBreak/>
        <w:t>The system has been tested in a lenient and strict criterion. An entity that is recognized correctly when the type is correct but the span overlap in the annotated corpus is called the lenient criteria. On the other hand, an entity that is recognized correctly when the type 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5F3A0B">
      <w:pPr>
        <w:pStyle w:val="Style1"/>
      </w:pPr>
      <w:r w:rsidRPr="00EF6E7F">
        <w:t>Business Specific Online Information Extraction from German Websites (Lee &amp; Geierhos,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w:t>
      </w:r>
      <w:r w:rsidRPr="00EF6E7F">
        <w:lastRenderedPageBreak/>
        <w:t>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5F3A0B">
      <w:pPr>
        <w:pStyle w:val="Style1"/>
      </w:pPr>
      <w:r w:rsidRPr="00EF6E7F">
        <w:t>Ontology-Based Information Extraction (OBIE) System for French Newspaper Articles (Nebhi,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2E39D6E5" w14:textId="2FB0A86B" w:rsidR="00E87FD4" w:rsidRPr="00EF6E7F" w:rsidRDefault="7E96C408" w:rsidP="00507824">
      <w:pPr>
        <w:pStyle w:val="Content"/>
      </w:pPr>
      <w:r w:rsidRPr="00EF6E7F">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BDM and achieved a 91% F-Measure.</w:t>
      </w:r>
    </w:p>
    <w:p w14:paraId="7BF5E1E9" w14:textId="77777777" w:rsidR="00E87FD4" w:rsidRDefault="00E87FD4" w:rsidP="00E87FD4">
      <w:pPr>
        <w:rPr>
          <w:ins w:id="631" w:author="Kyle Mc Hale Dela Cruz" w:date="2014-08-02T21:02:00Z"/>
        </w:rPr>
      </w:pPr>
    </w:p>
    <w:p w14:paraId="4C65C305" w14:textId="77777777" w:rsidR="00EA1333" w:rsidRDefault="00EA1333" w:rsidP="00E87FD4">
      <w:pPr>
        <w:rPr>
          <w:ins w:id="632" w:author="Kyle Mc Hale Dela Cruz" w:date="2014-08-02T21:02:00Z"/>
        </w:rPr>
      </w:pPr>
    </w:p>
    <w:p w14:paraId="76F76FFA" w14:textId="77777777" w:rsidR="00EA1333" w:rsidRDefault="00EA1333" w:rsidP="00E87FD4">
      <w:pPr>
        <w:rPr>
          <w:ins w:id="633" w:author="Kyle Mc Hale Dela Cruz" w:date="2014-08-02T21:02:00Z"/>
        </w:rPr>
      </w:pPr>
    </w:p>
    <w:p w14:paraId="0D8FCFDF" w14:textId="77777777" w:rsidR="00EA1333" w:rsidRDefault="00EA1333" w:rsidP="00E87FD4">
      <w:pPr>
        <w:rPr>
          <w:ins w:id="634" w:author="Kyle Mc Hale Dela Cruz" w:date="2014-08-02T21:02:00Z"/>
        </w:rPr>
      </w:pPr>
    </w:p>
    <w:p w14:paraId="61264FD6" w14:textId="77777777" w:rsidR="00EA1333" w:rsidRDefault="00EA1333" w:rsidP="00E87FD4">
      <w:pPr>
        <w:rPr>
          <w:ins w:id="635" w:author="Kyle Mc Hale Dela Cruz" w:date="2014-08-02T21:02:00Z"/>
        </w:rPr>
      </w:pPr>
    </w:p>
    <w:p w14:paraId="15D1BCEE" w14:textId="77777777" w:rsidR="00EA1333" w:rsidRPr="00EF6E7F" w:rsidRDefault="00EA1333" w:rsidP="00E87FD4"/>
    <w:p w14:paraId="22E895DE" w14:textId="1F90B5C1" w:rsidR="00E87FD4" w:rsidRPr="00EF6E7F" w:rsidRDefault="00E87FD4" w:rsidP="00E87FD4">
      <w:pPr>
        <w:pStyle w:val="Heading2"/>
      </w:pPr>
      <w:bookmarkStart w:id="636" w:name="_Toc394779495"/>
      <w:r w:rsidRPr="00EF6E7F">
        <w:lastRenderedPageBreak/>
        <w:t>Other Information Extraction Systems</w:t>
      </w:r>
      <w:bookmarkEnd w:id="636"/>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5F3A0B">
      <w:pPr>
        <w:pStyle w:val="Style1"/>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For the information extraction module, first, documents go through a tokenizer. They used OpenNLP to tokenize the document, then it will go to a sentence splitter. The sentence 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 xml:space="preserve">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w:t>
      </w:r>
      <w:r w:rsidRPr="00EF6E7F">
        <w:lastRenderedPageBreak/>
        <w:t>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Default="00F71FF7" w:rsidP="00507824">
      <w:pPr>
        <w:pStyle w:val="Content"/>
      </w:pPr>
      <w:r w:rsidRPr="00EF6E7F">
        <w:t>Table 2-1 shows a summary of all the reviewed information extraction system. The table indicates the system name, the language and type of data it can extract, the domain, NLP pre-processing techniques, information extraction techniques, and evaluation metrics used by the system.</w:t>
      </w:r>
    </w:p>
    <w:p w14:paraId="5F297646" w14:textId="77777777" w:rsidR="00EC600C" w:rsidRDefault="00EC600C" w:rsidP="00507824">
      <w:pPr>
        <w:pStyle w:val="Content"/>
      </w:pPr>
    </w:p>
    <w:p w14:paraId="54AB369E" w14:textId="77777777" w:rsidR="00EC600C" w:rsidRDefault="00EC600C" w:rsidP="00507824">
      <w:pPr>
        <w:pStyle w:val="Content"/>
      </w:pPr>
    </w:p>
    <w:p w14:paraId="475B2769" w14:textId="77777777" w:rsidR="00EC600C" w:rsidRDefault="00EC600C" w:rsidP="00507824">
      <w:pPr>
        <w:pStyle w:val="Content"/>
      </w:pPr>
    </w:p>
    <w:p w14:paraId="0F03C316" w14:textId="77777777" w:rsidR="00EC600C" w:rsidRDefault="00EC600C" w:rsidP="00507824">
      <w:pPr>
        <w:pStyle w:val="Content"/>
      </w:pPr>
    </w:p>
    <w:p w14:paraId="1E5FD19A" w14:textId="77777777" w:rsidR="00EC600C" w:rsidRPr="00EF6E7F" w:rsidRDefault="00EC600C" w:rsidP="00507824">
      <w:pPr>
        <w:pStyle w:val="Content"/>
      </w:pPr>
    </w:p>
    <w:p w14:paraId="5C21CEC3" w14:textId="6A7EDC52" w:rsidR="00EC600C" w:rsidRDefault="00EC600C" w:rsidP="00EC600C">
      <w:pPr>
        <w:pStyle w:val="Caption"/>
        <w:keepNext/>
      </w:pPr>
      <w:bookmarkStart w:id="637" w:name="_Toc394779534"/>
      <w:r>
        <w:t xml:space="preserve">Table </w:t>
      </w:r>
      <w:ins w:id="638" w:author="Vilson Lu" w:date="2014-08-02T19:59:00Z">
        <w:r w:rsidR="00F06409">
          <w:fldChar w:fldCharType="begin"/>
        </w:r>
        <w:r w:rsidR="00F06409">
          <w:instrText xml:space="preserve"> STYLEREF 1 \s </w:instrText>
        </w:r>
      </w:ins>
      <w:r w:rsidR="00F06409">
        <w:fldChar w:fldCharType="separate"/>
      </w:r>
      <w:r w:rsidR="00F06409">
        <w:rPr>
          <w:noProof/>
        </w:rPr>
        <w:t>2</w:t>
      </w:r>
      <w:ins w:id="639" w:author="Vilson Lu" w:date="2014-08-02T19:59:00Z">
        <w:r w:rsidR="00F06409">
          <w:fldChar w:fldCharType="end"/>
        </w:r>
        <w:r w:rsidR="00F06409">
          <w:noBreakHyphen/>
        </w:r>
        <w:r w:rsidR="00F06409">
          <w:fldChar w:fldCharType="begin"/>
        </w:r>
        <w:r w:rsidR="00F06409">
          <w:instrText xml:space="preserve"> SEQ Table \* ARABIC \s 1 </w:instrText>
        </w:r>
      </w:ins>
      <w:r w:rsidR="00F06409">
        <w:fldChar w:fldCharType="separate"/>
      </w:r>
      <w:ins w:id="640" w:author="Vilson Lu" w:date="2014-08-02T19:59:00Z">
        <w:r w:rsidR="00F06409">
          <w:rPr>
            <w:noProof/>
          </w:rPr>
          <w:t>1</w:t>
        </w:r>
        <w:r w:rsidR="00F06409">
          <w:fldChar w:fldCharType="end"/>
        </w:r>
      </w:ins>
      <w:del w:id="641" w:author="Vilson Lu" w:date="2014-07-31T15:22:00Z">
        <w:r w:rsidR="00B33EC6" w:rsidDel="00B33EC6">
          <w:fldChar w:fldCharType="begin"/>
        </w:r>
        <w:r w:rsidR="00B33EC6" w:rsidDel="00B33EC6">
          <w:delInstrText xml:space="preserve"> STYLEREF 1 \s </w:delInstrText>
        </w:r>
        <w:r w:rsidR="00B33EC6" w:rsidDel="00B33EC6">
          <w:fldChar w:fldCharType="separate"/>
        </w:r>
        <w:r w:rsidR="00F31438" w:rsidDel="00B33EC6">
          <w:rPr>
            <w:noProof/>
          </w:rPr>
          <w:delText>2</w:delText>
        </w:r>
        <w:r w:rsidR="00B33EC6" w:rsidDel="00B33EC6">
          <w:rPr>
            <w:noProof/>
          </w:rPr>
          <w:fldChar w:fldCharType="end"/>
        </w:r>
        <w:r w:rsidR="00F31438"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R="00F31438" w:rsidDel="00B33EC6">
          <w:rPr>
            <w:noProof/>
          </w:rPr>
          <w:delText>1</w:delText>
        </w:r>
        <w:r w:rsidR="00B33EC6" w:rsidDel="00B33EC6">
          <w:rPr>
            <w:noProof/>
          </w:rPr>
          <w:fldChar w:fldCharType="end"/>
        </w:r>
      </w:del>
      <w:r>
        <w:t>. Summary of Reviewed Information Extraction Systems</w:t>
      </w:r>
      <w:bookmarkEnd w:id="637"/>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t>Machine Learning for Information Extraction in Informal Domains</w:t>
            </w:r>
          </w:p>
          <w:p w14:paraId="33FF1C4E" w14:textId="7165054A" w:rsidR="00E87FD4" w:rsidRPr="00EB29CB" w:rsidRDefault="0077760D" w:rsidP="00FF36B1">
            <w:pPr>
              <w:jc w:val="left"/>
              <w:rPr>
                <w:sz w:val="18"/>
              </w:rPr>
            </w:pPr>
            <w:r w:rsidRPr="00EB29CB">
              <w:rPr>
                <w:sz w:val="18"/>
              </w:rPr>
              <w:t>(Freitag,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(Téllez-Valero,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(Lee &amp; Geierhos,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lastRenderedPageBreak/>
              <w:t>Ontology-Based Information Extraction (OBIE) System</w:t>
            </w:r>
          </w:p>
          <w:p w14:paraId="36494287" w14:textId="30FABB32" w:rsidR="0077760D" w:rsidRPr="00EB29CB" w:rsidRDefault="0077760D" w:rsidP="00FF36B1">
            <w:pPr>
              <w:jc w:val="left"/>
              <w:rPr>
                <w:sz w:val="18"/>
              </w:rPr>
            </w:pPr>
            <w:r w:rsidRPr="00EB29CB">
              <w:rPr>
                <w:sz w:val="18"/>
              </w:rPr>
              <w:t>(Nebhi,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6D67A404" w14:textId="77777777" w:rsidR="00EB29CB" w:rsidRDefault="00EB29CB" w:rsidP="00A22368">
      <w:pPr>
        <w:pStyle w:val="Heading1"/>
        <w:rPr>
          <w:rStyle w:val="Emphasis"/>
          <w:i w:val="0"/>
        </w:rPr>
        <w:sectPr w:rsidR="00EB29CB" w:rsidSect="00EB29CB">
          <w:footerReference w:type="first" r:id="rId14"/>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642" w:name="_Toc394779496"/>
      <w:r w:rsidRPr="00EF6E7F">
        <w:rPr>
          <w:rStyle w:val="Emphasis"/>
          <w:i w:val="0"/>
        </w:rPr>
        <w:lastRenderedPageBreak/>
        <w:t>Theoretical Framework</w:t>
      </w:r>
      <w:bookmarkEnd w:id="642"/>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643" w:name="_Toc394779497"/>
      <w:r>
        <w:t>Information Extraction</w:t>
      </w:r>
      <w:bookmarkEnd w:id="643"/>
    </w:p>
    <w:p w14:paraId="67E12D7E" w14:textId="4A2E5600" w:rsidR="00DC12F6" w:rsidRDefault="00DC12F6" w:rsidP="00DC12F6"/>
    <w:p w14:paraId="06A2F943" w14:textId="55005BDA" w:rsidR="00A22368" w:rsidRPr="00EF6E7F" w:rsidRDefault="7E7C91B4" w:rsidP="00C833D6">
      <w:pPr>
        <w:pStyle w:val="Content"/>
      </w:pPr>
      <w:r w:rsidRPr="7E7C91B4">
        <w:t xml:space="preserve">There is already huge amount information that </w:t>
      </w:r>
      <w:r w:rsidR="00AD7D08" w:rsidRPr="7E7C91B4">
        <w:t>is</w:t>
      </w:r>
      <w:r w:rsidRPr="7E7C91B4">
        <w:t xml:space="preserv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580D7F09"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w:t>
      </w:r>
      <w:ins w:id="644" w:author="admin" w:date="2014-07-21T11:49:00Z">
        <w:r w:rsidR="00AD7D08">
          <w:t>s</w:t>
        </w:r>
      </w:ins>
      <w:r>
        <w:t xml:space="preserve">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w:t>
      </w:r>
      <w:ins w:id="645" w:author="admin" w:date="2014-07-21T11:50:00Z">
        <w:r w:rsidR="00AD7D08">
          <w:t xml:space="preserve"> </w:t>
        </w:r>
      </w:ins>
      <w:r w:rsidR="009E1881">
        <w:t xml:space="preserve">while </w:t>
      </w:r>
      <w:ins w:id="646" w:author="admin" w:date="2014-07-21T11:50:00Z">
        <w:r w:rsidR="00AD7D08">
          <w:t>t</w:t>
        </w:r>
      </w:ins>
      <w:r>
        <w:t>he second clause</w:t>
      </w:r>
      <w:r w:rsidR="009E1881">
        <w:t xml:space="preserve"> is a</w:t>
      </w:r>
      <w:r w:rsidR="00D77F71">
        <w:t xml:space="preserve"> reference to a created entity </w:t>
      </w:r>
      <w:r>
        <w:t xml:space="preserve">(Grisham, 1997). </w:t>
      </w:r>
    </w:p>
    <w:p w14:paraId="0C11E440" w14:textId="253AC08B" w:rsidR="1F0DB213" w:rsidRDefault="1F0DB213" w:rsidP="00C833D6">
      <w:pPr>
        <w:pStyle w:val="Content"/>
      </w:pPr>
    </w:p>
    <w:p w14:paraId="6D2CBF06" w14:textId="5A162ACB"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900FE0">
        <w:t>3-1</w:t>
      </w:r>
      <w:r>
        <w:t xml:space="preserve"> shows the general flow of an information extraction system (Grisham, 1997).</w:t>
      </w:r>
    </w:p>
    <w:p w14:paraId="76CA7C54" w14:textId="34870FEC" w:rsidR="1F0DB213" w:rsidRDefault="1F0DB213" w:rsidP="00C833D6">
      <w:pPr>
        <w:pStyle w:val="Content"/>
      </w:pPr>
    </w:p>
    <w:p w14:paraId="5A0CB676" w14:textId="4B563CB2" w:rsidR="00EC600C" w:rsidRDefault="00EC600C" w:rsidP="00EC600C">
      <w:pPr>
        <w:pStyle w:val="Caption"/>
        <w:keepNext/>
        <w:ind w:left="720" w:firstLine="720"/>
      </w:pPr>
      <w:bookmarkStart w:id="647" w:name="_Toc394779904"/>
      <w:r>
        <w:lastRenderedPageBreak/>
        <w:t xml:space="preserve">Figure </w:t>
      </w:r>
      <w:ins w:id="648" w:author="Vilson Lu" w:date="2014-08-02T21:55:00Z">
        <w:r w:rsidR="00754FA6">
          <w:fldChar w:fldCharType="begin"/>
        </w:r>
        <w:r w:rsidR="00754FA6">
          <w:instrText xml:space="preserve"> STYLEREF 1 \s </w:instrText>
        </w:r>
      </w:ins>
      <w:r w:rsidR="00754FA6">
        <w:fldChar w:fldCharType="separate"/>
      </w:r>
      <w:r w:rsidR="00754FA6">
        <w:rPr>
          <w:noProof/>
        </w:rPr>
        <w:t>3</w:t>
      </w:r>
      <w:ins w:id="649" w:author="Vilson Lu" w:date="2014-08-02T21:55:00Z">
        <w:r w:rsidR="00754FA6">
          <w:fldChar w:fldCharType="end"/>
        </w:r>
        <w:r w:rsidR="00754FA6">
          <w:noBreakHyphen/>
        </w:r>
        <w:r w:rsidR="00754FA6">
          <w:fldChar w:fldCharType="begin"/>
        </w:r>
        <w:r w:rsidR="00754FA6">
          <w:instrText xml:space="preserve"> SEQ Figure \* ARABIC \s 1 </w:instrText>
        </w:r>
      </w:ins>
      <w:r w:rsidR="00754FA6">
        <w:fldChar w:fldCharType="separate"/>
      </w:r>
      <w:ins w:id="650" w:author="Vilson Lu" w:date="2014-08-02T21:55:00Z">
        <w:r w:rsidR="00754FA6">
          <w:rPr>
            <w:noProof/>
          </w:rPr>
          <w:t>1</w:t>
        </w:r>
        <w:r w:rsidR="00754FA6">
          <w:fldChar w:fldCharType="end"/>
        </w:r>
      </w:ins>
      <w:del w:id="651" w:author="Vilson Lu" w:date="2014-08-02T21:52:00Z">
        <w:r w:rsidR="00CE6C9E" w:rsidDel="00754FA6">
          <w:fldChar w:fldCharType="begin"/>
        </w:r>
        <w:r w:rsidR="00CE6C9E" w:rsidDel="00754FA6">
          <w:delInstrText xml:space="preserve"> STYLEREF 1 \s </w:delInstrText>
        </w:r>
        <w:r w:rsidR="00CE6C9E" w:rsidDel="00754FA6">
          <w:fldChar w:fldCharType="separate"/>
        </w:r>
        <w:r w:rsidR="005C142B" w:rsidDel="00754FA6">
          <w:rPr>
            <w:noProof/>
          </w:rPr>
          <w:delText>3</w:delText>
        </w:r>
        <w:r w:rsidR="00CE6C9E" w:rsidDel="00754FA6">
          <w:rPr>
            <w:noProof/>
          </w:rPr>
          <w:fldChar w:fldCharType="end"/>
        </w:r>
        <w:r w:rsidR="005C142B" w:rsidDel="00754FA6">
          <w:noBreakHyphen/>
        </w:r>
        <w:r w:rsidR="00CE6C9E" w:rsidDel="00754FA6">
          <w:fldChar w:fldCharType="begin"/>
        </w:r>
        <w:r w:rsidR="00CE6C9E" w:rsidDel="00754FA6">
          <w:delInstrText xml:space="preserve"> SEQ Figure \* ARABIC \s 1 </w:delInstrText>
        </w:r>
        <w:r w:rsidR="00CE6C9E" w:rsidDel="00754FA6">
          <w:fldChar w:fldCharType="separate"/>
        </w:r>
        <w:r w:rsidR="005C142B" w:rsidDel="00754FA6">
          <w:rPr>
            <w:noProof/>
          </w:rPr>
          <w:delText>1</w:delText>
        </w:r>
        <w:r w:rsidR="00CE6C9E" w:rsidDel="00754FA6">
          <w:rPr>
            <w:noProof/>
          </w:rPr>
          <w:fldChar w:fldCharType="end"/>
        </w:r>
      </w:del>
      <w:r>
        <w:t>. Structure of an Information Extraction System</w:t>
      </w:r>
      <w:bookmarkEnd w:id="647"/>
    </w:p>
    <w:p w14:paraId="54DAF2FF" w14:textId="2A39DCC2" w:rsidR="008D6077" w:rsidRDefault="1F0DB213" w:rsidP="00EC600C">
      <w:pPr>
        <w:pStyle w:val="Content"/>
        <w:keepNext/>
        <w:jc w:val="center"/>
      </w:pPr>
      <w:r>
        <w:rPr>
          <w:noProof/>
          <w:lang w:val="en-PH" w:eastAsia="zh-CN"/>
        </w:rPr>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6CCC8A0B" w14:textId="77777777" w:rsidR="00257B40" w:rsidRPr="00257B40" w:rsidRDefault="00257B40" w:rsidP="00257B40"/>
    <w:p w14:paraId="713C1253" w14:textId="77777777" w:rsidR="00257B40" w:rsidRDefault="00257B40" w:rsidP="00257B40">
      <w:pPr>
        <w:pStyle w:val="Heading3"/>
      </w:pPr>
      <w:bookmarkStart w:id="652" w:name="_Toc393571705"/>
      <w:bookmarkStart w:id="653" w:name="_Toc394779498"/>
      <w:r w:rsidRPr="00EF6E7F">
        <w:t>Information Extraction Modules</w:t>
      </w:r>
      <w:bookmarkEnd w:id="652"/>
      <w:bookmarkEnd w:id="653"/>
    </w:p>
    <w:p w14:paraId="2897E9B9" w14:textId="77777777" w:rsidR="00257B40" w:rsidRDefault="00257B40" w:rsidP="00257B40"/>
    <w:p w14:paraId="66EE2383" w14:textId="77777777" w:rsidR="00257B40" w:rsidRPr="00DD4160" w:rsidRDefault="00257B40" w:rsidP="00257B40">
      <w:pPr>
        <w:pStyle w:val="Content"/>
      </w:pPr>
      <w:r>
        <w:t>This section explains the different modules that are commonly used in information extraction systems.</w:t>
      </w:r>
    </w:p>
    <w:p w14:paraId="58D55977" w14:textId="77777777" w:rsidR="00257B40" w:rsidRPr="00734E39" w:rsidRDefault="00257B40" w:rsidP="00257B40"/>
    <w:p w14:paraId="0BD61442" w14:textId="77777777" w:rsidR="00257B40" w:rsidRPr="00F320B1" w:rsidRDefault="00257B40" w:rsidP="00257B40">
      <w:pPr>
        <w:pStyle w:val="Heading4"/>
      </w:pPr>
      <w:bookmarkStart w:id="654" w:name="_Toc393571706"/>
      <w:r w:rsidRPr="00F320B1">
        <w:t xml:space="preserve">Text </w:t>
      </w:r>
      <w:r w:rsidRPr="00AB2880">
        <w:t>Classification</w:t>
      </w:r>
      <w:bookmarkEnd w:id="654"/>
    </w:p>
    <w:p w14:paraId="2ED3DC47" w14:textId="77777777" w:rsidR="00257B40" w:rsidRPr="00EF6E7F" w:rsidRDefault="00257B40" w:rsidP="00257B40"/>
    <w:p w14:paraId="10B66165" w14:textId="77777777" w:rsidR="00257B40" w:rsidRPr="00EF6E7F" w:rsidRDefault="00257B40" w:rsidP="00257B40">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3FC30BC0" w14:textId="77777777" w:rsidR="00257B40" w:rsidRPr="00EF6E7F" w:rsidRDefault="00257B40" w:rsidP="00257B40">
      <w:pPr>
        <w:ind w:left="720"/>
      </w:pPr>
    </w:p>
    <w:p w14:paraId="38A69719" w14:textId="77777777" w:rsidR="00257B40" w:rsidRPr="00C833D6" w:rsidRDefault="00257B40" w:rsidP="00257B40">
      <w:pPr>
        <w:pStyle w:val="Heading5"/>
      </w:pPr>
      <w:r w:rsidRPr="00C833D6">
        <w:t xml:space="preserve">Document </w:t>
      </w:r>
      <w:r w:rsidRPr="00AB2880">
        <w:t>Representation</w:t>
      </w:r>
      <w:r w:rsidRPr="00C833D6">
        <w:t xml:space="preserve"> </w:t>
      </w:r>
    </w:p>
    <w:p w14:paraId="69FF6575" w14:textId="77777777" w:rsidR="00257B40" w:rsidRPr="00EF6E7F" w:rsidRDefault="00257B40" w:rsidP="00257B40">
      <w:r w:rsidRPr="00EF6E7F">
        <w:tab/>
      </w:r>
    </w:p>
    <w:p w14:paraId="05E42F5F" w14:textId="77777777" w:rsidR="00257B40" w:rsidRPr="00EF6E7F" w:rsidRDefault="00257B40" w:rsidP="00257B40">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(Shafiei et al., 2007)</w:t>
      </w:r>
    </w:p>
    <w:p w14:paraId="1DF9F846" w14:textId="77777777" w:rsidR="00257B40" w:rsidRPr="00EF6E7F" w:rsidRDefault="00257B40" w:rsidP="00257B40">
      <w:pPr>
        <w:pStyle w:val="Content"/>
      </w:pPr>
    </w:p>
    <w:p w14:paraId="19B66814" w14:textId="77777777" w:rsidR="00257B40" w:rsidRPr="00EF6E7F" w:rsidRDefault="00257B40" w:rsidP="00257B40">
      <w:pPr>
        <w:pStyle w:val="Content"/>
      </w:pPr>
      <w:r w:rsidRPr="00EF6E7F">
        <w:lastRenderedPageBreak/>
        <w:t xml:space="preserve">One is the word representation. In word representation, each word in the document is considers as a feature. The problem with word representation is the curse of dimensionality because text documents has a lot of unique words. </w:t>
      </w:r>
      <w:r>
        <w:t>(Shafiei et al., 2007)</w:t>
      </w:r>
    </w:p>
    <w:p w14:paraId="05C38828" w14:textId="77777777" w:rsidR="00257B40" w:rsidRPr="00EF6E7F" w:rsidRDefault="00257B40" w:rsidP="00257B40">
      <w:pPr>
        <w:pStyle w:val="Content"/>
      </w:pPr>
    </w:p>
    <w:p w14:paraId="394B258C" w14:textId="77777777" w:rsidR="00257B40" w:rsidRPr="00EF6E7F" w:rsidRDefault="00257B40" w:rsidP="00257B40">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p>
    <w:p w14:paraId="12EC3C7C" w14:textId="77777777" w:rsidR="00257B40" w:rsidRDefault="00257B40" w:rsidP="00257B40">
      <w:pPr>
        <w:pStyle w:val="Content"/>
      </w:pPr>
    </w:p>
    <w:p w14:paraId="0BD9259C" w14:textId="77777777" w:rsidR="00257B40" w:rsidRDefault="00257B40" w:rsidP="00257B40">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p>
    <w:p w14:paraId="24848CDE" w14:textId="77777777" w:rsidR="00257B40" w:rsidRPr="00EF6E7F" w:rsidRDefault="00257B40" w:rsidP="00257B40">
      <w:pPr>
        <w:pStyle w:val="Content"/>
      </w:pPr>
    </w:p>
    <w:p w14:paraId="0C1CE729" w14:textId="77777777" w:rsidR="00257B40" w:rsidRPr="00EF6E7F" w:rsidRDefault="00257B40" w:rsidP="00257B40">
      <w:pPr>
        <w:pStyle w:val="Heading5"/>
      </w:pPr>
      <w:r w:rsidRPr="00EF6E7F">
        <w:t>Dimensionality Reduction (Feature Selection)</w:t>
      </w:r>
    </w:p>
    <w:p w14:paraId="4BDCC073" w14:textId="77777777" w:rsidR="00257B40" w:rsidRPr="00EF6E7F" w:rsidRDefault="00257B40" w:rsidP="00257B40">
      <w:pPr>
        <w:pStyle w:val="Content"/>
      </w:pPr>
    </w:p>
    <w:p w14:paraId="6ECFCA3A" w14:textId="77777777" w:rsidR="00257B40" w:rsidRPr="00EF6E7F" w:rsidRDefault="00257B40" w:rsidP="00257B40">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348DF3BB" w14:textId="77777777" w:rsidR="00257B40" w:rsidRPr="00EF6E7F" w:rsidRDefault="00257B40" w:rsidP="00257B40">
      <w:pPr>
        <w:pStyle w:val="Content"/>
      </w:pPr>
    </w:p>
    <w:p w14:paraId="44CC0CB3" w14:textId="77777777" w:rsidR="00257B40" w:rsidRPr="00EF6E7F" w:rsidRDefault="00257B40" w:rsidP="00257B40">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630FF89B" w14:textId="77777777" w:rsidR="00257B40" w:rsidRPr="00EF6E7F" w:rsidRDefault="00257B40" w:rsidP="00257B40">
      <w:pPr>
        <w:pStyle w:val="Content"/>
      </w:pPr>
    </w:p>
    <w:p w14:paraId="76C13A62" w14:textId="77777777" w:rsidR="00257B40" w:rsidRPr="00EF6E7F" w:rsidRDefault="00257B40" w:rsidP="00257B40">
      <w:pPr>
        <w:pStyle w:val="Content"/>
      </w:pPr>
      <w:r w:rsidRPr="00EF6E7F">
        <w:t>Information Gain (IG) measures the bits of information that could be gained in the document. The information gain of a word (w) is defined as:</w:t>
      </w:r>
    </w:p>
    <w:p w14:paraId="6DE9A6E7" w14:textId="77777777" w:rsidR="00257B40" w:rsidRPr="00EF6E7F" w:rsidRDefault="00257B40" w:rsidP="00257B40">
      <w:pPr>
        <w:pStyle w:val="Content"/>
      </w:pPr>
    </w:p>
    <w:p w14:paraId="37B4DBF0" w14:textId="77777777" w:rsidR="00257B40" w:rsidRPr="00507824" w:rsidRDefault="00257B40" w:rsidP="00257B40">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30664EF2" w14:textId="77777777" w:rsidR="00257B40" w:rsidRPr="00EF6E7F" w:rsidRDefault="00257B40" w:rsidP="00257B40">
      <w:pPr>
        <w:pStyle w:val="Content"/>
        <w:rPr>
          <w:rFonts w:eastAsiaTheme="minorEastAsia"/>
        </w:rPr>
      </w:pPr>
    </w:p>
    <w:p w14:paraId="5FEF5BB3" w14:textId="77777777" w:rsidR="00257B40" w:rsidRPr="00EF6E7F" w:rsidRDefault="00257B40" w:rsidP="00257B40">
      <w:pPr>
        <w:pStyle w:val="Content"/>
      </w:pPr>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p>
    <w:p w14:paraId="7C9DCE4C" w14:textId="77777777" w:rsidR="00257B40" w:rsidRPr="00EF6E7F" w:rsidRDefault="00257B40" w:rsidP="00257B40">
      <w:pPr>
        <w:pStyle w:val="Content"/>
        <w:rPr>
          <w:rFonts w:eastAsiaTheme="minorEastAsia"/>
        </w:rPr>
      </w:pPr>
    </w:p>
    <w:p w14:paraId="4D002581" w14:textId="77777777" w:rsidR="00257B40" w:rsidRPr="00EF6E7F" w:rsidRDefault="00257B40" w:rsidP="00257B40">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19ABB549" w14:textId="77777777" w:rsidR="00257B40" w:rsidRPr="00EF6E7F" w:rsidRDefault="00257B40" w:rsidP="00257B40">
      <w:pPr>
        <w:pStyle w:val="Content"/>
      </w:pPr>
    </w:p>
    <w:p w14:paraId="6B5668D0" w14:textId="77777777" w:rsidR="00257B40" w:rsidRPr="00EF6E7F" w:rsidRDefault="00257B40" w:rsidP="00257B40">
      <w:pPr>
        <w:pStyle w:val="Content"/>
        <w:rPr>
          <w:rFonts w:ascii="Cambria Math" w:eastAsiaTheme="minorEastAsia" w:hAnsi="Cambria Math" w:hint="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6CFFF5B6" w14:textId="77777777" w:rsidR="00257B40" w:rsidRPr="00EF6E7F" w:rsidRDefault="00257B40" w:rsidP="00257B40">
      <w:pPr>
        <w:pStyle w:val="Content"/>
        <w:rPr>
          <w:rFonts w:eastAsiaTheme="minorEastAsia"/>
          <w:sz w:val="24"/>
          <w:szCs w:val="24"/>
        </w:rPr>
      </w:pPr>
    </w:p>
    <w:p w14:paraId="32823497" w14:textId="77777777" w:rsidR="00257B40" w:rsidRPr="00EF6E7F" w:rsidRDefault="00257B40" w:rsidP="00257B40">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482846DE" w14:textId="77777777" w:rsidR="00257B40" w:rsidRPr="00EF6E7F" w:rsidRDefault="00257B40" w:rsidP="00257B40">
      <w:pPr>
        <w:pStyle w:val="Content"/>
        <w:rPr>
          <w:rFonts w:ascii="Cambria Math" w:eastAsiaTheme="minorEastAsia" w:hAnsi="Cambria Math" w:hint="eastAsia"/>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4C338D76" w14:textId="77777777" w:rsidR="00257B40" w:rsidRPr="00EF6E7F" w:rsidRDefault="00257B40" w:rsidP="00257B40">
      <w:pPr>
        <w:pStyle w:val="Content"/>
      </w:pPr>
    </w:p>
    <w:p w14:paraId="70C6C766"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Where, </w:t>
      </w:r>
    </w:p>
    <w:p w14:paraId="14DC849A"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6AD7B4D3" w14:textId="77777777" w:rsidR="00257B40" w:rsidRPr="00EF6E7F" w:rsidRDefault="00257B40" w:rsidP="00257B40">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7040FB49" w14:textId="77777777" w:rsidR="00257B40" w:rsidRPr="00EF6E7F" w:rsidRDefault="00257B40" w:rsidP="00257B40">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07F50A72" w14:textId="77777777" w:rsidR="00257B40" w:rsidRPr="00EF6E7F" w:rsidRDefault="00257B40" w:rsidP="00257B40">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5E9E72AE" w14:textId="77777777" w:rsidR="00257B40" w:rsidRPr="00EF6E7F" w:rsidRDefault="00257B40" w:rsidP="00257B40">
      <w:pPr>
        <w:pStyle w:val="Content"/>
        <w:rPr>
          <w:rFonts w:ascii="Cambria Math" w:hAnsi="Cambria Math"/>
        </w:rPr>
      </w:pPr>
      <w:r w:rsidRPr="00EF6E7F">
        <w:rPr>
          <w:rFonts w:ascii="Cambria Math" w:hAnsi="Cambria Math"/>
        </w:rPr>
        <w:lastRenderedPageBreak/>
        <w:tab/>
      </w:r>
    </w:p>
    <w:p w14:paraId="7FA2710C" w14:textId="77777777" w:rsidR="00257B40" w:rsidRPr="00EF6E7F" w:rsidRDefault="00257B40" w:rsidP="00257B40">
      <w:pPr>
        <w:pStyle w:val="Heading5"/>
      </w:pPr>
      <w:r w:rsidRPr="00EF6E7F">
        <w:t>Classification</w:t>
      </w:r>
    </w:p>
    <w:p w14:paraId="15D7D285" w14:textId="77777777" w:rsidR="00257B40" w:rsidRPr="00EF6E7F" w:rsidRDefault="00257B40" w:rsidP="00257B40">
      <w:pPr>
        <w:pStyle w:val="Content"/>
      </w:pPr>
    </w:p>
    <w:p w14:paraId="13B40738" w14:textId="77777777" w:rsidR="00257B40" w:rsidRDefault="00257B40" w:rsidP="00257B40">
      <w:pPr>
        <w:pStyle w:val="Content"/>
      </w:pPr>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7C85AD15" w14:textId="77777777" w:rsidR="00257B40" w:rsidRDefault="00257B40" w:rsidP="00257B40">
      <w:pPr>
        <w:pStyle w:val="Content"/>
        <w:tabs>
          <w:tab w:val="left" w:pos="8580"/>
        </w:tabs>
      </w:pPr>
      <w:r>
        <w:tab/>
      </w:r>
    </w:p>
    <w:p w14:paraId="2F4DF23F" w14:textId="77777777" w:rsidR="00257B40" w:rsidRDefault="00257B40" w:rsidP="00257B40">
      <w:pPr>
        <w:pStyle w:val="Content"/>
      </w:pPr>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p>
    <w:p w14:paraId="5C5318DA" w14:textId="77777777" w:rsidR="00257B40" w:rsidRDefault="00257B40" w:rsidP="00257B40">
      <w:pPr>
        <w:pStyle w:val="Content"/>
      </w:pPr>
    </w:p>
    <w:p w14:paraId="7AED4559" w14:textId="77777777" w:rsidR="00257B40" w:rsidRPr="00680BD5" w:rsidRDefault="00257B40" w:rsidP="00257B40">
      <w:pPr>
        <w:pStyle w:val="Heading4"/>
      </w:pPr>
      <w:bookmarkStart w:id="655" w:name="_Toc393571707"/>
      <w:r w:rsidRPr="00680BD5">
        <w:t>Tokenizer</w:t>
      </w:r>
      <w:bookmarkEnd w:id="655"/>
    </w:p>
    <w:p w14:paraId="7B8A6595" w14:textId="77777777" w:rsidR="00257B40" w:rsidRPr="00EF6E7F" w:rsidRDefault="00257B40" w:rsidP="00257B40"/>
    <w:p w14:paraId="076807E2" w14:textId="77777777" w:rsidR="00257B40" w:rsidRPr="00EF6E7F" w:rsidRDefault="00257B40" w:rsidP="00257B40">
      <w:pPr>
        <w:pStyle w:val="Content"/>
      </w:pPr>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p>
    <w:p w14:paraId="3D031B3B" w14:textId="77777777" w:rsidR="00257B40" w:rsidRPr="00EF6E7F" w:rsidRDefault="00257B40" w:rsidP="00257B40"/>
    <w:p w14:paraId="3B386DC4" w14:textId="77777777" w:rsidR="00257B40" w:rsidRDefault="00257B40" w:rsidP="00257B40">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(Bradlee et. al., 2001).</w:t>
      </w:r>
    </w:p>
    <w:p w14:paraId="7ED7CF0B" w14:textId="77777777" w:rsidR="00257B40" w:rsidRDefault="00257B40" w:rsidP="00257B40">
      <w:pPr>
        <w:pStyle w:val="Content"/>
      </w:pPr>
    </w:p>
    <w:p w14:paraId="382EC6D7" w14:textId="77777777" w:rsidR="00257B40" w:rsidRDefault="00257B40" w:rsidP="00257B40">
      <w:pPr>
        <w:pStyle w:val="Heading4"/>
      </w:pPr>
      <w:bookmarkStart w:id="656" w:name="_Toc393571708"/>
      <w:r>
        <w:t>Sentence Splitter</w:t>
      </w:r>
      <w:bookmarkEnd w:id="656"/>
    </w:p>
    <w:p w14:paraId="758F0B08" w14:textId="77777777" w:rsidR="00257B40" w:rsidRPr="00A746E8" w:rsidRDefault="00257B40" w:rsidP="00257B40"/>
    <w:p w14:paraId="0BA72573" w14:textId="77777777" w:rsidR="00257B40" w:rsidRDefault="00257B40" w:rsidP="00257B40">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265463DA" w14:textId="77777777" w:rsidR="00257B40" w:rsidRDefault="00257B40" w:rsidP="00257B40">
      <w:pPr>
        <w:pStyle w:val="Content"/>
        <w:rPr>
          <w:ins w:id="657" w:author="Kyle Mc Hale Dela Cruz" w:date="2014-08-02T21:02:00Z"/>
        </w:rPr>
      </w:pPr>
    </w:p>
    <w:p w14:paraId="2A49B76D" w14:textId="77777777" w:rsidR="00EA1333" w:rsidRDefault="00EA1333" w:rsidP="00257B40">
      <w:pPr>
        <w:pStyle w:val="Content"/>
        <w:rPr>
          <w:ins w:id="658" w:author="Kyle Mc Hale Dela Cruz" w:date="2014-08-02T21:02:00Z"/>
        </w:rPr>
      </w:pPr>
    </w:p>
    <w:p w14:paraId="690E9694" w14:textId="77777777" w:rsidR="00EA1333" w:rsidRDefault="00EA1333" w:rsidP="00257B40">
      <w:pPr>
        <w:pStyle w:val="Content"/>
      </w:pPr>
    </w:p>
    <w:p w14:paraId="0E876915" w14:textId="77777777" w:rsidR="00257B40" w:rsidRDefault="00257B40" w:rsidP="00257B40">
      <w:pPr>
        <w:pStyle w:val="Heading4"/>
      </w:pPr>
      <w:bookmarkStart w:id="659" w:name="_Toc393571709"/>
      <w:r>
        <w:lastRenderedPageBreak/>
        <w:t>Normalizer</w:t>
      </w:r>
      <w:bookmarkEnd w:id="659"/>
    </w:p>
    <w:p w14:paraId="7BD6F7A8" w14:textId="77777777" w:rsidR="00257B40" w:rsidRPr="00FC33A5" w:rsidRDefault="00257B40" w:rsidP="00257B40"/>
    <w:p w14:paraId="00E7EE9B" w14:textId="77777777" w:rsidR="00257B40" w:rsidRDefault="00257B40" w:rsidP="00257B40">
      <w:pPr>
        <w:pStyle w:val="Content"/>
      </w:pPr>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5CB96C79" w14:textId="77777777" w:rsidR="00257B40" w:rsidRDefault="00257B40" w:rsidP="00257B40">
      <w:pPr>
        <w:pStyle w:val="Content"/>
      </w:pPr>
    </w:p>
    <w:p w14:paraId="508358B1" w14:textId="77777777" w:rsidR="00257B40" w:rsidRDefault="00257B40" w:rsidP="00257B40">
      <w:pPr>
        <w:pStyle w:val="Content"/>
      </w:pPr>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p>
    <w:p w14:paraId="59EE5178" w14:textId="77777777" w:rsidR="00257B40" w:rsidRDefault="00257B40" w:rsidP="00257B40">
      <w:pPr>
        <w:pStyle w:val="Content"/>
        <w:ind w:left="0"/>
      </w:pPr>
    </w:p>
    <w:p w14:paraId="26B85A43" w14:textId="77777777" w:rsidR="00257B40" w:rsidRDefault="00257B40" w:rsidP="00257B40">
      <w:pPr>
        <w:pStyle w:val="Heading4"/>
      </w:pPr>
      <w:bookmarkStart w:id="660" w:name="_Toc393571710"/>
      <w:r>
        <w:t>POS Tagger</w:t>
      </w:r>
      <w:bookmarkEnd w:id="660"/>
    </w:p>
    <w:p w14:paraId="096B84E0" w14:textId="77777777" w:rsidR="00257B40" w:rsidRPr="00FC33A5" w:rsidRDefault="00257B40" w:rsidP="00257B40"/>
    <w:p w14:paraId="7CD53241" w14:textId="77777777" w:rsidR="00257B40" w:rsidRDefault="00257B40" w:rsidP="00257B40">
      <w:pPr>
        <w:ind w:left="1440"/>
      </w:pPr>
      <w:r>
        <w:t>The tagger produces a part-of-speech tag as an annotation on every word or symbol. These annotations produced can be used by the grammar in order to increase its power and coverage (Cunningham et al., 2002).</w:t>
      </w:r>
    </w:p>
    <w:p w14:paraId="19F5E040" w14:textId="77777777" w:rsidR="00257B40" w:rsidRDefault="00257B40" w:rsidP="00257B40">
      <w:pPr>
        <w:pStyle w:val="Content"/>
        <w:ind w:left="0"/>
      </w:pPr>
    </w:p>
    <w:p w14:paraId="08A8BBD0" w14:textId="77777777" w:rsidR="00257B40" w:rsidRDefault="00257B40" w:rsidP="00257B40">
      <w:pPr>
        <w:pStyle w:val="Heading4"/>
      </w:pPr>
      <w:bookmarkStart w:id="661" w:name="_Toc393571711"/>
      <w:r>
        <w:t>Gazetteer</w:t>
      </w:r>
      <w:bookmarkEnd w:id="661"/>
    </w:p>
    <w:p w14:paraId="4C39D5C1" w14:textId="77777777" w:rsidR="00257B40" w:rsidRPr="00A746E8" w:rsidRDefault="00257B40" w:rsidP="00257B40"/>
    <w:p w14:paraId="61CA39FB" w14:textId="77777777" w:rsidR="00257B40" w:rsidRDefault="00257B40" w:rsidP="00257B40">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261F4F77" w14:textId="77777777" w:rsidR="00257B40" w:rsidRPr="00EF6E7F" w:rsidRDefault="00257B40" w:rsidP="00257B40">
      <w:pPr>
        <w:pStyle w:val="Content"/>
        <w:ind w:left="0"/>
      </w:pPr>
    </w:p>
    <w:p w14:paraId="1A3856AF" w14:textId="77777777" w:rsidR="00257B40" w:rsidRDefault="00257B40" w:rsidP="00257B40">
      <w:pPr>
        <w:pStyle w:val="Heading4"/>
      </w:pPr>
      <w:bookmarkStart w:id="662" w:name="_Toc393571712"/>
      <w:r w:rsidRPr="00EF6E7F">
        <w:t>L</w:t>
      </w:r>
      <w:r>
        <w:t>emmatizer</w:t>
      </w:r>
      <w:bookmarkEnd w:id="662"/>
    </w:p>
    <w:p w14:paraId="7E6231DD" w14:textId="77777777" w:rsidR="00257B40" w:rsidRPr="00431AB1" w:rsidRDefault="00257B40" w:rsidP="00257B40">
      <w:pPr>
        <w:pStyle w:val="Content"/>
      </w:pPr>
    </w:p>
    <w:p w14:paraId="181FF7A1" w14:textId="174ABA77" w:rsidR="00257B40" w:rsidRDefault="00257B40" w:rsidP="00257B40">
      <w:pPr>
        <w:pStyle w:val="Content"/>
        <w:rPr>
          <w:shd w:val="clear" w:color="auto" w:fill="FFFFFF"/>
        </w:rPr>
      </w:pPr>
      <w:r>
        <w:rPr>
          <w:shd w:val="clear" w:color="auto" w:fill="FFFFFF"/>
        </w:rPr>
        <w:t>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w:t>
      </w:r>
      <w:r w:rsidR="00900FE0">
        <w:rPr>
          <w:shd w:val="clear" w:color="auto" w:fill="FFFFFF"/>
        </w:rPr>
        <w:t>ased on the rules. Figure 3-2</w:t>
      </w:r>
      <w:r>
        <w:rPr>
          <w:shd w:val="clear" w:color="auto" w:fill="FFFFFF"/>
        </w:rPr>
        <w:t xml:space="preserve">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sometimes produces nonsense word resulting to a poorer precision than a traditional dictionary-based lemmatizer. The tested the lemmatizer.</w:t>
      </w:r>
    </w:p>
    <w:p w14:paraId="1D6B9735" w14:textId="77777777" w:rsidR="00257B40" w:rsidRDefault="00257B40" w:rsidP="00257B40">
      <w:pPr>
        <w:pStyle w:val="Content"/>
        <w:rPr>
          <w:shd w:val="clear" w:color="auto" w:fill="FFFFFF"/>
        </w:rPr>
      </w:pPr>
    </w:p>
    <w:p w14:paraId="618C88B8" w14:textId="6057EB89" w:rsidR="00900FE0" w:rsidRDefault="00900FE0" w:rsidP="00900FE0">
      <w:pPr>
        <w:pStyle w:val="Caption"/>
        <w:keepNext/>
        <w:ind w:left="720" w:firstLine="720"/>
      </w:pPr>
      <w:bookmarkStart w:id="663" w:name="_Toc394779905"/>
      <w:r>
        <w:lastRenderedPageBreak/>
        <w:t xml:space="preserve">Figure </w:t>
      </w:r>
      <w:ins w:id="664" w:author="Vilson Lu" w:date="2014-08-02T21:55:00Z">
        <w:r w:rsidR="00754FA6">
          <w:fldChar w:fldCharType="begin"/>
        </w:r>
        <w:r w:rsidR="00754FA6">
          <w:instrText xml:space="preserve"> STYLEREF 1 \s </w:instrText>
        </w:r>
      </w:ins>
      <w:r w:rsidR="00754FA6">
        <w:fldChar w:fldCharType="separate"/>
      </w:r>
      <w:r w:rsidR="00754FA6">
        <w:rPr>
          <w:noProof/>
        </w:rPr>
        <w:t>3</w:t>
      </w:r>
      <w:ins w:id="665" w:author="Vilson Lu" w:date="2014-08-02T21:55:00Z">
        <w:r w:rsidR="00754FA6">
          <w:fldChar w:fldCharType="end"/>
        </w:r>
        <w:r w:rsidR="00754FA6">
          <w:noBreakHyphen/>
        </w:r>
        <w:r w:rsidR="00754FA6">
          <w:fldChar w:fldCharType="begin"/>
        </w:r>
        <w:r w:rsidR="00754FA6">
          <w:instrText xml:space="preserve"> SEQ Figure \* ARABIC \s 1 </w:instrText>
        </w:r>
      </w:ins>
      <w:r w:rsidR="00754FA6">
        <w:fldChar w:fldCharType="separate"/>
      </w:r>
      <w:ins w:id="666" w:author="Vilson Lu" w:date="2014-08-02T21:55:00Z">
        <w:r w:rsidR="00754FA6">
          <w:rPr>
            <w:noProof/>
          </w:rPr>
          <w:t>2</w:t>
        </w:r>
        <w:r w:rsidR="00754FA6">
          <w:fldChar w:fldCharType="end"/>
        </w:r>
      </w:ins>
      <w:del w:id="667" w:author="Vilson Lu" w:date="2014-08-02T21:52:00Z">
        <w:r w:rsidR="00CE6C9E" w:rsidDel="00754FA6">
          <w:fldChar w:fldCharType="begin"/>
        </w:r>
        <w:r w:rsidR="00CE6C9E" w:rsidDel="00754FA6">
          <w:delInstrText xml:space="preserve"> STYLEREF 1 \s </w:delInstrText>
        </w:r>
        <w:r w:rsidR="00CE6C9E" w:rsidDel="00754FA6">
          <w:fldChar w:fldCharType="separate"/>
        </w:r>
        <w:r w:rsidR="005C142B" w:rsidDel="00754FA6">
          <w:rPr>
            <w:noProof/>
          </w:rPr>
          <w:delText>3</w:delText>
        </w:r>
        <w:r w:rsidR="00CE6C9E" w:rsidDel="00754FA6">
          <w:rPr>
            <w:noProof/>
          </w:rPr>
          <w:fldChar w:fldCharType="end"/>
        </w:r>
        <w:r w:rsidR="005C142B" w:rsidDel="00754FA6">
          <w:noBreakHyphen/>
        </w:r>
        <w:r w:rsidR="00CE6C9E" w:rsidDel="00754FA6">
          <w:fldChar w:fldCharType="begin"/>
        </w:r>
        <w:r w:rsidR="00CE6C9E" w:rsidDel="00754FA6">
          <w:delInstrText xml:space="preserve"> SEQ Figure \* ARABIC \s 1 </w:delInstrText>
        </w:r>
        <w:r w:rsidR="00CE6C9E" w:rsidDel="00754FA6">
          <w:fldChar w:fldCharType="separate"/>
        </w:r>
        <w:r w:rsidR="005C142B" w:rsidDel="00754FA6">
          <w:rPr>
            <w:noProof/>
          </w:rPr>
          <w:delText>2</w:delText>
        </w:r>
        <w:r w:rsidR="00CE6C9E" w:rsidDel="00754FA6">
          <w:rPr>
            <w:noProof/>
          </w:rPr>
          <w:fldChar w:fldCharType="end"/>
        </w:r>
      </w:del>
      <w:r>
        <w:t>. StaLe Lemmatization Process</w:t>
      </w:r>
      <w:bookmarkEnd w:id="663"/>
    </w:p>
    <w:p w14:paraId="43949D2D" w14:textId="77777777" w:rsidR="00257B40" w:rsidRDefault="00257B40" w:rsidP="00257B40">
      <w:pPr>
        <w:pStyle w:val="Content"/>
        <w:keepNext/>
        <w:jc w:val="center"/>
      </w:pPr>
      <w:r>
        <w:rPr>
          <w:noProof/>
          <w:lang w:val="en-PH" w:eastAsia="zh-CN"/>
        </w:rPr>
        <w:drawing>
          <wp:inline distT="0" distB="0" distL="0" distR="0" wp14:anchorId="70DC3ECD" wp14:editId="4C622905">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1343025"/>
                    </a:xfrm>
                    <a:prstGeom prst="rect">
                      <a:avLst/>
                    </a:prstGeom>
                    <a:ln w="28575" cmpd="sng">
                      <a:solidFill>
                        <a:schemeClr val="tx1"/>
                      </a:solidFill>
                    </a:ln>
                  </pic:spPr>
                </pic:pic>
              </a:graphicData>
            </a:graphic>
          </wp:inline>
        </w:drawing>
      </w:r>
    </w:p>
    <w:p w14:paraId="455774BB" w14:textId="77777777" w:rsidR="00257B40" w:rsidRPr="00591B62" w:rsidRDefault="00257B40" w:rsidP="00257B40">
      <w:pPr>
        <w:pStyle w:val="Caption"/>
        <w:rPr>
          <w:shd w:val="clear" w:color="auto" w:fill="FFFFFF"/>
        </w:rPr>
      </w:pPr>
    </w:p>
    <w:p w14:paraId="4725F1F1" w14:textId="77777777" w:rsidR="00257B40" w:rsidRDefault="00257B40" w:rsidP="00257B40">
      <w:pPr>
        <w:pStyle w:val="Content"/>
        <w:rPr>
          <w:shd w:val="clear" w:color="auto" w:fill="FFFFFF"/>
        </w:rPr>
      </w:pPr>
    </w:p>
    <w:p w14:paraId="15BF7362" w14:textId="77777777" w:rsidR="00257B40" w:rsidRDefault="00257B40" w:rsidP="00257B40">
      <w:pPr>
        <w:pStyle w:val="Heading4"/>
      </w:pPr>
      <w:bookmarkStart w:id="668" w:name="_Toc393571713"/>
      <w:r>
        <w:t>Coreference Resolution</w:t>
      </w:r>
      <w:bookmarkEnd w:id="668"/>
    </w:p>
    <w:p w14:paraId="6CBA3F5B" w14:textId="77777777" w:rsidR="00257B40" w:rsidRDefault="00257B40" w:rsidP="00257B40"/>
    <w:p w14:paraId="401D6E36" w14:textId="77777777" w:rsidR="00257B40" w:rsidRDefault="00257B40" w:rsidP="00257B40">
      <w:pPr>
        <w:ind w:left="1440"/>
      </w:pPr>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p>
    <w:p w14:paraId="4419D3AD" w14:textId="77777777" w:rsidR="00257B40" w:rsidRDefault="00257B40" w:rsidP="00257B40">
      <w:pPr>
        <w:ind w:left="1440"/>
      </w:pPr>
    </w:p>
    <w:p w14:paraId="2DDA6752" w14:textId="77777777" w:rsidR="00257B40" w:rsidRDefault="00257B40" w:rsidP="00257B40">
      <w:pPr>
        <w:pStyle w:val="Heading4"/>
      </w:pPr>
      <w:bookmarkStart w:id="669" w:name="_Toc393571714"/>
      <w:r>
        <w:t>Named Entity Recognition</w:t>
      </w:r>
      <w:bookmarkEnd w:id="669"/>
    </w:p>
    <w:p w14:paraId="2EBA759A" w14:textId="77777777" w:rsidR="00257B40" w:rsidRDefault="00257B40" w:rsidP="00257B40">
      <w:pPr>
        <w:pStyle w:val="Content"/>
      </w:pPr>
    </w:p>
    <w:p w14:paraId="423E735B" w14:textId="77777777" w:rsidR="00257B40" w:rsidRDefault="00257B40" w:rsidP="00257B40">
      <w:pPr>
        <w:pStyle w:val="Content"/>
      </w:pPr>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p>
    <w:p w14:paraId="5021E8EA" w14:textId="3D297764" w:rsidR="1F0DB213" w:rsidRDefault="1F0DB213" w:rsidP="009E1881">
      <w:pPr>
        <w:pStyle w:val="Content"/>
        <w:ind w:left="0"/>
      </w:pPr>
    </w:p>
    <w:p w14:paraId="30E8B62C" w14:textId="1B094982" w:rsidR="00455BF1" w:rsidRDefault="00A22368" w:rsidP="00455BF1">
      <w:pPr>
        <w:pStyle w:val="Heading2"/>
      </w:pPr>
      <w:bookmarkStart w:id="670" w:name="_Toc394779499"/>
      <w:r w:rsidRPr="00EF6E7F">
        <w:t>Information Extraction Architecture</w:t>
      </w:r>
      <w:bookmarkEnd w:id="670"/>
    </w:p>
    <w:p w14:paraId="447D484A" w14:textId="77777777" w:rsidR="005F3A0B" w:rsidRDefault="005F3A0B" w:rsidP="005F3A0B"/>
    <w:p w14:paraId="154B23E4" w14:textId="7EAC8F9B" w:rsidR="005F3A0B" w:rsidRPr="005F3A0B" w:rsidRDefault="005F3A0B" w:rsidP="005F3A0B">
      <w:pPr>
        <w:pStyle w:val="Content"/>
      </w:pPr>
      <w:r>
        <w:t>This section discusses the different architectures that can be applied in an information extraction system.</w:t>
      </w:r>
    </w:p>
    <w:p w14:paraId="4156DEA0" w14:textId="77777777" w:rsidR="00455BF1" w:rsidRPr="00455BF1" w:rsidRDefault="00455BF1" w:rsidP="00455BF1"/>
    <w:p w14:paraId="4E55C9BB" w14:textId="58456684" w:rsidR="00455BF1" w:rsidRDefault="00455BF1" w:rsidP="00AB2880">
      <w:pPr>
        <w:pStyle w:val="Heading3"/>
      </w:pPr>
      <w:bookmarkStart w:id="671" w:name="_Toc394779500"/>
      <w:r>
        <w:t>Template-Based Architecture</w:t>
      </w:r>
      <w:bookmarkEnd w:id="671"/>
    </w:p>
    <w:p w14:paraId="122AD14B" w14:textId="2F03E19A" w:rsidR="00680BD5" w:rsidRDefault="00680BD5" w:rsidP="00680BD5"/>
    <w:p w14:paraId="34EF8ED7" w14:textId="39E8992E" w:rsidR="2F03E19A" w:rsidRDefault="2F03E19A" w:rsidP="2F03E19A">
      <w:pPr>
        <w:pStyle w:val="Content"/>
      </w:pPr>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(Poibeau,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 xml:space="preserve">Thierry Poibeau has provided a general architecture for developing information extraction systems regardless of its domain (Poibeau, 2001). In his paper, he proposed an information extraction architecture that takes advantage of the capabilities of machine </w:t>
      </w:r>
      <w:r w:rsidRPr="00EF6E7F">
        <w:lastRenderedPageBreak/>
        <w:t>learning to help 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1A8EA7B2" w:rsidR="008F3438"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and dates. Poibeau made use of the finite-state tool </w:t>
      </w:r>
      <w:r w:rsidRPr="00EF6E7F">
        <w:rPr>
          <w:i/>
        </w:rPr>
        <w:t>Intex</w:t>
      </w:r>
      <w:r w:rsidRPr="00EF6E7F">
        <w:t xml:space="preserve"> to develop this module. Furthermore, in module 3, text categorization is performed on the set of so-called “semantic signatures” that were produced from a semantic analysis of the input text. Poibeau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w:t>
      </w:r>
      <w:r w:rsidR="00900FE0">
        <w:rPr>
          <w:rFonts w:cs="Lucida Grande"/>
        </w:rPr>
        <w:t xml:space="preserve">rmation. Figure 3-3 </w:t>
      </w:r>
      <w:r w:rsidRPr="00EF6E7F">
        <w:rPr>
          <w:rFonts w:cs="Lucida Grande"/>
        </w:rPr>
        <w:t>illustrates the general architecture proposed by Poibeau.</w:t>
      </w:r>
      <w:r w:rsidRPr="00EF6E7F">
        <w:rPr>
          <w:noProof/>
          <w:lang w:val="en-PH" w:eastAsia="zh-CN"/>
        </w:rPr>
        <w:t xml:space="preserve"> </w:t>
      </w:r>
    </w:p>
    <w:p w14:paraId="130A6A1A" w14:textId="77777777" w:rsidR="00900FE0" w:rsidRPr="00EF6E7F" w:rsidRDefault="00900FE0" w:rsidP="00C833D6">
      <w:pPr>
        <w:pStyle w:val="Content"/>
        <w:rPr>
          <w:noProof/>
          <w:lang w:val="en-PH" w:eastAsia="zh-CN"/>
        </w:rPr>
      </w:pPr>
    </w:p>
    <w:p w14:paraId="01043EDA" w14:textId="382BEAC5" w:rsidR="008F3438" w:rsidRPr="00EF6E7F" w:rsidRDefault="00900FE0" w:rsidP="008F3438">
      <w:pPr>
        <w:ind w:left="1440"/>
        <w:rPr>
          <w:noProof/>
          <w:lang w:val="en-PH" w:eastAsia="zh-CN"/>
        </w:rPr>
      </w:pPr>
      <w:r>
        <w:rPr>
          <w:noProof/>
          <w:lang w:val="en-PH" w:eastAsia="zh-CN"/>
        </w:rPr>
        <mc:AlternateContent>
          <mc:Choice Requires="wps">
            <w:drawing>
              <wp:anchor distT="0" distB="0" distL="114300" distR="114300" simplePos="0" relativeHeight="251662336" behindDoc="0" locked="0" layoutInCell="1" allowOverlap="1" wp14:anchorId="08867746" wp14:editId="653DE86C">
                <wp:simplePos x="0" y="0"/>
                <wp:positionH relativeFrom="column">
                  <wp:posOffset>1145540</wp:posOffset>
                </wp:positionH>
                <wp:positionV relativeFrom="paragraph">
                  <wp:posOffset>39370</wp:posOffset>
                </wp:positionV>
                <wp:extent cx="4572000" cy="16446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164465"/>
                        </a:xfrm>
                        <a:prstGeom prst="rect">
                          <a:avLst/>
                        </a:prstGeom>
                        <a:solidFill>
                          <a:prstClr val="white"/>
                        </a:solidFill>
                        <a:ln>
                          <a:noFill/>
                        </a:ln>
                        <a:effectLst/>
                      </wps:spPr>
                      <wps:txbx>
                        <w:txbxContent>
                          <w:p w14:paraId="5FEE1198" w14:textId="6F7E4F4F" w:rsidR="00F06409" w:rsidRPr="00622818" w:rsidRDefault="00F06409" w:rsidP="00900FE0">
                            <w:pPr>
                              <w:pStyle w:val="Caption"/>
                              <w:rPr>
                                <w:noProof/>
                              </w:rPr>
                            </w:pPr>
                            <w:bookmarkStart w:id="672" w:name="_Toc394779906"/>
                            <w:r>
                              <w:t xml:space="preserve">Figure </w:t>
                            </w:r>
                            <w:ins w:id="673" w:author="Vilson Lu" w:date="2014-08-02T21:55:00Z">
                              <w:r w:rsidR="00754FA6">
                                <w:fldChar w:fldCharType="begin"/>
                              </w:r>
                              <w:r w:rsidR="00754FA6">
                                <w:instrText xml:space="preserve"> STYLEREF 1 \s </w:instrText>
                              </w:r>
                            </w:ins>
                            <w:r w:rsidR="00754FA6">
                              <w:fldChar w:fldCharType="separate"/>
                            </w:r>
                            <w:r w:rsidR="00754FA6">
                              <w:rPr>
                                <w:noProof/>
                              </w:rPr>
                              <w:t>3</w:t>
                            </w:r>
                            <w:ins w:id="674" w:author="Vilson Lu" w:date="2014-08-02T21:55:00Z">
                              <w:r w:rsidR="00754FA6">
                                <w:fldChar w:fldCharType="end"/>
                              </w:r>
                              <w:r w:rsidR="00754FA6">
                                <w:noBreakHyphen/>
                              </w:r>
                              <w:r w:rsidR="00754FA6">
                                <w:fldChar w:fldCharType="begin"/>
                              </w:r>
                              <w:r w:rsidR="00754FA6">
                                <w:instrText xml:space="preserve"> SEQ Figure \* ARABIC \s 1 </w:instrText>
                              </w:r>
                            </w:ins>
                            <w:r w:rsidR="00754FA6">
                              <w:fldChar w:fldCharType="separate"/>
                            </w:r>
                            <w:ins w:id="675" w:author="Vilson Lu" w:date="2014-08-02T21:55:00Z">
                              <w:r w:rsidR="00754FA6">
                                <w:rPr>
                                  <w:noProof/>
                                </w:rPr>
                                <w:t>3</w:t>
                              </w:r>
                              <w:r w:rsidR="00754FA6">
                                <w:fldChar w:fldCharType="end"/>
                              </w:r>
                            </w:ins>
                            <w:del w:id="676" w:author="Vilson Lu" w:date="2014-08-02T21:52:00Z">
                              <w:r w:rsidR="00CE6C9E" w:rsidDel="00754FA6">
                                <w:fldChar w:fldCharType="begin"/>
                              </w:r>
                              <w:r w:rsidR="00CE6C9E" w:rsidDel="00754FA6">
                                <w:delInstrText xml:space="preserve"> STYLEREF 1 \s </w:delInstrText>
                              </w:r>
                              <w:r w:rsidR="00CE6C9E" w:rsidDel="00754FA6">
                                <w:fldChar w:fldCharType="separate"/>
                              </w:r>
                              <w:r w:rsidDel="00754FA6">
                                <w:rPr>
                                  <w:noProof/>
                                </w:rPr>
                                <w:delText>3</w:delText>
                              </w:r>
                              <w:r w:rsidR="00CE6C9E" w:rsidDel="00754FA6">
                                <w:rPr>
                                  <w:noProof/>
                                </w:rPr>
                                <w:fldChar w:fldCharType="end"/>
                              </w:r>
                              <w:r w:rsidDel="00754FA6">
                                <w:noBreakHyphen/>
                              </w:r>
                              <w:r w:rsidR="00CE6C9E" w:rsidDel="00754FA6">
                                <w:fldChar w:fldCharType="begin"/>
                              </w:r>
                              <w:r w:rsidR="00CE6C9E" w:rsidDel="00754FA6">
                                <w:delInstrText xml:space="preserve"> SEQ Figure \* ARABIC \s 1 </w:delInstrText>
                              </w:r>
                              <w:r w:rsidR="00CE6C9E" w:rsidDel="00754FA6">
                                <w:fldChar w:fldCharType="separate"/>
                              </w:r>
                              <w:r w:rsidDel="00754FA6">
                                <w:rPr>
                                  <w:noProof/>
                                </w:rPr>
                                <w:delText>3</w:delText>
                              </w:r>
                              <w:r w:rsidR="00CE6C9E" w:rsidDel="00754FA6">
                                <w:rPr>
                                  <w:noProof/>
                                </w:rPr>
                                <w:fldChar w:fldCharType="end"/>
                              </w:r>
                            </w:del>
                            <w:r>
                              <w:t>. Poibeau's General Architecture</w:t>
                            </w:r>
                            <w:bookmarkEnd w:id="6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867746" id="_x0000_t202" coordsize="21600,21600" o:spt="202" path="m,l,21600r21600,l21600,xe">
                <v:stroke joinstyle="miter"/>
                <v:path gradientshapeok="t" o:connecttype="rect"/>
              </v:shapetype>
              <v:shape id="Text Box 1" o:spid="_x0000_s1026" type="#_x0000_t202" style="position:absolute;left:0;text-align:left;margin-left:90.2pt;margin-top:3.1pt;width:5in;height:12.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" stroked="f">
                <v:textbox inset="0,0,0,0">
                  <w:txbxContent>
                    <w:p w14:paraId="5FEE1198" w14:textId="6F7E4F4F" w:rsidR="00F06409" w:rsidRPr="00622818" w:rsidRDefault="00F06409" w:rsidP="00900FE0">
                      <w:pPr>
                        <w:pStyle w:val="Caption"/>
                        <w:rPr>
                          <w:noProof/>
                        </w:rPr>
                      </w:pPr>
                      <w:bookmarkStart w:id="677" w:name="_Toc394779906"/>
                      <w:r>
                        <w:t xml:space="preserve">Figure </w:t>
                      </w:r>
                      <w:ins w:id="678" w:author="Vilson Lu" w:date="2014-08-02T21:55:00Z">
                        <w:r w:rsidR="00754FA6">
                          <w:fldChar w:fldCharType="begin"/>
                        </w:r>
                        <w:r w:rsidR="00754FA6">
                          <w:instrText xml:space="preserve"> STYLEREF 1 \s </w:instrText>
                        </w:r>
                      </w:ins>
                      <w:r w:rsidR="00754FA6">
                        <w:fldChar w:fldCharType="separate"/>
                      </w:r>
                      <w:r w:rsidR="00754FA6">
                        <w:rPr>
                          <w:noProof/>
                        </w:rPr>
                        <w:t>3</w:t>
                      </w:r>
                      <w:ins w:id="679" w:author="Vilson Lu" w:date="2014-08-02T21:55:00Z">
                        <w:r w:rsidR="00754FA6">
                          <w:fldChar w:fldCharType="end"/>
                        </w:r>
                        <w:r w:rsidR="00754FA6">
                          <w:noBreakHyphen/>
                        </w:r>
                        <w:r w:rsidR="00754FA6">
                          <w:fldChar w:fldCharType="begin"/>
                        </w:r>
                        <w:r w:rsidR="00754FA6">
                          <w:instrText xml:space="preserve"> SEQ Figure \* ARABIC \s 1 </w:instrText>
                        </w:r>
                      </w:ins>
                      <w:r w:rsidR="00754FA6">
                        <w:fldChar w:fldCharType="separate"/>
                      </w:r>
                      <w:ins w:id="680" w:author="Vilson Lu" w:date="2014-08-02T21:55:00Z">
                        <w:r w:rsidR="00754FA6">
                          <w:rPr>
                            <w:noProof/>
                          </w:rPr>
                          <w:t>3</w:t>
                        </w:r>
                        <w:r w:rsidR="00754FA6">
                          <w:fldChar w:fldCharType="end"/>
                        </w:r>
                      </w:ins>
                      <w:del w:id="681" w:author="Vilson Lu" w:date="2014-08-02T21:52:00Z">
                        <w:r w:rsidR="00CE6C9E" w:rsidDel="00754FA6">
                          <w:fldChar w:fldCharType="begin"/>
                        </w:r>
                        <w:r w:rsidR="00CE6C9E" w:rsidDel="00754FA6">
                          <w:delInstrText xml:space="preserve"> STYLEREF 1 \s </w:delInstrText>
                        </w:r>
                        <w:r w:rsidR="00CE6C9E" w:rsidDel="00754FA6">
                          <w:fldChar w:fldCharType="separate"/>
                        </w:r>
                        <w:r w:rsidDel="00754FA6">
                          <w:rPr>
                            <w:noProof/>
                          </w:rPr>
                          <w:delText>3</w:delText>
                        </w:r>
                        <w:r w:rsidR="00CE6C9E" w:rsidDel="00754FA6">
                          <w:rPr>
                            <w:noProof/>
                          </w:rPr>
                          <w:fldChar w:fldCharType="end"/>
                        </w:r>
                        <w:r w:rsidDel="00754FA6">
                          <w:noBreakHyphen/>
                        </w:r>
                        <w:r w:rsidR="00CE6C9E" w:rsidDel="00754FA6">
                          <w:fldChar w:fldCharType="begin"/>
                        </w:r>
                        <w:r w:rsidR="00CE6C9E" w:rsidDel="00754FA6">
                          <w:delInstrText xml:space="preserve"> SEQ Figure \* ARABIC \s 1 </w:delInstrText>
                        </w:r>
                        <w:r w:rsidR="00CE6C9E" w:rsidDel="00754FA6">
                          <w:fldChar w:fldCharType="separate"/>
                        </w:r>
                        <w:r w:rsidDel="00754FA6">
                          <w:rPr>
                            <w:noProof/>
                          </w:rPr>
                          <w:delText>3</w:delText>
                        </w:r>
                        <w:r w:rsidR="00CE6C9E" w:rsidDel="00754FA6">
                          <w:rPr>
                            <w:noProof/>
                          </w:rPr>
                          <w:fldChar w:fldCharType="end"/>
                        </w:r>
                      </w:del>
                      <w:r>
                        <w:t>. Poibeau's General Architecture</w:t>
                      </w:r>
                      <w:bookmarkEnd w:id="677"/>
                    </w:p>
                  </w:txbxContent>
                </v:textbox>
                <w10:wrap type="square"/>
              </v:shape>
            </w:pict>
          </mc:Fallback>
        </mc:AlternateContent>
      </w:r>
    </w:p>
    <w:p w14:paraId="5699199D" w14:textId="4B1322D4" w:rsidR="00691CC8" w:rsidRPr="00EF6E7F" w:rsidRDefault="00691CC8" w:rsidP="008F3438">
      <w:pPr>
        <w:ind w:left="1440"/>
        <w:rPr>
          <w:noProof/>
          <w:lang w:val="en-PH" w:eastAsia="zh-CN"/>
        </w:rPr>
      </w:pPr>
      <w:r w:rsidRPr="00EF6E7F">
        <w:rPr>
          <w:noProof/>
          <w:sz w:val="22"/>
          <w:szCs w:val="22"/>
          <w:lang w:val="en-PH" w:eastAsia="zh-CN"/>
        </w:rPr>
        <w:drawing>
          <wp:anchor distT="0" distB="0" distL="114300" distR="114300" simplePos="0" relativeHeight="251656192" behindDoc="0" locked="0" layoutInCell="1" allowOverlap="1" wp14:anchorId="1B562975" wp14:editId="68C88B96">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682" w:name="_Toc394779501"/>
      <w:r>
        <w:t xml:space="preserve">Adaptive </w:t>
      </w:r>
      <w:r w:rsidR="00F45038">
        <w:t>Architecture</w:t>
      </w:r>
      <w:bookmarkEnd w:id="682"/>
    </w:p>
    <w:p w14:paraId="799C3348" w14:textId="77777777" w:rsidR="00B74353" w:rsidRDefault="00B74353" w:rsidP="00B74353"/>
    <w:p w14:paraId="60588E8B" w14:textId="05247701" w:rsidR="00B74353" w:rsidRDefault="00B539AC" w:rsidP="00C833D6">
      <w:pPr>
        <w:pStyle w:val="Content"/>
      </w:pPr>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r w:rsidR="0068578C">
        <w:t>Adaptive Information Extraction systems use machine learning techniques in order to automatically learn rules that will extract certain information (Turmo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(Aone et al., 1998)</w:t>
      </w:r>
    </w:p>
    <w:p w14:paraId="331C4BD0" w14:textId="77777777" w:rsidR="00DC3870" w:rsidRPr="00DC3870" w:rsidRDefault="00DC3870" w:rsidP="00DC3870"/>
    <w:p w14:paraId="0053FDFA" w14:textId="54A44640" w:rsidR="00DC3870" w:rsidRPr="00DC3870" w:rsidRDefault="00495154" w:rsidP="00F54136">
      <w:pPr>
        <w:pStyle w:val="Content"/>
      </w:pPr>
      <w:r>
        <w:t>Aone</w:t>
      </w:r>
      <w:r w:rsidR="00DC3870" w:rsidRPr="00DC3870">
        <w:t xml:space="preserve"> and his team of researchers</w:t>
      </w:r>
      <w:r w:rsidR="003B708B">
        <w:t xml:space="preserve"> (1998)</w:t>
      </w:r>
      <w:r w:rsidR="00DC3870" w:rsidRPr="00DC3870">
        <w:t xml:space="preserve"> have presented an adaptive Information Extraction system that can be used to extract information from different type of texts like unstructured, structured and semi-structured texts. In their paper, they presented the </w:t>
      </w:r>
      <w:r w:rsidR="00DC3870" w:rsidRPr="00DC3870">
        <w:lastRenderedPageBreak/>
        <w:t xml:space="preserve">architecture that they used in building the system. </w:t>
      </w:r>
      <w:r>
        <w:t>Aone</w:t>
      </w:r>
      <w:r w:rsidR="00DC3870" w:rsidRPr="00DC3870">
        <w:t xml:space="preserve">’s IE system has six main modules in its architecture. Module 1 is responsible for the named-entity recognition part of the IE system. For this module, </w:t>
      </w:r>
      <w:r w:rsidR="003B708B">
        <w:t xml:space="preserve">they </w:t>
      </w:r>
      <w:r w:rsidR="00DC3870" w:rsidRPr="00DC3870">
        <w:t xml:space="preserve">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w:t>
      </w:r>
      <w:r w:rsidR="00900FE0">
        <w:t>in the desired format. Figure 3-4</w:t>
      </w:r>
      <w:r w:rsidR="00DC3870" w:rsidRPr="00DC3870">
        <w:t xml:space="preserve"> illustrates the architecture of the system proposed by </w:t>
      </w:r>
      <w:r>
        <w:t>Aone</w:t>
      </w:r>
      <w:r w:rsidR="00DC3870" w:rsidRPr="00DC3870">
        <w:t xml:space="preserve"> et al.</w:t>
      </w:r>
    </w:p>
    <w:p w14:paraId="02F6C980" w14:textId="77777777" w:rsidR="00DC3870" w:rsidRPr="00DC3870" w:rsidRDefault="00DC3870" w:rsidP="00C833D6">
      <w:pPr>
        <w:pStyle w:val="Content"/>
      </w:pPr>
    </w:p>
    <w:p w14:paraId="5C40623E" w14:textId="020A5D21" w:rsidR="00900FE0" w:rsidRDefault="00900FE0" w:rsidP="00900FE0">
      <w:pPr>
        <w:pStyle w:val="Caption"/>
        <w:keepNext/>
        <w:ind w:left="1440" w:firstLine="720"/>
        <w:jc w:val="both"/>
      </w:pPr>
      <w:bookmarkStart w:id="683" w:name="_Toc394779907"/>
      <w:r>
        <w:t xml:space="preserve">Figure </w:t>
      </w:r>
      <w:ins w:id="684" w:author="Vilson Lu" w:date="2014-08-02T21:55:00Z">
        <w:r w:rsidR="00754FA6">
          <w:fldChar w:fldCharType="begin"/>
        </w:r>
        <w:r w:rsidR="00754FA6">
          <w:instrText xml:space="preserve"> STYLEREF 1 \s </w:instrText>
        </w:r>
      </w:ins>
      <w:r w:rsidR="00754FA6">
        <w:fldChar w:fldCharType="separate"/>
      </w:r>
      <w:r w:rsidR="00754FA6">
        <w:rPr>
          <w:noProof/>
        </w:rPr>
        <w:t>3</w:t>
      </w:r>
      <w:ins w:id="685" w:author="Vilson Lu" w:date="2014-08-02T21:55:00Z">
        <w:r w:rsidR="00754FA6">
          <w:fldChar w:fldCharType="end"/>
        </w:r>
        <w:r w:rsidR="00754FA6">
          <w:noBreakHyphen/>
        </w:r>
        <w:r w:rsidR="00754FA6">
          <w:fldChar w:fldCharType="begin"/>
        </w:r>
        <w:r w:rsidR="00754FA6">
          <w:instrText xml:space="preserve"> SEQ Figure \* ARABIC \s 1 </w:instrText>
        </w:r>
      </w:ins>
      <w:r w:rsidR="00754FA6">
        <w:fldChar w:fldCharType="separate"/>
      </w:r>
      <w:ins w:id="686" w:author="Vilson Lu" w:date="2014-08-02T21:55:00Z">
        <w:r w:rsidR="00754FA6">
          <w:rPr>
            <w:noProof/>
          </w:rPr>
          <w:t>4</w:t>
        </w:r>
        <w:r w:rsidR="00754FA6">
          <w:fldChar w:fldCharType="end"/>
        </w:r>
      </w:ins>
      <w:del w:id="687" w:author="Vilson Lu" w:date="2014-08-02T21:52:00Z">
        <w:r w:rsidR="00CE6C9E" w:rsidDel="00754FA6">
          <w:fldChar w:fldCharType="begin"/>
        </w:r>
        <w:r w:rsidR="00CE6C9E" w:rsidDel="00754FA6">
          <w:delInstrText xml:space="preserve"> STYLEREF 1 \s </w:delInstrText>
        </w:r>
        <w:r w:rsidR="00CE6C9E" w:rsidDel="00754FA6">
          <w:fldChar w:fldCharType="separate"/>
        </w:r>
        <w:r w:rsidR="005C142B" w:rsidDel="00754FA6">
          <w:rPr>
            <w:noProof/>
          </w:rPr>
          <w:delText>3</w:delText>
        </w:r>
        <w:r w:rsidR="00CE6C9E" w:rsidDel="00754FA6">
          <w:rPr>
            <w:noProof/>
          </w:rPr>
          <w:fldChar w:fldCharType="end"/>
        </w:r>
        <w:r w:rsidR="005C142B" w:rsidDel="00754FA6">
          <w:noBreakHyphen/>
        </w:r>
        <w:r w:rsidR="00CE6C9E" w:rsidDel="00754FA6">
          <w:fldChar w:fldCharType="begin"/>
        </w:r>
        <w:r w:rsidR="00CE6C9E" w:rsidDel="00754FA6">
          <w:delInstrText xml:space="preserve"> SEQ Figure \* ARABIC \s 1 </w:delInstrText>
        </w:r>
        <w:r w:rsidR="00CE6C9E" w:rsidDel="00754FA6">
          <w:fldChar w:fldCharType="separate"/>
        </w:r>
        <w:r w:rsidR="005C142B" w:rsidDel="00754FA6">
          <w:rPr>
            <w:noProof/>
          </w:rPr>
          <w:delText>4</w:delText>
        </w:r>
        <w:r w:rsidR="00CE6C9E" w:rsidDel="00754FA6">
          <w:rPr>
            <w:noProof/>
          </w:rPr>
          <w:fldChar w:fldCharType="end"/>
        </w:r>
      </w:del>
      <w:r>
        <w:t xml:space="preserve">. Architecture of </w:t>
      </w:r>
      <w:r w:rsidRPr="00C741A5">
        <w:t>IE</w:t>
      </w:r>
      <w:r w:rsidRPr="00900FE0">
        <w:rPr>
          <w:vertAlign w:val="superscript"/>
        </w:rPr>
        <w:t>2</w:t>
      </w:r>
      <w:r>
        <w:t xml:space="preserve"> Adaptive Information Extraction System</w:t>
      </w:r>
      <w:bookmarkEnd w:id="683"/>
    </w:p>
    <w:p w14:paraId="504DA13A" w14:textId="77777777" w:rsidR="008D6077" w:rsidRDefault="00DC3870" w:rsidP="008D6077">
      <w:pPr>
        <w:pStyle w:val="Content"/>
        <w:keepNext/>
      </w:pPr>
      <w:r w:rsidRPr="00DC3870">
        <w:rPr>
          <w:noProof/>
          <w:lang w:val="en-PH" w:eastAsia="zh-CN"/>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662D0F7D" w14:textId="5336AB42" w:rsidR="00507824" w:rsidRDefault="00507824" w:rsidP="00507824">
      <w:pPr>
        <w:pStyle w:val="Content"/>
        <w:ind w:left="0"/>
      </w:pPr>
    </w:p>
    <w:p w14:paraId="59E3EE94" w14:textId="77777777" w:rsidR="00507824" w:rsidRDefault="00507824" w:rsidP="00AB2880">
      <w:pPr>
        <w:pStyle w:val="Heading4"/>
      </w:pPr>
      <w:r>
        <w:t>EVIUS (Turmo &amp; Rodriguez, 2000)</w:t>
      </w:r>
    </w:p>
    <w:p w14:paraId="18447909" w14:textId="77777777" w:rsidR="00507824" w:rsidRDefault="00507824" w:rsidP="00507824">
      <w:r>
        <w:tab/>
      </w:r>
      <w:r>
        <w:tab/>
      </w:r>
    </w:p>
    <w:p w14:paraId="15E41CDF" w14:textId="1A5D83CE" w:rsidR="00507824" w:rsidRDefault="00507824" w:rsidP="00507824">
      <w:pPr>
        <w:ind w:left="1440"/>
      </w:pPr>
      <w:r>
        <w:t xml:space="preserve">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w:t>
      </w:r>
      <w:r>
        <w:lastRenderedPageBreak/>
        <w:t xml:space="preserve">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Combining the uncovered example vector and a randomly selected 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69B82EAF" w14:textId="77777777" w:rsidR="00507824" w:rsidRPr="00507824" w:rsidRDefault="00507824" w:rsidP="00507824"/>
    <w:p w14:paraId="1C49AB70" w14:textId="1FE0174F" w:rsidR="00CD7B9F" w:rsidRDefault="00CD7B9F" w:rsidP="00AB2880">
      <w:pPr>
        <w:pStyle w:val="Heading4"/>
      </w:pPr>
      <w:r>
        <w:t>LearningPinocchio</w:t>
      </w:r>
      <w:r w:rsidR="00507824">
        <w:t xml:space="preserve"> (Ciravegna &amp; Lavelli, 2004)</w:t>
      </w:r>
    </w:p>
    <w:p w14:paraId="17F5D6EC" w14:textId="77777777" w:rsidR="00CD7B9F" w:rsidRPr="00CD7B9F" w:rsidRDefault="00CD7B9F" w:rsidP="00CD7B9F"/>
    <w:p w14:paraId="0551389F" w14:textId="7F892104" w:rsidR="00CD7B9F" w:rsidRDefault="00CD7B9F" w:rsidP="00CD7B9F">
      <w:pPr>
        <w:pStyle w:val="Content"/>
      </w:pPr>
      <w:r>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900FE0">
        <w:t>Figure 3-5</w:t>
      </w:r>
      <w:r w:rsidR="000D41B9">
        <w:t xml:space="preserve"> illustrates the architecture used by LearningPinocchio.</w:t>
      </w:r>
    </w:p>
    <w:p w14:paraId="0EC98CDF" w14:textId="77777777" w:rsidR="000D41B9" w:rsidRDefault="000D41B9" w:rsidP="00CD7B9F">
      <w:pPr>
        <w:pStyle w:val="Content"/>
      </w:pPr>
    </w:p>
    <w:p w14:paraId="7831AE56" w14:textId="07EDC416" w:rsidR="00CD7B9F" w:rsidRDefault="00CD7B9F" w:rsidP="00CD7B9F">
      <w:pPr>
        <w:pStyle w:val="Content"/>
        <w:rPr>
          <w:ins w:id="688" w:author="Vilson Lu" w:date="2014-08-02T21:54:00Z"/>
        </w:rPr>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13567514" w14:textId="77777777" w:rsidR="00754FA6" w:rsidRDefault="00754FA6" w:rsidP="00CD7B9F">
      <w:pPr>
        <w:pStyle w:val="Content"/>
        <w:rPr>
          <w:ins w:id="689" w:author="Kyle Mc Hale Dela Cruz" w:date="2014-08-02T21:04:00Z"/>
        </w:rPr>
      </w:pPr>
    </w:p>
    <w:p w14:paraId="0939209F" w14:textId="00713DA4" w:rsidR="00EA1333" w:rsidDel="00754FA6" w:rsidRDefault="00754FA6" w:rsidP="00CD7B9F">
      <w:pPr>
        <w:pStyle w:val="Content"/>
        <w:rPr>
          <w:ins w:id="690" w:author="Kyle Mc Hale Dela Cruz" w:date="2014-08-02T21:04:00Z"/>
          <w:del w:id="691" w:author="Vilson Lu" w:date="2014-08-02T21:53:00Z"/>
        </w:rPr>
      </w:pPr>
      <w:ins w:id="692" w:author="Vilson Lu" w:date="2014-08-02T21:54:00Z">
        <w:r>
          <w:tab/>
        </w:r>
      </w:ins>
    </w:p>
    <w:p w14:paraId="6FA51E3E" w14:textId="32C10717" w:rsidR="00EA1333" w:rsidRPr="00EA1333" w:rsidDel="00754FA6" w:rsidRDefault="00EA1333" w:rsidP="00EA1333">
      <w:pPr>
        <w:pStyle w:val="Content"/>
        <w:jc w:val="center"/>
        <w:rPr>
          <w:del w:id="693" w:author="Vilson Lu" w:date="2014-08-02T21:53:00Z"/>
          <w:b/>
          <w:i/>
        </w:rPr>
      </w:pPr>
      <w:del w:id="694" w:author="Vilson Lu" w:date="2014-08-02T21:53:00Z">
        <w:r w:rsidRPr="00EA1333" w:rsidDel="00754FA6">
          <w:rPr>
            <w:b/>
            <w:i/>
          </w:rPr>
          <w:delText xml:space="preserve">Figure </w:delText>
        </w:r>
      </w:del>
      <w:del w:id="695" w:author="Vilson Lu" w:date="2014-08-02T21:52:00Z">
        <w:r w:rsidRPr="00EA1333" w:rsidDel="00754FA6">
          <w:rPr>
            <w:b/>
            <w:i/>
          </w:rPr>
          <w:fldChar w:fldCharType="begin"/>
        </w:r>
        <w:r w:rsidRPr="00EA1333" w:rsidDel="00754FA6">
          <w:rPr>
            <w:b/>
            <w:i/>
          </w:rPr>
          <w:delInstrText xml:space="preserve"> STYLEREF 1 \s </w:delInstrText>
        </w:r>
        <w:r w:rsidRPr="00EA1333" w:rsidDel="00754FA6">
          <w:rPr>
            <w:b/>
            <w:i/>
          </w:rPr>
          <w:fldChar w:fldCharType="separate"/>
        </w:r>
        <w:r w:rsidRPr="00EA1333" w:rsidDel="00754FA6">
          <w:rPr>
            <w:b/>
            <w:i/>
            <w:noProof/>
          </w:rPr>
          <w:delText>3</w:delText>
        </w:r>
        <w:r w:rsidRPr="00EA1333" w:rsidDel="00754FA6">
          <w:rPr>
            <w:b/>
            <w:i/>
            <w:noProof/>
          </w:rPr>
          <w:fldChar w:fldCharType="end"/>
        </w:r>
        <w:r w:rsidRPr="00EA1333" w:rsidDel="00754FA6">
          <w:rPr>
            <w:b/>
            <w:i/>
          </w:rPr>
          <w:noBreakHyphen/>
        </w:r>
        <w:r w:rsidRPr="00EA1333" w:rsidDel="00754FA6">
          <w:rPr>
            <w:b/>
            <w:i/>
          </w:rPr>
          <w:fldChar w:fldCharType="begin"/>
        </w:r>
        <w:r w:rsidRPr="00EA1333" w:rsidDel="00754FA6">
          <w:rPr>
            <w:b/>
            <w:i/>
          </w:rPr>
          <w:delInstrText xml:space="preserve"> SEQ Figure \* ARABIC \s 1 </w:delInstrText>
        </w:r>
        <w:r w:rsidRPr="00EA1333" w:rsidDel="00754FA6">
          <w:rPr>
            <w:b/>
            <w:i/>
          </w:rPr>
          <w:fldChar w:fldCharType="separate"/>
        </w:r>
        <w:r w:rsidRPr="00EA1333" w:rsidDel="00754FA6">
          <w:rPr>
            <w:b/>
            <w:i/>
            <w:noProof/>
          </w:rPr>
          <w:delText>5</w:delText>
        </w:r>
        <w:r w:rsidRPr="00EA1333" w:rsidDel="00754FA6">
          <w:rPr>
            <w:b/>
            <w:i/>
            <w:noProof/>
          </w:rPr>
          <w:fldChar w:fldCharType="end"/>
        </w:r>
      </w:del>
      <w:del w:id="696" w:author="Vilson Lu" w:date="2014-08-02T21:53:00Z">
        <w:r w:rsidRPr="00EA1333" w:rsidDel="00754FA6">
          <w:rPr>
            <w:b/>
            <w:i/>
          </w:rPr>
          <w:delText>. Architecture of LearningPinocchio</w:delText>
        </w:r>
      </w:del>
    </w:p>
    <w:p w14:paraId="14A5E541" w14:textId="560DF011" w:rsidR="00754FA6" w:rsidRDefault="00754FA6" w:rsidP="00754FA6">
      <w:pPr>
        <w:pStyle w:val="Caption"/>
        <w:keepNext/>
        <w:rPr>
          <w:ins w:id="697" w:author="Vilson Lu" w:date="2014-08-02T21:54:00Z"/>
        </w:rPr>
        <w:pPrChange w:id="698" w:author="Vilson Lu" w:date="2014-08-02T21:54:00Z">
          <w:pPr>
            <w:pStyle w:val="Caption"/>
          </w:pPr>
        </w:pPrChange>
      </w:pPr>
      <w:bookmarkStart w:id="699" w:name="_Toc394779908"/>
      <w:ins w:id="700" w:author="Vilson Lu" w:date="2014-08-02T21:54:00Z">
        <w:r>
          <w:t xml:space="preserve">Figure </w:t>
        </w:r>
      </w:ins>
      <w:ins w:id="701" w:author="Vilson Lu" w:date="2014-08-02T21:55:00Z">
        <w:r>
          <w:fldChar w:fldCharType="begin"/>
        </w:r>
        <w:r>
          <w:instrText xml:space="preserve"> STYLEREF 1 \s </w:instrText>
        </w:r>
      </w:ins>
      <w:r>
        <w:fldChar w:fldCharType="separate"/>
      </w:r>
      <w:r>
        <w:rPr>
          <w:noProof/>
        </w:rPr>
        <w:t>3</w:t>
      </w:r>
      <w:ins w:id="702" w:author="Vilson Lu" w:date="2014-08-02T21:55:00Z">
        <w:r>
          <w:fldChar w:fldCharType="end"/>
        </w:r>
        <w:r>
          <w:noBreakHyphen/>
        </w:r>
        <w:r>
          <w:fldChar w:fldCharType="begin"/>
        </w:r>
        <w:r>
          <w:instrText xml:space="preserve"> SEQ Figure \* ARABIC \s 1 </w:instrText>
        </w:r>
      </w:ins>
      <w:r>
        <w:fldChar w:fldCharType="separate"/>
      </w:r>
      <w:ins w:id="703" w:author="Vilson Lu" w:date="2014-08-02T21:55:00Z">
        <w:r>
          <w:rPr>
            <w:noProof/>
          </w:rPr>
          <w:t>5</w:t>
        </w:r>
        <w:r>
          <w:fldChar w:fldCharType="end"/>
        </w:r>
      </w:ins>
      <w:ins w:id="704" w:author="Vilson Lu" w:date="2014-08-02T21:54:00Z">
        <w:r>
          <w:t>. Architecture of LearningPinocchio</w:t>
        </w:r>
        <w:bookmarkEnd w:id="699"/>
      </w:ins>
    </w:p>
    <w:p w14:paraId="6783D0DD" w14:textId="425BEAEF" w:rsidR="00F54136" w:rsidDel="00EA1333" w:rsidRDefault="00EA1333" w:rsidP="00EA1333">
      <w:pPr>
        <w:pStyle w:val="Content"/>
        <w:jc w:val="center"/>
        <w:rPr>
          <w:del w:id="705" w:author="Kyle Mc Hale Dela Cruz" w:date="2014-08-02T21:05:00Z"/>
          <w:i/>
        </w:rPr>
      </w:pPr>
      <w:r>
        <w:rPr>
          <w:noProof/>
          <w:lang w:val="en-PH" w:eastAsia="zh-CN"/>
        </w:rPr>
        <w:drawing>
          <wp:inline distT="0" distB="0" distL="0" distR="0" wp14:anchorId="5B50A611" wp14:editId="3FFFD2D0">
            <wp:extent cx="1404256" cy="2775746"/>
            <wp:effectExtent l="25400" t="25400" r="1841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7317" cy="2781797"/>
                    </a:xfrm>
                    <a:prstGeom prst="rect">
                      <a:avLst/>
                    </a:prstGeom>
                    <a:ln w="28575" cmpd="sng">
                      <a:solidFill>
                        <a:schemeClr val="tx1"/>
                      </a:solidFill>
                    </a:ln>
                  </pic:spPr>
                </pic:pic>
              </a:graphicData>
            </a:graphic>
          </wp:inline>
        </w:drawing>
      </w:r>
    </w:p>
    <w:p w14:paraId="660DE333" w14:textId="1D0E0968" w:rsidR="00900FE0" w:rsidDel="00EA1333" w:rsidRDefault="00900FE0" w:rsidP="00900FE0">
      <w:pPr>
        <w:pStyle w:val="Caption"/>
        <w:keepNext/>
        <w:ind w:left="720" w:firstLine="720"/>
        <w:rPr>
          <w:del w:id="706" w:author="Kyle Mc Hale Dela Cruz" w:date="2014-08-02T21:05:00Z"/>
        </w:rPr>
      </w:pPr>
    </w:p>
    <w:p w14:paraId="26FD1B33" w14:textId="002DF742" w:rsidR="00CD7B9F" w:rsidDel="00EA1333" w:rsidRDefault="00CD7B9F" w:rsidP="00900FE0">
      <w:pPr>
        <w:pStyle w:val="Content"/>
        <w:keepNext/>
        <w:jc w:val="center"/>
        <w:rPr>
          <w:del w:id="707" w:author="Kyle Mc Hale Dela Cruz" w:date="2014-08-02T21:05:00Z"/>
        </w:rPr>
      </w:pPr>
    </w:p>
    <w:p w14:paraId="4D42E730" w14:textId="77777777" w:rsidR="00CD7B9F" w:rsidRDefault="00CD7B9F">
      <w:pPr>
        <w:pStyle w:val="Content"/>
        <w:jc w:val="center"/>
        <w:rPr>
          <w:i/>
        </w:rPr>
        <w:pPrChange w:id="708" w:author="Kyle Mc Hale Dela Cruz" w:date="2014-08-02T21:05:00Z">
          <w:pPr>
            <w:pStyle w:val="Content"/>
          </w:pPr>
        </w:pPrChange>
      </w:pPr>
    </w:p>
    <w:p w14:paraId="57094B7E" w14:textId="318EFC48" w:rsidR="00CD7B9F" w:rsidRDefault="00CD7B9F" w:rsidP="00CD7B9F">
      <w:pPr>
        <w:pStyle w:val="Content"/>
      </w:pPr>
      <w:r>
        <w:lastRenderedPageBreak/>
        <w:t>For inducing rules, LearningPinocchio uses (LP)</w:t>
      </w:r>
      <w:r>
        <w:rPr>
          <w:vertAlign w:val="superscript"/>
        </w:rPr>
        <w:t>2</w:t>
      </w:r>
      <w:r>
        <w:t xml:space="preserve">, a covering algorithm specially for user-defined IE, to learn from training corpus marked with XML tags. It is a two-step process to induce the rules that will add XML tags to the text. Figure </w:t>
      </w:r>
      <w:r w:rsidR="00787C47">
        <w:t xml:space="preserve">3-6 </w:t>
      </w:r>
      <w:r>
        <w:t>shows the process of the inducing process of (LP)</w:t>
      </w:r>
      <w:r>
        <w:rPr>
          <w:vertAlign w:val="superscript"/>
        </w:rPr>
        <w:t>2</w:t>
      </w:r>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60508406" w14:textId="35D55CF1" w:rsidR="00EC600C" w:rsidRDefault="00EC600C" w:rsidP="00EC600C">
      <w:pPr>
        <w:pStyle w:val="Caption"/>
        <w:keepNext/>
        <w:ind w:left="720" w:firstLine="720"/>
      </w:pPr>
      <w:bookmarkStart w:id="709" w:name="_Toc394779909"/>
      <w:r>
        <w:t xml:space="preserve">Figure </w:t>
      </w:r>
      <w:ins w:id="710" w:author="Vilson Lu" w:date="2014-08-02T21:55:00Z">
        <w:r w:rsidR="00754FA6">
          <w:fldChar w:fldCharType="begin"/>
        </w:r>
        <w:r w:rsidR="00754FA6">
          <w:instrText xml:space="preserve"> STYLEREF 1 \s </w:instrText>
        </w:r>
      </w:ins>
      <w:r w:rsidR="00754FA6">
        <w:fldChar w:fldCharType="separate"/>
      </w:r>
      <w:r w:rsidR="00754FA6">
        <w:rPr>
          <w:noProof/>
        </w:rPr>
        <w:t>3</w:t>
      </w:r>
      <w:ins w:id="711" w:author="Vilson Lu" w:date="2014-08-02T21:55:00Z">
        <w:r w:rsidR="00754FA6">
          <w:fldChar w:fldCharType="end"/>
        </w:r>
        <w:r w:rsidR="00754FA6">
          <w:noBreakHyphen/>
        </w:r>
        <w:r w:rsidR="00754FA6">
          <w:fldChar w:fldCharType="begin"/>
        </w:r>
        <w:r w:rsidR="00754FA6">
          <w:instrText xml:space="preserve"> SEQ Figure \* ARABIC \s 1 </w:instrText>
        </w:r>
      </w:ins>
      <w:r w:rsidR="00754FA6">
        <w:fldChar w:fldCharType="separate"/>
      </w:r>
      <w:ins w:id="712" w:author="Vilson Lu" w:date="2014-08-02T21:55:00Z">
        <w:r w:rsidR="00754FA6">
          <w:rPr>
            <w:noProof/>
          </w:rPr>
          <w:t>6</w:t>
        </w:r>
        <w:r w:rsidR="00754FA6">
          <w:fldChar w:fldCharType="end"/>
        </w:r>
      </w:ins>
      <w:del w:id="713" w:author="Vilson Lu" w:date="2014-08-02T21:52:00Z">
        <w:r w:rsidR="00CE6C9E" w:rsidDel="00754FA6">
          <w:fldChar w:fldCharType="begin"/>
        </w:r>
        <w:r w:rsidR="00CE6C9E" w:rsidDel="00754FA6">
          <w:delInstrText xml:space="preserve"> STYLEREF 1 \s </w:delInstrText>
        </w:r>
        <w:r w:rsidR="00CE6C9E" w:rsidDel="00754FA6">
          <w:fldChar w:fldCharType="separate"/>
        </w:r>
        <w:r w:rsidR="005C142B" w:rsidDel="00754FA6">
          <w:rPr>
            <w:noProof/>
          </w:rPr>
          <w:delText>3</w:delText>
        </w:r>
        <w:r w:rsidR="00CE6C9E" w:rsidDel="00754FA6">
          <w:rPr>
            <w:noProof/>
          </w:rPr>
          <w:fldChar w:fldCharType="end"/>
        </w:r>
        <w:r w:rsidR="005C142B" w:rsidDel="00754FA6">
          <w:noBreakHyphen/>
        </w:r>
        <w:r w:rsidR="00CE6C9E" w:rsidDel="00754FA6">
          <w:fldChar w:fldCharType="begin"/>
        </w:r>
        <w:r w:rsidR="00CE6C9E" w:rsidDel="00754FA6">
          <w:delInstrText xml:space="preserve"> SEQ Figure \* ARABIC \s 1 </w:delInstrText>
        </w:r>
        <w:r w:rsidR="00CE6C9E" w:rsidDel="00754FA6">
          <w:fldChar w:fldCharType="separate"/>
        </w:r>
        <w:r w:rsidR="005C142B" w:rsidDel="00754FA6">
          <w:rPr>
            <w:noProof/>
          </w:rPr>
          <w:delText>6</w:delText>
        </w:r>
        <w:r w:rsidR="00CE6C9E" w:rsidDel="00754FA6">
          <w:rPr>
            <w:noProof/>
          </w:rPr>
          <w:fldChar w:fldCharType="end"/>
        </w:r>
      </w:del>
      <w:r>
        <w:t>. Rule Induction Step</w:t>
      </w:r>
      <w:bookmarkEnd w:id="709"/>
    </w:p>
    <w:p w14:paraId="7F1627D7" w14:textId="77777777" w:rsidR="008D6077" w:rsidRDefault="00CD7B9F" w:rsidP="008D6077">
      <w:pPr>
        <w:pStyle w:val="Content"/>
        <w:keepNext/>
      </w:pPr>
      <w:r>
        <w:rPr>
          <w:noProof/>
          <w:lang w:val="en-PH" w:eastAsia="zh-CN"/>
        </w:rPr>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250" cy="2561590"/>
                    </a:xfrm>
                    <a:prstGeom prst="rect">
                      <a:avLst/>
                    </a:prstGeom>
                    <a:ln w="28575" cmpd="sng">
                      <a:solidFill>
                        <a:schemeClr val="tx1"/>
                      </a:solidFill>
                    </a:ln>
                  </pic:spPr>
                </pic:pic>
              </a:graphicData>
            </a:graphic>
          </wp:inline>
        </w:drawing>
      </w:r>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A6BDBD8"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787C47">
        <w:t>. Figure 3-7</w:t>
      </w:r>
      <w:r w:rsidR="00591B62">
        <w:t xml:space="preserve"> illustrates the algorithm used by LearningPinocchio</w:t>
      </w:r>
      <w:r w:rsidR="000D41B9">
        <w:t xml:space="preserve"> for choosing the best rules.</w:t>
      </w:r>
    </w:p>
    <w:p w14:paraId="706A8A03" w14:textId="77777777" w:rsidR="00CD7B9F" w:rsidRDefault="00CD7B9F" w:rsidP="00CD7B9F">
      <w:pPr>
        <w:pStyle w:val="Content"/>
      </w:pPr>
    </w:p>
    <w:p w14:paraId="187587EE" w14:textId="78C4CDB7" w:rsidR="00EC600C" w:rsidRDefault="00EC600C" w:rsidP="00EC600C">
      <w:pPr>
        <w:pStyle w:val="Caption"/>
        <w:keepNext/>
        <w:ind w:left="720" w:firstLine="720"/>
      </w:pPr>
      <w:bookmarkStart w:id="714" w:name="_Toc394779910"/>
      <w:r>
        <w:lastRenderedPageBreak/>
        <w:t xml:space="preserve">Figure </w:t>
      </w:r>
      <w:ins w:id="715" w:author="Vilson Lu" w:date="2014-08-02T21:55:00Z">
        <w:r w:rsidR="00754FA6">
          <w:fldChar w:fldCharType="begin"/>
        </w:r>
        <w:r w:rsidR="00754FA6">
          <w:instrText xml:space="preserve"> STYLEREF 1 \s </w:instrText>
        </w:r>
      </w:ins>
      <w:r w:rsidR="00754FA6">
        <w:fldChar w:fldCharType="separate"/>
      </w:r>
      <w:r w:rsidR="00754FA6">
        <w:rPr>
          <w:noProof/>
        </w:rPr>
        <w:t>3</w:t>
      </w:r>
      <w:ins w:id="716" w:author="Vilson Lu" w:date="2014-08-02T21:55:00Z">
        <w:r w:rsidR="00754FA6">
          <w:fldChar w:fldCharType="end"/>
        </w:r>
        <w:r w:rsidR="00754FA6">
          <w:noBreakHyphen/>
        </w:r>
        <w:r w:rsidR="00754FA6">
          <w:fldChar w:fldCharType="begin"/>
        </w:r>
        <w:r w:rsidR="00754FA6">
          <w:instrText xml:space="preserve"> SEQ Figure \* ARABIC \s 1 </w:instrText>
        </w:r>
      </w:ins>
      <w:r w:rsidR="00754FA6">
        <w:fldChar w:fldCharType="separate"/>
      </w:r>
      <w:ins w:id="717" w:author="Vilson Lu" w:date="2014-08-02T21:55:00Z">
        <w:r w:rsidR="00754FA6">
          <w:rPr>
            <w:noProof/>
          </w:rPr>
          <w:t>7</w:t>
        </w:r>
        <w:r w:rsidR="00754FA6">
          <w:fldChar w:fldCharType="end"/>
        </w:r>
      </w:ins>
      <w:del w:id="718" w:author="Vilson Lu" w:date="2014-08-02T21:52:00Z">
        <w:r w:rsidR="00CE6C9E" w:rsidDel="00754FA6">
          <w:fldChar w:fldCharType="begin"/>
        </w:r>
        <w:r w:rsidR="00CE6C9E" w:rsidDel="00754FA6">
          <w:delInstrText xml:space="preserve"> STYLEREF 1 \s </w:delInstrText>
        </w:r>
        <w:r w:rsidR="00CE6C9E" w:rsidDel="00754FA6">
          <w:fldChar w:fldCharType="separate"/>
        </w:r>
        <w:r w:rsidR="005C142B" w:rsidDel="00754FA6">
          <w:rPr>
            <w:noProof/>
          </w:rPr>
          <w:delText>3</w:delText>
        </w:r>
        <w:r w:rsidR="00CE6C9E" w:rsidDel="00754FA6">
          <w:rPr>
            <w:noProof/>
          </w:rPr>
          <w:fldChar w:fldCharType="end"/>
        </w:r>
        <w:r w:rsidR="005C142B" w:rsidDel="00754FA6">
          <w:noBreakHyphen/>
        </w:r>
        <w:r w:rsidR="00CE6C9E" w:rsidDel="00754FA6">
          <w:fldChar w:fldCharType="begin"/>
        </w:r>
        <w:r w:rsidR="00CE6C9E" w:rsidDel="00754FA6">
          <w:delInstrText xml:space="preserve"> SEQ Figure \* ARABIC \s 1 </w:delInstrText>
        </w:r>
        <w:r w:rsidR="00CE6C9E" w:rsidDel="00754FA6">
          <w:fldChar w:fldCharType="separate"/>
        </w:r>
        <w:r w:rsidR="005C142B" w:rsidDel="00754FA6">
          <w:rPr>
            <w:noProof/>
          </w:rPr>
          <w:delText>7</w:delText>
        </w:r>
        <w:r w:rsidR="00CE6C9E" w:rsidDel="00754FA6">
          <w:rPr>
            <w:noProof/>
          </w:rPr>
          <w:fldChar w:fldCharType="end"/>
        </w:r>
      </w:del>
      <w:r>
        <w:t>. Algorithm for Choosing the Best Rules</w:t>
      </w:r>
      <w:bookmarkEnd w:id="714"/>
    </w:p>
    <w:p w14:paraId="4639950E" w14:textId="77777777" w:rsidR="008D6077" w:rsidRDefault="00CD7B9F" w:rsidP="001A5B48">
      <w:pPr>
        <w:pStyle w:val="Content"/>
        <w:jc w:val="center"/>
      </w:pPr>
      <w:r w:rsidRPr="001A5B48">
        <w:rPr>
          <w:noProof/>
          <w:lang w:val="en-PH" w:eastAsia="zh-CN"/>
        </w:rPr>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2299" cy="4513009"/>
                    </a:xfrm>
                    <a:prstGeom prst="rect">
                      <a:avLst/>
                    </a:prstGeom>
                  </pic:spPr>
                </pic:pic>
              </a:graphicData>
            </a:graphic>
          </wp:inline>
        </w:drawing>
      </w:r>
    </w:p>
    <w:p w14:paraId="450E84E9" w14:textId="625FD02B" w:rsidR="00CD7B9F" w:rsidRPr="00796DC0" w:rsidRDefault="00CD7B9F" w:rsidP="00EC600C">
      <w:pPr>
        <w:pStyle w:val="Content"/>
        <w:ind w:left="0"/>
      </w:pPr>
    </w:p>
    <w:p w14:paraId="590DB57C" w14:textId="2B176057" w:rsidR="00CD7B9F" w:rsidRPr="00DF1FEC" w:rsidRDefault="00CD7B9F" w:rsidP="00DF1FEC">
      <w:pPr>
        <w:pStyle w:val="Content"/>
      </w:pPr>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787C47">
        <w:t>3-8</w:t>
      </w:r>
      <w:r w:rsidRPr="00DF1FEC">
        <w:t xml:space="preserve"> shows the process of the information extraction.</w:t>
      </w:r>
    </w:p>
    <w:p w14:paraId="1A2ED71F" w14:textId="77777777" w:rsidR="00F54136" w:rsidRPr="00754FA6" w:rsidRDefault="00F54136" w:rsidP="00EC600C">
      <w:pPr>
        <w:pStyle w:val="Content"/>
        <w:jc w:val="center"/>
        <w:rPr>
          <w:b/>
          <w:i/>
          <w:rPrChange w:id="719" w:author="Vilson Lu" w:date="2014-08-02T21:53:00Z">
            <w:rPr>
              <w:i/>
            </w:rPr>
          </w:rPrChange>
        </w:rPr>
      </w:pPr>
    </w:p>
    <w:p w14:paraId="2841CB6F" w14:textId="5F86A331" w:rsidR="00787C47" w:rsidRPr="00754FA6" w:rsidDel="00754FA6" w:rsidRDefault="00754FA6" w:rsidP="00787C47">
      <w:pPr>
        <w:pStyle w:val="Caption"/>
        <w:keepNext/>
        <w:ind w:left="2160"/>
        <w:jc w:val="both"/>
        <w:rPr>
          <w:del w:id="720" w:author="Vilson Lu" w:date="2014-08-02T21:51:00Z"/>
          <w:b w:val="0"/>
          <w:i w:val="0"/>
          <w:rPrChange w:id="721" w:author="Vilson Lu" w:date="2014-08-02T21:53:00Z">
            <w:rPr>
              <w:del w:id="722" w:author="Vilson Lu" w:date="2014-08-02T21:51:00Z"/>
            </w:rPr>
          </w:rPrChange>
        </w:rPr>
      </w:pPr>
      <w:ins w:id="723" w:author="Vilson Lu" w:date="2014-08-02T21:55:00Z">
        <w:r>
          <w:rPr>
            <w:b w:val="0"/>
          </w:rPr>
          <w:t>]</w:t>
        </w:r>
        <w:r>
          <w:rPr>
            <w:b w:val="0"/>
          </w:rPr>
          <w:tab/>
        </w:r>
        <w:r>
          <w:rPr>
            <w:b w:val="0"/>
          </w:rPr>
          <w:tab/>
        </w:r>
        <w:r>
          <w:rPr>
            <w:b w:val="0"/>
          </w:rPr>
          <w:tab/>
        </w:r>
      </w:ins>
      <w:del w:id="724" w:author="Vilson Lu" w:date="2014-08-02T21:51:00Z">
        <w:r w:rsidR="00787C47" w:rsidRPr="00754FA6" w:rsidDel="00754FA6">
          <w:rPr>
            <w:b w:val="0"/>
            <w:i w:val="0"/>
            <w:rPrChange w:id="725" w:author="Vilson Lu" w:date="2014-08-02T21:53:00Z">
              <w:rPr/>
            </w:rPrChange>
          </w:rPr>
          <w:delText xml:space="preserve">Figure </w:delText>
        </w:r>
        <w:r w:rsidR="00CE6C9E" w:rsidRPr="00754FA6" w:rsidDel="00754FA6">
          <w:rPr>
            <w:b w:val="0"/>
            <w:i w:val="0"/>
            <w:rPrChange w:id="726" w:author="Vilson Lu" w:date="2014-08-02T21:53:00Z">
              <w:rPr/>
            </w:rPrChange>
          </w:rPr>
          <w:fldChar w:fldCharType="begin"/>
        </w:r>
        <w:r w:rsidR="00CE6C9E" w:rsidRPr="00754FA6" w:rsidDel="00754FA6">
          <w:rPr>
            <w:b w:val="0"/>
            <w:i w:val="0"/>
            <w:rPrChange w:id="727" w:author="Vilson Lu" w:date="2014-08-02T21:53:00Z">
              <w:rPr/>
            </w:rPrChange>
          </w:rPr>
          <w:delInstrText xml:space="preserve"> STYLEREF 1 \s </w:delInstrText>
        </w:r>
        <w:r w:rsidR="00CE6C9E" w:rsidRPr="00754FA6" w:rsidDel="00754FA6">
          <w:rPr>
            <w:b w:val="0"/>
            <w:i w:val="0"/>
            <w:rPrChange w:id="728" w:author="Vilson Lu" w:date="2014-08-02T21:53:00Z">
              <w:rPr/>
            </w:rPrChange>
          </w:rPr>
          <w:fldChar w:fldCharType="separate"/>
        </w:r>
        <w:r w:rsidR="005C142B" w:rsidRPr="00754FA6" w:rsidDel="00754FA6">
          <w:rPr>
            <w:b w:val="0"/>
            <w:i w:val="0"/>
            <w:noProof/>
            <w:rPrChange w:id="729" w:author="Vilson Lu" w:date="2014-08-02T21:53:00Z">
              <w:rPr>
                <w:noProof/>
              </w:rPr>
            </w:rPrChange>
          </w:rPr>
          <w:delText>3</w:delText>
        </w:r>
        <w:r w:rsidR="00CE6C9E" w:rsidRPr="00754FA6" w:rsidDel="00754FA6">
          <w:rPr>
            <w:b w:val="0"/>
            <w:i w:val="0"/>
            <w:noProof/>
            <w:rPrChange w:id="730" w:author="Vilson Lu" w:date="2014-08-02T21:53:00Z">
              <w:rPr>
                <w:noProof/>
              </w:rPr>
            </w:rPrChange>
          </w:rPr>
          <w:fldChar w:fldCharType="end"/>
        </w:r>
        <w:r w:rsidR="005C142B" w:rsidRPr="00754FA6" w:rsidDel="00754FA6">
          <w:rPr>
            <w:b w:val="0"/>
            <w:i w:val="0"/>
            <w:rPrChange w:id="731" w:author="Vilson Lu" w:date="2014-08-02T21:53:00Z">
              <w:rPr/>
            </w:rPrChange>
          </w:rPr>
          <w:noBreakHyphen/>
        </w:r>
        <w:r w:rsidR="00CE6C9E" w:rsidRPr="00754FA6" w:rsidDel="00754FA6">
          <w:rPr>
            <w:b w:val="0"/>
            <w:i w:val="0"/>
            <w:rPrChange w:id="732" w:author="Vilson Lu" w:date="2014-08-02T21:53:00Z">
              <w:rPr/>
            </w:rPrChange>
          </w:rPr>
          <w:fldChar w:fldCharType="begin"/>
        </w:r>
        <w:r w:rsidR="00CE6C9E" w:rsidRPr="00754FA6" w:rsidDel="00754FA6">
          <w:rPr>
            <w:b w:val="0"/>
            <w:i w:val="0"/>
            <w:rPrChange w:id="733" w:author="Vilson Lu" w:date="2014-08-02T21:53:00Z">
              <w:rPr/>
            </w:rPrChange>
          </w:rPr>
          <w:delInstrText xml:space="preserve"> SEQ Figure \* ARABIC \s 1 </w:delInstrText>
        </w:r>
        <w:r w:rsidR="00CE6C9E" w:rsidRPr="00754FA6" w:rsidDel="00754FA6">
          <w:rPr>
            <w:b w:val="0"/>
            <w:i w:val="0"/>
            <w:rPrChange w:id="734" w:author="Vilson Lu" w:date="2014-08-02T21:53:00Z">
              <w:rPr/>
            </w:rPrChange>
          </w:rPr>
          <w:fldChar w:fldCharType="separate"/>
        </w:r>
        <w:r w:rsidR="005C142B" w:rsidRPr="00754FA6" w:rsidDel="00754FA6">
          <w:rPr>
            <w:b w:val="0"/>
            <w:i w:val="0"/>
            <w:noProof/>
            <w:rPrChange w:id="735" w:author="Vilson Lu" w:date="2014-08-02T21:53:00Z">
              <w:rPr>
                <w:noProof/>
              </w:rPr>
            </w:rPrChange>
          </w:rPr>
          <w:delText>8</w:delText>
        </w:r>
        <w:r w:rsidR="00CE6C9E" w:rsidRPr="00754FA6" w:rsidDel="00754FA6">
          <w:rPr>
            <w:b w:val="0"/>
            <w:i w:val="0"/>
            <w:noProof/>
            <w:rPrChange w:id="736" w:author="Vilson Lu" w:date="2014-08-02T21:53:00Z">
              <w:rPr>
                <w:noProof/>
              </w:rPr>
            </w:rPrChange>
          </w:rPr>
          <w:fldChar w:fldCharType="end"/>
        </w:r>
        <w:r w:rsidR="00787C47" w:rsidRPr="00754FA6" w:rsidDel="00754FA6">
          <w:rPr>
            <w:b w:val="0"/>
            <w:i w:val="0"/>
            <w:rPrChange w:id="737" w:author="Vilson Lu" w:date="2014-08-02T21:53:00Z">
              <w:rPr/>
            </w:rPrChange>
          </w:rPr>
          <w:delText>. Information Extraction Process of LearningPinocchio</w:delText>
        </w:r>
      </w:del>
    </w:p>
    <w:p w14:paraId="6BB1A9F7" w14:textId="4CE88BE0" w:rsidR="00754FA6" w:rsidRDefault="00754FA6" w:rsidP="00754FA6">
      <w:pPr>
        <w:pStyle w:val="Caption"/>
        <w:keepNext/>
        <w:jc w:val="both"/>
        <w:rPr>
          <w:ins w:id="738" w:author="Vilson Lu" w:date="2014-08-02T21:55:00Z"/>
        </w:rPr>
        <w:pPrChange w:id="739" w:author="Vilson Lu" w:date="2014-08-02T21:55:00Z">
          <w:pPr>
            <w:pStyle w:val="Caption"/>
          </w:pPr>
        </w:pPrChange>
      </w:pPr>
      <w:bookmarkStart w:id="740" w:name="_Toc394779911"/>
      <w:ins w:id="741" w:author="Vilson Lu" w:date="2014-08-02T21:55:00Z">
        <w:r>
          <w:t xml:space="preserve">Figure </w:t>
        </w:r>
        <w:r>
          <w:fldChar w:fldCharType="begin"/>
        </w:r>
        <w:r>
          <w:instrText xml:space="preserve"> STYLEREF 1 \s </w:instrText>
        </w:r>
      </w:ins>
      <w:r>
        <w:fldChar w:fldCharType="separate"/>
      </w:r>
      <w:r>
        <w:rPr>
          <w:noProof/>
        </w:rPr>
        <w:t>3</w:t>
      </w:r>
      <w:ins w:id="742" w:author="Vilson Lu" w:date="2014-08-02T21:55:00Z">
        <w:r>
          <w:fldChar w:fldCharType="end"/>
        </w:r>
        <w:r>
          <w:noBreakHyphen/>
        </w:r>
        <w:r>
          <w:fldChar w:fldCharType="begin"/>
        </w:r>
        <w:r>
          <w:instrText xml:space="preserve"> SEQ Figure \* ARABIC \s 1 </w:instrText>
        </w:r>
      </w:ins>
      <w:r>
        <w:fldChar w:fldCharType="separate"/>
      </w:r>
      <w:ins w:id="743" w:author="Vilson Lu" w:date="2014-08-02T21:55:00Z">
        <w:r>
          <w:rPr>
            <w:noProof/>
          </w:rPr>
          <w:t>8</w:t>
        </w:r>
        <w:r>
          <w:fldChar w:fldCharType="end"/>
        </w:r>
        <w:r>
          <w:t xml:space="preserve">. </w:t>
        </w:r>
        <w:r w:rsidRPr="00B50128">
          <w:t>Information Extraction Process of LearningPinocchio</w:t>
        </w:r>
        <w:bookmarkEnd w:id="740"/>
      </w:ins>
    </w:p>
    <w:p w14:paraId="43EAB394" w14:textId="77777777" w:rsidR="008D6077" w:rsidRDefault="00CD7B9F" w:rsidP="00754FA6">
      <w:pPr>
        <w:pStyle w:val="Content"/>
        <w:pPrChange w:id="744" w:author="Vilson Lu" w:date="2014-08-02T21:55:00Z">
          <w:pPr>
            <w:pStyle w:val="Content"/>
            <w:keepNext/>
          </w:pPr>
        </w:pPrChange>
      </w:pPr>
      <w:r>
        <w:rPr>
          <w:noProof/>
          <w:lang w:val="en-PH" w:eastAsia="zh-CN"/>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1603002"/>
                    </a:xfrm>
                    <a:prstGeom prst="rect">
                      <a:avLst/>
                    </a:prstGeom>
                    <a:ln w="28575" cmpd="sng">
                      <a:solidFill>
                        <a:schemeClr val="tx1"/>
                      </a:solidFill>
                    </a:ln>
                  </pic:spPr>
                </pic:pic>
              </a:graphicData>
            </a:graphic>
          </wp:inline>
        </w:drawing>
      </w:r>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lastRenderedPageBreak/>
        <w:t>On CMU Seminar announcements, they performed tokenization and POS tagging. They did not do a gazetteer for a fair comparison. The IE must be able to extract speaker name, start time, end time, and location. They compared it to Rapier, symbolic-based (Califf, 1998), BWI, symbolic based,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w:t>
      </w:r>
      <w:r w:rsidRPr="00787C47">
        <w:rPr>
          <w:vertAlign w:val="superscript"/>
        </w:rPr>
        <w:t xml:space="preserve">2 </w:t>
      </w:r>
      <w:r w:rsidRPr="00F54136">
        <w:t>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Default="00CD7B9F" w:rsidP="00F54136">
      <w:pPr>
        <w:pStyle w:val="Content"/>
      </w:pPr>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p>
    <w:p w14:paraId="7C832845" w14:textId="77777777" w:rsidR="003B708B" w:rsidRDefault="003B708B" w:rsidP="00F54136">
      <w:pPr>
        <w:pStyle w:val="Content"/>
      </w:pPr>
    </w:p>
    <w:p w14:paraId="4EACD06F" w14:textId="1AD34D48" w:rsidR="003B708B" w:rsidRDefault="003B708B" w:rsidP="00900FE0">
      <w:pPr>
        <w:pStyle w:val="Style1"/>
      </w:pPr>
      <w:r>
        <w:t>SOMIDIA (Chua, et al., 2012)</w:t>
      </w:r>
    </w:p>
    <w:p w14:paraId="3748731C" w14:textId="77777777" w:rsidR="00900FE0" w:rsidRDefault="00900FE0" w:rsidP="003B708B">
      <w:pPr>
        <w:pStyle w:val="Content"/>
        <w:rPr>
          <w:shd w:val="clear" w:color="auto" w:fill="FFFFFF"/>
          <w:lang w:val="en-PH" w:eastAsia="zh-CN"/>
        </w:rPr>
      </w:pPr>
    </w:p>
    <w:p w14:paraId="4379CA72" w14:textId="6AC339B6" w:rsidR="003B708B" w:rsidRDefault="003B708B" w:rsidP="005C142B">
      <w:pPr>
        <w:pStyle w:val="Content"/>
        <w:rPr>
          <w:shd w:val="clear" w:color="auto" w:fill="FFFFFF"/>
          <w:lang w:val="en-PH" w:eastAsia="zh-CN"/>
        </w:rPr>
      </w:pPr>
      <w:r w:rsidRPr="003B708B">
        <w:rPr>
          <w:shd w:val="clear" w:color="auto" w:fill="FFFFFF"/>
          <w:lang w:val="en-PH" w:eastAsia="zh-CN"/>
        </w:rPr>
        <w:t>SOMIDIA uses an adaptive information extraction system that extract relevant information (English and Filipino) from different sources (i.e. blogs, social media sites, news articles). After crawling the internet for documents, the documents are fed to the information extraction system. First, it performs a tokenizer. They used OpenNLP to do the tokenization (OpenNLP, 2013). Then, it goes through the sentence splitter. It accepts a tokenized document. The system will now split the document into sentences. They used OpenNLP for the sentence detection (OpenNLP, 2013). After the sentence splitter, the document will be classified into English documents or Filipino documents. This is done because different information extraction modules will be applied for English and Filipino.</w:t>
      </w:r>
      <w:r>
        <w:rPr>
          <w:shd w:val="clear" w:color="auto" w:fill="FFFFFF"/>
          <w:lang w:val="en-PH" w:eastAsia="zh-CN"/>
        </w:rPr>
        <w:t xml:space="preserve"> For English, they used POS Tagger, Chunker, English NER, Coreference Resolution and English Ex</w:t>
      </w:r>
      <w:r w:rsidR="005A1A04">
        <w:rPr>
          <w:shd w:val="clear" w:color="auto" w:fill="FFFFFF"/>
          <w:lang w:val="en-PH" w:eastAsia="zh-CN"/>
        </w:rPr>
        <w:t>tractor. For Filipino, they used Filipino NER and Filipino Extractor.</w:t>
      </w:r>
      <w:r w:rsidR="005C142B">
        <w:rPr>
          <w:shd w:val="clear" w:color="auto" w:fill="FFFFFF"/>
          <w:lang w:val="en-PH" w:eastAsia="zh-CN"/>
        </w:rPr>
        <w:t xml:space="preserve"> </w:t>
      </w:r>
      <w:r w:rsidRPr="003B708B">
        <w:rPr>
          <w:shd w:val="clear" w:color="auto" w:fill="FFFFFF"/>
          <w:lang w:val="en-PH" w:eastAsia="zh-CN"/>
        </w:rPr>
        <w:t>The English information extraction process has POS Tagger, Chunker, English NER, Coreference Resolution and English Ext</w:t>
      </w:r>
      <w:r>
        <w:rPr>
          <w:shd w:val="clear" w:color="auto" w:fill="FFFFFF"/>
          <w:lang w:val="en-PH" w:eastAsia="zh-CN"/>
        </w:rPr>
        <w:t>ractor.</w:t>
      </w:r>
      <w:r w:rsidR="005C142B">
        <w:rPr>
          <w:rFonts w:ascii="Times New Roman" w:hAnsi="Times New Roman" w:cs="Times New Roman"/>
          <w:sz w:val="24"/>
          <w:szCs w:val="24"/>
          <w:lang w:val="en-PH" w:eastAsia="zh-CN"/>
        </w:rPr>
        <w:t xml:space="preserve"> </w:t>
      </w:r>
      <w:r w:rsidR="005C142B">
        <w:rPr>
          <w:shd w:val="clear" w:color="auto" w:fill="FFFFFF"/>
          <w:lang w:val="en-PH" w:eastAsia="zh-CN"/>
        </w:rPr>
        <w:t>T</w:t>
      </w:r>
      <w:r w:rsidRPr="003B708B">
        <w:rPr>
          <w:shd w:val="clear" w:color="auto" w:fill="FFFFFF"/>
          <w:lang w:val="en-PH" w:eastAsia="zh-CN"/>
        </w:rPr>
        <w:t>he Filipino information extraction process has Filipino NER and Filipino Extractor.</w:t>
      </w:r>
      <w:r w:rsidR="005A1A04">
        <w:rPr>
          <w:shd w:val="clear" w:color="auto" w:fill="FFFFFF"/>
          <w:lang w:val="en-PH" w:eastAsia="zh-CN"/>
        </w:rPr>
        <w:t xml:space="preserve"> For the Filpino NER, they build their own gazetteer for there are no existing gazetteer for Filipino. They used dictionary-based and rule-based approach in implementing the NER. </w:t>
      </w:r>
      <w:r w:rsidR="005C142B">
        <w:rPr>
          <w:shd w:val="clear" w:color="auto" w:fill="FFFFFF"/>
          <w:lang w:val="en-PH" w:eastAsia="zh-CN"/>
        </w:rPr>
        <w:t>Figure 3-9 describes the architecture of SOMIDIA.</w:t>
      </w:r>
    </w:p>
    <w:p w14:paraId="69CFBE36" w14:textId="77777777" w:rsidR="005C142B" w:rsidRDefault="005C142B" w:rsidP="005C142B">
      <w:pPr>
        <w:pStyle w:val="Content"/>
        <w:rPr>
          <w:shd w:val="clear" w:color="auto" w:fill="FFFFFF"/>
          <w:lang w:val="en-PH" w:eastAsia="zh-CN"/>
        </w:rPr>
      </w:pPr>
    </w:p>
    <w:p w14:paraId="78C06B37" w14:textId="17C8B419" w:rsidR="005C142B" w:rsidRPr="005C142B" w:rsidRDefault="005C142B" w:rsidP="005C142B">
      <w:pPr>
        <w:pStyle w:val="Content"/>
        <w:rPr>
          <w:lang w:val="en-PH" w:eastAsia="zh-CN"/>
        </w:rPr>
      </w:pPr>
      <w:r>
        <w:rPr>
          <w:shd w:val="clear" w:color="auto" w:fill="FFFFFF"/>
          <w:lang w:val="en-PH" w:eastAsia="zh-CN"/>
        </w:rPr>
        <w:t xml:space="preserve">In order for SOMIDIA to adapt to new instances, the rules must also be able to adapt. SOMIDIA has a pattern extractor module. </w:t>
      </w:r>
      <w:r w:rsidRPr="005C142B">
        <w:rPr>
          <w:shd w:val="clear" w:color="auto" w:fill="FFFFFF"/>
          <w:lang w:val="en-PH" w:eastAsia="zh-CN"/>
        </w:rPr>
        <w:t xml:space="preserve">This module of SOMIDIA is mainly responsible for extracting different patterns from the set of documents and seed words so that they can be later used for the extraction process. SOMIDIA defines a document as any text that is related to the domain of the extraction system. Moving on, this module of the system works in this manner. For each document, it will identify first the seed words present in the document. Seed words are words that will be extracted. And for each of the seed words identified, the module will try to generate possible rules by using Windowing, a term to describe the section of the document that is considered for computation. The module experiments with all possible combination of tokens and window setups to produce as much rules by taking into consideration a number of windowing concepts like the  minimum window size, maximum left window size, and maximum right window size. The minimum window size is the minimum number of tokens that is included in the window. In addition, the maximum left window size is the maximum number of tokens included in the window that is found to the left of the seed word. On the other hand, the maximum right window size is the maximum number of tokens included in </w:t>
      </w:r>
      <w:r w:rsidRPr="005C142B">
        <w:rPr>
          <w:shd w:val="clear" w:color="auto" w:fill="FFFFFF"/>
          <w:lang w:val="en-PH" w:eastAsia="zh-CN"/>
        </w:rPr>
        <w:lastRenderedPageBreak/>
        <w:t>the window that is found to the right of the seed word. After generating all possible rules from the combination of tokens and various window setups, it then stores the generated rules for that specific seed word in a HashMap together with the number of times the rules were generated. This process is done continuously until rules are generated for all the seed words in the document and until all of the documents are completely processed.</w:t>
      </w:r>
    </w:p>
    <w:p w14:paraId="08DE10C0" w14:textId="77777777" w:rsidR="005C142B" w:rsidRPr="005C142B" w:rsidRDefault="005C142B" w:rsidP="005C142B">
      <w:pPr>
        <w:pStyle w:val="Content"/>
        <w:rPr>
          <w:rFonts w:ascii="Times New Roman" w:eastAsia="Times New Roman" w:hAnsi="Times New Roman" w:cs="Times New Roman"/>
          <w:sz w:val="24"/>
          <w:szCs w:val="24"/>
          <w:lang w:val="en-PH" w:eastAsia="zh-CN"/>
        </w:rPr>
      </w:pPr>
    </w:p>
    <w:p w14:paraId="61C1047E" w14:textId="09B1D24A" w:rsidR="005C142B" w:rsidRDefault="005C142B" w:rsidP="005C142B">
      <w:pPr>
        <w:pStyle w:val="Content"/>
        <w:rPr>
          <w:rFonts w:ascii="Times New Roman" w:eastAsia="Times New Roman" w:hAnsi="Times New Roman" w:cs="Times New Roman"/>
          <w:sz w:val="24"/>
          <w:szCs w:val="24"/>
          <w:lang w:val="en-PH" w:eastAsia="zh-CN"/>
        </w:rPr>
      </w:pPr>
      <w:r w:rsidRPr="005C142B">
        <w:rPr>
          <w:rFonts w:eastAsia="Times New Roman"/>
          <w:shd w:val="clear" w:color="auto" w:fill="FFFFFF"/>
          <w:lang w:val="en-PH" w:eastAsia="zh-CN"/>
        </w:rPr>
        <w:t xml:space="preserve">After the process of generating rules, the module will do some optimization of the rules generated to further improve the efficiency of the extraction module. The module will minimize rules by removing rules that fall into these two scenarios: (1) rules that occur only once because they are too specific and they would only work with a very small percentage of the documents and (2) rules that were able to extract more than its corresponding occurrence because these rules are too general and may have the tendency to extract irrelevant data. </w:t>
      </w:r>
    </w:p>
    <w:p w14:paraId="05DD24FF" w14:textId="77777777" w:rsidR="005C142B" w:rsidRDefault="005C142B" w:rsidP="005C142B">
      <w:pPr>
        <w:pStyle w:val="Content"/>
        <w:rPr>
          <w:rFonts w:ascii="Times New Roman" w:eastAsia="Times New Roman" w:hAnsi="Times New Roman" w:cs="Times New Roman"/>
          <w:sz w:val="24"/>
          <w:szCs w:val="24"/>
          <w:lang w:val="en-PH" w:eastAsia="zh-CN"/>
        </w:rPr>
      </w:pPr>
    </w:p>
    <w:p w14:paraId="32EFEABF" w14:textId="3269A6B4" w:rsidR="005C142B" w:rsidRDefault="005C142B" w:rsidP="005C142B">
      <w:pPr>
        <w:pStyle w:val="Caption"/>
        <w:keepNext/>
        <w:ind w:left="720" w:firstLine="720"/>
      </w:pPr>
      <w:bookmarkStart w:id="745" w:name="_Toc394779912"/>
      <w:r>
        <w:lastRenderedPageBreak/>
        <w:t xml:space="preserve">Figure </w:t>
      </w:r>
      <w:ins w:id="746" w:author="Vilson Lu" w:date="2014-08-02T21:55:00Z">
        <w:r w:rsidR="00754FA6">
          <w:fldChar w:fldCharType="begin"/>
        </w:r>
        <w:r w:rsidR="00754FA6">
          <w:instrText xml:space="preserve"> STYLEREF 1 \s </w:instrText>
        </w:r>
      </w:ins>
      <w:r w:rsidR="00754FA6">
        <w:fldChar w:fldCharType="separate"/>
      </w:r>
      <w:r w:rsidR="00754FA6">
        <w:rPr>
          <w:noProof/>
        </w:rPr>
        <w:t>3</w:t>
      </w:r>
      <w:ins w:id="747" w:author="Vilson Lu" w:date="2014-08-02T21:55:00Z">
        <w:r w:rsidR="00754FA6">
          <w:fldChar w:fldCharType="end"/>
        </w:r>
        <w:r w:rsidR="00754FA6">
          <w:noBreakHyphen/>
        </w:r>
        <w:r w:rsidR="00754FA6">
          <w:fldChar w:fldCharType="begin"/>
        </w:r>
        <w:r w:rsidR="00754FA6">
          <w:instrText xml:space="preserve"> SEQ Figure \* ARABIC \s 1 </w:instrText>
        </w:r>
      </w:ins>
      <w:r w:rsidR="00754FA6">
        <w:fldChar w:fldCharType="separate"/>
      </w:r>
      <w:ins w:id="748" w:author="Vilson Lu" w:date="2014-08-02T21:55:00Z">
        <w:r w:rsidR="00754FA6">
          <w:rPr>
            <w:noProof/>
          </w:rPr>
          <w:t>9</w:t>
        </w:r>
        <w:r w:rsidR="00754FA6">
          <w:fldChar w:fldCharType="end"/>
        </w:r>
      </w:ins>
      <w:del w:id="749" w:author="Vilson Lu" w:date="2014-08-02T21:52:00Z">
        <w:r w:rsidR="00CE6C9E" w:rsidDel="00754FA6">
          <w:fldChar w:fldCharType="begin"/>
        </w:r>
        <w:r w:rsidR="00CE6C9E" w:rsidDel="00754FA6">
          <w:delInstrText xml:space="preserve"> STYLEREF 1 \s </w:delInstrText>
        </w:r>
        <w:r w:rsidR="00CE6C9E" w:rsidDel="00754FA6">
          <w:fldChar w:fldCharType="separate"/>
        </w:r>
        <w:r w:rsidDel="00754FA6">
          <w:rPr>
            <w:noProof/>
          </w:rPr>
          <w:delText>3</w:delText>
        </w:r>
        <w:r w:rsidR="00CE6C9E" w:rsidDel="00754FA6">
          <w:rPr>
            <w:noProof/>
          </w:rPr>
          <w:fldChar w:fldCharType="end"/>
        </w:r>
        <w:r w:rsidDel="00754FA6">
          <w:noBreakHyphen/>
        </w:r>
        <w:r w:rsidR="00CE6C9E" w:rsidDel="00754FA6">
          <w:fldChar w:fldCharType="begin"/>
        </w:r>
        <w:r w:rsidR="00CE6C9E" w:rsidDel="00754FA6">
          <w:delInstrText xml:space="preserve"> SEQ Figure \* ARABIC \s 1 </w:delInstrText>
        </w:r>
        <w:r w:rsidR="00CE6C9E" w:rsidDel="00754FA6">
          <w:fldChar w:fldCharType="separate"/>
        </w:r>
        <w:r w:rsidDel="00754FA6">
          <w:rPr>
            <w:noProof/>
          </w:rPr>
          <w:delText>9</w:delText>
        </w:r>
        <w:r w:rsidR="00CE6C9E" w:rsidDel="00754FA6">
          <w:rPr>
            <w:noProof/>
          </w:rPr>
          <w:fldChar w:fldCharType="end"/>
        </w:r>
      </w:del>
      <w:r>
        <w:t>. SOMIDIA's Architecture</w:t>
      </w:r>
      <w:bookmarkEnd w:id="745"/>
    </w:p>
    <w:p w14:paraId="0FE10263" w14:textId="7FCD798C" w:rsidR="005C142B" w:rsidRPr="005C142B" w:rsidRDefault="005C142B" w:rsidP="005C142B">
      <w:pPr>
        <w:pStyle w:val="Content"/>
        <w:jc w:val="center"/>
        <w:rPr>
          <w:rFonts w:ascii="Times New Roman" w:eastAsia="Times New Roman" w:hAnsi="Times New Roman" w:cs="Times New Roman"/>
          <w:sz w:val="24"/>
          <w:szCs w:val="24"/>
          <w:lang w:val="en-PH" w:eastAsia="zh-CN"/>
        </w:rPr>
      </w:pPr>
      <w:r>
        <w:rPr>
          <w:noProof/>
          <w:lang w:val="en-PH" w:eastAsia="zh-CN"/>
        </w:rPr>
        <w:drawing>
          <wp:inline distT="0" distB="0" distL="0" distR="0" wp14:anchorId="08BCF6E2" wp14:editId="5457FBDD">
            <wp:extent cx="4181475" cy="601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1475" cy="6019800"/>
                    </a:xfrm>
                    <a:prstGeom prst="rect">
                      <a:avLst/>
                    </a:prstGeom>
                  </pic:spPr>
                </pic:pic>
              </a:graphicData>
            </a:graphic>
          </wp:inline>
        </w:drawing>
      </w:r>
    </w:p>
    <w:p w14:paraId="66F5AC67" w14:textId="7F8AFAEE" w:rsidR="0056453D" w:rsidRPr="0056453D" w:rsidRDefault="0056453D" w:rsidP="00591B62">
      <w:pPr>
        <w:pStyle w:val="Content"/>
        <w:ind w:left="0"/>
      </w:pPr>
    </w:p>
    <w:p w14:paraId="594E2724" w14:textId="77777777" w:rsidR="00865F43" w:rsidRDefault="00865F43" w:rsidP="00865F43">
      <w:pPr>
        <w:pStyle w:val="Heading2"/>
      </w:pPr>
      <w:bookmarkStart w:id="750" w:name="_Toc394779502"/>
      <w:r>
        <w:t>Twitter</w:t>
      </w:r>
      <w:r>
        <w:rPr>
          <w:rStyle w:val="FootnoteReference"/>
        </w:rPr>
        <w:footnoteReference w:id="3"/>
      </w:r>
      <w:bookmarkEnd w:id="750"/>
    </w:p>
    <w:p w14:paraId="26407C94" w14:textId="77777777" w:rsidR="00865F43" w:rsidRDefault="00865F43" w:rsidP="00865F43"/>
    <w:p w14:paraId="12F7EDD8" w14:textId="77777777" w:rsidR="00865F43" w:rsidRDefault="00865F43" w:rsidP="00865F43">
      <w:pPr>
        <w:pStyle w:val="Content"/>
      </w:pPr>
      <w:r w:rsidRPr="007104C5">
        <w:t xml:space="preserve">Twitter is a microblogging social media platform wherein users may post messages of up to 140 characters long. Each of these posts are known as "tweets". Mainly, these tweets </w:t>
      </w:r>
      <w:r w:rsidRPr="007104C5">
        <w:lastRenderedPageBreak/>
        <w:t>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p>
    <w:p w14:paraId="72D9CF6E" w14:textId="77777777" w:rsidR="00865F43" w:rsidRDefault="00865F43" w:rsidP="00865F43">
      <w:pPr>
        <w:pStyle w:val="Content"/>
      </w:pPr>
    </w:p>
    <w:p w14:paraId="28F7AB45" w14:textId="77777777" w:rsidR="00865F43" w:rsidRDefault="00865F43" w:rsidP="00AB2880">
      <w:pPr>
        <w:pStyle w:val="Heading3"/>
      </w:pPr>
      <w:bookmarkStart w:id="751" w:name="_Toc394779503"/>
      <w:r>
        <w:t>Use</w:t>
      </w:r>
      <w:del w:id="752" w:author="admin" w:date="2014-07-21T11:51:00Z">
        <w:r w:rsidDel="00AD7D08">
          <w:delText>s</w:delText>
        </w:r>
      </w:del>
      <w:r>
        <w:t xml:space="preserve"> of Twitter</w:t>
      </w:r>
      <w:bookmarkEnd w:id="751"/>
    </w:p>
    <w:p w14:paraId="407236BB" w14:textId="77777777" w:rsidR="00865F43" w:rsidRDefault="00865F43" w:rsidP="00865F43">
      <w:pPr>
        <w:pStyle w:val="Content"/>
      </w:pPr>
    </w:p>
    <w:p w14:paraId="592B1039" w14:textId="7BCDA395" w:rsidR="002228A1" w:rsidRDefault="00865F43" w:rsidP="002A19D8">
      <w:pPr>
        <w:pStyle w:val="Content"/>
      </w:pPr>
      <w:commentRangeStart w:id="753"/>
      <w:r>
        <w:t>Aside from Twitter’s social media aspect, Twitter has been used as a source of data for various fields, one of which is in disaster management</w:t>
      </w:r>
      <w:ins w:id="754" w:author="Vilson Lu" w:date="2014-07-21T13:30:00Z">
        <w:r w:rsidR="005651B5">
          <w:t xml:space="preserve"> (Imran et al., 2013)</w:t>
        </w:r>
      </w:ins>
      <w:r>
        <w:t>. Other fields that Twitter data has contributed to</w:t>
      </w:r>
      <w:del w:id="755" w:author="Vilson Lu" w:date="2014-07-21T15:42:00Z">
        <w:r w:rsidDel="00283DC9">
          <w:delText xml:space="preserve"> include legal proceedings, opinion mining and sentiment analysis, business and marketing analytics, public relations, news reporting</w:delText>
        </w:r>
      </w:del>
      <w:ins w:id="756" w:author="Vilson Lu" w:date="2014-07-21T15:42:00Z">
        <w:r w:rsidR="00283DC9">
          <w:t xml:space="preserve"> </w:t>
        </w:r>
      </w:ins>
      <w:del w:id="757" w:author="Vilson Lu" w:date="2014-07-21T15:42:00Z">
        <w:r w:rsidDel="00283DC9">
          <w:delText>.</w:delText>
        </w:r>
      </w:del>
      <w:ins w:id="758" w:author="admin" w:date="2014-07-21T11:51:00Z">
        <w:del w:id="759" w:author="Vilson Lu" w:date="2014-07-21T13:30:00Z">
          <w:r w:rsidR="00AD7D08" w:rsidDel="005651B5">
            <w:delText>?</w:delText>
          </w:r>
        </w:del>
      </w:ins>
      <w:commentRangeEnd w:id="753"/>
      <w:ins w:id="760" w:author="admin" w:date="2014-07-21T11:52:00Z">
        <w:del w:id="761" w:author="Vilson Lu" w:date="2014-07-21T13:30:00Z">
          <w:r w:rsidR="00AD7D08" w:rsidDel="005651B5">
            <w:rPr>
              <w:rStyle w:val="CommentReference"/>
            </w:rPr>
            <w:commentReference w:id="753"/>
          </w:r>
        </w:del>
      </w:ins>
      <w:ins w:id="762" w:author="Vilson Lu" w:date="2014-07-21T15:42:00Z">
        <w:r w:rsidR="00283DC9">
          <w:t>l</w:t>
        </w:r>
      </w:ins>
      <w:ins w:id="763" w:author="Vilson Lu" w:date="2014-07-21T13:31:00Z">
        <w:r w:rsidR="005651B5">
          <w:t>inguistics (Mocanu et al., 2013)</w:t>
        </w:r>
      </w:ins>
      <w:ins w:id="764" w:author="Vilson Lu" w:date="2014-07-21T15:42:00Z">
        <w:r w:rsidR="00283DC9">
          <w:t xml:space="preserve">, </w:t>
        </w:r>
      </w:ins>
      <w:ins w:id="765" w:author="Vilson Lu" w:date="2014-07-21T13:33:00Z">
        <w:r w:rsidR="00283DC9">
          <w:t>p</w:t>
        </w:r>
        <w:r w:rsidR="005651B5">
          <w:t>rediction (</w:t>
        </w:r>
      </w:ins>
      <w:ins w:id="766" w:author="Vilson Lu" w:date="2014-07-21T14:29:00Z">
        <w:r w:rsidR="002228A1">
          <w:t xml:space="preserve">Tumasjan et al., 2010; </w:t>
        </w:r>
      </w:ins>
      <w:ins w:id="767" w:author="Vilson Lu" w:date="2014-07-21T13:33:00Z">
        <w:r w:rsidR="005651B5">
          <w:t>Choy et al., 2012)</w:t>
        </w:r>
      </w:ins>
      <w:ins w:id="768" w:author="Vilson Lu" w:date="2014-07-21T15:42:00Z">
        <w:r w:rsidR="00283DC9">
          <w:t xml:space="preserve">, </w:t>
        </w:r>
      </w:ins>
      <w:ins w:id="769" w:author="Vilson Lu" w:date="2014-07-21T15:43:00Z">
        <w:r w:rsidR="00283DC9">
          <w:t>r</w:t>
        </w:r>
      </w:ins>
      <w:ins w:id="770" w:author="Vilson Lu" w:date="2014-07-21T14:27:00Z">
        <w:r w:rsidR="006350A9" w:rsidRPr="006350A9">
          <w:t>eal-time event detection</w:t>
        </w:r>
        <w:r w:rsidR="002228A1">
          <w:t xml:space="preserve"> (Sakaki et al., 2010)</w:t>
        </w:r>
      </w:ins>
      <w:ins w:id="771" w:author="Vilson Lu" w:date="2014-07-21T15:42:00Z">
        <w:r w:rsidR="00283DC9">
          <w:t xml:space="preserve">, </w:t>
        </w:r>
      </w:ins>
      <w:ins w:id="772" w:author="Vilson Lu" w:date="2014-07-21T15:43:00Z">
        <w:r w:rsidR="00283DC9">
          <w:t>m</w:t>
        </w:r>
      </w:ins>
      <w:ins w:id="773" w:author="Vilson Lu" w:date="2014-07-21T14:28:00Z">
        <w:r w:rsidR="002228A1">
          <w:t>arketing (Jansen et al., 2009; Bollen et al., 2011)</w:t>
        </w:r>
      </w:ins>
      <w:ins w:id="774" w:author="Vilson Lu" w:date="2014-07-21T15:42:00Z">
        <w:r w:rsidR="00283DC9">
          <w:t xml:space="preserve">, </w:t>
        </w:r>
      </w:ins>
      <w:ins w:id="775" w:author="Vilson Lu" w:date="2014-07-21T15:43:00Z">
        <w:r w:rsidR="00283DC9">
          <w:t>s</w:t>
        </w:r>
      </w:ins>
      <w:ins w:id="776" w:author="Vilson Lu" w:date="2014-07-21T14:28:00Z">
        <w:r w:rsidR="002228A1">
          <w:t xml:space="preserve">entiment analysis and opinion mining (Pak et al., </w:t>
        </w:r>
      </w:ins>
      <w:ins w:id="777" w:author="Vilson Lu" w:date="2014-07-21T14:29:00Z">
        <w:r w:rsidR="002228A1">
          <w:t>2010)</w:t>
        </w:r>
      </w:ins>
      <w:ins w:id="778" w:author="Vilson Lu" w:date="2014-07-21T15:42:00Z">
        <w:r w:rsidR="00283DC9">
          <w:t xml:space="preserve">, </w:t>
        </w:r>
      </w:ins>
      <w:ins w:id="779" w:author="Vilson Lu" w:date="2014-07-21T14:29:00Z">
        <w:r w:rsidR="00283DC9">
          <w:t>e</w:t>
        </w:r>
        <w:r w:rsidR="002228A1">
          <w:t>ducation (Grosseck et al., 2008; Junco et al., 2011)</w:t>
        </w:r>
      </w:ins>
      <w:ins w:id="780" w:author="Vilson Lu" w:date="2014-07-21T15:42:00Z">
        <w:r w:rsidR="00283DC9">
          <w:t xml:space="preserve">, </w:t>
        </w:r>
      </w:ins>
      <w:ins w:id="781" w:author="Vilson Lu" w:date="2014-07-21T14:30:00Z">
        <w:r w:rsidR="00283DC9">
          <w:t>n</w:t>
        </w:r>
        <w:r w:rsidR="002228A1">
          <w:t>ews casting (Phelan et al., 2009)</w:t>
        </w:r>
      </w:ins>
      <w:ins w:id="782" w:author="Vilson Lu" w:date="2014-07-21T15:42:00Z">
        <w:r w:rsidR="00283DC9">
          <w:t>,</w:t>
        </w:r>
      </w:ins>
      <w:ins w:id="783" w:author="Vilson Lu" w:date="2014-07-21T15:43:00Z">
        <w:r w:rsidR="00283DC9">
          <w:t xml:space="preserve"> m</w:t>
        </w:r>
      </w:ins>
      <w:ins w:id="784" w:author="Vilson Lu" w:date="2014-07-21T14:31:00Z">
        <w:r w:rsidR="002228A1">
          <w:t>edicine (Hawn, 2009; Chew &amp; Eysenbach, 2010)</w:t>
        </w:r>
      </w:ins>
      <w:ins w:id="785" w:author="Vilson Lu" w:date="2014-07-21T15:42:00Z">
        <w:r w:rsidR="00283DC9">
          <w:t>,</w:t>
        </w:r>
      </w:ins>
      <w:ins w:id="786" w:author="Vilson Lu" w:date="2014-07-21T14:31:00Z">
        <w:r w:rsidR="00283DC9">
          <w:t xml:space="preserve"> </w:t>
        </w:r>
      </w:ins>
      <w:ins w:id="787" w:author="Vilson Lu" w:date="2014-07-21T15:43:00Z">
        <w:r w:rsidR="00283DC9">
          <w:t>b</w:t>
        </w:r>
      </w:ins>
      <w:ins w:id="788" w:author="Vilson Lu" w:date="2014-07-21T14:31:00Z">
        <w:r w:rsidR="002228A1">
          <w:t>usiness processes (Culnan et al., 2010)</w:t>
        </w:r>
      </w:ins>
    </w:p>
    <w:p w14:paraId="3E4096C5" w14:textId="77777777" w:rsidR="00865F43" w:rsidRDefault="00865F43" w:rsidP="00865F43">
      <w:pPr>
        <w:pStyle w:val="Content"/>
      </w:pPr>
    </w:p>
    <w:p w14:paraId="4EE4C714" w14:textId="77777777" w:rsidR="00865F43" w:rsidRDefault="00865F43" w:rsidP="00AB2880">
      <w:pPr>
        <w:pStyle w:val="Heading3"/>
      </w:pPr>
      <w:bookmarkStart w:id="789" w:name="_Toc394779504"/>
      <w:r>
        <w:t>Twitter and Disasters</w:t>
      </w:r>
      <w:bookmarkEnd w:id="789"/>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080734A6" w14:textId="134F7D06" w:rsidR="00865F43" w:rsidRDefault="00865F43" w:rsidP="00865F43">
      <w:pPr>
        <w:pStyle w:val="Content"/>
      </w:pPr>
      <w:r>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900BFD">
        <w:rPr>
          <w:color w:val="000000" w:themeColor="text1"/>
        </w:rPr>
        <w:t xml:space="preserve"> 3-1</w:t>
      </w:r>
      <w:r w:rsidR="00EB7D0D">
        <w:rPr>
          <w:color w:val="000000" w:themeColor="text1"/>
        </w:rPr>
        <w:t xml:space="preserve"> s</w:t>
      </w:r>
      <w:r>
        <w:t>hows some of the official twitter accounts of government institutions as well as the official hashta</w:t>
      </w:r>
      <w:r w:rsidR="00EB7D0D">
        <w:t>gs being used during disasters.</w:t>
      </w:r>
    </w:p>
    <w:p w14:paraId="6ECA23DA" w14:textId="2AE64D90" w:rsidR="00865F43" w:rsidRDefault="00865F43" w:rsidP="00900BFD">
      <w:pPr>
        <w:pStyle w:val="Caption"/>
        <w:jc w:val="both"/>
      </w:pPr>
    </w:p>
    <w:p w14:paraId="28A368D6" w14:textId="3A293BF5" w:rsidR="00900BFD" w:rsidRDefault="00900BFD" w:rsidP="00900BFD">
      <w:pPr>
        <w:pStyle w:val="Caption"/>
        <w:keepNext/>
        <w:ind w:left="720" w:firstLine="720"/>
      </w:pPr>
      <w:bookmarkStart w:id="790" w:name="_Toc394779535"/>
      <w:r>
        <w:t xml:space="preserve">Table </w:t>
      </w:r>
      <w:ins w:id="791" w:author="Vilson Lu" w:date="2014-08-02T19:59:00Z">
        <w:r w:rsidR="00F06409">
          <w:fldChar w:fldCharType="begin"/>
        </w:r>
        <w:r w:rsidR="00F06409">
          <w:instrText xml:space="preserve"> STYLEREF 1 \s </w:instrText>
        </w:r>
      </w:ins>
      <w:r w:rsidR="00F06409">
        <w:fldChar w:fldCharType="separate"/>
      </w:r>
      <w:r w:rsidR="00F06409">
        <w:rPr>
          <w:noProof/>
        </w:rPr>
        <w:t>3</w:t>
      </w:r>
      <w:ins w:id="792" w:author="Vilson Lu" w:date="2014-08-02T19:59:00Z">
        <w:r w:rsidR="00F06409">
          <w:fldChar w:fldCharType="end"/>
        </w:r>
        <w:r w:rsidR="00F06409">
          <w:noBreakHyphen/>
        </w:r>
        <w:r w:rsidR="00F06409">
          <w:fldChar w:fldCharType="begin"/>
        </w:r>
        <w:r w:rsidR="00F06409">
          <w:instrText xml:space="preserve"> SEQ Table \* ARABIC \s 1 </w:instrText>
        </w:r>
      </w:ins>
      <w:r w:rsidR="00F06409">
        <w:fldChar w:fldCharType="separate"/>
      </w:r>
      <w:ins w:id="793" w:author="Vilson Lu" w:date="2014-08-02T19:59:00Z">
        <w:r w:rsidR="00F06409">
          <w:rPr>
            <w:noProof/>
          </w:rPr>
          <w:t>1</w:t>
        </w:r>
        <w:r w:rsidR="00F06409">
          <w:fldChar w:fldCharType="end"/>
        </w:r>
      </w:ins>
      <w:del w:id="794" w:author="Vilson Lu" w:date="2014-07-31T15:22:00Z">
        <w:r w:rsidR="00B33EC6" w:rsidDel="00B33EC6">
          <w:fldChar w:fldCharType="begin"/>
        </w:r>
        <w:r w:rsidR="00B33EC6" w:rsidDel="00B33EC6">
          <w:delInstrText xml:space="preserve"> STYLEREF 1 \s </w:delInstrText>
        </w:r>
        <w:r w:rsidR="00B33EC6" w:rsidDel="00B33EC6">
          <w:fldChar w:fldCharType="separate"/>
        </w:r>
        <w:r w:rsidR="00F31438" w:rsidDel="00B33EC6">
          <w:rPr>
            <w:noProof/>
          </w:rPr>
          <w:delText>3</w:delText>
        </w:r>
        <w:r w:rsidR="00B33EC6" w:rsidDel="00B33EC6">
          <w:rPr>
            <w:noProof/>
          </w:rPr>
          <w:fldChar w:fldCharType="end"/>
        </w:r>
        <w:r w:rsidR="00F31438"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R="00F31438" w:rsidDel="00B33EC6">
          <w:rPr>
            <w:noProof/>
          </w:rPr>
          <w:delText>1</w:delText>
        </w:r>
        <w:r w:rsidR="00B33EC6" w:rsidDel="00B33EC6">
          <w:rPr>
            <w:noProof/>
          </w:rPr>
          <w:fldChar w:fldCharType="end"/>
        </w:r>
      </w:del>
      <w:r>
        <w:t xml:space="preserve">. </w:t>
      </w:r>
      <w:r w:rsidRPr="003939AD">
        <w:t>Examples of official government institution Twitter accounts and unified hashtags</w:t>
      </w:r>
      <w:bookmarkEnd w:id="790"/>
    </w:p>
    <w:tbl>
      <w:tblPr>
        <w:tblStyle w:val="TableGrid"/>
        <w:tblW w:w="0" w:type="auto"/>
        <w:tblInd w:w="1440" w:type="dxa"/>
        <w:tblLook w:val="04A0" w:firstRow="1" w:lastRow="0" w:firstColumn="1" w:lastColumn="0" w:noHBand="0" w:noVBand="1"/>
      </w:tblPr>
      <w:tblGrid>
        <w:gridCol w:w="1702"/>
        <w:gridCol w:w="3116"/>
        <w:gridCol w:w="3092"/>
      </w:tblGrid>
      <w:tr w:rsidR="001A5D0F" w:rsidRPr="001A5D0F" w14:paraId="526AED22" w14:textId="5377D006" w:rsidTr="00900FE0">
        <w:tc>
          <w:tcPr>
            <w:tcW w:w="1702"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116"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092"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900FE0">
        <w:tc>
          <w:tcPr>
            <w:tcW w:w="1702" w:type="dxa"/>
            <w:vAlign w:val="center"/>
          </w:tcPr>
          <w:p w14:paraId="397E88F2" w14:textId="1001105C" w:rsidR="001A5D0F" w:rsidRDefault="001A5D0F" w:rsidP="001A5D0F">
            <w:pPr>
              <w:pStyle w:val="Content"/>
              <w:ind w:left="0"/>
              <w:jc w:val="left"/>
            </w:pPr>
            <w:r>
              <w:t>Typhoon</w:t>
            </w:r>
          </w:p>
        </w:tc>
        <w:tc>
          <w:tcPr>
            <w:tcW w:w="3116" w:type="dxa"/>
            <w:vAlign w:val="center"/>
          </w:tcPr>
          <w:p w14:paraId="46587292" w14:textId="0D35152B" w:rsidR="001A5D0F" w:rsidRDefault="001A5D0F" w:rsidP="001A5D0F">
            <w:pPr>
              <w:pStyle w:val="Content"/>
              <w:ind w:left="0"/>
              <w:jc w:val="left"/>
            </w:pPr>
            <w:r>
              <w:t>@dost_pagasa</w:t>
            </w:r>
          </w:p>
        </w:tc>
        <w:tc>
          <w:tcPr>
            <w:tcW w:w="3092"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#YolandaPH, #GlendaPH)</w:t>
            </w:r>
          </w:p>
        </w:tc>
      </w:tr>
      <w:tr w:rsidR="001A5D0F" w14:paraId="2023CA1F" w14:textId="7DF63C50" w:rsidTr="00900FE0">
        <w:tc>
          <w:tcPr>
            <w:tcW w:w="1702" w:type="dxa"/>
            <w:vAlign w:val="center"/>
          </w:tcPr>
          <w:p w14:paraId="6B1804BF" w14:textId="04892FA5" w:rsidR="001A5D0F" w:rsidRDefault="001A5D0F" w:rsidP="001A5D0F">
            <w:pPr>
              <w:pStyle w:val="Content"/>
              <w:ind w:left="0"/>
              <w:jc w:val="left"/>
            </w:pPr>
            <w:r>
              <w:t>Flood</w:t>
            </w:r>
          </w:p>
        </w:tc>
        <w:tc>
          <w:tcPr>
            <w:tcW w:w="3116"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092" w:type="dxa"/>
            <w:vAlign w:val="center"/>
          </w:tcPr>
          <w:p w14:paraId="6A74C451" w14:textId="1BE14CE2" w:rsidR="001A5D0F" w:rsidRPr="006D13C5" w:rsidRDefault="001A5D0F" w:rsidP="001A5D0F">
            <w:pPr>
              <w:pStyle w:val="Content"/>
              <w:ind w:left="0"/>
              <w:jc w:val="left"/>
            </w:pPr>
            <w:r>
              <w:t>#FloodPH</w:t>
            </w:r>
          </w:p>
        </w:tc>
      </w:tr>
      <w:tr w:rsidR="001A5D0F" w14:paraId="4F31C072" w14:textId="1C9C4FFD" w:rsidTr="00900FE0">
        <w:tc>
          <w:tcPr>
            <w:tcW w:w="1702" w:type="dxa"/>
            <w:vAlign w:val="center"/>
          </w:tcPr>
          <w:p w14:paraId="180DCF1F" w14:textId="77777777" w:rsidR="001A5D0F" w:rsidRDefault="001A5D0F" w:rsidP="001A5D0F">
            <w:pPr>
              <w:pStyle w:val="Content"/>
              <w:ind w:left="0"/>
              <w:jc w:val="left"/>
            </w:pPr>
            <w:r>
              <w:t>Volcanic activities, earthquakes, and tsunamis</w:t>
            </w:r>
          </w:p>
        </w:tc>
        <w:tc>
          <w:tcPr>
            <w:tcW w:w="3116" w:type="dxa"/>
            <w:vAlign w:val="center"/>
          </w:tcPr>
          <w:p w14:paraId="0A4D3688" w14:textId="110DC60F" w:rsidR="001A5D0F" w:rsidRPr="006D13C5" w:rsidRDefault="001A5D0F" w:rsidP="001A5D0F">
            <w:pPr>
              <w:pStyle w:val="Content"/>
              <w:ind w:left="0"/>
              <w:jc w:val="left"/>
            </w:pPr>
            <w:r>
              <w:t>@phivolcs_dost</w:t>
            </w:r>
          </w:p>
        </w:tc>
        <w:tc>
          <w:tcPr>
            <w:tcW w:w="3092" w:type="dxa"/>
            <w:vAlign w:val="center"/>
          </w:tcPr>
          <w:p w14:paraId="33B55A5A" w14:textId="5873D4EF" w:rsidR="001A5D0F" w:rsidRDefault="001A5D0F" w:rsidP="001A5D0F">
            <w:pPr>
              <w:pStyle w:val="Content"/>
              <w:ind w:left="0"/>
              <w:jc w:val="left"/>
            </w:pPr>
            <w:r>
              <w:t>#EarthquakePH</w:t>
            </w:r>
          </w:p>
        </w:tc>
      </w:tr>
      <w:tr w:rsidR="001A5D0F" w14:paraId="73D88CFE" w14:textId="4F580670" w:rsidTr="00900FE0">
        <w:tc>
          <w:tcPr>
            <w:tcW w:w="1702" w:type="dxa"/>
            <w:vAlign w:val="center"/>
          </w:tcPr>
          <w:p w14:paraId="42B0A25E" w14:textId="77777777" w:rsidR="001A5D0F" w:rsidRDefault="001A5D0F" w:rsidP="001A5D0F">
            <w:pPr>
              <w:pStyle w:val="Content"/>
              <w:ind w:left="0"/>
              <w:jc w:val="left"/>
            </w:pPr>
            <w:r>
              <w:t>Relief and rescue efforts</w:t>
            </w:r>
          </w:p>
        </w:tc>
        <w:tc>
          <w:tcPr>
            <w:tcW w:w="3116" w:type="dxa"/>
            <w:vAlign w:val="center"/>
          </w:tcPr>
          <w:p w14:paraId="1320FEB8" w14:textId="1E0A9005" w:rsidR="001A5D0F" w:rsidRPr="006D13C5" w:rsidRDefault="001A5D0F" w:rsidP="001A5D0F">
            <w:pPr>
              <w:pStyle w:val="Content"/>
              <w:ind w:left="0"/>
              <w:jc w:val="left"/>
            </w:pPr>
            <w:r>
              <w:t xml:space="preserve">@PIAalerts, @PIANewsDesk, </w:t>
            </w:r>
            <w:r w:rsidRPr="006D13C5">
              <w:t>@NDRRMC_Open, @pcdspo</w:t>
            </w:r>
            <w:r>
              <w:t xml:space="preserve">, </w:t>
            </w:r>
            <w:r w:rsidRPr="006D13C5">
              <w:t>@DSWDserves</w:t>
            </w:r>
          </w:p>
        </w:tc>
        <w:tc>
          <w:tcPr>
            <w:tcW w:w="3092" w:type="dxa"/>
            <w:vAlign w:val="center"/>
          </w:tcPr>
          <w:p w14:paraId="662F8785" w14:textId="77777777" w:rsidR="001A5D0F" w:rsidRDefault="001A5D0F" w:rsidP="001A5D0F">
            <w:pPr>
              <w:pStyle w:val="Content"/>
              <w:ind w:left="0"/>
              <w:jc w:val="left"/>
            </w:pPr>
            <w:r>
              <w:t>#ReliefPH</w:t>
            </w:r>
          </w:p>
          <w:p w14:paraId="7EFBC50F" w14:textId="4359C6E1" w:rsidR="001A5D0F" w:rsidRDefault="001A5D0F" w:rsidP="001A5D0F">
            <w:pPr>
              <w:pStyle w:val="Content"/>
              <w:ind w:left="0"/>
              <w:jc w:val="left"/>
            </w:pPr>
            <w:r>
              <w:t>#RescuePH</w:t>
            </w:r>
          </w:p>
        </w:tc>
      </w:tr>
      <w:tr w:rsidR="001A5D0F" w14:paraId="61C1D7DA" w14:textId="1BC3D081" w:rsidTr="00900FE0">
        <w:tc>
          <w:tcPr>
            <w:tcW w:w="1702" w:type="dxa"/>
            <w:vAlign w:val="center"/>
          </w:tcPr>
          <w:p w14:paraId="55A5D64C" w14:textId="486ED4BB" w:rsidR="001A5D0F" w:rsidRDefault="001A5D0F" w:rsidP="001A5D0F">
            <w:pPr>
              <w:pStyle w:val="Content"/>
              <w:ind w:left="0"/>
              <w:jc w:val="left"/>
            </w:pPr>
            <w:r>
              <w:t>Suspension of classes</w:t>
            </w:r>
          </w:p>
        </w:tc>
        <w:tc>
          <w:tcPr>
            <w:tcW w:w="3116" w:type="dxa"/>
            <w:vAlign w:val="center"/>
          </w:tcPr>
          <w:p w14:paraId="644FBAE5" w14:textId="227A0739" w:rsidR="001A5D0F" w:rsidRDefault="001A5D0F" w:rsidP="001A5D0F">
            <w:pPr>
              <w:pStyle w:val="Content"/>
              <w:ind w:left="0"/>
              <w:jc w:val="left"/>
            </w:pPr>
            <w:r w:rsidRPr="006D13C5">
              <w:t>@DepEd_PH</w:t>
            </w:r>
          </w:p>
        </w:tc>
        <w:tc>
          <w:tcPr>
            <w:tcW w:w="3092" w:type="dxa"/>
            <w:vAlign w:val="center"/>
          </w:tcPr>
          <w:p w14:paraId="4222A8AC" w14:textId="3E73EA27" w:rsidR="001A5D0F" w:rsidRPr="006D13C5" w:rsidRDefault="001A5D0F" w:rsidP="00826175">
            <w:pPr>
              <w:pStyle w:val="Content"/>
              <w:keepNext/>
              <w:ind w:left="0"/>
              <w:jc w:val="left"/>
            </w:pPr>
            <w:r>
              <w:t>#walangpasok</w:t>
            </w:r>
          </w:p>
        </w:tc>
      </w:tr>
    </w:tbl>
    <w:p w14:paraId="06F0F504" w14:textId="77777777" w:rsidR="00865F43" w:rsidRDefault="00865F43" w:rsidP="00865F43">
      <w:pPr>
        <w:pStyle w:val="Content"/>
      </w:pPr>
    </w:p>
    <w:p w14:paraId="70BBCC4E" w14:textId="63327CED" w:rsidR="007B7606" w:rsidRDefault="007B7606" w:rsidP="00865F43">
      <w:pPr>
        <w:pStyle w:val="Content"/>
      </w:pPr>
      <w:commentRangeStart w:id="795"/>
      <w:r w:rsidRPr="00EB7D0D">
        <w:rPr>
          <w:color w:val="000000" w:themeColor="text1"/>
        </w:rPr>
        <w:t>Table</w:t>
      </w:r>
      <w:r>
        <w:rPr>
          <w:color w:val="000000" w:themeColor="text1"/>
        </w:rPr>
        <w:t xml:space="preserve"> 3</w:t>
      </w:r>
      <w:ins w:id="796" w:author="Vilson Lu" w:date="2014-07-21T15:51:00Z">
        <w:r w:rsidR="009F559A">
          <w:rPr>
            <w:color w:val="000000" w:themeColor="text1"/>
          </w:rPr>
          <w:t>-2</w:t>
        </w:r>
      </w:ins>
      <w:del w:id="797" w:author="Vilson Lu" w:date="2014-07-31T16:01:00Z">
        <w:r w:rsidR="00913DC4" w:rsidDel="004A57BE">
          <w:rPr>
            <w:color w:val="000000" w:themeColor="text1"/>
          </w:rPr>
          <w:delText>-2</w:delText>
        </w:r>
      </w:del>
      <w:r>
        <w:rPr>
          <w:color w:val="000000" w:themeColor="text1"/>
        </w:rPr>
        <w:t xml:space="preserve"> s</w:t>
      </w:r>
      <w:r w:rsidR="00BD1D44">
        <w:t>hows the extractable information from the tweets per disaster.</w:t>
      </w:r>
      <w:commentRangeEnd w:id="795"/>
      <w:r w:rsidR="00AD7D08">
        <w:rPr>
          <w:rStyle w:val="CommentReference"/>
        </w:rPr>
        <w:commentReference w:id="795"/>
      </w:r>
    </w:p>
    <w:p w14:paraId="7FDEE12D" w14:textId="77777777" w:rsidR="00900BFD" w:rsidRDefault="00900BFD" w:rsidP="00865F43">
      <w:pPr>
        <w:pStyle w:val="Content"/>
      </w:pPr>
    </w:p>
    <w:p w14:paraId="6F99BCE0" w14:textId="77777777" w:rsidR="007B7606" w:rsidRDefault="007B7606" w:rsidP="00865F43">
      <w:pPr>
        <w:pStyle w:val="Content"/>
      </w:pPr>
    </w:p>
    <w:p w14:paraId="74E18F2A" w14:textId="6A363D94" w:rsidR="00900BFD" w:rsidRDefault="00900BFD" w:rsidP="00900BFD">
      <w:pPr>
        <w:pStyle w:val="Caption"/>
        <w:keepNext/>
        <w:ind w:left="720" w:firstLine="720"/>
      </w:pPr>
      <w:bookmarkStart w:id="798" w:name="_Toc394779536"/>
      <w:r>
        <w:t xml:space="preserve">Table </w:t>
      </w:r>
      <w:ins w:id="799" w:author="Vilson Lu" w:date="2014-08-02T19:59:00Z">
        <w:r w:rsidR="00F06409">
          <w:fldChar w:fldCharType="begin"/>
        </w:r>
        <w:r w:rsidR="00F06409">
          <w:instrText xml:space="preserve"> STYLEREF 1 \s </w:instrText>
        </w:r>
      </w:ins>
      <w:r w:rsidR="00F06409">
        <w:fldChar w:fldCharType="separate"/>
      </w:r>
      <w:r w:rsidR="00F06409">
        <w:rPr>
          <w:noProof/>
        </w:rPr>
        <w:t>3</w:t>
      </w:r>
      <w:ins w:id="800" w:author="Vilson Lu" w:date="2014-08-02T19:59:00Z">
        <w:r w:rsidR="00F06409">
          <w:fldChar w:fldCharType="end"/>
        </w:r>
        <w:r w:rsidR="00F06409">
          <w:noBreakHyphen/>
        </w:r>
        <w:r w:rsidR="00F06409">
          <w:fldChar w:fldCharType="begin"/>
        </w:r>
        <w:r w:rsidR="00F06409">
          <w:instrText xml:space="preserve"> SEQ Table \* ARABIC \s 1 </w:instrText>
        </w:r>
      </w:ins>
      <w:r w:rsidR="00F06409">
        <w:fldChar w:fldCharType="separate"/>
      </w:r>
      <w:ins w:id="801" w:author="Vilson Lu" w:date="2014-08-02T19:59:00Z">
        <w:r w:rsidR="00F06409">
          <w:rPr>
            <w:noProof/>
          </w:rPr>
          <w:t>2</w:t>
        </w:r>
        <w:r w:rsidR="00F06409">
          <w:fldChar w:fldCharType="end"/>
        </w:r>
      </w:ins>
      <w:del w:id="802" w:author="Vilson Lu" w:date="2014-07-31T15:22:00Z">
        <w:r w:rsidR="00B33EC6" w:rsidDel="00B33EC6">
          <w:fldChar w:fldCharType="begin"/>
        </w:r>
        <w:r w:rsidR="00B33EC6" w:rsidDel="00B33EC6">
          <w:delInstrText xml:space="preserve"> STYLEREF 1 \s </w:delInstrText>
        </w:r>
        <w:r w:rsidR="00B33EC6" w:rsidDel="00B33EC6">
          <w:fldChar w:fldCharType="separate"/>
        </w:r>
        <w:r w:rsidR="00F31438" w:rsidDel="00B33EC6">
          <w:rPr>
            <w:noProof/>
          </w:rPr>
          <w:delText>3</w:delText>
        </w:r>
        <w:r w:rsidR="00B33EC6" w:rsidDel="00B33EC6">
          <w:rPr>
            <w:noProof/>
          </w:rPr>
          <w:fldChar w:fldCharType="end"/>
        </w:r>
        <w:r w:rsidR="00F31438"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R="00F31438" w:rsidDel="00B33EC6">
          <w:rPr>
            <w:noProof/>
          </w:rPr>
          <w:delText>2</w:delText>
        </w:r>
        <w:r w:rsidR="00B33EC6" w:rsidDel="00B33EC6">
          <w:rPr>
            <w:noProof/>
          </w:rPr>
          <w:fldChar w:fldCharType="end"/>
        </w:r>
      </w:del>
      <w:r>
        <w:t xml:space="preserve">. </w:t>
      </w:r>
      <w:r w:rsidRPr="00FB2BB9">
        <w:t>Examples of disaster-related tweets with extractable information</w:t>
      </w:r>
      <w:bookmarkEnd w:id="798"/>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t>NDRRMC says 77 dead, 220 injured, 5 missing due to Typhoon Glenda #GlendaPH</w:t>
            </w:r>
          </w:p>
        </w:tc>
        <w:tc>
          <w:tcPr>
            <w:tcW w:w="3058" w:type="dxa"/>
            <w:vAlign w:val="center"/>
          </w:tcPr>
          <w:p w14:paraId="3C046663" w14:textId="77777777" w:rsidR="00865F43" w:rsidRDefault="00CA7440" w:rsidP="00CA7440">
            <w:pPr>
              <w:pStyle w:val="Content"/>
              <w:numPr>
                <w:ilvl w:val="0"/>
                <w:numId w:val="29"/>
              </w:numPr>
              <w:ind w:left="368" w:hanging="180"/>
              <w:jc w:val="left"/>
            </w:pPr>
            <w:r>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r w:rsidRPr="00CA7440">
              <w:t>Bagyong Glenda patuloy na nagbabanta sa Luzon. #GlendaPH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@rapplerdotcom:</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hyperlink r:id="rId24"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25" w:tgtFrame="_blank" w:history="1">
              <w:r w:rsidRPr="00CA7440">
                <w:rPr>
                  <w:rStyle w:val="Hyperlink"/>
                  <w:color w:val="000000" w:themeColor="text1"/>
                  <w:u w:val="none"/>
                  <w:shd w:val="clear" w:color="auto" w:fill="FCFCFC"/>
                </w:rPr>
                <w:t>pic.twitter.com/mECHfZfiyK</w:t>
              </w:r>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CE6C9E" w:rsidP="00D95E63">
            <w:pPr>
              <w:pStyle w:val="Content"/>
              <w:ind w:left="0"/>
              <w:jc w:val="left"/>
              <w:rPr>
                <w:color w:val="000000" w:themeColor="text1"/>
                <w:shd w:val="clear" w:color="auto" w:fill="FCFCFC"/>
              </w:rPr>
            </w:pPr>
            <w:hyperlink r:id="rId26"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ABSCBNNews</w:t>
              </w:r>
            </w:hyperlink>
            <w:r w:rsidR="00D95E63"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27" w:tgtFrame="_blank" w:history="1">
              <w:r w:rsidRPr="00CA7440">
                <w:rPr>
                  <w:rStyle w:val="Hyperlink"/>
                  <w:color w:val="000000" w:themeColor="text1"/>
                  <w:u w:val="none"/>
                  <w:shd w:val="clear" w:color="auto" w:fill="FCFCFC"/>
                </w:rPr>
                <w:t>bit.ly/UfEDeO</w:t>
              </w:r>
            </w:hyperlink>
            <w:r w:rsidRPr="00CA7440">
              <w:rPr>
                <w:color w:val="000000" w:themeColor="text1"/>
                <w:shd w:val="clear" w:color="auto" w:fill="FCFCFC"/>
              </w:rPr>
              <w:t xml:space="preserve"> </w:t>
            </w:r>
            <w:hyperlink r:id="rId28"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hyperlink>
            <w:r w:rsidRPr="00CA7440">
              <w:rPr>
                <w:color w:val="000000" w:themeColor="text1"/>
                <w:shd w:val="clear" w:color="auto" w:fill="FCFCFC"/>
              </w:rPr>
              <w:t xml:space="preserve"> </w:t>
            </w:r>
            <w:hyperlink r:id="rId29"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GlendaPH</w:t>
              </w:r>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@dswdserves:</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30" w:tgtFrame="_blank" w:history="1">
              <w:r w:rsidRPr="00CA7440">
                <w:rPr>
                  <w:color w:val="000000" w:themeColor="text1"/>
                  <w:shd w:val="clear" w:color="auto" w:fill="FCFCFC"/>
                </w:rPr>
                <w:t>#EarthquakePH</w:t>
              </w:r>
            </w:hyperlink>
            <w:r w:rsidRPr="00CA7440">
              <w:rPr>
                <w:color w:val="000000" w:themeColor="text1"/>
                <w:shd w:val="clear" w:color="auto" w:fill="FCFCFC"/>
              </w:rPr>
              <w:t xml:space="preserve"> </w:t>
            </w:r>
            <w:hyperlink r:id="rId31" w:tgtFrame="_blank" w:history="1">
              <w:r w:rsidRPr="00CA7440">
                <w:rPr>
                  <w:color w:val="000000" w:themeColor="text1"/>
                  <w:shd w:val="clear" w:color="auto" w:fill="FCFCFC"/>
                </w:rPr>
                <w:t>@dinkysunflower</w:t>
              </w:r>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Davao Occ</w:t>
            </w:r>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CE6C9E" w:rsidP="00D95E63">
            <w:pPr>
              <w:pStyle w:val="Content"/>
              <w:ind w:left="0"/>
              <w:jc w:val="left"/>
              <w:rPr>
                <w:color w:val="000000" w:themeColor="text1"/>
                <w:shd w:val="clear" w:color="auto" w:fill="FCFCFC"/>
              </w:rPr>
            </w:pPr>
            <w:hyperlink r:id="rId32"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phivolcs_dost</w:t>
              </w:r>
            </w:hyperlink>
            <w:r w:rsidR="00D95E63"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No expected damage from 6.1-magnitude </w:t>
            </w:r>
            <w:hyperlink r:id="rId33"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hyperlink>
            <w:r w:rsidRPr="00CA7440">
              <w:rPr>
                <w:color w:val="000000" w:themeColor="text1"/>
                <w:shd w:val="clear" w:color="auto" w:fill="FCFCFC"/>
              </w:rPr>
              <w:t xml:space="preserve"> off Davao Occidental; aftershocks expected: </w:t>
            </w:r>
            <w:hyperlink r:id="rId34"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@manila_bulletin:</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t>BREAKING: 6.1 magnitude quake felt, east of Davao at 3:59PM. #EarthquakePH</w:t>
            </w:r>
          </w:p>
        </w:tc>
        <w:tc>
          <w:tcPr>
            <w:tcW w:w="3058" w:type="dxa"/>
            <w:vAlign w:val="center"/>
          </w:tcPr>
          <w:p w14:paraId="06444B00" w14:textId="77777777" w:rsidR="00C4152E" w:rsidRDefault="00C4152E" w:rsidP="00C4152E">
            <w:pPr>
              <w:pStyle w:val="Content"/>
              <w:numPr>
                <w:ilvl w:val="0"/>
                <w:numId w:val="29"/>
              </w:numPr>
              <w:ind w:left="368" w:hanging="188"/>
              <w:jc w:val="left"/>
            </w:pPr>
            <w:r>
              <w:t>6.1 magnitude</w:t>
            </w:r>
          </w:p>
          <w:p w14:paraId="0FFCAE07" w14:textId="77777777" w:rsidR="00CA7440" w:rsidRDefault="00C4152E" w:rsidP="00C4152E">
            <w:pPr>
              <w:pStyle w:val="Content"/>
              <w:numPr>
                <w:ilvl w:val="0"/>
                <w:numId w:val="29"/>
              </w:numPr>
              <w:ind w:left="368" w:hanging="188"/>
              <w:jc w:val="left"/>
            </w:pPr>
            <w:r>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@seanbofill:</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#EarthquakePH</w:t>
            </w:r>
          </w:p>
        </w:tc>
        <w:tc>
          <w:tcPr>
            <w:tcW w:w="3058" w:type="dxa"/>
            <w:vAlign w:val="center"/>
          </w:tcPr>
          <w:p w14:paraId="6DFBE81E" w14:textId="3265BFAB" w:rsidR="00C4152E" w:rsidRDefault="00C4152E" w:rsidP="00C4152E">
            <w:pPr>
              <w:pStyle w:val="Content"/>
              <w:numPr>
                <w:ilvl w:val="0"/>
                <w:numId w:val="29"/>
              </w:numPr>
              <w:ind w:left="368" w:hanging="188"/>
              <w:jc w:val="left"/>
            </w:pPr>
            <w:r>
              <w:t>Magnitude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t>Flood</w:t>
            </w:r>
          </w:p>
        </w:tc>
        <w:tc>
          <w:tcPr>
            <w:tcW w:w="3057" w:type="dxa"/>
            <w:vAlign w:val="center"/>
          </w:tcPr>
          <w:p w14:paraId="7898AB97" w14:textId="77777777" w:rsidR="00D95E63" w:rsidRPr="00CA7440" w:rsidRDefault="00CE6C9E" w:rsidP="00D95E63">
            <w:pPr>
              <w:pStyle w:val="Content"/>
              <w:ind w:left="0"/>
              <w:jc w:val="left"/>
              <w:rPr>
                <w:color w:val="000000" w:themeColor="text1"/>
                <w:shd w:val="clear" w:color="auto" w:fill="FCFCFC"/>
              </w:rPr>
            </w:pPr>
            <w:hyperlink r:id="rId35"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saabmagalona</w:t>
              </w:r>
            </w:hyperlink>
            <w:r w:rsidR="00D95E63"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Ortigas st across La Salle GH ankle-deep </w:t>
            </w:r>
            <w:hyperlink r:id="rId36"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p>
        </w:tc>
        <w:tc>
          <w:tcPr>
            <w:tcW w:w="3058" w:type="dxa"/>
            <w:vAlign w:val="center"/>
          </w:tcPr>
          <w:p w14:paraId="155D08B3" w14:textId="77777777" w:rsidR="008C2E37" w:rsidRDefault="00C4152E" w:rsidP="00C4152E">
            <w:pPr>
              <w:pStyle w:val="Content"/>
              <w:numPr>
                <w:ilvl w:val="0"/>
                <w:numId w:val="29"/>
              </w:numPr>
              <w:ind w:left="368" w:hanging="188"/>
              <w:jc w:val="left"/>
            </w:pPr>
            <w:r>
              <w:t>Ortigas st</w:t>
            </w:r>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t>Flood</w:t>
            </w:r>
          </w:p>
        </w:tc>
        <w:tc>
          <w:tcPr>
            <w:tcW w:w="3057" w:type="dxa"/>
            <w:vAlign w:val="center"/>
          </w:tcPr>
          <w:p w14:paraId="5A8EF43F" w14:textId="77777777" w:rsidR="00D95E63" w:rsidRPr="00CA7440" w:rsidRDefault="00CE6C9E" w:rsidP="00D95E63">
            <w:pPr>
              <w:pStyle w:val="Content"/>
              <w:ind w:left="0"/>
              <w:jc w:val="left"/>
              <w:rPr>
                <w:color w:val="000000" w:themeColor="text1"/>
                <w:shd w:val="clear" w:color="auto" w:fill="FCFCFC"/>
              </w:rPr>
            </w:pPr>
            <w:hyperlink r:id="rId37"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MMDA</w:t>
              </w:r>
            </w:hyperlink>
            <w:r w:rsidR="00D95E63" w:rsidRPr="00CA7440">
              <w:rPr>
                <w:color w:val="000000" w:themeColor="text1"/>
                <w:shd w:val="clear" w:color="auto" w:fill="FCFCFC"/>
              </w:rPr>
              <w:t>:</w:t>
            </w:r>
          </w:p>
          <w:p w14:paraId="7F3DD24B" w14:textId="699C06B0" w:rsidR="00D85D35" w:rsidRPr="00CA7440" w:rsidRDefault="00CE6C9E" w:rsidP="00D95E63">
            <w:pPr>
              <w:pStyle w:val="Content"/>
              <w:ind w:left="0"/>
              <w:jc w:val="left"/>
              <w:rPr>
                <w:color w:val="000000" w:themeColor="text1"/>
              </w:rPr>
            </w:pPr>
            <w:hyperlink r:id="rId38" w:tgtFrame="_blank" w:history="1">
              <w:r w:rsidR="00D95E63" w:rsidRPr="00CA7440">
                <w:rPr>
                  <w:rStyle w:val="hash"/>
                  <w:color w:val="000000" w:themeColor="text1"/>
                  <w:shd w:val="clear" w:color="auto" w:fill="FCFCFC"/>
                </w:rPr>
                <w:t>#</w:t>
              </w:r>
              <w:r w:rsidR="00D95E63" w:rsidRPr="00CA7440">
                <w:rPr>
                  <w:rStyle w:val="link-complex-target"/>
                  <w:color w:val="000000" w:themeColor="text1"/>
                  <w:shd w:val="clear" w:color="auto" w:fill="FCFCFC"/>
                </w:rPr>
                <w:t>FloodPH</w:t>
              </w:r>
            </w:hyperlink>
            <w:r w:rsidR="00D95E63" w:rsidRPr="00CA7440">
              <w:rPr>
                <w:color w:val="000000" w:themeColor="text1"/>
                <w:shd w:val="clear" w:color="auto" w:fill="FCFCFC"/>
              </w:rPr>
              <w:t xml:space="preserve">: As of 11:12 am, Orense to Estrella Southbound, 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@rqskye:</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 xml:space="preserve">@MovePH MT @PIAalerts 5m: </w:t>
            </w:r>
            <w:r w:rsidRPr="00CA7440">
              <w:rPr>
                <w:color w:val="000000" w:themeColor="text1"/>
              </w:rPr>
              <w:lastRenderedPageBreak/>
              <w:t>#FLOODPH ALERT: Greenhills, La Salle Street, San Juan, Metro Manila: Knee-high. #TrafficPH</w:t>
            </w:r>
          </w:p>
        </w:tc>
        <w:tc>
          <w:tcPr>
            <w:tcW w:w="3058" w:type="dxa"/>
            <w:vAlign w:val="center"/>
          </w:tcPr>
          <w:p w14:paraId="71C88D41" w14:textId="77777777" w:rsidR="00CA7440" w:rsidRDefault="00C4152E" w:rsidP="00C4152E">
            <w:pPr>
              <w:pStyle w:val="Content"/>
              <w:numPr>
                <w:ilvl w:val="0"/>
                <w:numId w:val="29"/>
              </w:numPr>
              <w:ind w:left="368" w:hanging="188"/>
              <w:jc w:val="left"/>
            </w:pPr>
            <w:r>
              <w:lastRenderedPageBreak/>
              <w:t>Greenhills</w:t>
            </w:r>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lastRenderedPageBreak/>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lastRenderedPageBreak/>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@rqskye:</w:t>
            </w:r>
          </w:p>
          <w:p w14:paraId="74B12441" w14:textId="2005A790" w:rsidR="00CA7440" w:rsidRDefault="00CA7440" w:rsidP="00D95E63">
            <w:pPr>
              <w:pStyle w:val="Content"/>
              <w:ind w:left="0"/>
              <w:jc w:val="left"/>
              <w:rPr>
                <w:color w:val="000000" w:themeColor="text1"/>
              </w:rPr>
            </w:pPr>
            <w:r w:rsidRPr="00CA7440">
              <w:rPr>
                <w:color w:val="000000" w:themeColor="text1"/>
              </w:rPr>
              <w:t>@MovePH MT @MakatiTraffic 11:27am: Flooded area in Brgy. Pio del Pilar: Medina St. corner... tl.gd/n_1s2geia  |#FloodPH #TrafficPH</w:t>
            </w:r>
          </w:p>
        </w:tc>
        <w:tc>
          <w:tcPr>
            <w:tcW w:w="3058" w:type="dxa"/>
            <w:vAlign w:val="center"/>
          </w:tcPr>
          <w:p w14:paraId="754C7E59" w14:textId="6E06BC80" w:rsidR="00C4152E" w:rsidRDefault="00C4152E" w:rsidP="00C4152E">
            <w:pPr>
              <w:pStyle w:val="Content"/>
              <w:numPr>
                <w:ilvl w:val="0"/>
                <w:numId w:val="29"/>
              </w:numPr>
              <w:ind w:left="368" w:hanging="188"/>
              <w:jc w:val="left"/>
            </w:pPr>
            <w:r>
              <w:t>11:27am</w:t>
            </w:r>
          </w:p>
          <w:p w14:paraId="07A8767B" w14:textId="77777777" w:rsidR="00C4152E" w:rsidRPr="00C4152E" w:rsidRDefault="00C4152E" w:rsidP="00C4152E">
            <w:pPr>
              <w:pStyle w:val="Content"/>
              <w:numPr>
                <w:ilvl w:val="0"/>
                <w:numId w:val="29"/>
              </w:numPr>
              <w:ind w:left="368" w:hanging="188"/>
              <w:jc w:val="left"/>
            </w:pPr>
            <w:r w:rsidRPr="00CA7440">
              <w:rPr>
                <w:color w:val="000000" w:themeColor="text1"/>
              </w:rPr>
              <w:t>Brgy. Pio del Pilar</w:t>
            </w:r>
          </w:p>
          <w:p w14:paraId="4AC8C574" w14:textId="64D60AB9" w:rsidR="00CA7440" w:rsidRDefault="00C4152E" w:rsidP="00826175">
            <w:pPr>
              <w:pStyle w:val="Content"/>
              <w:keepNext/>
              <w:numPr>
                <w:ilvl w:val="0"/>
                <w:numId w:val="29"/>
              </w:numPr>
              <w:ind w:left="368" w:hanging="188"/>
              <w:jc w:val="left"/>
            </w:pPr>
            <w:r w:rsidRPr="00CA7440">
              <w:rPr>
                <w:color w:val="000000" w:themeColor="text1"/>
              </w:rPr>
              <w:t>Medina St. corner</w:t>
            </w:r>
          </w:p>
        </w:tc>
      </w:tr>
    </w:tbl>
    <w:p w14:paraId="261DDFD1" w14:textId="2F7072D3" w:rsidR="00826175" w:rsidRDefault="00826175" w:rsidP="00826175">
      <w:pPr>
        <w:pStyle w:val="Caption"/>
        <w:ind w:left="720" w:firstLine="720"/>
      </w:pPr>
    </w:p>
    <w:p w14:paraId="5D260B90" w14:textId="77777777" w:rsidR="00667DA4" w:rsidRDefault="00667DA4" w:rsidP="00667DA4">
      <w:pPr>
        <w:pStyle w:val="Content"/>
        <w:ind w:left="0"/>
      </w:pPr>
    </w:p>
    <w:p w14:paraId="17967F23" w14:textId="662E07E4" w:rsidR="00667DA4" w:rsidRDefault="00667DA4" w:rsidP="00667DA4">
      <w:pPr>
        <w:pStyle w:val="Heading2"/>
      </w:pPr>
      <w:bookmarkStart w:id="803" w:name="_Toc394779505"/>
      <w:commentRangeStart w:id="804"/>
      <w:r>
        <w:t>Evaluation Metrics</w:t>
      </w:r>
      <w:commentRangeEnd w:id="804"/>
      <w:r w:rsidR="00AD7D08">
        <w:rPr>
          <w:rStyle w:val="CommentReference"/>
          <w:b w:val="0"/>
        </w:rPr>
        <w:commentReference w:id="804"/>
      </w:r>
      <w:bookmarkEnd w:id="803"/>
    </w:p>
    <w:p w14:paraId="61BBA1E5" w14:textId="77777777" w:rsidR="005F3A0B" w:rsidRDefault="005F3A0B" w:rsidP="005F3A0B"/>
    <w:p w14:paraId="763EB6DD" w14:textId="5EFA32F8" w:rsidR="005F3A0B" w:rsidRPr="005F3A0B" w:rsidRDefault="005F3A0B" w:rsidP="005F3A0B">
      <w:pPr>
        <w:pStyle w:val="Content"/>
      </w:pPr>
      <w:r>
        <w:t>This section discusses the different metrics that will evaluate the performance of the information extraction system.</w:t>
      </w:r>
    </w:p>
    <w:p w14:paraId="2876436E" w14:textId="77777777" w:rsidR="00667DA4" w:rsidRPr="00667DA4" w:rsidRDefault="00667DA4" w:rsidP="00667DA4">
      <w:pPr>
        <w:pStyle w:val="Content"/>
      </w:pPr>
    </w:p>
    <w:p w14:paraId="54BFE184" w14:textId="77777777" w:rsidR="005F3A0B" w:rsidRDefault="005F3A0B" w:rsidP="005F3A0B">
      <w:pPr>
        <w:pStyle w:val="Heading3"/>
      </w:pPr>
      <w:bookmarkStart w:id="805" w:name="_Toc394779506"/>
      <w:r>
        <w:t>F-measure</w:t>
      </w:r>
      <w:bookmarkEnd w:id="805"/>
    </w:p>
    <w:p w14:paraId="603B5726" w14:textId="77777777" w:rsidR="005F3A0B" w:rsidRDefault="005F3A0B" w:rsidP="005F3A0B">
      <w:pPr>
        <w:pStyle w:val="Content"/>
      </w:pPr>
    </w:p>
    <w:p w14:paraId="46ABEE16" w14:textId="77777777" w:rsidR="005C142B" w:rsidRDefault="005F3A0B" w:rsidP="003B6733">
      <w:pPr>
        <w:pStyle w:val="Content"/>
      </w:pPr>
      <w:r>
        <w:t xml:space="preserve">Precision and recall are the two primary metrics. Given a subject and a gold standard, precision is the percentage of cases that the subject was correctly classified as positive or true in the gold standard. </w:t>
      </w:r>
    </w:p>
    <w:p w14:paraId="51C93CBC" w14:textId="77777777" w:rsidR="005C142B" w:rsidRDefault="005C142B" w:rsidP="003B6733">
      <w:pPr>
        <w:pStyle w:val="Content"/>
      </w:pPr>
    </w:p>
    <w:p w14:paraId="5F8B309C" w14:textId="4CD9922A" w:rsidR="005F3A0B" w:rsidRDefault="005F3A0B" w:rsidP="003B6733">
      <w:pPr>
        <w:pStyle w:val="Content"/>
        <w:rPr>
          <w:ins w:id="806" w:author="Vilson Lu" w:date="2014-07-21T15:43:00Z"/>
        </w:rPr>
      </w:pPr>
      <w:r>
        <w:t>Recall is the percentage of cases in the gold standard that was correctly classified as positive or true by the subject. The two metrics are often combined as their harmonic mean known as the F-measure (Hripcsak and Rothschild, 2005).</w:t>
      </w:r>
    </w:p>
    <w:p w14:paraId="153A3B6A" w14:textId="77777777" w:rsidR="00622A36" w:rsidRDefault="00622A36" w:rsidP="003B6733">
      <w:pPr>
        <w:pStyle w:val="Content"/>
        <w:rPr>
          <w:ins w:id="807" w:author="Vilson Lu" w:date="2014-07-21T14:15:00Z"/>
        </w:rPr>
      </w:pPr>
    </w:p>
    <w:p w14:paraId="3925B464" w14:textId="52011701" w:rsidR="00900BFD" w:rsidRPr="005C142B" w:rsidRDefault="00900BFD" w:rsidP="005C142B">
      <w:pPr>
        <w:ind w:left="2160" w:firstLine="720"/>
      </w:pPr>
      <w:bookmarkStart w:id="808" w:name="_Toc394779537"/>
      <w:r w:rsidRPr="005C142B">
        <w:t xml:space="preserve">Table </w:t>
      </w:r>
      <w:ins w:id="809" w:author="Vilson Lu" w:date="2014-08-02T19:59:00Z">
        <w:r w:rsidR="00F06409">
          <w:fldChar w:fldCharType="begin"/>
        </w:r>
        <w:r w:rsidR="00F06409">
          <w:instrText xml:space="preserve"> STYLEREF 1 \s </w:instrText>
        </w:r>
      </w:ins>
      <w:r w:rsidR="00F06409">
        <w:fldChar w:fldCharType="separate"/>
      </w:r>
      <w:r w:rsidR="00F06409">
        <w:rPr>
          <w:noProof/>
        </w:rPr>
        <w:t>3</w:t>
      </w:r>
      <w:ins w:id="810" w:author="Vilson Lu" w:date="2014-08-02T19:59:00Z">
        <w:r w:rsidR="00F06409">
          <w:fldChar w:fldCharType="end"/>
        </w:r>
        <w:r w:rsidR="00F06409">
          <w:noBreakHyphen/>
        </w:r>
        <w:r w:rsidR="00F06409">
          <w:fldChar w:fldCharType="begin"/>
        </w:r>
        <w:r w:rsidR="00F06409">
          <w:instrText xml:space="preserve"> SEQ Table \* ARABIC \s 1 </w:instrText>
        </w:r>
      </w:ins>
      <w:r w:rsidR="00F06409">
        <w:fldChar w:fldCharType="separate"/>
      </w:r>
      <w:ins w:id="811" w:author="Vilson Lu" w:date="2014-08-02T19:59:00Z">
        <w:r w:rsidR="00F06409">
          <w:rPr>
            <w:noProof/>
          </w:rPr>
          <w:t>3</w:t>
        </w:r>
        <w:r w:rsidR="00F06409">
          <w:fldChar w:fldCharType="end"/>
        </w:r>
      </w:ins>
      <w:del w:id="812" w:author="Vilson Lu" w:date="2014-07-31T15:22:00Z">
        <w:r w:rsidR="00B33EC6" w:rsidDel="00B33EC6">
          <w:fldChar w:fldCharType="begin"/>
        </w:r>
        <w:r w:rsidR="00B33EC6" w:rsidDel="00B33EC6">
          <w:delInstrText xml:space="preserve"> STYLEREF 1 \s </w:delInstrText>
        </w:r>
        <w:r w:rsidR="00B33EC6" w:rsidDel="00B33EC6">
          <w:fldChar w:fldCharType="separate"/>
        </w:r>
        <w:r w:rsidR="00F31438" w:rsidDel="00B33EC6">
          <w:rPr>
            <w:noProof/>
          </w:rPr>
          <w:delText>3</w:delText>
        </w:r>
        <w:r w:rsidR="00B33EC6" w:rsidDel="00B33EC6">
          <w:rPr>
            <w:noProof/>
          </w:rPr>
          <w:fldChar w:fldCharType="end"/>
        </w:r>
        <w:r w:rsidR="00F31438"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R="00F31438" w:rsidDel="00B33EC6">
          <w:rPr>
            <w:noProof/>
          </w:rPr>
          <w:delText>3</w:delText>
        </w:r>
        <w:r w:rsidR="00B33EC6" w:rsidDel="00B33EC6">
          <w:rPr>
            <w:noProof/>
          </w:rPr>
          <w:fldChar w:fldCharType="end"/>
        </w:r>
      </w:del>
      <w:r w:rsidRPr="005C142B">
        <w:t>. Confusion Matrix (Davis and Goadrich, 2006)</w:t>
      </w:r>
      <w:bookmarkEnd w:id="808"/>
    </w:p>
    <w:tbl>
      <w:tblPr>
        <w:tblStyle w:val="TableGrid"/>
        <w:tblW w:w="0" w:type="auto"/>
        <w:tblInd w:w="1440" w:type="dxa"/>
        <w:tblLook w:val="04A0" w:firstRow="1" w:lastRow="0" w:firstColumn="1" w:lastColumn="0" w:noHBand="0" w:noVBand="1"/>
      </w:tblPr>
      <w:tblGrid>
        <w:gridCol w:w="2654"/>
        <w:gridCol w:w="2622"/>
        <w:gridCol w:w="2634"/>
      </w:tblGrid>
      <w:tr w:rsidR="00622A36" w14:paraId="60137096" w14:textId="77777777" w:rsidTr="00900BFD">
        <w:trPr>
          <w:ins w:id="813" w:author="Vilson Lu" w:date="2014-07-21T14:15:00Z"/>
        </w:trPr>
        <w:tc>
          <w:tcPr>
            <w:tcW w:w="2654" w:type="dxa"/>
          </w:tcPr>
          <w:p w14:paraId="57E8C851" w14:textId="77777777" w:rsidR="00622A36" w:rsidRDefault="00622A36" w:rsidP="00622A36">
            <w:pPr>
              <w:pStyle w:val="Content"/>
              <w:ind w:left="0"/>
              <w:jc w:val="center"/>
              <w:rPr>
                <w:ins w:id="814" w:author="Vilson Lu" w:date="2014-07-21T14:15:00Z"/>
              </w:rPr>
            </w:pPr>
          </w:p>
        </w:tc>
        <w:tc>
          <w:tcPr>
            <w:tcW w:w="2622" w:type="dxa"/>
          </w:tcPr>
          <w:p w14:paraId="1859B78D" w14:textId="15D60398" w:rsidR="00622A36" w:rsidRPr="00622A36" w:rsidRDefault="00622A36" w:rsidP="00622A36">
            <w:pPr>
              <w:pStyle w:val="Content"/>
              <w:ind w:left="0"/>
              <w:jc w:val="center"/>
              <w:rPr>
                <w:ins w:id="815" w:author="Vilson Lu" w:date="2014-07-21T14:15:00Z"/>
                <w:b/>
                <w:rPrChange w:id="816" w:author="Vilson Lu" w:date="2014-07-21T14:16:00Z">
                  <w:rPr>
                    <w:ins w:id="817" w:author="Vilson Lu" w:date="2014-07-21T14:15:00Z"/>
                  </w:rPr>
                </w:rPrChange>
              </w:rPr>
            </w:pPr>
            <w:ins w:id="818" w:author="Vilson Lu" w:date="2014-07-21T14:15:00Z">
              <w:r w:rsidRPr="00622A36">
                <w:rPr>
                  <w:b/>
                  <w:rPrChange w:id="819" w:author="Vilson Lu" w:date="2014-07-21T14:16:00Z">
                    <w:rPr/>
                  </w:rPrChange>
                </w:rPr>
                <w:t>Actual Positive</w:t>
              </w:r>
            </w:ins>
          </w:p>
        </w:tc>
        <w:tc>
          <w:tcPr>
            <w:tcW w:w="2634" w:type="dxa"/>
          </w:tcPr>
          <w:p w14:paraId="44E353D2" w14:textId="4E54A9AC" w:rsidR="00622A36" w:rsidRPr="00622A36" w:rsidRDefault="00622A36" w:rsidP="00622A36">
            <w:pPr>
              <w:pStyle w:val="Content"/>
              <w:ind w:left="0"/>
              <w:jc w:val="center"/>
              <w:rPr>
                <w:ins w:id="820" w:author="Vilson Lu" w:date="2014-07-21T14:15:00Z"/>
                <w:b/>
                <w:rPrChange w:id="821" w:author="Vilson Lu" w:date="2014-07-21T14:16:00Z">
                  <w:rPr>
                    <w:ins w:id="822" w:author="Vilson Lu" w:date="2014-07-21T14:15:00Z"/>
                  </w:rPr>
                </w:rPrChange>
              </w:rPr>
            </w:pPr>
            <w:ins w:id="823" w:author="Vilson Lu" w:date="2014-07-21T14:15:00Z">
              <w:r w:rsidRPr="00622A36">
                <w:rPr>
                  <w:b/>
                  <w:rPrChange w:id="824" w:author="Vilson Lu" w:date="2014-07-21T14:16:00Z">
                    <w:rPr/>
                  </w:rPrChange>
                </w:rPr>
                <w:t>Actual Negative</w:t>
              </w:r>
            </w:ins>
          </w:p>
        </w:tc>
      </w:tr>
      <w:tr w:rsidR="00622A36" w14:paraId="3EF69193" w14:textId="77777777" w:rsidTr="00900BFD">
        <w:trPr>
          <w:ins w:id="825" w:author="Vilson Lu" w:date="2014-07-21T14:15:00Z"/>
        </w:trPr>
        <w:tc>
          <w:tcPr>
            <w:tcW w:w="2654" w:type="dxa"/>
          </w:tcPr>
          <w:p w14:paraId="64D30767" w14:textId="20FE01F4" w:rsidR="00622A36" w:rsidRPr="00622A36" w:rsidRDefault="00622A36" w:rsidP="00622A36">
            <w:pPr>
              <w:pStyle w:val="Content"/>
              <w:ind w:left="0"/>
              <w:jc w:val="center"/>
              <w:rPr>
                <w:ins w:id="826" w:author="Vilson Lu" w:date="2014-07-21T14:15:00Z"/>
                <w:b/>
                <w:rPrChange w:id="827" w:author="Vilson Lu" w:date="2014-07-21T14:16:00Z">
                  <w:rPr>
                    <w:ins w:id="828" w:author="Vilson Lu" w:date="2014-07-21T14:15:00Z"/>
                  </w:rPr>
                </w:rPrChange>
              </w:rPr>
            </w:pPr>
            <w:ins w:id="829" w:author="Vilson Lu" w:date="2014-07-21T14:15:00Z">
              <w:r w:rsidRPr="00622A36">
                <w:rPr>
                  <w:b/>
                  <w:rPrChange w:id="830" w:author="Vilson Lu" w:date="2014-07-21T14:16:00Z">
                    <w:rPr/>
                  </w:rPrChange>
                </w:rPr>
                <w:t>Predicted Positive</w:t>
              </w:r>
            </w:ins>
          </w:p>
        </w:tc>
        <w:tc>
          <w:tcPr>
            <w:tcW w:w="2622" w:type="dxa"/>
          </w:tcPr>
          <w:p w14:paraId="0ECFDD40" w14:textId="7CC164F5" w:rsidR="00622A36" w:rsidRDefault="00622A36" w:rsidP="00622A36">
            <w:pPr>
              <w:pStyle w:val="Content"/>
              <w:ind w:left="0"/>
              <w:jc w:val="center"/>
              <w:rPr>
                <w:ins w:id="831" w:author="Vilson Lu" w:date="2014-07-21T14:15:00Z"/>
              </w:rPr>
            </w:pPr>
            <w:ins w:id="832" w:author="Vilson Lu" w:date="2014-07-21T14:16:00Z">
              <w:r>
                <w:t>True Positive</w:t>
              </w:r>
            </w:ins>
          </w:p>
        </w:tc>
        <w:tc>
          <w:tcPr>
            <w:tcW w:w="2634" w:type="dxa"/>
          </w:tcPr>
          <w:p w14:paraId="5767AA21" w14:textId="224B1519" w:rsidR="00622A36" w:rsidRDefault="00622A36" w:rsidP="00622A36">
            <w:pPr>
              <w:pStyle w:val="Content"/>
              <w:ind w:left="0"/>
              <w:jc w:val="center"/>
              <w:rPr>
                <w:ins w:id="833" w:author="Vilson Lu" w:date="2014-07-21T14:15:00Z"/>
              </w:rPr>
            </w:pPr>
            <w:ins w:id="834" w:author="Vilson Lu" w:date="2014-07-21T14:16:00Z">
              <w:r>
                <w:t>False Positive</w:t>
              </w:r>
            </w:ins>
          </w:p>
        </w:tc>
      </w:tr>
      <w:tr w:rsidR="00622A36" w14:paraId="0A98753B" w14:textId="77777777" w:rsidTr="00900BFD">
        <w:trPr>
          <w:ins w:id="835" w:author="Vilson Lu" w:date="2014-07-21T14:15:00Z"/>
        </w:trPr>
        <w:tc>
          <w:tcPr>
            <w:tcW w:w="2654" w:type="dxa"/>
          </w:tcPr>
          <w:p w14:paraId="143B8939" w14:textId="4B9DB8A5" w:rsidR="00622A36" w:rsidRPr="00622A36" w:rsidRDefault="00622A36" w:rsidP="00622A36">
            <w:pPr>
              <w:pStyle w:val="Content"/>
              <w:ind w:left="0"/>
              <w:jc w:val="center"/>
              <w:rPr>
                <w:ins w:id="836" w:author="Vilson Lu" w:date="2014-07-21T14:15:00Z"/>
                <w:b/>
                <w:rPrChange w:id="837" w:author="Vilson Lu" w:date="2014-07-21T14:16:00Z">
                  <w:rPr>
                    <w:ins w:id="838" w:author="Vilson Lu" w:date="2014-07-21T14:15:00Z"/>
                  </w:rPr>
                </w:rPrChange>
              </w:rPr>
            </w:pPr>
            <w:ins w:id="839" w:author="Vilson Lu" w:date="2014-07-21T14:16:00Z">
              <w:r w:rsidRPr="00622A36">
                <w:rPr>
                  <w:b/>
                  <w:rPrChange w:id="840" w:author="Vilson Lu" w:date="2014-07-21T14:16:00Z">
                    <w:rPr/>
                  </w:rPrChange>
                </w:rPr>
                <w:t>Predicted Negative</w:t>
              </w:r>
            </w:ins>
          </w:p>
        </w:tc>
        <w:tc>
          <w:tcPr>
            <w:tcW w:w="2622" w:type="dxa"/>
          </w:tcPr>
          <w:p w14:paraId="4B0C1ADC" w14:textId="6BE2F3EC" w:rsidR="00622A36" w:rsidRDefault="00622A36" w:rsidP="00622A36">
            <w:pPr>
              <w:pStyle w:val="Content"/>
              <w:ind w:left="0"/>
              <w:jc w:val="center"/>
              <w:rPr>
                <w:ins w:id="841" w:author="Vilson Lu" w:date="2014-07-21T14:15:00Z"/>
              </w:rPr>
            </w:pPr>
            <w:ins w:id="842" w:author="Vilson Lu" w:date="2014-07-21T14:16:00Z">
              <w:r>
                <w:t>False Negative</w:t>
              </w:r>
            </w:ins>
          </w:p>
        </w:tc>
        <w:tc>
          <w:tcPr>
            <w:tcW w:w="2634" w:type="dxa"/>
          </w:tcPr>
          <w:p w14:paraId="2A6F4AE1" w14:textId="357530EE" w:rsidR="00622A36" w:rsidRDefault="00622A36">
            <w:pPr>
              <w:pStyle w:val="Content"/>
              <w:keepNext/>
              <w:ind w:left="0"/>
              <w:jc w:val="center"/>
              <w:rPr>
                <w:ins w:id="843" w:author="Vilson Lu" w:date="2014-07-21T14:15:00Z"/>
              </w:rPr>
              <w:pPrChange w:id="844" w:author="Vilson Lu" w:date="2014-07-21T14:21:00Z">
                <w:pPr>
                  <w:pStyle w:val="Content"/>
                  <w:ind w:left="0"/>
                  <w:jc w:val="center"/>
                </w:pPr>
              </w:pPrChange>
            </w:pPr>
            <w:ins w:id="845" w:author="Vilson Lu" w:date="2014-07-21T14:16:00Z">
              <w:r>
                <w:t>True Negative</w:t>
              </w:r>
            </w:ins>
          </w:p>
        </w:tc>
      </w:tr>
    </w:tbl>
    <w:p w14:paraId="34291B3A" w14:textId="77777777" w:rsidR="00713C2D" w:rsidRPr="00713C2D" w:rsidRDefault="00713C2D">
      <w:pPr>
        <w:rPr>
          <w:ins w:id="846" w:author="Vilson Lu" w:date="2014-07-21T14:18:00Z"/>
        </w:rPr>
        <w:pPrChange w:id="847" w:author="Vilson Lu" w:date="2014-07-21T14:21:00Z">
          <w:pPr>
            <w:pStyle w:val="Content"/>
          </w:pPr>
        </w:pPrChange>
      </w:pPr>
    </w:p>
    <w:p w14:paraId="0E530387" w14:textId="47D036AF" w:rsidR="00713C2D" w:rsidRDefault="00713C2D">
      <w:pPr>
        <w:pStyle w:val="Content"/>
        <w:rPr>
          <w:ins w:id="848" w:author="Vilson Lu" w:date="2014-07-21T14:15:00Z"/>
        </w:rPr>
      </w:pPr>
      <w:ins w:id="849" w:author="Vilson Lu" w:date="2014-07-21T14:18:00Z">
        <w:r>
          <w:t>The Tr</w:t>
        </w:r>
      </w:ins>
      <w:ins w:id="850" w:author="Vilson Lu" w:date="2014-07-21T14:19:00Z">
        <w:r>
          <w:t xml:space="preserve">ue positive category means a positive instance is correctly predicted as positive while the False positive category denotes a negative instance is predicted as positive. </w:t>
        </w:r>
      </w:ins>
      <w:ins w:id="851" w:author="Vilson Lu" w:date="2014-07-21T14:22:00Z">
        <w:r>
          <w:t>Then</w:t>
        </w:r>
      </w:ins>
      <w:ins w:id="852" w:author="Vilson Lu" w:date="2014-07-21T14:23:00Z">
        <w:r>
          <w:t>,</w:t>
        </w:r>
      </w:ins>
      <w:ins w:id="853" w:author="Vilson Lu" w:date="2014-07-21T14:22:00Z">
        <w:r>
          <w:t xml:space="preserve"> the True negative category </w:t>
        </w:r>
      </w:ins>
      <w:ins w:id="854" w:author="Vilson Lu" w:date="2014-07-21T14:23:00Z">
        <w:r>
          <w:t>signifies a negative instance</w:t>
        </w:r>
      </w:ins>
      <w:ins w:id="855" w:author="Vilson Lu" w:date="2014-07-21T14:24:00Z">
        <w:r>
          <w:t xml:space="preserve"> </w:t>
        </w:r>
      </w:ins>
      <w:ins w:id="856" w:author="Vilson Lu" w:date="2014-07-21T14:23:00Z">
        <w:r>
          <w:t xml:space="preserve">is predicted correctly as negative while the False negative </w:t>
        </w:r>
      </w:ins>
      <w:ins w:id="857" w:author="Vilson Lu" w:date="2014-07-21T14:24:00Z">
        <w:r>
          <w:t>means a positive instance is predicted as negative</w:t>
        </w:r>
      </w:ins>
      <w:ins w:id="858" w:author="Vilson Lu" w:date="2014-07-21T14:25:00Z">
        <w:r w:rsidR="00BC5245">
          <w:t xml:space="preserve"> (Davis and Goadrich, 2006)</w:t>
        </w:r>
      </w:ins>
      <w:ins w:id="859" w:author="Vilson Lu" w:date="2014-07-21T14:24:00Z">
        <w:r>
          <w:t>.</w:t>
        </w:r>
      </w:ins>
    </w:p>
    <w:p w14:paraId="5FC92B6A" w14:textId="77777777" w:rsidR="00622A36" w:rsidRDefault="00622A36" w:rsidP="005F3A0B">
      <w:pPr>
        <w:pStyle w:val="Content"/>
      </w:pPr>
    </w:p>
    <w:p w14:paraId="6E4DB8E1" w14:textId="77777777" w:rsidR="005F3A0B" w:rsidRDefault="005F3A0B" w:rsidP="005F3A0B">
      <w:pPr>
        <w:pStyle w:val="Content"/>
        <w:rPr>
          <w:rFonts w:eastAsiaTheme="minorEastAsia"/>
          <w:szCs w:val="24"/>
        </w:rPr>
      </w:pPr>
      <m:oMathPara>
        <m:oMath>
          <m:r>
            <w:rPr>
              <w:rFonts w:ascii="Cambria Math" w:hAnsi="Cambria Math"/>
            </w:rPr>
            <m:t>Precision</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Positive</m:t>
              </m:r>
            </m:den>
          </m:f>
        </m:oMath>
      </m:oMathPara>
    </w:p>
    <w:p w14:paraId="36BA8FF1" w14:textId="77777777" w:rsidR="005F3A0B" w:rsidRDefault="005F3A0B" w:rsidP="005F3A0B">
      <w:pPr>
        <w:pStyle w:val="Content"/>
        <w:rPr>
          <w:rFonts w:eastAsiaTheme="minorEastAsia"/>
          <w:szCs w:val="24"/>
        </w:rPr>
      </w:pPr>
    </w:p>
    <w:p w14:paraId="2E30E24D" w14:textId="77777777" w:rsidR="005F3A0B" w:rsidRDefault="005F3A0B" w:rsidP="005F3A0B">
      <w:pPr>
        <w:pStyle w:val="Content"/>
        <w:rPr>
          <w:rFonts w:eastAsiaTheme="minorEastAsia"/>
          <w:szCs w:val="24"/>
        </w:rPr>
      </w:pPr>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Negative</m:t>
              </m:r>
            </m:den>
          </m:f>
        </m:oMath>
      </m:oMathPara>
    </w:p>
    <w:p w14:paraId="24665DF8" w14:textId="77777777" w:rsidR="005F3A0B" w:rsidRDefault="005F3A0B" w:rsidP="005F3A0B">
      <w:pPr>
        <w:pStyle w:val="Content"/>
        <w:ind w:left="0"/>
        <w:rPr>
          <w:rFonts w:eastAsiaTheme="minorEastAsia"/>
        </w:rPr>
      </w:pPr>
    </w:p>
    <w:p w14:paraId="062FBD34" w14:textId="77777777" w:rsidR="005F3A0B" w:rsidRDefault="005F3A0B" w:rsidP="005F3A0B">
      <w:pPr>
        <w:pStyle w:val="Content"/>
        <w:rPr>
          <w:b/>
        </w:rPr>
      </w:pPr>
    </w:p>
    <w:p w14:paraId="707A19A7" w14:textId="77777777" w:rsidR="005F3A0B" w:rsidRDefault="005F3A0B" w:rsidP="005F3A0B">
      <w:pPr>
        <w:pStyle w:val="Content"/>
        <w:rPr>
          <w:rFonts w:eastAsiaTheme="minorEastAsia"/>
        </w:rPr>
      </w:pPr>
      <m:oMathPara>
        <m:oMathParaPr>
          <m:jc m:val="center"/>
        </m:oMathParaPr>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p>
    <w:p w14:paraId="17370A7D" w14:textId="77777777" w:rsidR="005F3A0B" w:rsidRDefault="005F3A0B" w:rsidP="005F3A0B">
      <w:pPr>
        <w:ind w:left="1080"/>
      </w:pPr>
    </w:p>
    <w:p w14:paraId="359A29C3" w14:textId="77777777" w:rsidR="005F3A0B" w:rsidRDefault="005F3A0B" w:rsidP="005F3A0B">
      <w:pPr>
        <w:pStyle w:val="Heading3"/>
      </w:pPr>
      <w:bookmarkStart w:id="860" w:name="_Toc394779507"/>
      <w:r>
        <w:t>Kappa Statistics</w:t>
      </w:r>
      <w:bookmarkEnd w:id="860"/>
    </w:p>
    <w:p w14:paraId="7640FB33" w14:textId="77777777" w:rsidR="005F3A0B" w:rsidRDefault="005F3A0B" w:rsidP="005F3A0B"/>
    <w:p w14:paraId="35F1B9CE" w14:textId="77777777" w:rsidR="005F3A0B" w:rsidRDefault="005F3A0B" w:rsidP="005F3A0B">
      <w:pPr>
        <w:pStyle w:val="Content"/>
      </w:pPr>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p>
    <w:p w14:paraId="1571EB6E" w14:textId="77777777" w:rsidR="005F3A0B" w:rsidRDefault="005F3A0B" w:rsidP="005F3A0B">
      <w:pPr>
        <w:pStyle w:val="Content"/>
      </w:pPr>
    </w:p>
    <w:p w14:paraId="4E619B66" w14:textId="77777777" w:rsidR="005F3A0B" w:rsidRDefault="005F3A0B" w:rsidP="005F3A0B">
      <w:pPr>
        <w:pStyle w:val="Content"/>
        <w:rPr>
          <w:rFonts w:eastAsiaTheme="minorEastAsia"/>
        </w:rPr>
      </w:pPr>
      <m:oMathPara>
        <m:oMath>
          <m:r>
            <w:rPr>
              <w:rFonts w:ascii="Cambria Math" w:hAnsi="Cambria Math"/>
            </w:rPr>
            <m:t>k</m:t>
          </m:r>
          <m:r>
            <m:rPr>
              <m:sty m:val="p"/>
            </m:rPr>
            <w:rPr>
              <w:rFonts w:ascii="Cambria Math" w:hAnsi="Cambria Math"/>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szCs w:val="24"/>
                    </w:rPr>
                  </m:ctrlPr>
                </m:sSubPr>
                <m:e>
                  <m:r>
                    <w:rPr>
                      <w:rFonts w:ascii="Cambria Math" w:hAnsi="Cambria Math"/>
                    </w:rPr>
                    <m:t>p</m:t>
                  </m:r>
                </m:e>
                <m:sub>
                  <m:r>
                    <w:rPr>
                      <w:rFonts w:ascii="Cambria Math" w:hAnsi="Cambria Math"/>
                    </w:rPr>
                    <m:t>e</m:t>
                  </m:r>
                </m:sub>
              </m:sSub>
            </m:den>
          </m:f>
        </m:oMath>
      </m:oMathPara>
    </w:p>
    <w:p w14:paraId="48CE7251" w14:textId="613E97E8" w:rsidR="00421D73" w:rsidRDefault="005F3A0B">
      <w:pPr>
        <w:pStyle w:val="Content"/>
        <w:pPrChange w:id="861" w:author="Vilson Lu" w:date="2014-07-21T13:50:00Z">
          <w:pPr>
            <w:pStyle w:val="Heading3"/>
          </w:pPr>
        </w:pPrChange>
      </w:pPr>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p>
    <w:p w14:paraId="39568E53" w14:textId="77777777" w:rsidR="001A5B48" w:rsidRPr="00EC3901" w:rsidRDefault="001A5B48" w:rsidP="001A5B48">
      <w:pPr>
        <w:pStyle w:val="Content"/>
        <w:rPr>
          <w:ins w:id="862" w:author="Vilson Lu" w:date="2014-07-21T13:50:00Z"/>
        </w:rPr>
      </w:pPr>
    </w:p>
    <w:p w14:paraId="532972B8" w14:textId="4147A012" w:rsidR="00FC6A56" w:rsidRDefault="00FC6A56" w:rsidP="00FC6A56">
      <w:pPr>
        <w:pStyle w:val="Heading2"/>
      </w:pPr>
      <w:bookmarkStart w:id="863" w:name="_Toc394779508"/>
      <w:r>
        <w:t>Tools</w:t>
      </w:r>
      <w:bookmarkEnd w:id="863"/>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864" w:name="_Toc394779509"/>
      <w:r>
        <w:t>Apache OpenNLP</w:t>
      </w:r>
      <w:r w:rsidR="00B86C39">
        <w:t xml:space="preserve"> (OpenNLP, 2011)</w:t>
      </w:r>
      <w:bookmarkEnd w:id="864"/>
    </w:p>
    <w:p w14:paraId="02EE9616" w14:textId="77777777" w:rsidR="0073567A" w:rsidRPr="0073567A" w:rsidRDefault="0073567A" w:rsidP="0073567A"/>
    <w:p w14:paraId="7240115A" w14:textId="7B4C5B89" w:rsidR="00FC6A56" w:rsidRDefault="00FC6A56" w:rsidP="00C833D6">
      <w:pPr>
        <w:pStyle w:val="Content"/>
      </w:pPr>
      <w:r>
        <w:t>Apache OpenNLP is a Java-based library used for commonly used modules in NLP. It has tokenization, sentence segmentation, part-of-speech (POS) tagging, named entity recognition (NER), chunking, parsing and coreference resolution. It also uses maximum entropy and perceptron based machine learning to train the model.</w:t>
      </w:r>
      <w:r w:rsidR="009822C5">
        <w:t xml:space="preserve"> OpenNLP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t>Tokenizer</w:t>
      </w:r>
    </w:p>
    <w:p w14:paraId="19968F4A" w14:textId="6A592608" w:rsidR="0073567A" w:rsidRDefault="0073567A" w:rsidP="0073567A">
      <w:r>
        <w:tab/>
      </w:r>
    </w:p>
    <w:p w14:paraId="5A1BB85D" w14:textId="48CC74D9" w:rsidR="00B86C39" w:rsidRDefault="0073567A" w:rsidP="00C833D6">
      <w:pPr>
        <w:pStyle w:val="Content"/>
      </w:pPr>
      <w:r>
        <w:t xml:space="preserve">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63953715" w14:textId="6E6F1C1C" w:rsidR="0034423D" w:rsidRDefault="00B86C39" w:rsidP="00C833D6">
      <w:pPr>
        <w:pStyle w:val="Content"/>
      </w:pPr>
      <w:r>
        <w:t>The OpenN</w:t>
      </w:r>
      <w:r w:rsidR="00450CB2">
        <w:t xml:space="preserve">LP NER is used to detect names in the sentence. It accepts a tokenized string as input. OpenNLP offers pre-trained models that are trained on freely available corpora. </w:t>
      </w:r>
      <w:r w:rsidR="0034423D">
        <w:t>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4E419F4B" w14:textId="77777777" w:rsidR="0034423D" w:rsidRDefault="0034423D" w:rsidP="00C833D6">
      <w:pPr>
        <w:pStyle w:val="Content"/>
        <w:rPr>
          <w:ins w:id="865" w:author="Kyle Mc Hale Dela Cruz" w:date="2014-08-02T21:06:00Z"/>
        </w:rPr>
      </w:pPr>
    </w:p>
    <w:p w14:paraId="159FA071" w14:textId="77777777" w:rsidR="006A76F3" w:rsidRDefault="006A76F3" w:rsidP="00C833D6">
      <w:pPr>
        <w:pStyle w:val="Content"/>
        <w:rPr>
          <w:ins w:id="866" w:author="Kyle Mc Hale Dela Cruz" w:date="2014-08-02T21:06:00Z"/>
        </w:rPr>
      </w:pPr>
    </w:p>
    <w:p w14:paraId="27DAD782" w14:textId="77777777" w:rsidR="006A76F3" w:rsidRDefault="006A76F3" w:rsidP="00C833D6">
      <w:pPr>
        <w:pStyle w:val="Content"/>
        <w:rPr>
          <w:ins w:id="867" w:author="Kyle Mc Hale Dela Cruz" w:date="2014-08-02T21:06:00Z"/>
        </w:rPr>
      </w:pPr>
    </w:p>
    <w:p w14:paraId="118A6282" w14:textId="77777777" w:rsidR="006A76F3" w:rsidRDefault="006A76F3" w:rsidP="00C833D6">
      <w:pPr>
        <w:pStyle w:val="Content"/>
        <w:rPr>
          <w:ins w:id="868" w:author="Kyle Mc Hale Dela Cruz" w:date="2014-08-02T21:06:00Z"/>
        </w:rPr>
      </w:pPr>
    </w:p>
    <w:p w14:paraId="04F1C542" w14:textId="77777777" w:rsidR="006A76F3" w:rsidRDefault="006A76F3" w:rsidP="00C833D6">
      <w:pPr>
        <w:pStyle w:val="Content"/>
        <w:rPr>
          <w:ins w:id="869" w:author="Kyle Mc Hale Dela Cruz" w:date="2014-08-02T21:06:00Z"/>
        </w:rPr>
      </w:pPr>
    </w:p>
    <w:p w14:paraId="4A293903" w14:textId="77777777" w:rsidR="006A76F3" w:rsidRDefault="006A76F3" w:rsidP="00C833D6">
      <w:pPr>
        <w:pStyle w:val="Content"/>
      </w:pPr>
    </w:p>
    <w:p w14:paraId="37964533" w14:textId="4915393C" w:rsidR="0034423D" w:rsidRDefault="0034423D" w:rsidP="00AB2880">
      <w:pPr>
        <w:pStyle w:val="Heading4"/>
      </w:pPr>
      <w:r>
        <w:lastRenderedPageBreak/>
        <w:t>Document Categorization</w:t>
      </w:r>
    </w:p>
    <w:p w14:paraId="4FE56F65" w14:textId="2FEF5154" w:rsidR="00F64B86" w:rsidRDefault="00F64B86" w:rsidP="00F64B86">
      <w:r>
        <w:tab/>
      </w:r>
    </w:p>
    <w:p w14:paraId="0B0FE2FA" w14:textId="0B84E157" w:rsidR="00F64B86" w:rsidRDefault="00F64B86" w:rsidP="00C833D6">
      <w:pPr>
        <w:pStyle w:val="Content"/>
      </w:pPr>
      <w:r>
        <w:t xml:space="preserve">The OpenNLP document categorizer </w:t>
      </w:r>
      <w:r w:rsidR="002F7B9C">
        <w:t xml:space="preserve">uses maximum entropy to classify the document to a pre-defined category. The module needs a model because the requirements varies for different users. So, there are no pre-defined models. </w:t>
      </w:r>
    </w:p>
    <w:p w14:paraId="56E75546" w14:textId="77777777" w:rsidR="0034423D" w:rsidRDefault="0034423D" w:rsidP="004E73BB">
      <w:pPr>
        <w:pStyle w:val="Content"/>
        <w:ind w:left="0"/>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w:t>
      </w:r>
      <w:r w:rsidR="0018584F">
        <w:t>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OpenNLP chunker groups </w:t>
      </w:r>
      <w:r w:rsidR="002F7B9C">
        <w:t xml:space="preserve">syntactically </w:t>
      </w:r>
      <w:r>
        <w:t xml:space="preserve">correlated words. The chunker needs a tokenized and tagged sentence in order to perform the chunker. </w:t>
      </w:r>
      <w:r w:rsidR="002F7B9C">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t>Parser</w:t>
      </w:r>
    </w:p>
    <w:p w14:paraId="03C57630" w14:textId="77777777" w:rsidR="002F7B9C" w:rsidRDefault="002F7B9C" w:rsidP="002F7B9C"/>
    <w:p w14:paraId="4953D007" w14:textId="4303F71C" w:rsidR="002F7B9C" w:rsidRPr="002F7B9C" w:rsidRDefault="009822C5" w:rsidP="00C833D6">
      <w:pPr>
        <w:pStyle w:val="Content"/>
      </w:pPr>
      <w:r>
        <w:t xml:space="preserve">The OpenNLP parser is responsible for turning the input text into a tree. OpenNLP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Default="00F64B86" w:rsidP="00C833D6">
      <w:pPr>
        <w:pStyle w:val="Content"/>
      </w:pPr>
      <w:r>
        <w:t>The OpenNLP Coreference resolution is not fully developed yet. It is still very much limited as its implementation is only for noun mentions.</w:t>
      </w: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870" w:name="_Toc394779510"/>
      <w:r>
        <w:t>ANNIE</w:t>
      </w:r>
      <w:r w:rsidR="00921658">
        <w:t xml:space="preserve"> (Cunningham et al., 2002)</w:t>
      </w:r>
      <w:bookmarkEnd w:id="870"/>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Pr="00EC2B65" w:rsidRDefault="00EC2B65"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t>ANNIE tokenizer uses rules to split the sentence into words, numbers and punctuations.</w:t>
      </w:r>
      <w:r w:rsidR="00D00BB9">
        <w:t xml:space="preserve"> The tokenizer can also differentiate lower case and upper case words as well as special 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0AC31287" w:rsidR="00EC2B65" w:rsidRDefault="00D00BB9" w:rsidP="00C833D6">
      <w:pPr>
        <w:pStyle w:val="Content"/>
        <w:rPr>
          <w:ins w:id="871" w:author="Vilson Lu" w:date="2014-07-21T15:44:00Z"/>
        </w:rPr>
      </w:pPr>
      <w:r>
        <w:t xml:space="preserve">There are different types of tokens that the tokenizer can use for the rules. First is the word tokens. A word is defined as any set of contiguous upper or lower case (including </w:t>
      </w:r>
      <w:r>
        <w:lastRenderedPageBreak/>
        <w:t>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w:t>
      </w:r>
      <w:r w:rsidR="006859A7">
        <w:t>a SpaceToke</w:t>
      </w:r>
      <w:ins w:id="872" w:author="Vilson Lu" w:date="2014-07-21T15:44:00Z">
        <w:r w:rsidR="00DB298E">
          <w:t>n.</w:t>
        </w:r>
      </w:ins>
      <w:del w:id="873" w:author="Vilson Lu" w:date="2014-07-21T15:44:00Z">
        <w:r w:rsidR="006859A7" w:rsidDel="00DB298E">
          <w:delText>n.</w:delText>
        </w:r>
      </w:del>
    </w:p>
    <w:p w14:paraId="2391C83A" w14:textId="77777777" w:rsidR="00511D00" w:rsidRDefault="00511D00" w:rsidP="004E73BB">
      <w:pPr>
        <w:pStyle w:val="Content"/>
        <w:ind w:left="0"/>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an abbreviations or signals the end of the 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(OrthoMatcher)</w:t>
      </w:r>
    </w:p>
    <w:p w14:paraId="1AB4E6F9" w14:textId="77777777" w:rsidR="003A2ECA" w:rsidRDefault="003A2ECA" w:rsidP="00C833D6">
      <w:pPr>
        <w:pStyle w:val="Content"/>
      </w:pPr>
    </w:p>
    <w:p w14:paraId="7914F1BF" w14:textId="5E6B4D76" w:rsidR="0073567A" w:rsidRDefault="001B036E" w:rsidP="00C833D6">
      <w:pPr>
        <w:pStyle w:val="Content"/>
      </w:pPr>
      <w:r>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AB2880">
      <w:pPr>
        <w:pStyle w:val="Heading3"/>
      </w:pPr>
      <w:bookmarkStart w:id="874" w:name="_Toc394779511"/>
      <w:r>
        <w:t>Twitter NLP Tools</w:t>
      </w:r>
      <w:r w:rsidR="00C07FC7">
        <w:t xml:space="preserve"> (Ritter et al., 2011)</w:t>
      </w:r>
      <w:bookmarkEnd w:id="874"/>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w:t>
      </w:r>
      <w:r>
        <w:t xml:space="preserve">The tool addresses the issue by rebuilding </w:t>
      </w:r>
      <w:r>
        <w:lastRenderedPageBreak/>
        <w:t>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3F34941C" w14:textId="7C147D3C" w:rsidR="00DB298E" w:rsidRDefault="00416B58" w:rsidP="00900BFD">
      <w:pPr>
        <w:pStyle w:val="Content"/>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33772B67" w14:textId="77777777" w:rsidR="009E1881" w:rsidRDefault="009E1881" w:rsidP="004E73BB">
      <w:pPr>
        <w:pStyle w:val="Content"/>
        <w:ind w:left="0"/>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T-SEG utilizes the features of T-CAP and is trained by manually tagging the 2,400 tweets with named entities. @usernames were not considered as a named entity. To implement T-SEG, they used a sequence-labeling task using IOB encoding for representing segmentations, CRF, Freebase, and T-POS, T-CHUNK, T-CAP, Brown clusters for feature generation.</w:t>
      </w:r>
    </w:p>
    <w:p w14:paraId="2480C3A5" w14:textId="77777777" w:rsidR="00BA11F0" w:rsidRDefault="00BA11F0" w:rsidP="00C833D6">
      <w:pPr>
        <w:pStyle w:val="Content"/>
      </w:pPr>
    </w:p>
    <w:p w14:paraId="1323EE7A" w14:textId="77777777" w:rsidR="004E73BB" w:rsidRDefault="004E73BB" w:rsidP="00C833D6">
      <w:pPr>
        <w:pStyle w:val="Content"/>
      </w:pPr>
    </w:p>
    <w:p w14:paraId="09843F1A" w14:textId="596D67B6" w:rsidR="00BA11F0" w:rsidRDefault="00BA11F0" w:rsidP="00AB2880">
      <w:pPr>
        <w:pStyle w:val="Heading4"/>
      </w:pPr>
      <w:r>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w:t>
      </w:r>
      <w:r>
        <w:lastRenderedPageBreak/>
        <w:t xml:space="preserve">LabeledLDA.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5DBDC6C6" w14:textId="77777777" w:rsidR="001C108D" w:rsidRDefault="001C108D" w:rsidP="00900BFD">
      <w:pPr>
        <w:pStyle w:val="Content"/>
        <w:ind w:left="0"/>
      </w:pPr>
    </w:p>
    <w:p w14:paraId="69A2F452" w14:textId="7F4D3599" w:rsidR="00D3023F" w:rsidRDefault="00D3023F" w:rsidP="00AB2880">
      <w:pPr>
        <w:pStyle w:val="Heading3"/>
      </w:pPr>
      <w:bookmarkStart w:id="875" w:name="_Toc394779512"/>
      <w:r>
        <w:t>Weka (Weka 3, n.d.)</w:t>
      </w:r>
      <w:bookmarkEnd w:id="875"/>
    </w:p>
    <w:p w14:paraId="5470A1E7" w14:textId="77777777" w:rsidR="00D3023F" w:rsidRDefault="00D3023F" w:rsidP="00D3023F"/>
    <w:p w14:paraId="53AB0B4D" w14:textId="77777777" w:rsidR="00D3023F" w:rsidRDefault="00D3023F" w:rsidP="00FA744C">
      <w:pPr>
        <w:pStyle w:val="Content"/>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2B2CF0ED" w14:textId="77777777" w:rsidR="008E3546" w:rsidRDefault="008E3546" w:rsidP="00FA744C">
      <w:pPr>
        <w:pStyle w:val="Content"/>
      </w:pPr>
    </w:p>
    <w:p w14:paraId="16079472" w14:textId="3F19D089" w:rsidR="008E3546" w:rsidRDefault="008E3546" w:rsidP="00AB2880">
      <w:pPr>
        <w:pStyle w:val="Heading3"/>
      </w:pPr>
      <w:bookmarkStart w:id="876" w:name="_Toc394779513"/>
      <w:r>
        <w:t>TwitIE (Bontcheva et al., 2013)</w:t>
      </w:r>
      <w:bookmarkEnd w:id="876"/>
    </w:p>
    <w:p w14:paraId="21DAFC0D" w14:textId="77777777" w:rsidR="008E3546" w:rsidRPr="008E3546" w:rsidRDefault="008E3546" w:rsidP="008E3546"/>
    <w:p w14:paraId="4D0621FD" w14:textId="77777777" w:rsidR="008E3546" w:rsidRPr="00C833D6" w:rsidRDefault="008E3546" w:rsidP="008E3546">
      <w:pPr>
        <w:pStyle w:val="Content"/>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Named Entity Recognizer, TwitIE made use of the existing ANNIE NER as its pattern and just added some features that would help it support recognition of entities in social media texts. </w:t>
      </w:r>
      <w:r>
        <w:t>The following are the main functionalities of TwitIE:</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lastRenderedPageBreak/>
        <w:t>Twitter Tokenizer to enable the system to properly handle smilies,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41572023" w:rsidR="00BA11F0" w:rsidRDefault="00924A96" w:rsidP="00380E36">
      <w:pPr>
        <w:pStyle w:val="Heading1"/>
      </w:pPr>
      <w:bookmarkStart w:id="877" w:name="_Toc394779514"/>
      <w:commentRangeStart w:id="878"/>
      <w:r>
        <w:lastRenderedPageBreak/>
        <w:t>The FILIET System</w:t>
      </w:r>
      <w:commentRangeEnd w:id="878"/>
      <w:r w:rsidR="000728A0">
        <w:rPr>
          <w:rStyle w:val="CommentReference"/>
          <w:b w:val="0"/>
        </w:rPr>
        <w:commentReference w:id="878"/>
      </w:r>
      <w:bookmarkEnd w:id="877"/>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879" w:name="_Toc394779515"/>
      <w:r>
        <w:t>System Overview</w:t>
      </w:r>
      <w:bookmarkEnd w:id="879"/>
    </w:p>
    <w:p w14:paraId="5F8EB5C0" w14:textId="77777777" w:rsidR="00380E36" w:rsidRDefault="00380E36" w:rsidP="00C833D6">
      <w:pPr>
        <w:pStyle w:val="Content"/>
      </w:pPr>
    </w:p>
    <w:p w14:paraId="7617FB04" w14:textId="30F77A62" w:rsidR="00614551" w:rsidRDefault="00924A96" w:rsidP="00C833D6">
      <w:pPr>
        <w:pStyle w:val="Content"/>
      </w:pPr>
      <w:r>
        <w:t>Filipino Information Extraction for Twitter</w:t>
      </w:r>
      <w:r w:rsidR="00614551">
        <w:t xml:space="preserve"> </w:t>
      </w:r>
      <w:ins w:id="880" w:author="Vilson Lu" w:date="2014-07-21T15:38:00Z">
        <w:r w:rsidR="00992BBF">
          <w:t xml:space="preserve">(FILIET) </w:t>
        </w:r>
      </w:ins>
      <w:r w:rsidR="00352AD1">
        <w:t>is a</w:t>
      </w:r>
      <w:ins w:id="881" w:author="Vilson Lu" w:date="2014-07-21T15:47:00Z">
        <w:r w:rsidR="008062DC">
          <w:t xml:space="preserve"> hybrid information extraction system</w:t>
        </w:r>
      </w:ins>
      <w:ins w:id="882" w:author="Vilson Lu" w:date="2014-07-21T15:48:00Z">
        <w:r w:rsidR="008062DC">
          <w:t xml:space="preserve"> that incorporates the architectures of an</w:t>
        </w:r>
      </w:ins>
      <w:r w:rsidR="00352AD1">
        <w:t xml:space="preserve"> </w:t>
      </w:r>
      <w:ins w:id="883" w:author="Vilson Lu" w:date="2014-07-21T15:38:00Z">
        <w:r w:rsidR="00992BBF">
          <w:t xml:space="preserve">adaptive </w:t>
        </w:r>
      </w:ins>
      <w:ins w:id="884" w:author="Vilson Lu" w:date="2014-07-21T15:49:00Z">
        <w:r w:rsidR="008062DC">
          <w:t>IE</w:t>
        </w:r>
      </w:ins>
      <w:r w:rsidR="00352AD1">
        <w:t xml:space="preserve"> system</w:t>
      </w:r>
      <w:ins w:id="885" w:author="Vilson Lu" w:date="2014-07-21T15:49:00Z">
        <w:r w:rsidR="008062DC">
          <w:t xml:space="preserve"> and a rule-based IE system</w:t>
        </w:r>
      </w:ins>
      <w:r w:rsidR="00352AD1">
        <w:t xml:space="preserve"> </w:t>
      </w:r>
      <w:r w:rsidR="00614551">
        <w:t>for Filipino disaster related reports.</w:t>
      </w:r>
      <w:ins w:id="886" w:author="Vilson Lu" w:date="2014-07-21T15:45:00Z">
        <w:r w:rsidR="008062DC">
          <w:t xml:space="preserve"> The </w:t>
        </w:r>
        <w:r w:rsidR="00881141">
          <w:t>FILI</w:t>
        </w:r>
        <w:r w:rsidR="008062DC">
          <w:t>ET system will work with extracting information</w:t>
        </w:r>
      </w:ins>
      <w:ins w:id="887" w:author="Vilson Lu" w:date="2014-07-21T15:46:00Z">
        <w:r w:rsidR="008062DC">
          <w:t xml:space="preserve"> </w:t>
        </w:r>
      </w:ins>
      <w:ins w:id="888" w:author="Vilson Lu" w:date="2014-07-21T15:45:00Z">
        <w:r w:rsidR="008062DC">
          <w:t xml:space="preserve">from Tweets that were written in the </w:t>
        </w:r>
      </w:ins>
      <w:ins w:id="889" w:author="Vilson Lu" w:date="2014-07-21T15:46:00Z">
        <w:r w:rsidR="008062DC">
          <w:t>different variations of the Filipino language specifically the Taglish</w:t>
        </w:r>
      </w:ins>
      <w:ins w:id="890" w:author="Vilson Lu" w:date="2014-07-21T15:47:00Z">
        <w:r w:rsidR="008062DC">
          <w:t xml:space="preserve"> (Code Switching)</w:t>
        </w:r>
      </w:ins>
      <w:ins w:id="891" w:author="Vilson Lu" w:date="2014-07-21T15:46:00Z">
        <w:r w:rsidR="008062DC">
          <w:t xml:space="preserve"> and the TXTSPK variations.</w:t>
        </w:r>
      </w:ins>
      <w:r w:rsidR="00AB3AFC">
        <w:t xml:space="preserve"> </w:t>
      </w:r>
      <w:ins w:id="892" w:author="Vilson Lu" w:date="2014-07-21T15:49:00Z">
        <w:r w:rsidR="00042ECA">
          <w:t>The system will follow the</w:t>
        </w:r>
      </w:ins>
      <w:ins w:id="893" w:author="Vilson Lu" w:date="2014-07-21T15:50:00Z">
        <w:r w:rsidR="00042ECA">
          <w:t xml:space="preserve"> methodology described below. The</w:t>
        </w:r>
      </w:ins>
      <w:ins w:id="894" w:author="Vilson Lu" w:date="2014-07-21T15:49:00Z">
        <w:r w:rsidR="00042ECA">
          <w:t xml:space="preserve"> </w:t>
        </w:r>
      </w:ins>
      <w:ins w:id="895" w:author="Vilson Lu" w:date="2014-07-21T15:50:00Z">
        <w:r w:rsidR="00042ECA">
          <w:t>disaster</w:t>
        </w:r>
      </w:ins>
      <w:r w:rsidR="00AB3AFC">
        <w:t xml:space="preserve">-related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896" w:name="_Toc394779516"/>
      <w:r>
        <w:t>System Objectives</w:t>
      </w:r>
      <w:bookmarkEnd w:id="896"/>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AB2880">
      <w:pPr>
        <w:pStyle w:val="Heading3"/>
      </w:pPr>
      <w:bookmarkStart w:id="897" w:name="_Toc394779517"/>
      <w:r>
        <w:t>General Objective</w:t>
      </w:r>
      <w:bookmarkEnd w:id="897"/>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898" w:name="_Toc394779518"/>
      <w:r>
        <w:t>Specific Objectives</w:t>
      </w:r>
      <w:bookmarkEnd w:id="898"/>
    </w:p>
    <w:p w14:paraId="1B55E4FB" w14:textId="77777777" w:rsidR="00614551" w:rsidRDefault="00614551" w:rsidP="00C833D6">
      <w:pPr>
        <w:pStyle w:val="Content"/>
      </w:pPr>
    </w:p>
    <w:p w14:paraId="3043CB0D" w14:textId="2E645E0B" w:rsidR="00A97984" w:rsidRDefault="00A97984" w:rsidP="00C833D6">
      <w:pPr>
        <w:pStyle w:val="Content"/>
        <w:rPr>
          <w:ins w:id="899" w:author="Vilson Lu" w:date="2014-07-30T14:16:00Z"/>
        </w:rPr>
      </w:pPr>
      <w:r>
        <w:t>The following are the specific objectives of the system:</w:t>
      </w:r>
    </w:p>
    <w:p w14:paraId="0E089B4C" w14:textId="77777777" w:rsidR="00A1648F" w:rsidRDefault="00A1648F" w:rsidP="00C833D6">
      <w:pPr>
        <w:pStyle w:val="Content"/>
      </w:pPr>
    </w:p>
    <w:p w14:paraId="64C5E7B6" w14:textId="1B4C9B72" w:rsidR="003303FA" w:rsidRPr="00063FCB" w:rsidRDefault="003303FA" w:rsidP="006A76F3">
      <w:pPr>
        <w:pStyle w:val="Content"/>
        <w:numPr>
          <w:ilvl w:val="0"/>
          <w:numId w:val="33"/>
        </w:numPr>
      </w:pPr>
      <w:ins w:id="900" w:author="Vilson Lu" w:date="2014-07-21T16:05:00Z">
        <w:r w:rsidRPr="006A76F3">
          <w:t xml:space="preserve">To </w:t>
        </w:r>
      </w:ins>
      <w:r w:rsidRPr="00063FCB">
        <w:t>be able to preprocess the tweets;</w:t>
      </w:r>
    </w:p>
    <w:p w14:paraId="17570D22" w14:textId="77777777" w:rsidR="003303FA" w:rsidRPr="00CE6C9E" w:rsidRDefault="003303FA" w:rsidP="003303FA">
      <w:pPr>
        <w:pStyle w:val="Content"/>
        <w:numPr>
          <w:ilvl w:val="0"/>
          <w:numId w:val="33"/>
        </w:numPr>
      </w:pPr>
      <w:r w:rsidRPr="00CE6C9E">
        <w:t>To be able to extract relevant features from the tweets;</w:t>
      </w:r>
    </w:p>
    <w:p w14:paraId="019F86EE" w14:textId="77777777" w:rsidR="003303FA" w:rsidRPr="006A76F3" w:rsidRDefault="003303FA" w:rsidP="006A76F3">
      <w:pPr>
        <w:pStyle w:val="Content"/>
        <w:numPr>
          <w:ilvl w:val="0"/>
          <w:numId w:val="33"/>
        </w:numPr>
      </w:pPr>
      <w:r w:rsidRPr="006A76F3">
        <w:t>To classify the type of disaster for each tweet;</w:t>
      </w:r>
    </w:p>
    <w:p w14:paraId="60080711" w14:textId="6158B93B" w:rsidR="003303FA" w:rsidRPr="006A76F3" w:rsidRDefault="003303FA" w:rsidP="006A76F3">
      <w:pPr>
        <w:pStyle w:val="Content"/>
        <w:numPr>
          <w:ilvl w:val="0"/>
          <w:numId w:val="33"/>
        </w:numPr>
        <w:rPr>
          <w:ins w:id="901" w:author="Vilson Lu" w:date="2014-07-21T15:35:00Z"/>
        </w:rPr>
      </w:pPr>
      <w:ins w:id="902" w:author="Vilson Lu" w:date="2014-07-21T15:35:00Z">
        <w:r w:rsidRPr="006A76F3">
          <w:t>To extract relevant information common among the types of disaster (i.e. location)</w:t>
        </w:r>
      </w:ins>
      <w:r w:rsidR="00EE0188" w:rsidRPr="006A76F3">
        <w:t xml:space="preserve"> from Filipino tweets</w:t>
      </w:r>
      <w:r w:rsidRPr="006A76F3">
        <w:t>;</w:t>
      </w:r>
    </w:p>
    <w:p w14:paraId="452544E2" w14:textId="23C6ECF1" w:rsidR="003303FA" w:rsidRDefault="003303FA" w:rsidP="003303FA">
      <w:pPr>
        <w:pStyle w:val="Content"/>
        <w:numPr>
          <w:ilvl w:val="0"/>
          <w:numId w:val="33"/>
        </w:numPr>
      </w:pPr>
      <w:ins w:id="903" w:author="Vilson Lu" w:date="2014-07-21T15:33:00Z">
        <w:r w:rsidRPr="006A76F3">
          <w:t>To extract disaster-specific information from the tweet given the type of disaster</w:t>
        </w:r>
      </w:ins>
      <w:r w:rsidR="00EE0188" w:rsidRPr="006A76F3">
        <w:t xml:space="preserve"> from Filipino tweets</w:t>
      </w:r>
      <w:r w:rsidRPr="006A76F3">
        <w:t>;</w:t>
      </w:r>
    </w:p>
    <w:p w14:paraId="106810FB" w14:textId="77777777" w:rsidR="00A97984" w:rsidRDefault="00A97984" w:rsidP="006A76F3">
      <w:pPr>
        <w:pStyle w:val="Content"/>
        <w:ind w:left="0"/>
      </w:pPr>
    </w:p>
    <w:p w14:paraId="28D7CFFF" w14:textId="6CF8E1D1" w:rsidR="00614551" w:rsidRDefault="00614551" w:rsidP="00614551">
      <w:pPr>
        <w:pStyle w:val="Heading2"/>
      </w:pPr>
      <w:bookmarkStart w:id="904" w:name="_Toc394779519"/>
      <w:r>
        <w:t>System Scope and Limitations</w:t>
      </w:r>
      <w:bookmarkEnd w:id="904"/>
    </w:p>
    <w:p w14:paraId="7E591E6B" w14:textId="77777777" w:rsidR="007F658D" w:rsidRPr="007F658D" w:rsidRDefault="007F658D" w:rsidP="004752EE"/>
    <w:p w14:paraId="2E5BEB60" w14:textId="77777777" w:rsidR="00063FCB" w:rsidRDefault="00150DEA" w:rsidP="00063FCB">
      <w:pPr>
        <w:pStyle w:val="Content"/>
        <w:rPr>
          <w:ins w:id="905" w:author="Kyle Mc Hale Dela Cruz" w:date="2014-08-02T21:08:00Z"/>
        </w:rPr>
      </w:pPr>
      <w:del w:id="906" w:author="Kyle Mc Hale Dela Cruz" w:date="2014-08-02T21:08:00Z">
        <w:r w:rsidRPr="00150DEA" w:rsidDel="00063FCB">
          <w:delText>The</w:delText>
        </w:r>
        <w:r w:rsidDel="00063FCB">
          <w:delText xml:space="preserve"> </w:delText>
        </w:r>
      </w:del>
      <w:ins w:id="907" w:author="Kyle Mc Hale Dela Cruz" w:date="2014-08-02T21:08:00Z">
        <w:r w:rsidR="00063FCB">
          <w:t xml:space="preserve">The system to be developed in this research is expected to be able to do a number of tasks that is within the scope of extracting information from Filipino disaster-related </w:t>
        </w:r>
        <w:r w:rsidR="00063FCB">
          <w:lastRenderedPageBreak/>
          <w:t>reports. These tasks include the following: Text Preprocessing, Feature Extraction, Disaster Classification, and actual Information Extraction.</w:t>
        </w:r>
      </w:ins>
    </w:p>
    <w:p w14:paraId="17618A09" w14:textId="77777777" w:rsidR="00063FCB" w:rsidRDefault="00063FCB" w:rsidP="00063FCB">
      <w:pPr>
        <w:pStyle w:val="Content"/>
        <w:rPr>
          <w:ins w:id="908" w:author="Kyle Mc Hale Dela Cruz" w:date="2014-08-02T21:08:00Z"/>
        </w:rPr>
      </w:pPr>
    </w:p>
    <w:p w14:paraId="13F92BAD" w14:textId="77777777" w:rsidR="00063FCB" w:rsidRDefault="00063FCB" w:rsidP="00063FCB">
      <w:pPr>
        <w:pStyle w:val="Content"/>
        <w:rPr>
          <w:ins w:id="909" w:author="Kyle Mc Hale Dela Cruz" w:date="2014-08-02T21:08:00Z"/>
        </w:rPr>
      </w:pPr>
      <w:ins w:id="910" w:author="Kyle Mc Hale Dela Cruz" w:date="2014-08-02T21:08:00Z">
        <w:r>
          <w:t>The system must be able to perform some preprocessing techniques onto the input tweet. These preprocessing techniques shall only be limited to the following: (1) text normalization to include support for input tweets that were written in the TXTSPK format; (2) text tokenization, to enable word level analysis of the input tweet; (3) part-of-speech tagging, to enable semantic level analysis of the input tweet; (4) named-entity recognition for Filipino, to enable proper identification of Filipino named-entities; and lastly, (5) disaster tagging, to enable proper recognition of disaster words in the input tweet.</w:t>
        </w:r>
      </w:ins>
    </w:p>
    <w:p w14:paraId="590D4C5C" w14:textId="77777777" w:rsidR="00063FCB" w:rsidRDefault="00063FCB" w:rsidP="00063FCB">
      <w:pPr>
        <w:pStyle w:val="Content"/>
        <w:rPr>
          <w:ins w:id="911" w:author="Kyle Mc Hale Dela Cruz" w:date="2014-08-02T21:08:00Z"/>
        </w:rPr>
      </w:pPr>
    </w:p>
    <w:p w14:paraId="6E374E52" w14:textId="77777777" w:rsidR="00063FCB" w:rsidRDefault="00063FCB" w:rsidP="00063FCB">
      <w:pPr>
        <w:pStyle w:val="Content"/>
        <w:rPr>
          <w:ins w:id="912" w:author="Kyle Mc Hale Dela Cruz" w:date="2014-08-02T21:08:00Z"/>
        </w:rPr>
      </w:pPr>
      <w:ins w:id="913" w:author="Kyle Mc Hale Dela Cruz" w:date="2014-08-02T21:08:00Z">
        <w:r>
          <w:t>Moving on, t</w:t>
        </w:r>
        <w:r w:rsidRPr="00150DEA">
          <w:t>he</w:t>
        </w:r>
        <w:r>
          <w:t xml:space="preserve"> system must be able to extract features from the input tweet. The features that will be extracted from the input tweet are categorized into two: (1) binary features, features that have discrete values 0 and 1; and (2) nominal features, features that have continuous values. For the binary features, they will only be limited to the following: (1) Presence features (presence of keywords like </w:t>
        </w:r>
        <w:r w:rsidRPr="00B95616">
          <w:t xml:space="preserve">disaster words, </w:t>
        </w:r>
        <w:r>
          <w:t>mentions, hashtags, emoticons, retweets</w:t>
        </w:r>
        <w:r w:rsidRPr="00B95616">
          <w:t>, and Code Switching</w:t>
        </w:r>
        <w:r>
          <w:t>), and (2) Trusted feature (whether the input tweet came from a trusted source). On the other hand, the nominal features will only be limited to the following: (1) Tweet length; (2) User; and lastly, (3) Location.</w:t>
        </w:r>
      </w:ins>
    </w:p>
    <w:p w14:paraId="5AC48504" w14:textId="77777777" w:rsidR="00063FCB" w:rsidRDefault="00063FCB" w:rsidP="00063FCB">
      <w:pPr>
        <w:pStyle w:val="Content"/>
        <w:rPr>
          <w:ins w:id="914" w:author="Kyle Mc Hale Dela Cruz" w:date="2014-08-02T21:08:00Z"/>
        </w:rPr>
      </w:pPr>
    </w:p>
    <w:p w14:paraId="402FD394" w14:textId="77777777" w:rsidR="00063FCB" w:rsidRDefault="00063FCB" w:rsidP="00063FCB">
      <w:pPr>
        <w:pStyle w:val="Content"/>
        <w:rPr>
          <w:ins w:id="915" w:author="Kyle Mc Hale Dela Cruz" w:date="2014-08-02T21:08:00Z"/>
        </w:rPr>
      </w:pPr>
      <w:ins w:id="916" w:author="Kyle Mc Hale Dela Cruz" w:date="2014-08-02T21:08:00Z">
        <w:r>
          <w:t>In addition, the system must be able to classify the input tweet based on the type of disaster that is present in the said input tweet. The system will only be limited to classification of tweets that involves natural disasters. Furthermore, these natural disasters will only be limited to the following: (1) Typhoons; (2) Floods; (3) Droughts; and lastly, (4) Earthquakes.</w:t>
        </w:r>
      </w:ins>
    </w:p>
    <w:p w14:paraId="05D4A88A" w14:textId="77777777" w:rsidR="00063FCB" w:rsidRDefault="00063FCB" w:rsidP="00063FCB">
      <w:pPr>
        <w:pStyle w:val="Content"/>
        <w:ind w:left="0"/>
        <w:rPr>
          <w:ins w:id="917" w:author="Kyle Mc Hale Dela Cruz" w:date="2014-08-02T21:08:00Z"/>
        </w:rPr>
      </w:pPr>
    </w:p>
    <w:p w14:paraId="4A526C75" w14:textId="77777777" w:rsidR="00063FCB" w:rsidRPr="008931B2" w:rsidRDefault="00063FCB" w:rsidP="00063FCB">
      <w:pPr>
        <w:pStyle w:val="Content"/>
        <w:rPr>
          <w:ins w:id="918" w:author="Kyle Mc Hale Dela Cruz" w:date="2014-08-02T21:08:00Z"/>
        </w:rPr>
      </w:pPr>
      <w:ins w:id="919" w:author="Kyle Mc Hale Dela Cruz" w:date="2014-08-02T21:08:00Z">
        <w:r>
          <w:t>Lastly, the system must be able to extract two types of information from the given input tweet. The two main types of information include the following: (1) General Disaster Information; and the, (2) Disaster-Specific Information. For the General Disaster Information, only the Date/Time and Location of the disaster shall be extracted from the input tweet. On the other hand, for the D</w:t>
        </w:r>
        <w:r w:rsidRPr="008931B2">
          <w:t>isaster-</w:t>
        </w:r>
        <w:r>
          <w:t>S</w:t>
        </w:r>
        <w:r w:rsidRPr="008931B2">
          <w:t xml:space="preserve">pecific </w:t>
        </w:r>
        <w:r>
          <w:t>I</w:t>
        </w:r>
        <w:r w:rsidRPr="008931B2">
          <w:t>nformation</w:t>
        </w:r>
        <w:r>
          <w:t>, the following shall be extracted from the input tweet: (a)</w:t>
        </w:r>
        <w:r w:rsidRPr="008931B2">
          <w:t xml:space="preserve"> for </w:t>
        </w:r>
        <w:r>
          <w:t>Typhoon-related tweets:</w:t>
        </w:r>
        <w:r w:rsidRPr="008931B2">
          <w:t xml:space="preserve"> the typhoon name, signal number, and wind speeds;</w:t>
        </w:r>
        <w:r>
          <w:t xml:space="preserve"> (b)</w:t>
        </w:r>
        <w:r w:rsidRPr="008931B2">
          <w:t xml:space="preserve"> for </w:t>
        </w:r>
        <w:r>
          <w:t>Earthquake-related tweets:</w:t>
        </w:r>
        <w:r w:rsidRPr="008931B2">
          <w:t xml:space="preserve"> the magnitude; and</w:t>
        </w:r>
        <w:r>
          <w:t xml:space="preserve"> lastly, (c)</w:t>
        </w:r>
        <w:r w:rsidRPr="008931B2">
          <w:t xml:space="preserve"> for </w:t>
        </w:r>
        <w:r>
          <w:t>Flood-related tweets:</w:t>
        </w:r>
        <w:r w:rsidRPr="008931B2">
          <w:t xml:space="preserve"> how deep the flood is and if the flood is passable to vehicles or not.</w:t>
        </w:r>
      </w:ins>
    </w:p>
    <w:p w14:paraId="5717926E" w14:textId="77777777" w:rsidR="00063FCB" w:rsidRPr="00E60104" w:rsidRDefault="00063FCB" w:rsidP="00063FCB">
      <w:pPr>
        <w:pStyle w:val="Content"/>
        <w:rPr>
          <w:ins w:id="920" w:author="Kyle Mc Hale Dela Cruz" w:date="2014-08-02T21:08:00Z"/>
          <w:lang w:val="en-PH"/>
        </w:rPr>
      </w:pPr>
    </w:p>
    <w:p w14:paraId="6F529C64" w14:textId="3E595C34" w:rsidR="007856A9" w:rsidDel="00063FCB" w:rsidRDefault="00063FCB" w:rsidP="00063FCB">
      <w:pPr>
        <w:pStyle w:val="Content"/>
        <w:rPr>
          <w:ins w:id="921" w:author="Vilson Lu" w:date="2014-07-21T15:35:00Z"/>
          <w:del w:id="922" w:author="Kyle Mc Hale Dela Cruz" w:date="2014-08-02T21:08:00Z"/>
        </w:rPr>
      </w:pPr>
      <w:ins w:id="923" w:author="Kyle Mc Hale Dela Cruz" w:date="2014-08-02T21:08:00Z">
        <w:r>
          <w:t>The data that will be used in the development of the system will come from the Twitter Web Crawler developed by the De La Salle University - College of Computer Studies. The system will only be processing data that has already been filtered to be factual and disaster-related tweets.</w:t>
        </w:r>
      </w:ins>
      <w:del w:id="924" w:author="Kyle Mc Hale Dela Cruz" w:date="2014-08-02T21:08:00Z">
        <w:r w:rsidR="00150DEA" w:rsidDel="00063FCB">
          <w:delText>system must be able to classify the type of disaster based from the tweet</w:delText>
        </w:r>
      </w:del>
      <w:ins w:id="925" w:author="Vilson Lu" w:date="2014-08-02T00:08:00Z">
        <w:del w:id="926" w:author="Kyle Mc Hale Dela Cruz" w:date="2014-08-02T21:08:00Z">
          <w:r w:rsidR="00C63936" w:rsidDel="00063FCB">
            <w:delText>.</w:delText>
          </w:r>
        </w:del>
      </w:ins>
      <w:ins w:id="927" w:author="Vilson Lu" w:date="2014-08-02T00:09:00Z">
        <w:del w:id="928" w:author="Kyle Mc Hale Dela Cruz" w:date="2014-08-02T21:08:00Z">
          <w:r w:rsidR="00C63936" w:rsidDel="00063FCB">
            <w:delText xml:space="preserve"> </w:delText>
          </w:r>
        </w:del>
      </w:ins>
      <w:del w:id="929" w:author="Kyle Mc Hale Dela Cruz" w:date="2014-08-02T21:08:00Z">
        <w:r w:rsidR="00150DEA" w:rsidDel="00063FCB">
          <w:delText xml:space="preserve">Natural disasters will be limited to typhoons, floods, droughts and earthquakes. </w:delText>
        </w:r>
      </w:del>
      <w:ins w:id="930" w:author="Vilson Lu" w:date="2014-08-02T00:10:00Z">
        <w:del w:id="931" w:author="Kyle Mc Hale Dela Cruz" w:date="2014-08-02T21:08:00Z">
          <w:r w:rsidR="00C63936" w:rsidDel="00063FCB">
            <w:delText>T</w:delText>
          </w:r>
        </w:del>
      </w:ins>
      <w:del w:id="932" w:author="Kyle Mc Hale Dela Cruz" w:date="2014-08-02T21:08:00Z">
        <w:r w:rsidR="00150DEA" w:rsidDel="00063FCB">
          <w:delText xml:space="preserve">he system must be able to extract </w:delText>
        </w:r>
        <w:r w:rsidR="00AB2D78" w:rsidDel="00063FCB">
          <w:delText xml:space="preserve">relevant </w:delText>
        </w:r>
        <w:r w:rsidR="00150DEA" w:rsidDel="00063FCB">
          <w:delText>information about the disaster from the tweet</w:delText>
        </w:r>
        <w:r w:rsidR="00AB2D78" w:rsidDel="00063FCB">
          <w:delText xml:space="preserve">. </w:delText>
        </w:r>
        <w:r w:rsidR="00150DEA" w:rsidDel="00063FCB">
          <w:delText>Such information will be limited to the time and location of the disaster.</w:delText>
        </w:r>
      </w:del>
    </w:p>
    <w:p w14:paraId="18A13BD9" w14:textId="68200145" w:rsidR="00A542AC" w:rsidDel="00063FCB" w:rsidRDefault="00A542AC" w:rsidP="00063FCB">
      <w:pPr>
        <w:pStyle w:val="Content"/>
        <w:rPr>
          <w:ins w:id="933" w:author="Vilson Lu" w:date="2014-07-21T15:35:00Z"/>
          <w:del w:id="934" w:author="Kyle Mc Hale Dela Cruz" w:date="2014-08-02T21:08:00Z"/>
        </w:rPr>
      </w:pPr>
    </w:p>
    <w:p w14:paraId="165263FC" w14:textId="537A0FAF" w:rsidR="00A542AC" w:rsidRPr="008931B2" w:rsidDel="00063FCB" w:rsidRDefault="00A542AC" w:rsidP="00063FCB">
      <w:pPr>
        <w:pStyle w:val="Content"/>
        <w:rPr>
          <w:ins w:id="935" w:author="Vilson Lu" w:date="2014-07-21T15:35:00Z"/>
          <w:del w:id="936" w:author="Kyle Mc Hale Dela Cruz" w:date="2014-08-02T21:08:00Z"/>
        </w:rPr>
      </w:pPr>
      <w:ins w:id="937" w:author="Vilson Lu" w:date="2014-07-21T15:35:00Z">
        <w:del w:id="938" w:author="Kyle Mc Hale Dela Cruz" w:date="2014-08-02T21:08:00Z">
          <w:r w:rsidRPr="008931B2" w:rsidDel="00063FCB">
            <w:delText xml:space="preserve">The disaster-specific information </w:delText>
          </w:r>
          <w:r w:rsidRPr="002A19D8" w:rsidDel="00063FCB">
            <w:delText>to</w:delText>
          </w:r>
          <w:r w:rsidRPr="008931B2" w:rsidDel="00063FCB">
            <w:delText xml:space="preserve"> be extracted from the given tweet will be limited to the following: for typhoons, the typhoon name, signal number, and wind speeds; for earthquakes, the magnitude; and for floods, how deep the flood is and if the flood is passable to vehicles or not.</w:delText>
          </w:r>
        </w:del>
      </w:ins>
    </w:p>
    <w:p w14:paraId="7C81B039" w14:textId="0CB87D47" w:rsidR="00A542AC" w:rsidRPr="006A76F3" w:rsidDel="00063FCB" w:rsidRDefault="00A542AC" w:rsidP="00063FCB">
      <w:pPr>
        <w:pStyle w:val="Content"/>
        <w:rPr>
          <w:del w:id="939" w:author="Kyle Mc Hale Dela Cruz" w:date="2014-08-02T21:08:00Z"/>
          <w:lang w:val="en-PH"/>
        </w:rPr>
      </w:pPr>
    </w:p>
    <w:p w14:paraId="6E5FEA65" w14:textId="6DCA72EE" w:rsidR="006001CC" w:rsidDel="00063FCB" w:rsidRDefault="00150DEA" w:rsidP="00063FCB">
      <w:pPr>
        <w:pStyle w:val="Content"/>
        <w:rPr>
          <w:ins w:id="940" w:author="Vilson Lu" w:date="2014-07-30T14:13:00Z"/>
          <w:del w:id="941" w:author="Kyle Mc Hale Dela Cruz" w:date="2014-08-02T21:08:00Z"/>
        </w:rPr>
      </w:pPr>
      <w:del w:id="942" w:author="Kyle Mc Hale Dela Cruz" w:date="2014-08-02T21:08:00Z">
        <w:r w:rsidDel="00063FCB">
          <w:delText xml:space="preserve">The data will be provided by the De La Salle University College of Computer Studies Twitter web crawler. </w:delText>
        </w:r>
        <w:r w:rsidR="001611A4" w:rsidDel="00063FCB">
          <w:delText>The system will process data that has already been filtered to factual, disaster-related tweets.</w:delText>
        </w:r>
      </w:del>
    </w:p>
    <w:p w14:paraId="6497D93C" w14:textId="0AA80E39" w:rsidR="00A1648F" w:rsidDel="00063FCB" w:rsidRDefault="00A1648F" w:rsidP="00063FCB">
      <w:pPr>
        <w:pStyle w:val="Content"/>
        <w:rPr>
          <w:ins w:id="943" w:author="Vilson Lu" w:date="2014-07-30T14:13:00Z"/>
          <w:del w:id="944" w:author="Kyle Mc Hale Dela Cruz" w:date="2014-08-02T21:08:00Z"/>
        </w:rPr>
      </w:pPr>
    </w:p>
    <w:p w14:paraId="3075CA9C" w14:textId="7C3F959F" w:rsidR="00A1648F" w:rsidRDefault="00A1648F" w:rsidP="00063FCB">
      <w:pPr>
        <w:pStyle w:val="Content"/>
      </w:pPr>
      <w:ins w:id="945" w:author="Vilson Lu" w:date="2014-07-30T14:13:00Z">
        <w:del w:id="946" w:author="Kyle Mc Hale Dela Cruz" w:date="2014-08-02T21:08:00Z">
          <w:r w:rsidDel="00063FCB">
            <w:delText>The tweets will be preprocessed… (e.g., )</w:delText>
          </w:r>
        </w:del>
      </w:ins>
    </w:p>
    <w:p w14:paraId="7A8090EF" w14:textId="77777777" w:rsidR="00146BE4" w:rsidRDefault="00146BE4" w:rsidP="00146BE4">
      <w:pPr>
        <w:pStyle w:val="Content"/>
        <w:tabs>
          <w:tab w:val="right" w:pos="9360"/>
        </w:tabs>
        <w:rPr>
          <w:ins w:id="947" w:author="Kyle Mc Hale Dela Cruz" w:date="2014-08-02T21:08:00Z"/>
        </w:rPr>
      </w:pPr>
    </w:p>
    <w:p w14:paraId="0533135B" w14:textId="77777777" w:rsidR="00063FCB" w:rsidRDefault="00063FCB" w:rsidP="00146BE4">
      <w:pPr>
        <w:pStyle w:val="Content"/>
        <w:tabs>
          <w:tab w:val="right" w:pos="9360"/>
        </w:tabs>
        <w:rPr>
          <w:ins w:id="948" w:author="Kyle Mc Hale Dela Cruz" w:date="2014-08-02T21:08:00Z"/>
        </w:rPr>
      </w:pPr>
    </w:p>
    <w:p w14:paraId="137A4315" w14:textId="77777777" w:rsidR="00063FCB" w:rsidRDefault="00063FCB" w:rsidP="00146BE4">
      <w:pPr>
        <w:pStyle w:val="Content"/>
        <w:tabs>
          <w:tab w:val="right" w:pos="9360"/>
        </w:tabs>
        <w:rPr>
          <w:ins w:id="949" w:author="Kyle Mc Hale Dela Cruz" w:date="2014-08-02T21:08:00Z"/>
        </w:rPr>
      </w:pPr>
    </w:p>
    <w:p w14:paraId="546C38DF" w14:textId="77777777" w:rsidR="00063FCB" w:rsidRDefault="00063FCB" w:rsidP="00146BE4">
      <w:pPr>
        <w:pStyle w:val="Content"/>
        <w:tabs>
          <w:tab w:val="right" w:pos="9360"/>
        </w:tabs>
        <w:rPr>
          <w:ins w:id="950" w:author="Kyle Mc Hale Dela Cruz" w:date="2014-08-02T21:08:00Z"/>
        </w:rPr>
      </w:pPr>
    </w:p>
    <w:p w14:paraId="56CE9E59" w14:textId="77777777" w:rsidR="00063FCB" w:rsidRDefault="00063FCB" w:rsidP="00146BE4">
      <w:pPr>
        <w:pStyle w:val="Content"/>
        <w:tabs>
          <w:tab w:val="right" w:pos="9360"/>
        </w:tabs>
        <w:rPr>
          <w:ins w:id="951" w:author="Kyle Mc Hale Dela Cruz" w:date="2014-08-02T21:08:00Z"/>
        </w:rPr>
      </w:pPr>
    </w:p>
    <w:p w14:paraId="4F9DA648" w14:textId="77777777" w:rsidR="00063FCB" w:rsidRDefault="00063FCB" w:rsidP="00146BE4">
      <w:pPr>
        <w:pStyle w:val="Content"/>
        <w:tabs>
          <w:tab w:val="right" w:pos="9360"/>
        </w:tabs>
        <w:rPr>
          <w:ins w:id="952" w:author="Kyle Mc Hale Dela Cruz" w:date="2014-08-02T21:08:00Z"/>
        </w:rPr>
      </w:pPr>
    </w:p>
    <w:p w14:paraId="6E00EBD9" w14:textId="77777777" w:rsidR="00063FCB" w:rsidRDefault="00063FCB" w:rsidP="00146BE4">
      <w:pPr>
        <w:pStyle w:val="Content"/>
        <w:tabs>
          <w:tab w:val="right" w:pos="9360"/>
        </w:tabs>
        <w:rPr>
          <w:ins w:id="953" w:author="Kyle Mc Hale Dela Cruz" w:date="2014-08-02T21:08:00Z"/>
        </w:rPr>
      </w:pPr>
    </w:p>
    <w:p w14:paraId="3464DFEA" w14:textId="77777777" w:rsidR="00063FCB" w:rsidRDefault="00063FCB" w:rsidP="00146BE4">
      <w:pPr>
        <w:pStyle w:val="Content"/>
        <w:tabs>
          <w:tab w:val="right" w:pos="9360"/>
        </w:tabs>
        <w:rPr>
          <w:ins w:id="954" w:author="Kyle Mc Hale Dela Cruz" w:date="2014-08-02T21:08:00Z"/>
        </w:rPr>
      </w:pPr>
    </w:p>
    <w:p w14:paraId="1CEEE60F" w14:textId="77777777" w:rsidR="00063FCB" w:rsidRDefault="00063FCB" w:rsidP="00146BE4">
      <w:pPr>
        <w:pStyle w:val="Content"/>
        <w:tabs>
          <w:tab w:val="right" w:pos="9360"/>
        </w:tabs>
        <w:rPr>
          <w:ins w:id="955" w:author="Kyle Mc Hale Dela Cruz" w:date="2014-08-02T21:08:00Z"/>
        </w:rPr>
      </w:pPr>
    </w:p>
    <w:p w14:paraId="13FC7CF5" w14:textId="77777777" w:rsidR="00063FCB" w:rsidRDefault="00063FCB" w:rsidP="00146BE4">
      <w:pPr>
        <w:pStyle w:val="Content"/>
        <w:tabs>
          <w:tab w:val="right" w:pos="9360"/>
        </w:tabs>
        <w:rPr>
          <w:ins w:id="956" w:author="Kyle Mc Hale Dela Cruz" w:date="2014-08-02T21:08:00Z"/>
        </w:rPr>
      </w:pPr>
    </w:p>
    <w:p w14:paraId="58527C9F" w14:textId="77777777" w:rsidR="00063FCB" w:rsidRDefault="00063FCB" w:rsidP="00146BE4">
      <w:pPr>
        <w:pStyle w:val="Content"/>
        <w:tabs>
          <w:tab w:val="right" w:pos="9360"/>
        </w:tabs>
        <w:rPr>
          <w:ins w:id="957" w:author="Kyle Mc Hale Dela Cruz" w:date="2014-08-02T21:08:00Z"/>
        </w:rPr>
      </w:pPr>
    </w:p>
    <w:p w14:paraId="6F83D3C0" w14:textId="77777777" w:rsidR="00063FCB" w:rsidRDefault="00063FCB" w:rsidP="00146BE4">
      <w:pPr>
        <w:pStyle w:val="Content"/>
        <w:tabs>
          <w:tab w:val="right" w:pos="9360"/>
        </w:tabs>
        <w:rPr>
          <w:ins w:id="958" w:author="Kyle Mc Hale Dela Cruz" w:date="2014-08-02T21:08:00Z"/>
        </w:rPr>
      </w:pPr>
    </w:p>
    <w:p w14:paraId="2F5F4D7C" w14:textId="77777777" w:rsidR="00063FCB" w:rsidRDefault="00063FCB" w:rsidP="00146BE4">
      <w:pPr>
        <w:pStyle w:val="Content"/>
        <w:tabs>
          <w:tab w:val="right" w:pos="9360"/>
        </w:tabs>
        <w:rPr>
          <w:ins w:id="959" w:author="Kyle Mc Hale Dela Cruz" w:date="2014-08-02T21:08:00Z"/>
        </w:rPr>
      </w:pPr>
    </w:p>
    <w:p w14:paraId="762C54B4" w14:textId="77777777" w:rsidR="00063FCB" w:rsidRDefault="00063FCB" w:rsidP="00146BE4">
      <w:pPr>
        <w:pStyle w:val="Content"/>
        <w:tabs>
          <w:tab w:val="right" w:pos="9360"/>
        </w:tabs>
        <w:rPr>
          <w:ins w:id="960" w:author="Kyle Mc Hale Dela Cruz" w:date="2014-08-02T21:08:00Z"/>
        </w:rPr>
      </w:pPr>
    </w:p>
    <w:p w14:paraId="1DBA623F" w14:textId="77777777" w:rsidR="00063FCB" w:rsidRDefault="00063FCB" w:rsidP="00146BE4">
      <w:pPr>
        <w:pStyle w:val="Content"/>
        <w:tabs>
          <w:tab w:val="right" w:pos="9360"/>
        </w:tabs>
        <w:rPr>
          <w:ins w:id="961" w:author="Kyle Mc Hale Dela Cruz" w:date="2014-08-02T21:08:00Z"/>
        </w:rPr>
      </w:pPr>
    </w:p>
    <w:p w14:paraId="1257D13F" w14:textId="77777777" w:rsidR="00063FCB" w:rsidRDefault="00063FCB" w:rsidP="00146BE4">
      <w:pPr>
        <w:pStyle w:val="Content"/>
        <w:tabs>
          <w:tab w:val="right" w:pos="9360"/>
        </w:tabs>
      </w:pPr>
    </w:p>
    <w:p w14:paraId="042E7E99" w14:textId="717BAA89" w:rsidR="00882C7D" w:rsidRDefault="00614551" w:rsidP="00882C7D">
      <w:pPr>
        <w:pStyle w:val="Heading2"/>
      </w:pPr>
      <w:bookmarkStart w:id="962" w:name="_Toc394779520"/>
      <w:r>
        <w:lastRenderedPageBreak/>
        <w:t>Architectural Design</w:t>
      </w:r>
      <w:bookmarkEnd w:id="962"/>
    </w:p>
    <w:p w14:paraId="06BB5454" w14:textId="14C94243" w:rsidR="00882C7D" w:rsidRPr="00882C7D" w:rsidRDefault="00882C7D" w:rsidP="00882C7D">
      <w:pPr>
        <w:ind w:left="720"/>
      </w:pPr>
    </w:p>
    <w:p w14:paraId="0F856023" w14:textId="061DD0F1" w:rsidR="00754FA6" w:rsidRDefault="008D6077" w:rsidP="00EE0188">
      <w:pPr>
        <w:pStyle w:val="Caption"/>
        <w:ind w:left="720" w:firstLine="720"/>
        <w:rPr>
          <w:ins w:id="963" w:author="Vilson Lu" w:date="2014-08-02T21:49:00Z"/>
        </w:rPr>
      </w:pPr>
      <w:bookmarkStart w:id="964" w:name="_Toc394779913"/>
      <w:r>
        <w:t xml:space="preserve">Figure </w:t>
      </w:r>
      <w:ins w:id="965" w:author="Vilson Lu" w:date="2014-08-02T21:55:00Z">
        <w:r w:rsidR="00754FA6">
          <w:fldChar w:fldCharType="begin"/>
        </w:r>
        <w:r w:rsidR="00754FA6">
          <w:instrText xml:space="preserve"> STYLEREF 1 \s </w:instrText>
        </w:r>
      </w:ins>
      <w:r w:rsidR="00754FA6">
        <w:fldChar w:fldCharType="separate"/>
      </w:r>
      <w:r w:rsidR="00754FA6">
        <w:rPr>
          <w:noProof/>
        </w:rPr>
        <w:t>4</w:t>
      </w:r>
      <w:ins w:id="966" w:author="Vilson Lu" w:date="2014-08-02T21:55:00Z">
        <w:r w:rsidR="00754FA6">
          <w:fldChar w:fldCharType="end"/>
        </w:r>
        <w:r w:rsidR="00754FA6">
          <w:noBreakHyphen/>
        </w:r>
        <w:r w:rsidR="00754FA6">
          <w:fldChar w:fldCharType="begin"/>
        </w:r>
        <w:r w:rsidR="00754FA6">
          <w:instrText xml:space="preserve"> SEQ Figure \* ARABIC \s 1 </w:instrText>
        </w:r>
      </w:ins>
      <w:r w:rsidR="00754FA6">
        <w:fldChar w:fldCharType="separate"/>
      </w:r>
      <w:ins w:id="967" w:author="Vilson Lu" w:date="2014-08-02T21:55:00Z">
        <w:r w:rsidR="00754FA6">
          <w:rPr>
            <w:noProof/>
          </w:rPr>
          <w:t>1</w:t>
        </w:r>
        <w:r w:rsidR="00754FA6">
          <w:fldChar w:fldCharType="end"/>
        </w:r>
      </w:ins>
      <w:del w:id="968" w:author="Vilson Lu" w:date="2014-08-02T21:52:00Z">
        <w:r w:rsidR="00CE6C9E" w:rsidDel="00754FA6">
          <w:fldChar w:fldCharType="begin"/>
        </w:r>
        <w:r w:rsidR="00CE6C9E" w:rsidDel="00754FA6">
          <w:delInstrText xml:space="preserve"> STYLEREF 1 \s </w:delInstrText>
        </w:r>
        <w:r w:rsidR="00CE6C9E" w:rsidDel="00754FA6">
          <w:fldChar w:fldCharType="separate"/>
        </w:r>
        <w:r w:rsidR="005C142B" w:rsidDel="00754FA6">
          <w:rPr>
            <w:noProof/>
          </w:rPr>
          <w:delText>4</w:delText>
        </w:r>
        <w:r w:rsidR="00CE6C9E" w:rsidDel="00754FA6">
          <w:rPr>
            <w:noProof/>
          </w:rPr>
          <w:fldChar w:fldCharType="end"/>
        </w:r>
        <w:r w:rsidR="005C142B" w:rsidDel="00754FA6">
          <w:noBreakHyphen/>
        </w:r>
        <w:r w:rsidR="00CE6C9E" w:rsidDel="00754FA6">
          <w:fldChar w:fldCharType="begin"/>
        </w:r>
        <w:r w:rsidR="00CE6C9E" w:rsidDel="00754FA6">
          <w:delInstrText xml:space="preserve"> SEQ Figure \* ARABIC \s 1 </w:delInstrText>
        </w:r>
        <w:r w:rsidR="00CE6C9E" w:rsidDel="00754FA6">
          <w:fldChar w:fldCharType="separate"/>
        </w:r>
        <w:r w:rsidR="005C142B" w:rsidDel="00754FA6">
          <w:rPr>
            <w:noProof/>
          </w:rPr>
          <w:delText>1</w:delText>
        </w:r>
        <w:r w:rsidR="00CE6C9E" w:rsidDel="00754FA6">
          <w:rPr>
            <w:noProof/>
          </w:rPr>
          <w:fldChar w:fldCharType="end"/>
        </w:r>
      </w:del>
      <w:r>
        <w:t>. System Architecture of FILIET</w:t>
      </w:r>
      <w:bookmarkEnd w:id="964"/>
    </w:p>
    <w:p w14:paraId="346EA194" w14:textId="0AC5D56B" w:rsidR="00B1730E" w:rsidRDefault="00055A08" w:rsidP="00EE0188">
      <w:pPr>
        <w:pStyle w:val="Caption"/>
        <w:ind w:left="720" w:firstLine="720"/>
        <w:rPr>
          <w:ins w:id="969" w:author="Vilson Lu" w:date="2014-07-31T15:22:00Z"/>
        </w:rPr>
      </w:pPr>
      <w:r w:rsidRPr="00055A08">
        <w:rPr>
          <w:noProof/>
          <w:lang w:val="en-PH" w:eastAsia="zh-CN"/>
        </w:rPr>
        <w:drawing>
          <wp:inline distT="0" distB="0" distL="0" distR="0" wp14:anchorId="21D10D64" wp14:editId="7C709163">
            <wp:extent cx="4181475" cy="4799965"/>
            <wp:effectExtent l="38100" t="38100" r="47625" b="387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st likely eto na ung architecture.png"/>
                    <pic:cNvPicPr/>
                  </pic:nvPicPr>
                  <pic:blipFill>
                    <a:blip r:embed="rId39">
                      <a:extLst>
                        <a:ext uri="{28A0092B-C50C-407E-A947-70E740481C1C}">
                          <a14:useLocalDpi xmlns:a14="http://schemas.microsoft.com/office/drawing/2010/main" val="0"/>
                        </a:ext>
                      </a:extLst>
                    </a:blip>
                    <a:stretch>
                      <a:fillRect/>
                    </a:stretch>
                  </pic:blipFill>
                  <pic:spPr>
                    <a:xfrm>
                      <a:off x="0" y="0"/>
                      <a:ext cx="4194831" cy="4815297"/>
                    </a:xfrm>
                    <a:prstGeom prst="rect">
                      <a:avLst/>
                    </a:prstGeom>
                    <a:ln w="38100">
                      <a:solidFill>
                        <a:schemeClr val="tx1"/>
                      </a:solidFill>
                    </a:ln>
                  </pic:spPr>
                </pic:pic>
              </a:graphicData>
            </a:graphic>
          </wp:inline>
        </w:drawing>
      </w:r>
    </w:p>
    <w:p w14:paraId="338EF0AE" w14:textId="77777777" w:rsidR="00B33EC6" w:rsidRDefault="00B33EC6" w:rsidP="00063FCB">
      <w:pPr>
        <w:rPr>
          <w:ins w:id="970" w:author="Vilson Lu" w:date="2014-07-31T15:22:00Z"/>
        </w:rPr>
      </w:pPr>
    </w:p>
    <w:p w14:paraId="0DB41077" w14:textId="77777777" w:rsidR="00B33EC6" w:rsidRPr="00C63936" w:rsidRDefault="00B33EC6" w:rsidP="00063FCB"/>
    <w:p w14:paraId="5D7DB9BC" w14:textId="34EDA91F" w:rsidR="00926839" w:rsidRDefault="00055A08" w:rsidP="00055A08">
      <w:pPr>
        <w:pStyle w:val="Heading3"/>
      </w:pPr>
      <w:bookmarkStart w:id="971" w:name="_Toc394779521"/>
      <w:r>
        <w:t>Crawler Module</w:t>
      </w:r>
      <w:bookmarkEnd w:id="971"/>
    </w:p>
    <w:p w14:paraId="746FF45F" w14:textId="77777777" w:rsidR="006B042D" w:rsidRDefault="006B042D" w:rsidP="006B042D"/>
    <w:p w14:paraId="05FED81A" w14:textId="11A803E7" w:rsidR="006B042D" w:rsidRDefault="0091327F" w:rsidP="006B042D">
      <w:pPr>
        <w:pStyle w:val="Content"/>
      </w:pPr>
      <w:r>
        <w:t>T</w:t>
      </w:r>
      <w:r w:rsidR="006B042D">
        <w:t>his module will be crawling Twitter to retrieve tweets</w:t>
      </w:r>
      <w:r>
        <w:t xml:space="preserve">. </w:t>
      </w:r>
      <w:r w:rsidR="006B042D">
        <w:t xml:space="preserve">The system will continuously </w:t>
      </w:r>
      <w:r>
        <w:t>collect the tweets using Twitter’s Stream API. The system will use a Twitter account where it follows the trusted users. The system will use a library called, Twitter4j, to implement the crawler method. Twitter4j is an unofficial Java libr</w:t>
      </w:r>
      <w:r w:rsidR="003303FA">
        <w:t>ary that integrates Twitter API (Twitter4j, n.d.).</w:t>
      </w:r>
    </w:p>
    <w:p w14:paraId="644AFAA2" w14:textId="77777777" w:rsidR="0091327F" w:rsidRPr="006B042D" w:rsidRDefault="0091327F" w:rsidP="006B042D">
      <w:pPr>
        <w:pStyle w:val="Content"/>
      </w:pPr>
    </w:p>
    <w:p w14:paraId="239D39D5" w14:textId="5AD00D84" w:rsidR="002379A0" w:rsidRDefault="002379A0" w:rsidP="00AB2880">
      <w:pPr>
        <w:pStyle w:val="Heading3"/>
      </w:pPr>
      <w:bookmarkStart w:id="972" w:name="_Toc394779522"/>
      <w:r>
        <w:t>Preprocessing Module</w:t>
      </w:r>
      <w:bookmarkEnd w:id="972"/>
    </w:p>
    <w:p w14:paraId="056A51C8" w14:textId="77777777" w:rsidR="002379A0" w:rsidRDefault="002379A0" w:rsidP="002379A0"/>
    <w:p w14:paraId="7AA37311" w14:textId="305BC3BF" w:rsidR="002379A0" w:rsidRDefault="002379A0" w:rsidP="002379A0">
      <w:pPr>
        <w:pStyle w:val="Content"/>
      </w:pPr>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p>
    <w:p w14:paraId="545947DA" w14:textId="77777777" w:rsidR="002379A0" w:rsidRDefault="002379A0" w:rsidP="002379A0">
      <w:pPr>
        <w:pStyle w:val="Content"/>
        <w:rPr>
          <w:ins w:id="973" w:author="Kyle Mc Hale Dela Cruz" w:date="2014-08-02T21:10:00Z"/>
        </w:rPr>
      </w:pPr>
    </w:p>
    <w:p w14:paraId="3119C7E4" w14:textId="77777777" w:rsidR="00CE6C9E" w:rsidRDefault="00CE6C9E" w:rsidP="002379A0">
      <w:pPr>
        <w:pStyle w:val="Content"/>
      </w:pPr>
    </w:p>
    <w:p w14:paraId="4DAFF724" w14:textId="77777777" w:rsidR="002379A0" w:rsidRDefault="002379A0" w:rsidP="00AB2880">
      <w:pPr>
        <w:pStyle w:val="Heading4"/>
      </w:pPr>
      <w:r>
        <w:lastRenderedPageBreak/>
        <w:t>Text Normalizer</w:t>
      </w:r>
    </w:p>
    <w:p w14:paraId="5ADCEEF7" w14:textId="77777777" w:rsidR="002379A0" w:rsidRDefault="002379A0" w:rsidP="002379A0">
      <w:pPr>
        <w:pStyle w:val="Content"/>
      </w:pPr>
    </w:p>
    <w:p w14:paraId="6AC7AC5E" w14:textId="0A87C005" w:rsidR="00D324CE" w:rsidRDefault="00B95616" w:rsidP="00D324CE">
      <w:pPr>
        <w:pStyle w:val="Content"/>
      </w:pPr>
      <w:r w:rsidRPr="00B95616">
        <w:rPr>
          <w:lang w:val="en-PH" w:eastAsia="zh-CN"/>
        </w:rPr>
        <w:t>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(3) remove emoticons, links, and hashtags. The text normalizer will accept a text as input. The output of this module is the normalized tweets where the TXTSPK is converted to its full form, and links and emoticons are removed. For this module, the researchers will use two specific normalization tools from the existing pool of IE tools mentioned in the previous sections like OpenNLP’s built-in Normalizer (OpenNLP, 2011) and TwitIE’s Text Normalization PR (Bontcheva, 2013).</w:t>
      </w:r>
      <w:r w:rsidR="00D324CE">
        <w:rPr>
          <w:lang w:val="en-PH" w:eastAsia="zh-CN"/>
        </w:rPr>
        <w:t xml:space="preserve"> </w:t>
      </w:r>
      <w:r w:rsidR="00D324CE">
        <w:t>Table 4-1 shows the sample input and its corresponding output.</w:t>
      </w:r>
    </w:p>
    <w:p w14:paraId="004D92BD" w14:textId="77777777" w:rsidR="009C624D" w:rsidRDefault="009C624D" w:rsidP="004E73BB">
      <w:pPr>
        <w:pStyle w:val="Content"/>
        <w:ind w:left="0"/>
        <w:rPr>
          <w:lang w:val="en-PH" w:eastAsia="zh-CN"/>
        </w:rPr>
      </w:pPr>
    </w:p>
    <w:p w14:paraId="5D9F1E64" w14:textId="68BD2AA1" w:rsidR="00D0387C" w:rsidRDefault="00D0387C" w:rsidP="00683DF7">
      <w:pPr>
        <w:pStyle w:val="Caption"/>
        <w:keepNext/>
        <w:ind w:left="720" w:firstLine="720"/>
      </w:pPr>
      <w:bookmarkStart w:id="974" w:name="_Toc394779538"/>
      <w:r>
        <w:t xml:space="preserve">Table </w:t>
      </w:r>
      <w:ins w:id="975" w:author="Vilson Lu" w:date="2014-08-02T19:59:00Z">
        <w:r w:rsidR="00F06409">
          <w:fldChar w:fldCharType="begin"/>
        </w:r>
        <w:r w:rsidR="00F06409">
          <w:instrText xml:space="preserve"> STYLEREF 1 \s </w:instrText>
        </w:r>
      </w:ins>
      <w:r w:rsidR="00F06409">
        <w:fldChar w:fldCharType="separate"/>
      </w:r>
      <w:r w:rsidR="00F06409">
        <w:rPr>
          <w:noProof/>
        </w:rPr>
        <w:t>4</w:t>
      </w:r>
      <w:ins w:id="976" w:author="Vilson Lu" w:date="2014-08-02T19:59:00Z">
        <w:r w:rsidR="00F06409">
          <w:fldChar w:fldCharType="end"/>
        </w:r>
        <w:r w:rsidR="00F06409">
          <w:noBreakHyphen/>
        </w:r>
        <w:r w:rsidR="00F06409">
          <w:fldChar w:fldCharType="begin"/>
        </w:r>
        <w:r w:rsidR="00F06409">
          <w:instrText xml:space="preserve"> SEQ Table \* ARABIC \s 1 </w:instrText>
        </w:r>
      </w:ins>
      <w:r w:rsidR="00F06409">
        <w:fldChar w:fldCharType="separate"/>
      </w:r>
      <w:ins w:id="977" w:author="Vilson Lu" w:date="2014-08-02T19:59:00Z">
        <w:r w:rsidR="00F06409">
          <w:rPr>
            <w:noProof/>
          </w:rPr>
          <w:t>1</w:t>
        </w:r>
        <w:r w:rsidR="00F06409">
          <w:fldChar w:fldCharType="end"/>
        </w:r>
      </w:ins>
      <w:r>
        <w:t>. Sample Input/Output for Text Normalizer</w:t>
      </w:r>
      <w:bookmarkEnd w:id="974"/>
    </w:p>
    <w:tbl>
      <w:tblPr>
        <w:tblStyle w:val="TableGrid"/>
        <w:tblW w:w="0" w:type="auto"/>
        <w:tblInd w:w="1440" w:type="dxa"/>
        <w:tblLook w:val="04A0" w:firstRow="1" w:lastRow="0" w:firstColumn="1" w:lastColumn="0" w:noHBand="0" w:noVBand="1"/>
      </w:tblPr>
      <w:tblGrid>
        <w:gridCol w:w="4035"/>
        <w:gridCol w:w="3875"/>
      </w:tblGrid>
      <w:tr w:rsidR="009C624D" w:rsidRPr="0061346A" w14:paraId="5E475938" w14:textId="77777777" w:rsidTr="00D0387C">
        <w:tc>
          <w:tcPr>
            <w:tcW w:w="4035" w:type="dxa"/>
          </w:tcPr>
          <w:p w14:paraId="17A08E70" w14:textId="38617626" w:rsidR="009C624D" w:rsidRPr="0061346A" w:rsidRDefault="009C624D" w:rsidP="009C624D">
            <w:pPr>
              <w:pStyle w:val="Content"/>
              <w:ind w:left="0"/>
              <w:jc w:val="center"/>
              <w:rPr>
                <w:b/>
                <w:lang w:val="en-PH" w:eastAsia="zh-CN"/>
              </w:rPr>
            </w:pPr>
            <w:r w:rsidRPr="0061346A">
              <w:rPr>
                <w:b/>
                <w:lang w:val="en-PH" w:eastAsia="zh-CN"/>
              </w:rPr>
              <w:t>Input</w:t>
            </w:r>
          </w:p>
        </w:tc>
        <w:tc>
          <w:tcPr>
            <w:tcW w:w="3875" w:type="dxa"/>
          </w:tcPr>
          <w:p w14:paraId="05851A1C" w14:textId="0DFE5365" w:rsidR="009C624D" w:rsidRPr="0061346A" w:rsidRDefault="009C624D" w:rsidP="009C624D">
            <w:pPr>
              <w:pStyle w:val="Content"/>
              <w:ind w:left="0"/>
              <w:jc w:val="center"/>
              <w:rPr>
                <w:b/>
                <w:lang w:val="en-PH" w:eastAsia="zh-CN"/>
              </w:rPr>
            </w:pPr>
            <w:r w:rsidRPr="0061346A">
              <w:rPr>
                <w:b/>
                <w:lang w:val="en-PH" w:eastAsia="zh-CN"/>
              </w:rPr>
              <w:t>Output</w:t>
            </w:r>
          </w:p>
        </w:tc>
      </w:tr>
      <w:tr w:rsidR="009C624D" w:rsidRPr="0061346A" w14:paraId="35203640" w14:textId="77777777" w:rsidTr="00D0387C">
        <w:tc>
          <w:tcPr>
            <w:tcW w:w="4035" w:type="dxa"/>
          </w:tcPr>
          <w:p w14:paraId="76296FF7" w14:textId="77777777" w:rsidR="009C624D" w:rsidRPr="00CE6C9E" w:rsidRDefault="009C624D" w:rsidP="009C624D">
            <w:pPr>
              <w:tabs>
                <w:tab w:val="center" w:pos="4680"/>
                <w:tab w:val="right" w:pos="9360"/>
              </w:tabs>
              <w:jc w:val="left"/>
              <w:rPr>
                <w:rFonts w:eastAsia="Times New Roman"/>
                <w:lang w:val="en-PH" w:eastAsia="zh-CN"/>
              </w:rPr>
            </w:pPr>
          </w:p>
          <w:p w14:paraId="3C9BB375" w14:textId="3C194180" w:rsidR="0061346A" w:rsidRPr="00CE6C9E" w:rsidRDefault="009C624D" w:rsidP="009C624D">
            <w:pPr>
              <w:tabs>
                <w:tab w:val="center" w:pos="4680"/>
                <w:tab w:val="right" w:pos="9360"/>
              </w:tabs>
              <w:jc w:val="left"/>
              <w:rPr>
                <w:ins w:id="978" w:author="TinTin Kalaw" w:date="2014-08-02T17:15:00Z"/>
                <w:rFonts w:ascii="Times New Roman" w:eastAsia="Times New Roman" w:hAnsi="Times New Roman" w:cs="Times New Roman"/>
                <w:lang w:val="en-PH" w:eastAsia="zh-CN"/>
              </w:rPr>
            </w:pPr>
            <w:r w:rsidRPr="00CE6C9E">
              <w:rPr>
                <w:rFonts w:eastAsia="Times New Roman"/>
                <w:lang w:val="en-PH" w:eastAsia="zh-CN"/>
              </w:rPr>
              <w:t>&lt;tweet&gt;</w:t>
            </w:r>
          </w:p>
          <w:p w14:paraId="7AE8A90B" w14:textId="77777777" w:rsidR="009C624D" w:rsidRPr="00CE6C9E" w:rsidRDefault="009C624D" w:rsidP="00CE6C9E">
            <w:pPr>
              <w:jc w:val="left"/>
              <w:rPr>
                <w:rFonts w:ascii="Times New Roman" w:eastAsia="Times New Roman" w:hAnsi="Times New Roman" w:cs="Times New Roman"/>
                <w:lang w:val="en-PH" w:eastAsia="zh-CN"/>
              </w:rPr>
            </w:pPr>
            <w:r w:rsidRPr="00CE6C9E">
              <w:rPr>
                <w:rFonts w:eastAsia="Times New Roman"/>
                <w:lang w:val="en-PH" w:eastAsia="zh-CN"/>
              </w:rPr>
              <w:t>Kawawa naman nilindol sa Antique. &lt;//33</w:t>
            </w:r>
          </w:p>
          <w:p w14:paraId="4AA9FBB0" w14:textId="77777777" w:rsidR="009C624D" w:rsidRPr="00CE6C9E" w:rsidRDefault="009C624D" w:rsidP="009C624D">
            <w:pPr>
              <w:jc w:val="left"/>
              <w:rPr>
                <w:rFonts w:ascii="Times New Roman" w:eastAsia="Times New Roman" w:hAnsi="Times New Roman" w:cs="Times New Roman"/>
                <w:lang w:val="en-PH" w:eastAsia="zh-CN"/>
              </w:rPr>
            </w:pPr>
            <w:r w:rsidRPr="00CE6C9E">
              <w:rPr>
                <w:rFonts w:eastAsia="Times New Roman"/>
                <w:lang w:val="en-PH" w:eastAsia="zh-CN"/>
              </w:rPr>
              <w:t>&lt;/tweet&gt;</w:t>
            </w:r>
          </w:p>
          <w:p w14:paraId="7236AA42" w14:textId="77777777" w:rsidR="009C624D" w:rsidRPr="00CE6C9E" w:rsidRDefault="009C624D" w:rsidP="00B95616">
            <w:pPr>
              <w:pStyle w:val="Content"/>
              <w:tabs>
                <w:tab w:val="center" w:pos="4680"/>
                <w:tab w:val="right" w:pos="9360"/>
              </w:tabs>
              <w:ind w:left="0"/>
              <w:rPr>
                <w:lang w:val="en-PH" w:eastAsia="zh-CN"/>
              </w:rPr>
            </w:pPr>
          </w:p>
        </w:tc>
        <w:tc>
          <w:tcPr>
            <w:tcW w:w="3875" w:type="dxa"/>
          </w:tcPr>
          <w:p w14:paraId="5FFDFA74" w14:textId="77777777" w:rsidR="009C624D" w:rsidRPr="00CE6C9E" w:rsidRDefault="009C624D" w:rsidP="009C624D">
            <w:pPr>
              <w:tabs>
                <w:tab w:val="center" w:pos="4680"/>
                <w:tab w:val="right" w:pos="9360"/>
              </w:tabs>
              <w:jc w:val="left"/>
              <w:rPr>
                <w:rFonts w:eastAsia="Times New Roman"/>
                <w:lang w:val="en-PH" w:eastAsia="zh-CN"/>
              </w:rPr>
            </w:pPr>
          </w:p>
          <w:p w14:paraId="0CEB3418" w14:textId="2FF2A245" w:rsidR="0061346A" w:rsidRDefault="009C624D" w:rsidP="00CE6C9E">
            <w:pPr>
              <w:jc w:val="left"/>
              <w:rPr>
                <w:ins w:id="979" w:author="TinTin Kalaw" w:date="2014-08-02T17:15:00Z"/>
                <w:rFonts w:eastAsia="Times New Roman"/>
                <w:lang w:val="en-PH" w:eastAsia="zh-CN"/>
              </w:rPr>
            </w:pPr>
            <w:r w:rsidRPr="00CE6C9E">
              <w:rPr>
                <w:rFonts w:eastAsia="Times New Roman"/>
                <w:lang w:val="en-PH" w:eastAsia="zh-CN"/>
              </w:rPr>
              <w:t>&lt;tweet&gt;</w:t>
            </w:r>
          </w:p>
          <w:p w14:paraId="46AE7399" w14:textId="77777777" w:rsidR="009C624D" w:rsidRPr="00CE6C9E" w:rsidRDefault="009C624D" w:rsidP="00CE6C9E">
            <w:pPr>
              <w:jc w:val="left"/>
              <w:rPr>
                <w:rFonts w:ascii="Times New Roman" w:eastAsia="Times New Roman" w:hAnsi="Times New Roman" w:cs="Times New Roman"/>
                <w:lang w:val="en-PH" w:eastAsia="zh-CN"/>
              </w:rPr>
            </w:pPr>
            <w:r w:rsidRPr="00CE6C9E">
              <w:rPr>
                <w:rFonts w:eastAsia="Times New Roman"/>
                <w:lang w:val="en-PH" w:eastAsia="zh-CN"/>
              </w:rPr>
              <w:t xml:space="preserve">Kawawa naman nilindol sa Antique. </w:t>
            </w:r>
          </w:p>
          <w:p w14:paraId="362E9BEA" w14:textId="2D959EE8" w:rsidR="009C624D" w:rsidRPr="00CE6C9E" w:rsidRDefault="009C624D" w:rsidP="009C624D">
            <w:pPr>
              <w:pStyle w:val="Content"/>
              <w:ind w:left="0"/>
              <w:rPr>
                <w:lang w:val="en-PH" w:eastAsia="zh-CN"/>
              </w:rPr>
            </w:pPr>
            <w:r w:rsidRPr="00CE6C9E">
              <w:rPr>
                <w:rFonts w:eastAsia="Times New Roman"/>
                <w:lang w:val="en-PH" w:eastAsia="zh-CN"/>
              </w:rPr>
              <w:t>&lt;/tweet&gt;</w:t>
            </w:r>
          </w:p>
        </w:tc>
      </w:tr>
      <w:tr w:rsidR="009C624D" w:rsidRPr="0061346A" w14:paraId="488BDB1B" w14:textId="77777777" w:rsidTr="00D0387C">
        <w:tc>
          <w:tcPr>
            <w:tcW w:w="4035" w:type="dxa"/>
          </w:tcPr>
          <w:p w14:paraId="5C8FB13F" w14:textId="77777777" w:rsidR="009C624D" w:rsidRPr="00CE6C9E" w:rsidRDefault="009C624D" w:rsidP="009C624D">
            <w:pPr>
              <w:tabs>
                <w:tab w:val="center" w:pos="4680"/>
                <w:tab w:val="right" w:pos="9360"/>
              </w:tabs>
              <w:jc w:val="left"/>
              <w:rPr>
                <w:rFonts w:eastAsia="Times New Roman"/>
                <w:lang w:val="en-PH" w:eastAsia="zh-CN"/>
              </w:rPr>
            </w:pPr>
          </w:p>
          <w:p w14:paraId="6975D750" w14:textId="77777777" w:rsidR="009C624D" w:rsidRPr="00CE6C9E" w:rsidRDefault="009C624D" w:rsidP="009C624D">
            <w:pPr>
              <w:jc w:val="left"/>
              <w:rPr>
                <w:rFonts w:ascii="Times New Roman" w:eastAsia="Times New Roman" w:hAnsi="Times New Roman" w:cs="Times New Roman"/>
                <w:lang w:val="en-PH" w:eastAsia="zh-CN"/>
              </w:rPr>
            </w:pPr>
            <w:r w:rsidRPr="00CE6C9E">
              <w:rPr>
                <w:rFonts w:eastAsia="Times New Roman"/>
                <w:lang w:val="en-PH" w:eastAsia="zh-CN"/>
              </w:rPr>
              <w:t>&lt;tweet&gt;</w:t>
            </w:r>
          </w:p>
          <w:p w14:paraId="0F8F9FD2" w14:textId="050BA3AB" w:rsidR="009C624D" w:rsidRPr="00CE6C9E" w:rsidRDefault="008809C2" w:rsidP="009C624D">
            <w:pPr>
              <w:pStyle w:val="Content"/>
              <w:ind w:left="0"/>
              <w:rPr>
                <w:rFonts w:eastAsia="Times New Roman"/>
                <w:lang w:val="en-PH" w:eastAsia="zh-CN"/>
              </w:rPr>
            </w:pPr>
            <w:ins w:id="980" w:author="TinTin Kalaw" w:date="2014-08-02T18:58:00Z">
              <w:r>
                <w:rPr>
                  <w:rFonts w:eastAsia="Times New Roman"/>
                  <w:lang w:val="en-PH" w:eastAsia="zh-CN"/>
                </w:rPr>
                <w:t>“</w:t>
              </w:r>
            </w:ins>
            <w:ins w:id="981" w:author="TinTin Kalaw" w:date="2014-08-02T19:00:00Z">
              <w:r w:rsidR="004509A3">
                <w:rPr>
                  <w:rFonts w:eastAsia="Times New Roman"/>
                  <w:lang w:val="en-PH" w:eastAsia="zh-CN"/>
                </w:rPr>
                <w:t>”</w:t>
              </w:r>
            </w:ins>
            <w:ins w:id="982" w:author="TinTin Kalaw" w:date="2014-08-02T18:55:00Z">
              <w:r w:rsidR="00541BE6" w:rsidRPr="00541BE6">
                <w:rPr>
                  <w:rFonts w:eastAsia="Times New Roman"/>
                  <w:lang w:val="en-PH" w:eastAsia="zh-CN"/>
                </w:rPr>
                <w:t>@ANCALERTS: Magnitude 4.3 quake jolts Antique, Boracay http://t.co/c2BczJEa6Y"" Lindol everywhere :3</w:t>
              </w:r>
            </w:ins>
            <w:r w:rsidR="009C624D" w:rsidRPr="00CE6C9E">
              <w:rPr>
                <w:rFonts w:eastAsia="Times New Roman"/>
                <w:lang w:val="en-PH" w:eastAsia="zh-CN"/>
              </w:rPr>
              <w:t>&lt;/tweet&gt;</w:t>
            </w:r>
          </w:p>
          <w:p w14:paraId="2FCE11B6" w14:textId="5CC093FB" w:rsidR="009C624D" w:rsidRPr="00CE6C9E" w:rsidRDefault="009C624D" w:rsidP="009C624D">
            <w:pPr>
              <w:pStyle w:val="Content"/>
              <w:tabs>
                <w:tab w:val="center" w:pos="4680"/>
                <w:tab w:val="right" w:pos="9360"/>
              </w:tabs>
              <w:ind w:left="0"/>
              <w:rPr>
                <w:lang w:val="en-PH" w:eastAsia="zh-CN"/>
              </w:rPr>
            </w:pPr>
          </w:p>
        </w:tc>
        <w:tc>
          <w:tcPr>
            <w:tcW w:w="3875" w:type="dxa"/>
          </w:tcPr>
          <w:p w14:paraId="2D7E1B9E" w14:textId="77777777" w:rsidR="009C624D" w:rsidRPr="00CE6C9E" w:rsidRDefault="009C624D" w:rsidP="00B95616">
            <w:pPr>
              <w:pStyle w:val="Content"/>
              <w:tabs>
                <w:tab w:val="center" w:pos="4680"/>
                <w:tab w:val="right" w:pos="9360"/>
              </w:tabs>
              <w:ind w:left="0"/>
              <w:rPr>
                <w:lang w:val="en-PH" w:eastAsia="zh-CN"/>
              </w:rPr>
            </w:pPr>
          </w:p>
          <w:p w14:paraId="34448EC3" w14:textId="77777777" w:rsidR="009C624D" w:rsidRPr="00CE6C9E" w:rsidRDefault="009C624D" w:rsidP="009C624D">
            <w:pPr>
              <w:jc w:val="left"/>
              <w:rPr>
                <w:rFonts w:ascii="Times New Roman" w:eastAsia="Times New Roman" w:hAnsi="Times New Roman" w:cs="Times New Roman"/>
                <w:lang w:val="en-PH" w:eastAsia="zh-CN"/>
              </w:rPr>
            </w:pPr>
            <w:r w:rsidRPr="00CE6C9E">
              <w:rPr>
                <w:rFonts w:eastAsia="Times New Roman"/>
                <w:lang w:val="en-PH" w:eastAsia="zh-CN"/>
              </w:rPr>
              <w:t>&lt;tweet&gt;</w:t>
            </w:r>
          </w:p>
          <w:p w14:paraId="45258EE7" w14:textId="77777777" w:rsidR="009C624D" w:rsidRPr="00CE6C9E" w:rsidRDefault="009C624D" w:rsidP="00CE6C9E">
            <w:pPr>
              <w:jc w:val="left"/>
              <w:rPr>
                <w:rFonts w:ascii="Times New Roman" w:eastAsia="Times New Roman" w:hAnsi="Times New Roman" w:cs="Times New Roman"/>
                <w:lang w:val="en-PH" w:eastAsia="zh-CN"/>
              </w:rPr>
            </w:pPr>
            <w:r w:rsidRPr="00CE6C9E">
              <w:rPr>
                <w:rFonts w:eastAsia="Times New Roman"/>
                <w:lang w:val="en-PH" w:eastAsia="zh-CN"/>
              </w:rPr>
              <w:t>Magnitude 4.3 quake jolts Antique, Boracay Lindol everywhere</w:t>
            </w:r>
          </w:p>
          <w:p w14:paraId="7F222919" w14:textId="77777777" w:rsidR="009C624D" w:rsidRPr="00CE6C9E" w:rsidRDefault="009C624D" w:rsidP="009C624D">
            <w:pPr>
              <w:pStyle w:val="Content"/>
              <w:ind w:left="0"/>
              <w:rPr>
                <w:rFonts w:eastAsia="Times New Roman"/>
                <w:lang w:val="en-PH" w:eastAsia="zh-CN"/>
              </w:rPr>
            </w:pPr>
            <w:r w:rsidRPr="00CE6C9E">
              <w:rPr>
                <w:rFonts w:eastAsia="Times New Roman"/>
                <w:lang w:val="en-PH" w:eastAsia="zh-CN"/>
              </w:rPr>
              <w:t>&lt;/tweet&gt;</w:t>
            </w:r>
          </w:p>
          <w:p w14:paraId="0F8A5281" w14:textId="4CE8195F" w:rsidR="009C624D" w:rsidRPr="00CE6C9E" w:rsidRDefault="009C624D" w:rsidP="009C624D">
            <w:pPr>
              <w:pStyle w:val="Content"/>
              <w:tabs>
                <w:tab w:val="center" w:pos="4680"/>
                <w:tab w:val="right" w:pos="9360"/>
              </w:tabs>
              <w:ind w:left="0"/>
              <w:rPr>
                <w:lang w:val="en-PH" w:eastAsia="zh-CN"/>
              </w:rPr>
            </w:pPr>
          </w:p>
        </w:tc>
      </w:tr>
    </w:tbl>
    <w:p w14:paraId="3B030413" w14:textId="77777777" w:rsidR="009C624D" w:rsidRPr="00B95616" w:rsidRDefault="009C624D" w:rsidP="00B95616">
      <w:pPr>
        <w:pStyle w:val="Content"/>
        <w:rPr>
          <w:lang w:val="en-PH" w:eastAsia="zh-CN"/>
        </w:rPr>
      </w:pPr>
    </w:p>
    <w:p w14:paraId="74B828C8" w14:textId="77777777" w:rsidR="00B95616" w:rsidRPr="00B95616" w:rsidRDefault="00B95616" w:rsidP="00B95616">
      <w:pPr>
        <w:pStyle w:val="Content"/>
      </w:pPr>
    </w:p>
    <w:p w14:paraId="5A64766F" w14:textId="02DA0854" w:rsidR="003F41CC" w:rsidRDefault="003F41CC" w:rsidP="00AB2880">
      <w:pPr>
        <w:pStyle w:val="Heading4"/>
      </w:pPr>
      <w:r>
        <w:t>Tokenizer</w:t>
      </w:r>
    </w:p>
    <w:p w14:paraId="5B5698CE" w14:textId="77777777" w:rsidR="003F41CC" w:rsidRDefault="003F41CC" w:rsidP="003F41CC"/>
    <w:p w14:paraId="3CFF113C" w14:textId="1120864A" w:rsidR="00D324CE" w:rsidRDefault="00B95616" w:rsidP="00D324CE">
      <w:pPr>
        <w:pStyle w:val="Content"/>
      </w:pPr>
      <w:r w:rsidRPr="00B95616">
        <w:t>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{“@&lt;username&gt;”, “&lt;punctuations&gt;”, “#&lt;hashtag&gt;”...} or an array that would contain all the tokens in a given tweet. For this module, the researchers will use two specific tokenization tools from the existing pool of IE tools mentioned in the previous sections, OpenNLP’s built-in Tokenizer (OpenNLP, 2011) and TwitIE’s Twitter tokenizer (Bontcheva, 2013).  </w:t>
      </w:r>
      <w:r w:rsidR="00D324CE">
        <w:t>Table 4-2 shows the sample input and its corresponding output.</w:t>
      </w:r>
    </w:p>
    <w:p w14:paraId="5DA200F7" w14:textId="421C4D06" w:rsidR="003F41CC" w:rsidRDefault="003F41CC" w:rsidP="00B95616">
      <w:pPr>
        <w:pStyle w:val="Content"/>
      </w:pPr>
    </w:p>
    <w:p w14:paraId="033736DD" w14:textId="522C3362" w:rsidR="00D0387C" w:rsidRDefault="00D0387C" w:rsidP="00D0387C">
      <w:pPr>
        <w:pStyle w:val="Caption"/>
        <w:keepNext/>
        <w:ind w:left="720" w:firstLine="720"/>
      </w:pPr>
      <w:bookmarkStart w:id="983" w:name="_Toc394779539"/>
      <w:r>
        <w:t xml:space="preserve">Table </w:t>
      </w:r>
      <w:ins w:id="984" w:author="Vilson Lu" w:date="2014-08-02T19:59:00Z">
        <w:r w:rsidR="00F06409">
          <w:fldChar w:fldCharType="begin"/>
        </w:r>
        <w:r w:rsidR="00F06409">
          <w:instrText xml:space="preserve"> STYLEREF 1 \s </w:instrText>
        </w:r>
      </w:ins>
      <w:r w:rsidR="00F06409">
        <w:fldChar w:fldCharType="separate"/>
      </w:r>
      <w:r w:rsidR="00F06409">
        <w:rPr>
          <w:noProof/>
        </w:rPr>
        <w:t>4</w:t>
      </w:r>
      <w:ins w:id="985" w:author="Vilson Lu" w:date="2014-08-02T19:59:00Z">
        <w:r w:rsidR="00F06409">
          <w:fldChar w:fldCharType="end"/>
        </w:r>
        <w:r w:rsidR="00F06409">
          <w:noBreakHyphen/>
        </w:r>
        <w:r w:rsidR="00F06409">
          <w:fldChar w:fldCharType="begin"/>
        </w:r>
        <w:r w:rsidR="00F06409">
          <w:instrText xml:space="preserve"> SEQ Table \* ARABIC \s 1 </w:instrText>
        </w:r>
      </w:ins>
      <w:r w:rsidR="00F06409">
        <w:fldChar w:fldCharType="separate"/>
      </w:r>
      <w:ins w:id="986" w:author="Vilson Lu" w:date="2014-08-02T19:59:00Z">
        <w:r w:rsidR="00F06409">
          <w:rPr>
            <w:noProof/>
          </w:rPr>
          <w:t>2</w:t>
        </w:r>
        <w:r w:rsidR="00F06409">
          <w:fldChar w:fldCharType="end"/>
        </w:r>
      </w:ins>
      <w:r>
        <w:t>. Sample Input/Output Tokenizer</w:t>
      </w:r>
      <w:bookmarkEnd w:id="983"/>
    </w:p>
    <w:tbl>
      <w:tblPr>
        <w:tblStyle w:val="TableGrid"/>
        <w:tblW w:w="0" w:type="auto"/>
        <w:tblInd w:w="1440" w:type="dxa"/>
        <w:tblLook w:val="04A0" w:firstRow="1" w:lastRow="0" w:firstColumn="1" w:lastColumn="0" w:noHBand="0" w:noVBand="1"/>
      </w:tblPr>
      <w:tblGrid>
        <w:gridCol w:w="3917"/>
        <w:gridCol w:w="3993"/>
      </w:tblGrid>
      <w:tr w:rsidR="00D0387C" w:rsidRPr="009C624D" w14:paraId="0D403891" w14:textId="77777777" w:rsidTr="00D0387C">
        <w:tc>
          <w:tcPr>
            <w:tcW w:w="3917" w:type="dxa"/>
          </w:tcPr>
          <w:p w14:paraId="42FB2574"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93" w:type="dxa"/>
          </w:tcPr>
          <w:p w14:paraId="37D8A50A"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6CD0DB2F" w14:textId="77777777" w:rsidTr="00D0387C">
        <w:tc>
          <w:tcPr>
            <w:tcW w:w="3917" w:type="dxa"/>
          </w:tcPr>
          <w:p w14:paraId="73C6D489" w14:textId="77777777" w:rsidR="00D0387C" w:rsidRPr="00D0387C" w:rsidRDefault="00D0387C" w:rsidP="00CE6C9E">
            <w:pPr>
              <w:rPr>
                <w:lang w:val="en-PH" w:eastAsia="zh-CN"/>
              </w:rPr>
            </w:pPr>
          </w:p>
          <w:p w14:paraId="7307CA0B"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0CDEFA0A" w14:textId="77777777" w:rsidR="00D0387C" w:rsidRPr="00D0387C" w:rsidRDefault="00D0387C" w:rsidP="00CE6C9E">
            <w:pPr>
              <w:rPr>
                <w:rFonts w:ascii="Times New Roman" w:hAnsi="Times New Roman" w:cs="Times New Roman"/>
                <w:lang w:val="en-PH" w:eastAsia="zh-CN"/>
              </w:rPr>
            </w:pPr>
            <w:r w:rsidRPr="00D0387C">
              <w:rPr>
                <w:lang w:val="en-PH" w:eastAsia="zh-CN"/>
              </w:rPr>
              <w:t xml:space="preserve">Kawawa naman nilindol sa Antique. </w:t>
            </w:r>
          </w:p>
          <w:p w14:paraId="74E4202A" w14:textId="612B16CA" w:rsidR="00D0387C" w:rsidRPr="00D0387C" w:rsidRDefault="00D0387C" w:rsidP="00CE6C9E">
            <w:pPr>
              <w:rPr>
                <w:lang w:val="en-PH" w:eastAsia="zh-CN"/>
              </w:rPr>
            </w:pPr>
            <w:r w:rsidRPr="00D0387C">
              <w:rPr>
                <w:lang w:val="en-PH" w:eastAsia="zh-CN"/>
              </w:rPr>
              <w:t>&lt;/tweet&gt;</w:t>
            </w:r>
          </w:p>
        </w:tc>
        <w:tc>
          <w:tcPr>
            <w:tcW w:w="3993" w:type="dxa"/>
          </w:tcPr>
          <w:p w14:paraId="6EB2D98D" w14:textId="77777777" w:rsidR="00D0387C" w:rsidRPr="00D0387C" w:rsidRDefault="00D0387C" w:rsidP="00CE6C9E">
            <w:pPr>
              <w:rPr>
                <w:lang w:val="en-PH" w:eastAsia="zh-CN"/>
              </w:rPr>
            </w:pPr>
          </w:p>
          <w:p w14:paraId="2B5FC4E1"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1410B1F4" w14:textId="77777777" w:rsidR="00D0387C" w:rsidRPr="00D0387C" w:rsidRDefault="00D0387C" w:rsidP="00CE6C9E">
            <w:pPr>
              <w:rPr>
                <w:rFonts w:ascii="Times New Roman" w:hAnsi="Times New Roman" w:cs="Times New Roman"/>
                <w:lang w:val="en-PH" w:eastAsia="zh-CN"/>
              </w:rPr>
            </w:pPr>
            <w:r w:rsidRPr="00D0387C">
              <w:rPr>
                <w:lang w:val="en-PH" w:eastAsia="zh-CN"/>
              </w:rPr>
              <w:t>[“Kawawa”, “naman”, “nilindol”, “sa”, “Antique”, “.”]</w:t>
            </w:r>
          </w:p>
          <w:p w14:paraId="5F878952"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7A5D6AA3" w14:textId="24FF590B" w:rsidR="00D0387C" w:rsidRPr="00D0387C" w:rsidRDefault="00D0387C" w:rsidP="00CE6C9E">
            <w:pPr>
              <w:rPr>
                <w:lang w:val="en-PH" w:eastAsia="zh-CN"/>
              </w:rPr>
            </w:pPr>
          </w:p>
        </w:tc>
      </w:tr>
      <w:tr w:rsidR="00D0387C" w:rsidRPr="00D0387C" w14:paraId="1B5930AA" w14:textId="77777777" w:rsidTr="00D0387C">
        <w:tc>
          <w:tcPr>
            <w:tcW w:w="3917" w:type="dxa"/>
          </w:tcPr>
          <w:p w14:paraId="2375908A" w14:textId="77777777" w:rsidR="00D0387C" w:rsidRPr="00D0387C" w:rsidRDefault="00D0387C" w:rsidP="00CE6C9E">
            <w:pPr>
              <w:rPr>
                <w:lang w:val="en-PH" w:eastAsia="zh-CN"/>
              </w:rPr>
            </w:pPr>
          </w:p>
          <w:p w14:paraId="76C87351"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02FCF38C" w14:textId="77777777" w:rsidR="00D0387C" w:rsidRPr="00D0387C" w:rsidRDefault="00D0387C" w:rsidP="00CE6C9E">
            <w:pPr>
              <w:rPr>
                <w:rFonts w:ascii="Times New Roman" w:hAnsi="Times New Roman" w:cs="Times New Roman"/>
                <w:lang w:val="en-PH" w:eastAsia="zh-CN"/>
              </w:rPr>
            </w:pPr>
            <w:r w:rsidRPr="00D0387C">
              <w:rPr>
                <w:lang w:val="en-PH" w:eastAsia="zh-CN"/>
              </w:rPr>
              <w:t>Magnitude 4.3 quake jolts Antique, Boracay Lindol everywhere</w:t>
            </w:r>
          </w:p>
          <w:p w14:paraId="3D1804EC" w14:textId="77777777" w:rsidR="00D0387C" w:rsidRPr="00D0387C" w:rsidRDefault="00D0387C" w:rsidP="00CE6C9E">
            <w:pPr>
              <w:rPr>
                <w:lang w:val="en-PH" w:eastAsia="zh-CN"/>
              </w:rPr>
            </w:pPr>
            <w:r w:rsidRPr="00D0387C">
              <w:rPr>
                <w:lang w:val="en-PH" w:eastAsia="zh-CN"/>
              </w:rPr>
              <w:t>&lt;/tweet&gt;</w:t>
            </w:r>
          </w:p>
          <w:p w14:paraId="1E68C5F9" w14:textId="77777777" w:rsidR="00D0387C" w:rsidRPr="00D0387C" w:rsidRDefault="00D0387C">
            <w:pPr>
              <w:rPr>
                <w:lang w:val="en-PH" w:eastAsia="zh-CN"/>
              </w:rPr>
              <w:pPrChange w:id="987" w:author="Vilson Lu" w:date="2014-07-31T15:36:00Z">
                <w:pPr>
                  <w:pStyle w:val="Content"/>
                  <w:tabs>
                    <w:tab w:val="center" w:pos="4680"/>
                    <w:tab w:val="right" w:pos="9360"/>
                  </w:tabs>
                  <w:ind w:left="0"/>
                </w:pPr>
              </w:pPrChange>
            </w:pPr>
          </w:p>
        </w:tc>
        <w:tc>
          <w:tcPr>
            <w:tcW w:w="3993" w:type="dxa"/>
          </w:tcPr>
          <w:p w14:paraId="347FAA23" w14:textId="77777777" w:rsidR="00D0387C" w:rsidRPr="00D0387C" w:rsidRDefault="00D0387C">
            <w:pPr>
              <w:rPr>
                <w:lang w:val="en-PH" w:eastAsia="zh-CN"/>
              </w:rPr>
              <w:pPrChange w:id="988" w:author="Vilson Lu" w:date="2014-07-31T15:36:00Z">
                <w:pPr>
                  <w:pStyle w:val="Content"/>
                  <w:tabs>
                    <w:tab w:val="center" w:pos="4680"/>
                    <w:tab w:val="right" w:pos="9360"/>
                  </w:tabs>
                  <w:ind w:left="0"/>
                </w:pPr>
              </w:pPrChange>
            </w:pPr>
          </w:p>
          <w:p w14:paraId="63761797"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4473F204" w14:textId="77777777" w:rsidR="00D0387C" w:rsidRPr="00D0387C" w:rsidRDefault="00D0387C" w:rsidP="00CE6C9E">
            <w:pPr>
              <w:rPr>
                <w:rFonts w:ascii="Times New Roman" w:hAnsi="Times New Roman" w:cs="Times New Roman"/>
                <w:lang w:val="en-PH" w:eastAsia="zh-CN"/>
              </w:rPr>
            </w:pPr>
            <w:r w:rsidRPr="00D0387C">
              <w:rPr>
                <w:lang w:val="en-PH" w:eastAsia="zh-CN"/>
              </w:rPr>
              <w:t>[“Magnitude”, “4.3”, “quake”, “jolts”, “Antique”, “,”, “Boracay”, “Lindol”, “everywhere”]</w:t>
            </w:r>
          </w:p>
          <w:p w14:paraId="57521A4D" w14:textId="77777777" w:rsidR="00D0387C" w:rsidRPr="00D0387C" w:rsidRDefault="00D0387C">
            <w:pPr>
              <w:rPr>
                <w:lang w:val="en-PH" w:eastAsia="zh-CN"/>
              </w:rPr>
              <w:pPrChange w:id="989" w:author="Vilson Lu" w:date="2014-07-31T15:36:00Z">
                <w:pPr>
                  <w:pStyle w:val="Content"/>
                  <w:ind w:left="0"/>
                </w:pPr>
              </w:pPrChange>
            </w:pPr>
            <w:r w:rsidRPr="00D0387C">
              <w:rPr>
                <w:lang w:val="en-PH" w:eastAsia="zh-CN"/>
              </w:rPr>
              <w:lastRenderedPageBreak/>
              <w:t>&lt;/tweet&gt;</w:t>
            </w:r>
          </w:p>
          <w:p w14:paraId="22972452" w14:textId="2F186E74" w:rsidR="00D0387C" w:rsidRPr="00D0387C" w:rsidRDefault="00D0387C">
            <w:pPr>
              <w:rPr>
                <w:lang w:val="en-PH" w:eastAsia="zh-CN"/>
              </w:rPr>
              <w:pPrChange w:id="990" w:author="Vilson Lu" w:date="2014-07-31T15:36:00Z">
                <w:pPr>
                  <w:pStyle w:val="Content"/>
                  <w:tabs>
                    <w:tab w:val="center" w:pos="4680"/>
                    <w:tab w:val="right" w:pos="9360"/>
                  </w:tabs>
                  <w:ind w:left="0"/>
                </w:pPr>
              </w:pPrChange>
            </w:pPr>
          </w:p>
        </w:tc>
      </w:tr>
    </w:tbl>
    <w:p w14:paraId="33CFB90E" w14:textId="77777777" w:rsidR="00D0387C" w:rsidRPr="00B95616" w:rsidRDefault="00D0387C" w:rsidP="00B95616">
      <w:pPr>
        <w:pStyle w:val="Content"/>
      </w:pPr>
    </w:p>
    <w:p w14:paraId="52C3B0ED" w14:textId="77777777" w:rsidR="00B95616" w:rsidRPr="00B95616" w:rsidRDefault="00B95616" w:rsidP="00B95616">
      <w:pPr>
        <w:pStyle w:val="Content"/>
      </w:pPr>
    </w:p>
    <w:p w14:paraId="2B0BFC11" w14:textId="609AA801" w:rsidR="003F41CC" w:rsidRDefault="003F41CC" w:rsidP="00AB2880">
      <w:pPr>
        <w:pStyle w:val="Heading4"/>
        <w:rPr>
          <w:lang w:val="en-PH" w:eastAsia="zh-CN"/>
        </w:rPr>
      </w:pPr>
      <w:r>
        <w:rPr>
          <w:lang w:val="en-PH" w:eastAsia="zh-CN"/>
        </w:rPr>
        <w:t>POS Tagger</w:t>
      </w:r>
    </w:p>
    <w:p w14:paraId="7BF39D86" w14:textId="77777777" w:rsidR="00B95616" w:rsidRPr="00B95616" w:rsidRDefault="00B95616" w:rsidP="00B95616">
      <w:pPr>
        <w:rPr>
          <w:lang w:val="en-PH" w:eastAsia="zh-CN"/>
        </w:rPr>
      </w:pPr>
    </w:p>
    <w:p w14:paraId="57DBAF9D" w14:textId="3C7F552E" w:rsidR="004D7982" w:rsidRDefault="00B95616" w:rsidP="00B95616">
      <w:pPr>
        <w:pStyle w:val="Content"/>
        <w:rPr>
          <w:ins w:id="991" w:author="Vilson Lu" w:date="2014-07-31T15:21:00Z"/>
        </w:rPr>
      </w:pPr>
      <w:r w:rsidRPr="00B95616">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tools (Ritter et al., 2011), and TwitIE (Bontcheva, 2013).</w:t>
      </w:r>
    </w:p>
    <w:p w14:paraId="14CB71E9" w14:textId="77777777" w:rsidR="00B33EC6" w:rsidRDefault="00B33EC6" w:rsidP="00B95616">
      <w:pPr>
        <w:pStyle w:val="Content"/>
        <w:rPr>
          <w:ins w:id="992" w:author="Vilson Lu" w:date="2014-07-31T15:21:00Z"/>
        </w:rPr>
      </w:pPr>
    </w:p>
    <w:p w14:paraId="068B9804" w14:textId="1CDAF49A" w:rsidR="00B33EC6" w:rsidRDefault="00B33EC6">
      <w:pPr>
        <w:pStyle w:val="Caption"/>
        <w:keepNext/>
        <w:ind w:left="720" w:firstLine="720"/>
        <w:rPr>
          <w:ins w:id="993" w:author="Vilson Lu" w:date="2014-07-31T15:22:00Z"/>
        </w:rPr>
        <w:pPrChange w:id="994" w:author="Vilson Lu" w:date="2014-07-31T15:22:00Z">
          <w:pPr/>
        </w:pPrChange>
      </w:pPr>
      <w:bookmarkStart w:id="995" w:name="_Toc394779540"/>
      <w:ins w:id="996" w:author="Vilson Lu" w:date="2014-07-31T15:22:00Z">
        <w:r>
          <w:t xml:space="preserve">Table </w:t>
        </w:r>
      </w:ins>
      <w:ins w:id="997" w:author="Vilson Lu" w:date="2014-08-02T19:59:00Z">
        <w:r w:rsidR="00F06409">
          <w:fldChar w:fldCharType="begin"/>
        </w:r>
        <w:r w:rsidR="00F06409">
          <w:instrText xml:space="preserve"> STYLEREF 1 \s </w:instrText>
        </w:r>
      </w:ins>
      <w:r w:rsidR="00F06409">
        <w:fldChar w:fldCharType="separate"/>
      </w:r>
      <w:r w:rsidR="00F06409">
        <w:rPr>
          <w:noProof/>
        </w:rPr>
        <w:t>4</w:t>
      </w:r>
      <w:ins w:id="998" w:author="Vilson Lu" w:date="2014-08-02T19:59:00Z">
        <w:r w:rsidR="00F06409">
          <w:fldChar w:fldCharType="end"/>
        </w:r>
        <w:r w:rsidR="00F06409">
          <w:noBreakHyphen/>
        </w:r>
        <w:r w:rsidR="00F06409">
          <w:fldChar w:fldCharType="begin"/>
        </w:r>
        <w:r w:rsidR="00F06409">
          <w:instrText xml:space="preserve"> SEQ Table \* ARABIC \s 1 </w:instrText>
        </w:r>
      </w:ins>
      <w:r w:rsidR="00F06409">
        <w:fldChar w:fldCharType="separate"/>
      </w:r>
      <w:ins w:id="999" w:author="Vilson Lu" w:date="2014-08-02T19:59:00Z">
        <w:r w:rsidR="00F06409">
          <w:rPr>
            <w:noProof/>
          </w:rPr>
          <w:t>3</w:t>
        </w:r>
        <w:r w:rsidR="00F06409">
          <w:fldChar w:fldCharType="end"/>
        </w:r>
      </w:ins>
      <w:ins w:id="1000" w:author="Vilson Lu" w:date="2014-07-31T15:22:00Z">
        <w:r>
          <w:t>. Sample Input/Output POS Tagger</w:t>
        </w:r>
        <w:bookmarkEnd w:id="995"/>
      </w:ins>
    </w:p>
    <w:tbl>
      <w:tblPr>
        <w:tblStyle w:val="TableGrid"/>
        <w:tblW w:w="0" w:type="auto"/>
        <w:tblInd w:w="1440" w:type="dxa"/>
        <w:tblLook w:val="04A0" w:firstRow="1" w:lastRow="0" w:firstColumn="1" w:lastColumn="0" w:noHBand="0" w:noVBand="1"/>
      </w:tblPr>
      <w:tblGrid>
        <w:gridCol w:w="3935"/>
        <w:gridCol w:w="3975"/>
      </w:tblGrid>
      <w:tr w:rsidR="00B33EC6" w:rsidRPr="009C624D" w14:paraId="13765EB6" w14:textId="77777777" w:rsidTr="00B33EC6">
        <w:trPr>
          <w:ins w:id="1001" w:author="Vilson Lu" w:date="2014-07-31T15:21:00Z"/>
        </w:trPr>
        <w:tc>
          <w:tcPr>
            <w:tcW w:w="3935" w:type="dxa"/>
          </w:tcPr>
          <w:p w14:paraId="64D4B515" w14:textId="77777777" w:rsidR="00B33EC6" w:rsidRPr="009C624D" w:rsidRDefault="00B33EC6" w:rsidP="00B33EC6">
            <w:pPr>
              <w:pStyle w:val="Content"/>
              <w:ind w:left="0"/>
              <w:jc w:val="center"/>
              <w:rPr>
                <w:ins w:id="1002" w:author="Vilson Lu" w:date="2014-07-31T15:21:00Z"/>
                <w:b/>
                <w:lang w:val="en-PH" w:eastAsia="zh-CN"/>
              </w:rPr>
            </w:pPr>
            <w:ins w:id="1003" w:author="Vilson Lu" w:date="2014-07-31T15:21:00Z">
              <w:r w:rsidRPr="009C624D">
                <w:rPr>
                  <w:b/>
                  <w:lang w:val="en-PH" w:eastAsia="zh-CN"/>
                </w:rPr>
                <w:t>Input</w:t>
              </w:r>
            </w:ins>
          </w:p>
        </w:tc>
        <w:tc>
          <w:tcPr>
            <w:tcW w:w="3975" w:type="dxa"/>
          </w:tcPr>
          <w:p w14:paraId="4F33DB71" w14:textId="77777777" w:rsidR="00B33EC6" w:rsidRPr="009C624D" w:rsidRDefault="00B33EC6" w:rsidP="00B33EC6">
            <w:pPr>
              <w:pStyle w:val="Content"/>
              <w:ind w:left="0"/>
              <w:jc w:val="center"/>
              <w:rPr>
                <w:ins w:id="1004" w:author="Vilson Lu" w:date="2014-07-31T15:21:00Z"/>
                <w:b/>
                <w:lang w:val="en-PH" w:eastAsia="zh-CN"/>
              </w:rPr>
            </w:pPr>
            <w:ins w:id="1005" w:author="Vilson Lu" w:date="2014-07-31T15:21:00Z">
              <w:r w:rsidRPr="009C624D">
                <w:rPr>
                  <w:b/>
                  <w:lang w:val="en-PH" w:eastAsia="zh-CN"/>
                </w:rPr>
                <w:t>Output</w:t>
              </w:r>
            </w:ins>
          </w:p>
        </w:tc>
      </w:tr>
      <w:tr w:rsidR="00B33EC6" w:rsidRPr="00D0387C" w14:paraId="20115B7D" w14:textId="77777777" w:rsidTr="00B33EC6">
        <w:trPr>
          <w:ins w:id="1006" w:author="Vilson Lu" w:date="2014-07-31T15:21:00Z"/>
        </w:trPr>
        <w:tc>
          <w:tcPr>
            <w:tcW w:w="3935" w:type="dxa"/>
          </w:tcPr>
          <w:p w14:paraId="3F1C2BBB" w14:textId="77777777" w:rsidR="00B33EC6" w:rsidRPr="00D0387C" w:rsidRDefault="00B33EC6">
            <w:pPr>
              <w:rPr>
                <w:ins w:id="1007" w:author="Vilson Lu" w:date="2014-07-31T15:21:00Z"/>
                <w:lang w:val="en-PH" w:eastAsia="zh-CN"/>
              </w:rPr>
              <w:pPrChange w:id="1008" w:author="Vilson Lu" w:date="2014-07-31T15:36:00Z">
                <w:pPr>
                  <w:tabs>
                    <w:tab w:val="center" w:pos="4680"/>
                    <w:tab w:val="right" w:pos="9360"/>
                  </w:tabs>
                  <w:jc w:val="left"/>
                </w:pPr>
              </w:pPrChange>
            </w:pPr>
          </w:p>
          <w:p w14:paraId="36C686F1" w14:textId="77777777" w:rsidR="00B33EC6" w:rsidRPr="00D0387C" w:rsidRDefault="00B33EC6">
            <w:pPr>
              <w:rPr>
                <w:ins w:id="1009" w:author="Vilson Lu" w:date="2014-07-31T15:21:00Z"/>
                <w:rFonts w:ascii="Times New Roman" w:hAnsi="Times New Roman" w:cs="Times New Roman"/>
                <w:lang w:val="en-PH" w:eastAsia="zh-CN"/>
              </w:rPr>
              <w:pPrChange w:id="1010" w:author="Vilson Lu" w:date="2014-07-31T15:36:00Z">
                <w:pPr>
                  <w:jc w:val="left"/>
                </w:pPr>
              </w:pPrChange>
            </w:pPr>
            <w:ins w:id="1011" w:author="Vilson Lu" w:date="2014-07-31T15:21:00Z">
              <w:r w:rsidRPr="00D0387C">
                <w:rPr>
                  <w:lang w:val="en-PH" w:eastAsia="zh-CN"/>
                </w:rPr>
                <w:t>&lt;tweet&gt;</w:t>
              </w:r>
            </w:ins>
          </w:p>
          <w:p w14:paraId="79339580" w14:textId="77777777" w:rsidR="00B33EC6" w:rsidRPr="00D0387C" w:rsidRDefault="00B33EC6">
            <w:pPr>
              <w:rPr>
                <w:ins w:id="1012" w:author="Vilson Lu" w:date="2014-07-31T15:21:00Z"/>
                <w:rFonts w:ascii="Times New Roman" w:hAnsi="Times New Roman" w:cs="Times New Roman"/>
                <w:lang w:val="en-PH" w:eastAsia="zh-CN"/>
              </w:rPr>
              <w:pPrChange w:id="1013" w:author="Vilson Lu" w:date="2014-07-31T15:36:00Z">
                <w:pPr>
                  <w:ind w:firstLine="720"/>
                  <w:jc w:val="left"/>
                </w:pPr>
              </w:pPrChange>
            </w:pPr>
            <w:ins w:id="1014" w:author="Vilson Lu" w:date="2014-07-31T15:21:00Z">
              <w:r w:rsidRPr="00D0387C">
                <w:rPr>
                  <w:lang w:val="en-PH" w:eastAsia="zh-CN"/>
                </w:rPr>
                <w:t>[“Kawawa”, “naman”, “nilindol”, “sa”, “Antique”, “.”]</w:t>
              </w:r>
            </w:ins>
          </w:p>
          <w:p w14:paraId="4AFB5A6B" w14:textId="77777777" w:rsidR="00B33EC6" w:rsidRPr="00D0387C" w:rsidRDefault="00B33EC6">
            <w:pPr>
              <w:rPr>
                <w:ins w:id="1015" w:author="Vilson Lu" w:date="2014-07-31T15:21:00Z"/>
                <w:rFonts w:ascii="Times New Roman" w:hAnsi="Times New Roman" w:cs="Times New Roman"/>
                <w:lang w:val="en-PH" w:eastAsia="zh-CN"/>
              </w:rPr>
              <w:pPrChange w:id="1016" w:author="Vilson Lu" w:date="2014-07-31T15:36:00Z">
                <w:pPr>
                  <w:jc w:val="left"/>
                </w:pPr>
              </w:pPrChange>
            </w:pPr>
            <w:ins w:id="1017" w:author="Vilson Lu" w:date="2014-07-31T15:21:00Z">
              <w:r w:rsidRPr="00D0387C">
                <w:rPr>
                  <w:lang w:val="en-PH" w:eastAsia="zh-CN"/>
                </w:rPr>
                <w:t>&lt;/tweet&gt;</w:t>
              </w:r>
            </w:ins>
          </w:p>
          <w:p w14:paraId="27C88BB8" w14:textId="77777777" w:rsidR="00B33EC6" w:rsidRPr="00D0387C" w:rsidRDefault="00B33EC6">
            <w:pPr>
              <w:rPr>
                <w:ins w:id="1018" w:author="Vilson Lu" w:date="2014-07-31T15:21:00Z"/>
                <w:lang w:val="en-PH" w:eastAsia="zh-CN"/>
              </w:rPr>
              <w:pPrChange w:id="1019" w:author="Vilson Lu" w:date="2014-07-31T15:36:00Z">
                <w:pPr>
                  <w:pStyle w:val="Content"/>
                  <w:tabs>
                    <w:tab w:val="center" w:pos="4680"/>
                    <w:tab w:val="right" w:pos="9360"/>
                  </w:tabs>
                  <w:ind w:left="0"/>
                </w:pPr>
              </w:pPrChange>
            </w:pPr>
          </w:p>
        </w:tc>
        <w:tc>
          <w:tcPr>
            <w:tcW w:w="3975" w:type="dxa"/>
          </w:tcPr>
          <w:p w14:paraId="53A4EB4F" w14:textId="77777777" w:rsidR="00B33EC6" w:rsidRPr="00D0387C" w:rsidRDefault="00B33EC6">
            <w:pPr>
              <w:rPr>
                <w:ins w:id="1020" w:author="Vilson Lu" w:date="2014-07-31T15:21:00Z"/>
                <w:lang w:val="en-PH" w:eastAsia="zh-CN"/>
              </w:rPr>
              <w:pPrChange w:id="1021" w:author="Vilson Lu" w:date="2014-07-31T15:36:00Z">
                <w:pPr>
                  <w:tabs>
                    <w:tab w:val="center" w:pos="4680"/>
                    <w:tab w:val="right" w:pos="9360"/>
                  </w:tabs>
                  <w:jc w:val="left"/>
                </w:pPr>
              </w:pPrChange>
            </w:pPr>
          </w:p>
          <w:p w14:paraId="78E40AE4" w14:textId="77777777" w:rsidR="00B33EC6" w:rsidRPr="00D0387C" w:rsidRDefault="00B33EC6">
            <w:pPr>
              <w:rPr>
                <w:ins w:id="1022" w:author="Vilson Lu" w:date="2014-07-31T15:21:00Z"/>
                <w:rFonts w:ascii="Times New Roman" w:hAnsi="Times New Roman" w:cs="Times New Roman"/>
                <w:lang w:val="en-PH" w:eastAsia="zh-CN"/>
              </w:rPr>
              <w:pPrChange w:id="1023" w:author="Vilson Lu" w:date="2014-07-31T15:36:00Z">
                <w:pPr>
                  <w:jc w:val="left"/>
                </w:pPr>
              </w:pPrChange>
            </w:pPr>
            <w:ins w:id="1024" w:author="Vilson Lu" w:date="2014-07-31T15:21:00Z">
              <w:r w:rsidRPr="00D0387C">
                <w:rPr>
                  <w:lang w:val="en-PH" w:eastAsia="zh-CN"/>
                </w:rPr>
                <w:t>&lt;tweet&gt;</w:t>
              </w:r>
            </w:ins>
          </w:p>
          <w:p w14:paraId="5F82BAD2" w14:textId="40213F09" w:rsidR="00B33EC6" w:rsidRPr="00D0387C" w:rsidRDefault="002F3505">
            <w:pPr>
              <w:rPr>
                <w:ins w:id="1025" w:author="Vilson Lu" w:date="2014-07-31T15:21:00Z"/>
                <w:rFonts w:ascii="Times New Roman" w:hAnsi="Times New Roman" w:cs="Times New Roman"/>
                <w:lang w:val="en-PH" w:eastAsia="zh-CN"/>
              </w:rPr>
              <w:pPrChange w:id="1026" w:author="Vilson Lu" w:date="2014-07-31T15:36:00Z">
                <w:pPr>
                  <w:ind w:firstLine="720"/>
                  <w:jc w:val="left"/>
                </w:pPr>
              </w:pPrChange>
            </w:pPr>
            <w:ins w:id="1027" w:author="Vilson Lu" w:date="2014-07-31T15:31:00Z">
              <w:r>
                <w:rPr>
                  <w:lang w:val="en-PH"/>
                </w:rPr>
                <w:t>[“Kawawa_ADUN”, “naman_NPRO”, “nilindol”, “sa_DECN”, “Antique_NN</w:t>
              </w:r>
            </w:ins>
            <w:ins w:id="1028" w:author="Vilson Lu" w:date="2014-07-31T15:32:00Z">
              <w:r>
                <w:rPr>
                  <w:lang w:val="en-PH"/>
                </w:rPr>
                <w:t>”,</w:t>
              </w:r>
            </w:ins>
            <w:ins w:id="1029" w:author="Vilson Lu" w:date="2014-07-31T15:31:00Z">
              <w:r>
                <w:rPr>
                  <w:lang w:val="en-PH"/>
                </w:rPr>
                <w:t xml:space="preserve"> </w:t>
              </w:r>
            </w:ins>
            <w:ins w:id="1030" w:author="Vilson Lu" w:date="2014-07-31T15:32:00Z">
              <w:r>
                <w:rPr>
                  <w:lang w:val="en-PH"/>
                </w:rPr>
                <w:t>“</w:t>
              </w:r>
            </w:ins>
            <w:ins w:id="1031" w:author="Vilson Lu" w:date="2014-07-31T15:31:00Z">
              <w:r>
                <w:rPr>
                  <w:lang w:val="en-PH"/>
                </w:rPr>
                <w:t>._PSNS</w:t>
              </w:r>
            </w:ins>
            <w:ins w:id="1032" w:author="Vilson Lu" w:date="2014-07-31T15:32:00Z">
              <w:r>
                <w:rPr>
                  <w:lang w:val="en-PH"/>
                </w:rPr>
                <w:t>”]</w:t>
              </w:r>
            </w:ins>
          </w:p>
          <w:p w14:paraId="3545FD01" w14:textId="77777777" w:rsidR="00B33EC6" w:rsidRPr="00D0387C" w:rsidRDefault="00B33EC6">
            <w:pPr>
              <w:rPr>
                <w:ins w:id="1033" w:author="Vilson Lu" w:date="2014-07-31T15:21:00Z"/>
                <w:lang w:val="en-PH" w:eastAsia="zh-CN"/>
              </w:rPr>
              <w:pPrChange w:id="1034" w:author="Vilson Lu" w:date="2014-07-31T15:36:00Z">
                <w:pPr>
                  <w:jc w:val="left"/>
                </w:pPr>
              </w:pPrChange>
            </w:pPr>
            <w:ins w:id="1035" w:author="Vilson Lu" w:date="2014-07-31T15:21:00Z">
              <w:r w:rsidRPr="00D0387C">
                <w:rPr>
                  <w:lang w:val="en-PH" w:eastAsia="zh-CN"/>
                </w:rPr>
                <w:t>&lt;/tweet&gt;</w:t>
              </w:r>
            </w:ins>
          </w:p>
          <w:p w14:paraId="5907ECB9" w14:textId="77777777" w:rsidR="00B33EC6" w:rsidRPr="00D0387C" w:rsidRDefault="00B33EC6">
            <w:pPr>
              <w:rPr>
                <w:ins w:id="1036" w:author="Vilson Lu" w:date="2014-07-31T15:21:00Z"/>
                <w:lang w:val="en-PH" w:eastAsia="zh-CN"/>
              </w:rPr>
              <w:pPrChange w:id="1037" w:author="Vilson Lu" w:date="2014-07-31T15:36:00Z">
                <w:pPr>
                  <w:tabs>
                    <w:tab w:val="center" w:pos="4680"/>
                    <w:tab w:val="right" w:pos="9360"/>
                  </w:tabs>
                  <w:jc w:val="left"/>
                </w:pPr>
              </w:pPrChange>
            </w:pPr>
          </w:p>
        </w:tc>
      </w:tr>
      <w:tr w:rsidR="00B33EC6" w:rsidRPr="00D0387C" w14:paraId="7310BCE8" w14:textId="77777777" w:rsidTr="00B33EC6">
        <w:trPr>
          <w:ins w:id="1038" w:author="Vilson Lu" w:date="2014-07-31T15:21:00Z"/>
        </w:trPr>
        <w:tc>
          <w:tcPr>
            <w:tcW w:w="3935" w:type="dxa"/>
          </w:tcPr>
          <w:p w14:paraId="54EF7B90" w14:textId="77777777" w:rsidR="00B33EC6" w:rsidRPr="00D0387C" w:rsidRDefault="00B33EC6">
            <w:pPr>
              <w:rPr>
                <w:ins w:id="1039" w:author="Vilson Lu" w:date="2014-07-31T15:21:00Z"/>
                <w:lang w:val="en-PH" w:eastAsia="zh-CN"/>
              </w:rPr>
              <w:pPrChange w:id="1040" w:author="Vilson Lu" w:date="2014-07-31T15:36:00Z">
                <w:pPr>
                  <w:tabs>
                    <w:tab w:val="center" w:pos="4680"/>
                    <w:tab w:val="right" w:pos="9360"/>
                  </w:tabs>
                  <w:jc w:val="left"/>
                </w:pPr>
              </w:pPrChange>
            </w:pPr>
          </w:p>
          <w:p w14:paraId="02642326" w14:textId="77777777" w:rsidR="00B33EC6" w:rsidRPr="00D0387C" w:rsidRDefault="00B33EC6">
            <w:pPr>
              <w:rPr>
                <w:ins w:id="1041" w:author="Vilson Lu" w:date="2014-07-31T15:21:00Z"/>
                <w:rFonts w:ascii="Times New Roman" w:hAnsi="Times New Roman" w:cs="Times New Roman"/>
                <w:lang w:val="en-PH" w:eastAsia="zh-CN"/>
              </w:rPr>
              <w:pPrChange w:id="1042" w:author="Vilson Lu" w:date="2014-07-31T15:36:00Z">
                <w:pPr>
                  <w:jc w:val="left"/>
                </w:pPr>
              </w:pPrChange>
            </w:pPr>
            <w:ins w:id="1043" w:author="Vilson Lu" w:date="2014-07-31T15:21:00Z">
              <w:r w:rsidRPr="00D0387C">
                <w:rPr>
                  <w:lang w:val="en-PH" w:eastAsia="zh-CN"/>
                </w:rPr>
                <w:t>&lt;tweet&gt;</w:t>
              </w:r>
            </w:ins>
          </w:p>
          <w:p w14:paraId="56A5287E" w14:textId="77777777" w:rsidR="00B33EC6" w:rsidRPr="00D0387C" w:rsidRDefault="00B33EC6">
            <w:pPr>
              <w:rPr>
                <w:ins w:id="1044" w:author="Vilson Lu" w:date="2014-07-31T15:21:00Z"/>
                <w:rFonts w:ascii="Times New Roman" w:hAnsi="Times New Roman" w:cs="Times New Roman"/>
                <w:lang w:val="en-PH" w:eastAsia="zh-CN"/>
              </w:rPr>
              <w:pPrChange w:id="1045" w:author="Vilson Lu" w:date="2014-07-31T15:36:00Z">
                <w:pPr>
                  <w:ind w:firstLine="720"/>
                  <w:jc w:val="left"/>
                </w:pPr>
              </w:pPrChange>
            </w:pPr>
            <w:ins w:id="1046" w:author="Vilson Lu" w:date="2014-07-31T15:21:00Z">
              <w:r w:rsidRPr="00D0387C">
                <w:rPr>
                  <w:lang w:val="en-PH" w:eastAsia="zh-CN"/>
                </w:rPr>
                <w:t>[“Magnitude”, “4.3”, “quake”, “jolts”, “Antique”, “,”, “Boracay”, “Lindol”, “everywhere”]</w:t>
              </w:r>
            </w:ins>
          </w:p>
          <w:p w14:paraId="190F52C1" w14:textId="77777777" w:rsidR="00B33EC6" w:rsidRPr="00D0387C" w:rsidRDefault="00B33EC6">
            <w:pPr>
              <w:rPr>
                <w:ins w:id="1047" w:author="Vilson Lu" w:date="2014-07-31T15:21:00Z"/>
                <w:lang w:val="en-PH" w:eastAsia="zh-CN"/>
              </w:rPr>
              <w:pPrChange w:id="1048" w:author="Vilson Lu" w:date="2014-07-31T15:36:00Z">
                <w:pPr>
                  <w:pStyle w:val="Content"/>
                  <w:ind w:left="0"/>
                </w:pPr>
              </w:pPrChange>
            </w:pPr>
            <w:ins w:id="1049" w:author="Vilson Lu" w:date="2014-07-31T15:21:00Z">
              <w:r w:rsidRPr="00D0387C">
                <w:rPr>
                  <w:lang w:val="en-PH" w:eastAsia="zh-CN"/>
                </w:rPr>
                <w:t>&lt;/tweet&gt;</w:t>
              </w:r>
            </w:ins>
          </w:p>
          <w:p w14:paraId="7BE66C95" w14:textId="77777777" w:rsidR="00B33EC6" w:rsidRPr="00D0387C" w:rsidRDefault="00B33EC6">
            <w:pPr>
              <w:rPr>
                <w:ins w:id="1050" w:author="Vilson Lu" w:date="2014-07-31T15:21:00Z"/>
                <w:lang w:val="en-PH" w:eastAsia="zh-CN"/>
              </w:rPr>
              <w:pPrChange w:id="1051" w:author="Vilson Lu" w:date="2014-07-31T15:36:00Z">
                <w:pPr>
                  <w:pStyle w:val="Content"/>
                  <w:tabs>
                    <w:tab w:val="center" w:pos="4680"/>
                    <w:tab w:val="right" w:pos="9360"/>
                  </w:tabs>
                  <w:ind w:left="0"/>
                </w:pPr>
              </w:pPrChange>
            </w:pPr>
          </w:p>
        </w:tc>
        <w:tc>
          <w:tcPr>
            <w:tcW w:w="3975" w:type="dxa"/>
          </w:tcPr>
          <w:p w14:paraId="51E0925B" w14:textId="77777777" w:rsidR="00B33EC6" w:rsidRPr="00D0387C" w:rsidRDefault="00B33EC6">
            <w:pPr>
              <w:rPr>
                <w:ins w:id="1052" w:author="Vilson Lu" w:date="2014-07-31T15:21:00Z"/>
                <w:lang w:val="en-PH" w:eastAsia="zh-CN"/>
              </w:rPr>
              <w:pPrChange w:id="1053" w:author="Vilson Lu" w:date="2014-07-31T15:36:00Z">
                <w:pPr>
                  <w:pStyle w:val="Content"/>
                  <w:tabs>
                    <w:tab w:val="center" w:pos="4680"/>
                    <w:tab w:val="right" w:pos="9360"/>
                  </w:tabs>
                  <w:ind w:left="0"/>
                </w:pPr>
              </w:pPrChange>
            </w:pPr>
          </w:p>
          <w:p w14:paraId="2F5B7B36" w14:textId="77777777" w:rsidR="00B33EC6" w:rsidRPr="00D0387C" w:rsidRDefault="00B33EC6">
            <w:pPr>
              <w:rPr>
                <w:ins w:id="1054" w:author="Vilson Lu" w:date="2014-07-31T15:21:00Z"/>
                <w:rFonts w:ascii="Times New Roman" w:hAnsi="Times New Roman" w:cs="Times New Roman"/>
                <w:lang w:val="en-PH" w:eastAsia="zh-CN"/>
              </w:rPr>
              <w:pPrChange w:id="1055" w:author="Vilson Lu" w:date="2014-07-31T15:36:00Z">
                <w:pPr>
                  <w:jc w:val="left"/>
                </w:pPr>
              </w:pPrChange>
            </w:pPr>
            <w:ins w:id="1056" w:author="Vilson Lu" w:date="2014-07-31T15:21:00Z">
              <w:r w:rsidRPr="00D0387C">
                <w:rPr>
                  <w:lang w:val="en-PH" w:eastAsia="zh-CN"/>
                </w:rPr>
                <w:t>&lt;tweet&gt;</w:t>
              </w:r>
            </w:ins>
          </w:p>
          <w:p w14:paraId="07FABE85" w14:textId="3E2C4E50" w:rsidR="00B33EC6" w:rsidRPr="00D0387C" w:rsidRDefault="002F3505">
            <w:pPr>
              <w:rPr>
                <w:ins w:id="1057" w:author="Vilson Lu" w:date="2014-07-31T15:21:00Z"/>
                <w:rFonts w:ascii="Times New Roman" w:hAnsi="Times New Roman" w:cs="Times New Roman"/>
                <w:lang w:val="en-PH" w:eastAsia="zh-CN"/>
              </w:rPr>
              <w:pPrChange w:id="1058" w:author="Vilson Lu" w:date="2014-07-31T15:36:00Z">
                <w:pPr>
                  <w:jc w:val="left"/>
                </w:pPr>
              </w:pPrChange>
            </w:pPr>
            <w:ins w:id="1059" w:author="Vilson Lu" w:date="2014-07-31T15:35:00Z">
              <w:r>
                <w:rPr>
                  <w:lang w:val="en-PH"/>
                </w:rPr>
                <w:t>[“Magnitude_NN:U”, “4.3”, “quake_NN”, “jolts_NNS”, “Antique_NN”, “,_PSNS</w:t>
              </w:r>
            </w:ins>
            <w:ins w:id="1060" w:author="Vilson Lu" w:date="2014-07-31T15:36:00Z">
              <w:r>
                <w:rPr>
                  <w:lang w:val="en-PH"/>
                </w:rPr>
                <w:t>”,</w:t>
              </w:r>
            </w:ins>
            <w:ins w:id="1061" w:author="Vilson Lu" w:date="2014-07-31T15:35:00Z">
              <w:r>
                <w:rPr>
                  <w:lang w:val="en-PH"/>
                </w:rPr>
                <w:t xml:space="preserve"> </w:t>
              </w:r>
            </w:ins>
            <w:ins w:id="1062" w:author="Vilson Lu" w:date="2014-07-31T15:36:00Z">
              <w:r>
                <w:rPr>
                  <w:lang w:val="en-PH"/>
                </w:rPr>
                <w:t>“</w:t>
              </w:r>
            </w:ins>
            <w:ins w:id="1063" w:author="Vilson Lu" w:date="2014-07-31T15:35:00Z">
              <w:r>
                <w:rPr>
                  <w:lang w:val="en-PH"/>
                </w:rPr>
                <w:t>Boracay</w:t>
              </w:r>
            </w:ins>
            <w:ins w:id="1064" w:author="Vilson Lu" w:date="2014-07-31T15:36:00Z">
              <w:r>
                <w:rPr>
                  <w:lang w:val="en-PH"/>
                </w:rPr>
                <w:t>”,</w:t>
              </w:r>
            </w:ins>
            <w:ins w:id="1065" w:author="Vilson Lu" w:date="2014-07-31T15:35:00Z">
              <w:r>
                <w:rPr>
                  <w:lang w:val="en-PH"/>
                </w:rPr>
                <w:t xml:space="preserve"> </w:t>
              </w:r>
            </w:ins>
            <w:ins w:id="1066" w:author="Vilson Lu" w:date="2014-07-31T15:36:00Z">
              <w:r>
                <w:rPr>
                  <w:lang w:val="en-PH"/>
                </w:rPr>
                <w:t>“</w:t>
              </w:r>
            </w:ins>
            <w:ins w:id="1067" w:author="Vilson Lu" w:date="2014-07-31T15:35:00Z">
              <w:r>
                <w:rPr>
                  <w:lang w:val="en-PH"/>
                </w:rPr>
                <w:t>Lindol</w:t>
              </w:r>
            </w:ins>
            <w:ins w:id="1068" w:author="Vilson Lu" w:date="2014-07-31T15:36:00Z">
              <w:r>
                <w:rPr>
                  <w:lang w:val="en-PH"/>
                </w:rPr>
                <w:t>”,</w:t>
              </w:r>
            </w:ins>
            <w:ins w:id="1069" w:author="Vilson Lu" w:date="2014-07-31T15:35:00Z">
              <w:r>
                <w:rPr>
                  <w:lang w:val="en-PH"/>
                </w:rPr>
                <w:t xml:space="preserve"> </w:t>
              </w:r>
            </w:ins>
            <w:ins w:id="1070" w:author="Vilson Lu" w:date="2014-07-31T15:36:00Z">
              <w:r>
                <w:rPr>
                  <w:lang w:val="en-PH"/>
                </w:rPr>
                <w:t>“</w:t>
              </w:r>
            </w:ins>
            <w:ins w:id="1071" w:author="Vilson Lu" w:date="2014-07-31T15:35:00Z">
              <w:r>
                <w:rPr>
                  <w:lang w:val="en-PH"/>
                </w:rPr>
                <w:t>everywhere_RB</w:t>
              </w:r>
            </w:ins>
            <w:ins w:id="1072" w:author="Vilson Lu" w:date="2014-07-31T15:36:00Z">
              <w:r>
                <w:rPr>
                  <w:lang w:val="en-PH"/>
                </w:rPr>
                <w:t>”</w:t>
              </w:r>
            </w:ins>
            <w:ins w:id="1073" w:author="Vilson Lu" w:date="2014-07-31T15:35:00Z">
              <w:r>
                <w:rPr>
                  <w:lang w:val="en-PH"/>
                </w:rPr>
                <w:t xml:space="preserve"> </w:t>
              </w:r>
            </w:ins>
            <w:ins w:id="1074" w:author="Vilson Lu" w:date="2014-07-31T15:21:00Z">
              <w:r w:rsidR="00B33EC6" w:rsidRPr="00D0387C">
                <w:rPr>
                  <w:lang w:val="en-PH" w:eastAsia="zh-CN"/>
                </w:rPr>
                <w:t>&lt;/tweet&gt;</w:t>
              </w:r>
            </w:ins>
          </w:p>
          <w:p w14:paraId="396BAE76" w14:textId="77777777" w:rsidR="00B33EC6" w:rsidRPr="00D0387C" w:rsidRDefault="00B33EC6">
            <w:pPr>
              <w:rPr>
                <w:ins w:id="1075" w:author="Vilson Lu" w:date="2014-07-31T15:21:00Z"/>
                <w:lang w:val="en-PH" w:eastAsia="zh-CN"/>
              </w:rPr>
              <w:pPrChange w:id="1076" w:author="Vilson Lu" w:date="2014-07-31T15:36:00Z">
                <w:pPr>
                  <w:pStyle w:val="Content"/>
                  <w:ind w:left="0"/>
                </w:pPr>
              </w:pPrChange>
            </w:pPr>
            <w:ins w:id="1077" w:author="Vilson Lu" w:date="2014-07-31T15:21:00Z">
              <w:r w:rsidRPr="00D0387C">
                <w:rPr>
                  <w:lang w:val="en-PH" w:eastAsia="zh-CN"/>
                </w:rPr>
                <w:t> </w:t>
              </w:r>
            </w:ins>
          </w:p>
        </w:tc>
      </w:tr>
    </w:tbl>
    <w:p w14:paraId="5BDDBE27" w14:textId="77777777" w:rsidR="00B33EC6" w:rsidRPr="00B95616" w:rsidRDefault="00B33EC6" w:rsidP="00B95616">
      <w:pPr>
        <w:pStyle w:val="Content"/>
      </w:pPr>
    </w:p>
    <w:p w14:paraId="4BEF1963" w14:textId="77777777" w:rsidR="00B95616" w:rsidRDefault="00B95616" w:rsidP="00B95616">
      <w:pPr>
        <w:pStyle w:val="Content"/>
        <w:rPr>
          <w:lang w:val="en-PH" w:eastAsia="zh-CN"/>
        </w:rPr>
      </w:pPr>
    </w:p>
    <w:p w14:paraId="67D88B2B" w14:textId="77777777" w:rsidR="004D7982" w:rsidRDefault="004D7982" w:rsidP="004D7982">
      <w:pPr>
        <w:pStyle w:val="Heading4"/>
      </w:pPr>
      <w:r>
        <w:t>Filipino NER</w:t>
      </w:r>
    </w:p>
    <w:p w14:paraId="795FD15A" w14:textId="77777777" w:rsidR="004D7982" w:rsidRDefault="004D7982" w:rsidP="004D7982"/>
    <w:p w14:paraId="5DFEBAEB" w14:textId="646722CA" w:rsidR="004D7982" w:rsidRDefault="00B95616" w:rsidP="00B95616">
      <w:pPr>
        <w:pStyle w:val="Content"/>
      </w:pPr>
      <w:r w:rsidRPr="00B95616">
        <w:t>The Filipino NER will be the one who will identify those proper nouns in the tweets. The module will accept the tweets that has passed through the preprocessing module. The output of the NER are tagged proper nouns in the tweet. For the gazetteer, the plan is to use SOMIDIA gazetteer and update the gazetteer.</w:t>
      </w:r>
      <w:r w:rsidR="00D324CE">
        <w:t xml:space="preserve"> Table 4-3 shows the sample input and its corresponding output.</w:t>
      </w:r>
    </w:p>
    <w:p w14:paraId="31E8B6FA" w14:textId="77777777" w:rsidR="00D0387C" w:rsidRDefault="00D0387C" w:rsidP="00B95616">
      <w:pPr>
        <w:pStyle w:val="Content"/>
      </w:pPr>
    </w:p>
    <w:p w14:paraId="7257EF22" w14:textId="0A843D41" w:rsidR="00D0387C" w:rsidRDefault="00D0387C" w:rsidP="00D0387C">
      <w:pPr>
        <w:pStyle w:val="Caption"/>
        <w:keepNext/>
        <w:ind w:left="720" w:firstLine="720"/>
      </w:pPr>
      <w:bookmarkStart w:id="1078" w:name="_Toc394779541"/>
      <w:r>
        <w:t xml:space="preserve">Table </w:t>
      </w:r>
      <w:ins w:id="1079" w:author="Vilson Lu" w:date="2014-08-02T19:59:00Z">
        <w:r w:rsidR="00F06409">
          <w:fldChar w:fldCharType="begin"/>
        </w:r>
        <w:r w:rsidR="00F06409">
          <w:instrText xml:space="preserve"> STYLEREF 1 \s </w:instrText>
        </w:r>
      </w:ins>
      <w:r w:rsidR="00F06409">
        <w:fldChar w:fldCharType="separate"/>
      </w:r>
      <w:r w:rsidR="00F06409">
        <w:rPr>
          <w:noProof/>
        </w:rPr>
        <w:t>4</w:t>
      </w:r>
      <w:ins w:id="1080" w:author="Vilson Lu" w:date="2014-08-02T19:59:00Z">
        <w:r w:rsidR="00F06409">
          <w:fldChar w:fldCharType="end"/>
        </w:r>
        <w:r w:rsidR="00F06409">
          <w:noBreakHyphen/>
        </w:r>
        <w:r w:rsidR="00F06409">
          <w:fldChar w:fldCharType="begin"/>
        </w:r>
        <w:r w:rsidR="00F06409">
          <w:instrText xml:space="preserve"> SEQ Table \* ARABIC \s 1 </w:instrText>
        </w:r>
      </w:ins>
      <w:r w:rsidR="00F06409">
        <w:fldChar w:fldCharType="separate"/>
      </w:r>
      <w:ins w:id="1081" w:author="Vilson Lu" w:date="2014-08-02T19:59:00Z">
        <w:r w:rsidR="00F06409">
          <w:rPr>
            <w:noProof/>
          </w:rPr>
          <w:t>4</w:t>
        </w:r>
        <w:r w:rsidR="00F06409">
          <w:fldChar w:fldCharType="end"/>
        </w:r>
      </w:ins>
      <w:del w:id="1082" w:author="Vilson Lu" w:date="2014-07-31T15:22:00Z">
        <w:r w:rsidR="00B33EC6" w:rsidDel="00B33EC6">
          <w:fldChar w:fldCharType="begin"/>
        </w:r>
        <w:r w:rsidR="00B33EC6" w:rsidDel="00B33EC6">
          <w:delInstrText xml:space="preserve"> STYLEREF 1 \s </w:delInstrText>
        </w:r>
        <w:r w:rsidR="00B33EC6" w:rsidDel="00B33EC6">
          <w:fldChar w:fldCharType="separate"/>
        </w:r>
        <w:r w:rsidR="00F31438" w:rsidDel="00B33EC6">
          <w:rPr>
            <w:noProof/>
          </w:rPr>
          <w:delText>4</w:delText>
        </w:r>
        <w:r w:rsidR="00B33EC6" w:rsidDel="00B33EC6">
          <w:rPr>
            <w:noProof/>
          </w:rPr>
          <w:fldChar w:fldCharType="end"/>
        </w:r>
        <w:r w:rsidR="00F31438"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R="00F31438" w:rsidDel="00B33EC6">
          <w:rPr>
            <w:noProof/>
          </w:rPr>
          <w:delText>3</w:delText>
        </w:r>
        <w:r w:rsidR="00B33EC6" w:rsidDel="00B33EC6">
          <w:rPr>
            <w:noProof/>
          </w:rPr>
          <w:fldChar w:fldCharType="end"/>
        </w:r>
      </w:del>
      <w:r>
        <w:t>. Sample Input/Output for Filipino NER</w:t>
      </w:r>
      <w:bookmarkEnd w:id="1078"/>
    </w:p>
    <w:tbl>
      <w:tblPr>
        <w:tblStyle w:val="TableGrid"/>
        <w:tblW w:w="0" w:type="auto"/>
        <w:tblInd w:w="1440" w:type="dxa"/>
        <w:tblLook w:val="04A0" w:firstRow="1" w:lastRow="0" w:firstColumn="1" w:lastColumn="0" w:noHBand="0" w:noVBand="1"/>
      </w:tblPr>
      <w:tblGrid>
        <w:gridCol w:w="3935"/>
        <w:gridCol w:w="3975"/>
      </w:tblGrid>
      <w:tr w:rsidR="00D0387C" w:rsidRPr="009C624D" w14:paraId="7A913910" w14:textId="77777777" w:rsidTr="00D0387C">
        <w:tc>
          <w:tcPr>
            <w:tcW w:w="3935" w:type="dxa"/>
          </w:tcPr>
          <w:p w14:paraId="3D0E934F"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75" w:type="dxa"/>
          </w:tcPr>
          <w:p w14:paraId="73360601"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585FC9B9" w14:textId="77777777" w:rsidTr="00D0387C">
        <w:tc>
          <w:tcPr>
            <w:tcW w:w="3935" w:type="dxa"/>
          </w:tcPr>
          <w:p w14:paraId="30471FD0" w14:textId="77777777" w:rsidR="00D0387C" w:rsidRPr="00D0387C" w:rsidRDefault="00D0387C">
            <w:pPr>
              <w:rPr>
                <w:lang w:val="en-PH" w:eastAsia="zh-CN"/>
              </w:rPr>
              <w:pPrChange w:id="1083" w:author="Vilson Lu" w:date="2014-07-31T15:36:00Z">
                <w:pPr>
                  <w:tabs>
                    <w:tab w:val="center" w:pos="4680"/>
                    <w:tab w:val="right" w:pos="9360"/>
                  </w:tabs>
                  <w:jc w:val="left"/>
                </w:pPr>
              </w:pPrChange>
            </w:pPr>
          </w:p>
          <w:p w14:paraId="3EDE4759" w14:textId="77777777" w:rsidR="00D0387C" w:rsidRPr="00D0387C" w:rsidRDefault="00D0387C">
            <w:pPr>
              <w:rPr>
                <w:rFonts w:ascii="Times New Roman" w:hAnsi="Times New Roman" w:cs="Times New Roman"/>
                <w:lang w:val="en-PH" w:eastAsia="zh-CN"/>
              </w:rPr>
              <w:pPrChange w:id="1084" w:author="Vilson Lu" w:date="2014-07-31T15:36:00Z">
                <w:pPr>
                  <w:jc w:val="left"/>
                </w:pPr>
              </w:pPrChange>
            </w:pPr>
            <w:r w:rsidRPr="00D0387C">
              <w:rPr>
                <w:lang w:val="en-PH" w:eastAsia="zh-CN"/>
              </w:rPr>
              <w:t>&lt;tweet&gt;</w:t>
            </w:r>
          </w:p>
          <w:p w14:paraId="7063E61D" w14:textId="77777777" w:rsidR="00D0387C" w:rsidRPr="00D0387C" w:rsidRDefault="00D0387C">
            <w:pPr>
              <w:rPr>
                <w:rFonts w:ascii="Times New Roman" w:hAnsi="Times New Roman" w:cs="Times New Roman"/>
                <w:lang w:val="en-PH" w:eastAsia="zh-CN"/>
              </w:rPr>
              <w:pPrChange w:id="1085" w:author="Vilson Lu" w:date="2014-07-31T15:36:00Z">
                <w:pPr>
                  <w:ind w:firstLine="720"/>
                  <w:jc w:val="left"/>
                </w:pPr>
              </w:pPrChange>
            </w:pPr>
            <w:r w:rsidRPr="00D0387C">
              <w:rPr>
                <w:lang w:val="en-PH" w:eastAsia="zh-CN"/>
              </w:rPr>
              <w:t>[“Kawawa”, “naman”, “nilindol”, “sa”, “Antique”, “.”]</w:t>
            </w:r>
          </w:p>
          <w:p w14:paraId="437FDCFF" w14:textId="77777777" w:rsidR="00D0387C" w:rsidRPr="00D0387C" w:rsidRDefault="00D0387C">
            <w:pPr>
              <w:rPr>
                <w:rFonts w:ascii="Times New Roman" w:hAnsi="Times New Roman" w:cs="Times New Roman"/>
                <w:lang w:val="en-PH" w:eastAsia="zh-CN"/>
              </w:rPr>
              <w:pPrChange w:id="1086" w:author="Vilson Lu" w:date="2014-07-31T15:36:00Z">
                <w:pPr>
                  <w:jc w:val="left"/>
                </w:pPr>
              </w:pPrChange>
            </w:pPr>
            <w:r w:rsidRPr="00D0387C">
              <w:rPr>
                <w:lang w:val="en-PH" w:eastAsia="zh-CN"/>
              </w:rPr>
              <w:t>&lt;/tweet&gt;</w:t>
            </w:r>
          </w:p>
          <w:p w14:paraId="0A52598D" w14:textId="580B26D9" w:rsidR="00D0387C" w:rsidRPr="00D0387C" w:rsidRDefault="00D0387C">
            <w:pPr>
              <w:rPr>
                <w:lang w:val="en-PH" w:eastAsia="zh-CN"/>
              </w:rPr>
              <w:pPrChange w:id="1087" w:author="Vilson Lu" w:date="2014-07-31T15:36:00Z">
                <w:pPr>
                  <w:pStyle w:val="Content"/>
                  <w:tabs>
                    <w:tab w:val="center" w:pos="4680"/>
                    <w:tab w:val="right" w:pos="9360"/>
                  </w:tabs>
                  <w:ind w:left="0"/>
                </w:pPr>
              </w:pPrChange>
            </w:pPr>
          </w:p>
        </w:tc>
        <w:tc>
          <w:tcPr>
            <w:tcW w:w="3975" w:type="dxa"/>
          </w:tcPr>
          <w:p w14:paraId="144220C9" w14:textId="77777777" w:rsidR="00D0387C" w:rsidRPr="00D0387C" w:rsidRDefault="00D0387C">
            <w:pPr>
              <w:rPr>
                <w:lang w:val="en-PH" w:eastAsia="zh-CN"/>
              </w:rPr>
              <w:pPrChange w:id="1088" w:author="Vilson Lu" w:date="2014-07-31T15:36:00Z">
                <w:pPr>
                  <w:tabs>
                    <w:tab w:val="center" w:pos="4680"/>
                    <w:tab w:val="right" w:pos="9360"/>
                  </w:tabs>
                  <w:jc w:val="left"/>
                </w:pPr>
              </w:pPrChange>
            </w:pPr>
          </w:p>
          <w:p w14:paraId="78AE8FF9" w14:textId="762903B5" w:rsidR="00D0387C" w:rsidRPr="00D0387C" w:rsidDel="006C2B26" w:rsidRDefault="00D0387C">
            <w:pPr>
              <w:rPr>
                <w:del w:id="1089" w:author="Vilson Lu" w:date="2014-08-02T14:23:00Z"/>
                <w:rFonts w:ascii="Times New Roman" w:hAnsi="Times New Roman" w:cs="Times New Roman"/>
                <w:lang w:val="en-PH" w:eastAsia="zh-CN"/>
              </w:rPr>
              <w:pPrChange w:id="1090" w:author="Vilson Lu" w:date="2014-07-31T15:36:00Z">
                <w:pPr>
                  <w:jc w:val="left"/>
                </w:pPr>
              </w:pPrChange>
            </w:pPr>
            <w:del w:id="1091" w:author="Vilson Lu" w:date="2014-08-02T14:23:00Z">
              <w:r w:rsidRPr="00D0387C" w:rsidDel="006C2B26">
                <w:rPr>
                  <w:lang w:val="en-PH" w:eastAsia="zh-CN"/>
                </w:rPr>
                <w:delText>&lt;tweet&gt;</w:delText>
              </w:r>
            </w:del>
          </w:p>
          <w:p w14:paraId="5BD63319" w14:textId="46E9439F" w:rsidR="00D0387C" w:rsidRPr="00D0387C" w:rsidDel="006C2B26" w:rsidRDefault="00D0387C">
            <w:pPr>
              <w:rPr>
                <w:del w:id="1092" w:author="Vilson Lu" w:date="2014-08-02T14:23:00Z"/>
                <w:rFonts w:ascii="Times New Roman" w:hAnsi="Times New Roman" w:cs="Times New Roman"/>
                <w:lang w:val="en-PH" w:eastAsia="zh-CN"/>
              </w:rPr>
              <w:pPrChange w:id="1093" w:author="Vilson Lu" w:date="2014-07-31T15:36:00Z">
                <w:pPr>
                  <w:ind w:firstLine="720"/>
                  <w:jc w:val="left"/>
                </w:pPr>
              </w:pPrChange>
            </w:pPr>
            <w:del w:id="1094" w:author="Vilson Lu" w:date="2014-08-02T14:23:00Z">
              <w:r w:rsidRPr="00D0387C" w:rsidDel="006C2B26">
                <w:rPr>
                  <w:lang w:val="en-PH" w:eastAsia="zh-CN"/>
                </w:rPr>
                <w:delText>[“Kawawa”, “naman”, “nilindol”, “sa”, &lt;loc</w:delText>
              </w:r>
              <w:r w:rsidR="00055A08" w:rsidDel="006C2B26">
                <w:rPr>
                  <w:lang w:val="en-PH" w:eastAsia="zh-CN"/>
                </w:rPr>
                <w:delText>ation= “Antique”/&gt;, “.”</w:delText>
              </w:r>
              <w:r w:rsidRPr="00D0387C" w:rsidDel="006C2B26">
                <w:rPr>
                  <w:lang w:val="en-PH" w:eastAsia="zh-CN"/>
                </w:rPr>
                <w:delText>]</w:delText>
              </w:r>
            </w:del>
          </w:p>
          <w:p w14:paraId="12B50DD3" w14:textId="58471282" w:rsidR="006C2B26" w:rsidRPr="00D0387C" w:rsidRDefault="00D0387C" w:rsidP="006C2B26">
            <w:pPr>
              <w:rPr>
                <w:ins w:id="1095" w:author="Vilson Lu" w:date="2014-08-02T14:22:00Z"/>
                <w:rFonts w:ascii="Times New Roman" w:hAnsi="Times New Roman" w:cs="Times New Roman"/>
                <w:lang w:val="en-PH" w:eastAsia="zh-CN"/>
              </w:rPr>
            </w:pPr>
            <w:del w:id="1096" w:author="Vilson Lu" w:date="2014-08-02T14:23:00Z">
              <w:r w:rsidRPr="00D0387C" w:rsidDel="006C2B26">
                <w:rPr>
                  <w:lang w:val="en-PH" w:eastAsia="zh-CN"/>
                </w:rPr>
                <w:delText>&lt;/tweet&gt;</w:delText>
              </w:r>
            </w:del>
            <w:ins w:id="1097" w:author="Vilson Lu" w:date="2014-08-02T14:22:00Z">
              <w:r w:rsidR="006C2B26" w:rsidRPr="00D0387C">
                <w:rPr>
                  <w:lang w:val="en-PH" w:eastAsia="zh-CN"/>
                </w:rPr>
                <w:t>&lt;tweet&gt;</w:t>
              </w:r>
            </w:ins>
          </w:p>
          <w:p w14:paraId="46E023EE" w14:textId="6E8C92A0" w:rsidR="006C2B26" w:rsidRPr="00D0387C" w:rsidRDefault="006C2B26" w:rsidP="006C2B26">
            <w:pPr>
              <w:rPr>
                <w:ins w:id="1098" w:author="Vilson Lu" w:date="2014-08-02T14:22:00Z"/>
                <w:rFonts w:ascii="Times New Roman" w:hAnsi="Times New Roman" w:cs="Times New Roman"/>
                <w:lang w:val="en-PH" w:eastAsia="zh-CN"/>
              </w:rPr>
            </w:pPr>
            <w:ins w:id="1099" w:author="Vilson Lu" w:date="2014-08-02T14:22:00Z">
              <w:r>
                <w:rPr>
                  <w:lang w:val="en-PH"/>
                </w:rPr>
                <w:t>[“Kawawa_ADUN”, “naman_NPRO”, “nilindol”, “sa_DECN”, “&lt;location=”Antique_NN”&gt;, “._PSNS”]</w:t>
              </w:r>
            </w:ins>
          </w:p>
          <w:p w14:paraId="1FCF37DB" w14:textId="77777777" w:rsidR="006C2B26" w:rsidRPr="00D0387C" w:rsidRDefault="006C2B26" w:rsidP="006C2B26">
            <w:pPr>
              <w:rPr>
                <w:ins w:id="1100" w:author="Vilson Lu" w:date="2014-08-02T14:22:00Z"/>
                <w:lang w:val="en-PH" w:eastAsia="zh-CN"/>
              </w:rPr>
            </w:pPr>
            <w:ins w:id="1101" w:author="Vilson Lu" w:date="2014-08-02T14:22:00Z">
              <w:r w:rsidRPr="00D0387C">
                <w:rPr>
                  <w:lang w:val="en-PH" w:eastAsia="zh-CN"/>
                </w:rPr>
                <w:t>&lt;/tweet&gt;</w:t>
              </w:r>
            </w:ins>
          </w:p>
          <w:p w14:paraId="398A88F6" w14:textId="77777777" w:rsidR="006C2B26" w:rsidRPr="00D0387C" w:rsidRDefault="006C2B26">
            <w:pPr>
              <w:rPr>
                <w:lang w:val="en-PH" w:eastAsia="zh-CN"/>
              </w:rPr>
              <w:pPrChange w:id="1102" w:author="Vilson Lu" w:date="2014-07-31T15:36:00Z">
                <w:pPr>
                  <w:tabs>
                    <w:tab w:val="center" w:pos="4680"/>
                    <w:tab w:val="right" w:pos="9360"/>
                  </w:tabs>
                  <w:jc w:val="left"/>
                </w:pPr>
              </w:pPrChange>
            </w:pPr>
          </w:p>
          <w:p w14:paraId="0C3B4201" w14:textId="437338CC" w:rsidR="00D0387C" w:rsidRPr="00D0387C" w:rsidRDefault="00D0387C">
            <w:pPr>
              <w:rPr>
                <w:lang w:val="en-PH" w:eastAsia="zh-CN"/>
              </w:rPr>
              <w:pPrChange w:id="1103" w:author="Vilson Lu" w:date="2014-07-31T15:36:00Z">
                <w:pPr>
                  <w:tabs>
                    <w:tab w:val="center" w:pos="4680"/>
                    <w:tab w:val="right" w:pos="9360"/>
                  </w:tabs>
                  <w:jc w:val="left"/>
                </w:pPr>
              </w:pPrChange>
            </w:pPr>
          </w:p>
        </w:tc>
      </w:tr>
      <w:tr w:rsidR="00D0387C" w:rsidRPr="00D0387C" w14:paraId="6EBCF3F8" w14:textId="77777777" w:rsidTr="00D0387C">
        <w:tc>
          <w:tcPr>
            <w:tcW w:w="3935" w:type="dxa"/>
          </w:tcPr>
          <w:p w14:paraId="386A304F" w14:textId="77777777" w:rsidR="00055A08" w:rsidRPr="00D0387C" w:rsidRDefault="00055A08">
            <w:pPr>
              <w:rPr>
                <w:lang w:val="en-PH" w:eastAsia="zh-CN"/>
              </w:rPr>
              <w:pPrChange w:id="1104" w:author="Vilson Lu" w:date="2014-07-31T15:36:00Z">
                <w:pPr>
                  <w:tabs>
                    <w:tab w:val="center" w:pos="4680"/>
                    <w:tab w:val="right" w:pos="9360"/>
                  </w:tabs>
                  <w:jc w:val="left"/>
                </w:pPr>
              </w:pPrChange>
            </w:pPr>
          </w:p>
          <w:p w14:paraId="4554AC3B" w14:textId="77777777" w:rsidR="00D0387C" w:rsidRPr="00D0387C" w:rsidRDefault="00D0387C">
            <w:pPr>
              <w:rPr>
                <w:rFonts w:ascii="Times New Roman" w:hAnsi="Times New Roman" w:cs="Times New Roman"/>
                <w:lang w:val="en-PH" w:eastAsia="zh-CN"/>
              </w:rPr>
              <w:pPrChange w:id="1105" w:author="Vilson Lu" w:date="2014-07-31T15:36:00Z">
                <w:pPr>
                  <w:jc w:val="left"/>
                </w:pPr>
              </w:pPrChange>
            </w:pPr>
            <w:r w:rsidRPr="00D0387C">
              <w:rPr>
                <w:lang w:val="en-PH" w:eastAsia="zh-CN"/>
              </w:rPr>
              <w:t>&lt;tweet&gt;</w:t>
            </w:r>
          </w:p>
          <w:p w14:paraId="5C603B82" w14:textId="77777777" w:rsidR="00D0387C" w:rsidRPr="00D0387C" w:rsidRDefault="00D0387C">
            <w:pPr>
              <w:rPr>
                <w:rFonts w:ascii="Times New Roman" w:hAnsi="Times New Roman" w:cs="Times New Roman"/>
                <w:lang w:val="en-PH" w:eastAsia="zh-CN"/>
              </w:rPr>
              <w:pPrChange w:id="1106" w:author="Vilson Lu" w:date="2014-07-31T15:36:00Z">
                <w:pPr>
                  <w:ind w:firstLine="720"/>
                  <w:jc w:val="left"/>
                </w:pPr>
              </w:pPrChange>
            </w:pPr>
            <w:r w:rsidRPr="00D0387C">
              <w:rPr>
                <w:lang w:val="en-PH" w:eastAsia="zh-CN"/>
              </w:rPr>
              <w:t>[“Magnitude”, “4.3”, “quake”, “jolts”, “Antique”, “,”, “Boracay”, “Lindol”, “everywhere”]</w:t>
            </w:r>
          </w:p>
          <w:p w14:paraId="72D7CF87" w14:textId="77777777" w:rsidR="00D0387C" w:rsidRPr="00D0387C" w:rsidRDefault="00D0387C">
            <w:pPr>
              <w:rPr>
                <w:lang w:val="en-PH" w:eastAsia="zh-CN"/>
              </w:rPr>
              <w:pPrChange w:id="1107" w:author="Vilson Lu" w:date="2014-07-31T15:36:00Z">
                <w:pPr>
                  <w:pStyle w:val="Content"/>
                  <w:ind w:left="0"/>
                </w:pPr>
              </w:pPrChange>
            </w:pPr>
            <w:r w:rsidRPr="00D0387C">
              <w:rPr>
                <w:lang w:val="en-PH" w:eastAsia="zh-CN"/>
              </w:rPr>
              <w:lastRenderedPageBreak/>
              <w:t>&lt;/tweet&gt;</w:t>
            </w:r>
          </w:p>
          <w:p w14:paraId="4F668275" w14:textId="77777777" w:rsidR="00D0387C" w:rsidRPr="00D0387C" w:rsidRDefault="00D0387C">
            <w:pPr>
              <w:rPr>
                <w:lang w:val="en-PH" w:eastAsia="zh-CN"/>
              </w:rPr>
              <w:pPrChange w:id="1108" w:author="Vilson Lu" w:date="2014-07-31T15:36:00Z">
                <w:pPr>
                  <w:pStyle w:val="Content"/>
                  <w:tabs>
                    <w:tab w:val="center" w:pos="4680"/>
                    <w:tab w:val="right" w:pos="9360"/>
                  </w:tabs>
                  <w:ind w:left="0"/>
                </w:pPr>
              </w:pPrChange>
            </w:pPr>
          </w:p>
        </w:tc>
        <w:tc>
          <w:tcPr>
            <w:tcW w:w="3975" w:type="dxa"/>
          </w:tcPr>
          <w:p w14:paraId="0837FC04" w14:textId="77777777" w:rsidR="00055A08" w:rsidRPr="00D0387C" w:rsidRDefault="00055A08">
            <w:pPr>
              <w:rPr>
                <w:lang w:val="en-PH" w:eastAsia="zh-CN"/>
              </w:rPr>
              <w:pPrChange w:id="1109" w:author="Vilson Lu" w:date="2014-07-31T15:36:00Z">
                <w:pPr>
                  <w:pStyle w:val="Content"/>
                  <w:tabs>
                    <w:tab w:val="center" w:pos="4680"/>
                    <w:tab w:val="right" w:pos="9360"/>
                  </w:tabs>
                  <w:ind w:left="0"/>
                </w:pPr>
              </w:pPrChange>
            </w:pPr>
          </w:p>
          <w:p w14:paraId="41EEA9CB" w14:textId="1E2CF206" w:rsidR="00D0387C" w:rsidRPr="00D0387C" w:rsidDel="00F06409" w:rsidRDefault="00D0387C">
            <w:pPr>
              <w:rPr>
                <w:del w:id="1110" w:author="Vilson Lu" w:date="2014-08-02T19:55:00Z"/>
                <w:rFonts w:ascii="Times New Roman" w:hAnsi="Times New Roman" w:cs="Times New Roman"/>
                <w:lang w:val="en-PH" w:eastAsia="zh-CN"/>
              </w:rPr>
              <w:pPrChange w:id="1111" w:author="Vilson Lu" w:date="2014-07-31T15:36:00Z">
                <w:pPr>
                  <w:jc w:val="left"/>
                </w:pPr>
              </w:pPrChange>
            </w:pPr>
            <w:del w:id="1112" w:author="Vilson Lu" w:date="2014-08-02T19:55:00Z">
              <w:r w:rsidRPr="00D0387C" w:rsidDel="00F06409">
                <w:rPr>
                  <w:lang w:val="en-PH" w:eastAsia="zh-CN"/>
                </w:rPr>
                <w:delText>&lt;tweet&gt;</w:delText>
              </w:r>
            </w:del>
          </w:p>
          <w:p w14:paraId="7BF4AC61" w14:textId="61B6C369" w:rsidR="00D0387C" w:rsidRPr="00D0387C" w:rsidDel="00F06409" w:rsidRDefault="00D0387C">
            <w:pPr>
              <w:rPr>
                <w:del w:id="1113" w:author="Vilson Lu" w:date="2014-08-02T19:55:00Z"/>
                <w:rFonts w:ascii="Times New Roman" w:hAnsi="Times New Roman" w:cs="Times New Roman"/>
                <w:lang w:val="en-PH" w:eastAsia="zh-CN"/>
              </w:rPr>
              <w:pPrChange w:id="1114" w:author="Vilson Lu" w:date="2014-07-31T15:36:00Z">
                <w:pPr>
                  <w:ind w:firstLine="720"/>
                  <w:jc w:val="left"/>
                </w:pPr>
              </w:pPrChange>
            </w:pPr>
            <w:del w:id="1115" w:author="Vilson Lu" w:date="2014-08-02T19:55:00Z">
              <w:r w:rsidRPr="00D0387C" w:rsidDel="00F06409">
                <w:rPr>
                  <w:lang w:val="en-PH" w:eastAsia="zh-CN"/>
                </w:rPr>
                <w:delText>[ “Magnitude”, “4.3”, “quake”, “jolts”, “&lt;location= Antique/&gt;, “,”, “&lt;location=Boracay</w:delText>
              </w:r>
              <w:r w:rsidR="00055A08" w:rsidDel="00F06409">
                <w:rPr>
                  <w:lang w:val="en-PH" w:eastAsia="zh-CN"/>
                </w:rPr>
                <w:delText>/&gt;, “Lindol”, “everywhere”</w:delText>
              </w:r>
              <w:r w:rsidRPr="00D0387C" w:rsidDel="00F06409">
                <w:rPr>
                  <w:lang w:val="en-PH" w:eastAsia="zh-CN"/>
                </w:rPr>
                <w:delText>]</w:delText>
              </w:r>
            </w:del>
          </w:p>
          <w:p w14:paraId="1083B5AD" w14:textId="711725E2" w:rsidR="00F06409" w:rsidRPr="00D0387C" w:rsidRDefault="00D0387C" w:rsidP="00F06409">
            <w:pPr>
              <w:rPr>
                <w:ins w:id="1116" w:author="Vilson Lu" w:date="2014-08-02T19:55:00Z"/>
                <w:rFonts w:ascii="Times New Roman" w:hAnsi="Times New Roman" w:cs="Times New Roman"/>
                <w:lang w:val="en-PH" w:eastAsia="zh-CN"/>
              </w:rPr>
            </w:pPr>
            <w:del w:id="1117" w:author="Vilson Lu" w:date="2014-08-02T19:55:00Z">
              <w:r w:rsidRPr="00D0387C" w:rsidDel="00F06409">
                <w:rPr>
                  <w:lang w:val="en-PH" w:eastAsia="zh-CN"/>
                </w:rPr>
                <w:delText>&lt;/tweet&gt;</w:delText>
              </w:r>
            </w:del>
            <w:ins w:id="1118" w:author="Vilson Lu" w:date="2014-08-02T19:55:00Z">
              <w:r w:rsidR="00F06409" w:rsidRPr="00D0387C">
                <w:rPr>
                  <w:lang w:val="en-PH" w:eastAsia="zh-CN"/>
                </w:rPr>
                <w:t>&lt;tweet&gt;</w:t>
              </w:r>
            </w:ins>
          </w:p>
          <w:p w14:paraId="27DD74F5" w14:textId="22B87302" w:rsidR="00F06409" w:rsidRPr="00D0387C" w:rsidRDefault="00F06409" w:rsidP="00F06409">
            <w:pPr>
              <w:rPr>
                <w:ins w:id="1119" w:author="Vilson Lu" w:date="2014-08-02T19:55:00Z"/>
                <w:rFonts w:ascii="Times New Roman" w:hAnsi="Times New Roman" w:cs="Times New Roman"/>
                <w:lang w:val="en-PH" w:eastAsia="zh-CN"/>
              </w:rPr>
            </w:pPr>
            <w:ins w:id="1120" w:author="Vilson Lu" w:date="2014-08-02T19:55:00Z">
              <w:r>
                <w:rPr>
                  <w:lang w:val="en-PH"/>
                </w:rPr>
                <w:t xml:space="preserve">[“Magnitude_NN:U”, “4.3”, “quake_NN”, “jolts_NNS”, &lt;location=“Antique_NN”&gt;, “,_PSNS”, &lt;location=“Boracay”&gt;, “Lindol”, </w:t>
              </w:r>
              <w:r>
                <w:rPr>
                  <w:lang w:val="en-PH"/>
                </w:rPr>
                <w:lastRenderedPageBreak/>
                <w:t xml:space="preserve">“everywhere_RB” </w:t>
              </w:r>
              <w:r w:rsidRPr="00D0387C">
                <w:rPr>
                  <w:lang w:val="en-PH" w:eastAsia="zh-CN"/>
                </w:rPr>
                <w:t>&lt;/tweet&gt;</w:t>
              </w:r>
            </w:ins>
          </w:p>
          <w:p w14:paraId="2947C605" w14:textId="77777777" w:rsidR="00F06409" w:rsidRPr="00D0387C" w:rsidRDefault="00F06409">
            <w:pPr>
              <w:rPr>
                <w:rFonts w:ascii="Times New Roman" w:hAnsi="Times New Roman" w:cs="Times New Roman"/>
                <w:lang w:val="en-PH" w:eastAsia="zh-CN"/>
              </w:rPr>
              <w:pPrChange w:id="1121" w:author="Vilson Lu" w:date="2014-07-31T15:36:00Z">
                <w:pPr>
                  <w:tabs>
                    <w:tab w:val="center" w:pos="4680"/>
                    <w:tab w:val="right" w:pos="9360"/>
                  </w:tabs>
                  <w:jc w:val="left"/>
                </w:pPr>
              </w:pPrChange>
            </w:pPr>
          </w:p>
          <w:p w14:paraId="74BF6CC7" w14:textId="5563282C" w:rsidR="00D0387C" w:rsidRPr="00D0387C" w:rsidRDefault="00D0387C">
            <w:pPr>
              <w:rPr>
                <w:lang w:val="en-PH" w:eastAsia="zh-CN"/>
              </w:rPr>
              <w:pPrChange w:id="1122" w:author="Vilson Lu" w:date="2014-07-31T15:36:00Z">
                <w:pPr>
                  <w:pStyle w:val="Content"/>
                  <w:ind w:left="0"/>
                </w:pPr>
              </w:pPrChange>
            </w:pPr>
            <w:r w:rsidRPr="00D0387C">
              <w:rPr>
                <w:lang w:val="en-PH" w:eastAsia="zh-CN"/>
              </w:rPr>
              <w:t> </w:t>
            </w:r>
          </w:p>
        </w:tc>
      </w:tr>
    </w:tbl>
    <w:p w14:paraId="47C07328" w14:textId="77777777" w:rsidR="00D0387C" w:rsidRPr="00B95616" w:rsidRDefault="00D0387C" w:rsidP="00B95616">
      <w:pPr>
        <w:pStyle w:val="Content"/>
      </w:pPr>
    </w:p>
    <w:p w14:paraId="05F00D0C" w14:textId="11C2791E" w:rsidR="00B95616" w:rsidRDefault="00EE0188" w:rsidP="00EE0188">
      <w:pPr>
        <w:pStyle w:val="Style1"/>
      </w:pPr>
      <w:r>
        <w:t>Disaster Tagger</w:t>
      </w:r>
    </w:p>
    <w:p w14:paraId="37E971E0" w14:textId="77777777" w:rsidR="00EE0188" w:rsidRDefault="00EE0188" w:rsidP="00EE0188">
      <w:pPr>
        <w:pStyle w:val="Content"/>
      </w:pPr>
    </w:p>
    <w:p w14:paraId="0B16137B" w14:textId="6FEDE733" w:rsidR="00B33EC6" w:rsidRDefault="00EE0188">
      <w:pPr>
        <w:pStyle w:val="Content"/>
        <w:ind w:left="2160"/>
      </w:pPr>
      <w:r>
        <w:t>The disaster tagger</w:t>
      </w:r>
      <w:r w:rsidR="00F31438">
        <w:t xml:space="preserve"> module is the module responsible for enclosing the disaster seed words present in the input tweet with a disaster tag. The disaster tag will be tagged in this manner: </w:t>
      </w:r>
      <w:r>
        <w:t>&lt;disaster=word</w:t>
      </w:r>
      <w:r w:rsidR="00F31438">
        <w:t>/</w:t>
      </w:r>
      <w:r>
        <w:t>&gt;</w:t>
      </w:r>
      <w:r w:rsidR="00F31438">
        <w:t>. For the list of seed words that will be used in this module, the researchers will make use of the existing list of seed words from SOMIDIA.</w:t>
      </w:r>
    </w:p>
    <w:p w14:paraId="4D27B481" w14:textId="77777777" w:rsidR="00F31438" w:rsidRDefault="00F31438" w:rsidP="00EE0188">
      <w:pPr>
        <w:pStyle w:val="Content"/>
        <w:ind w:left="2160"/>
      </w:pPr>
    </w:p>
    <w:p w14:paraId="46994CB6" w14:textId="249719E5" w:rsidR="00F31438" w:rsidRDefault="00F31438" w:rsidP="00F31438">
      <w:pPr>
        <w:pStyle w:val="Caption"/>
        <w:keepNext/>
        <w:ind w:left="1440"/>
      </w:pPr>
      <w:bookmarkStart w:id="1123" w:name="_Toc394779542"/>
      <w:r>
        <w:t xml:space="preserve">Table </w:t>
      </w:r>
      <w:ins w:id="1124" w:author="Vilson Lu" w:date="2014-08-02T19:59:00Z">
        <w:r w:rsidR="00F06409">
          <w:fldChar w:fldCharType="begin"/>
        </w:r>
        <w:r w:rsidR="00F06409">
          <w:instrText xml:space="preserve"> STYLEREF 1 \s </w:instrText>
        </w:r>
      </w:ins>
      <w:r w:rsidR="00F06409">
        <w:fldChar w:fldCharType="separate"/>
      </w:r>
      <w:r w:rsidR="00F06409">
        <w:rPr>
          <w:noProof/>
        </w:rPr>
        <w:t>4</w:t>
      </w:r>
      <w:ins w:id="1125" w:author="Vilson Lu" w:date="2014-08-02T19:59:00Z">
        <w:r w:rsidR="00F06409">
          <w:fldChar w:fldCharType="end"/>
        </w:r>
        <w:r w:rsidR="00F06409">
          <w:noBreakHyphen/>
        </w:r>
        <w:r w:rsidR="00F06409">
          <w:fldChar w:fldCharType="begin"/>
        </w:r>
        <w:r w:rsidR="00F06409">
          <w:instrText xml:space="preserve"> SEQ Table \* ARABIC \s 1 </w:instrText>
        </w:r>
      </w:ins>
      <w:r w:rsidR="00F06409">
        <w:fldChar w:fldCharType="separate"/>
      </w:r>
      <w:ins w:id="1126" w:author="Vilson Lu" w:date="2014-08-02T19:59:00Z">
        <w:r w:rsidR="00F06409">
          <w:rPr>
            <w:noProof/>
          </w:rPr>
          <w:t>5</w:t>
        </w:r>
        <w:r w:rsidR="00F06409">
          <w:fldChar w:fldCharType="end"/>
        </w:r>
      </w:ins>
      <w:del w:id="1127" w:author="Vilson Lu" w:date="2014-07-31T15:22:00Z">
        <w:r w:rsidR="00B33EC6" w:rsidDel="00B33EC6">
          <w:fldChar w:fldCharType="begin"/>
        </w:r>
        <w:r w:rsidR="00B33EC6" w:rsidDel="00B33EC6">
          <w:delInstrText xml:space="preserve"> STYLEREF 1 \s </w:delInstrText>
        </w:r>
        <w:r w:rsidR="00B33EC6" w:rsidDel="00B33EC6">
          <w:fldChar w:fldCharType="separate"/>
        </w:r>
        <w:r w:rsidDel="00B33EC6">
          <w:rPr>
            <w:noProof/>
          </w:rPr>
          <w:delText>4</w:delText>
        </w:r>
        <w:r w:rsidR="00B33EC6" w:rsidDel="00B33EC6">
          <w:rPr>
            <w:noProof/>
          </w:rPr>
          <w:fldChar w:fldCharType="end"/>
        </w:r>
        <w:r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Del="00B33EC6">
          <w:rPr>
            <w:noProof/>
          </w:rPr>
          <w:delText>4</w:delText>
        </w:r>
        <w:r w:rsidR="00B33EC6" w:rsidDel="00B33EC6">
          <w:rPr>
            <w:noProof/>
          </w:rPr>
          <w:fldChar w:fldCharType="end"/>
        </w:r>
      </w:del>
      <w:r>
        <w:t>. Sample Input/Output Disaster Tagger</w:t>
      </w:r>
      <w:bookmarkEnd w:id="1123"/>
    </w:p>
    <w:tbl>
      <w:tblPr>
        <w:tblStyle w:val="TableGrid"/>
        <w:tblW w:w="0" w:type="auto"/>
        <w:tblInd w:w="1440" w:type="dxa"/>
        <w:tblLook w:val="04A0" w:firstRow="1" w:lastRow="0" w:firstColumn="1" w:lastColumn="0" w:noHBand="0" w:noVBand="1"/>
      </w:tblPr>
      <w:tblGrid>
        <w:gridCol w:w="3935"/>
        <w:gridCol w:w="3975"/>
      </w:tblGrid>
      <w:tr w:rsidR="00F31438" w:rsidRPr="009C624D" w14:paraId="37E7E087" w14:textId="77777777" w:rsidTr="00A1648F">
        <w:tc>
          <w:tcPr>
            <w:tcW w:w="3935" w:type="dxa"/>
          </w:tcPr>
          <w:p w14:paraId="2DFD390D" w14:textId="77777777" w:rsidR="00F31438" w:rsidRPr="009C624D" w:rsidRDefault="00F31438" w:rsidP="00A1648F">
            <w:pPr>
              <w:pStyle w:val="Content"/>
              <w:ind w:left="0"/>
              <w:jc w:val="center"/>
              <w:rPr>
                <w:b/>
                <w:lang w:val="en-PH" w:eastAsia="zh-CN"/>
              </w:rPr>
            </w:pPr>
            <w:r w:rsidRPr="009C624D">
              <w:rPr>
                <w:b/>
                <w:lang w:val="en-PH" w:eastAsia="zh-CN"/>
              </w:rPr>
              <w:t>Input</w:t>
            </w:r>
          </w:p>
        </w:tc>
        <w:tc>
          <w:tcPr>
            <w:tcW w:w="3975" w:type="dxa"/>
          </w:tcPr>
          <w:p w14:paraId="668282FC" w14:textId="77777777" w:rsidR="00F31438" w:rsidRPr="009C624D" w:rsidRDefault="00F31438" w:rsidP="00A1648F">
            <w:pPr>
              <w:pStyle w:val="Content"/>
              <w:ind w:left="0"/>
              <w:jc w:val="center"/>
              <w:rPr>
                <w:b/>
                <w:lang w:val="en-PH" w:eastAsia="zh-CN"/>
              </w:rPr>
            </w:pPr>
            <w:r w:rsidRPr="009C624D">
              <w:rPr>
                <w:b/>
                <w:lang w:val="en-PH" w:eastAsia="zh-CN"/>
              </w:rPr>
              <w:t>Output</w:t>
            </w:r>
          </w:p>
        </w:tc>
      </w:tr>
      <w:tr w:rsidR="00F31438" w:rsidRPr="00D0387C" w14:paraId="4888FEC5" w14:textId="77777777" w:rsidTr="00A1648F">
        <w:tc>
          <w:tcPr>
            <w:tcW w:w="3935" w:type="dxa"/>
          </w:tcPr>
          <w:p w14:paraId="559D72DC" w14:textId="77777777" w:rsidR="00F31438" w:rsidRPr="00D0387C" w:rsidRDefault="00F31438">
            <w:pPr>
              <w:rPr>
                <w:lang w:val="en-PH" w:eastAsia="zh-CN"/>
              </w:rPr>
              <w:pPrChange w:id="1128" w:author="Vilson Lu" w:date="2014-07-31T15:37:00Z">
                <w:pPr>
                  <w:tabs>
                    <w:tab w:val="center" w:pos="4680"/>
                    <w:tab w:val="right" w:pos="9360"/>
                  </w:tabs>
                  <w:jc w:val="left"/>
                </w:pPr>
              </w:pPrChange>
            </w:pPr>
          </w:p>
          <w:p w14:paraId="144C3745" w14:textId="77777777" w:rsidR="00F31438" w:rsidRPr="00D0387C" w:rsidRDefault="00F31438">
            <w:pPr>
              <w:rPr>
                <w:rFonts w:ascii="Times New Roman" w:hAnsi="Times New Roman" w:cs="Times New Roman"/>
                <w:lang w:val="en-PH" w:eastAsia="zh-CN"/>
              </w:rPr>
              <w:pPrChange w:id="1129" w:author="Vilson Lu" w:date="2014-07-31T15:37:00Z">
                <w:pPr>
                  <w:jc w:val="left"/>
                </w:pPr>
              </w:pPrChange>
            </w:pPr>
            <w:r w:rsidRPr="00D0387C">
              <w:rPr>
                <w:lang w:val="en-PH" w:eastAsia="zh-CN"/>
              </w:rPr>
              <w:t>&lt;tweet&gt;</w:t>
            </w:r>
          </w:p>
          <w:p w14:paraId="4AF10145" w14:textId="77777777" w:rsidR="00F31438" w:rsidRPr="00D0387C" w:rsidRDefault="00F31438">
            <w:pPr>
              <w:rPr>
                <w:rFonts w:ascii="Times New Roman" w:hAnsi="Times New Roman" w:cs="Times New Roman"/>
                <w:lang w:val="en-PH" w:eastAsia="zh-CN"/>
              </w:rPr>
              <w:pPrChange w:id="1130" w:author="Vilson Lu" w:date="2014-07-31T15:37:00Z">
                <w:pPr>
                  <w:ind w:firstLine="720"/>
                  <w:jc w:val="left"/>
                </w:pPr>
              </w:pPrChange>
            </w:pPr>
            <w:r w:rsidRPr="00D0387C">
              <w:rPr>
                <w:lang w:val="en-PH" w:eastAsia="zh-CN"/>
              </w:rPr>
              <w:t>[“Kawawa”, “naman”, “nilindol”, “sa”, “Antique”, “.”]</w:t>
            </w:r>
          </w:p>
          <w:p w14:paraId="1ACA9E8B" w14:textId="77777777" w:rsidR="00F31438" w:rsidRPr="00D0387C" w:rsidRDefault="00F31438">
            <w:pPr>
              <w:rPr>
                <w:rFonts w:ascii="Times New Roman" w:hAnsi="Times New Roman" w:cs="Times New Roman"/>
                <w:lang w:val="en-PH" w:eastAsia="zh-CN"/>
              </w:rPr>
              <w:pPrChange w:id="1131" w:author="Vilson Lu" w:date="2014-07-31T15:37:00Z">
                <w:pPr>
                  <w:jc w:val="left"/>
                </w:pPr>
              </w:pPrChange>
            </w:pPr>
            <w:r w:rsidRPr="00D0387C">
              <w:rPr>
                <w:lang w:val="en-PH" w:eastAsia="zh-CN"/>
              </w:rPr>
              <w:t>&lt;/tweet&gt;</w:t>
            </w:r>
          </w:p>
          <w:p w14:paraId="6A30F23E" w14:textId="77777777" w:rsidR="00F31438" w:rsidRPr="00D0387C" w:rsidRDefault="00F31438">
            <w:pPr>
              <w:rPr>
                <w:lang w:val="en-PH" w:eastAsia="zh-CN"/>
              </w:rPr>
              <w:pPrChange w:id="1132" w:author="Vilson Lu" w:date="2014-07-31T15:37:00Z">
                <w:pPr>
                  <w:pStyle w:val="Content"/>
                  <w:tabs>
                    <w:tab w:val="center" w:pos="4680"/>
                    <w:tab w:val="right" w:pos="9360"/>
                  </w:tabs>
                  <w:ind w:left="0"/>
                </w:pPr>
              </w:pPrChange>
            </w:pPr>
          </w:p>
        </w:tc>
        <w:tc>
          <w:tcPr>
            <w:tcW w:w="3975" w:type="dxa"/>
          </w:tcPr>
          <w:p w14:paraId="72CA13C1" w14:textId="77777777" w:rsidR="00F31438" w:rsidRPr="00D0387C" w:rsidRDefault="00F31438">
            <w:pPr>
              <w:rPr>
                <w:lang w:val="en-PH" w:eastAsia="zh-CN"/>
              </w:rPr>
              <w:pPrChange w:id="1133" w:author="Vilson Lu" w:date="2014-07-31T15:37:00Z">
                <w:pPr>
                  <w:tabs>
                    <w:tab w:val="center" w:pos="4680"/>
                    <w:tab w:val="right" w:pos="9360"/>
                  </w:tabs>
                  <w:jc w:val="left"/>
                </w:pPr>
              </w:pPrChange>
            </w:pPr>
          </w:p>
          <w:p w14:paraId="4D64CE25" w14:textId="16A58D02" w:rsidR="00F31438" w:rsidRPr="00D0387C" w:rsidDel="006C2B26" w:rsidRDefault="00F31438">
            <w:pPr>
              <w:rPr>
                <w:del w:id="1134" w:author="Vilson Lu" w:date="2014-08-02T14:23:00Z"/>
                <w:rFonts w:ascii="Times New Roman" w:hAnsi="Times New Roman" w:cs="Times New Roman"/>
                <w:lang w:val="en-PH" w:eastAsia="zh-CN"/>
              </w:rPr>
              <w:pPrChange w:id="1135" w:author="Vilson Lu" w:date="2014-08-02T14:23:00Z">
                <w:pPr>
                  <w:jc w:val="left"/>
                </w:pPr>
              </w:pPrChange>
            </w:pPr>
            <w:del w:id="1136" w:author="Vilson Lu" w:date="2014-08-02T14:23:00Z">
              <w:r w:rsidRPr="00D0387C" w:rsidDel="006C2B26">
                <w:rPr>
                  <w:lang w:val="en-PH" w:eastAsia="zh-CN"/>
                </w:rPr>
                <w:delText>&lt;tweet&gt;</w:delText>
              </w:r>
            </w:del>
          </w:p>
          <w:p w14:paraId="2F45452C" w14:textId="53DE3C52" w:rsidR="00F31438" w:rsidRPr="00D0387C" w:rsidDel="006C2B26" w:rsidRDefault="00F31438">
            <w:pPr>
              <w:rPr>
                <w:del w:id="1137" w:author="Vilson Lu" w:date="2014-08-02T14:23:00Z"/>
                <w:rFonts w:ascii="Times New Roman" w:hAnsi="Times New Roman" w:cs="Times New Roman"/>
                <w:lang w:val="en-PH" w:eastAsia="zh-CN"/>
              </w:rPr>
              <w:pPrChange w:id="1138" w:author="Vilson Lu" w:date="2014-08-02T14:23:00Z">
                <w:pPr>
                  <w:ind w:firstLine="720"/>
                  <w:jc w:val="left"/>
                </w:pPr>
              </w:pPrChange>
            </w:pPr>
            <w:del w:id="1139" w:author="Vilson Lu" w:date="2014-08-02T14:23:00Z">
              <w:r w:rsidRPr="00D0387C" w:rsidDel="006C2B26">
                <w:rPr>
                  <w:lang w:val="en-PH" w:eastAsia="zh-CN"/>
                </w:rPr>
                <w:delText>[“Kawawa”, “naman”, “</w:delText>
              </w:r>
              <w:r w:rsidDel="006C2B26">
                <w:rPr>
                  <w:lang w:val="en-PH" w:eastAsia="zh-CN"/>
                </w:rPr>
                <w:delText>&lt;disaster=”nilindol/&gt;</w:delText>
              </w:r>
              <w:r w:rsidRPr="00D0387C" w:rsidDel="006C2B26">
                <w:rPr>
                  <w:lang w:val="en-PH" w:eastAsia="zh-CN"/>
                </w:rPr>
                <w:delText>”, “sa”, &lt;loc</w:delText>
              </w:r>
              <w:r w:rsidDel="006C2B26">
                <w:rPr>
                  <w:lang w:val="en-PH" w:eastAsia="zh-CN"/>
                </w:rPr>
                <w:delText>ation= “Antique”/&gt;, “.”</w:delText>
              </w:r>
              <w:r w:rsidRPr="00D0387C" w:rsidDel="006C2B26">
                <w:rPr>
                  <w:lang w:val="en-PH" w:eastAsia="zh-CN"/>
                </w:rPr>
                <w:delText>]</w:delText>
              </w:r>
            </w:del>
          </w:p>
          <w:p w14:paraId="078BD0B0" w14:textId="11BA321D" w:rsidR="006C2B26" w:rsidRPr="00D0387C" w:rsidRDefault="00F31438" w:rsidP="006C2B26">
            <w:pPr>
              <w:rPr>
                <w:ins w:id="1140" w:author="Vilson Lu" w:date="2014-08-02T14:23:00Z"/>
                <w:rFonts w:ascii="Times New Roman" w:hAnsi="Times New Roman" w:cs="Times New Roman"/>
                <w:lang w:val="en-PH" w:eastAsia="zh-CN"/>
              </w:rPr>
            </w:pPr>
            <w:del w:id="1141" w:author="Vilson Lu" w:date="2014-08-02T14:23:00Z">
              <w:r w:rsidRPr="00D0387C" w:rsidDel="006C2B26">
                <w:rPr>
                  <w:lang w:val="en-PH" w:eastAsia="zh-CN"/>
                </w:rPr>
                <w:delText>&lt;/tweet&gt;</w:delText>
              </w:r>
            </w:del>
            <w:ins w:id="1142" w:author="Vilson Lu" w:date="2014-08-02T14:23:00Z">
              <w:r w:rsidR="006C2B26" w:rsidRPr="00D0387C">
                <w:rPr>
                  <w:lang w:val="en-PH" w:eastAsia="zh-CN"/>
                </w:rPr>
                <w:t>&lt;tweet&gt;</w:t>
              </w:r>
            </w:ins>
          </w:p>
          <w:p w14:paraId="19D19FAB" w14:textId="70791832" w:rsidR="006C2B26" w:rsidRPr="00D0387C" w:rsidRDefault="006C2B26" w:rsidP="006C2B26">
            <w:pPr>
              <w:rPr>
                <w:ins w:id="1143" w:author="Vilson Lu" w:date="2014-08-02T14:23:00Z"/>
                <w:rFonts w:ascii="Times New Roman" w:hAnsi="Times New Roman" w:cs="Times New Roman"/>
                <w:lang w:val="en-PH" w:eastAsia="zh-CN"/>
              </w:rPr>
            </w:pPr>
            <w:ins w:id="1144" w:author="Vilson Lu" w:date="2014-08-02T14:23:00Z">
              <w:r>
                <w:rPr>
                  <w:lang w:val="en-PH"/>
                </w:rPr>
                <w:t>[“Kawawa_ADUN”, “naman_NPRO”, “&lt;disaster=nilindol/&gt;”, “sa_DECN”, “&lt;location=”Antique_NN/”&gt;, “._PSNS”]</w:t>
              </w:r>
            </w:ins>
          </w:p>
          <w:p w14:paraId="19E731A6" w14:textId="77777777" w:rsidR="006C2B26" w:rsidRPr="00D0387C" w:rsidRDefault="006C2B26" w:rsidP="006C2B26">
            <w:pPr>
              <w:rPr>
                <w:ins w:id="1145" w:author="Vilson Lu" w:date="2014-08-02T14:23:00Z"/>
                <w:lang w:val="en-PH" w:eastAsia="zh-CN"/>
              </w:rPr>
            </w:pPr>
            <w:ins w:id="1146" w:author="Vilson Lu" w:date="2014-08-02T14:23:00Z">
              <w:r w:rsidRPr="00D0387C">
                <w:rPr>
                  <w:lang w:val="en-PH" w:eastAsia="zh-CN"/>
                </w:rPr>
                <w:t>&lt;/tweet&gt;</w:t>
              </w:r>
            </w:ins>
          </w:p>
          <w:p w14:paraId="071D3BCD" w14:textId="77777777" w:rsidR="006C2B26" w:rsidRPr="006C2B26" w:rsidRDefault="006C2B26">
            <w:pPr>
              <w:rPr>
                <w:b/>
                <w:lang w:val="en-PH" w:eastAsia="zh-CN"/>
                <w:rPrChange w:id="1147" w:author="Vilson Lu" w:date="2014-08-02T14:23:00Z">
                  <w:rPr>
                    <w:lang w:val="en-PH" w:eastAsia="zh-CN"/>
                  </w:rPr>
                </w:rPrChange>
              </w:rPr>
              <w:pPrChange w:id="1148" w:author="Vilson Lu" w:date="2014-07-31T15:37:00Z">
                <w:pPr>
                  <w:tabs>
                    <w:tab w:val="center" w:pos="4680"/>
                    <w:tab w:val="right" w:pos="9360"/>
                  </w:tabs>
                  <w:jc w:val="left"/>
                </w:pPr>
              </w:pPrChange>
            </w:pPr>
          </w:p>
          <w:p w14:paraId="0EFAD9FA" w14:textId="77777777" w:rsidR="00F31438" w:rsidRPr="00D0387C" w:rsidRDefault="00F31438">
            <w:pPr>
              <w:rPr>
                <w:lang w:val="en-PH" w:eastAsia="zh-CN"/>
              </w:rPr>
              <w:pPrChange w:id="1149" w:author="Vilson Lu" w:date="2014-07-31T15:37:00Z">
                <w:pPr>
                  <w:tabs>
                    <w:tab w:val="center" w:pos="4680"/>
                    <w:tab w:val="right" w:pos="9360"/>
                  </w:tabs>
                  <w:jc w:val="left"/>
                </w:pPr>
              </w:pPrChange>
            </w:pPr>
          </w:p>
        </w:tc>
      </w:tr>
      <w:tr w:rsidR="00F31438" w:rsidRPr="00D0387C" w14:paraId="2615BE64" w14:textId="77777777" w:rsidTr="00A1648F">
        <w:tc>
          <w:tcPr>
            <w:tcW w:w="3935" w:type="dxa"/>
          </w:tcPr>
          <w:p w14:paraId="4AA2B930" w14:textId="77777777" w:rsidR="00F31438" w:rsidRPr="00D0387C" w:rsidRDefault="00F31438">
            <w:pPr>
              <w:rPr>
                <w:lang w:val="en-PH" w:eastAsia="zh-CN"/>
              </w:rPr>
              <w:pPrChange w:id="1150" w:author="Vilson Lu" w:date="2014-07-31T15:37:00Z">
                <w:pPr>
                  <w:tabs>
                    <w:tab w:val="center" w:pos="4680"/>
                    <w:tab w:val="right" w:pos="9360"/>
                  </w:tabs>
                  <w:jc w:val="left"/>
                </w:pPr>
              </w:pPrChange>
            </w:pPr>
          </w:p>
          <w:p w14:paraId="5FA7364F" w14:textId="77777777" w:rsidR="00F31438" w:rsidRPr="00D0387C" w:rsidRDefault="00F31438">
            <w:pPr>
              <w:rPr>
                <w:rFonts w:ascii="Times New Roman" w:hAnsi="Times New Roman" w:cs="Times New Roman"/>
                <w:lang w:val="en-PH" w:eastAsia="zh-CN"/>
              </w:rPr>
              <w:pPrChange w:id="1151" w:author="Vilson Lu" w:date="2014-07-31T15:37:00Z">
                <w:pPr>
                  <w:jc w:val="left"/>
                </w:pPr>
              </w:pPrChange>
            </w:pPr>
            <w:r w:rsidRPr="00D0387C">
              <w:rPr>
                <w:lang w:val="en-PH" w:eastAsia="zh-CN"/>
              </w:rPr>
              <w:t>&lt;tweet&gt;</w:t>
            </w:r>
          </w:p>
          <w:p w14:paraId="2CDB66AB" w14:textId="77777777" w:rsidR="00F31438" w:rsidRPr="00D0387C" w:rsidRDefault="00F31438">
            <w:pPr>
              <w:rPr>
                <w:rFonts w:ascii="Times New Roman" w:hAnsi="Times New Roman" w:cs="Times New Roman"/>
                <w:lang w:val="en-PH" w:eastAsia="zh-CN"/>
              </w:rPr>
              <w:pPrChange w:id="1152" w:author="Vilson Lu" w:date="2014-07-31T15:37:00Z">
                <w:pPr>
                  <w:ind w:firstLine="720"/>
                  <w:jc w:val="left"/>
                </w:pPr>
              </w:pPrChange>
            </w:pPr>
            <w:r w:rsidRPr="00D0387C">
              <w:rPr>
                <w:lang w:val="en-PH" w:eastAsia="zh-CN"/>
              </w:rPr>
              <w:t>[“Magnitude”, “4.3”, “quake”, “jolts”, “Antique”, “,”, “Boracay”, “Lindol”, “everywhere”]</w:t>
            </w:r>
          </w:p>
          <w:p w14:paraId="77FE6C29" w14:textId="77777777" w:rsidR="00F31438" w:rsidRPr="00D0387C" w:rsidRDefault="00F31438">
            <w:pPr>
              <w:rPr>
                <w:lang w:val="en-PH" w:eastAsia="zh-CN"/>
              </w:rPr>
              <w:pPrChange w:id="1153" w:author="Vilson Lu" w:date="2014-07-31T15:37:00Z">
                <w:pPr>
                  <w:pStyle w:val="Content"/>
                  <w:ind w:left="0"/>
                </w:pPr>
              </w:pPrChange>
            </w:pPr>
            <w:r w:rsidRPr="00D0387C">
              <w:rPr>
                <w:lang w:val="en-PH" w:eastAsia="zh-CN"/>
              </w:rPr>
              <w:t>&lt;/tweet&gt;</w:t>
            </w:r>
          </w:p>
          <w:p w14:paraId="76884A04" w14:textId="77777777" w:rsidR="00F31438" w:rsidRPr="00D0387C" w:rsidRDefault="00F31438">
            <w:pPr>
              <w:rPr>
                <w:lang w:val="en-PH" w:eastAsia="zh-CN"/>
              </w:rPr>
              <w:pPrChange w:id="1154" w:author="Vilson Lu" w:date="2014-07-31T15:37:00Z">
                <w:pPr>
                  <w:pStyle w:val="Content"/>
                  <w:tabs>
                    <w:tab w:val="center" w:pos="4680"/>
                    <w:tab w:val="right" w:pos="9360"/>
                  </w:tabs>
                  <w:ind w:left="0"/>
                </w:pPr>
              </w:pPrChange>
            </w:pPr>
          </w:p>
        </w:tc>
        <w:tc>
          <w:tcPr>
            <w:tcW w:w="3975" w:type="dxa"/>
          </w:tcPr>
          <w:p w14:paraId="658C75A9" w14:textId="77777777" w:rsidR="00F31438" w:rsidRPr="00D0387C" w:rsidRDefault="00F31438">
            <w:pPr>
              <w:rPr>
                <w:lang w:val="en-PH" w:eastAsia="zh-CN"/>
              </w:rPr>
              <w:pPrChange w:id="1155" w:author="Vilson Lu" w:date="2014-07-31T15:37:00Z">
                <w:pPr>
                  <w:pStyle w:val="Content"/>
                  <w:tabs>
                    <w:tab w:val="center" w:pos="4680"/>
                    <w:tab w:val="right" w:pos="9360"/>
                  </w:tabs>
                  <w:ind w:left="0"/>
                </w:pPr>
              </w:pPrChange>
            </w:pPr>
          </w:p>
          <w:p w14:paraId="588AB81F" w14:textId="091ED7BF" w:rsidR="00F31438" w:rsidRPr="00D0387C" w:rsidDel="00F06409" w:rsidRDefault="00F31438">
            <w:pPr>
              <w:rPr>
                <w:del w:id="1156" w:author="Vilson Lu" w:date="2014-08-02T19:56:00Z"/>
                <w:rFonts w:ascii="Times New Roman" w:hAnsi="Times New Roman" w:cs="Times New Roman"/>
                <w:lang w:val="en-PH" w:eastAsia="zh-CN"/>
              </w:rPr>
              <w:pPrChange w:id="1157" w:author="Vilson Lu" w:date="2014-07-31T15:37:00Z">
                <w:pPr>
                  <w:jc w:val="left"/>
                </w:pPr>
              </w:pPrChange>
            </w:pPr>
            <w:del w:id="1158" w:author="Vilson Lu" w:date="2014-08-02T19:56:00Z">
              <w:r w:rsidRPr="00D0387C" w:rsidDel="00F06409">
                <w:rPr>
                  <w:lang w:val="en-PH" w:eastAsia="zh-CN"/>
                </w:rPr>
                <w:delText>&lt;tweet&gt;</w:delText>
              </w:r>
            </w:del>
          </w:p>
          <w:p w14:paraId="5CC67465" w14:textId="00213D9C" w:rsidR="00F31438" w:rsidRPr="00D0387C" w:rsidDel="00F06409" w:rsidRDefault="00F31438">
            <w:pPr>
              <w:rPr>
                <w:del w:id="1159" w:author="Vilson Lu" w:date="2014-08-02T19:56:00Z"/>
                <w:rFonts w:ascii="Times New Roman" w:hAnsi="Times New Roman" w:cs="Times New Roman"/>
                <w:lang w:val="en-PH" w:eastAsia="zh-CN"/>
              </w:rPr>
              <w:pPrChange w:id="1160" w:author="Vilson Lu" w:date="2014-07-31T15:37:00Z">
                <w:pPr>
                  <w:ind w:firstLine="720"/>
                  <w:jc w:val="left"/>
                </w:pPr>
              </w:pPrChange>
            </w:pPr>
            <w:del w:id="1161" w:author="Vilson Lu" w:date="2014-08-02T19:56:00Z">
              <w:r w:rsidRPr="00D0387C" w:rsidDel="00F06409">
                <w:rPr>
                  <w:lang w:val="en-PH" w:eastAsia="zh-CN"/>
                </w:rPr>
                <w:delText>[ “Magnitude”, “4.3”, “quake”, “jolts”, “&lt;location= Antique/&gt;, “,”, “&lt;location=Boracay</w:delText>
              </w:r>
              <w:r w:rsidDel="00F06409">
                <w:rPr>
                  <w:lang w:val="en-PH" w:eastAsia="zh-CN"/>
                </w:rPr>
                <w:delText>/&gt;, “&lt;disaster=”Lindol”&gt;, “everywhere”</w:delText>
              </w:r>
              <w:r w:rsidRPr="00D0387C" w:rsidDel="00F06409">
                <w:rPr>
                  <w:lang w:val="en-PH" w:eastAsia="zh-CN"/>
                </w:rPr>
                <w:delText>]</w:delText>
              </w:r>
            </w:del>
          </w:p>
          <w:p w14:paraId="3C58C802" w14:textId="3E798B91" w:rsidR="00F06409" w:rsidRPr="00D0387C" w:rsidRDefault="00F31438" w:rsidP="00F06409">
            <w:pPr>
              <w:rPr>
                <w:ins w:id="1162" w:author="Vilson Lu" w:date="2014-08-02T19:56:00Z"/>
                <w:rFonts w:ascii="Times New Roman" w:hAnsi="Times New Roman" w:cs="Times New Roman"/>
                <w:lang w:val="en-PH" w:eastAsia="zh-CN"/>
              </w:rPr>
            </w:pPr>
            <w:del w:id="1163" w:author="Vilson Lu" w:date="2014-08-02T19:56:00Z">
              <w:r w:rsidRPr="00D0387C" w:rsidDel="00F06409">
                <w:rPr>
                  <w:lang w:val="en-PH" w:eastAsia="zh-CN"/>
                </w:rPr>
                <w:delText>&lt;/tweet&gt;</w:delText>
              </w:r>
            </w:del>
            <w:ins w:id="1164" w:author="Vilson Lu" w:date="2014-08-02T19:56:00Z">
              <w:r w:rsidR="00F06409" w:rsidRPr="00D0387C">
                <w:rPr>
                  <w:lang w:val="en-PH" w:eastAsia="zh-CN"/>
                </w:rPr>
                <w:t>&lt;tweet&gt;</w:t>
              </w:r>
            </w:ins>
          </w:p>
          <w:p w14:paraId="0A8C1D9D" w14:textId="57EC122A" w:rsidR="00F06409" w:rsidRPr="00D0387C" w:rsidRDefault="00F06409">
            <w:pPr>
              <w:rPr>
                <w:rFonts w:ascii="Times New Roman" w:hAnsi="Times New Roman" w:cs="Times New Roman"/>
                <w:lang w:val="en-PH" w:eastAsia="zh-CN"/>
              </w:rPr>
              <w:pPrChange w:id="1165" w:author="Vilson Lu" w:date="2014-07-31T15:37:00Z">
                <w:pPr>
                  <w:jc w:val="left"/>
                </w:pPr>
              </w:pPrChange>
            </w:pPr>
            <w:ins w:id="1166" w:author="Vilson Lu" w:date="2014-08-02T19:56:00Z">
              <w:r>
                <w:rPr>
                  <w:lang w:val="en-PH"/>
                </w:rPr>
                <w:t xml:space="preserve">[“Magnitude_NN:U”, “4.3”, “quake_NN”, “jolts_NNS”, &lt;location=“Antique_NN”&gt;, “,_PSNS”, &lt;location=“Boracay”&gt;, &lt;disaster=“Lindol”&gt;, “everywhere_RB” </w:t>
              </w:r>
              <w:r w:rsidRPr="00D0387C">
                <w:rPr>
                  <w:lang w:val="en-PH" w:eastAsia="zh-CN"/>
                </w:rPr>
                <w:t>&lt;/tweet&gt;</w:t>
              </w:r>
            </w:ins>
          </w:p>
          <w:p w14:paraId="07CEDD8A" w14:textId="77777777" w:rsidR="00F31438" w:rsidRPr="00D0387C" w:rsidRDefault="00F31438">
            <w:pPr>
              <w:rPr>
                <w:lang w:val="en-PH" w:eastAsia="zh-CN"/>
              </w:rPr>
              <w:pPrChange w:id="1167" w:author="Vilson Lu" w:date="2014-07-31T15:37:00Z">
                <w:pPr>
                  <w:pStyle w:val="Content"/>
                  <w:ind w:left="0"/>
                </w:pPr>
              </w:pPrChange>
            </w:pPr>
            <w:r w:rsidRPr="00D0387C">
              <w:rPr>
                <w:lang w:val="en-PH" w:eastAsia="zh-CN"/>
              </w:rPr>
              <w:t> </w:t>
            </w:r>
          </w:p>
        </w:tc>
      </w:tr>
    </w:tbl>
    <w:p w14:paraId="3F40445F" w14:textId="77777777" w:rsidR="00F31438" w:rsidRPr="00EE0188" w:rsidRDefault="00F31438" w:rsidP="00EE0188">
      <w:pPr>
        <w:pStyle w:val="Content"/>
        <w:ind w:left="2160"/>
      </w:pPr>
    </w:p>
    <w:p w14:paraId="43150140" w14:textId="1213FF33" w:rsidR="004D7982" w:rsidRDefault="004D7982" w:rsidP="00EE0188">
      <w:pPr>
        <w:pStyle w:val="Heading3"/>
      </w:pPr>
      <w:bookmarkStart w:id="1168" w:name="_Toc394779523"/>
      <w:r>
        <w:t>Disaster Classifier</w:t>
      </w:r>
      <w:bookmarkEnd w:id="1168"/>
    </w:p>
    <w:p w14:paraId="17DDD609" w14:textId="77777777" w:rsidR="004D7982" w:rsidRDefault="004D7982" w:rsidP="004D7982"/>
    <w:p w14:paraId="2B9EF334" w14:textId="66AA6852" w:rsidR="00D324CE" w:rsidRDefault="004D7982" w:rsidP="00D324CE">
      <w:pPr>
        <w:pStyle w:val="Content"/>
      </w:pPr>
      <w:r>
        <w:t>The tweets will be classified first to the type of disaster: typhoon, earthquakes, and flood. This is to determine the type of information that will be extracted from the tweets. The classifier will accept the tweet as input. The output will add a tag that will determine the disaster. The classifier can be implemented using k-NN or Bag of Words (BoW).</w:t>
      </w:r>
      <w:r w:rsidR="00D324CE">
        <w:t xml:space="preserve"> Table 4-4 shows the sample input and its corresponding output.</w:t>
      </w:r>
    </w:p>
    <w:p w14:paraId="291A8B33" w14:textId="77777777" w:rsidR="00D0387C" w:rsidRDefault="00D0387C" w:rsidP="00683DF7">
      <w:pPr>
        <w:pStyle w:val="Content"/>
        <w:ind w:left="0"/>
      </w:pPr>
    </w:p>
    <w:p w14:paraId="4B754877" w14:textId="20F00205" w:rsidR="00D0387C" w:rsidRDefault="00D0387C" w:rsidP="00D0387C">
      <w:pPr>
        <w:pStyle w:val="Caption"/>
        <w:keepNext/>
        <w:ind w:left="720" w:firstLine="720"/>
      </w:pPr>
      <w:bookmarkStart w:id="1169" w:name="_Toc394779543"/>
      <w:r>
        <w:t xml:space="preserve">Table </w:t>
      </w:r>
      <w:ins w:id="1170" w:author="Vilson Lu" w:date="2014-08-02T19:59:00Z">
        <w:r w:rsidR="00F06409">
          <w:fldChar w:fldCharType="begin"/>
        </w:r>
        <w:r w:rsidR="00F06409">
          <w:instrText xml:space="preserve"> STYLEREF 1 \s </w:instrText>
        </w:r>
      </w:ins>
      <w:r w:rsidR="00F06409">
        <w:fldChar w:fldCharType="separate"/>
      </w:r>
      <w:r w:rsidR="00F06409">
        <w:rPr>
          <w:noProof/>
        </w:rPr>
        <w:t>4</w:t>
      </w:r>
      <w:ins w:id="1171" w:author="Vilson Lu" w:date="2014-08-02T19:59:00Z">
        <w:r w:rsidR="00F06409">
          <w:fldChar w:fldCharType="end"/>
        </w:r>
        <w:r w:rsidR="00F06409">
          <w:noBreakHyphen/>
        </w:r>
        <w:r w:rsidR="00F06409">
          <w:fldChar w:fldCharType="begin"/>
        </w:r>
        <w:r w:rsidR="00F06409">
          <w:instrText xml:space="preserve"> SEQ Table \* ARABIC \s 1 </w:instrText>
        </w:r>
      </w:ins>
      <w:r w:rsidR="00F06409">
        <w:fldChar w:fldCharType="separate"/>
      </w:r>
      <w:ins w:id="1172" w:author="Vilson Lu" w:date="2014-08-02T19:59:00Z">
        <w:r w:rsidR="00F06409">
          <w:rPr>
            <w:noProof/>
          </w:rPr>
          <w:t>6</w:t>
        </w:r>
        <w:r w:rsidR="00F06409">
          <w:fldChar w:fldCharType="end"/>
        </w:r>
      </w:ins>
      <w:del w:id="1173" w:author="Vilson Lu" w:date="2014-07-31T15:22:00Z">
        <w:r w:rsidR="00B33EC6" w:rsidDel="00B33EC6">
          <w:fldChar w:fldCharType="begin"/>
        </w:r>
        <w:r w:rsidR="00B33EC6" w:rsidDel="00B33EC6">
          <w:delInstrText xml:space="preserve"> STYLEREF 1 \s </w:delInstrText>
        </w:r>
        <w:r w:rsidR="00B33EC6" w:rsidDel="00B33EC6">
          <w:fldChar w:fldCharType="separate"/>
        </w:r>
        <w:r w:rsidR="00F31438" w:rsidDel="00B33EC6">
          <w:rPr>
            <w:noProof/>
          </w:rPr>
          <w:delText>4</w:delText>
        </w:r>
        <w:r w:rsidR="00B33EC6" w:rsidDel="00B33EC6">
          <w:rPr>
            <w:noProof/>
          </w:rPr>
          <w:fldChar w:fldCharType="end"/>
        </w:r>
        <w:r w:rsidR="00F31438"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R="00F31438" w:rsidDel="00B33EC6">
          <w:rPr>
            <w:noProof/>
          </w:rPr>
          <w:delText>5</w:delText>
        </w:r>
        <w:r w:rsidR="00B33EC6" w:rsidDel="00B33EC6">
          <w:rPr>
            <w:noProof/>
          </w:rPr>
          <w:fldChar w:fldCharType="end"/>
        </w:r>
      </w:del>
      <w:r>
        <w:t>. Sample Input/Output for Disaster Classifier</w:t>
      </w:r>
      <w:bookmarkEnd w:id="1169"/>
    </w:p>
    <w:tbl>
      <w:tblPr>
        <w:tblStyle w:val="TableGrid"/>
        <w:tblW w:w="0" w:type="auto"/>
        <w:tblInd w:w="1440" w:type="dxa"/>
        <w:tblLook w:val="04A0" w:firstRow="1" w:lastRow="0" w:firstColumn="1" w:lastColumn="0" w:noHBand="0" w:noVBand="1"/>
      </w:tblPr>
      <w:tblGrid>
        <w:gridCol w:w="3935"/>
        <w:gridCol w:w="3975"/>
      </w:tblGrid>
      <w:tr w:rsidR="00D0387C" w:rsidRPr="009C624D" w14:paraId="2EF76159" w14:textId="77777777" w:rsidTr="00D0387C">
        <w:tc>
          <w:tcPr>
            <w:tcW w:w="3935" w:type="dxa"/>
          </w:tcPr>
          <w:p w14:paraId="0C58779F"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75" w:type="dxa"/>
          </w:tcPr>
          <w:p w14:paraId="38F1CAA1"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27B52FC0" w14:textId="77777777" w:rsidTr="00D0387C">
        <w:trPr>
          <w:trHeight w:val="1295"/>
        </w:trPr>
        <w:tc>
          <w:tcPr>
            <w:tcW w:w="3935" w:type="dxa"/>
          </w:tcPr>
          <w:p w14:paraId="635E6B85" w14:textId="77777777" w:rsidR="00D0387C" w:rsidRPr="00D0387C" w:rsidRDefault="00D0387C">
            <w:pPr>
              <w:rPr>
                <w:lang w:val="en-PH" w:eastAsia="zh-CN"/>
              </w:rPr>
              <w:pPrChange w:id="1174" w:author="Vilson Lu" w:date="2014-07-31T15:37:00Z">
                <w:pPr>
                  <w:tabs>
                    <w:tab w:val="center" w:pos="4680"/>
                    <w:tab w:val="right" w:pos="9360"/>
                  </w:tabs>
                  <w:jc w:val="left"/>
                </w:pPr>
              </w:pPrChange>
            </w:pPr>
          </w:p>
          <w:p w14:paraId="07621FDD" w14:textId="77777777" w:rsidR="00D0387C" w:rsidRPr="00D0387C" w:rsidRDefault="00D0387C">
            <w:pPr>
              <w:rPr>
                <w:rFonts w:ascii="Times New Roman" w:hAnsi="Times New Roman" w:cs="Times New Roman"/>
                <w:lang w:val="en-PH" w:eastAsia="zh-CN"/>
              </w:rPr>
              <w:pPrChange w:id="1175" w:author="Vilson Lu" w:date="2014-07-31T15:37:00Z">
                <w:pPr>
                  <w:jc w:val="left"/>
                </w:pPr>
              </w:pPrChange>
            </w:pPr>
            <w:r w:rsidRPr="00D0387C">
              <w:rPr>
                <w:lang w:val="en-PH" w:eastAsia="zh-CN"/>
              </w:rPr>
              <w:t>&lt;tweet&gt;</w:t>
            </w:r>
          </w:p>
          <w:p w14:paraId="5A6D0F11" w14:textId="70C024F2" w:rsidR="00D0387C" w:rsidRPr="00D0387C" w:rsidRDefault="00D0387C">
            <w:pPr>
              <w:rPr>
                <w:rFonts w:ascii="Times New Roman" w:hAnsi="Times New Roman" w:cs="Times New Roman"/>
                <w:lang w:val="en-PH" w:eastAsia="zh-CN"/>
              </w:rPr>
              <w:pPrChange w:id="1176" w:author="Vilson Lu" w:date="2014-07-31T15:37:00Z">
                <w:pPr>
                  <w:ind w:firstLine="720"/>
                  <w:jc w:val="left"/>
                </w:pPr>
              </w:pPrChange>
            </w:pPr>
            <w:r w:rsidRPr="00D0387C">
              <w:rPr>
                <w:lang w:val="en-PH" w:eastAsia="zh-CN"/>
              </w:rPr>
              <w:t>[“Kawawa”, “naman”, “nilindol”, “sa”, &lt;lo</w:t>
            </w:r>
            <w:r w:rsidR="00055A08">
              <w:rPr>
                <w:lang w:val="en-PH" w:eastAsia="zh-CN"/>
              </w:rPr>
              <w:t>cation= “Antique”/&gt;, “.”</w:t>
            </w:r>
            <w:r w:rsidRPr="00D0387C">
              <w:rPr>
                <w:lang w:val="en-PH" w:eastAsia="zh-CN"/>
              </w:rPr>
              <w:t>]</w:t>
            </w:r>
          </w:p>
          <w:p w14:paraId="24E7D858" w14:textId="77777777" w:rsidR="00D0387C" w:rsidRPr="00D0387C" w:rsidRDefault="00D0387C">
            <w:pPr>
              <w:rPr>
                <w:lang w:val="en-PH" w:eastAsia="zh-CN"/>
              </w:rPr>
              <w:pPrChange w:id="1177" w:author="Vilson Lu" w:date="2014-07-31T15:37:00Z">
                <w:pPr>
                  <w:jc w:val="left"/>
                </w:pPr>
              </w:pPrChange>
            </w:pPr>
            <w:r w:rsidRPr="00D0387C">
              <w:rPr>
                <w:lang w:val="en-PH" w:eastAsia="zh-CN"/>
              </w:rPr>
              <w:t>&lt;/tweet&gt;</w:t>
            </w:r>
          </w:p>
          <w:p w14:paraId="0805A181" w14:textId="77777777" w:rsidR="00D0387C" w:rsidRPr="00D0387C" w:rsidRDefault="00D0387C">
            <w:pPr>
              <w:rPr>
                <w:lang w:val="en-PH" w:eastAsia="zh-CN"/>
              </w:rPr>
              <w:pPrChange w:id="1178" w:author="Vilson Lu" w:date="2014-07-31T15:37:00Z">
                <w:pPr>
                  <w:pStyle w:val="Content"/>
                  <w:tabs>
                    <w:tab w:val="center" w:pos="4680"/>
                    <w:tab w:val="right" w:pos="9360"/>
                  </w:tabs>
                  <w:ind w:left="0"/>
                </w:pPr>
              </w:pPrChange>
            </w:pPr>
          </w:p>
        </w:tc>
        <w:tc>
          <w:tcPr>
            <w:tcW w:w="3975" w:type="dxa"/>
          </w:tcPr>
          <w:p w14:paraId="5B1196CC" w14:textId="77777777" w:rsidR="00D0387C" w:rsidRPr="00D0387C" w:rsidRDefault="00D0387C">
            <w:pPr>
              <w:rPr>
                <w:lang w:val="en-PH" w:eastAsia="zh-CN"/>
              </w:rPr>
              <w:pPrChange w:id="1179" w:author="Vilson Lu" w:date="2014-07-31T15:37:00Z">
                <w:pPr>
                  <w:tabs>
                    <w:tab w:val="center" w:pos="4680"/>
                    <w:tab w:val="right" w:pos="9360"/>
                  </w:tabs>
                  <w:jc w:val="left"/>
                </w:pPr>
              </w:pPrChange>
            </w:pPr>
          </w:p>
          <w:p w14:paraId="36C9C6A4" w14:textId="54706442" w:rsidR="006C2B26" w:rsidRPr="00D0387C" w:rsidRDefault="006C2B26" w:rsidP="006C2B26">
            <w:pPr>
              <w:rPr>
                <w:ins w:id="1180" w:author="Vilson Lu" w:date="2014-08-02T14:24:00Z"/>
                <w:rFonts w:ascii="Times New Roman" w:hAnsi="Times New Roman" w:cs="Times New Roman"/>
                <w:lang w:val="en-PH" w:eastAsia="zh-CN"/>
              </w:rPr>
            </w:pPr>
            <w:ins w:id="1181" w:author="Vilson Lu" w:date="2014-08-02T14:24:00Z">
              <w:r>
                <w:rPr>
                  <w:lang w:val="en-PH" w:eastAsia="zh-CN"/>
                </w:rPr>
                <w:t>&lt;tweet disaster=”earthquake”</w:t>
              </w:r>
              <w:r w:rsidRPr="00D0387C">
                <w:rPr>
                  <w:lang w:val="en-PH" w:eastAsia="zh-CN"/>
                </w:rPr>
                <w:t>&gt;</w:t>
              </w:r>
            </w:ins>
          </w:p>
          <w:p w14:paraId="75D65233" w14:textId="77777777" w:rsidR="006C2B26" w:rsidRPr="00D0387C" w:rsidRDefault="006C2B26" w:rsidP="006C2B26">
            <w:pPr>
              <w:rPr>
                <w:ins w:id="1182" w:author="Vilson Lu" w:date="2014-08-02T14:24:00Z"/>
                <w:rFonts w:ascii="Times New Roman" w:hAnsi="Times New Roman" w:cs="Times New Roman"/>
                <w:lang w:val="en-PH" w:eastAsia="zh-CN"/>
              </w:rPr>
            </w:pPr>
            <w:ins w:id="1183" w:author="Vilson Lu" w:date="2014-08-02T14:24:00Z">
              <w:r>
                <w:rPr>
                  <w:lang w:val="en-PH"/>
                </w:rPr>
                <w:t>[“Kawawa_ADUN”, “naman_NPRO”, “&lt;disaster=nilindol/&gt;”, “sa_DECN”, “&lt;location=”Antique_NN/”&gt;, “._PSNS”]</w:t>
              </w:r>
            </w:ins>
          </w:p>
          <w:p w14:paraId="3A1C5973" w14:textId="77777777" w:rsidR="006C2B26" w:rsidRPr="00D0387C" w:rsidRDefault="006C2B26" w:rsidP="006C2B26">
            <w:pPr>
              <w:rPr>
                <w:ins w:id="1184" w:author="Vilson Lu" w:date="2014-08-02T14:24:00Z"/>
                <w:lang w:val="en-PH" w:eastAsia="zh-CN"/>
              </w:rPr>
            </w:pPr>
            <w:ins w:id="1185" w:author="Vilson Lu" w:date="2014-08-02T14:24:00Z">
              <w:r w:rsidRPr="00D0387C">
                <w:rPr>
                  <w:lang w:val="en-PH" w:eastAsia="zh-CN"/>
                </w:rPr>
                <w:t>&lt;/tweet&gt;</w:t>
              </w:r>
            </w:ins>
          </w:p>
          <w:p w14:paraId="56158BC2" w14:textId="676783F0" w:rsidR="00D0387C" w:rsidRPr="00D0387C" w:rsidDel="006C2B26" w:rsidRDefault="00D0387C">
            <w:pPr>
              <w:rPr>
                <w:del w:id="1186" w:author="Vilson Lu" w:date="2014-08-02T14:24:00Z"/>
                <w:rFonts w:ascii="Times New Roman" w:hAnsi="Times New Roman" w:cs="Times New Roman"/>
                <w:lang w:val="en-PH" w:eastAsia="zh-CN"/>
              </w:rPr>
              <w:pPrChange w:id="1187" w:author="Vilson Lu" w:date="2014-07-31T15:37:00Z">
                <w:pPr>
                  <w:jc w:val="left"/>
                </w:pPr>
              </w:pPrChange>
            </w:pPr>
            <w:del w:id="1188" w:author="Vilson Lu" w:date="2014-08-02T14:24:00Z">
              <w:r w:rsidRPr="00D0387C" w:rsidDel="006C2B26">
                <w:rPr>
                  <w:lang w:val="en-PH" w:eastAsia="zh-CN"/>
                </w:rPr>
                <w:delText>&lt;tweet disaster=”earthquake”&gt;</w:delText>
              </w:r>
            </w:del>
          </w:p>
          <w:p w14:paraId="139F7B81" w14:textId="2B82AC6C" w:rsidR="00D0387C" w:rsidRPr="00D0387C" w:rsidDel="006C2B26" w:rsidRDefault="00D0387C">
            <w:pPr>
              <w:rPr>
                <w:del w:id="1189" w:author="Vilson Lu" w:date="2014-08-02T14:24:00Z"/>
                <w:rFonts w:ascii="Times New Roman" w:hAnsi="Times New Roman" w:cs="Times New Roman"/>
                <w:lang w:val="en-PH" w:eastAsia="zh-CN"/>
              </w:rPr>
              <w:pPrChange w:id="1190" w:author="Vilson Lu" w:date="2014-07-31T15:37:00Z">
                <w:pPr>
                  <w:ind w:firstLine="720"/>
                  <w:jc w:val="left"/>
                </w:pPr>
              </w:pPrChange>
            </w:pPr>
            <w:del w:id="1191" w:author="Vilson Lu" w:date="2014-08-02T14:24:00Z">
              <w:r w:rsidRPr="00D0387C" w:rsidDel="006C2B26">
                <w:rPr>
                  <w:lang w:val="en-PH" w:eastAsia="zh-CN"/>
                </w:rPr>
                <w:delText>[“Kawawa”, “naman”, “nilindol”, “sa”, &lt;loc</w:delText>
              </w:r>
              <w:r w:rsidR="00055A08" w:rsidDel="006C2B26">
                <w:rPr>
                  <w:lang w:val="en-PH" w:eastAsia="zh-CN"/>
                </w:rPr>
                <w:delText>ation= “Antique”/&gt;, “.”</w:delText>
              </w:r>
              <w:r w:rsidRPr="00D0387C" w:rsidDel="006C2B26">
                <w:rPr>
                  <w:lang w:val="en-PH" w:eastAsia="zh-CN"/>
                </w:rPr>
                <w:delText>]</w:delText>
              </w:r>
            </w:del>
          </w:p>
          <w:p w14:paraId="0D0C30B4" w14:textId="4F1D6C1F" w:rsidR="00D0387C" w:rsidRPr="00D0387C" w:rsidRDefault="00D0387C">
            <w:pPr>
              <w:rPr>
                <w:lang w:val="en-PH" w:eastAsia="zh-CN"/>
              </w:rPr>
              <w:pPrChange w:id="1192" w:author="Vilson Lu" w:date="2014-07-31T15:37:00Z">
                <w:pPr>
                  <w:jc w:val="left"/>
                </w:pPr>
              </w:pPrChange>
            </w:pPr>
            <w:del w:id="1193" w:author="Vilson Lu" w:date="2014-08-02T14:24:00Z">
              <w:r w:rsidRPr="00D0387C" w:rsidDel="006C2B26">
                <w:rPr>
                  <w:lang w:val="en-PH" w:eastAsia="zh-CN"/>
                </w:rPr>
                <w:delText>&lt;/tweet&gt;</w:delText>
              </w:r>
            </w:del>
          </w:p>
        </w:tc>
      </w:tr>
      <w:tr w:rsidR="00D0387C" w:rsidRPr="00D0387C" w14:paraId="64D28B2F" w14:textId="77777777" w:rsidTr="00D0387C">
        <w:tc>
          <w:tcPr>
            <w:tcW w:w="3935" w:type="dxa"/>
          </w:tcPr>
          <w:p w14:paraId="6CF5A1BA" w14:textId="77777777" w:rsidR="00D0387C" w:rsidRPr="00D0387C" w:rsidRDefault="00D0387C">
            <w:pPr>
              <w:rPr>
                <w:lang w:val="en-PH" w:eastAsia="zh-CN"/>
              </w:rPr>
              <w:pPrChange w:id="1194" w:author="Vilson Lu" w:date="2014-07-31T15:37:00Z">
                <w:pPr>
                  <w:tabs>
                    <w:tab w:val="center" w:pos="4680"/>
                    <w:tab w:val="right" w:pos="9360"/>
                  </w:tabs>
                  <w:jc w:val="left"/>
                </w:pPr>
              </w:pPrChange>
            </w:pPr>
          </w:p>
          <w:p w14:paraId="53B9BBDF" w14:textId="77777777" w:rsidR="00D0387C" w:rsidRPr="00D0387C" w:rsidRDefault="00D0387C">
            <w:pPr>
              <w:rPr>
                <w:rFonts w:ascii="Times New Roman" w:hAnsi="Times New Roman" w:cs="Times New Roman"/>
                <w:lang w:val="en-PH" w:eastAsia="zh-CN"/>
              </w:rPr>
              <w:pPrChange w:id="1195" w:author="Vilson Lu" w:date="2014-07-31T15:37:00Z">
                <w:pPr>
                  <w:jc w:val="left"/>
                </w:pPr>
              </w:pPrChange>
            </w:pPr>
            <w:r w:rsidRPr="00D0387C">
              <w:rPr>
                <w:lang w:val="en-PH" w:eastAsia="zh-CN"/>
              </w:rPr>
              <w:t>&lt;tweet&gt;</w:t>
            </w:r>
          </w:p>
          <w:p w14:paraId="1769319B" w14:textId="09BBA5DC" w:rsidR="00D0387C" w:rsidRPr="00D0387C" w:rsidRDefault="00D0387C">
            <w:pPr>
              <w:rPr>
                <w:rFonts w:ascii="Times New Roman" w:hAnsi="Times New Roman" w:cs="Times New Roman"/>
                <w:lang w:val="en-PH" w:eastAsia="zh-CN"/>
              </w:rPr>
              <w:pPrChange w:id="1196" w:author="Vilson Lu" w:date="2014-07-31T15:37:00Z">
                <w:pPr>
                  <w:ind w:firstLine="720"/>
                  <w:jc w:val="left"/>
                </w:pPr>
              </w:pPrChange>
            </w:pPr>
            <w:r w:rsidRPr="00D0387C">
              <w:rPr>
                <w:lang w:val="en-PH" w:eastAsia="zh-CN"/>
              </w:rPr>
              <w:t>[ “Magnitude”, “4.3”, “quake”, “jolts”, “&lt;location= Antique/&gt;, “,”, “&lt;location=Boracay</w:t>
            </w:r>
            <w:r w:rsidR="00055A08">
              <w:rPr>
                <w:lang w:val="en-PH" w:eastAsia="zh-CN"/>
              </w:rPr>
              <w:t>/&gt;, “Lindol”, “everywhere”</w:t>
            </w:r>
            <w:r w:rsidRPr="00D0387C">
              <w:rPr>
                <w:lang w:val="en-PH" w:eastAsia="zh-CN"/>
              </w:rPr>
              <w:t>]</w:t>
            </w:r>
          </w:p>
          <w:p w14:paraId="39A0C7BF" w14:textId="77777777" w:rsidR="00D0387C" w:rsidRPr="00D0387C" w:rsidRDefault="00D0387C">
            <w:pPr>
              <w:rPr>
                <w:rFonts w:ascii="Times New Roman" w:hAnsi="Times New Roman" w:cs="Times New Roman"/>
                <w:lang w:val="en-PH" w:eastAsia="zh-CN"/>
              </w:rPr>
              <w:pPrChange w:id="1197" w:author="Vilson Lu" w:date="2014-07-31T15:37:00Z">
                <w:pPr>
                  <w:jc w:val="left"/>
                </w:pPr>
              </w:pPrChange>
            </w:pPr>
            <w:r w:rsidRPr="00D0387C">
              <w:rPr>
                <w:lang w:val="en-PH" w:eastAsia="zh-CN"/>
              </w:rPr>
              <w:t>&lt;/tweet&gt;</w:t>
            </w:r>
          </w:p>
          <w:p w14:paraId="510EFCD7" w14:textId="77777777" w:rsidR="00D0387C" w:rsidRPr="00D0387C" w:rsidRDefault="00D0387C" w:rsidP="00CE6C9E">
            <w:pPr>
              <w:rPr>
                <w:lang w:val="en-PH" w:eastAsia="zh-CN"/>
              </w:rPr>
            </w:pPr>
          </w:p>
        </w:tc>
        <w:tc>
          <w:tcPr>
            <w:tcW w:w="3975" w:type="dxa"/>
          </w:tcPr>
          <w:p w14:paraId="4706B10D" w14:textId="77777777" w:rsidR="00D0387C" w:rsidRPr="00D0387C" w:rsidRDefault="00D0387C" w:rsidP="00CE6C9E">
            <w:pPr>
              <w:rPr>
                <w:lang w:val="en-PH" w:eastAsia="zh-CN"/>
              </w:rPr>
            </w:pPr>
          </w:p>
          <w:p w14:paraId="442D7485" w14:textId="03E681FE" w:rsidR="00D0387C" w:rsidRPr="00D0387C" w:rsidDel="00F06409" w:rsidRDefault="00D0387C">
            <w:pPr>
              <w:rPr>
                <w:del w:id="1198" w:author="Vilson Lu" w:date="2014-08-02T19:56:00Z"/>
                <w:rFonts w:ascii="Times New Roman" w:hAnsi="Times New Roman" w:cs="Times New Roman"/>
                <w:lang w:val="en-PH" w:eastAsia="zh-CN"/>
              </w:rPr>
              <w:pPrChange w:id="1199" w:author="Vilson Lu" w:date="2014-08-02T19:56:00Z">
                <w:pPr>
                  <w:jc w:val="left"/>
                </w:pPr>
              </w:pPrChange>
            </w:pPr>
            <w:r w:rsidRPr="00D0387C">
              <w:rPr>
                <w:lang w:val="en-PH" w:eastAsia="zh-CN"/>
              </w:rPr>
              <w:t> </w:t>
            </w:r>
            <w:del w:id="1200" w:author="Vilson Lu" w:date="2014-08-02T19:56:00Z">
              <w:r w:rsidRPr="00D0387C" w:rsidDel="00F06409">
                <w:rPr>
                  <w:lang w:val="en-PH" w:eastAsia="zh-CN"/>
                </w:rPr>
                <w:delText>&lt;tweet disaster=”earthquake”&gt;</w:delText>
              </w:r>
            </w:del>
          </w:p>
          <w:p w14:paraId="1EDBE171" w14:textId="76BFF870" w:rsidR="00D0387C" w:rsidRPr="00D0387C" w:rsidDel="00F06409" w:rsidRDefault="00D0387C">
            <w:pPr>
              <w:rPr>
                <w:del w:id="1201" w:author="Vilson Lu" w:date="2014-08-02T19:56:00Z"/>
                <w:rFonts w:ascii="Times New Roman" w:hAnsi="Times New Roman" w:cs="Times New Roman"/>
                <w:lang w:val="en-PH" w:eastAsia="zh-CN"/>
              </w:rPr>
              <w:pPrChange w:id="1202" w:author="Vilson Lu" w:date="2014-08-02T19:56:00Z">
                <w:pPr>
                  <w:ind w:firstLine="720"/>
                  <w:jc w:val="left"/>
                </w:pPr>
              </w:pPrChange>
            </w:pPr>
            <w:del w:id="1203" w:author="Vilson Lu" w:date="2014-08-02T19:56:00Z">
              <w:r w:rsidRPr="00D0387C" w:rsidDel="00F06409">
                <w:rPr>
                  <w:lang w:val="en-PH" w:eastAsia="zh-CN"/>
                </w:rPr>
                <w:delText>[ “Magnitude”, “4.3”, “quake”, “jolts”, “&lt;location= Antique/&gt;, “,”, “&lt;location=Boracay</w:delText>
              </w:r>
              <w:r w:rsidR="00055A08" w:rsidDel="00F06409">
                <w:rPr>
                  <w:lang w:val="en-PH" w:eastAsia="zh-CN"/>
                </w:rPr>
                <w:delText>/&gt;, “Lindol”, “everywhere”</w:delText>
              </w:r>
              <w:r w:rsidRPr="00D0387C" w:rsidDel="00F06409">
                <w:rPr>
                  <w:lang w:val="en-PH" w:eastAsia="zh-CN"/>
                </w:rPr>
                <w:delText>]</w:delText>
              </w:r>
            </w:del>
          </w:p>
          <w:p w14:paraId="5AD09570" w14:textId="6E48A1C2" w:rsidR="00F06409" w:rsidRPr="00D0387C" w:rsidRDefault="00D0387C" w:rsidP="00F06409">
            <w:pPr>
              <w:rPr>
                <w:ins w:id="1204" w:author="Vilson Lu" w:date="2014-08-02T19:56:00Z"/>
                <w:rFonts w:ascii="Times New Roman" w:hAnsi="Times New Roman" w:cs="Times New Roman"/>
                <w:lang w:val="en-PH" w:eastAsia="zh-CN"/>
              </w:rPr>
            </w:pPr>
            <w:del w:id="1205" w:author="Vilson Lu" w:date="2014-08-02T19:56:00Z">
              <w:r w:rsidRPr="00D0387C" w:rsidDel="00F06409">
                <w:rPr>
                  <w:lang w:val="en-PH" w:eastAsia="zh-CN"/>
                </w:rPr>
                <w:delText>&lt;/tweet&gt;</w:delText>
              </w:r>
            </w:del>
            <w:ins w:id="1206" w:author="Vilson Lu" w:date="2014-08-02T19:56:00Z">
              <w:r w:rsidR="00F06409" w:rsidRPr="00D0387C">
                <w:rPr>
                  <w:lang w:val="en-PH" w:eastAsia="zh-CN"/>
                </w:rPr>
                <w:t>&lt;tweet</w:t>
              </w:r>
              <w:r w:rsidR="00F06409">
                <w:rPr>
                  <w:lang w:val="en-PH" w:eastAsia="zh-CN"/>
                </w:rPr>
                <w:t xml:space="preserve"> disaster=”earthquake”</w:t>
              </w:r>
              <w:r w:rsidR="00F06409" w:rsidRPr="00D0387C">
                <w:rPr>
                  <w:lang w:val="en-PH" w:eastAsia="zh-CN"/>
                </w:rPr>
                <w:t>&gt;</w:t>
              </w:r>
            </w:ins>
          </w:p>
          <w:p w14:paraId="0F01C16F" w14:textId="77777777" w:rsidR="00F06409" w:rsidRPr="00D0387C" w:rsidRDefault="00F06409" w:rsidP="00F06409">
            <w:pPr>
              <w:rPr>
                <w:ins w:id="1207" w:author="Vilson Lu" w:date="2014-08-02T19:56:00Z"/>
                <w:rFonts w:ascii="Times New Roman" w:hAnsi="Times New Roman" w:cs="Times New Roman"/>
                <w:lang w:val="en-PH" w:eastAsia="zh-CN"/>
              </w:rPr>
            </w:pPr>
            <w:ins w:id="1208" w:author="Vilson Lu" w:date="2014-08-02T19:56:00Z">
              <w:r>
                <w:rPr>
                  <w:lang w:val="en-PH"/>
                </w:rPr>
                <w:t xml:space="preserve">[“Magnitude_NN:U”, “4.3”, “quake_NN”, “jolts_NNS”, &lt;location=“Antique_NN”&gt;, “,_PSNS”, &lt;location=“Boracay”&gt;, &lt;disaster=“Lindol”&gt;, “everywhere_RB” </w:t>
              </w:r>
              <w:r w:rsidRPr="00D0387C">
                <w:rPr>
                  <w:lang w:val="en-PH" w:eastAsia="zh-CN"/>
                </w:rPr>
                <w:t>&lt;/tweet&gt;</w:t>
              </w:r>
            </w:ins>
          </w:p>
          <w:p w14:paraId="1C03DA0B" w14:textId="77777777" w:rsidR="00F06409" w:rsidRPr="00D0387C" w:rsidRDefault="00F06409" w:rsidP="00CE6C9E">
            <w:pPr>
              <w:rPr>
                <w:rFonts w:ascii="Times New Roman" w:hAnsi="Times New Roman" w:cs="Times New Roman"/>
                <w:lang w:val="en-PH" w:eastAsia="zh-CN"/>
              </w:rPr>
            </w:pPr>
          </w:p>
          <w:p w14:paraId="47BE265D" w14:textId="77777777" w:rsidR="00D0387C" w:rsidRPr="00D0387C" w:rsidRDefault="00D0387C" w:rsidP="00CE6C9E">
            <w:pPr>
              <w:rPr>
                <w:lang w:val="en-PH" w:eastAsia="zh-CN"/>
              </w:rPr>
            </w:pPr>
          </w:p>
        </w:tc>
      </w:tr>
    </w:tbl>
    <w:p w14:paraId="22779D88" w14:textId="77777777" w:rsidR="00DA1A3E" w:rsidRDefault="00DA1A3E" w:rsidP="00900BFD">
      <w:pPr>
        <w:pStyle w:val="Content"/>
        <w:ind w:left="0"/>
        <w:rPr>
          <w:b/>
          <w:bCs/>
          <w:color w:val="000000"/>
          <w:sz w:val="23"/>
          <w:szCs w:val="23"/>
        </w:rPr>
      </w:pPr>
    </w:p>
    <w:p w14:paraId="0ECDFBF7" w14:textId="77777777" w:rsidR="00595F9F" w:rsidRDefault="00595F9F" w:rsidP="00595F9F">
      <w:pPr>
        <w:pStyle w:val="Heading3"/>
      </w:pPr>
      <w:bookmarkStart w:id="1209" w:name="_Toc394779524"/>
      <w:r>
        <w:t>Feature Extraction Module</w:t>
      </w:r>
      <w:bookmarkEnd w:id="1209"/>
    </w:p>
    <w:p w14:paraId="41F98CD4" w14:textId="77777777" w:rsidR="00595F9F" w:rsidRPr="00341E15" w:rsidRDefault="00595F9F" w:rsidP="00B95616">
      <w:pPr>
        <w:pStyle w:val="Content"/>
        <w:ind w:left="0"/>
      </w:pPr>
    </w:p>
    <w:p w14:paraId="70CE263C" w14:textId="77777777" w:rsidR="00B95616" w:rsidRDefault="00B95616" w:rsidP="00B95616">
      <w:pPr>
        <w:pStyle w:val="Content"/>
      </w:pPr>
      <w:r w:rsidRPr="00B95616">
        <w:t>This module is responsible for extracting the feature from the tweet. The module will extract the presence of disaster words, tweet length, character n-gram, user, location, and trusted accounts. The Feature Extraction Module will take the preprocessed tweets as inputs, then output the tweet with the features.</w:t>
      </w:r>
    </w:p>
    <w:p w14:paraId="524667E6" w14:textId="77777777" w:rsidR="00B95616" w:rsidRPr="00B95616" w:rsidRDefault="00B95616" w:rsidP="00B95616">
      <w:pPr>
        <w:pStyle w:val="Content"/>
        <w:rPr>
          <w:rFonts w:ascii="Times New Roman" w:hAnsi="Times New Roman" w:cs="Times New Roman"/>
        </w:rPr>
      </w:pPr>
    </w:p>
    <w:p w14:paraId="2F9DCFE6" w14:textId="11789E4E" w:rsidR="00B95616" w:rsidRPr="00B95616" w:rsidRDefault="00B95616" w:rsidP="00B95616">
      <w:pPr>
        <w:pStyle w:val="Heading4"/>
      </w:pPr>
      <w:r w:rsidRPr="00B95616">
        <w:rPr>
          <w:bCs/>
          <w:sz w:val="14"/>
          <w:szCs w:val="14"/>
        </w:rPr>
        <w:t>  </w:t>
      </w:r>
      <w:r w:rsidRPr="00B95616">
        <w:t>Presence</w:t>
      </w:r>
    </w:p>
    <w:p w14:paraId="6DEAE0AE" w14:textId="77777777" w:rsidR="00B95616" w:rsidRPr="00B95616" w:rsidRDefault="00B95616" w:rsidP="00B95616">
      <w:pPr>
        <w:pStyle w:val="Content"/>
      </w:pPr>
    </w:p>
    <w:p w14:paraId="543D6705" w14:textId="668DF8AA" w:rsidR="00B95616" w:rsidRPr="00B95616" w:rsidRDefault="00B95616" w:rsidP="00B95616">
      <w:pPr>
        <w:pStyle w:val="Content"/>
      </w:pPr>
      <w:r w:rsidRPr="00B95616">
        <w:t>The Presence feature</w:t>
      </w:r>
      <w:ins w:id="1210" w:author="TinTin Kalaw" w:date="2014-08-02T18:01:00Z">
        <w:r w:rsidR="00397242">
          <w:t xml:space="preserve"> is a binary feature that indicates the presence of </w:t>
        </w:r>
      </w:ins>
      <w:r w:rsidRPr="00B95616">
        <w:t xml:space="preserve">keywords like disaster words, </w:t>
      </w:r>
      <w:r>
        <w:t xml:space="preserve">mentions, hashtags, emoticons, </w:t>
      </w:r>
      <w:r w:rsidR="005959FF">
        <w:t>retweets</w:t>
      </w:r>
      <w:r w:rsidRPr="00B95616">
        <w:t>, and Code Switching in the input tweet.</w:t>
      </w:r>
      <w:ins w:id="1211" w:author="TinTin Kalaw" w:date="2014-08-02T18:42:00Z">
        <w:r w:rsidR="00D361AB">
          <w:t xml:space="preserve"> The value of “1” is given if the keyword is present, else it is given “0”.</w:t>
        </w:r>
      </w:ins>
    </w:p>
    <w:p w14:paraId="3C6BC54B" w14:textId="77777777" w:rsidR="00B95616" w:rsidRPr="00B95616" w:rsidRDefault="00B95616" w:rsidP="00B95616">
      <w:pPr>
        <w:pStyle w:val="Content"/>
      </w:pPr>
    </w:p>
    <w:p w14:paraId="52A61B0F" w14:textId="0FE8B58C" w:rsidR="00B95616" w:rsidRPr="00B95616" w:rsidRDefault="00B95616" w:rsidP="00B95616">
      <w:pPr>
        <w:pStyle w:val="Heading4"/>
      </w:pPr>
      <w:r w:rsidRPr="00B95616">
        <w:t>Trusted</w:t>
      </w:r>
    </w:p>
    <w:p w14:paraId="5CF84B40" w14:textId="77777777" w:rsidR="00B95616" w:rsidRPr="00B95616" w:rsidRDefault="00B95616" w:rsidP="00B95616">
      <w:pPr>
        <w:pStyle w:val="Content"/>
      </w:pPr>
    </w:p>
    <w:p w14:paraId="4968EC09" w14:textId="068157CB" w:rsidR="00B95616" w:rsidRPr="00B95616" w:rsidRDefault="00B95616" w:rsidP="00B95616">
      <w:pPr>
        <w:pStyle w:val="Content"/>
      </w:pPr>
      <w:r w:rsidRPr="00B95616">
        <w:t xml:space="preserve">The Trusted feature </w:t>
      </w:r>
      <w:ins w:id="1212" w:author="TinTin Kalaw" w:date="2014-08-02T18:09:00Z">
        <w:r w:rsidR="00397242">
          <w:t xml:space="preserve">is a binary feature that </w:t>
        </w:r>
      </w:ins>
      <w:r w:rsidRPr="00B95616">
        <w:t xml:space="preserve">helps in determining whether the input tweet came from a reliable source or account. Reliable sources are Twitter accounts that were automatically </w:t>
      </w:r>
      <w:ins w:id="1213" w:author="TinTin Kalaw" w:date="2014-08-02T18:08:00Z">
        <w:r w:rsidR="00397242">
          <w:t>verified</w:t>
        </w:r>
        <w:r w:rsidR="00397242" w:rsidRPr="00B95616">
          <w:t xml:space="preserve"> </w:t>
        </w:r>
      </w:ins>
      <w:r w:rsidRPr="00B95616">
        <w:t xml:space="preserve">by Twitter </w:t>
      </w:r>
      <w:ins w:id="1214" w:author="TinTin Kalaw" w:date="2014-08-02T18:44:00Z">
        <w:r w:rsidR="00541BE6">
          <w:t xml:space="preserve">or trusted social media accounts (i.e. </w:t>
        </w:r>
      </w:ins>
      <w:ins w:id="1215" w:author="TinTin Kalaw" w:date="2014-08-02T18:45:00Z">
        <w:r w:rsidR="00541BE6">
          <w:t xml:space="preserve">accounts of </w:t>
        </w:r>
      </w:ins>
      <w:ins w:id="1216" w:author="TinTin Kalaw" w:date="2014-08-02T18:44:00Z">
        <w:r w:rsidR="00541BE6">
          <w:t>news reporters)</w:t>
        </w:r>
      </w:ins>
      <w:r w:rsidRPr="00B95616">
        <w:t xml:space="preserve">. </w:t>
      </w:r>
      <w:ins w:id="1217" w:author="TinTin Kalaw" w:date="2014-08-02T18:42:00Z">
        <w:r w:rsidR="00D361AB">
          <w:t xml:space="preserve">The value of “1” is given if the </w:t>
        </w:r>
      </w:ins>
      <w:ins w:id="1218" w:author="TinTin Kalaw" w:date="2014-08-02T18:45:00Z">
        <w:r w:rsidR="00541BE6">
          <w:t>tweet</w:t>
        </w:r>
      </w:ins>
      <w:ins w:id="1219" w:author="TinTin Kalaw" w:date="2014-08-02T18:42:00Z">
        <w:r w:rsidR="00D361AB">
          <w:t xml:space="preserve"> </w:t>
        </w:r>
      </w:ins>
      <w:ins w:id="1220" w:author="TinTin Kalaw" w:date="2014-08-02T18:45:00Z">
        <w:r w:rsidR="00541BE6">
          <w:t>came from a Trusted account</w:t>
        </w:r>
      </w:ins>
      <w:ins w:id="1221" w:author="TinTin Kalaw" w:date="2014-08-02T18:42:00Z">
        <w:r w:rsidR="00D361AB">
          <w:t>, else it is given “0”.</w:t>
        </w:r>
      </w:ins>
      <w:ins w:id="1222" w:author="TinTin Kalaw" w:date="2014-08-02T18:43:00Z">
        <w:r w:rsidR="00D361AB">
          <w:t xml:space="preserve"> </w:t>
        </w:r>
      </w:ins>
      <w:r w:rsidRPr="00B95616">
        <w:t>For the complete list of reliable sources or accounts, this module will use the existing list of SOMIDIA as its main reference.</w:t>
      </w:r>
    </w:p>
    <w:p w14:paraId="0D7CAF6E" w14:textId="77777777" w:rsidR="00B95616" w:rsidRPr="00B95616" w:rsidRDefault="00B95616" w:rsidP="00B95616">
      <w:pPr>
        <w:pStyle w:val="Content"/>
      </w:pPr>
    </w:p>
    <w:p w14:paraId="5933EA16" w14:textId="6D897E9E" w:rsidR="00B95616" w:rsidRPr="00B95616" w:rsidRDefault="00B95616" w:rsidP="00B95616">
      <w:pPr>
        <w:pStyle w:val="Heading4"/>
      </w:pPr>
      <w:r w:rsidRPr="00B95616">
        <w:t>Tweet Length</w:t>
      </w:r>
    </w:p>
    <w:p w14:paraId="67BD1C6C" w14:textId="77777777" w:rsidR="00B95616" w:rsidRPr="00B95616" w:rsidRDefault="00B95616" w:rsidP="00B95616">
      <w:pPr>
        <w:pStyle w:val="Content"/>
      </w:pPr>
    </w:p>
    <w:p w14:paraId="37A83F82" w14:textId="77777777" w:rsidR="00B95616" w:rsidRPr="00B95616" w:rsidRDefault="00B95616" w:rsidP="00B95616">
      <w:pPr>
        <w:pStyle w:val="Content"/>
      </w:pPr>
      <w:r w:rsidRPr="00B95616">
        <w:t>The Tweet Length feature essentially counts the length of the input tweet.</w:t>
      </w:r>
    </w:p>
    <w:p w14:paraId="0362D8FE" w14:textId="77777777" w:rsidR="00B95616" w:rsidRPr="00B95616" w:rsidRDefault="00B95616" w:rsidP="00B95616">
      <w:pPr>
        <w:pStyle w:val="Content"/>
      </w:pPr>
    </w:p>
    <w:p w14:paraId="4C993F2F" w14:textId="4ECB6D88" w:rsidR="00B95616" w:rsidRPr="00B95616" w:rsidRDefault="00B95616" w:rsidP="00B95616">
      <w:pPr>
        <w:pStyle w:val="Heading4"/>
      </w:pPr>
      <w:r w:rsidRPr="00B95616">
        <w:t>N-gram</w:t>
      </w:r>
    </w:p>
    <w:p w14:paraId="037983AC" w14:textId="77777777" w:rsidR="00B95616" w:rsidRPr="00B95616" w:rsidRDefault="00B95616" w:rsidP="00B95616">
      <w:pPr>
        <w:pStyle w:val="Content"/>
      </w:pPr>
    </w:p>
    <w:p w14:paraId="2E19C990" w14:textId="77777777" w:rsidR="00B95616" w:rsidRPr="00B95616" w:rsidRDefault="00B95616" w:rsidP="00B95616">
      <w:pPr>
        <w:pStyle w:val="Content"/>
      </w:pPr>
      <w:r w:rsidRPr="00B95616">
        <w:t>The N-gram feature is mainly responsible for generating/extracting the different n-grams for the input tweets, specifically, the bi-gram and the tri-gram of the input tweets. In order to accomplish the n-gram generation/extraction tasks, the module will make use of the SRILM tool, which is specifically built for generating/extracting n-gram models.</w:t>
      </w:r>
    </w:p>
    <w:p w14:paraId="022B4D70" w14:textId="77777777" w:rsidR="00B95616" w:rsidRPr="00B95616" w:rsidRDefault="00B95616" w:rsidP="00B95616">
      <w:pPr>
        <w:pStyle w:val="Content"/>
      </w:pPr>
    </w:p>
    <w:p w14:paraId="2E566AD6" w14:textId="6D35D73D" w:rsidR="00B95616" w:rsidRPr="00B95616" w:rsidRDefault="00B95616" w:rsidP="00B95616">
      <w:pPr>
        <w:pStyle w:val="Heading4"/>
      </w:pPr>
      <w:r w:rsidRPr="00B95616">
        <w:t>User</w:t>
      </w:r>
    </w:p>
    <w:p w14:paraId="5BDFFC33" w14:textId="77777777" w:rsidR="00B95616" w:rsidRPr="00B95616" w:rsidRDefault="00B95616" w:rsidP="00B95616">
      <w:pPr>
        <w:pStyle w:val="Content"/>
      </w:pPr>
    </w:p>
    <w:p w14:paraId="444D5F32" w14:textId="77777777" w:rsidR="00B95616" w:rsidRPr="00B95616" w:rsidRDefault="00B95616" w:rsidP="00B95616">
      <w:pPr>
        <w:pStyle w:val="Content"/>
      </w:pPr>
      <w:r w:rsidRPr="00B95616">
        <w:t>The User feature will help in determining the type of disaster. For example, @dost_pagasa will tweet about typhoons.</w:t>
      </w:r>
    </w:p>
    <w:p w14:paraId="3ADB2079" w14:textId="77777777" w:rsidR="00B95616" w:rsidRPr="00B95616" w:rsidRDefault="00B95616" w:rsidP="00B95616">
      <w:pPr>
        <w:pStyle w:val="Content"/>
      </w:pPr>
    </w:p>
    <w:p w14:paraId="6749D7A1" w14:textId="1874CC12" w:rsidR="00B95616" w:rsidRPr="00B95616" w:rsidRDefault="00B95616" w:rsidP="00B95616">
      <w:pPr>
        <w:pStyle w:val="Heading4"/>
      </w:pPr>
      <w:r w:rsidRPr="00B95616">
        <w:t>Location</w:t>
      </w:r>
    </w:p>
    <w:p w14:paraId="53C5872F" w14:textId="77777777" w:rsidR="00B95616" w:rsidRPr="00B95616" w:rsidRDefault="00B95616" w:rsidP="00B95616">
      <w:pPr>
        <w:pStyle w:val="Content"/>
      </w:pPr>
    </w:p>
    <w:p w14:paraId="16E22CDC" w14:textId="66EA42E2" w:rsidR="00B95616" w:rsidRPr="00B95616" w:rsidDel="002F3505" w:rsidRDefault="00B95616" w:rsidP="00B95616">
      <w:pPr>
        <w:pStyle w:val="Content"/>
        <w:rPr>
          <w:del w:id="1223" w:author="Vilson Lu" w:date="2014-07-31T15:44:00Z"/>
        </w:rPr>
      </w:pPr>
      <w:r w:rsidRPr="00B95616">
        <w:t xml:space="preserve">The location feature is where the disaster occurred. There are instances which are specific for certain disasters, for example the disaster is flood, and the location given is usually a street. It can be also be a region, city or province for typhoon or earthquake related tweets. </w:t>
      </w:r>
    </w:p>
    <w:p w14:paraId="1B4748A7" w14:textId="77777777" w:rsidR="00595F9F" w:rsidRDefault="00595F9F">
      <w:pPr>
        <w:pStyle w:val="Content"/>
        <w:rPr>
          <w:ins w:id="1224" w:author="Vilson Lu" w:date="2014-07-31T15:44:00Z"/>
        </w:rPr>
        <w:pPrChange w:id="1225" w:author="Vilson Lu" w:date="2014-07-31T15:44:00Z">
          <w:pPr/>
        </w:pPrChange>
      </w:pPr>
    </w:p>
    <w:p w14:paraId="4414C4BF" w14:textId="77777777" w:rsidR="002F3505" w:rsidRDefault="002F3505">
      <w:pPr>
        <w:pStyle w:val="Content"/>
        <w:rPr>
          <w:ins w:id="1226" w:author="Vilson Lu" w:date="2014-08-02T21:59:00Z"/>
        </w:rPr>
        <w:pPrChange w:id="1227" w:author="Vilson Lu" w:date="2014-07-31T15:44:00Z">
          <w:pPr/>
        </w:pPrChange>
      </w:pPr>
    </w:p>
    <w:p w14:paraId="76A4018C" w14:textId="77777777" w:rsidR="00A32451" w:rsidRDefault="00A32451">
      <w:pPr>
        <w:pStyle w:val="Content"/>
        <w:rPr>
          <w:ins w:id="1228" w:author="Vilson Lu" w:date="2014-08-02T21:59:00Z"/>
        </w:rPr>
        <w:pPrChange w:id="1229" w:author="Vilson Lu" w:date="2014-07-31T15:44:00Z">
          <w:pPr/>
        </w:pPrChange>
      </w:pPr>
    </w:p>
    <w:p w14:paraId="59EC2F9C" w14:textId="77777777" w:rsidR="00A32451" w:rsidRDefault="00A32451">
      <w:pPr>
        <w:pStyle w:val="Content"/>
        <w:rPr>
          <w:ins w:id="1230" w:author="Vilson Lu" w:date="2014-08-02T21:59:00Z"/>
        </w:rPr>
        <w:pPrChange w:id="1231" w:author="Vilson Lu" w:date="2014-07-31T15:44:00Z">
          <w:pPr/>
        </w:pPrChange>
      </w:pPr>
    </w:p>
    <w:p w14:paraId="588AC2AF" w14:textId="77777777" w:rsidR="00A32451" w:rsidRDefault="00A32451">
      <w:pPr>
        <w:pStyle w:val="Content"/>
        <w:rPr>
          <w:ins w:id="1232" w:author="Vilson Lu" w:date="2014-08-02T21:59:00Z"/>
        </w:rPr>
        <w:pPrChange w:id="1233" w:author="Vilson Lu" w:date="2014-07-31T15:44:00Z">
          <w:pPr/>
        </w:pPrChange>
      </w:pPr>
    </w:p>
    <w:p w14:paraId="2695D753" w14:textId="77777777" w:rsidR="00A32451" w:rsidRDefault="00A32451">
      <w:pPr>
        <w:pStyle w:val="Content"/>
        <w:rPr>
          <w:ins w:id="1234" w:author="Vilson Lu" w:date="2014-08-02T21:59:00Z"/>
        </w:rPr>
        <w:pPrChange w:id="1235" w:author="Vilson Lu" w:date="2014-07-31T15:44:00Z">
          <w:pPr/>
        </w:pPrChange>
      </w:pPr>
    </w:p>
    <w:p w14:paraId="4E9B1D8B" w14:textId="77777777" w:rsidR="00A32451" w:rsidRDefault="00A32451">
      <w:pPr>
        <w:pStyle w:val="Content"/>
        <w:rPr>
          <w:ins w:id="1236" w:author="Vilson Lu" w:date="2014-07-31T15:44:00Z"/>
        </w:rPr>
        <w:pPrChange w:id="1237" w:author="Vilson Lu" w:date="2014-07-31T15:44:00Z">
          <w:pPr/>
        </w:pPrChange>
      </w:pPr>
    </w:p>
    <w:p w14:paraId="5F3A7F99" w14:textId="6A5583A1" w:rsidR="005E4413" w:rsidRDefault="005E4413">
      <w:pPr>
        <w:pStyle w:val="Caption"/>
        <w:keepNext/>
        <w:ind w:left="720" w:firstLine="720"/>
        <w:rPr>
          <w:ins w:id="1238" w:author="Vilson Lu" w:date="2014-07-31T15:52:00Z"/>
        </w:rPr>
        <w:pPrChange w:id="1239" w:author="Vilson Lu" w:date="2014-07-31T15:52:00Z">
          <w:pPr/>
        </w:pPrChange>
      </w:pPr>
      <w:bookmarkStart w:id="1240" w:name="_Toc394779544"/>
      <w:ins w:id="1241" w:author="Vilson Lu" w:date="2014-07-31T15:52:00Z">
        <w:r>
          <w:lastRenderedPageBreak/>
          <w:t xml:space="preserve">Table </w:t>
        </w:r>
      </w:ins>
      <w:ins w:id="1242" w:author="Vilson Lu" w:date="2014-08-02T19:59:00Z">
        <w:r w:rsidR="00F06409">
          <w:fldChar w:fldCharType="begin"/>
        </w:r>
        <w:r w:rsidR="00F06409">
          <w:instrText xml:space="preserve"> STYLEREF 1 \s </w:instrText>
        </w:r>
      </w:ins>
      <w:r w:rsidR="00F06409">
        <w:fldChar w:fldCharType="separate"/>
      </w:r>
      <w:r w:rsidR="00F06409">
        <w:rPr>
          <w:noProof/>
        </w:rPr>
        <w:t>4</w:t>
      </w:r>
      <w:ins w:id="1243" w:author="Vilson Lu" w:date="2014-08-02T19:59:00Z">
        <w:r w:rsidR="00F06409">
          <w:fldChar w:fldCharType="end"/>
        </w:r>
        <w:r w:rsidR="00F06409">
          <w:noBreakHyphen/>
        </w:r>
        <w:r w:rsidR="00F06409">
          <w:fldChar w:fldCharType="begin"/>
        </w:r>
        <w:r w:rsidR="00F06409">
          <w:instrText xml:space="preserve"> SEQ Table \* ARABIC \s 1 </w:instrText>
        </w:r>
      </w:ins>
      <w:r w:rsidR="00F06409">
        <w:fldChar w:fldCharType="separate"/>
      </w:r>
      <w:ins w:id="1244" w:author="Vilson Lu" w:date="2014-08-02T19:59:00Z">
        <w:r w:rsidR="00F06409">
          <w:rPr>
            <w:noProof/>
          </w:rPr>
          <w:t>7</w:t>
        </w:r>
        <w:r w:rsidR="00F06409">
          <w:fldChar w:fldCharType="end"/>
        </w:r>
      </w:ins>
      <w:ins w:id="1245" w:author="Vilson Lu" w:date="2014-07-31T15:52:00Z">
        <w:r>
          <w:t>. Sample Features and Values</w:t>
        </w:r>
        <w:bookmarkEnd w:id="1240"/>
      </w:ins>
    </w:p>
    <w:tbl>
      <w:tblPr>
        <w:tblStyle w:val="TableGrid"/>
        <w:tblW w:w="0" w:type="auto"/>
        <w:tblInd w:w="1440" w:type="dxa"/>
        <w:tblLayout w:type="fixed"/>
        <w:tblLook w:val="04A0" w:firstRow="1" w:lastRow="0" w:firstColumn="1" w:lastColumn="0" w:noHBand="0" w:noVBand="1"/>
        <w:tblPrChange w:id="1246" w:author="Vilson Lu" w:date="2014-08-02T22:01:00Z">
          <w:tblPr>
            <w:tblStyle w:val="TableGrid"/>
            <w:tblW w:w="0" w:type="auto"/>
            <w:tblInd w:w="1440" w:type="dxa"/>
            <w:tblLayout w:type="fixed"/>
            <w:tblLook w:val="04A0" w:firstRow="1" w:lastRow="0" w:firstColumn="1" w:lastColumn="0" w:noHBand="0" w:noVBand="1"/>
          </w:tblPr>
        </w:tblPrChange>
      </w:tblPr>
      <w:tblGrid>
        <w:gridCol w:w="1188"/>
        <w:gridCol w:w="2160"/>
        <w:gridCol w:w="1042"/>
        <w:gridCol w:w="1470"/>
        <w:gridCol w:w="2276"/>
        <w:tblGridChange w:id="1247">
          <w:tblGrid>
            <w:gridCol w:w="1188"/>
            <w:gridCol w:w="457"/>
            <w:gridCol w:w="1670"/>
            <w:gridCol w:w="33"/>
            <w:gridCol w:w="1042"/>
            <w:gridCol w:w="462"/>
            <w:gridCol w:w="1008"/>
            <w:gridCol w:w="521"/>
            <w:gridCol w:w="1529"/>
            <w:gridCol w:w="226"/>
          </w:tblGrid>
        </w:tblGridChange>
      </w:tblGrid>
      <w:tr w:rsidR="00A32451" w14:paraId="54B69B0E" w14:textId="77777777" w:rsidTr="00A32451">
        <w:trPr>
          <w:trHeight w:val="215"/>
          <w:ins w:id="1248" w:author="Vilson Lu" w:date="2014-07-31T15:44:00Z"/>
          <w:trPrChange w:id="1249" w:author="Vilson Lu" w:date="2014-08-02T22:01:00Z">
            <w:trPr>
              <w:trHeight w:val="1565"/>
            </w:trPr>
          </w:trPrChange>
        </w:trPr>
        <w:tc>
          <w:tcPr>
            <w:tcW w:w="1188" w:type="dxa"/>
            <w:vMerge w:val="restart"/>
            <w:vAlign w:val="center"/>
            <w:tcPrChange w:id="1250" w:author="Vilson Lu" w:date="2014-08-02T22:01:00Z">
              <w:tcPr>
                <w:tcW w:w="1188" w:type="dxa"/>
                <w:vMerge w:val="restart"/>
                <w:vAlign w:val="center"/>
              </w:tcPr>
            </w:tcPrChange>
          </w:tcPr>
          <w:p w14:paraId="0D1C3495" w14:textId="7140BDE0" w:rsidR="00A32451" w:rsidRPr="005E4413" w:rsidRDefault="00A32451">
            <w:pPr>
              <w:pStyle w:val="Content"/>
              <w:ind w:left="0"/>
              <w:jc w:val="left"/>
              <w:rPr>
                <w:ins w:id="1251" w:author="Vilson Lu" w:date="2014-07-31T15:44:00Z"/>
                <w:b/>
                <w:rPrChange w:id="1252" w:author="Vilson Lu" w:date="2014-07-31T15:45:00Z">
                  <w:rPr>
                    <w:ins w:id="1253" w:author="Vilson Lu" w:date="2014-07-31T15:44:00Z"/>
                  </w:rPr>
                </w:rPrChange>
              </w:rPr>
              <w:pPrChange w:id="1254" w:author="TinTin Kalaw" w:date="2014-08-02T18:11:00Z">
                <w:pPr>
                  <w:pStyle w:val="Content"/>
                  <w:ind w:left="0"/>
                </w:pPr>
              </w:pPrChange>
            </w:pPr>
            <w:ins w:id="1255" w:author="Vilson Lu" w:date="2014-07-31T15:44:00Z">
              <w:r w:rsidRPr="005E4413">
                <w:rPr>
                  <w:b/>
                  <w:rPrChange w:id="1256" w:author="Vilson Lu" w:date="2014-07-31T15:45:00Z">
                    <w:rPr/>
                  </w:rPrChange>
                </w:rPr>
                <w:t>Feature</w:t>
              </w:r>
            </w:ins>
          </w:p>
        </w:tc>
        <w:tc>
          <w:tcPr>
            <w:tcW w:w="2160" w:type="dxa"/>
            <w:vMerge w:val="restart"/>
            <w:vAlign w:val="center"/>
            <w:tcPrChange w:id="1257" w:author="Vilson Lu" w:date="2014-08-02T22:01:00Z">
              <w:tcPr>
                <w:tcW w:w="2160" w:type="dxa"/>
                <w:gridSpan w:val="3"/>
                <w:vMerge w:val="restart"/>
                <w:vAlign w:val="center"/>
              </w:tcPr>
            </w:tcPrChange>
          </w:tcPr>
          <w:p w14:paraId="0E19E16B" w14:textId="5BC11F4D" w:rsidR="00A32451" w:rsidRPr="005E4413" w:rsidRDefault="00A32451">
            <w:pPr>
              <w:pStyle w:val="Content"/>
              <w:ind w:left="0"/>
              <w:jc w:val="left"/>
              <w:rPr>
                <w:ins w:id="1258" w:author="Vilson Lu" w:date="2014-07-31T15:44:00Z"/>
                <w:b/>
                <w:rPrChange w:id="1259" w:author="Vilson Lu" w:date="2014-07-31T15:45:00Z">
                  <w:rPr>
                    <w:ins w:id="1260" w:author="Vilson Lu" w:date="2014-07-31T15:44:00Z"/>
                  </w:rPr>
                </w:rPrChange>
              </w:rPr>
              <w:pPrChange w:id="1261" w:author="TinTin Kalaw" w:date="2014-08-02T18:11:00Z">
                <w:pPr>
                  <w:pStyle w:val="Content"/>
                  <w:ind w:left="0"/>
                </w:pPr>
              </w:pPrChange>
            </w:pPr>
            <w:ins w:id="1262" w:author="Vilson Lu" w:date="2014-07-31T15:44:00Z">
              <w:r w:rsidRPr="005E4413">
                <w:rPr>
                  <w:b/>
                  <w:rPrChange w:id="1263" w:author="Vilson Lu" w:date="2014-07-31T15:45:00Z">
                    <w:rPr/>
                  </w:rPrChange>
                </w:rPr>
                <w:t>Description</w:t>
              </w:r>
            </w:ins>
          </w:p>
        </w:tc>
        <w:tc>
          <w:tcPr>
            <w:tcW w:w="1042" w:type="dxa"/>
            <w:vMerge w:val="restart"/>
            <w:vAlign w:val="center"/>
            <w:tcPrChange w:id="1264" w:author="Vilson Lu" w:date="2014-08-02T22:01:00Z">
              <w:tcPr>
                <w:tcW w:w="1042" w:type="dxa"/>
                <w:vMerge w:val="restart"/>
                <w:vAlign w:val="center"/>
              </w:tcPr>
            </w:tcPrChange>
          </w:tcPr>
          <w:p w14:paraId="11E97C92" w14:textId="3CAB42EB" w:rsidR="00A32451" w:rsidRPr="005E4413" w:rsidRDefault="00A32451">
            <w:pPr>
              <w:pStyle w:val="Content"/>
              <w:ind w:left="0"/>
              <w:jc w:val="left"/>
              <w:rPr>
                <w:ins w:id="1265" w:author="Vilson Lu" w:date="2014-07-31T15:44:00Z"/>
                <w:b/>
                <w:rPrChange w:id="1266" w:author="Vilson Lu" w:date="2014-07-31T15:45:00Z">
                  <w:rPr>
                    <w:ins w:id="1267" w:author="Vilson Lu" w:date="2014-07-31T15:44:00Z"/>
                  </w:rPr>
                </w:rPrChange>
              </w:rPr>
              <w:pPrChange w:id="1268" w:author="TinTin Kalaw" w:date="2014-08-02T18:11:00Z">
                <w:pPr>
                  <w:pStyle w:val="Content"/>
                  <w:ind w:left="0"/>
                </w:pPr>
              </w:pPrChange>
            </w:pPr>
            <w:ins w:id="1269" w:author="Vilson Lu" w:date="2014-07-31T15:44:00Z">
              <w:r w:rsidRPr="005E4413">
                <w:rPr>
                  <w:b/>
                  <w:rPrChange w:id="1270" w:author="Vilson Lu" w:date="2014-07-31T15:45:00Z">
                    <w:rPr/>
                  </w:rPrChange>
                </w:rPr>
                <w:t>Type</w:t>
              </w:r>
            </w:ins>
          </w:p>
        </w:tc>
        <w:tc>
          <w:tcPr>
            <w:tcW w:w="1470" w:type="dxa"/>
            <w:vAlign w:val="center"/>
            <w:tcPrChange w:id="1271" w:author="Vilson Lu" w:date="2014-08-02T22:01:00Z">
              <w:tcPr>
                <w:tcW w:w="1470" w:type="dxa"/>
                <w:gridSpan w:val="2"/>
                <w:vAlign w:val="center"/>
              </w:tcPr>
            </w:tcPrChange>
          </w:tcPr>
          <w:p w14:paraId="05A6D204" w14:textId="6B4D5BF8" w:rsidR="00A32451" w:rsidDel="00A32451" w:rsidRDefault="00A32451">
            <w:pPr>
              <w:pStyle w:val="Content"/>
              <w:ind w:left="0"/>
              <w:jc w:val="left"/>
              <w:rPr>
                <w:ins w:id="1272" w:author="TinTin Kalaw" w:date="2014-08-02T18:46:00Z"/>
                <w:del w:id="1273" w:author="Vilson Lu" w:date="2014-08-02T22:01:00Z"/>
                <w:b/>
              </w:rPr>
              <w:pPrChange w:id="1274" w:author="TinTin Kalaw" w:date="2014-08-02T18:11:00Z">
                <w:pPr>
                  <w:pStyle w:val="Content"/>
                  <w:tabs>
                    <w:tab w:val="center" w:pos="4680"/>
                    <w:tab w:val="right" w:pos="9360"/>
                  </w:tabs>
                  <w:ind w:left="0"/>
                </w:pPr>
              </w:pPrChange>
            </w:pPr>
            <w:ins w:id="1275" w:author="Vilson Lu" w:date="2014-08-02T22:01:00Z">
              <w:r>
                <w:rPr>
                  <w:b/>
                </w:rPr>
                <w:t>S</w:t>
              </w:r>
            </w:ins>
            <w:bookmarkStart w:id="1276" w:name="_GoBack"/>
            <w:bookmarkEnd w:id="1276"/>
            <w:ins w:id="1277" w:author="Vilson Lu" w:date="2014-07-31T15:44:00Z">
              <w:r w:rsidRPr="005E4413">
                <w:rPr>
                  <w:b/>
                  <w:rPrChange w:id="1278" w:author="Vilson Lu" w:date="2014-07-31T15:45:00Z">
                    <w:rPr/>
                  </w:rPrChange>
                </w:rPr>
                <w:t>ample 1</w:t>
              </w:r>
            </w:ins>
          </w:p>
          <w:p w14:paraId="455CB771" w14:textId="1728A194" w:rsidR="00A32451" w:rsidRPr="005E4413" w:rsidRDefault="00A32451">
            <w:pPr>
              <w:pStyle w:val="Content"/>
              <w:ind w:left="0"/>
              <w:jc w:val="left"/>
              <w:rPr>
                <w:ins w:id="1279" w:author="Vilson Lu" w:date="2014-07-31T15:44:00Z"/>
                <w:b/>
                <w:rPrChange w:id="1280" w:author="Vilson Lu" w:date="2014-07-31T15:45:00Z">
                  <w:rPr>
                    <w:ins w:id="1281" w:author="Vilson Lu" w:date="2014-07-31T15:44:00Z"/>
                  </w:rPr>
                </w:rPrChange>
              </w:rPr>
              <w:pPrChange w:id="1282" w:author="TinTin Kalaw" w:date="2014-08-02T18:11:00Z">
                <w:pPr>
                  <w:pStyle w:val="Content"/>
                  <w:ind w:left="0"/>
                </w:pPr>
              </w:pPrChange>
            </w:pPr>
            <w:ins w:id="1283" w:author="TinTin Kalaw" w:date="2014-08-02T18:46:00Z">
              <w:del w:id="1284" w:author="Vilson Lu" w:date="2014-08-02T22:00:00Z">
                <w:r w:rsidRPr="00F47A9D" w:rsidDel="00A32451">
                  <w:rPr>
                    <w:rFonts w:eastAsia="Times New Roman"/>
                    <w:lang w:val="en-PH" w:eastAsia="zh-CN"/>
                  </w:rPr>
                  <w:delText>Kawawa naman nilindol sa Antique. &lt;//33</w:delText>
                </w:r>
              </w:del>
            </w:ins>
          </w:p>
        </w:tc>
        <w:tc>
          <w:tcPr>
            <w:tcW w:w="2276" w:type="dxa"/>
            <w:vAlign w:val="center"/>
            <w:tcPrChange w:id="1285" w:author="Vilson Lu" w:date="2014-08-02T22:01:00Z">
              <w:tcPr>
                <w:tcW w:w="2276" w:type="dxa"/>
                <w:gridSpan w:val="3"/>
                <w:vAlign w:val="center"/>
              </w:tcPr>
            </w:tcPrChange>
          </w:tcPr>
          <w:p w14:paraId="10F6520E" w14:textId="6ACB4F1D" w:rsidR="00A32451" w:rsidRPr="005E4413" w:rsidRDefault="00A32451" w:rsidP="00A32451">
            <w:pPr>
              <w:pStyle w:val="Content"/>
              <w:ind w:left="0"/>
              <w:jc w:val="left"/>
              <w:rPr>
                <w:ins w:id="1286" w:author="Vilson Lu" w:date="2014-07-31T15:44:00Z"/>
                <w:b/>
                <w:rPrChange w:id="1287" w:author="Vilson Lu" w:date="2014-07-31T15:45:00Z">
                  <w:rPr>
                    <w:ins w:id="1288" w:author="Vilson Lu" w:date="2014-07-31T15:44:00Z"/>
                  </w:rPr>
                </w:rPrChange>
              </w:rPr>
              <w:pPrChange w:id="1289" w:author="Vilson Lu" w:date="2014-08-02T22:01:00Z">
                <w:pPr>
                  <w:pStyle w:val="Content"/>
                  <w:tabs>
                    <w:tab w:val="center" w:pos="4680"/>
                    <w:tab w:val="right" w:pos="9360"/>
                  </w:tabs>
                  <w:ind w:left="0"/>
                </w:pPr>
              </w:pPrChange>
            </w:pPr>
            <w:ins w:id="1290" w:author="Vilson Lu" w:date="2014-07-31T15:44:00Z">
              <w:r w:rsidRPr="005E4413">
                <w:rPr>
                  <w:b/>
                  <w:rPrChange w:id="1291" w:author="Vilson Lu" w:date="2014-07-31T15:45:00Z">
                    <w:rPr/>
                  </w:rPrChange>
                </w:rPr>
                <w:t>Sample 2</w:t>
              </w:r>
            </w:ins>
          </w:p>
        </w:tc>
      </w:tr>
      <w:tr w:rsidR="00A32451" w14:paraId="1410A760" w14:textId="77777777" w:rsidTr="00A32451">
        <w:trPr>
          <w:trHeight w:val="1565"/>
          <w:ins w:id="1292" w:author="Vilson Lu" w:date="2014-08-02T22:00:00Z"/>
        </w:trPr>
        <w:tc>
          <w:tcPr>
            <w:tcW w:w="1188" w:type="dxa"/>
            <w:vMerge/>
            <w:vAlign w:val="center"/>
          </w:tcPr>
          <w:p w14:paraId="0A2B3F9E" w14:textId="77777777" w:rsidR="00A32451" w:rsidRPr="00A32451" w:rsidRDefault="00A32451">
            <w:pPr>
              <w:pStyle w:val="Content"/>
              <w:ind w:left="0"/>
              <w:jc w:val="left"/>
              <w:rPr>
                <w:ins w:id="1293" w:author="Vilson Lu" w:date="2014-08-02T22:00:00Z"/>
                <w:b/>
              </w:rPr>
            </w:pPr>
          </w:p>
        </w:tc>
        <w:tc>
          <w:tcPr>
            <w:tcW w:w="2160" w:type="dxa"/>
            <w:vMerge/>
            <w:vAlign w:val="center"/>
          </w:tcPr>
          <w:p w14:paraId="383438A3" w14:textId="77777777" w:rsidR="00A32451" w:rsidRPr="00A32451" w:rsidRDefault="00A32451">
            <w:pPr>
              <w:pStyle w:val="Content"/>
              <w:ind w:left="0"/>
              <w:jc w:val="left"/>
              <w:rPr>
                <w:ins w:id="1294" w:author="Vilson Lu" w:date="2014-08-02T22:00:00Z"/>
                <w:b/>
              </w:rPr>
            </w:pPr>
          </w:p>
        </w:tc>
        <w:tc>
          <w:tcPr>
            <w:tcW w:w="1042" w:type="dxa"/>
            <w:vMerge/>
            <w:vAlign w:val="center"/>
          </w:tcPr>
          <w:p w14:paraId="466D8D72" w14:textId="77777777" w:rsidR="00A32451" w:rsidRPr="00A32451" w:rsidRDefault="00A32451">
            <w:pPr>
              <w:pStyle w:val="Content"/>
              <w:ind w:left="0"/>
              <w:jc w:val="left"/>
              <w:rPr>
                <w:ins w:id="1295" w:author="Vilson Lu" w:date="2014-08-02T22:00:00Z"/>
                <w:b/>
              </w:rPr>
            </w:pPr>
          </w:p>
        </w:tc>
        <w:tc>
          <w:tcPr>
            <w:tcW w:w="1470" w:type="dxa"/>
            <w:vAlign w:val="center"/>
          </w:tcPr>
          <w:p w14:paraId="73D82C26" w14:textId="65F128C4" w:rsidR="00A32451" w:rsidRPr="00A32451" w:rsidRDefault="00A32451">
            <w:pPr>
              <w:pStyle w:val="Content"/>
              <w:ind w:left="0"/>
              <w:jc w:val="left"/>
              <w:rPr>
                <w:ins w:id="1296" w:author="Vilson Lu" w:date="2014-08-02T22:00:00Z"/>
                <w:b/>
              </w:rPr>
            </w:pPr>
            <w:ins w:id="1297" w:author="Vilson Lu" w:date="2014-08-02T22:02:00Z">
              <w:r>
                <w:rPr>
                  <w:rFonts w:eastAsia="Times New Roman"/>
                  <w:lang w:val="en-PH" w:eastAsia="zh-CN"/>
                </w:rPr>
                <w:t>K</w:t>
              </w:r>
            </w:ins>
            <w:ins w:id="1298" w:author="Vilson Lu" w:date="2014-08-02T22:00:00Z">
              <w:r w:rsidRPr="00F47A9D">
                <w:rPr>
                  <w:rFonts w:eastAsia="Times New Roman"/>
                  <w:lang w:val="en-PH" w:eastAsia="zh-CN"/>
                </w:rPr>
                <w:t>awawa naman nilindol sa Antique. &lt;//33</w:t>
              </w:r>
            </w:ins>
          </w:p>
        </w:tc>
        <w:tc>
          <w:tcPr>
            <w:tcW w:w="2276" w:type="dxa"/>
            <w:vAlign w:val="center"/>
          </w:tcPr>
          <w:p w14:paraId="7250AC44" w14:textId="77777777" w:rsidR="00A32451" w:rsidRDefault="00A32451" w:rsidP="00A32451">
            <w:pPr>
              <w:pStyle w:val="Content"/>
              <w:ind w:left="0"/>
              <w:jc w:val="left"/>
              <w:rPr>
                <w:ins w:id="1299" w:author="Vilson Lu" w:date="2014-08-02T22:01:00Z"/>
                <w:rFonts w:eastAsia="Times New Roman"/>
                <w:lang w:val="en-PH" w:eastAsia="zh-CN"/>
              </w:rPr>
            </w:pPr>
            <w:ins w:id="1300" w:author="Vilson Lu" w:date="2014-08-02T22:01:00Z">
              <w:r>
                <w:rPr>
                  <w:rFonts w:eastAsia="Times New Roman"/>
                  <w:lang w:val="en-PH" w:eastAsia="zh-CN"/>
                </w:rPr>
                <w:t>“”</w:t>
              </w:r>
              <w:r w:rsidRPr="00541BE6">
                <w:rPr>
                  <w:rFonts w:eastAsia="Times New Roman"/>
                  <w:lang w:val="en-PH" w:eastAsia="zh-CN"/>
                </w:rPr>
                <w:t>@ANCALERTS: Magnitude 4.3 quake jolts Antique, Boracay http://t.co/c2BczJEa6Y"" Lindol everywhere :3</w:t>
              </w:r>
            </w:ins>
          </w:p>
          <w:p w14:paraId="4722908F" w14:textId="77777777" w:rsidR="00A32451" w:rsidRDefault="00A32451">
            <w:pPr>
              <w:pStyle w:val="Content"/>
              <w:ind w:left="0"/>
              <w:jc w:val="left"/>
              <w:rPr>
                <w:ins w:id="1301" w:author="Vilson Lu" w:date="2014-08-02T22:00:00Z"/>
                <w:b/>
              </w:rPr>
            </w:pPr>
          </w:p>
        </w:tc>
      </w:tr>
      <w:tr w:rsidR="005E4413" w14:paraId="20F615C8" w14:textId="77777777" w:rsidTr="00A32451">
        <w:tblPrEx>
          <w:tblPrExChange w:id="1302" w:author="Vilson Lu" w:date="2014-08-02T22:00:00Z">
            <w:tblPrEx>
              <w:tblLayout w:type="fixed"/>
            </w:tblPrEx>
          </w:tblPrExChange>
        </w:tblPrEx>
        <w:trPr>
          <w:ins w:id="1303" w:author="Vilson Lu" w:date="2014-07-31T15:44:00Z"/>
          <w:trPrChange w:id="1304" w:author="Vilson Lu" w:date="2014-08-02T22:00:00Z">
            <w:trPr>
              <w:gridAfter w:val="0"/>
            </w:trPr>
          </w:trPrChange>
        </w:trPr>
        <w:tc>
          <w:tcPr>
            <w:tcW w:w="1188" w:type="dxa"/>
            <w:vAlign w:val="center"/>
            <w:tcPrChange w:id="1305" w:author="Vilson Lu" w:date="2014-08-02T22:00:00Z">
              <w:tcPr>
                <w:tcW w:w="1645" w:type="dxa"/>
                <w:gridSpan w:val="2"/>
              </w:tcPr>
            </w:tcPrChange>
          </w:tcPr>
          <w:p w14:paraId="7C675C39" w14:textId="39B82F80" w:rsidR="002F3505" w:rsidRDefault="005E4413">
            <w:pPr>
              <w:pStyle w:val="Content"/>
              <w:ind w:left="0"/>
              <w:jc w:val="left"/>
              <w:rPr>
                <w:ins w:id="1306" w:author="Vilson Lu" w:date="2014-07-31T15:44:00Z"/>
              </w:rPr>
              <w:pPrChange w:id="1307" w:author="TinTin Kalaw" w:date="2014-08-02T18:11:00Z">
                <w:pPr>
                  <w:pStyle w:val="Content"/>
                  <w:ind w:left="0"/>
                </w:pPr>
              </w:pPrChange>
            </w:pPr>
            <w:ins w:id="1308" w:author="Vilson Lu" w:date="2014-07-31T15:44:00Z">
              <w:r>
                <w:t>Hashtags</w:t>
              </w:r>
            </w:ins>
          </w:p>
        </w:tc>
        <w:tc>
          <w:tcPr>
            <w:tcW w:w="2160" w:type="dxa"/>
            <w:vAlign w:val="center"/>
            <w:tcPrChange w:id="1309" w:author="Vilson Lu" w:date="2014-08-02T22:00:00Z">
              <w:tcPr>
                <w:tcW w:w="1670" w:type="dxa"/>
              </w:tcPr>
            </w:tcPrChange>
          </w:tcPr>
          <w:p w14:paraId="2449E561" w14:textId="3470BCC6" w:rsidR="00D361AB" w:rsidRDefault="00EC07D4">
            <w:pPr>
              <w:pStyle w:val="Content"/>
              <w:ind w:left="0"/>
              <w:jc w:val="left"/>
              <w:rPr>
                <w:ins w:id="1310" w:author="Vilson Lu" w:date="2014-07-31T15:44:00Z"/>
              </w:rPr>
              <w:pPrChange w:id="1311" w:author="TinTin Kalaw" w:date="2014-08-02T18:22:00Z">
                <w:pPr>
                  <w:pStyle w:val="Content"/>
                  <w:ind w:left="0"/>
                </w:pPr>
              </w:pPrChange>
            </w:pPr>
            <w:ins w:id="1312" w:author="TinTin Kalaw" w:date="2014-08-02T18:10:00Z">
              <w:r>
                <w:t>Presence feature</w:t>
              </w:r>
              <w:r w:rsidR="001B418F">
                <w:t xml:space="preserve"> that indicates the presence of </w:t>
              </w:r>
              <w:r>
                <w:t>hashtag</w:t>
              </w:r>
            </w:ins>
            <w:ins w:id="1313" w:author="TinTin Kalaw" w:date="2014-08-02T18:22:00Z">
              <w:r w:rsidR="001B418F">
                <w:t>s</w:t>
              </w:r>
            </w:ins>
            <w:ins w:id="1314" w:author="TinTin Kalaw" w:date="2014-08-02T18:10:00Z">
              <w:r>
                <w:t xml:space="preserve"> </w:t>
              </w:r>
            </w:ins>
            <w:ins w:id="1315" w:author="TinTin Kalaw" w:date="2014-08-02T18:11:00Z">
              <w:r>
                <w:t>“#” in the input tweet</w:t>
              </w:r>
            </w:ins>
          </w:p>
        </w:tc>
        <w:tc>
          <w:tcPr>
            <w:tcW w:w="1042" w:type="dxa"/>
            <w:vAlign w:val="center"/>
            <w:tcPrChange w:id="1316" w:author="Vilson Lu" w:date="2014-08-02T22:00:00Z">
              <w:tcPr>
                <w:tcW w:w="1537" w:type="dxa"/>
                <w:gridSpan w:val="3"/>
              </w:tcPr>
            </w:tcPrChange>
          </w:tcPr>
          <w:p w14:paraId="41F178A7" w14:textId="6DEB1F6B" w:rsidR="002F3505" w:rsidRDefault="005E4413">
            <w:pPr>
              <w:pStyle w:val="Content"/>
              <w:ind w:left="0"/>
              <w:jc w:val="left"/>
              <w:rPr>
                <w:ins w:id="1317" w:author="Vilson Lu" w:date="2014-07-31T15:44:00Z"/>
              </w:rPr>
              <w:pPrChange w:id="1318" w:author="TinTin Kalaw" w:date="2014-08-02T18:11:00Z">
                <w:pPr>
                  <w:pStyle w:val="Content"/>
                  <w:ind w:left="0"/>
                </w:pPr>
              </w:pPrChange>
            </w:pPr>
            <w:ins w:id="1319" w:author="Vilson Lu" w:date="2014-07-31T15:46:00Z">
              <w:r>
                <w:t>Binary</w:t>
              </w:r>
            </w:ins>
          </w:p>
        </w:tc>
        <w:tc>
          <w:tcPr>
            <w:tcW w:w="1470" w:type="dxa"/>
            <w:vAlign w:val="center"/>
            <w:tcPrChange w:id="1320" w:author="Vilson Lu" w:date="2014-08-02T22:00:00Z">
              <w:tcPr>
                <w:tcW w:w="1529" w:type="dxa"/>
                <w:gridSpan w:val="2"/>
              </w:tcPr>
            </w:tcPrChange>
          </w:tcPr>
          <w:p w14:paraId="67AE8445" w14:textId="06B8F1B2" w:rsidR="002F3505" w:rsidRDefault="00541BE6">
            <w:pPr>
              <w:pStyle w:val="Content"/>
              <w:ind w:left="0"/>
              <w:jc w:val="left"/>
              <w:rPr>
                <w:ins w:id="1321" w:author="Vilson Lu" w:date="2014-07-31T15:44:00Z"/>
              </w:rPr>
              <w:pPrChange w:id="1322" w:author="TinTin Kalaw" w:date="2014-08-02T18:11:00Z">
                <w:pPr>
                  <w:pStyle w:val="Content"/>
                  <w:ind w:left="0"/>
                </w:pPr>
              </w:pPrChange>
            </w:pPr>
            <w:ins w:id="1323" w:author="TinTin Kalaw" w:date="2014-08-02T18:47:00Z">
              <w:r>
                <w:t>0</w:t>
              </w:r>
            </w:ins>
          </w:p>
        </w:tc>
        <w:tc>
          <w:tcPr>
            <w:tcW w:w="2276" w:type="dxa"/>
            <w:vAlign w:val="center"/>
            <w:tcPrChange w:id="1324" w:author="Vilson Lu" w:date="2014-08-02T22:00:00Z">
              <w:tcPr>
                <w:tcW w:w="1529" w:type="dxa"/>
              </w:tcPr>
            </w:tcPrChange>
          </w:tcPr>
          <w:p w14:paraId="2D153099" w14:textId="776C6AFF" w:rsidR="002F3505" w:rsidRDefault="008809C2">
            <w:pPr>
              <w:pStyle w:val="Content"/>
              <w:ind w:left="0"/>
              <w:jc w:val="left"/>
              <w:rPr>
                <w:ins w:id="1325" w:author="Vilson Lu" w:date="2014-07-31T15:44:00Z"/>
              </w:rPr>
              <w:pPrChange w:id="1326" w:author="TinTin Kalaw" w:date="2014-08-02T18:11:00Z">
                <w:pPr>
                  <w:pStyle w:val="Content"/>
                  <w:ind w:left="0"/>
                </w:pPr>
              </w:pPrChange>
            </w:pPr>
            <w:ins w:id="1327" w:author="TinTin Kalaw" w:date="2014-08-02T18:58:00Z">
              <w:r>
                <w:t>0</w:t>
              </w:r>
            </w:ins>
          </w:p>
        </w:tc>
      </w:tr>
      <w:tr w:rsidR="005E4413" w14:paraId="6C9D2C70" w14:textId="77777777" w:rsidTr="00A32451">
        <w:tblPrEx>
          <w:tblPrExChange w:id="1328" w:author="Vilson Lu" w:date="2014-08-02T22:00:00Z">
            <w:tblPrEx>
              <w:tblLayout w:type="fixed"/>
            </w:tblPrEx>
          </w:tblPrExChange>
        </w:tblPrEx>
        <w:trPr>
          <w:ins w:id="1329" w:author="Vilson Lu" w:date="2014-07-31T15:44:00Z"/>
          <w:trPrChange w:id="1330" w:author="Vilson Lu" w:date="2014-08-02T22:00:00Z">
            <w:trPr>
              <w:gridAfter w:val="0"/>
            </w:trPr>
          </w:trPrChange>
        </w:trPr>
        <w:tc>
          <w:tcPr>
            <w:tcW w:w="1188" w:type="dxa"/>
            <w:vAlign w:val="center"/>
            <w:tcPrChange w:id="1331" w:author="Vilson Lu" w:date="2014-08-02T22:00:00Z">
              <w:tcPr>
                <w:tcW w:w="1645" w:type="dxa"/>
                <w:gridSpan w:val="2"/>
              </w:tcPr>
            </w:tcPrChange>
          </w:tcPr>
          <w:p w14:paraId="1BAE55FA" w14:textId="12B178CE" w:rsidR="002F3505" w:rsidRDefault="005E4413">
            <w:pPr>
              <w:pStyle w:val="Content"/>
              <w:ind w:left="0"/>
              <w:jc w:val="left"/>
              <w:rPr>
                <w:ins w:id="1332" w:author="Vilson Lu" w:date="2014-07-31T15:44:00Z"/>
              </w:rPr>
              <w:pPrChange w:id="1333" w:author="TinTin Kalaw" w:date="2014-08-02T18:11:00Z">
                <w:pPr>
                  <w:pStyle w:val="Content"/>
                  <w:ind w:left="0"/>
                </w:pPr>
              </w:pPrChange>
            </w:pPr>
            <w:ins w:id="1334" w:author="Vilson Lu" w:date="2014-07-31T15:44:00Z">
              <w:r>
                <w:t>Links</w:t>
              </w:r>
            </w:ins>
          </w:p>
        </w:tc>
        <w:tc>
          <w:tcPr>
            <w:tcW w:w="2160" w:type="dxa"/>
            <w:vAlign w:val="center"/>
            <w:tcPrChange w:id="1335" w:author="Vilson Lu" w:date="2014-08-02T22:00:00Z">
              <w:tcPr>
                <w:tcW w:w="1670" w:type="dxa"/>
              </w:tcPr>
            </w:tcPrChange>
          </w:tcPr>
          <w:p w14:paraId="0A2513C4" w14:textId="33222278" w:rsidR="002F3505" w:rsidRDefault="00E9371A">
            <w:pPr>
              <w:pStyle w:val="Content"/>
              <w:ind w:left="0"/>
              <w:jc w:val="left"/>
              <w:rPr>
                <w:ins w:id="1336" w:author="Vilson Lu" w:date="2014-07-31T15:44:00Z"/>
              </w:rPr>
              <w:pPrChange w:id="1337" w:author="TinTin Kalaw" w:date="2014-08-02T18:22:00Z">
                <w:pPr>
                  <w:pStyle w:val="Content"/>
                  <w:ind w:left="0"/>
                </w:pPr>
              </w:pPrChange>
            </w:pPr>
            <w:ins w:id="1338" w:author="TinTin Kalaw" w:date="2014-08-02T18:12:00Z">
              <w:r>
                <w:t xml:space="preserve">Presence feature that indicates the presence of </w:t>
              </w:r>
            </w:ins>
            <w:ins w:id="1339" w:author="TinTin Kalaw" w:date="2014-08-02T18:22:00Z">
              <w:r w:rsidR="001B418F">
                <w:t>links or URLs</w:t>
              </w:r>
            </w:ins>
            <w:ins w:id="1340" w:author="TinTin Kalaw" w:date="2014-08-02T18:12:00Z">
              <w:r>
                <w:t xml:space="preserve"> in the input tweet</w:t>
              </w:r>
            </w:ins>
          </w:p>
        </w:tc>
        <w:tc>
          <w:tcPr>
            <w:tcW w:w="1042" w:type="dxa"/>
            <w:vAlign w:val="center"/>
            <w:tcPrChange w:id="1341" w:author="Vilson Lu" w:date="2014-08-02T22:00:00Z">
              <w:tcPr>
                <w:tcW w:w="1537" w:type="dxa"/>
                <w:gridSpan w:val="3"/>
              </w:tcPr>
            </w:tcPrChange>
          </w:tcPr>
          <w:p w14:paraId="4B7405AB" w14:textId="70212F73" w:rsidR="002F3505" w:rsidRDefault="005E4413">
            <w:pPr>
              <w:pStyle w:val="Content"/>
              <w:ind w:left="0"/>
              <w:jc w:val="left"/>
              <w:rPr>
                <w:ins w:id="1342" w:author="Vilson Lu" w:date="2014-07-31T15:44:00Z"/>
              </w:rPr>
              <w:pPrChange w:id="1343" w:author="TinTin Kalaw" w:date="2014-08-02T18:11:00Z">
                <w:pPr>
                  <w:pStyle w:val="Content"/>
                  <w:ind w:left="0"/>
                </w:pPr>
              </w:pPrChange>
            </w:pPr>
            <w:ins w:id="1344" w:author="Vilson Lu" w:date="2014-07-31T15:46:00Z">
              <w:r>
                <w:t>Binary</w:t>
              </w:r>
            </w:ins>
          </w:p>
        </w:tc>
        <w:tc>
          <w:tcPr>
            <w:tcW w:w="1470" w:type="dxa"/>
            <w:vAlign w:val="center"/>
            <w:tcPrChange w:id="1345" w:author="Vilson Lu" w:date="2014-08-02T22:00:00Z">
              <w:tcPr>
                <w:tcW w:w="1529" w:type="dxa"/>
                <w:gridSpan w:val="2"/>
              </w:tcPr>
            </w:tcPrChange>
          </w:tcPr>
          <w:p w14:paraId="3D0A4531" w14:textId="001CFE14" w:rsidR="002F3505" w:rsidRDefault="00541BE6">
            <w:pPr>
              <w:pStyle w:val="Content"/>
              <w:ind w:left="0"/>
              <w:jc w:val="left"/>
              <w:rPr>
                <w:ins w:id="1346" w:author="Vilson Lu" w:date="2014-07-31T15:44:00Z"/>
              </w:rPr>
              <w:pPrChange w:id="1347" w:author="TinTin Kalaw" w:date="2014-08-02T18:11:00Z">
                <w:pPr>
                  <w:pStyle w:val="Content"/>
                  <w:ind w:left="0"/>
                </w:pPr>
              </w:pPrChange>
            </w:pPr>
            <w:ins w:id="1348" w:author="TinTin Kalaw" w:date="2014-08-02T18:47:00Z">
              <w:r>
                <w:t>0</w:t>
              </w:r>
            </w:ins>
          </w:p>
        </w:tc>
        <w:tc>
          <w:tcPr>
            <w:tcW w:w="2276" w:type="dxa"/>
            <w:vAlign w:val="center"/>
            <w:tcPrChange w:id="1349" w:author="Vilson Lu" w:date="2014-08-02T22:00:00Z">
              <w:tcPr>
                <w:tcW w:w="1529" w:type="dxa"/>
              </w:tcPr>
            </w:tcPrChange>
          </w:tcPr>
          <w:p w14:paraId="4E0D3AFF" w14:textId="1551C1E9" w:rsidR="002F3505" w:rsidRDefault="008809C2">
            <w:pPr>
              <w:pStyle w:val="Content"/>
              <w:ind w:left="0"/>
              <w:jc w:val="left"/>
              <w:rPr>
                <w:ins w:id="1350" w:author="Vilson Lu" w:date="2014-07-31T15:44:00Z"/>
              </w:rPr>
              <w:pPrChange w:id="1351" w:author="TinTin Kalaw" w:date="2014-08-02T18:11:00Z">
                <w:pPr>
                  <w:pStyle w:val="Content"/>
                  <w:ind w:left="0"/>
                </w:pPr>
              </w:pPrChange>
            </w:pPr>
            <w:ins w:id="1352" w:author="TinTin Kalaw" w:date="2014-08-02T18:58:00Z">
              <w:r>
                <w:t>1</w:t>
              </w:r>
            </w:ins>
          </w:p>
        </w:tc>
      </w:tr>
      <w:tr w:rsidR="005E4413" w14:paraId="0CF93213" w14:textId="77777777" w:rsidTr="00A32451">
        <w:tblPrEx>
          <w:tblPrExChange w:id="1353" w:author="Vilson Lu" w:date="2014-08-02T22:00:00Z">
            <w:tblPrEx>
              <w:tblLayout w:type="fixed"/>
            </w:tblPrEx>
          </w:tblPrExChange>
        </w:tblPrEx>
        <w:trPr>
          <w:ins w:id="1354" w:author="Vilson Lu" w:date="2014-07-31T15:44:00Z"/>
          <w:trPrChange w:id="1355" w:author="Vilson Lu" w:date="2014-08-02T22:00:00Z">
            <w:trPr>
              <w:gridAfter w:val="0"/>
            </w:trPr>
          </w:trPrChange>
        </w:trPr>
        <w:tc>
          <w:tcPr>
            <w:tcW w:w="1188" w:type="dxa"/>
            <w:vAlign w:val="center"/>
            <w:tcPrChange w:id="1356" w:author="Vilson Lu" w:date="2014-08-02T22:00:00Z">
              <w:tcPr>
                <w:tcW w:w="1645" w:type="dxa"/>
                <w:gridSpan w:val="2"/>
              </w:tcPr>
            </w:tcPrChange>
          </w:tcPr>
          <w:p w14:paraId="64BEC2CA" w14:textId="3D741F26" w:rsidR="002F3505" w:rsidRDefault="005E4413">
            <w:pPr>
              <w:pStyle w:val="Content"/>
              <w:ind w:left="0"/>
              <w:jc w:val="left"/>
              <w:rPr>
                <w:ins w:id="1357" w:author="Vilson Lu" w:date="2014-07-31T15:44:00Z"/>
              </w:rPr>
              <w:pPrChange w:id="1358" w:author="TinTin Kalaw" w:date="2014-08-02T18:11:00Z">
                <w:pPr>
                  <w:pStyle w:val="Content"/>
                  <w:ind w:left="0"/>
                </w:pPr>
              </w:pPrChange>
            </w:pPr>
            <w:ins w:id="1359" w:author="Vilson Lu" w:date="2014-07-31T15:44:00Z">
              <w:r>
                <w:t>Emoticons</w:t>
              </w:r>
            </w:ins>
          </w:p>
        </w:tc>
        <w:tc>
          <w:tcPr>
            <w:tcW w:w="2160" w:type="dxa"/>
            <w:vAlign w:val="center"/>
            <w:tcPrChange w:id="1360" w:author="Vilson Lu" w:date="2014-08-02T22:00:00Z">
              <w:tcPr>
                <w:tcW w:w="1670" w:type="dxa"/>
              </w:tcPr>
            </w:tcPrChange>
          </w:tcPr>
          <w:p w14:paraId="0543B433" w14:textId="486DCB42" w:rsidR="002F3505" w:rsidRDefault="00E9371A">
            <w:pPr>
              <w:pStyle w:val="Content"/>
              <w:ind w:left="0"/>
              <w:jc w:val="left"/>
              <w:rPr>
                <w:ins w:id="1361" w:author="Vilson Lu" w:date="2014-07-31T15:44:00Z"/>
              </w:rPr>
              <w:pPrChange w:id="1362" w:author="TinTin Kalaw" w:date="2014-08-02T18:30:00Z">
                <w:pPr>
                  <w:pStyle w:val="Content"/>
                  <w:ind w:left="0"/>
                </w:pPr>
              </w:pPrChange>
            </w:pPr>
            <w:ins w:id="1363" w:author="TinTin Kalaw" w:date="2014-08-02T18:12:00Z">
              <w:r>
                <w:t>Presence feature that indicates the presence of</w:t>
              </w:r>
            </w:ins>
            <w:ins w:id="1364" w:author="TinTin Kalaw" w:date="2014-08-02T18:30:00Z">
              <w:r w:rsidR="001B418F">
                <w:t xml:space="preserve"> emoticons </w:t>
              </w:r>
            </w:ins>
            <w:ins w:id="1365" w:author="TinTin Kalaw" w:date="2014-08-02T18:12:00Z">
              <w:r>
                <w:t>in the input tweet</w:t>
              </w:r>
            </w:ins>
          </w:p>
        </w:tc>
        <w:tc>
          <w:tcPr>
            <w:tcW w:w="1042" w:type="dxa"/>
            <w:vAlign w:val="center"/>
            <w:tcPrChange w:id="1366" w:author="Vilson Lu" w:date="2014-08-02T22:00:00Z">
              <w:tcPr>
                <w:tcW w:w="1537" w:type="dxa"/>
                <w:gridSpan w:val="3"/>
              </w:tcPr>
            </w:tcPrChange>
          </w:tcPr>
          <w:p w14:paraId="1164C2D3" w14:textId="4426380D" w:rsidR="002F3505" w:rsidRDefault="005E4413">
            <w:pPr>
              <w:pStyle w:val="Content"/>
              <w:ind w:left="0"/>
              <w:jc w:val="left"/>
              <w:rPr>
                <w:ins w:id="1367" w:author="Vilson Lu" w:date="2014-07-31T15:44:00Z"/>
              </w:rPr>
              <w:pPrChange w:id="1368" w:author="TinTin Kalaw" w:date="2014-08-02T18:11:00Z">
                <w:pPr>
                  <w:pStyle w:val="Content"/>
                  <w:ind w:left="0"/>
                </w:pPr>
              </w:pPrChange>
            </w:pPr>
            <w:ins w:id="1369" w:author="Vilson Lu" w:date="2014-07-31T15:46:00Z">
              <w:r>
                <w:t>Binary</w:t>
              </w:r>
            </w:ins>
          </w:p>
        </w:tc>
        <w:tc>
          <w:tcPr>
            <w:tcW w:w="1470" w:type="dxa"/>
            <w:vAlign w:val="center"/>
            <w:tcPrChange w:id="1370" w:author="Vilson Lu" w:date="2014-08-02T22:00:00Z">
              <w:tcPr>
                <w:tcW w:w="1529" w:type="dxa"/>
                <w:gridSpan w:val="2"/>
              </w:tcPr>
            </w:tcPrChange>
          </w:tcPr>
          <w:p w14:paraId="6192D844" w14:textId="734BF285" w:rsidR="002F3505" w:rsidRDefault="00541BE6">
            <w:pPr>
              <w:pStyle w:val="Content"/>
              <w:ind w:left="0"/>
              <w:jc w:val="left"/>
              <w:rPr>
                <w:ins w:id="1371" w:author="Vilson Lu" w:date="2014-07-31T15:44:00Z"/>
              </w:rPr>
              <w:pPrChange w:id="1372" w:author="TinTin Kalaw" w:date="2014-08-02T18:11:00Z">
                <w:pPr>
                  <w:pStyle w:val="Content"/>
                  <w:ind w:left="0"/>
                </w:pPr>
              </w:pPrChange>
            </w:pPr>
            <w:ins w:id="1373" w:author="TinTin Kalaw" w:date="2014-08-02T18:47:00Z">
              <w:r>
                <w:t>1</w:t>
              </w:r>
            </w:ins>
          </w:p>
        </w:tc>
        <w:tc>
          <w:tcPr>
            <w:tcW w:w="2276" w:type="dxa"/>
            <w:vAlign w:val="center"/>
            <w:tcPrChange w:id="1374" w:author="Vilson Lu" w:date="2014-08-02T22:00:00Z">
              <w:tcPr>
                <w:tcW w:w="1529" w:type="dxa"/>
              </w:tcPr>
            </w:tcPrChange>
          </w:tcPr>
          <w:p w14:paraId="597F8AB5" w14:textId="7C88B220" w:rsidR="002F3505" w:rsidRDefault="008809C2">
            <w:pPr>
              <w:pStyle w:val="Content"/>
              <w:ind w:left="0"/>
              <w:jc w:val="left"/>
              <w:rPr>
                <w:ins w:id="1375" w:author="Vilson Lu" w:date="2014-07-31T15:44:00Z"/>
              </w:rPr>
              <w:pPrChange w:id="1376" w:author="TinTin Kalaw" w:date="2014-08-02T18:11:00Z">
                <w:pPr>
                  <w:pStyle w:val="Content"/>
                  <w:ind w:left="0"/>
                </w:pPr>
              </w:pPrChange>
            </w:pPr>
            <w:ins w:id="1377" w:author="TinTin Kalaw" w:date="2014-08-02T18:58:00Z">
              <w:r>
                <w:t>1</w:t>
              </w:r>
            </w:ins>
          </w:p>
        </w:tc>
      </w:tr>
      <w:tr w:rsidR="005E4413" w14:paraId="08DE484D" w14:textId="77777777" w:rsidTr="00A32451">
        <w:tblPrEx>
          <w:tblPrExChange w:id="1378" w:author="Vilson Lu" w:date="2014-08-02T22:00:00Z">
            <w:tblPrEx>
              <w:tblLayout w:type="fixed"/>
            </w:tblPrEx>
          </w:tblPrExChange>
        </w:tblPrEx>
        <w:trPr>
          <w:ins w:id="1379" w:author="Vilson Lu" w:date="2014-07-31T15:44:00Z"/>
          <w:trPrChange w:id="1380" w:author="Vilson Lu" w:date="2014-08-02T22:00:00Z">
            <w:trPr>
              <w:gridAfter w:val="0"/>
            </w:trPr>
          </w:trPrChange>
        </w:trPr>
        <w:tc>
          <w:tcPr>
            <w:tcW w:w="1188" w:type="dxa"/>
            <w:vAlign w:val="center"/>
            <w:tcPrChange w:id="1381" w:author="Vilson Lu" w:date="2014-08-02T22:00:00Z">
              <w:tcPr>
                <w:tcW w:w="1645" w:type="dxa"/>
                <w:gridSpan w:val="2"/>
              </w:tcPr>
            </w:tcPrChange>
          </w:tcPr>
          <w:p w14:paraId="4F02C118" w14:textId="02006D79" w:rsidR="002F3505" w:rsidRDefault="005E4413">
            <w:pPr>
              <w:pStyle w:val="Content"/>
              <w:ind w:left="0"/>
              <w:jc w:val="left"/>
              <w:rPr>
                <w:ins w:id="1382" w:author="Vilson Lu" w:date="2014-07-31T15:44:00Z"/>
              </w:rPr>
              <w:pPrChange w:id="1383" w:author="TinTin Kalaw" w:date="2014-08-02T18:11:00Z">
                <w:pPr>
                  <w:pStyle w:val="Content"/>
                  <w:ind w:left="0"/>
                </w:pPr>
              </w:pPrChange>
            </w:pPr>
            <w:ins w:id="1384" w:author="Vilson Lu" w:date="2014-07-31T15:44:00Z">
              <w:del w:id="1385" w:author="TinTin Kalaw" w:date="2014-08-02T18:13:00Z">
                <w:r w:rsidDel="00E9371A">
                  <w:delText>Tweet length</w:delText>
                </w:r>
              </w:del>
            </w:ins>
            <w:ins w:id="1386" w:author="TinTin Kalaw" w:date="2014-08-02T18:13:00Z">
              <w:r w:rsidR="00E9371A">
                <w:t>Mentions</w:t>
              </w:r>
            </w:ins>
          </w:p>
        </w:tc>
        <w:tc>
          <w:tcPr>
            <w:tcW w:w="2160" w:type="dxa"/>
            <w:vAlign w:val="center"/>
            <w:tcPrChange w:id="1387" w:author="Vilson Lu" w:date="2014-08-02T22:00:00Z">
              <w:tcPr>
                <w:tcW w:w="1670" w:type="dxa"/>
              </w:tcPr>
            </w:tcPrChange>
          </w:tcPr>
          <w:p w14:paraId="37B6866B" w14:textId="7BBC88F4" w:rsidR="002F3505" w:rsidRDefault="00E9371A">
            <w:pPr>
              <w:pStyle w:val="Content"/>
              <w:ind w:left="0"/>
              <w:jc w:val="left"/>
              <w:rPr>
                <w:ins w:id="1388" w:author="Vilson Lu" w:date="2014-07-31T15:44:00Z"/>
              </w:rPr>
              <w:pPrChange w:id="1389" w:author="TinTin Kalaw" w:date="2014-08-02T18:31:00Z">
                <w:pPr>
                  <w:pStyle w:val="Content"/>
                  <w:ind w:left="0"/>
                </w:pPr>
              </w:pPrChange>
            </w:pPr>
            <w:ins w:id="1390" w:author="TinTin Kalaw" w:date="2014-08-02T18:13:00Z">
              <w:r>
                <w:t xml:space="preserve">Presence feature that indicates the presence of </w:t>
              </w:r>
            </w:ins>
            <w:ins w:id="1391" w:author="TinTin Kalaw" w:date="2014-08-02T18:31:00Z">
              <w:r w:rsidR="001B418F">
                <w:t>mentions via the “@” sign</w:t>
              </w:r>
            </w:ins>
            <w:ins w:id="1392" w:author="TinTin Kalaw" w:date="2014-08-02T18:13:00Z">
              <w:r>
                <w:t xml:space="preserve"> in the input tweet</w:t>
              </w:r>
            </w:ins>
          </w:p>
        </w:tc>
        <w:tc>
          <w:tcPr>
            <w:tcW w:w="1042" w:type="dxa"/>
            <w:vAlign w:val="center"/>
            <w:tcPrChange w:id="1393" w:author="Vilson Lu" w:date="2014-08-02T22:00:00Z">
              <w:tcPr>
                <w:tcW w:w="1537" w:type="dxa"/>
                <w:gridSpan w:val="3"/>
              </w:tcPr>
            </w:tcPrChange>
          </w:tcPr>
          <w:p w14:paraId="704F8265" w14:textId="46538505" w:rsidR="002F3505" w:rsidRDefault="005E4413">
            <w:pPr>
              <w:pStyle w:val="Content"/>
              <w:ind w:left="0"/>
              <w:jc w:val="left"/>
              <w:rPr>
                <w:ins w:id="1394" w:author="Vilson Lu" w:date="2014-07-31T15:44:00Z"/>
              </w:rPr>
              <w:pPrChange w:id="1395" w:author="TinTin Kalaw" w:date="2014-08-02T18:11:00Z">
                <w:pPr>
                  <w:pStyle w:val="Content"/>
                  <w:ind w:left="0"/>
                </w:pPr>
              </w:pPrChange>
            </w:pPr>
            <w:ins w:id="1396" w:author="Vilson Lu" w:date="2014-07-31T15:46:00Z">
              <w:del w:id="1397" w:author="TinTin Kalaw" w:date="2014-08-02T18:13:00Z">
                <w:r w:rsidDel="00E9371A">
                  <w:delText>Nominal</w:delText>
                </w:r>
              </w:del>
            </w:ins>
            <w:ins w:id="1398" w:author="TinTin Kalaw" w:date="2014-08-02T18:13:00Z">
              <w:r w:rsidR="00E9371A">
                <w:t>Binary</w:t>
              </w:r>
            </w:ins>
          </w:p>
        </w:tc>
        <w:tc>
          <w:tcPr>
            <w:tcW w:w="1470" w:type="dxa"/>
            <w:vAlign w:val="center"/>
            <w:tcPrChange w:id="1399" w:author="Vilson Lu" w:date="2014-08-02T22:00:00Z">
              <w:tcPr>
                <w:tcW w:w="1529" w:type="dxa"/>
                <w:gridSpan w:val="2"/>
              </w:tcPr>
            </w:tcPrChange>
          </w:tcPr>
          <w:p w14:paraId="354A607E" w14:textId="43A3CD6E" w:rsidR="002F3505" w:rsidRDefault="00541BE6">
            <w:pPr>
              <w:pStyle w:val="Content"/>
              <w:ind w:left="0"/>
              <w:jc w:val="left"/>
              <w:rPr>
                <w:ins w:id="1400" w:author="Vilson Lu" w:date="2014-07-31T15:44:00Z"/>
              </w:rPr>
              <w:pPrChange w:id="1401" w:author="TinTin Kalaw" w:date="2014-08-02T18:11:00Z">
                <w:pPr>
                  <w:pStyle w:val="Content"/>
                  <w:ind w:left="0"/>
                </w:pPr>
              </w:pPrChange>
            </w:pPr>
            <w:ins w:id="1402" w:author="TinTin Kalaw" w:date="2014-08-02T18:47:00Z">
              <w:r>
                <w:t>0</w:t>
              </w:r>
            </w:ins>
          </w:p>
        </w:tc>
        <w:tc>
          <w:tcPr>
            <w:tcW w:w="2276" w:type="dxa"/>
            <w:vAlign w:val="center"/>
            <w:tcPrChange w:id="1403" w:author="Vilson Lu" w:date="2014-08-02T22:00:00Z">
              <w:tcPr>
                <w:tcW w:w="1529" w:type="dxa"/>
              </w:tcPr>
            </w:tcPrChange>
          </w:tcPr>
          <w:p w14:paraId="016488BC" w14:textId="23267574" w:rsidR="002F3505" w:rsidRDefault="008809C2">
            <w:pPr>
              <w:pStyle w:val="Content"/>
              <w:ind w:left="0"/>
              <w:jc w:val="left"/>
              <w:rPr>
                <w:ins w:id="1404" w:author="Vilson Lu" w:date="2014-07-31T15:44:00Z"/>
              </w:rPr>
              <w:pPrChange w:id="1405" w:author="TinTin Kalaw" w:date="2014-08-02T18:11:00Z">
                <w:pPr>
                  <w:pStyle w:val="Content"/>
                  <w:ind w:left="0"/>
                </w:pPr>
              </w:pPrChange>
            </w:pPr>
            <w:ins w:id="1406" w:author="TinTin Kalaw" w:date="2014-08-02T18:58:00Z">
              <w:r>
                <w:t>1</w:t>
              </w:r>
            </w:ins>
          </w:p>
        </w:tc>
      </w:tr>
      <w:tr w:rsidR="005E4413" w14:paraId="4B1326B4" w14:textId="77777777" w:rsidTr="00A32451">
        <w:tblPrEx>
          <w:tblPrExChange w:id="1407" w:author="Vilson Lu" w:date="2014-08-02T22:00:00Z">
            <w:tblPrEx>
              <w:tblLayout w:type="fixed"/>
            </w:tblPrEx>
          </w:tblPrExChange>
        </w:tblPrEx>
        <w:trPr>
          <w:ins w:id="1408" w:author="Vilson Lu" w:date="2014-07-31T15:44:00Z"/>
          <w:trPrChange w:id="1409" w:author="Vilson Lu" w:date="2014-08-02T22:00:00Z">
            <w:trPr>
              <w:gridAfter w:val="0"/>
            </w:trPr>
          </w:trPrChange>
        </w:trPr>
        <w:tc>
          <w:tcPr>
            <w:tcW w:w="1188" w:type="dxa"/>
            <w:vAlign w:val="center"/>
            <w:tcPrChange w:id="1410" w:author="Vilson Lu" w:date="2014-08-02T22:00:00Z">
              <w:tcPr>
                <w:tcW w:w="1645" w:type="dxa"/>
                <w:gridSpan w:val="2"/>
              </w:tcPr>
            </w:tcPrChange>
          </w:tcPr>
          <w:p w14:paraId="528867B2" w14:textId="4BFB33FA" w:rsidR="002F3505" w:rsidRDefault="005E4413">
            <w:pPr>
              <w:pStyle w:val="Content"/>
              <w:ind w:left="0"/>
              <w:jc w:val="left"/>
              <w:rPr>
                <w:ins w:id="1411" w:author="Vilson Lu" w:date="2014-07-31T15:44:00Z"/>
              </w:rPr>
              <w:pPrChange w:id="1412" w:author="TinTin Kalaw" w:date="2014-08-02T18:11:00Z">
                <w:pPr>
                  <w:pStyle w:val="Content"/>
                  <w:ind w:left="0"/>
                </w:pPr>
              </w:pPrChange>
            </w:pPr>
            <w:ins w:id="1413" w:author="Vilson Lu" w:date="2014-07-31T15:45:00Z">
              <w:r>
                <w:t>Retweet</w:t>
              </w:r>
            </w:ins>
          </w:p>
        </w:tc>
        <w:tc>
          <w:tcPr>
            <w:tcW w:w="2160" w:type="dxa"/>
            <w:vAlign w:val="center"/>
            <w:tcPrChange w:id="1414" w:author="Vilson Lu" w:date="2014-08-02T22:00:00Z">
              <w:tcPr>
                <w:tcW w:w="1670" w:type="dxa"/>
              </w:tcPr>
            </w:tcPrChange>
          </w:tcPr>
          <w:p w14:paraId="55FF0612" w14:textId="2022B32B" w:rsidR="002F3505" w:rsidRDefault="001B418F">
            <w:pPr>
              <w:pStyle w:val="Content"/>
              <w:ind w:left="0"/>
              <w:jc w:val="left"/>
              <w:rPr>
                <w:ins w:id="1415" w:author="Vilson Lu" w:date="2014-07-31T15:44:00Z"/>
              </w:rPr>
              <w:pPrChange w:id="1416" w:author="TinTin Kalaw" w:date="2014-08-02T18:32:00Z">
                <w:pPr>
                  <w:pStyle w:val="Content"/>
                  <w:ind w:left="0"/>
                </w:pPr>
              </w:pPrChange>
            </w:pPr>
            <w:ins w:id="1417" w:author="TinTin Kalaw" w:date="2014-08-02T18:31:00Z">
              <w:r>
                <w:t>Presence feature that indicates if the</w:t>
              </w:r>
            </w:ins>
            <w:ins w:id="1418" w:author="TinTin Kalaw" w:date="2014-08-02T18:32:00Z">
              <w:r>
                <w:t xml:space="preserve"> input</w:t>
              </w:r>
            </w:ins>
            <w:ins w:id="1419" w:author="TinTin Kalaw" w:date="2014-08-02T18:31:00Z">
              <w:r>
                <w:t xml:space="preserve"> tweet is a retweet</w:t>
              </w:r>
            </w:ins>
            <w:ins w:id="1420" w:author="TinTin Kalaw" w:date="2014-08-02T18:32:00Z">
              <w:r>
                <w:t xml:space="preserve"> via the presence of “RT”</w:t>
              </w:r>
            </w:ins>
          </w:p>
        </w:tc>
        <w:tc>
          <w:tcPr>
            <w:tcW w:w="1042" w:type="dxa"/>
            <w:vAlign w:val="center"/>
            <w:tcPrChange w:id="1421" w:author="Vilson Lu" w:date="2014-08-02T22:00:00Z">
              <w:tcPr>
                <w:tcW w:w="1537" w:type="dxa"/>
                <w:gridSpan w:val="3"/>
              </w:tcPr>
            </w:tcPrChange>
          </w:tcPr>
          <w:p w14:paraId="3398C000" w14:textId="24552C47" w:rsidR="002F3505" w:rsidRDefault="005E4413">
            <w:pPr>
              <w:pStyle w:val="Content"/>
              <w:ind w:left="0"/>
              <w:jc w:val="left"/>
              <w:rPr>
                <w:ins w:id="1422" w:author="Vilson Lu" w:date="2014-07-31T15:44:00Z"/>
              </w:rPr>
              <w:pPrChange w:id="1423" w:author="TinTin Kalaw" w:date="2014-08-02T18:11:00Z">
                <w:pPr>
                  <w:pStyle w:val="Content"/>
                  <w:ind w:left="0"/>
                </w:pPr>
              </w:pPrChange>
            </w:pPr>
            <w:ins w:id="1424" w:author="Vilson Lu" w:date="2014-07-31T15:46:00Z">
              <w:r>
                <w:t>Binary</w:t>
              </w:r>
            </w:ins>
          </w:p>
        </w:tc>
        <w:tc>
          <w:tcPr>
            <w:tcW w:w="1470" w:type="dxa"/>
            <w:vAlign w:val="center"/>
            <w:tcPrChange w:id="1425" w:author="Vilson Lu" w:date="2014-08-02T22:00:00Z">
              <w:tcPr>
                <w:tcW w:w="1529" w:type="dxa"/>
                <w:gridSpan w:val="2"/>
              </w:tcPr>
            </w:tcPrChange>
          </w:tcPr>
          <w:p w14:paraId="060A8337" w14:textId="7E0CD996" w:rsidR="002F3505" w:rsidRDefault="00541BE6">
            <w:pPr>
              <w:pStyle w:val="Content"/>
              <w:ind w:left="0"/>
              <w:jc w:val="left"/>
              <w:rPr>
                <w:ins w:id="1426" w:author="Vilson Lu" w:date="2014-07-31T15:44:00Z"/>
              </w:rPr>
              <w:pPrChange w:id="1427" w:author="TinTin Kalaw" w:date="2014-08-02T18:11:00Z">
                <w:pPr>
                  <w:pStyle w:val="Content"/>
                  <w:ind w:left="0"/>
                </w:pPr>
              </w:pPrChange>
            </w:pPr>
            <w:ins w:id="1428" w:author="TinTin Kalaw" w:date="2014-08-02T18:47:00Z">
              <w:r>
                <w:t>0</w:t>
              </w:r>
            </w:ins>
          </w:p>
        </w:tc>
        <w:tc>
          <w:tcPr>
            <w:tcW w:w="2276" w:type="dxa"/>
            <w:vAlign w:val="center"/>
            <w:tcPrChange w:id="1429" w:author="Vilson Lu" w:date="2014-08-02T22:00:00Z">
              <w:tcPr>
                <w:tcW w:w="1529" w:type="dxa"/>
              </w:tcPr>
            </w:tcPrChange>
          </w:tcPr>
          <w:p w14:paraId="5C5885D5" w14:textId="1574B87D" w:rsidR="002F3505" w:rsidRDefault="008809C2">
            <w:pPr>
              <w:pStyle w:val="Content"/>
              <w:ind w:left="0"/>
              <w:jc w:val="left"/>
              <w:rPr>
                <w:ins w:id="1430" w:author="Vilson Lu" w:date="2014-07-31T15:44:00Z"/>
              </w:rPr>
              <w:pPrChange w:id="1431" w:author="TinTin Kalaw" w:date="2014-08-02T18:11:00Z">
                <w:pPr>
                  <w:pStyle w:val="Content"/>
                  <w:ind w:left="0"/>
                </w:pPr>
              </w:pPrChange>
            </w:pPr>
            <w:ins w:id="1432" w:author="TinTin Kalaw" w:date="2014-08-02T18:58:00Z">
              <w:r>
                <w:t>0</w:t>
              </w:r>
            </w:ins>
          </w:p>
        </w:tc>
      </w:tr>
      <w:tr w:rsidR="005E4413" w14:paraId="73ADB5A3" w14:textId="77777777" w:rsidTr="00A32451">
        <w:tblPrEx>
          <w:tblPrExChange w:id="1433" w:author="Vilson Lu" w:date="2014-08-02T22:00:00Z">
            <w:tblPrEx>
              <w:tblLayout w:type="fixed"/>
            </w:tblPrEx>
          </w:tblPrExChange>
        </w:tblPrEx>
        <w:trPr>
          <w:ins w:id="1434" w:author="Vilson Lu" w:date="2014-07-31T15:44:00Z"/>
          <w:trPrChange w:id="1435" w:author="Vilson Lu" w:date="2014-08-02T22:00:00Z">
            <w:trPr>
              <w:gridAfter w:val="0"/>
            </w:trPr>
          </w:trPrChange>
        </w:trPr>
        <w:tc>
          <w:tcPr>
            <w:tcW w:w="1188" w:type="dxa"/>
            <w:vAlign w:val="center"/>
            <w:tcPrChange w:id="1436" w:author="Vilson Lu" w:date="2014-08-02T22:00:00Z">
              <w:tcPr>
                <w:tcW w:w="1645" w:type="dxa"/>
                <w:gridSpan w:val="2"/>
              </w:tcPr>
            </w:tcPrChange>
          </w:tcPr>
          <w:p w14:paraId="38C09791" w14:textId="7F05E0F2" w:rsidR="002F3505" w:rsidRDefault="005E4413">
            <w:pPr>
              <w:pStyle w:val="Content"/>
              <w:ind w:left="0"/>
              <w:jc w:val="left"/>
              <w:rPr>
                <w:ins w:id="1437" w:author="Vilson Lu" w:date="2014-07-31T15:44:00Z"/>
              </w:rPr>
              <w:pPrChange w:id="1438" w:author="TinTin Kalaw" w:date="2014-08-02T18:11:00Z">
                <w:pPr>
                  <w:pStyle w:val="Content"/>
                  <w:ind w:left="0"/>
                </w:pPr>
              </w:pPrChange>
            </w:pPr>
            <w:ins w:id="1439" w:author="Vilson Lu" w:date="2014-07-31T15:45:00Z">
              <w:r>
                <w:t>Codeswitch</w:t>
              </w:r>
            </w:ins>
          </w:p>
        </w:tc>
        <w:tc>
          <w:tcPr>
            <w:tcW w:w="2160" w:type="dxa"/>
            <w:vAlign w:val="center"/>
            <w:tcPrChange w:id="1440" w:author="Vilson Lu" w:date="2014-08-02T22:00:00Z">
              <w:tcPr>
                <w:tcW w:w="1670" w:type="dxa"/>
              </w:tcPr>
            </w:tcPrChange>
          </w:tcPr>
          <w:p w14:paraId="4F8356CA" w14:textId="7CDA952C" w:rsidR="002F3505" w:rsidRDefault="001B418F">
            <w:pPr>
              <w:pStyle w:val="Content"/>
              <w:ind w:left="0"/>
              <w:jc w:val="left"/>
              <w:rPr>
                <w:ins w:id="1441" w:author="Vilson Lu" w:date="2014-07-31T15:44:00Z"/>
              </w:rPr>
              <w:pPrChange w:id="1442" w:author="TinTin Kalaw" w:date="2014-08-02T18:34:00Z">
                <w:pPr>
                  <w:pStyle w:val="Content"/>
                  <w:ind w:left="0"/>
                </w:pPr>
              </w:pPrChange>
            </w:pPr>
            <w:ins w:id="1443" w:author="TinTin Kalaw" w:date="2014-08-02T18:32:00Z">
              <w:r>
                <w:t xml:space="preserve">Presence feature that indicates if the input tweet </w:t>
              </w:r>
            </w:ins>
            <w:ins w:id="1444" w:author="TinTin Kalaw" w:date="2014-08-02T18:34:00Z">
              <w:r w:rsidR="00D361AB">
                <w:t>employs codeswitching</w:t>
              </w:r>
            </w:ins>
          </w:p>
        </w:tc>
        <w:tc>
          <w:tcPr>
            <w:tcW w:w="1042" w:type="dxa"/>
            <w:vAlign w:val="center"/>
            <w:tcPrChange w:id="1445" w:author="Vilson Lu" w:date="2014-08-02T22:00:00Z">
              <w:tcPr>
                <w:tcW w:w="1537" w:type="dxa"/>
                <w:gridSpan w:val="3"/>
              </w:tcPr>
            </w:tcPrChange>
          </w:tcPr>
          <w:p w14:paraId="7CA5574D" w14:textId="72906A58" w:rsidR="002F3505" w:rsidRDefault="005E4413">
            <w:pPr>
              <w:pStyle w:val="Content"/>
              <w:ind w:left="0"/>
              <w:jc w:val="left"/>
              <w:rPr>
                <w:ins w:id="1446" w:author="Vilson Lu" w:date="2014-07-31T15:44:00Z"/>
              </w:rPr>
              <w:pPrChange w:id="1447" w:author="TinTin Kalaw" w:date="2014-08-02T18:11:00Z">
                <w:pPr>
                  <w:pStyle w:val="Content"/>
                  <w:ind w:left="0"/>
                </w:pPr>
              </w:pPrChange>
            </w:pPr>
            <w:ins w:id="1448" w:author="Vilson Lu" w:date="2014-07-31T15:46:00Z">
              <w:r>
                <w:t>Binary</w:t>
              </w:r>
            </w:ins>
          </w:p>
        </w:tc>
        <w:tc>
          <w:tcPr>
            <w:tcW w:w="1470" w:type="dxa"/>
            <w:vAlign w:val="center"/>
            <w:tcPrChange w:id="1449" w:author="Vilson Lu" w:date="2014-08-02T22:00:00Z">
              <w:tcPr>
                <w:tcW w:w="1529" w:type="dxa"/>
                <w:gridSpan w:val="2"/>
              </w:tcPr>
            </w:tcPrChange>
          </w:tcPr>
          <w:p w14:paraId="6E130F98" w14:textId="4E044D85" w:rsidR="002F3505" w:rsidRDefault="00541BE6">
            <w:pPr>
              <w:pStyle w:val="Content"/>
              <w:ind w:left="0"/>
              <w:jc w:val="left"/>
              <w:rPr>
                <w:ins w:id="1450" w:author="Vilson Lu" w:date="2014-07-31T15:44:00Z"/>
              </w:rPr>
              <w:pPrChange w:id="1451" w:author="TinTin Kalaw" w:date="2014-08-02T18:11:00Z">
                <w:pPr>
                  <w:pStyle w:val="Content"/>
                  <w:ind w:left="0"/>
                </w:pPr>
              </w:pPrChange>
            </w:pPr>
            <w:ins w:id="1452" w:author="TinTin Kalaw" w:date="2014-08-02T18:47:00Z">
              <w:r>
                <w:t>0</w:t>
              </w:r>
            </w:ins>
          </w:p>
        </w:tc>
        <w:tc>
          <w:tcPr>
            <w:tcW w:w="2276" w:type="dxa"/>
            <w:vAlign w:val="center"/>
            <w:tcPrChange w:id="1453" w:author="Vilson Lu" w:date="2014-08-02T22:00:00Z">
              <w:tcPr>
                <w:tcW w:w="1529" w:type="dxa"/>
              </w:tcPr>
            </w:tcPrChange>
          </w:tcPr>
          <w:p w14:paraId="6C4A2657" w14:textId="39D6429E" w:rsidR="002F3505" w:rsidRDefault="008809C2">
            <w:pPr>
              <w:pStyle w:val="Content"/>
              <w:ind w:left="0"/>
              <w:jc w:val="left"/>
              <w:rPr>
                <w:ins w:id="1454" w:author="Vilson Lu" w:date="2014-07-31T15:44:00Z"/>
              </w:rPr>
              <w:pPrChange w:id="1455" w:author="TinTin Kalaw" w:date="2014-08-02T18:11:00Z">
                <w:pPr>
                  <w:pStyle w:val="Content"/>
                  <w:ind w:left="0"/>
                </w:pPr>
              </w:pPrChange>
            </w:pPr>
            <w:ins w:id="1456" w:author="TinTin Kalaw" w:date="2014-08-02T18:58:00Z">
              <w:r>
                <w:t>1</w:t>
              </w:r>
            </w:ins>
          </w:p>
        </w:tc>
      </w:tr>
      <w:tr w:rsidR="005E4413" w14:paraId="7DCE99AC" w14:textId="77777777" w:rsidTr="00A32451">
        <w:tblPrEx>
          <w:tblPrExChange w:id="1457" w:author="Vilson Lu" w:date="2014-08-02T22:00:00Z">
            <w:tblPrEx>
              <w:tblLayout w:type="fixed"/>
            </w:tblPrEx>
          </w:tblPrExChange>
        </w:tblPrEx>
        <w:trPr>
          <w:ins w:id="1458" w:author="Vilson Lu" w:date="2014-07-31T15:45:00Z"/>
          <w:trPrChange w:id="1459" w:author="Vilson Lu" w:date="2014-08-02T22:00:00Z">
            <w:trPr>
              <w:gridAfter w:val="0"/>
            </w:trPr>
          </w:trPrChange>
        </w:trPr>
        <w:tc>
          <w:tcPr>
            <w:tcW w:w="1188" w:type="dxa"/>
            <w:vAlign w:val="center"/>
            <w:tcPrChange w:id="1460" w:author="Vilson Lu" w:date="2014-08-02T22:00:00Z">
              <w:tcPr>
                <w:tcW w:w="1870" w:type="dxa"/>
                <w:gridSpan w:val="2"/>
              </w:tcPr>
            </w:tcPrChange>
          </w:tcPr>
          <w:p w14:paraId="1146FD6D" w14:textId="3E2FB5AC" w:rsidR="005E4413" w:rsidRDefault="005E4413">
            <w:pPr>
              <w:pStyle w:val="Content"/>
              <w:ind w:left="0"/>
              <w:jc w:val="left"/>
              <w:rPr>
                <w:ins w:id="1461" w:author="Vilson Lu" w:date="2014-07-31T15:45:00Z"/>
              </w:rPr>
              <w:pPrChange w:id="1462" w:author="TinTin Kalaw" w:date="2014-08-02T18:11:00Z">
                <w:pPr>
                  <w:pStyle w:val="Content"/>
                  <w:ind w:left="0"/>
                </w:pPr>
              </w:pPrChange>
            </w:pPr>
            <w:ins w:id="1463" w:author="Vilson Lu" w:date="2014-07-31T15:46:00Z">
              <w:r>
                <w:t>Trusted</w:t>
              </w:r>
            </w:ins>
          </w:p>
        </w:tc>
        <w:tc>
          <w:tcPr>
            <w:tcW w:w="2160" w:type="dxa"/>
            <w:vAlign w:val="center"/>
            <w:tcPrChange w:id="1464" w:author="Vilson Lu" w:date="2014-08-02T22:00:00Z">
              <w:tcPr>
                <w:tcW w:w="1870" w:type="dxa"/>
              </w:tcPr>
            </w:tcPrChange>
          </w:tcPr>
          <w:p w14:paraId="6B74EDF3" w14:textId="6899B104" w:rsidR="005E4413" w:rsidRDefault="00D361AB">
            <w:pPr>
              <w:pStyle w:val="Content"/>
              <w:ind w:left="0"/>
              <w:jc w:val="left"/>
              <w:rPr>
                <w:ins w:id="1465" w:author="Vilson Lu" w:date="2014-07-31T15:45:00Z"/>
              </w:rPr>
              <w:pPrChange w:id="1466" w:author="TinTin Kalaw" w:date="2014-08-02T18:11:00Z">
                <w:pPr>
                  <w:pStyle w:val="Content"/>
                  <w:ind w:left="0"/>
                </w:pPr>
              </w:pPrChange>
            </w:pPr>
            <w:ins w:id="1467" w:author="TinTin Kalaw" w:date="2014-08-02T18:35:00Z">
              <w:r>
                <w:t xml:space="preserve">Trusted feature that indicates if the input tweet </w:t>
              </w:r>
            </w:ins>
          </w:p>
        </w:tc>
        <w:tc>
          <w:tcPr>
            <w:tcW w:w="1042" w:type="dxa"/>
            <w:vAlign w:val="center"/>
            <w:tcPrChange w:id="1468" w:author="Vilson Lu" w:date="2014-08-02T22:00:00Z">
              <w:tcPr>
                <w:tcW w:w="1870" w:type="dxa"/>
                <w:gridSpan w:val="3"/>
              </w:tcPr>
            </w:tcPrChange>
          </w:tcPr>
          <w:p w14:paraId="7FD97BAF" w14:textId="294CA7E8" w:rsidR="005E4413" w:rsidRDefault="005E4413">
            <w:pPr>
              <w:pStyle w:val="Content"/>
              <w:ind w:left="0"/>
              <w:jc w:val="left"/>
              <w:rPr>
                <w:ins w:id="1469" w:author="Vilson Lu" w:date="2014-07-31T15:45:00Z"/>
              </w:rPr>
              <w:pPrChange w:id="1470" w:author="TinTin Kalaw" w:date="2014-08-02T18:11:00Z">
                <w:pPr>
                  <w:pStyle w:val="Content"/>
                  <w:ind w:left="0"/>
                </w:pPr>
              </w:pPrChange>
            </w:pPr>
            <w:ins w:id="1471" w:author="Vilson Lu" w:date="2014-07-31T15:46:00Z">
              <w:r>
                <w:t>Binary</w:t>
              </w:r>
            </w:ins>
          </w:p>
        </w:tc>
        <w:tc>
          <w:tcPr>
            <w:tcW w:w="1470" w:type="dxa"/>
            <w:vAlign w:val="center"/>
            <w:tcPrChange w:id="1472" w:author="Vilson Lu" w:date="2014-08-02T22:00:00Z">
              <w:tcPr>
                <w:tcW w:w="1870" w:type="dxa"/>
                <w:gridSpan w:val="2"/>
              </w:tcPr>
            </w:tcPrChange>
          </w:tcPr>
          <w:p w14:paraId="556AE4E1" w14:textId="65458EB2" w:rsidR="005E4413" w:rsidRDefault="00541BE6">
            <w:pPr>
              <w:pStyle w:val="Content"/>
              <w:ind w:left="0"/>
              <w:jc w:val="left"/>
              <w:rPr>
                <w:ins w:id="1473" w:author="Vilson Lu" w:date="2014-07-31T15:45:00Z"/>
              </w:rPr>
              <w:pPrChange w:id="1474" w:author="TinTin Kalaw" w:date="2014-08-02T18:11:00Z">
                <w:pPr>
                  <w:pStyle w:val="Content"/>
                  <w:ind w:left="0"/>
                </w:pPr>
              </w:pPrChange>
            </w:pPr>
            <w:ins w:id="1475" w:author="TinTin Kalaw" w:date="2014-08-02T18:51:00Z">
              <w:r>
                <w:t>0</w:t>
              </w:r>
            </w:ins>
          </w:p>
        </w:tc>
        <w:tc>
          <w:tcPr>
            <w:tcW w:w="2276" w:type="dxa"/>
            <w:vAlign w:val="center"/>
            <w:tcPrChange w:id="1476" w:author="Vilson Lu" w:date="2014-08-02T22:00:00Z">
              <w:tcPr>
                <w:tcW w:w="1870" w:type="dxa"/>
              </w:tcPr>
            </w:tcPrChange>
          </w:tcPr>
          <w:p w14:paraId="00DB72C5" w14:textId="6BC66B82" w:rsidR="005E4413" w:rsidRDefault="008809C2">
            <w:pPr>
              <w:pStyle w:val="Content"/>
              <w:ind w:left="0"/>
              <w:jc w:val="left"/>
              <w:rPr>
                <w:ins w:id="1477" w:author="Vilson Lu" w:date="2014-07-31T15:45:00Z"/>
              </w:rPr>
              <w:pPrChange w:id="1478" w:author="TinTin Kalaw" w:date="2014-08-02T18:11:00Z">
                <w:pPr>
                  <w:pStyle w:val="Content"/>
                  <w:ind w:left="0"/>
                </w:pPr>
              </w:pPrChange>
            </w:pPr>
            <w:ins w:id="1479" w:author="TinTin Kalaw" w:date="2014-08-02T18:58:00Z">
              <w:r>
                <w:t>0</w:t>
              </w:r>
            </w:ins>
          </w:p>
        </w:tc>
      </w:tr>
      <w:tr w:rsidR="005E4413" w14:paraId="32148078" w14:textId="77777777" w:rsidTr="00A32451">
        <w:tblPrEx>
          <w:tblPrExChange w:id="1480" w:author="Vilson Lu" w:date="2014-08-02T22:00:00Z">
            <w:tblPrEx>
              <w:tblLayout w:type="fixed"/>
            </w:tblPrEx>
          </w:tblPrExChange>
        </w:tblPrEx>
        <w:trPr>
          <w:ins w:id="1481" w:author="Vilson Lu" w:date="2014-07-31T15:45:00Z"/>
          <w:trPrChange w:id="1482" w:author="Vilson Lu" w:date="2014-08-02T22:00:00Z">
            <w:trPr>
              <w:gridAfter w:val="0"/>
            </w:trPr>
          </w:trPrChange>
        </w:trPr>
        <w:tc>
          <w:tcPr>
            <w:tcW w:w="1188" w:type="dxa"/>
            <w:vAlign w:val="center"/>
            <w:tcPrChange w:id="1483" w:author="Vilson Lu" w:date="2014-08-02T22:00:00Z">
              <w:tcPr>
                <w:tcW w:w="1870" w:type="dxa"/>
                <w:gridSpan w:val="2"/>
              </w:tcPr>
            </w:tcPrChange>
          </w:tcPr>
          <w:p w14:paraId="0AABA0D8" w14:textId="47594B98" w:rsidR="005E4413" w:rsidRDefault="005E4413">
            <w:pPr>
              <w:pStyle w:val="Content"/>
              <w:ind w:left="0"/>
              <w:jc w:val="left"/>
              <w:rPr>
                <w:ins w:id="1484" w:author="Vilson Lu" w:date="2014-07-31T15:45:00Z"/>
              </w:rPr>
              <w:pPrChange w:id="1485" w:author="TinTin Kalaw" w:date="2014-08-02T18:11:00Z">
                <w:pPr>
                  <w:pStyle w:val="Content"/>
                  <w:ind w:left="0"/>
                </w:pPr>
              </w:pPrChange>
            </w:pPr>
            <w:ins w:id="1486" w:author="Vilson Lu" w:date="2014-07-31T15:46:00Z">
              <w:r>
                <w:t>Tweet Length</w:t>
              </w:r>
            </w:ins>
          </w:p>
        </w:tc>
        <w:tc>
          <w:tcPr>
            <w:tcW w:w="2160" w:type="dxa"/>
            <w:vAlign w:val="center"/>
            <w:tcPrChange w:id="1487" w:author="Vilson Lu" w:date="2014-08-02T22:00:00Z">
              <w:tcPr>
                <w:tcW w:w="1870" w:type="dxa"/>
              </w:tcPr>
            </w:tcPrChange>
          </w:tcPr>
          <w:p w14:paraId="75464546" w14:textId="6B28E65A" w:rsidR="005E4413" w:rsidRDefault="00D361AB">
            <w:pPr>
              <w:pStyle w:val="Content"/>
              <w:ind w:left="0"/>
              <w:jc w:val="left"/>
              <w:rPr>
                <w:ins w:id="1488" w:author="Vilson Lu" w:date="2014-07-31T15:45:00Z"/>
              </w:rPr>
              <w:pPrChange w:id="1489" w:author="TinTin Kalaw" w:date="2014-08-02T18:11:00Z">
                <w:pPr>
                  <w:pStyle w:val="Content"/>
                  <w:ind w:left="0"/>
                </w:pPr>
              </w:pPrChange>
            </w:pPr>
            <w:ins w:id="1490" w:author="TinTin Kalaw" w:date="2014-08-02T18:40:00Z">
              <w:r>
                <w:t>The length of the tweet</w:t>
              </w:r>
            </w:ins>
          </w:p>
        </w:tc>
        <w:tc>
          <w:tcPr>
            <w:tcW w:w="1042" w:type="dxa"/>
            <w:vAlign w:val="center"/>
            <w:tcPrChange w:id="1491" w:author="Vilson Lu" w:date="2014-08-02T22:00:00Z">
              <w:tcPr>
                <w:tcW w:w="1870" w:type="dxa"/>
                <w:gridSpan w:val="3"/>
              </w:tcPr>
            </w:tcPrChange>
          </w:tcPr>
          <w:p w14:paraId="23DC8139" w14:textId="7CD24585" w:rsidR="005E4413" w:rsidRDefault="005E4413">
            <w:pPr>
              <w:pStyle w:val="Content"/>
              <w:ind w:left="0"/>
              <w:jc w:val="left"/>
              <w:rPr>
                <w:ins w:id="1492" w:author="Vilson Lu" w:date="2014-07-31T15:45:00Z"/>
              </w:rPr>
              <w:pPrChange w:id="1493" w:author="TinTin Kalaw" w:date="2014-08-02T18:11:00Z">
                <w:pPr>
                  <w:pStyle w:val="Content"/>
                  <w:ind w:left="0"/>
                </w:pPr>
              </w:pPrChange>
            </w:pPr>
            <w:ins w:id="1494" w:author="Vilson Lu" w:date="2014-07-31T15:46:00Z">
              <w:r>
                <w:t>Nominal</w:t>
              </w:r>
            </w:ins>
          </w:p>
        </w:tc>
        <w:tc>
          <w:tcPr>
            <w:tcW w:w="1470" w:type="dxa"/>
            <w:vAlign w:val="center"/>
            <w:tcPrChange w:id="1495" w:author="Vilson Lu" w:date="2014-08-02T22:00:00Z">
              <w:tcPr>
                <w:tcW w:w="1870" w:type="dxa"/>
                <w:gridSpan w:val="2"/>
              </w:tcPr>
            </w:tcPrChange>
          </w:tcPr>
          <w:p w14:paraId="5D5625AC" w14:textId="613D1505" w:rsidR="005E4413" w:rsidRDefault="00541BE6">
            <w:pPr>
              <w:pStyle w:val="Content"/>
              <w:ind w:left="0"/>
              <w:jc w:val="left"/>
              <w:rPr>
                <w:ins w:id="1496" w:author="Vilson Lu" w:date="2014-07-31T15:45:00Z"/>
              </w:rPr>
              <w:pPrChange w:id="1497" w:author="TinTin Kalaw" w:date="2014-08-02T18:11:00Z">
                <w:pPr>
                  <w:pStyle w:val="Content"/>
                  <w:ind w:left="0"/>
                </w:pPr>
              </w:pPrChange>
            </w:pPr>
            <w:ins w:id="1498" w:author="TinTin Kalaw" w:date="2014-08-02T18:52:00Z">
              <w:r>
                <w:t>39</w:t>
              </w:r>
            </w:ins>
          </w:p>
        </w:tc>
        <w:tc>
          <w:tcPr>
            <w:tcW w:w="2276" w:type="dxa"/>
            <w:vAlign w:val="center"/>
            <w:tcPrChange w:id="1499" w:author="Vilson Lu" w:date="2014-08-02T22:00:00Z">
              <w:tcPr>
                <w:tcW w:w="1870" w:type="dxa"/>
              </w:tcPr>
            </w:tcPrChange>
          </w:tcPr>
          <w:p w14:paraId="4CF019A4" w14:textId="36173856" w:rsidR="005E4413" w:rsidRDefault="008809C2">
            <w:pPr>
              <w:pStyle w:val="Content"/>
              <w:ind w:left="0"/>
              <w:jc w:val="left"/>
              <w:rPr>
                <w:ins w:id="1500" w:author="Vilson Lu" w:date="2014-07-31T15:45:00Z"/>
              </w:rPr>
              <w:pPrChange w:id="1501" w:author="TinTin Kalaw" w:date="2014-08-02T18:11:00Z">
                <w:pPr>
                  <w:pStyle w:val="Content"/>
                  <w:ind w:left="0"/>
                </w:pPr>
              </w:pPrChange>
            </w:pPr>
            <w:ins w:id="1502" w:author="TinTin Kalaw" w:date="2014-08-02T18:59:00Z">
              <w:r>
                <w:t>102</w:t>
              </w:r>
            </w:ins>
          </w:p>
        </w:tc>
      </w:tr>
      <w:tr w:rsidR="005E4413" w14:paraId="1BD31B77" w14:textId="77777777" w:rsidTr="00A32451">
        <w:tblPrEx>
          <w:tblPrExChange w:id="1503" w:author="Vilson Lu" w:date="2014-08-02T22:00:00Z">
            <w:tblPrEx>
              <w:tblLayout w:type="fixed"/>
            </w:tblPrEx>
          </w:tblPrExChange>
        </w:tblPrEx>
        <w:trPr>
          <w:ins w:id="1504" w:author="Vilson Lu" w:date="2014-07-31T15:45:00Z"/>
          <w:trPrChange w:id="1505" w:author="Vilson Lu" w:date="2014-08-02T22:00:00Z">
            <w:trPr>
              <w:gridAfter w:val="0"/>
            </w:trPr>
          </w:trPrChange>
        </w:trPr>
        <w:tc>
          <w:tcPr>
            <w:tcW w:w="1188" w:type="dxa"/>
            <w:vAlign w:val="center"/>
            <w:tcPrChange w:id="1506" w:author="Vilson Lu" w:date="2014-08-02T22:00:00Z">
              <w:tcPr>
                <w:tcW w:w="1870" w:type="dxa"/>
                <w:gridSpan w:val="2"/>
              </w:tcPr>
            </w:tcPrChange>
          </w:tcPr>
          <w:p w14:paraId="579157E7" w14:textId="47B5E454" w:rsidR="005E4413" w:rsidRDefault="005E4413">
            <w:pPr>
              <w:pStyle w:val="Content"/>
              <w:ind w:left="0"/>
              <w:jc w:val="left"/>
              <w:rPr>
                <w:ins w:id="1507" w:author="Vilson Lu" w:date="2014-07-31T15:45:00Z"/>
              </w:rPr>
              <w:pPrChange w:id="1508" w:author="TinTin Kalaw" w:date="2014-08-02T18:11:00Z">
                <w:pPr>
                  <w:pStyle w:val="Content"/>
                  <w:ind w:left="0"/>
                </w:pPr>
              </w:pPrChange>
            </w:pPr>
            <w:ins w:id="1509" w:author="Vilson Lu" w:date="2014-07-31T15:46:00Z">
              <w:r>
                <w:t>User</w:t>
              </w:r>
            </w:ins>
          </w:p>
        </w:tc>
        <w:tc>
          <w:tcPr>
            <w:tcW w:w="2160" w:type="dxa"/>
            <w:vAlign w:val="center"/>
            <w:tcPrChange w:id="1510" w:author="Vilson Lu" w:date="2014-08-02T22:00:00Z">
              <w:tcPr>
                <w:tcW w:w="1870" w:type="dxa"/>
              </w:tcPr>
            </w:tcPrChange>
          </w:tcPr>
          <w:p w14:paraId="7DE630BA" w14:textId="1B1A0D39" w:rsidR="005E4413" w:rsidRDefault="00D361AB">
            <w:pPr>
              <w:pStyle w:val="Content"/>
              <w:ind w:left="0"/>
              <w:jc w:val="left"/>
              <w:rPr>
                <w:ins w:id="1511" w:author="Vilson Lu" w:date="2014-07-31T15:45:00Z"/>
              </w:rPr>
              <w:pPrChange w:id="1512" w:author="TinTin Kalaw" w:date="2014-08-02T18:11:00Z">
                <w:pPr>
                  <w:pStyle w:val="Content"/>
                  <w:ind w:left="0"/>
                </w:pPr>
              </w:pPrChange>
            </w:pPr>
            <w:ins w:id="1513" w:author="TinTin Kalaw" w:date="2014-08-02T18:40:00Z">
              <w:r>
                <w:t>The user of the tweet</w:t>
              </w:r>
            </w:ins>
          </w:p>
        </w:tc>
        <w:tc>
          <w:tcPr>
            <w:tcW w:w="1042" w:type="dxa"/>
            <w:vAlign w:val="center"/>
            <w:tcPrChange w:id="1514" w:author="Vilson Lu" w:date="2014-08-02T22:00:00Z">
              <w:tcPr>
                <w:tcW w:w="1870" w:type="dxa"/>
                <w:gridSpan w:val="3"/>
              </w:tcPr>
            </w:tcPrChange>
          </w:tcPr>
          <w:p w14:paraId="02E83A6C" w14:textId="29C20225" w:rsidR="005E4413" w:rsidRDefault="005E4413">
            <w:pPr>
              <w:pStyle w:val="Content"/>
              <w:ind w:left="0"/>
              <w:jc w:val="left"/>
              <w:rPr>
                <w:ins w:id="1515" w:author="Vilson Lu" w:date="2014-07-31T15:45:00Z"/>
              </w:rPr>
              <w:pPrChange w:id="1516" w:author="TinTin Kalaw" w:date="2014-08-02T18:11:00Z">
                <w:pPr>
                  <w:pStyle w:val="Content"/>
                  <w:ind w:left="0"/>
                </w:pPr>
              </w:pPrChange>
            </w:pPr>
            <w:ins w:id="1517" w:author="Vilson Lu" w:date="2014-07-31T15:47:00Z">
              <w:r>
                <w:t>Nominal</w:t>
              </w:r>
            </w:ins>
          </w:p>
        </w:tc>
        <w:tc>
          <w:tcPr>
            <w:tcW w:w="1470" w:type="dxa"/>
            <w:vAlign w:val="center"/>
            <w:tcPrChange w:id="1518" w:author="Vilson Lu" w:date="2014-08-02T22:00:00Z">
              <w:tcPr>
                <w:tcW w:w="1870" w:type="dxa"/>
                <w:gridSpan w:val="2"/>
              </w:tcPr>
            </w:tcPrChange>
          </w:tcPr>
          <w:p w14:paraId="2215F59D" w14:textId="78888F3E" w:rsidR="005E4413" w:rsidRDefault="00541BE6">
            <w:pPr>
              <w:pStyle w:val="Content"/>
              <w:ind w:left="0"/>
              <w:jc w:val="left"/>
              <w:rPr>
                <w:ins w:id="1519" w:author="Vilson Lu" w:date="2014-07-31T15:45:00Z"/>
              </w:rPr>
              <w:pPrChange w:id="1520" w:author="TinTin Kalaw" w:date="2014-08-02T18:11:00Z">
                <w:pPr>
                  <w:pStyle w:val="Content"/>
                  <w:ind w:left="0"/>
                </w:pPr>
              </w:pPrChange>
            </w:pPr>
            <w:ins w:id="1521" w:author="TinTin Kalaw" w:date="2014-08-02T18:51:00Z">
              <w:r w:rsidRPr="00541BE6">
                <w:t>BakaCarmiyan</w:t>
              </w:r>
            </w:ins>
          </w:p>
        </w:tc>
        <w:tc>
          <w:tcPr>
            <w:tcW w:w="2276" w:type="dxa"/>
            <w:vAlign w:val="center"/>
            <w:tcPrChange w:id="1522" w:author="Vilson Lu" w:date="2014-08-02T22:00:00Z">
              <w:tcPr>
                <w:tcW w:w="1870" w:type="dxa"/>
              </w:tcPr>
            </w:tcPrChange>
          </w:tcPr>
          <w:p w14:paraId="3F7C3A3D" w14:textId="774F637D" w:rsidR="005E4413" w:rsidRDefault="008809C2">
            <w:pPr>
              <w:pStyle w:val="Content"/>
              <w:ind w:left="0"/>
              <w:jc w:val="left"/>
              <w:rPr>
                <w:ins w:id="1523" w:author="Vilson Lu" w:date="2014-07-31T15:45:00Z"/>
              </w:rPr>
              <w:pPrChange w:id="1524" w:author="TinTin Kalaw" w:date="2014-08-02T18:11:00Z">
                <w:pPr>
                  <w:pStyle w:val="Content"/>
                  <w:ind w:left="0"/>
                </w:pPr>
              </w:pPrChange>
            </w:pPr>
            <w:ins w:id="1525" w:author="TinTin Kalaw" w:date="2014-08-02T18:59:00Z">
              <w:r w:rsidRPr="008809C2">
                <w:t>Ehmai123</w:t>
              </w:r>
            </w:ins>
          </w:p>
        </w:tc>
      </w:tr>
      <w:tr w:rsidR="005E4413" w14:paraId="1E97FCE5" w14:textId="77777777" w:rsidTr="00A32451">
        <w:tblPrEx>
          <w:tblPrExChange w:id="1526" w:author="Vilson Lu" w:date="2014-08-02T22:02:00Z">
            <w:tblPrEx>
              <w:tblLayout w:type="fixed"/>
            </w:tblPrEx>
          </w:tblPrExChange>
        </w:tblPrEx>
        <w:trPr>
          <w:trHeight w:val="917"/>
          <w:ins w:id="1527" w:author="Vilson Lu" w:date="2014-07-31T15:45:00Z"/>
          <w:trPrChange w:id="1528" w:author="Vilson Lu" w:date="2014-08-02T22:02:00Z">
            <w:trPr>
              <w:gridAfter w:val="0"/>
            </w:trPr>
          </w:trPrChange>
        </w:trPr>
        <w:tc>
          <w:tcPr>
            <w:tcW w:w="1188" w:type="dxa"/>
            <w:vAlign w:val="center"/>
            <w:tcPrChange w:id="1529" w:author="Vilson Lu" w:date="2014-08-02T22:02:00Z">
              <w:tcPr>
                <w:tcW w:w="1870" w:type="dxa"/>
                <w:gridSpan w:val="2"/>
              </w:tcPr>
            </w:tcPrChange>
          </w:tcPr>
          <w:p w14:paraId="3FD66FE1" w14:textId="280549C0" w:rsidR="005E4413" w:rsidRDefault="005E4413">
            <w:pPr>
              <w:pStyle w:val="Content"/>
              <w:ind w:left="0"/>
              <w:jc w:val="left"/>
              <w:rPr>
                <w:ins w:id="1530" w:author="Vilson Lu" w:date="2014-07-31T15:45:00Z"/>
              </w:rPr>
              <w:pPrChange w:id="1531" w:author="TinTin Kalaw" w:date="2014-08-02T18:11:00Z">
                <w:pPr>
                  <w:pStyle w:val="Content"/>
                  <w:ind w:left="0"/>
                </w:pPr>
              </w:pPrChange>
            </w:pPr>
            <w:ins w:id="1532" w:author="Vilson Lu" w:date="2014-07-31T15:46:00Z">
              <w:r>
                <w:t>Location</w:t>
              </w:r>
            </w:ins>
          </w:p>
        </w:tc>
        <w:tc>
          <w:tcPr>
            <w:tcW w:w="2160" w:type="dxa"/>
            <w:vAlign w:val="center"/>
            <w:tcPrChange w:id="1533" w:author="Vilson Lu" w:date="2014-08-02T22:02:00Z">
              <w:tcPr>
                <w:tcW w:w="1870" w:type="dxa"/>
              </w:tcPr>
            </w:tcPrChange>
          </w:tcPr>
          <w:p w14:paraId="208ED6A5" w14:textId="3C8FAC29" w:rsidR="005E4413" w:rsidRDefault="00D361AB">
            <w:pPr>
              <w:pStyle w:val="Content"/>
              <w:ind w:left="0"/>
              <w:jc w:val="left"/>
              <w:rPr>
                <w:ins w:id="1534" w:author="Vilson Lu" w:date="2014-07-31T15:45:00Z"/>
              </w:rPr>
              <w:pPrChange w:id="1535" w:author="TinTin Kalaw" w:date="2014-08-02T18:11:00Z">
                <w:pPr>
                  <w:pStyle w:val="Content"/>
                  <w:ind w:left="0"/>
                </w:pPr>
              </w:pPrChange>
            </w:pPr>
            <w:ins w:id="1536" w:author="TinTin Kalaw" w:date="2014-08-02T18:40:00Z">
              <w:r>
                <w:t xml:space="preserve">The </w:t>
              </w:r>
            </w:ins>
            <w:ins w:id="1537" w:author="TinTin Kalaw" w:date="2014-08-02T18:41:00Z">
              <w:r>
                <w:t>location mentioned in the tweet.</w:t>
              </w:r>
            </w:ins>
          </w:p>
        </w:tc>
        <w:tc>
          <w:tcPr>
            <w:tcW w:w="1042" w:type="dxa"/>
            <w:vAlign w:val="center"/>
            <w:tcPrChange w:id="1538" w:author="Vilson Lu" w:date="2014-08-02T22:02:00Z">
              <w:tcPr>
                <w:tcW w:w="1870" w:type="dxa"/>
                <w:gridSpan w:val="3"/>
              </w:tcPr>
            </w:tcPrChange>
          </w:tcPr>
          <w:p w14:paraId="22CD2B7F" w14:textId="12D8FE9D" w:rsidR="005E4413" w:rsidRDefault="005E4413">
            <w:pPr>
              <w:pStyle w:val="Content"/>
              <w:ind w:left="0"/>
              <w:jc w:val="left"/>
              <w:rPr>
                <w:ins w:id="1539" w:author="Vilson Lu" w:date="2014-07-31T15:45:00Z"/>
              </w:rPr>
              <w:pPrChange w:id="1540" w:author="TinTin Kalaw" w:date="2014-08-02T18:11:00Z">
                <w:pPr>
                  <w:pStyle w:val="Content"/>
                  <w:ind w:left="0"/>
                </w:pPr>
              </w:pPrChange>
            </w:pPr>
            <w:ins w:id="1541" w:author="Vilson Lu" w:date="2014-07-31T15:47:00Z">
              <w:r>
                <w:t>Nominal</w:t>
              </w:r>
            </w:ins>
          </w:p>
        </w:tc>
        <w:tc>
          <w:tcPr>
            <w:tcW w:w="1470" w:type="dxa"/>
            <w:vAlign w:val="center"/>
            <w:tcPrChange w:id="1542" w:author="Vilson Lu" w:date="2014-08-02T22:02:00Z">
              <w:tcPr>
                <w:tcW w:w="1870" w:type="dxa"/>
                <w:gridSpan w:val="2"/>
              </w:tcPr>
            </w:tcPrChange>
          </w:tcPr>
          <w:p w14:paraId="340A596A" w14:textId="29EC31F7" w:rsidR="005E4413" w:rsidRDefault="00541BE6">
            <w:pPr>
              <w:pStyle w:val="Content"/>
              <w:ind w:left="0"/>
              <w:jc w:val="left"/>
              <w:rPr>
                <w:ins w:id="1543" w:author="Vilson Lu" w:date="2014-07-31T15:45:00Z"/>
              </w:rPr>
              <w:pPrChange w:id="1544" w:author="TinTin Kalaw" w:date="2014-08-02T18:11:00Z">
                <w:pPr>
                  <w:pStyle w:val="Content"/>
                  <w:ind w:left="0"/>
                </w:pPr>
              </w:pPrChange>
            </w:pPr>
            <w:ins w:id="1545" w:author="TinTin Kalaw" w:date="2014-08-02T18:51:00Z">
              <w:r>
                <w:t>Antique</w:t>
              </w:r>
            </w:ins>
          </w:p>
        </w:tc>
        <w:tc>
          <w:tcPr>
            <w:tcW w:w="2276" w:type="dxa"/>
            <w:vAlign w:val="center"/>
            <w:tcPrChange w:id="1546" w:author="Vilson Lu" w:date="2014-08-02T22:02:00Z">
              <w:tcPr>
                <w:tcW w:w="1870" w:type="dxa"/>
              </w:tcPr>
            </w:tcPrChange>
          </w:tcPr>
          <w:p w14:paraId="0C150CC8" w14:textId="3BA89B9C" w:rsidR="005E4413" w:rsidRDefault="008809C2">
            <w:pPr>
              <w:pStyle w:val="Content"/>
              <w:ind w:left="0"/>
              <w:jc w:val="left"/>
              <w:rPr>
                <w:ins w:id="1547" w:author="Vilson Lu" w:date="2014-07-31T15:45:00Z"/>
              </w:rPr>
              <w:pPrChange w:id="1548" w:author="TinTin Kalaw" w:date="2014-08-02T18:11:00Z">
                <w:pPr>
                  <w:pStyle w:val="Content"/>
                  <w:ind w:left="0"/>
                </w:pPr>
              </w:pPrChange>
            </w:pPr>
            <w:ins w:id="1549" w:author="TinTin Kalaw" w:date="2014-08-02T18:59:00Z">
              <w:r>
                <w:t>Antique, Boracay</w:t>
              </w:r>
            </w:ins>
          </w:p>
        </w:tc>
      </w:tr>
    </w:tbl>
    <w:p w14:paraId="6BCCBBC2" w14:textId="77777777" w:rsidR="002F3505" w:rsidRPr="00341E15" w:rsidRDefault="002F3505">
      <w:pPr>
        <w:pStyle w:val="Content"/>
        <w:pPrChange w:id="1550" w:author="Vilson Lu" w:date="2014-07-31T15:44:00Z">
          <w:pPr/>
        </w:pPrChange>
      </w:pPr>
    </w:p>
    <w:p w14:paraId="3B74030E" w14:textId="23D39B8C" w:rsidR="000F6FD1" w:rsidRDefault="00871334" w:rsidP="00AB2880">
      <w:pPr>
        <w:pStyle w:val="Heading3"/>
      </w:pPr>
      <w:bookmarkStart w:id="1551" w:name="_Toc394779525"/>
      <w:r>
        <w:t xml:space="preserve">Information </w:t>
      </w:r>
      <w:r w:rsidR="000F6FD1">
        <w:t>Extraction Module</w:t>
      </w:r>
      <w:bookmarkEnd w:id="1551"/>
    </w:p>
    <w:p w14:paraId="27328C44" w14:textId="77777777" w:rsidR="00FE6C80" w:rsidRDefault="00FE6C80" w:rsidP="00FE6C80">
      <w:pPr>
        <w:pStyle w:val="Content"/>
      </w:pPr>
    </w:p>
    <w:p w14:paraId="7038D479" w14:textId="1528416D" w:rsidR="00B95616" w:rsidRDefault="00B95616" w:rsidP="00B95616">
      <w:pPr>
        <w:pStyle w:val="Content"/>
      </w:pPr>
      <w:r w:rsidRPr="00B95616">
        <w:t>The Rule Generator module is the module that is responsible for the generation of rules that can be used in the information extraction process by making use of different patterns that can be found in the input tweets. This module is further subdivided into two modules: the Rule Extractor and the Rule Validator.</w:t>
      </w:r>
    </w:p>
    <w:p w14:paraId="08D4E25B" w14:textId="77777777" w:rsidR="00B95616" w:rsidRPr="00B95616" w:rsidRDefault="00B95616" w:rsidP="00B95616">
      <w:pPr>
        <w:pStyle w:val="Content"/>
        <w:rPr>
          <w:rFonts w:ascii="Times New Roman" w:hAnsi="Times New Roman" w:cs="Times New Roman"/>
        </w:rPr>
      </w:pPr>
    </w:p>
    <w:p w14:paraId="4F3C1BAB" w14:textId="77777777" w:rsidR="00B95616" w:rsidRDefault="00B95616" w:rsidP="00B95616">
      <w:pPr>
        <w:pStyle w:val="Heading4"/>
      </w:pPr>
      <w:r w:rsidRPr="00B95616">
        <w:lastRenderedPageBreak/>
        <w:t>Rule Extractor</w:t>
      </w:r>
    </w:p>
    <w:p w14:paraId="3D3534CE" w14:textId="77777777" w:rsidR="00B95616" w:rsidRPr="00B95616" w:rsidRDefault="00B95616" w:rsidP="00B95616"/>
    <w:p w14:paraId="4FFE56BF" w14:textId="29A5A727" w:rsidR="00B95616" w:rsidRDefault="00B95616" w:rsidP="00B95616">
      <w:pPr>
        <w:pStyle w:val="Content"/>
        <w:rPr>
          <w:ins w:id="1552" w:author="Vilson Lu" w:date="2014-08-02T20:03:00Z"/>
        </w:rPr>
      </w:pPr>
      <w:r w:rsidRPr="00B95616">
        <w:t>The Rule Extractor will extract all the possible rules for the tweets by making use of different patterns that can be found in the input tweet. To generate the rules, the system will identify the seed words or the words that will be extracted that are present in the tweets. With the seed words, the system will apply the windowing technique around the seed words to extract as much patterns of combination of words, which, in turn can be converted to become extraction rules. To generate/extract as much patterns, the researchers will try vari</w:t>
      </w:r>
      <w:r w:rsidR="00BF24C0">
        <w:t>ous Maximum Windows Sizes, W = 1, 2, 3</w:t>
      </w:r>
      <w:r w:rsidRPr="00B95616">
        <w:t>. After generating/extracting the patterns, they will now be converted to extraction rules. The rules that were generated will be stored in a HashMap together with its respective occurrence count (the number of times the rule was generated/extracted) so that it can be used in validating the validity of the generated rules in the next submodule.</w:t>
      </w:r>
      <w:ins w:id="1553" w:author="Vilson Lu" w:date="2014-08-02T21:58:00Z">
        <w:r w:rsidR="0073113C">
          <w:t xml:space="preserve"> Table 4-8 shows the r</w:t>
        </w:r>
      </w:ins>
      <w:ins w:id="1554" w:author="Vilson Lu" w:date="2014-08-02T21:59:00Z">
        <w:r w:rsidR="0073113C">
          <w:t>ules that can be generated by the rule extractor.</w:t>
        </w:r>
      </w:ins>
    </w:p>
    <w:p w14:paraId="224003F4" w14:textId="77777777" w:rsidR="00F06409" w:rsidRDefault="00F06409" w:rsidP="00B95616">
      <w:pPr>
        <w:pStyle w:val="Content"/>
        <w:rPr>
          <w:ins w:id="1555" w:author="Vilson Lu" w:date="2014-08-02T14:20:00Z"/>
        </w:rPr>
      </w:pPr>
    </w:p>
    <w:p w14:paraId="71D44020" w14:textId="237D3E7E" w:rsidR="00F06409" w:rsidRDefault="00F06409" w:rsidP="00CE6C9E">
      <w:pPr>
        <w:pStyle w:val="Caption"/>
        <w:keepNext/>
        <w:ind w:left="720" w:firstLine="720"/>
        <w:rPr>
          <w:ins w:id="1556" w:author="Vilson Lu" w:date="2014-08-02T19:59:00Z"/>
        </w:rPr>
      </w:pPr>
      <w:bookmarkStart w:id="1557" w:name="_Toc394779545"/>
      <w:ins w:id="1558" w:author="Vilson Lu" w:date="2014-08-02T19:59:00Z">
        <w:r>
          <w:t xml:space="preserve">Table </w:t>
        </w:r>
        <w:r>
          <w:fldChar w:fldCharType="begin"/>
        </w:r>
        <w:r>
          <w:instrText xml:space="preserve"> STYLEREF 1 \s </w:instrText>
        </w:r>
      </w:ins>
      <w:r>
        <w:fldChar w:fldCharType="separate"/>
      </w:r>
      <w:r>
        <w:rPr>
          <w:noProof/>
        </w:rPr>
        <w:t>4</w:t>
      </w:r>
      <w:ins w:id="1559" w:author="Vilson Lu" w:date="2014-08-02T19:59:00Z">
        <w:r>
          <w:fldChar w:fldCharType="end"/>
        </w:r>
        <w:r>
          <w:noBreakHyphen/>
        </w:r>
        <w:r>
          <w:fldChar w:fldCharType="begin"/>
        </w:r>
        <w:r>
          <w:instrText xml:space="preserve"> SEQ Table \* ARABIC \s 1 </w:instrText>
        </w:r>
      </w:ins>
      <w:r>
        <w:fldChar w:fldCharType="separate"/>
      </w:r>
      <w:ins w:id="1560" w:author="Vilson Lu" w:date="2014-08-02T19:59:00Z">
        <w:r>
          <w:rPr>
            <w:noProof/>
          </w:rPr>
          <w:t>8</w:t>
        </w:r>
        <w:r>
          <w:fldChar w:fldCharType="end"/>
        </w:r>
        <w:r>
          <w:t>. Sample Generated Rules</w:t>
        </w:r>
        <w:bookmarkEnd w:id="1557"/>
      </w:ins>
    </w:p>
    <w:tbl>
      <w:tblPr>
        <w:tblStyle w:val="TableGrid"/>
        <w:tblW w:w="0" w:type="auto"/>
        <w:tblInd w:w="1440" w:type="dxa"/>
        <w:tblLook w:val="04A0" w:firstRow="1" w:lastRow="0" w:firstColumn="1" w:lastColumn="0" w:noHBand="0" w:noVBand="1"/>
      </w:tblPr>
      <w:tblGrid>
        <w:gridCol w:w="3962"/>
        <w:gridCol w:w="3948"/>
      </w:tblGrid>
      <w:tr w:rsidR="006C2B26" w14:paraId="20DA707F" w14:textId="77777777" w:rsidTr="00F06409">
        <w:trPr>
          <w:ins w:id="1561" w:author="Vilson Lu" w:date="2014-08-02T14:21:00Z"/>
        </w:trPr>
        <w:tc>
          <w:tcPr>
            <w:tcW w:w="3962" w:type="dxa"/>
          </w:tcPr>
          <w:p w14:paraId="2AC60523" w14:textId="4C796A24" w:rsidR="006C2B26" w:rsidRPr="00CE6C9E" w:rsidRDefault="006C2B26" w:rsidP="00B95616">
            <w:pPr>
              <w:pStyle w:val="Content"/>
              <w:ind w:left="0"/>
              <w:rPr>
                <w:ins w:id="1562" w:author="Vilson Lu" w:date="2014-08-02T14:21:00Z"/>
                <w:b/>
              </w:rPr>
            </w:pPr>
            <w:ins w:id="1563" w:author="Vilson Lu" w:date="2014-08-02T14:21:00Z">
              <w:r w:rsidRPr="00CE6C9E">
                <w:rPr>
                  <w:b/>
                </w:rPr>
                <w:t>Tweet</w:t>
              </w:r>
            </w:ins>
          </w:p>
        </w:tc>
        <w:tc>
          <w:tcPr>
            <w:tcW w:w="3948" w:type="dxa"/>
          </w:tcPr>
          <w:p w14:paraId="09BFDEFE" w14:textId="68E9BDB1" w:rsidR="006C2B26" w:rsidRPr="00CE6C9E" w:rsidRDefault="006C2B26" w:rsidP="00B95616">
            <w:pPr>
              <w:pStyle w:val="Content"/>
              <w:ind w:left="0"/>
              <w:rPr>
                <w:ins w:id="1564" w:author="Vilson Lu" w:date="2014-08-02T14:21:00Z"/>
                <w:b/>
              </w:rPr>
            </w:pPr>
            <w:ins w:id="1565" w:author="Vilson Lu" w:date="2014-08-02T14:21:00Z">
              <w:r w:rsidRPr="00CE6C9E">
                <w:rPr>
                  <w:b/>
                </w:rPr>
                <w:t>Sample Rules</w:t>
              </w:r>
            </w:ins>
          </w:p>
        </w:tc>
      </w:tr>
      <w:tr w:rsidR="00F06409" w14:paraId="6F237EAC" w14:textId="77777777" w:rsidTr="00F06409">
        <w:trPr>
          <w:ins w:id="1566" w:author="Vilson Lu" w:date="2014-08-02T14:21:00Z"/>
        </w:trPr>
        <w:tc>
          <w:tcPr>
            <w:tcW w:w="3962" w:type="dxa"/>
            <w:vMerge w:val="restart"/>
          </w:tcPr>
          <w:p w14:paraId="73649159" w14:textId="77777777" w:rsidR="00F06409" w:rsidRPr="00D0387C" w:rsidRDefault="00F06409" w:rsidP="00F06409">
            <w:pPr>
              <w:rPr>
                <w:ins w:id="1567" w:author="Vilson Lu" w:date="2014-08-02T20:00:00Z"/>
                <w:rFonts w:ascii="Times New Roman" w:hAnsi="Times New Roman" w:cs="Times New Roman"/>
                <w:lang w:val="en-PH" w:eastAsia="zh-CN"/>
              </w:rPr>
            </w:pPr>
            <w:ins w:id="1568" w:author="Vilson Lu" w:date="2014-08-02T20:00:00Z">
              <w:r>
                <w:rPr>
                  <w:lang w:val="en-PH" w:eastAsia="zh-CN"/>
                </w:rPr>
                <w:t>&lt;tweet disaster=”earthquake”</w:t>
              </w:r>
              <w:r w:rsidRPr="00D0387C">
                <w:rPr>
                  <w:lang w:val="en-PH" w:eastAsia="zh-CN"/>
                </w:rPr>
                <w:t>&gt;</w:t>
              </w:r>
            </w:ins>
          </w:p>
          <w:p w14:paraId="7428EEB4" w14:textId="77777777" w:rsidR="00F06409" w:rsidRPr="00D0387C" w:rsidRDefault="00F06409" w:rsidP="00F06409">
            <w:pPr>
              <w:rPr>
                <w:ins w:id="1569" w:author="Vilson Lu" w:date="2014-08-02T20:00:00Z"/>
                <w:rFonts w:ascii="Times New Roman" w:hAnsi="Times New Roman" w:cs="Times New Roman"/>
                <w:lang w:val="en-PH" w:eastAsia="zh-CN"/>
              </w:rPr>
            </w:pPr>
            <w:ins w:id="1570" w:author="Vilson Lu" w:date="2014-08-02T20:00:00Z">
              <w:r>
                <w:rPr>
                  <w:lang w:val="en-PH"/>
                </w:rPr>
                <w:t>[“Kawawa_ADUN”, “naman_NPRO”, “&lt;disaster=nilindol/&gt;”, “sa_DECN”, “&lt;location=”Antique_NN/”&gt;, “._PSNS”]</w:t>
              </w:r>
            </w:ins>
          </w:p>
          <w:p w14:paraId="771A70C8" w14:textId="551286AB" w:rsidR="00F06409" w:rsidRPr="00CE6C9E" w:rsidRDefault="00F06409" w:rsidP="00CE6C9E">
            <w:pPr>
              <w:rPr>
                <w:ins w:id="1571" w:author="Vilson Lu" w:date="2014-08-02T14:21:00Z"/>
                <w:lang w:val="en-PH" w:eastAsia="zh-CN"/>
              </w:rPr>
            </w:pPr>
            <w:ins w:id="1572" w:author="Vilson Lu" w:date="2014-08-02T20:00:00Z">
              <w:r w:rsidRPr="00D0387C">
                <w:rPr>
                  <w:lang w:val="en-PH" w:eastAsia="zh-CN"/>
                </w:rPr>
                <w:t>&lt;/tweet&gt;</w:t>
              </w:r>
            </w:ins>
          </w:p>
        </w:tc>
        <w:tc>
          <w:tcPr>
            <w:tcW w:w="3948" w:type="dxa"/>
          </w:tcPr>
          <w:p w14:paraId="4C658EC8" w14:textId="16E4C21C" w:rsidR="00F06409" w:rsidRDefault="00E43395">
            <w:pPr>
              <w:pStyle w:val="Content"/>
              <w:ind w:left="0"/>
              <w:rPr>
                <w:ins w:id="1573" w:author="Vilson Lu" w:date="2014-08-02T14:21:00Z"/>
              </w:rPr>
            </w:pPr>
            <w:ins w:id="1574" w:author="Vilson Lu" w:date="2014-08-02T20:52:00Z">
              <w:r>
                <w:t>&lt;string: sa&gt;&lt;location&gt;&lt;string: .&gt;</w:t>
              </w:r>
            </w:ins>
            <w:ins w:id="1575" w:author="Vilson Lu" w:date="2014-08-02T20:53:00Z">
              <w:r>
                <w:t>AS Location</w:t>
              </w:r>
            </w:ins>
          </w:p>
        </w:tc>
      </w:tr>
      <w:tr w:rsidR="00F06409" w14:paraId="1070F9D8" w14:textId="77777777" w:rsidTr="00F06409">
        <w:trPr>
          <w:ins w:id="1576" w:author="Vilson Lu" w:date="2014-08-02T14:21:00Z"/>
        </w:trPr>
        <w:tc>
          <w:tcPr>
            <w:tcW w:w="3962" w:type="dxa"/>
            <w:vMerge/>
          </w:tcPr>
          <w:p w14:paraId="3FBF7B87" w14:textId="77777777" w:rsidR="00F06409" w:rsidRDefault="00F06409" w:rsidP="00B95616">
            <w:pPr>
              <w:pStyle w:val="Content"/>
              <w:ind w:left="0"/>
              <w:rPr>
                <w:ins w:id="1577" w:author="Vilson Lu" w:date="2014-08-02T14:21:00Z"/>
              </w:rPr>
            </w:pPr>
          </w:p>
        </w:tc>
        <w:tc>
          <w:tcPr>
            <w:tcW w:w="3948" w:type="dxa"/>
          </w:tcPr>
          <w:p w14:paraId="2FF2CB60" w14:textId="3C02A75C" w:rsidR="00F06409" w:rsidRDefault="00E43395">
            <w:pPr>
              <w:pStyle w:val="Content"/>
              <w:ind w:left="0"/>
              <w:rPr>
                <w:ins w:id="1578" w:author="Vilson Lu" w:date="2014-08-02T14:21:00Z"/>
              </w:rPr>
            </w:pPr>
            <w:ins w:id="1579" w:author="Vilson Lu" w:date="2014-08-02T20:52:00Z">
              <w:r>
                <w:t>&lt;string: naman&gt;&lt;disaster&gt;&lt;string:sa&gt; AS Disaster</w:t>
              </w:r>
            </w:ins>
          </w:p>
        </w:tc>
      </w:tr>
      <w:tr w:rsidR="00F06409" w14:paraId="2363ED26" w14:textId="77777777" w:rsidTr="00F06409">
        <w:trPr>
          <w:ins w:id="1580" w:author="Vilson Lu" w:date="2014-08-02T14:21:00Z"/>
        </w:trPr>
        <w:tc>
          <w:tcPr>
            <w:tcW w:w="3962" w:type="dxa"/>
            <w:vMerge w:val="restart"/>
          </w:tcPr>
          <w:p w14:paraId="2E6D3E9C" w14:textId="77777777" w:rsidR="00F06409" w:rsidRPr="00D0387C" w:rsidRDefault="00F06409" w:rsidP="00F06409">
            <w:pPr>
              <w:rPr>
                <w:ins w:id="1581" w:author="Vilson Lu" w:date="2014-08-02T20:01:00Z"/>
                <w:rFonts w:ascii="Times New Roman" w:hAnsi="Times New Roman" w:cs="Times New Roman"/>
                <w:lang w:val="en-PH" w:eastAsia="zh-CN"/>
              </w:rPr>
            </w:pPr>
            <w:ins w:id="1582" w:author="Vilson Lu" w:date="2014-08-02T20:01:00Z">
              <w:r w:rsidRPr="00D0387C">
                <w:rPr>
                  <w:lang w:val="en-PH" w:eastAsia="zh-CN"/>
                </w:rPr>
                <w:t>&lt;tweet</w:t>
              </w:r>
              <w:r>
                <w:rPr>
                  <w:lang w:val="en-PH" w:eastAsia="zh-CN"/>
                </w:rPr>
                <w:t xml:space="preserve"> disaster=”earthquake”</w:t>
              </w:r>
              <w:r w:rsidRPr="00D0387C">
                <w:rPr>
                  <w:lang w:val="en-PH" w:eastAsia="zh-CN"/>
                </w:rPr>
                <w:t>&gt;</w:t>
              </w:r>
            </w:ins>
          </w:p>
          <w:p w14:paraId="66DA6957" w14:textId="5180FEC6" w:rsidR="00F06409" w:rsidRPr="00CE6C9E" w:rsidRDefault="00F06409" w:rsidP="00CE6C9E">
            <w:pPr>
              <w:rPr>
                <w:ins w:id="1583" w:author="Vilson Lu" w:date="2014-08-02T14:21:00Z"/>
                <w:rFonts w:ascii="Times New Roman" w:hAnsi="Times New Roman" w:cs="Times New Roman"/>
                <w:lang w:val="en-PH" w:eastAsia="zh-CN"/>
              </w:rPr>
            </w:pPr>
            <w:ins w:id="1584" w:author="Vilson Lu" w:date="2014-08-02T20:01:00Z">
              <w:r>
                <w:rPr>
                  <w:lang w:val="en-PH"/>
                </w:rPr>
                <w:t xml:space="preserve">[“Magnitude_NN:U”, “4.3”, “quake_NN”, “jolts_NNS”, &lt;location=“Antique_NN”&gt;, “,_PSNS”, &lt;location=“Boracay”&gt;, &lt;disaster=“Lindol”&gt;, “everywhere_RB” </w:t>
              </w:r>
              <w:r w:rsidRPr="00D0387C">
                <w:rPr>
                  <w:lang w:val="en-PH" w:eastAsia="zh-CN"/>
                </w:rPr>
                <w:t>&lt;/tweet</w:t>
              </w:r>
              <w:r>
                <w:rPr>
                  <w:lang w:val="en-PH" w:eastAsia="zh-CN"/>
                </w:rPr>
                <w:t>&gt;</w:t>
              </w:r>
            </w:ins>
          </w:p>
        </w:tc>
        <w:tc>
          <w:tcPr>
            <w:tcW w:w="3948" w:type="dxa"/>
          </w:tcPr>
          <w:p w14:paraId="64080991" w14:textId="4CDB4438" w:rsidR="00F06409" w:rsidRDefault="00E43395" w:rsidP="00B95616">
            <w:pPr>
              <w:pStyle w:val="Content"/>
              <w:ind w:left="0"/>
              <w:rPr>
                <w:ins w:id="1585" w:author="Vilson Lu" w:date="2014-08-02T14:21:00Z"/>
              </w:rPr>
            </w:pPr>
            <w:ins w:id="1586" w:author="Vilson Lu" w:date="2014-08-02T20:55:00Z">
              <w:r>
                <w:t>&lt;string: magnitude&gt;&lt;number&gt;AS Intensity</w:t>
              </w:r>
            </w:ins>
          </w:p>
        </w:tc>
      </w:tr>
      <w:tr w:rsidR="00F06409" w14:paraId="19CB00CE" w14:textId="77777777" w:rsidTr="00F06409">
        <w:trPr>
          <w:ins w:id="1587" w:author="Vilson Lu" w:date="2014-08-02T20:02:00Z"/>
        </w:trPr>
        <w:tc>
          <w:tcPr>
            <w:tcW w:w="3962" w:type="dxa"/>
            <w:vMerge/>
          </w:tcPr>
          <w:p w14:paraId="44C141A1" w14:textId="77777777" w:rsidR="00F06409" w:rsidRPr="00D0387C" w:rsidRDefault="00F06409" w:rsidP="00F06409">
            <w:pPr>
              <w:rPr>
                <w:ins w:id="1588" w:author="Vilson Lu" w:date="2014-08-02T20:02:00Z"/>
                <w:lang w:val="en-PH" w:eastAsia="zh-CN"/>
              </w:rPr>
            </w:pPr>
          </w:p>
        </w:tc>
        <w:tc>
          <w:tcPr>
            <w:tcW w:w="3948" w:type="dxa"/>
          </w:tcPr>
          <w:p w14:paraId="44FF862B" w14:textId="675FC234" w:rsidR="00F06409" w:rsidRPr="00E43395" w:rsidRDefault="00E43395" w:rsidP="00B95616">
            <w:pPr>
              <w:pStyle w:val="Content"/>
              <w:ind w:left="0"/>
              <w:rPr>
                <w:ins w:id="1589" w:author="Vilson Lu" w:date="2014-08-02T20:02:00Z"/>
                <w:lang w:val="en-PH"/>
                <w:rPrChange w:id="1590" w:author="Vilson Lu" w:date="2014-08-02T20:56:00Z">
                  <w:rPr>
                    <w:ins w:id="1591" w:author="Vilson Lu" w:date="2014-08-02T20:02:00Z"/>
                  </w:rPr>
                </w:rPrChange>
              </w:rPr>
            </w:pPr>
            <w:ins w:id="1592" w:author="Vilson Lu" w:date="2014-08-02T20:56:00Z">
              <w:r>
                <w:rPr>
                  <w:lang w:val="en-PH"/>
                </w:rPr>
                <w:t>&lt;POS: NNS&gt;&lt;location&gt;&lt;POS: PSNS&gt;AS Location</w:t>
              </w:r>
            </w:ins>
          </w:p>
        </w:tc>
      </w:tr>
      <w:tr w:rsidR="00F06409" w14:paraId="50B7205D" w14:textId="77777777" w:rsidTr="00F06409">
        <w:trPr>
          <w:ins w:id="1593" w:author="Vilson Lu" w:date="2014-08-02T20:01:00Z"/>
        </w:trPr>
        <w:tc>
          <w:tcPr>
            <w:tcW w:w="3962" w:type="dxa"/>
            <w:vMerge/>
          </w:tcPr>
          <w:p w14:paraId="53EABF7B" w14:textId="77777777" w:rsidR="00F06409" w:rsidRPr="00D0387C" w:rsidRDefault="00F06409" w:rsidP="00F06409">
            <w:pPr>
              <w:rPr>
                <w:ins w:id="1594" w:author="Vilson Lu" w:date="2014-08-02T20:01:00Z"/>
                <w:lang w:val="en-PH" w:eastAsia="zh-CN"/>
              </w:rPr>
            </w:pPr>
          </w:p>
        </w:tc>
        <w:tc>
          <w:tcPr>
            <w:tcW w:w="3948" w:type="dxa"/>
          </w:tcPr>
          <w:p w14:paraId="6FC0C0F3" w14:textId="60DF9791" w:rsidR="00F06409" w:rsidRDefault="00E43395" w:rsidP="00B95616">
            <w:pPr>
              <w:pStyle w:val="Content"/>
              <w:ind w:left="0"/>
              <w:rPr>
                <w:ins w:id="1595" w:author="Vilson Lu" w:date="2014-08-02T20:01:00Z"/>
              </w:rPr>
            </w:pPr>
            <w:ins w:id="1596" w:author="Vilson Lu" w:date="2014-08-02T20:56:00Z">
              <w:r>
                <w:t>&lt;POS: PSNS&gt;&lt;location&gt;&lt;disaster&gt; AS Location</w:t>
              </w:r>
            </w:ins>
          </w:p>
        </w:tc>
      </w:tr>
      <w:tr w:rsidR="00F06409" w14:paraId="4CC4C25E" w14:textId="77777777" w:rsidTr="00F06409">
        <w:trPr>
          <w:ins w:id="1597" w:author="Vilson Lu" w:date="2014-08-02T20:01:00Z"/>
        </w:trPr>
        <w:tc>
          <w:tcPr>
            <w:tcW w:w="3962" w:type="dxa"/>
            <w:vMerge/>
          </w:tcPr>
          <w:p w14:paraId="37DCFF78" w14:textId="77777777" w:rsidR="00F06409" w:rsidRPr="00D0387C" w:rsidRDefault="00F06409" w:rsidP="00F06409">
            <w:pPr>
              <w:rPr>
                <w:ins w:id="1598" w:author="Vilson Lu" w:date="2014-08-02T20:01:00Z"/>
                <w:lang w:val="en-PH" w:eastAsia="zh-CN"/>
              </w:rPr>
            </w:pPr>
          </w:p>
        </w:tc>
        <w:tc>
          <w:tcPr>
            <w:tcW w:w="3948" w:type="dxa"/>
          </w:tcPr>
          <w:p w14:paraId="34416B79" w14:textId="5FAA3BCD" w:rsidR="00F06409" w:rsidRDefault="00E43395" w:rsidP="00B95616">
            <w:pPr>
              <w:pStyle w:val="Content"/>
              <w:ind w:left="0"/>
              <w:rPr>
                <w:ins w:id="1599" w:author="Vilson Lu" w:date="2014-08-02T20:01:00Z"/>
              </w:rPr>
            </w:pPr>
            <w:ins w:id="1600" w:author="Vilson Lu" w:date="2014-08-02T20:57:00Z">
              <w:r>
                <w:t>&lt;location&gt;&lt;disaster&gt;&lt;string: everywhere&gt; AS Disaster</w:t>
              </w:r>
            </w:ins>
          </w:p>
        </w:tc>
      </w:tr>
    </w:tbl>
    <w:p w14:paraId="7CA30712" w14:textId="77777777" w:rsidR="006C2B26" w:rsidDel="00754FA6" w:rsidRDefault="006C2B26" w:rsidP="00B95616">
      <w:pPr>
        <w:pStyle w:val="Content"/>
        <w:rPr>
          <w:del w:id="1601" w:author="Vilson Lu" w:date="2014-08-02T21:58:00Z"/>
        </w:rPr>
      </w:pPr>
    </w:p>
    <w:p w14:paraId="30F02C01" w14:textId="77777777" w:rsidR="00B95616" w:rsidRPr="00B95616" w:rsidRDefault="00B95616" w:rsidP="00754FA6">
      <w:pPr>
        <w:pStyle w:val="Content"/>
        <w:ind w:left="0"/>
        <w:pPrChange w:id="1602" w:author="Vilson Lu" w:date="2014-08-02T21:58:00Z">
          <w:pPr>
            <w:pStyle w:val="Content"/>
          </w:pPr>
        </w:pPrChange>
      </w:pPr>
    </w:p>
    <w:p w14:paraId="6B52BF3E" w14:textId="77777777" w:rsidR="00B95616" w:rsidRDefault="00B95616" w:rsidP="00B95616">
      <w:pPr>
        <w:pStyle w:val="Heading4"/>
      </w:pPr>
      <w:r w:rsidRPr="00B95616">
        <w:t>Rule Validator</w:t>
      </w:r>
    </w:p>
    <w:p w14:paraId="3D37A4D8" w14:textId="77777777" w:rsidR="00B95616" w:rsidRPr="00B95616" w:rsidRDefault="00B95616" w:rsidP="00B95616"/>
    <w:p w14:paraId="607F8FE7" w14:textId="77777777" w:rsidR="00B95616" w:rsidRDefault="00B95616" w:rsidP="00B95616">
      <w:pPr>
        <w:pStyle w:val="Content"/>
      </w:pPr>
      <w:r w:rsidRPr="00B95616">
        <w:t>The Rule Validator module is responsible for cleaning up the excess rules. This is done to improve the performance of the information extraction rules. Rules that are too specific will be removed, because the rules can only affect small part of the dataset. Rules that are too general will also be removed, because they might extract unwanted information. Rules are specific if they only occurred once in the rule extractor. Rules are general if they extract more than the occurrence count.</w:t>
      </w:r>
    </w:p>
    <w:p w14:paraId="1943AD54" w14:textId="77777777" w:rsidR="00683DF7" w:rsidRPr="00B95616" w:rsidRDefault="00683DF7" w:rsidP="006B042D">
      <w:pPr>
        <w:pStyle w:val="Content"/>
        <w:ind w:left="0"/>
      </w:pPr>
    </w:p>
    <w:p w14:paraId="18C07DCB" w14:textId="327106AE" w:rsidR="00B95616" w:rsidRDefault="00B95616" w:rsidP="00B95616">
      <w:pPr>
        <w:pStyle w:val="Heading4"/>
      </w:pPr>
      <w:r w:rsidRPr="00B95616">
        <w:t>Rule Inductor</w:t>
      </w:r>
    </w:p>
    <w:p w14:paraId="1ABBC7E4" w14:textId="77777777" w:rsidR="00B95616" w:rsidRPr="00B95616" w:rsidRDefault="00B95616" w:rsidP="00B95616"/>
    <w:p w14:paraId="2BA6854D" w14:textId="77777777" w:rsidR="00B95616" w:rsidRPr="00B95616" w:rsidRDefault="00B95616" w:rsidP="00B95616">
      <w:pPr>
        <w:pStyle w:val="Content"/>
      </w:pPr>
      <w:r w:rsidRPr="00B95616">
        <w:t>The Rule Inductor module will accept a tokenized and tagged tweets. The tweets contain XML tags that tells the type of disaster, location, time and other information. The, the plan is to generate rules using machine learning techniques and apply the rules to extract the information needed.</w:t>
      </w:r>
    </w:p>
    <w:p w14:paraId="38B37869" w14:textId="77777777" w:rsidR="00871334" w:rsidRPr="00B95616" w:rsidRDefault="00871334" w:rsidP="00B95616">
      <w:pPr>
        <w:pStyle w:val="Content"/>
      </w:pPr>
    </w:p>
    <w:p w14:paraId="0ED67E48" w14:textId="77777777" w:rsidR="009D626A" w:rsidRDefault="00614551" w:rsidP="00F45038">
      <w:pPr>
        <w:pStyle w:val="Heading2"/>
        <w:jc w:val="left"/>
      </w:pPr>
      <w:bookmarkStart w:id="1603" w:name="_Toc394779526"/>
      <w:r>
        <w:t>Physical Environment and Resources</w:t>
      </w:r>
      <w:bookmarkEnd w:id="1603"/>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AB2880">
      <w:pPr>
        <w:pStyle w:val="Heading3"/>
      </w:pPr>
      <w:bookmarkStart w:id="1604" w:name="_Toc394779527"/>
      <w:r>
        <w:t>Minimum Software Requirements</w:t>
      </w:r>
      <w:bookmarkEnd w:id="1604"/>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lastRenderedPageBreak/>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1605" w:name="_Toc394779528"/>
      <w:r>
        <w:t>Minimum Hardware Requirements</w:t>
      </w:r>
      <w:bookmarkEnd w:id="1605"/>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1606" w:name="_Toc394779529"/>
      <w:r w:rsidRPr="00EF6E7F">
        <w:lastRenderedPageBreak/>
        <w:t>Reference</w:t>
      </w:r>
      <w:r w:rsidR="00EB29CB">
        <w:t>s</w:t>
      </w:r>
      <w:bookmarkEnd w:id="1606"/>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r w:rsidRPr="0027470C">
        <w:rPr>
          <w:highlight w:val="white"/>
        </w:rPr>
        <w:t xml:space="preserve">alias-i. (2011). What is lingpipe?.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Apache Software Foundation. (2010). Welcome to apache opennlp.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5FCE033B" w14:textId="4A0999BB" w:rsidR="61CC1311" w:rsidRPr="0027470C" w:rsidDel="000811C1" w:rsidRDefault="24673D09" w:rsidP="00146BE4">
      <w:pPr>
        <w:pStyle w:val="Reference"/>
        <w:rPr>
          <w:del w:id="1607" w:author="Vilson Lu" w:date="2014-07-21T16:22:00Z"/>
        </w:rPr>
      </w:pPr>
      <w:r w:rsidRPr="0027470C">
        <w:t>Aw, A., Zhang, M., Xiao, J., &amp; Su, J. (2006, July). A phrase-based statistical model for SMS text normalization. In Proceedings of the COLING/ACL on Main conference poster sessions (pp. 33-40). Association for Computational Linguistics.</w:t>
      </w:r>
    </w:p>
    <w:p w14:paraId="72F60D31" w14:textId="77777777" w:rsidR="00E87FD4" w:rsidRDefault="00E87FD4" w:rsidP="00146BE4">
      <w:pPr>
        <w:pStyle w:val="Reference"/>
        <w:rPr>
          <w:ins w:id="1608" w:author="Vilson Lu" w:date="2014-07-21T16:22:00Z"/>
        </w:rPr>
      </w:pPr>
    </w:p>
    <w:p w14:paraId="6D5B7DB0" w14:textId="77777777" w:rsidR="000811C1" w:rsidRDefault="000811C1" w:rsidP="00146BE4">
      <w:pPr>
        <w:pStyle w:val="Reference"/>
        <w:rPr>
          <w:ins w:id="1609" w:author="Vilson Lu" w:date="2014-07-21T16:22:00Z"/>
        </w:rPr>
      </w:pPr>
    </w:p>
    <w:p w14:paraId="784EA365" w14:textId="77777777" w:rsidR="000811C1" w:rsidRPr="00DC0596" w:rsidRDefault="000811C1">
      <w:pPr>
        <w:pStyle w:val="Reference"/>
        <w:rPr>
          <w:ins w:id="1610" w:author="Vilson Lu" w:date="2014-07-21T16:22:00Z"/>
        </w:rPr>
        <w:pPrChange w:id="1611" w:author="Vilson Lu" w:date="2014-07-21T16:23:00Z">
          <w:pPr>
            <w:pStyle w:val="Content"/>
          </w:pPr>
        </w:pPrChange>
      </w:pPr>
      <w:ins w:id="1612" w:author="Vilson Lu" w:date="2014-07-21T16:22:00Z">
        <w:r w:rsidRPr="00DC0596">
          <w:t>Bollen, J., Mao, H., &amp; Zeng, X. (2011). Twitter mood predicts the stock market. Journal of Computational Science, 2(1), 1-8.</w:t>
        </w:r>
      </w:ins>
    </w:p>
    <w:p w14:paraId="69F1B236" w14:textId="77777777" w:rsidR="000811C1" w:rsidRPr="002A19D8" w:rsidRDefault="000811C1" w:rsidP="008B185B">
      <w:pPr>
        <w:pStyle w:val="Reference"/>
      </w:pPr>
    </w:p>
    <w:p w14:paraId="005DA88D" w14:textId="24F47847" w:rsidR="00FC18F2" w:rsidRPr="0027470C" w:rsidRDefault="24F47847" w:rsidP="00146BE4">
      <w:pPr>
        <w:pStyle w:val="Reference"/>
      </w:pPr>
      <w:r w:rsidRPr="0027470C">
        <w:t>Bontcheva, K., Derczynski, L., Funk, A., Greenwood, M.A., Maynard, D., Aswani, N. TwitIE: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r w:rsidRPr="0027470C">
        <w:t>Bradlee,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Magpantay,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Default="78976BC7" w:rsidP="00146BE4">
      <w:pPr>
        <w:pStyle w:val="Reference"/>
        <w:rPr>
          <w:ins w:id="1613" w:author="Vilson Lu" w:date="2014-07-21T16:26:00Z"/>
        </w:rPr>
      </w:pPr>
      <w:r w:rsidRPr="0027470C">
        <w:rPr>
          <w:highlight w:val="white"/>
        </w:rPr>
        <w:t>Cheng, T. T., Cua, J. L., Tan, M. D., Yao, K. G., &amp; Roxas, R. E. (2009, October). Information extraction from legal documents. In Natural Language Processing, 2009. NLP'09. Eighth International Symposium on (pp. 157-162). IEEE.</w:t>
      </w:r>
    </w:p>
    <w:p w14:paraId="7B596A4C" w14:textId="77777777" w:rsidR="000811C1" w:rsidRPr="002A19D8" w:rsidRDefault="000811C1" w:rsidP="002A19D8">
      <w:pPr>
        <w:pStyle w:val="Reference"/>
      </w:pPr>
    </w:p>
    <w:p w14:paraId="665C3B3C" w14:textId="77777777" w:rsidR="000811C1" w:rsidRPr="00DC0596" w:rsidRDefault="000811C1">
      <w:pPr>
        <w:pStyle w:val="Reference"/>
        <w:rPr>
          <w:ins w:id="1614" w:author="Vilson Lu" w:date="2014-07-21T16:26:00Z"/>
        </w:rPr>
        <w:pPrChange w:id="1615" w:author="Vilson Lu" w:date="2014-07-21T16:26:00Z">
          <w:pPr>
            <w:pStyle w:val="Content"/>
          </w:pPr>
        </w:pPrChange>
      </w:pPr>
      <w:ins w:id="1616" w:author="Vilson Lu" w:date="2014-07-21T16:26:00Z">
        <w:r w:rsidRPr="00DC0596">
          <w:t>Chew, C., &amp; Eysenbach, G. (2010). Pandemics in the age of Twitter: content analysis of Tweets during the 2009 H1N1 outbreak. PloS one, 5(11), e14118.</w:t>
        </w:r>
      </w:ins>
    </w:p>
    <w:p w14:paraId="2A2680A1" w14:textId="77777777" w:rsidR="00734E39" w:rsidRDefault="00734E39" w:rsidP="00146BE4">
      <w:pPr>
        <w:pStyle w:val="Reference"/>
        <w:rPr>
          <w:ins w:id="1617" w:author="Vilson Lu" w:date="2014-07-21T13:32:00Z"/>
        </w:rPr>
      </w:pPr>
    </w:p>
    <w:p w14:paraId="40AC3016" w14:textId="7198325A" w:rsidR="005651B5" w:rsidRDefault="005651B5" w:rsidP="00146BE4">
      <w:pPr>
        <w:pStyle w:val="Reference"/>
        <w:rPr>
          <w:ins w:id="1618" w:author="Vilson Lu" w:date="2014-07-21T13:32:00Z"/>
        </w:rPr>
      </w:pPr>
      <w:ins w:id="1619" w:author="Vilson Lu" w:date="2014-07-21T13:32:00Z">
        <w:r>
          <w:rPr>
            <w:color w:val="222222"/>
          </w:rPr>
          <w:t>Choy, M., Cheong, M., Laik, M. N., &amp; Shung, K. P. (2012). US Presidential Election 2012 Prediction using Census Corrected Twitter Model.</w:t>
        </w:r>
        <w:r>
          <w:rPr>
            <w:rStyle w:val="apple-converted-space"/>
            <w:color w:val="222222"/>
          </w:rPr>
          <w:t> </w:t>
        </w:r>
        <w:r>
          <w:rPr>
            <w:i/>
            <w:iCs/>
            <w:color w:val="222222"/>
          </w:rPr>
          <w:t>arXiv preprint arXiv:1211.0938</w:t>
        </w:r>
        <w:r>
          <w:rPr>
            <w:color w:val="222222"/>
          </w:rPr>
          <w:t>.</w:t>
        </w:r>
      </w:ins>
    </w:p>
    <w:p w14:paraId="28BD9CF3" w14:textId="77777777" w:rsidR="005651B5" w:rsidRPr="0027470C" w:rsidRDefault="005651B5" w:rsidP="00146BE4">
      <w:pPr>
        <w:pStyle w:val="Reference"/>
      </w:pPr>
    </w:p>
    <w:p w14:paraId="22216D24" w14:textId="294F2CEA" w:rsidR="00734E39" w:rsidRPr="0027470C" w:rsidRDefault="00734E39" w:rsidP="00146BE4">
      <w:pPr>
        <w:pStyle w:val="Reference"/>
      </w:pPr>
      <w:r w:rsidRPr="0027470C">
        <w:rPr>
          <w:lang w:val="en-PH"/>
        </w:rPr>
        <w:t>Califf,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Default="61CC1311" w:rsidP="00F25033">
      <w:pPr>
        <w:ind w:left="1440" w:hanging="720"/>
        <w:rPr>
          <w:ins w:id="1620" w:author="Vilson Lu" w:date="2014-07-21T16:27:00Z"/>
          <w:rFonts w:eastAsia="Arial"/>
        </w:rPr>
      </w:pPr>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141730BE" w14:textId="77777777" w:rsidR="006C3084" w:rsidRPr="0027470C" w:rsidRDefault="006C3084" w:rsidP="00F25033">
      <w:pPr>
        <w:ind w:left="1440" w:hanging="720"/>
      </w:pPr>
    </w:p>
    <w:p w14:paraId="6457B713" w14:textId="77777777" w:rsidR="006C3084" w:rsidRPr="00DC0596" w:rsidRDefault="006C3084">
      <w:pPr>
        <w:pStyle w:val="Reference"/>
        <w:rPr>
          <w:ins w:id="1621" w:author="Vilson Lu" w:date="2014-07-21T16:27:00Z"/>
        </w:rPr>
        <w:pPrChange w:id="1622" w:author="Vilson Lu" w:date="2014-07-21T16:27:00Z">
          <w:pPr>
            <w:pStyle w:val="Content"/>
          </w:pPr>
        </w:pPrChange>
      </w:pPr>
      <w:ins w:id="1623" w:author="Vilson Lu" w:date="2014-07-21T16:27:00Z">
        <w:r w:rsidRPr="00DC0596">
          <w:lastRenderedPageBreak/>
          <w:t>Culnan, M. J., McHugh, P. J., &amp; Zubillaga, J. I. (2010). How large US companies can use Twitter and other social media to gain business value. MIS Quarterly Executive, 9(4), 243-259.</w:t>
        </w:r>
      </w:ins>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engineering.Computers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EC3901" w:rsidRDefault="007441E2">
      <w:pPr>
        <w:ind w:left="1440" w:hanging="720"/>
        <w:rPr>
          <w:ins w:id="1624" w:author="Vilson Lu" w:date="2014-07-21T14:17:00Z"/>
        </w:rPr>
        <w:pPrChange w:id="1625" w:author="Vilson Lu" w:date="2014-07-21T14:17:00Z">
          <w:pPr>
            <w:pStyle w:val="Reference"/>
          </w:pPr>
        </w:pPrChange>
      </w:pPr>
    </w:p>
    <w:p w14:paraId="7CB4A04A" w14:textId="5156E6EC" w:rsidR="00622A36" w:rsidRPr="00EC3901" w:rsidRDefault="00622A36">
      <w:pPr>
        <w:ind w:left="1440" w:hanging="720"/>
        <w:pPrChange w:id="1626" w:author="Vilson Lu" w:date="2014-07-21T14:17:00Z">
          <w:pPr>
            <w:pStyle w:val="Reference"/>
          </w:pPr>
        </w:pPrChange>
      </w:pPr>
      <w:ins w:id="1627" w:author="Vilson Lu" w:date="2014-07-21T14:17:00Z">
        <w:r w:rsidRPr="00622A36">
          <w:rPr>
            <w:rPrChange w:id="1628" w:author="Vilson Lu" w:date="2014-07-21T14:17:00Z">
              <w:rPr>
                <w:color w:val="222222"/>
              </w:rPr>
            </w:rPrChange>
          </w:rPr>
          <w:t>Davis, J., &amp; Goadrich, M. (2006, June). The relationship between Precision-Recall and ROC curves. In Proceedings of the 23rd international conference on Machine learning (pp. 233-240). ACM.</w:t>
        </w:r>
      </w:ins>
    </w:p>
    <w:p w14:paraId="04E57322" w14:textId="77777777" w:rsidR="007441E2" w:rsidRPr="0027470C" w:rsidRDefault="007441E2" w:rsidP="007441E2"/>
    <w:p w14:paraId="717EA170" w14:textId="77777777" w:rsidR="007441E2" w:rsidRPr="0027470C" w:rsidRDefault="007441E2" w:rsidP="00146BE4">
      <w:pPr>
        <w:pStyle w:val="Reference"/>
      </w:pPr>
      <w:r w:rsidRPr="0027470C">
        <w:t>Dimitrov, M. (2005). A Lightweight Approach to Coreference Resolution for Named Entities in Text Marin Dimitrov, Kalina Bontcheva,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Dung, T. Q., &amp; Kameyama, W. (2007, March). A proposal of ontology-based health care information extraction system: Vnhies.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r w:rsidRPr="0027470C">
        <w:rPr>
          <w:highlight w:val="white"/>
        </w:rPr>
        <w:t>Freitag,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r w:rsidRPr="00146BE4">
        <w:t>Freitag, D., &amp; McCallum, A. 1999. Information Extraction with HMMs and Shrinkage.In: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r w:rsidRPr="0027470C">
        <w:rPr>
          <w:highlight w:val="white"/>
        </w:rPr>
        <w:t>Gao, H., Barbier, G., &amp; Goolsby, R. (2011). Harnessing the crowdsourcing power of social media for disaster relief. Intelligent Systems, IEEE, 26(3), 10-14. doi: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r w:rsidRPr="0027470C">
        <w:rPr>
          <w:highlight w:val="white"/>
        </w:rPr>
        <w:t xml:space="preserve">Ghedin, G. (2011, November 16). A social media lesson. from the philippines. Retrieved from </w:t>
      </w:r>
      <w:hyperlink r:id="rId40">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Default="7E96C408" w:rsidP="00146BE4">
      <w:pPr>
        <w:pStyle w:val="Reference"/>
        <w:rPr>
          <w:ins w:id="1629" w:author="Vilson Lu" w:date="2014-07-21T16:25:00Z"/>
        </w:rPr>
      </w:pPr>
      <w:r w:rsidRPr="0027470C">
        <w:rPr>
          <w:highlight w:val="white"/>
        </w:rPr>
        <w:t>Grishman, R. (1997). Information extraction: Techniques and challenges. InInformation Extraction A Multidisciplinary Approach to an Emerging Information Technology (pp. 10-27). Springer Berlin Heidelberg.</w:t>
      </w:r>
    </w:p>
    <w:p w14:paraId="1FA92B60" w14:textId="77777777" w:rsidR="000811C1" w:rsidRPr="0027470C" w:rsidRDefault="000811C1" w:rsidP="00146BE4">
      <w:pPr>
        <w:pStyle w:val="Reference"/>
      </w:pPr>
    </w:p>
    <w:p w14:paraId="71F002D2" w14:textId="77777777" w:rsidR="000811C1" w:rsidRPr="00DC0596" w:rsidRDefault="000811C1">
      <w:pPr>
        <w:pStyle w:val="Reference"/>
        <w:rPr>
          <w:ins w:id="1630" w:author="Vilson Lu" w:date="2014-07-21T16:25:00Z"/>
        </w:rPr>
        <w:pPrChange w:id="1631" w:author="Vilson Lu" w:date="2014-07-21T16:25:00Z">
          <w:pPr>
            <w:pStyle w:val="Content"/>
          </w:pPr>
        </w:pPrChange>
      </w:pPr>
      <w:ins w:id="1632" w:author="Vilson Lu" w:date="2014-07-21T16:25:00Z">
        <w:r w:rsidRPr="00DC0596">
          <w:lastRenderedPageBreak/>
          <w:t>Grosseck, G., &amp; Holotescu, C. (2008, April). Can we use Twitter for educational activities. In 4th international scientific conference, eLearning and software for education, Bucharest, Romania.</w:t>
        </w:r>
      </w:ins>
    </w:p>
    <w:p w14:paraId="7B6F8D49" w14:textId="77777777" w:rsidR="00E87FD4" w:rsidRPr="0027470C" w:rsidRDefault="00E87FD4" w:rsidP="00146BE4">
      <w:pPr>
        <w:pStyle w:val="Reference"/>
      </w:pPr>
    </w:p>
    <w:p w14:paraId="018C1558" w14:textId="4B26B27B" w:rsidR="00E87FD4" w:rsidRDefault="7E96C408" w:rsidP="00146BE4">
      <w:pPr>
        <w:pStyle w:val="Reference"/>
        <w:rPr>
          <w:ins w:id="1633" w:author="Vilson Lu" w:date="2014-07-21T16:26:00Z"/>
        </w:rPr>
      </w:pPr>
      <w:r w:rsidRPr="0027470C">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p>
    <w:p w14:paraId="3B97E7EB" w14:textId="77777777" w:rsidR="000811C1" w:rsidRPr="0027470C" w:rsidRDefault="000811C1" w:rsidP="00146BE4">
      <w:pPr>
        <w:pStyle w:val="Reference"/>
      </w:pPr>
    </w:p>
    <w:p w14:paraId="332207F4" w14:textId="77777777" w:rsidR="000811C1" w:rsidRPr="00DC0596" w:rsidRDefault="000811C1">
      <w:pPr>
        <w:pStyle w:val="Reference"/>
        <w:rPr>
          <w:ins w:id="1634" w:author="Vilson Lu" w:date="2014-07-21T16:26:00Z"/>
        </w:rPr>
        <w:pPrChange w:id="1635" w:author="Vilson Lu" w:date="2014-07-21T16:26:00Z">
          <w:pPr>
            <w:pStyle w:val="Content"/>
          </w:pPr>
        </w:pPrChange>
      </w:pPr>
      <w:ins w:id="1636" w:author="Vilson Lu" w:date="2014-07-21T16:26:00Z">
        <w:r w:rsidRPr="00DC0596">
          <w:t>Hawn, C. (2009). Take two aspirin and tweet me in the morning: how Twitter, Facebook, and other social media are reshaping health care. Health affairs, 28(2), 361-368.</w:t>
        </w:r>
      </w:ins>
    </w:p>
    <w:p w14:paraId="2CD995DD" w14:textId="77777777" w:rsidR="00EF468C" w:rsidRDefault="00EF468C" w:rsidP="00146BE4">
      <w:pPr>
        <w:pStyle w:val="Reference"/>
        <w:rPr>
          <w:ins w:id="1637" w:author="Vilson Lu" w:date="2014-07-21T13:36:00Z"/>
          <w:color w:val="222222"/>
        </w:rPr>
      </w:pPr>
    </w:p>
    <w:p w14:paraId="4B2E8503" w14:textId="19F859F1" w:rsidR="00FF06ED" w:rsidRPr="00FF06ED" w:rsidRDefault="00FF06ED">
      <w:pPr>
        <w:tabs>
          <w:tab w:val="left" w:pos="1440"/>
        </w:tabs>
        <w:ind w:left="1440" w:hanging="720"/>
        <w:rPr>
          <w:ins w:id="1638" w:author="Vilson Lu" w:date="2014-07-21T13:36:00Z"/>
          <w:rPrChange w:id="1639" w:author="Vilson Lu" w:date="2014-07-21T13:36:00Z">
            <w:rPr>
              <w:ins w:id="1640" w:author="Vilson Lu" w:date="2014-07-21T13:36:00Z"/>
              <w:color w:val="222222"/>
            </w:rPr>
          </w:rPrChange>
        </w:rPr>
        <w:pPrChange w:id="1641" w:author="Vilson Lu" w:date="2014-07-21T13:36:00Z">
          <w:pPr>
            <w:pStyle w:val="Reference"/>
          </w:pPr>
        </w:pPrChange>
      </w:pPr>
      <w:ins w:id="1642" w:author="Vilson Lu" w:date="2014-07-21T13:36:00Z">
        <w:r w:rsidRPr="00AE4C26">
          <w:t>Hripcsak, G., &amp; Rothschild, A. S. (2005). Agreement, the f-measure, and reliability in information retrieval. Journal of the American Medical Informatics Association, 12(3), 296-298.</w:t>
        </w:r>
      </w:ins>
    </w:p>
    <w:p w14:paraId="52B1B468" w14:textId="77777777" w:rsidR="00FF06ED" w:rsidRDefault="00FF06ED" w:rsidP="00146BE4">
      <w:pPr>
        <w:pStyle w:val="Reference"/>
        <w:rPr>
          <w:ins w:id="1643" w:author="Vilson Lu" w:date="2014-07-21T13:30:00Z"/>
          <w:color w:val="222222"/>
        </w:rPr>
      </w:pPr>
    </w:p>
    <w:p w14:paraId="761B9321" w14:textId="4C106AAF" w:rsidR="00E87FD4" w:rsidRPr="00FF06ED" w:rsidRDefault="00EF468C" w:rsidP="00146BE4">
      <w:pPr>
        <w:pStyle w:val="Reference"/>
        <w:rPr>
          <w:ins w:id="1644" w:author="Vilson Lu" w:date="2014-07-21T13:30:00Z"/>
        </w:rPr>
      </w:pPr>
      <w:ins w:id="1645" w:author="Vilson Lu" w:date="2014-07-21T13:30:00Z">
        <w:r w:rsidRPr="00FF06ED">
          <w:rPr>
            <w:rPrChange w:id="1646" w:author="Vilson Lu" w:date="2014-07-21T13:36:00Z">
              <w:rPr>
                <w:color w:val="222222"/>
              </w:rPr>
            </w:rPrChange>
          </w:rPr>
          <w:t>Imran, M., Elbassuoni, S., Castillo, C., Diaz, F., &amp; Meier, P. (2013, May). Practical extraction of disaster-relevant information from social media. In</w:t>
        </w:r>
        <w:r w:rsidRPr="00FF06ED">
          <w:rPr>
            <w:i/>
            <w:iCs/>
            <w:rPrChange w:id="1647" w:author="Vilson Lu" w:date="2014-07-21T13:36:00Z">
              <w:rPr>
                <w:i/>
                <w:iCs/>
                <w:color w:val="222222"/>
              </w:rPr>
            </w:rPrChange>
          </w:rPr>
          <w:t>Proceedings of the 22nd international conference on World Wide Web companion</w:t>
        </w:r>
        <w:r w:rsidRPr="00FF06ED">
          <w:rPr>
            <w:rStyle w:val="apple-converted-space"/>
            <w:rPrChange w:id="1648" w:author="Vilson Lu" w:date="2014-07-21T13:36:00Z">
              <w:rPr>
                <w:rStyle w:val="apple-converted-space"/>
                <w:color w:val="222222"/>
              </w:rPr>
            </w:rPrChange>
          </w:rPr>
          <w:t> </w:t>
        </w:r>
        <w:r w:rsidRPr="00FF06ED">
          <w:rPr>
            <w:rPrChange w:id="1649" w:author="Vilson Lu" w:date="2014-07-21T13:36:00Z">
              <w:rPr>
                <w:color w:val="222222"/>
              </w:rPr>
            </w:rPrChange>
          </w:rPr>
          <w:t>(pp. 1021-1024). International World Wide Web Conferences Steering Committee.</w:t>
        </w:r>
      </w:ins>
    </w:p>
    <w:p w14:paraId="1DF231B0" w14:textId="77777777" w:rsidR="00EF468C" w:rsidRPr="00FF06ED" w:rsidRDefault="00EF468C" w:rsidP="00146BE4">
      <w:pPr>
        <w:pStyle w:val="Reference"/>
      </w:pPr>
    </w:p>
    <w:p w14:paraId="5B2ED27D" w14:textId="3C213627" w:rsidR="00E87FD4" w:rsidRDefault="7E96C408" w:rsidP="00146BE4">
      <w:pPr>
        <w:pStyle w:val="Reference"/>
        <w:rPr>
          <w:ins w:id="1650" w:author="Vilson Lu" w:date="2014-07-21T16:23:00Z"/>
        </w:rPr>
      </w:pPr>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p>
    <w:p w14:paraId="58C95933" w14:textId="77777777" w:rsidR="000811C1" w:rsidRDefault="000811C1" w:rsidP="00146BE4">
      <w:pPr>
        <w:pStyle w:val="Reference"/>
        <w:rPr>
          <w:ins w:id="1651" w:author="Vilson Lu" w:date="2014-07-21T13:28:00Z"/>
        </w:rPr>
      </w:pPr>
    </w:p>
    <w:p w14:paraId="2180DA6D" w14:textId="77777777" w:rsidR="00EF468C" w:rsidDel="000811C1" w:rsidRDefault="00EF468C">
      <w:pPr>
        <w:pStyle w:val="Reference"/>
        <w:ind w:left="0" w:firstLine="0"/>
        <w:rPr>
          <w:del w:id="1652" w:author="Vilson Lu" w:date="2014-07-21T13:29:00Z"/>
        </w:rPr>
        <w:pPrChange w:id="1653" w:author="Vilson Lu" w:date="2014-07-21T13:29:00Z">
          <w:pPr>
            <w:pStyle w:val="Reference"/>
          </w:pPr>
        </w:pPrChange>
      </w:pPr>
    </w:p>
    <w:p w14:paraId="1431E275" w14:textId="77777777" w:rsidR="000811C1" w:rsidRDefault="000811C1">
      <w:pPr>
        <w:pStyle w:val="Reference"/>
        <w:rPr>
          <w:ins w:id="1654" w:author="Vilson Lu" w:date="2014-07-21T16:24:00Z"/>
        </w:rPr>
        <w:pPrChange w:id="1655" w:author="Vilson Lu" w:date="2014-07-21T16:23:00Z">
          <w:pPr>
            <w:pStyle w:val="Content"/>
          </w:pPr>
        </w:pPrChange>
      </w:pPr>
      <w:ins w:id="1656" w:author="Vilson Lu" w:date="2014-07-21T16:23:00Z">
        <w:r w:rsidRPr="00DC0596">
          <w:t>Jansen, B. J., Zhang, M., Sobel, K., &amp; Chowdury, A. (2009). Twitter power: Tweets as electronic word of mouth. Journal of the American society for information science and technology, 60(11), 2169-2188.</w:t>
        </w:r>
      </w:ins>
    </w:p>
    <w:p w14:paraId="33045B22" w14:textId="77777777" w:rsidR="000811C1" w:rsidRDefault="000811C1">
      <w:pPr>
        <w:pStyle w:val="Reference"/>
        <w:rPr>
          <w:ins w:id="1657" w:author="Vilson Lu" w:date="2014-07-21T16:24:00Z"/>
        </w:rPr>
        <w:pPrChange w:id="1658" w:author="Vilson Lu" w:date="2014-07-21T16:23:00Z">
          <w:pPr>
            <w:pStyle w:val="Content"/>
          </w:pPr>
        </w:pPrChange>
      </w:pPr>
    </w:p>
    <w:p w14:paraId="44592F65" w14:textId="77777777" w:rsidR="000811C1" w:rsidRPr="00DC0596" w:rsidRDefault="000811C1">
      <w:pPr>
        <w:pStyle w:val="Reference"/>
        <w:rPr>
          <w:ins w:id="1659" w:author="Vilson Lu" w:date="2014-07-21T16:24:00Z"/>
        </w:rPr>
        <w:pPrChange w:id="1660" w:author="Vilson Lu" w:date="2014-07-21T16:24:00Z">
          <w:pPr>
            <w:pStyle w:val="Content"/>
          </w:pPr>
        </w:pPrChange>
      </w:pPr>
      <w:ins w:id="1661" w:author="Vilson Lu" w:date="2014-07-21T16:24:00Z">
        <w:r w:rsidRPr="00DC0596">
          <w:t>Junco, R., Heiberger, G., &amp; Loken, E. (2011). The effect of Twitter on college student engagement and grades. Journal of Computer Assisted Learning, 27(2), 119-132.</w:t>
        </w:r>
      </w:ins>
    </w:p>
    <w:p w14:paraId="4DF1C170" w14:textId="77777777" w:rsidR="00D024E4" w:rsidRPr="0027470C" w:rsidRDefault="00D024E4">
      <w:pPr>
        <w:pStyle w:val="Reference"/>
        <w:ind w:left="0" w:firstLine="0"/>
        <w:pPrChange w:id="1662" w:author="Vilson Lu" w:date="2014-07-21T13:29:00Z">
          <w:pPr>
            <w:pStyle w:val="Reference"/>
          </w:pPr>
        </w:pPrChange>
      </w:pPr>
    </w:p>
    <w:p w14:paraId="2878830D" w14:textId="6CA34097" w:rsidR="00D024E4" w:rsidRPr="0027470C" w:rsidRDefault="00D024E4" w:rsidP="00146BE4">
      <w:pPr>
        <w:pStyle w:val="Reference"/>
      </w:pPr>
      <w:r w:rsidRPr="0027470C">
        <w:t>Ko, H. (1998). Empirical assembly sequence planning: A multistrategy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Raghavan, S., &amp; Reiss, F. SystemT: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t>Lim, N. R., New, J. C., Ngo, M. A., Sy,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t>Lee, J. B., Ybañez, M., De Leon, M. M., Estuar,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Lee, Y. S., &amp; Geierhos, M. (2009). Business specific online information extraction from german websites. In Gelbukh, A. (Eds.), CICLing (pp. 369-381). Germany: Springer-Verlag Berlin Heidelberg.</w:t>
      </w:r>
    </w:p>
    <w:p w14:paraId="76157A91" w14:textId="77777777" w:rsidR="00431AB1" w:rsidRPr="0027470C" w:rsidRDefault="00431AB1" w:rsidP="00146BE4">
      <w:pPr>
        <w:pStyle w:val="Reference"/>
      </w:pPr>
    </w:p>
    <w:p w14:paraId="32631302" w14:textId="77777777" w:rsidR="00431AB1" w:rsidRDefault="00431AB1" w:rsidP="00146BE4">
      <w:pPr>
        <w:pStyle w:val="Reference"/>
        <w:rPr>
          <w:ins w:id="1663" w:author="Vilson Lu" w:date="2014-07-21T13:38:00Z"/>
        </w:rPr>
      </w:pPr>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p>
    <w:p w14:paraId="139E1254" w14:textId="77777777" w:rsidR="00FF06ED" w:rsidRDefault="00FF06ED" w:rsidP="00146BE4">
      <w:pPr>
        <w:pStyle w:val="Reference"/>
        <w:rPr>
          <w:ins w:id="1664" w:author="Vilson Lu" w:date="2014-07-21T13:38:00Z"/>
        </w:rPr>
      </w:pPr>
    </w:p>
    <w:p w14:paraId="7D9D38EF" w14:textId="77777777" w:rsidR="00FF06ED" w:rsidRDefault="00FF06ED" w:rsidP="00FF06ED">
      <w:pPr>
        <w:ind w:left="1440" w:hanging="720"/>
        <w:rPr>
          <w:ins w:id="1665" w:author="Vilson Lu" w:date="2014-07-21T13:38:00Z"/>
        </w:rPr>
      </w:pPr>
      <w:ins w:id="1666" w:author="Vilson Lu" w:date="2014-07-21T13:38:00Z">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ins>
    </w:p>
    <w:p w14:paraId="007402D4" w14:textId="77777777" w:rsidR="00FF06ED" w:rsidRPr="0027470C" w:rsidDel="00FF06ED" w:rsidRDefault="00FF06ED" w:rsidP="00146BE4">
      <w:pPr>
        <w:pStyle w:val="Reference"/>
        <w:rPr>
          <w:del w:id="1667" w:author="Vilson Lu" w:date="2014-07-21T13:38:00Z"/>
        </w:rPr>
      </w:pP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r w:rsidRPr="0027470C">
        <w:rPr>
          <w:highlight w:val="white"/>
        </w:rPr>
        <w:t>Manguilimotan, E., &amp; Matsumoto, Y. (2009). Factors affecting part-of-speech tagging for tagalog.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2C3A03A8" w14:textId="05AB769E" w:rsidR="00EF468C" w:rsidRDefault="00EF468C" w:rsidP="00146BE4">
      <w:pPr>
        <w:pStyle w:val="Reference"/>
        <w:rPr>
          <w:ins w:id="1668" w:author="Vilson Lu" w:date="2014-07-21T13:29:00Z"/>
          <w:highlight w:val="white"/>
        </w:rPr>
      </w:pPr>
      <w:ins w:id="1669" w:author="Vilson Lu" w:date="2014-07-21T13:29:00Z">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ins>
    </w:p>
    <w:p w14:paraId="48AB01B2" w14:textId="77777777" w:rsidR="00EF468C" w:rsidRDefault="00EF468C" w:rsidP="00146BE4">
      <w:pPr>
        <w:pStyle w:val="Reference"/>
        <w:rPr>
          <w:ins w:id="1670" w:author="Vilson Lu" w:date="2014-07-21T13:29:00Z"/>
          <w:highlight w:val="white"/>
        </w:rPr>
      </w:pPr>
    </w:p>
    <w:p w14:paraId="0895DD48" w14:textId="22DC8DDC" w:rsidR="00E87FD4" w:rsidRPr="0027470C" w:rsidRDefault="7E96C408" w:rsidP="00146BE4">
      <w:pPr>
        <w:pStyle w:val="Reference"/>
      </w:pPr>
      <w:r w:rsidRPr="0027470C">
        <w:rPr>
          <w:highlight w:val="white"/>
        </w:rPr>
        <w:t>Maynard, D., Bontcheva, K., &amp; Rout, D. (2012). Challenges in developing opinion mining tools for social media. Proceedings of@ NLP can u tag# user_generated_content.</w:t>
      </w:r>
    </w:p>
    <w:p w14:paraId="64B6D665" w14:textId="77777777" w:rsidR="008D169E" w:rsidRPr="00EC3901" w:rsidRDefault="008D169E">
      <w:pPr>
        <w:ind w:left="1440" w:hanging="720"/>
        <w:rPr>
          <w:ins w:id="1671" w:author="Vilson Lu" w:date="2014-07-21T14:11:00Z"/>
        </w:rPr>
        <w:pPrChange w:id="1672" w:author="Vilson Lu" w:date="2014-07-21T14:11:00Z">
          <w:pPr>
            <w:pStyle w:val="Reference"/>
          </w:pPr>
        </w:pPrChange>
      </w:pPr>
    </w:p>
    <w:p w14:paraId="07E3C729" w14:textId="5EF3AE6D" w:rsidR="00622A36" w:rsidRPr="00EC3901" w:rsidRDefault="00622A36">
      <w:pPr>
        <w:ind w:left="1440" w:hanging="720"/>
        <w:rPr>
          <w:ins w:id="1673" w:author="Vilson Lu" w:date="2014-07-21T14:11:00Z"/>
        </w:rPr>
        <w:pPrChange w:id="1674" w:author="Vilson Lu" w:date="2014-07-21T14:11:00Z">
          <w:pPr>
            <w:pStyle w:val="Reference"/>
          </w:pPr>
        </w:pPrChange>
      </w:pPr>
      <w:ins w:id="1675" w:author="Vilson Lu" w:date="2014-07-21T14:11:00Z">
        <w:r w:rsidRPr="00622A36">
          <w:rPr>
            <w:rPrChange w:id="1676" w:author="Vilson Lu" w:date="2014-07-21T14:12:00Z">
              <w:rPr>
                <w:color w:val="222222"/>
              </w:rPr>
            </w:rPrChange>
          </w:rPr>
          <w:t>Maynard, D., Peters, W., &amp; Li, Y. (2006, May). Metrics for evaluation of ontology-based information extraction. In International world wide web conference.</w:t>
        </w:r>
      </w:ins>
    </w:p>
    <w:p w14:paraId="485C1D4D" w14:textId="77777777" w:rsidR="00622A36" w:rsidRPr="0027470C" w:rsidRDefault="00622A36"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r w:rsidRPr="0027470C">
        <w:t>N´edellec C., Nazarenko A., &amp; Bossy R. (2009). Information extraction. In S. Staab &amp; R. Studer (Eds), Handbook on ontologies (pp 683-685). Dordecht: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r w:rsidRPr="0027470C">
        <w:rPr>
          <w:highlight w:val="white"/>
        </w:rPr>
        <w:t>Nebhi, K. (2012). Ontology-Based information extraction for french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r w:rsidRPr="0027470C">
        <w:t>OpenNLP, A. (2011). Apache Software Foundation.</w:t>
      </w:r>
      <w:r w:rsidRPr="0027470C">
        <w:rPr>
          <w:rStyle w:val="apple-converted-space"/>
        </w:rPr>
        <w:t> </w:t>
      </w:r>
      <w:r w:rsidRPr="0027470C">
        <w:t>URL http://opennlp. apache. org.</w:t>
      </w:r>
    </w:p>
    <w:p w14:paraId="65D8BADF" w14:textId="77777777" w:rsidR="00E829B3" w:rsidRDefault="00E829B3" w:rsidP="00146BE4">
      <w:pPr>
        <w:pStyle w:val="Reference"/>
      </w:pPr>
    </w:p>
    <w:p w14:paraId="4685E3BD" w14:textId="2A7E553C" w:rsidR="00E829B3" w:rsidRPr="0027470C" w:rsidRDefault="006C0D23" w:rsidP="00E829B3">
      <w:pPr>
        <w:pStyle w:val="Reference"/>
      </w:pPr>
      <w:hyperlink r:id="rId41">
        <w:r w:rsidR="00E829B3" w:rsidRPr="0027470C">
          <w:rPr>
            <w:highlight w:val="white"/>
          </w:rPr>
          <w:t xml:space="preserve">Özsu, M. T., &amp; Liu, L. (2009). Text Categorization. </w:t>
        </w:r>
      </w:hyperlink>
      <w:hyperlink r:id="rId42">
        <w:r w:rsidR="00E829B3" w:rsidRPr="0027470C">
          <w:rPr>
            <w:highlight w:val="white"/>
          </w:rPr>
          <w:t>Encyclopedia of database systems</w:t>
        </w:r>
      </w:hyperlink>
      <w:hyperlink r:id="rId43">
        <w:r w:rsidR="00E829B3" w:rsidRPr="0027470C">
          <w:rPr>
            <w:highlight w:val="white"/>
          </w:rPr>
          <w:t xml:space="preserve"> (p. 3044). New York: Springer.</w:t>
        </w:r>
      </w:hyperlink>
    </w:p>
    <w:p w14:paraId="6BE470EC" w14:textId="77777777" w:rsidR="00E87FD4" w:rsidRDefault="00E87FD4" w:rsidP="00146BE4">
      <w:pPr>
        <w:pStyle w:val="Reference"/>
        <w:rPr>
          <w:ins w:id="1677" w:author="Vilson Lu" w:date="2014-07-21T16:24:00Z"/>
        </w:rPr>
      </w:pPr>
    </w:p>
    <w:p w14:paraId="3FAC1F5A" w14:textId="77777777" w:rsidR="000811C1" w:rsidRPr="00DC0596" w:rsidRDefault="000811C1">
      <w:pPr>
        <w:pStyle w:val="Reference"/>
        <w:rPr>
          <w:ins w:id="1678" w:author="Vilson Lu" w:date="2014-07-21T16:24:00Z"/>
        </w:rPr>
        <w:pPrChange w:id="1679" w:author="Vilson Lu" w:date="2014-07-21T16:24:00Z">
          <w:pPr>
            <w:pStyle w:val="Content"/>
          </w:pPr>
        </w:pPrChange>
      </w:pPr>
      <w:ins w:id="1680" w:author="Vilson Lu" w:date="2014-07-21T16:24:00Z">
        <w:r w:rsidRPr="00DC0596">
          <w:t>Pak, A., &amp; Paroubek, P. (2010, May). Twitter as a Corpus for Sentiment Analysis and Opinion Mining. In LREC.</w:t>
        </w:r>
      </w:ins>
    </w:p>
    <w:p w14:paraId="002FAA7D" w14:textId="77777777" w:rsidR="000811C1" w:rsidRPr="0027470C" w:rsidRDefault="000811C1" w:rsidP="00146BE4">
      <w:pPr>
        <w:pStyle w:val="Reference"/>
      </w:pPr>
    </w:p>
    <w:p w14:paraId="35CCFD3B" w14:textId="53AAFD80" w:rsidR="00E87FD4" w:rsidRDefault="7E96C408" w:rsidP="00146BE4">
      <w:pPr>
        <w:pStyle w:val="Reference"/>
        <w:rPr>
          <w:ins w:id="1681" w:author="Vilson Lu" w:date="2014-07-21T16:25:00Z"/>
        </w:rPr>
      </w:pPr>
      <w:r w:rsidRPr="0027470C">
        <w:rPr>
          <w:highlight w:val="white"/>
        </w:rPr>
        <w:t>Pham, L. V., &amp; Pham, S. B. (2012, August). Information Extraction for Vietnamese Real Estate Advertisements. In Knowledge and Systems Engineering (KSE), 2012 Fourth International Conference on (pp. 181-186). IEEE.</w:t>
      </w:r>
    </w:p>
    <w:p w14:paraId="75D74D82" w14:textId="77777777" w:rsidR="000811C1" w:rsidRPr="0027470C" w:rsidRDefault="000811C1" w:rsidP="00146BE4">
      <w:pPr>
        <w:pStyle w:val="Reference"/>
      </w:pPr>
    </w:p>
    <w:p w14:paraId="7075E4CC" w14:textId="77777777" w:rsidR="000811C1" w:rsidRPr="00DC0596" w:rsidRDefault="000811C1">
      <w:pPr>
        <w:pStyle w:val="Reference"/>
        <w:rPr>
          <w:ins w:id="1682" w:author="Vilson Lu" w:date="2014-07-21T16:25:00Z"/>
        </w:rPr>
        <w:pPrChange w:id="1683" w:author="Vilson Lu" w:date="2014-07-21T16:25:00Z">
          <w:pPr>
            <w:pStyle w:val="Content"/>
          </w:pPr>
        </w:pPrChange>
      </w:pPr>
      <w:ins w:id="1684" w:author="Vilson Lu" w:date="2014-07-21T16:25:00Z">
        <w:r w:rsidRPr="00DC0596">
          <w:t>Phelan, O., McCarthy, K., &amp; Smyth, B. (2009, October). Using twitter to recommend real-time topical news. In Proceedings of the third ACM conference on Recommender systems (pp. 385-388). ACM.</w:t>
        </w:r>
      </w:ins>
    </w:p>
    <w:p w14:paraId="51D4EC31" w14:textId="77777777" w:rsidR="000811C1" w:rsidRPr="0027470C" w:rsidRDefault="000811C1" w:rsidP="008B5F90">
      <w:pPr>
        <w:pStyle w:val="Reference"/>
        <w:ind w:left="0" w:firstLine="0"/>
      </w:pPr>
    </w:p>
    <w:p w14:paraId="3B8926EA" w14:textId="49384D4C" w:rsidR="00D36E00" w:rsidRPr="0027470C" w:rsidRDefault="00D36E00" w:rsidP="00146BE4">
      <w:pPr>
        <w:pStyle w:val="Reference"/>
        <w:rPr>
          <w:rStyle w:val="Hyperlink"/>
          <w:color w:val="auto"/>
          <w:highlight w:val="white"/>
          <w:u w:val="none"/>
        </w:rPr>
      </w:pPr>
      <w:r w:rsidRPr="0027470C">
        <w:rPr>
          <w:highlight w:val="white"/>
        </w:rPr>
        <w:t xml:space="preserve">Poibeau, T. An Open Architecture for Multi-Domain Information Extraction. IAAI-01. Retrieved May 28, 2014, from </w:t>
      </w:r>
      <w:hyperlink r:id="rId44"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lastRenderedPageBreak/>
        <w:t>Ritter, A., Clark, S., &amp; Etzioni, O. (2011, July). Named entity recognition in tweets: an experimental study. In Proceedings of the Conference on Empirical Methods in Natural Language Processing (pp. 1524-1534). Association for Computational Linguistics.</w:t>
      </w:r>
    </w:p>
    <w:p w14:paraId="6E813DF2" w14:textId="77777777" w:rsidR="00EF6E7F" w:rsidRDefault="00EF6E7F" w:rsidP="00146BE4">
      <w:pPr>
        <w:pStyle w:val="Reference"/>
        <w:rPr>
          <w:ins w:id="1685" w:author="Vilson Lu" w:date="2014-07-21T15:54:00Z"/>
          <w:rStyle w:val="Hyperlink"/>
          <w:color w:val="auto"/>
          <w:highlight w:val="white"/>
          <w:u w:val="none"/>
        </w:rPr>
      </w:pPr>
    </w:p>
    <w:p w14:paraId="48C206D1" w14:textId="1AFB1751" w:rsidR="00D74E9B" w:rsidRPr="008B5F90" w:rsidRDefault="00D74E9B" w:rsidP="008B5F90">
      <w:pPr>
        <w:pStyle w:val="Reference"/>
        <w:rPr>
          <w:rStyle w:val="Hyperlink"/>
          <w:color w:val="auto"/>
          <w:u w:val="none"/>
        </w:rPr>
      </w:pPr>
      <w:ins w:id="1686" w:author="Vilson Lu" w:date="2014-07-21T15:54:00Z">
        <w:r w:rsidRPr="00DC0596">
          <w:t>Sakaki, T., Okazaki, M., &amp; Matsuo, Y. (2010, April). Earthquake shakes Twitter users: real-time event detection by social sensors. In Proceedings of the 19th international conference on World wide web (pp. 851-860). ACM.</w:t>
        </w:r>
        <w:r w:rsidRPr="00DC0596">
          <w:cr/>
        </w:r>
      </w:ins>
    </w:p>
    <w:p w14:paraId="6F326ADE" w14:textId="34894DDC" w:rsidR="00EF6E7F" w:rsidRPr="0027470C" w:rsidRDefault="00EF6E7F" w:rsidP="00146BE4">
      <w:pPr>
        <w:pStyle w:val="Reference"/>
        <w:rPr>
          <w:highlight w:val="white"/>
        </w:rPr>
      </w:pPr>
      <w:r w:rsidRPr="0027470C">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Onishi, T., Wengner, D., Amman, W., Ogallo, L., Beddington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facebook rules the internet. Retrieved from </w:t>
      </w:r>
      <w:hyperlink r:id="rId45">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philippine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r w:rsidRPr="0027470C">
        <w:rPr>
          <w:highlight w:val="white"/>
        </w:rPr>
        <w:t>Téllez-Valero, A., Montes-y-Gómez, M., &amp; Villaseñor-Pineda, L. (2005). A machine learning approach to information extraction. In Computational Linguistics and Intelligent Text Processing (pp. 539-547). Springer Berlin Heidelberg.</w:t>
      </w:r>
    </w:p>
    <w:p w14:paraId="51A1ECD8" w14:textId="77777777" w:rsidR="007104C5" w:rsidRDefault="007104C5" w:rsidP="00146BE4">
      <w:pPr>
        <w:pStyle w:val="Reference"/>
        <w:rPr>
          <w:ins w:id="1687" w:author="Vilson Lu" w:date="2014-07-21T16:24:00Z"/>
        </w:rPr>
      </w:pPr>
    </w:p>
    <w:p w14:paraId="083B1FC2" w14:textId="77777777" w:rsidR="000811C1" w:rsidRDefault="000811C1">
      <w:pPr>
        <w:pStyle w:val="Reference"/>
        <w:pPrChange w:id="1688" w:author="Vilson Lu" w:date="2014-07-21T16:24:00Z">
          <w:pPr>
            <w:pStyle w:val="Content"/>
          </w:pPr>
        </w:pPrChange>
      </w:pPr>
      <w:ins w:id="1689" w:author="Vilson Lu" w:date="2014-07-21T16:24:00Z">
        <w:r w:rsidRPr="00DC0596">
          <w:t>Tumasjan, A., Sprenger, T. O., Sandner, P. G., &amp; Welpe, I. M. (2010). Predicting Elections with Twitter: What 140 Characters Reveal about Political Sentiment. ICWSM, 10, 178-185.</w:t>
        </w:r>
      </w:ins>
    </w:p>
    <w:p w14:paraId="4BF6E42C" w14:textId="77777777" w:rsidR="00163EF7" w:rsidRDefault="00163EF7" w:rsidP="00163EF7">
      <w:pPr>
        <w:pStyle w:val="Reference"/>
      </w:pPr>
    </w:p>
    <w:p w14:paraId="599C576E" w14:textId="4962D6DD" w:rsidR="00163EF7" w:rsidRPr="00DC0596" w:rsidRDefault="00163EF7" w:rsidP="00163EF7">
      <w:pPr>
        <w:pStyle w:val="Reference"/>
        <w:rPr>
          <w:ins w:id="1690" w:author="Vilson Lu" w:date="2014-07-21T16:24:00Z"/>
        </w:rPr>
      </w:pPr>
      <w:r>
        <w:t>Twitter4J - A Java library for the Twitter API. (n.d.).</w:t>
      </w:r>
      <w:r>
        <w:rPr>
          <w:rStyle w:val="apple-converted-space"/>
          <w:color w:val="333333"/>
          <w:sz w:val="21"/>
          <w:szCs w:val="21"/>
        </w:rPr>
        <w:t> </w:t>
      </w:r>
      <w:r>
        <w:rPr>
          <w:i/>
          <w:iCs/>
        </w:rPr>
        <w:t>Twitter4J - A Java library for the Twitter API</w:t>
      </w:r>
      <w:r>
        <w:t>. Retrieved July 29, 2014, from http://twitter4j.</w:t>
      </w:r>
      <w:r w:rsidRPr="00163EF7">
        <w:t>org</w:t>
      </w:r>
      <w:r>
        <w:t>/en/</w:t>
      </w:r>
    </w:p>
    <w:p w14:paraId="101ECA14" w14:textId="77777777" w:rsidR="000811C1" w:rsidRPr="0027470C" w:rsidRDefault="000811C1"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from  </w:t>
      </w:r>
      <w:hyperlink r:id="rId46">
        <w:r w:rsidRPr="0027470C">
          <w:rPr>
            <w:highlight w:val="white"/>
          </w:rPr>
          <w:t>h</w:t>
        </w:r>
      </w:hyperlink>
      <w:hyperlink r:id="rId47">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48"/>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Wei, G., Gao,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r>
        <w:t>Weka 3: Data Mining Software in Java. (n.d.).</w:t>
      </w:r>
      <w:r>
        <w:rPr>
          <w:rStyle w:val="apple-converted-space"/>
          <w:color w:val="333333"/>
          <w:sz w:val="21"/>
          <w:szCs w:val="21"/>
        </w:rPr>
        <w:t> </w:t>
      </w:r>
      <w:r>
        <w:rPr>
          <w:i/>
          <w:iCs/>
        </w:rPr>
        <w:t>Weka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Xu, H., Stenner, S. P., Doan, S., Johnson, K. B., Waitman, L. R., &amp; Denny, J. C. (2010). MedEx: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1691" w:name="_Toc394779530"/>
      <w:r w:rsidRPr="00EF6E7F">
        <w:lastRenderedPageBreak/>
        <w:t>Appendix</w:t>
      </w:r>
      <w:bookmarkEnd w:id="1691"/>
    </w:p>
    <w:p w14:paraId="717FAE79" w14:textId="60DCD372" w:rsidR="00FF36B1" w:rsidRPr="00EF6E7F" w:rsidRDefault="00FF36B1" w:rsidP="00FF36B1">
      <w:pPr>
        <w:pStyle w:val="Heading2"/>
      </w:pPr>
      <w:bookmarkStart w:id="1692" w:name="_Toc394779531"/>
      <w:r w:rsidRPr="00EF6E7F">
        <w:rPr>
          <w:highlight w:val="white"/>
        </w:rPr>
        <w:t>Appendix A</w:t>
      </w:r>
      <w:bookmarkEnd w:id="1692"/>
    </w:p>
    <w:p w14:paraId="4A554487" w14:textId="77777777" w:rsidR="00FF36B1" w:rsidRPr="00EF6E7F"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151F971D" w14:textId="77E8BFB5" w:rsidR="00FF36B1" w:rsidRPr="00EF6E7F" w:rsidRDefault="006A49A9" w:rsidP="00FF36B1">
      <w:pPr>
        <w:jc w:val="center"/>
      </w:pPr>
      <w:r w:rsidRPr="00EF6E7F">
        <w:rPr>
          <w:i/>
          <w:iCs/>
        </w:rPr>
        <w:t xml:space="preserve">Table 5-1. </w:t>
      </w:r>
      <w:r w:rsidR="65FC1C9C" w:rsidRPr="00EF6E7F">
        <w:rPr>
          <w:i/>
          <w:iCs/>
        </w:rPr>
        <w:t xml:space="preserve">Results of the study conducted by Universal McCann. </w:t>
      </w:r>
    </w:p>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1693" w:name="_Toc394779532"/>
      <w:r w:rsidRPr="00EF6E7F">
        <w:rPr>
          <w:highlight w:val="white"/>
        </w:rPr>
        <w:t>Appendix B</w:t>
      </w:r>
      <w:bookmarkEnd w:id="1693"/>
    </w:p>
    <w:p w14:paraId="7106B823" w14:textId="77777777" w:rsidR="00FF36B1" w:rsidRPr="00EF6E7F" w:rsidRDefault="00FF36B1" w:rsidP="00FF36B1">
      <w:pPr>
        <w:widowControl w:val="0"/>
      </w:pPr>
    </w:p>
    <w:p w14:paraId="29D313D9" w14:textId="77777777" w:rsidR="00FF36B1" w:rsidRPr="00EF6E7F"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7314025A" w14:textId="30DC88EF" w:rsidR="00FF36B1" w:rsidRPr="00EF6E7F" w:rsidRDefault="7E96C408" w:rsidP="00FF36B1">
            <w:pPr>
              <w:jc w:val="center"/>
            </w:pPr>
            <w:r w:rsidRPr="00EF6E7F">
              <w:t>na-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r w:rsidRPr="00EF6E7F">
              <w:t>nabigyan</w:t>
            </w:r>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r w:rsidRPr="00EF6E7F">
              <w:t>patay</w:t>
            </w:r>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r w:rsidRPr="00EF6E7F">
              <w:t>patayan</w:t>
            </w:r>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r w:rsidRPr="00EF6E7F">
              <w:t>peteh (cebuano)</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r w:rsidRPr="00EF6E7F">
              <w:t>pehten</w:t>
            </w:r>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r w:rsidRPr="00EF6E7F">
              <w:t>utos</w:t>
            </w:r>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r w:rsidRPr="00EF6E7F">
              <w:t>utusan</w:t>
            </w:r>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60A22B0B" w14:textId="7A2D69BA" w:rsidR="00FF36B1" w:rsidRPr="00EF6E7F" w:rsidRDefault="7E96C408" w:rsidP="00FF36B1">
            <w:pPr>
              <w:jc w:val="center"/>
            </w:pPr>
            <w:r w:rsidRPr="00EF6E7F">
              <w:t>paN-</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r w:rsidRPr="00EF6E7F">
              <w:t>pamigay</w:t>
            </w:r>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r w:rsidRPr="00EF6E7F">
              <w:t>kain</w:t>
            </w:r>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r w:rsidRPr="00EF6E7F">
              <w:t>kumain</w:t>
            </w:r>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r w:rsidRPr="00EF6E7F">
              <w:t>matamis</w:t>
            </w:r>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r w:rsidRPr="00EF6E7F">
              <w:t>matamistamis</w:t>
            </w:r>
          </w:p>
        </w:tc>
      </w:tr>
    </w:tbl>
    <w:p w14:paraId="44E4B95F" w14:textId="4597B06B" w:rsidR="00FF36B1" w:rsidRPr="00EF6E7F" w:rsidRDefault="65FC1C9C" w:rsidP="003100BB">
      <w:pPr>
        <w:jc w:val="center"/>
      </w:pPr>
      <w:r w:rsidRPr="00EF6E7F">
        <w:rPr>
          <w:i/>
          <w:iCs/>
        </w:rPr>
        <w:t>Table 5-2. Examples of Filipino Morphemes.</w:t>
      </w:r>
      <w:r w:rsidRPr="00EF6E7F">
        <w:t xml:space="preserve"> </w:t>
      </w:r>
    </w:p>
    <w:sectPr w:rsidR="00FF36B1"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TinTin Kalaw" w:date="2014-07-21T12:40:00Z" w:initials="TK">
    <w:p w14:paraId="0A964AAE" w14:textId="4F08D273" w:rsidR="00F06409" w:rsidRDefault="00F06409">
      <w:pPr>
        <w:pStyle w:val="CommentText"/>
      </w:pPr>
      <w:r>
        <w:rPr>
          <w:rStyle w:val="CommentReference"/>
        </w:rPr>
        <w:annotationRef/>
      </w:r>
      <w:r>
        <w:t>Fix Abstract?</w:t>
      </w:r>
    </w:p>
  </w:comment>
  <w:comment w:id="437" w:author="TinTin Kalaw" w:date="2014-07-21T12:40:00Z" w:initials="TK">
    <w:p w14:paraId="207E5581" w14:textId="6B656EB0" w:rsidR="00F06409" w:rsidRDefault="00F06409">
      <w:pPr>
        <w:pStyle w:val="CommentText"/>
      </w:pPr>
      <w:r>
        <w:rPr>
          <w:rStyle w:val="CommentReference"/>
        </w:rPr>
        <w:annotationRef/>
      </w:r>
      <w:r>
        <w:t>Update</w:t>
      </w:r>
    </w:p>
  </w:comment>
  <w:comment w:id="517" w:author="TinTin Kalaw" w:date="2014-07-21T12:40:00Z" w:initials="TK">
    <w:p w14:paraId="2D543E50" w14:textId="2E0C19C8" w:rsidR="00F06409" w:rsidRDefault="00F06409">
      <w:pPr>
        <w:pStyle w:val="CommentText"/>
      </w:pPr>
      <w:r>
        <w:rPr>
          <w:rStyle w:val="CommentReference"/>
        </w:rPr>
        <w:annotationRef/>
      </w:r>
      <w:r>
        <w:t>Update</w:t>
      </w:r>
    </w:p>
  </w:comment>
  <w:comment w:id="753" w:author="admin" w:date="2014-07-21T12:40:00Z" w:initials="a">
    <w:p w14:paraId="0D7E280C" w14:textId="2931164E" w:rsidR="00F06409" w:rsidRDefault="00F06409">
      <w:pPr>
        <w:pStyle w:val="CommentText"/>
      </w:pPr>
      <w:r>
        <w:rPr>
          <w:rStyle w:val="CommentReference"/>
        </w:rPr>
        <w:annotationRef/>
      </w:r>
      <w:r>
        <w:t>Supporting researches on this areas?</w:t>
      </w:r>
    </w:p>
  </w:comment>
  <w:comment w:id="795" w:author="admin" w:date="2014-07-21T12:40:00Z" w:initials="a">
    <w:p w14:paraId="5B317691" w14:textId="41317CE6" w:rsidR="00F06409" w:rsidRDefault="00F06409">
      <w:pPr>
        <w:pStyle w:val="CommentText"/>
      </w:pPr>
      <w:r>
        <w:rPr>
          <w:rStyle w:val="CommentReference"/>
        </w:rPr>
        <w:annotationRef/>
      </w:r>
      <w:r>
        <w:t>?</w:t>
      </w:r>
    </w:p>
  </w:comment>
  <w:comment w:id="804" w:author="admin" w:date="2014-07-21T12:40:00Z" w:initials="a">
    <w:p w14:paraId="276D2C39" w14:textId="77777777" w:rsidR="00F06409" w:rsidRDefault="00F06409">
      <w:pPr>
        <w:pStyle w:val="CommentText"/>
      </w:pPr>
      <w:r>
        <w:rPr>
          <w:rStyle w:val="CommentReference"/>
        </w:rPr>
        <w:annotationRef/>
      </w:r>
      <w:r>
        <w:t xml:space="preserve">Are this the only evaluation metrics? </w:t>
      </w:r>
    </w:p>
    <w:p w14:paraId="00577385" w14:textId="77777777" w:rsidR="00F06409" w:rsidRDefault="00F06409">
      <w:pPr>
        <w:pStyle w:val="CommentText"/>
      </w:pPr>
    </w:p>
    <w:p w14:paraId="3415B6CD" w14:textId="3514CCF9" w:rsidR="00F06409" w:rsidRDefault="00F06409">
      <w:pPr>
        <w:pStyle w:val="CommentText"/>
      </w:pPr>
      <w:r>
        <w:t>Explain deeply. If I told you to explain to me what’s a true positive you should be able to provide me a clear answer for that</w:t>
      </w:r>
    </w:p>
  </w:comment>
  <w:comment w:id="878" w:author="admin" w:date="2014-07-21T12:40:00Z" w:initials="a">
    <w:p w14:paraId="5A095752" w14:textId="6571BF86" w:rsidR="00F06409" w:rsidRDefault="00F06409">
      <w:pPr>
        <w:pStyle w:val="CommentText"/>
      </w:pPr>
      <w:r>
        <w:rPr>
          <w:rStyle w:val="CommentReference"/>
        </w:rPr>
        <w:annotationRef/>
      </w:r>
      <w:r>
        <w:t>What type of IE system is this? Adaptive? Template?</w:t>
      </w:r>
    </w:p>
    <w:p w14:paraId="32709059" w14:textId="77777777" w:rsidR="00F06409" w:rsidRDefault="00F06409">
      <w:pPr>
        <w:pStyle w:val="CommentText"/>
      </w:pPr>
    </w:p>
    <w:p w14:paraId="235E6E1E" w14:textId="0C31FBC6" w:rsidR="00F06409" w:rsidRDefault="00F06409">
      <w:pPr>
        <w:pStyle w:val="CommentText"/>
      </w:pPr>
      <w:r>
        <w:t>Is this an experimental topic that will determine which configuration will yield a most accurate result?</w:t>
      </w:r>
    </w:p>
    <w:p w14:paraId="239BF14A" w14:textId="77777777" w:rsidR="00F06409" w:rsidRDefault="00F06409">
      <w:pPr>
        <w:pStyle w:val="CommentText"/>
      </w:pPr>
    </w:p>
    <w:p w14:paraId="30846752" w14:textId="627C7A8C" w:rsidR="00F06409" w:rsidRDefault="00F06409">
      <w:pPr>
        <w:pStyle w:val="CommentText"/>
      </w:pPr>
      <w:r>
        <w:t>How did you handle Filipino? What makes your IE unique?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964AAE" w15:done="0"/>
  <w15:commentEx w15:paraId="207E5581" w15:done="0"/>
  <w15:commentEx w15:paraId="2D543E50" w15:done="0"/>
  <w15:commentEx w15:paraId="0D7E280C" w15:done="0"/>
  <w15:commentEx w15:paraId="5B317691" w15:done="0"/>
  <w15:commentEx w15:paraId="3415B6CD" w15:done="0"/>
  <w15:commentEx w15:paraId="308467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6B9C1" w14:textId="77777777" w:rsidR="006C0D23" w:rsidRDefault="006C0D23" w:rsidP="00D75DAF">
      <w:r>
        <w:separator/>
      </w:r>
    </w:p>
    <w:p w14:paraId="71511E9E" w14:textId="77777777" w:rsidR="006C0D23" w:rsidRDefault="006C0D23"/>
    <w:p w14:paraId="501076C1" w14:textId="77777777" w:rsidR="006C0D23" w:rsidRDefault="006C0D23" w:rsidP="00775C74"/>
  </w:endnote>
  <w:endnote w:type="continuationSeparator" w:id="0">
    <w:p w14:paraId="39D7A2A0" w14:textId="77777777" w:rsidR="006C0D23" w:rsidRDefault="006C0D23" w:rsidP="00D75DAF">
      <w:r>
        <w:continuationSeparator/>
      </w:r>
    </w:p>
    <w:p w14:paraId="2086A354" w14:textId="77777777" w:rsidR="006C0D23" w:rsidRDefault="006C0D23"/>
    <w:p w14:paraId="683480C4" w14:textId="77777777" w:rsidR="006C0D23" w:rsidRDefault="006C0D23" w:rsidP="00775C74"/>
  </w:endnote>
  <w:endnote w:type="continuationNotice" w:id="1">
    <w:p w14:paraId="52F81CA1" w14:textId="77777777" w:rsidR="006C0D23" w:rsidRDefault="006C0D23"/>
    <w:p w14:paraId="136F3FF5" w14:textId="77777777" w:rsidR="006C0D23" w:rsidRDefault="006C0D23"/>
    <w:p w14:paraId="2DF549F6" w14:textId="77777777" w:rsidR="006C0D23" w:rsidRDefault="006C0D23"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charset w:val="00"/>
    <w:family w:val="auto"/>
    <w:pitch w:val="variable"/>
    <w:sig w:usb0="E1000AEF" w:usb1="5000A1FF" w:usb2="00000000" w:usb3="00000000" w:csb0="000001B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5951014"/>
      <w:docPartObj>
        <w:docPartGallery w:val="Page Numbers (Bottom of Page)"/>
        <w:docPartUnique/>
      </w:docPartObj>
    </w:sdtPr>
    <w:sdtEndPr>
      <w:rPr>
        <w:noProof/>
      </w:rPr>
    </w:sdtEndPr>
    <w:sdtContent>
      <w:p w14:paraId="5108698B" w14:textId="218BA474" w:rsidR="00F06409" w:rsidRDefault="00F06409">
        <w:pPr>
          <w:pStyle w:val="Footer"/>
          <w:jc w:val="right"/>
        </w:pPr>
        <w:r>
          <w:fldChar w:fldCharType="begin"/>
        </w:r>
        <w:r>
          <w:instrText xml:space="preserve"> PAGE   \* MERGEFORMAT </w:instrText>
        </w:r>
        <w:r>
          <w:fldChar w:fldCharType="separate"/>
        </w:r>
        <w:r w:rsidR="00A32451">
          <w:rPr>
            <w:noProof/>
          </w:rPr>
          <w:t>4-6</w:t>
        </w:r>
        <w:r>
          <w:rPr>
            <w:noProof/>
          </w:rPr>
          <w:fldChar w:fldCharType="end"/>
        </w:r>
      </w:p>
    </w:sdtContent>
  </w:sdt>
  <w:p w14:paraId="472DEDC0" w14:textId="77777777" w:rsidR="00F06409" w:rsidRPr="00440E61" w:rsidRDefault="00F06409"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4C08" w14:textId="073B3F28" w:rsidR="00F06409" w:rsidRDefault="00F06409">
    <w:pPr>
      <w:pStyle w:val="Footer"/>
      <w:jc w:val="right"/>
    </w:pPr>
  </w:p>
  <w:p w14:paraId="2A5D066B" w14:textId="77777777" w:rsidR="00F06409" w:rsidRDefault="00F064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48043"/>
      <w:docPartObj>
        <w:docPartGallery w:val="Page Numbers (Bottom of Page)"/>
        <w:docPartUnique/>
      </w:docPartObj>
    </w:sdtPr>
    <w:sdtEndPr>
      <w:rPr>
        <w:noProof/>
      </w:rPr>
    </w:sdtEndPr>
    <w:sdtContent>
      <w:p w14:paraId="2BCBA4D6" w14:textId="77777777" w:rsidR="00F06409" w:rsidRDefault="00F06409">
        <w:pPr>
          <w:pStyle w:val="Footer"/>
          <w:jc w:val="right"/>
        </w:pPr>
        <w:r>
          <w:fldChar w:fldCharType="begin"/>
        </w:r>
        <w:r>
          <w:instrText xml:space="preserve"> PAGE   \* MERGEFORMAT </w:instrText>
        </w:r>
        <w:r>
          <w:fldChar w:fldCharType="separate"/>
        </w:r>
        <w:r w:rsidR="00A32451">
          <w:rPr>
            <w:noProof/>
          </w:rPr>
          <w:t>1-7</w:t>
        </w:r>
        <w:r>
          <w:rPr>
            <w:noProof/>
          </w:rPr>
          <w:fldChar w:fldCharType="end"/>
        </w:r>
      </w:p>
    </w:sdtContent>
  </w:sdt>
  <w:p w14:paraId="3E7F6A28" w14:textId="77777777" w:rsidR="00F06409" w:rsidRDefault="00F0640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9931780"/>
      <w:docPartObj>
        <w:docPartGallery w:val="Page Numbers (Bottom of Page)"/>
        <w:docPartUnique/>
      </w:docPartObj>
    </w:sdtPr>
    <w:sdtEndPr>
      <w:rPr>
        <w:noProof/>
      </w:rPr>
    </w:sdtEndPr>
    <w:sdtContent>
      <w:p w14:paraId="1A4B6B43" w14:textId="7DE32ADE" w:rsidR="00F06409" w:rsidRDefault="00F06409">
        <w:pPr>
          <w:pStyle w:val="Footer"/>
          <w:jc w:val="right"/>
        </w:pPr>
        <w:r>
          <w:fldChar w:fldCharType="begin"/>
        </w:r>
        <w:r>
          <w:instrText xml:space="preserve"> PAGE   \* MERGEFORMAT </w:instrText>
        </w:r>
        <w:r>
          <w:fldChar w:fldCharType="separate"/>
        </w:r>
        <w:r w:rsidR="00A32451">
          <w:rPr>
            <w:noProof/>
          </w:rPr>
          <w:t>4-1</w:t>
        </w:r>
        <w:r>
          <w:rPr>
            <w:noProof/>
          </w:rPr>
          <w:fldChar w:fldCharType="end"/>
        </w:r>
      </w:p>
    </w:sdtContent>
  </w:sdt>
  <w:p w14:paraId="4918DD7F" w14:textId="77777777" w:rsidR="00F06409" w:rsidRDefault="00F064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D990E" w14:textId="77777777" w:rsidR="006C0D23" w:rsidRDefault="006C0D23" w:rsidP="00D75DAF">
      <w:r>
        <w:separator/>
      </w:r>
    </w:p>
    <w:p w14:paraId="44356502" w14:textId="77777777" w:rsidR="006C0D23" w:rsidRDefault="006C0D23"/>
    <w:p w14:paraId="4F70DD09" w14:textId="77777777" w:rsidR="006C0D23" w:rsidRDefault="006C0D23" w:rsidP="00775C74"/>
  </w:footnote>
  <w:footnote w:type="continuationSeparator" w:id="0">
    <w:p w14:paraId="20D70CBE" w14:textId="77777777" w:rsidR="006C0D23" w:rsidRDefault="006C0D23" w:rsidP="00D75DAF">
      <w:r>
        <w:continuationSeparator/>
      </w:r>
    </w:p>
    <w:p w14:paraId="7510983B" w14:textId="77777777" w:rsidR="006C0D23" w:rsidRDefault="006C0D23"/>
    <w:p w14:paraId="18AD0D04" w14:textId="77777777" w:rsidR="006C0D23" w:rsidRDefault="006C0D23" w:rsidP="00775C74"/>
  </w:footnote>
  <w:footnote w:type="continuationNotice" w:id="1">
    <w:p w14:paraId="403DB0AE" w14:textId="77777777" w:rsidR="006C0D23" w:rsidRDefault="006C0D23"/>
    <w:p w14:paraId="19AFEAB1" w14:textId="77777777" w:rsidR="006C0D23" w:rsidRDefault="006C0D23"/>
    <w:p w14:paraId="0CCB35DC" w14:textId="77777777" w:rsidR="006C0D23" w:rsidRDefault="006C0D23" w:rsidP="00775C74"/>
  </w:footnote>
  <w:footnote w:id="2">
    <w:p w14:paraId="17ECB1D4" w14:textId="7F680DD9" w:rsidR="00F06409" w:rsidRPr="001804C4" w:rsidRDefault="00F06409">
      <w:pPr>
        <w:pStyle w:val="FootnoteText"/>
        <w:rPr>
          <w:lang w:val="en-PH"/>
        </w:rPr>
      </w:pPr>
      <w:r>
        <w:rPr>
          <w:rStyle w:val="FootnoteReference"/>
        </w:rPr>
        <w:footnoteRef/>
      </w:r>
      <w:r>
        <w:t xml:space="preserve"> MicroMappers digital disaster response system. http://micromappers.com/</w:t>
      </w:r>
    </w:p>
  </w:footnote>
  <w:footnote w:id="3">
    <w:p w14:paraId="338BBFD0" w14:textId="77777777" w:rsidR="00F06409" w:rsidRPr="00BA75BD" w:rsidRDefault="00F06409"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8CD3E65"/>
    <w:multiLevelType w:val="hybridMultilevel"/>
    <w:tmpl w:val="C6C4D78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nsid w:val="27440C0B"/>
    <w:multiLevelType w:val="hybridMultilevel"/>
    <w:tmpl w:val="5646528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3282508F"/>
    <w:multiLevelType w:val="hybridMultilevel"/>
    <w:tmpl w:val="8DB25382"/>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nsid w:val="3FDA5470"/>
    <w:multiLevelType w:val="hybridMultilevel"/>
    <w:tmpl w:val="1FF21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3">
    <w:nsid w:val="4BBF1862"/>
    <w:multiLevelType w:val="hybridMultilevel"/>
    <w:tmpl w:val="262CBBC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4">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7">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2">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9"/>
  </w:num>
  <w:num w:numId="3">
    <w:abstractNumId w:val="6"/>
  </w:num>
  <w:num w:numId="4">
    <w:abstractNumId w:val="15"/>
  </w:num>
  <w:num w:numId="5">
    <w:abstractNumId w:val="19"/>
  </w:num>
  <w:num w:numId="6">
    <w:abstractNumId w:val="0"/>
  </w:num>
  <w:num w:numId="7">
    <w:abstractNumId w:val="7"/>
  </w:num>
  <w:num w:numId="8">
    <w:abstractNumId w:val="20"/>
  </w:num>
  <w:num w:numId="9">
    <w:abstractNumId w:val="21"/>
  </w:num>
  <w:num w:numId="10">
    <w:abstractNumId w:val="30"/>
  </w:num>
  <w:num w:numId="11">
    <w:abstractNumId w:val="27"/>
  </w:num>
  <w:num w:numId="12">
    <w:abstractNumId w:val="3"/>
  </w:num>
  <w:num w:numId="13">
    <w:abstractNumId w:val="16"/>
  </w:num>
  <w:num w:numId="14">
    <w:abstractNumId w:val="12"/>
  </w:num>
  <w:num w:numId="15">
    <w:abstractNumId w:val="11"/>
  </w:num>
  <w:num w:numId="16">
    <w:abstractNumId w:val="17"/>
  </w:num>
  <w:num w:numId="17">
    <w:abstractNumId w:val="26"/>
  </w:num>
  <w:num w:numId="18">
    <w:abstractNumId w:val="28"/>
  </w:num>
  <w:num w:numId="19">
    <w:abstractNumId w:val="22"/>
  </w:num>
  <w:num w:numId="20">
    <w:abstractNumId w:val="10"/>
  </w:num>
  <w:num w:numId="21">
    <w:abstractNumId w:val="8"/>
  </w:num>
  <w:num w:numId="22">
    <w:abstractNumId w:val="2"/>
  </w:num>
  <w:num w:numId="23">
    <w:abstractNumId w:val="29"/>
  </w:num>
  <w:num w:numId="24">
    <w:abstractNumId w:val="31"/>
  </w:num>
  <w:num w:numId="25">
    <w:abstractNumId w:val="25"/>
  </w:num>
  <w:num w:numId="26">
    <w:abstractNumId w:val="5"/>
  </w:num>
  <w:num w:numId="27">
    <w:abstractNumId w:val="32"/>
  </w:num>
  <w:num w:numId="28">
    <w:abstractNumId w:val="14"/>
  </w:num>
  <w:num w:numId="29">
    <w:abstractNumId w:val="24"/>
  </w:num>
  <w:num w:numId="30">
    <w:abstractNumId w:val="23"/>
  </w:num>
  <w:num w:numId="31">
    <w:abstractNumId w:val="1"/>
  </w:num>
  <w:num w:numId="32">
    <w:abstractNumId w:val="18"/>
  </w:num>
  <w:num w:numId="33">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lson Lu">
    <w15:presenceInfo w15:providerId="Windows Live" w15:userId="38ce1a4b0c638558"/>
  </w15:person>
  <w15:person w15:author="TinTin Kalaw">
    <w15:presenceInfo w15:providerId="Windows Live" w15:userId="56ef5209a201b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61"/>
    <w:rsid w:val="00002FEB"/>
    <w:rsid w:val="000033F9"/>
    <w:rsid w:val="0001036A"/>
    <w:rsid w:val="000234DF"/>
    <w:rsid w:val="00027446"/>
    <w:rsid w:val="00030042"/>
    <w:rsid w:val="00032563"/>
    <w:rsid w:val="00032607"/>
    <w:rsid w:val="0003703F"/>
    <w:rsid w:val="00042ECA"/>
    <w:rsid w:val="0005048B"/>
    <w:rsid w:val="00055A08"/>
    <w:rsid w:val="00063FCB"/>
    <w:rsid w:val="000728A0"/>
    <w:rsid w:val="000811C1"/>
    <w:rsid w:val="00092A2D"/>
    <w:rsid w:val="000A5FC3"/>
    <w:rsid w:val="000B0B29"/>
    <w:rsid w:val="000C213C"/>
    <w:rsid w:val="000D1859"/>
    <w:rsid w:val="000D41B9"/>
    <w:rsid w:val="000D4322"/>
    <w:rsid w:val="000E0BF8"/>
    <w:rsid w:val="000F53D5"/>
    <w:rsid w:val="000F6A25"/>
    <w:rsid w:val="000F6FD1"/>
    <w:rsid w:val="001006A2"/>
    <w:rsid w:val="0010475B"/>
    <w:rsid w:val="00112616"/>
    <w:rsid w:val="001226B7"/>
    <w:rsid w:val="00126012"/>
    <w:rsid w:val="00132687"/>
    <w:rsid w:val="001349F6"/>
    <w:rsid w:val="0013561C"/>
    <w:rsid w:val="00145987"/>
    <w:rsid w:val="00146BE4"/>
    <w:rsid w:val="00150A12"/>
    <w:rsid w:val="00150DEA"/>
    <w:rsid w:val="0015369C"/>
    <w:rsid w:val="001547E5"/>
    <w:rsid w:val="00157597"/>
    <w:rsid w:val="001611A4"/>
    <w:rsid w:val="00163EF7"/>
    <w:rsid w:val="001742DA"/>
    <w:rsid w:val="00175E96"/>
    <w:rsid w:val="001804C4"/>
    <w:rsid w:val="0018584F"/>
    <w:rsid w:val="00186911"/>
    <w:rsid w:val="001A5B48"/>
    <w:rsid w:val="001A5D0F"/>
    <w:rsid w:val="001A74EC"/>
    <w:rsid w:val="001B036E"/>
    <w:rsid w:val="001B418F"/>
    <w:rsid w:val="001B6847"/>
    <w:rsid w:val="001C108D"/>
    <w:rsid w:val="001D7EFA"/>
    <w:rsid w:val="001F319C"/>
    <w:rsid w:val="001F3C78"/>
    <w:rsid w:val="001F7E63"/>
    <w:rsid w:val="00204BBF"/>
    <w:rsid w:val="002228A1"/>
    <w:rsid w:val="00223AAF"/>
    <w:rsid w:val="002379A0"/>
    <w:rsid w:val="002523EF"/>
    <w:rsid w:val="00253D49"/>
    <w:rsid w:val="00255ACD"/>
    <w:rsid w:val="00257B40"/>
    <w:rsid w:val="0027470C"/>
    <w:rsid w:val="002748C8"/>
    <w:rsid w:val="00275F94"/>
    <w:rsid w:val="00283BC8"/>
    <w:rsid w:val="00283DC9"/>
    <w:rsid w:val="00284BFA"/>
    <w:rsid w:val="002A19D8"/>
    <w:rsid w:val="002A6870"/>
    <w:rsid w:val="002A7CAB"/>
    <w:rsid w:val="002B0085"/>
    <w:rsid w:val="002B426B"/>
    <w:rsid w:val="002B5FE2"/>
    <w:rsid w:val="002C5CD0"/>
    <w:rsid w:val="002C613B"/>
    <w:rsid w:val="002C61A1"/>
    <w:rsid w:val="002D13AF"/>
    <w:rsid w:val="002D4C7A"/>
    <w:rsid w:val="002E2FD8"/>
    <w:rsid w:val="002E3FFA"/>
    <w:rsid w:val="002F3505"/>
    <w:rsid w:val="002F4DE5"/>
    <w:rsid w:val="002F5C7C"/>
    <w:rsid w:val="002F7B9C"/>
    <w:rsid w:val="003100BB"/>
    <w:rsid w:val="003216A6"/>
    <w:rsid w:val="003303FA"/>
    <w:rsid w:val="00331B58"/>
    <w:rsid w:val="00341E15"/>
    <w:rsid w:val="00342E03"/>
    <w:rsid w:val="0034423D"/>
    <w:rsid w:val="00350646"/>
    <w:rsid w:val="00350E9F"/>
    <w:rsid w:val="00352AD1"/>
    <w:rsid w:val="00362B8C"/>
    <w:rsid w:val="00364F14"/>
    <w:rsid w:val="00380E36"/>
    <w:rsid w:val="003851E4"/>
    <w:rsid w:val="00390954"/>
    <w:rsid w:val="00390E9D"/>
    <w:rsid w:val="00395736"/>
    <w:rsid w:val="00397242"/>
    <w:rsid w:val="003A0938"/>
    <w:rsid w:val="003A2ECA"/>
    <w:rsid w:val="003A5753"/>
    <w:rsid w:val="003A7E89"/>
    <w:rsid w:val="003B6733"/>
    <w:rsid w:val="003B708B"/>
    <w:rsid w:val="003C22F4"/>
    <w:rsid w:val="003E20BE"/>
    <w:rsid w:val="003F406F"/>
    <w:rsid w:val="003F41CC"/>
    <w:rsid w:val="003F53AA"/>
    <w:rsid w:val="00414BAB"/>
    <w:rsid w:val="00416B58"/>
    <w:rsid w:val="00416C56"/>
    <w:rsid w:val="00421D73"/>
    <w:rsid w:val="004233D0"/>
    <w:rsid w:val="00431AB1"/>
    <w:rsid w:val="00435490"/>
    <w:rsid w:val="00437F35"/>
    <w:rsid w:val="00440E61"/>
    <w:rsid w:val="004509A3"/>
    <w:rsid w:val="00450CB2"/>
    <w:rsid w:val="004536C9"/>
    <w:rsid w:val="00453ACA"/>
    <w:rsid w:val="00455BF1"/>
    <w:rsid w:val="00461CDC"/>
    <w:rsid w:val="00465A9D"/>
    <w:rsid w:val="00472D74"/>
    <w:rsid w:val="004752EE"/>
    <w:rsid w:val="0047595D"/>
    <w:rsid w:val="004805B4"/>
    <w:rsid w:val="004837E0"/>
    <w:rsid w:val="00485485"/>
    <w:rsid w:val="00490C07"/>
    <w:rsid w:val="00495154"/>
    <w:rsid w:val="004A1188"/>
    <w:rsid w:val="004A57BE"/>
    <w:rsid w:val="004B222E"/>
    <w:rsid w:val="004C228B"/>
    <w:rsid w:val="004C7610"/>
    <w:rsid w:val="004D36FF"/>
    <w:rsid w:val="004D506F"/>
    <w:rsid w:val="004D7982"/>
    <w:rsid w:val="004E5E6F"/>
    <w:rsid w:val="004E73BB"/>
    <w:rsid w:val="004F4CE1"/>
    <w:rsid w:val="0050111D"/>
    <w:rsid w:val="00506E04"/>
    <w:rsid w:val="00507824"/>
    <w:rsid w:val="00511D00"/>
    <w:rsid w:val="0051255D"/>
    <w:rsid w:val="005128C5"/>
    <w:rsid w:val="00514580"/>
    <w:rsid w:val="005146D8"/>
    <w:rsid w:val="005153D1"/>
    <w:rsid w:val="005166E0"/>
    <w:rsid w:val="00527A60"/>
    <w:rsid w:val="005322DE"/>
    <w:rsid w:val="00532962"/>
    <w:rsid w:val="00541BE6"/>
    <w:rsid w:val="0054674B"/>
    <w:rsid w:val="00546B89"/>
    <w:rsid w:val="00554F66"/>
    <w:rsid w:val="0056443E"/>
    <w:rsid w:val="0056453D"/>
    <w:rsid w:val="005651B5"/>
    <w:rsid w:val="00574991"/>
    <w:rsid w:val="00576627"/>
    <w:rsid w:val="00577D01"/>
    <w:rsid w:val="00583C3E"/>
    <w:rsid w:val="00586148"/>
    <w:rsid w:val="00586B54"/>
    <w:rsid w:val="00587BA4"/>
    <w:rsid w:val="00591B62"/>
    <w:rsid w:val="005959FF"/>
    <w:rsid w:val="00595F9F"/>
    <w:rsid w:val="005A1A04"/>
    <w:rsid w:val="005A406A"/>
    <w:rsid w:val="005A51CD"/>
    <w:rsid w:val="005B3B38"/>
    <w:rsid w:val="005C142B"/>
    <w:rsid w:val="005C7926"/>
    <w:rsid w:val="005C7D77"/>
    <w:rsid w:val="005E2022"/>
    <w:rsid w:val="005E4413"/>
    <w:rsid w:val="005F3A0B"/>
    <w:rsid w:val="006001CC"/>
    <w:rsid w:val="006009B5"/>
    <w:rsid w:val="0061346A"/>
    <w:rsid w:val="006139FD"/>
    <w:rsid w:val="00614551"/>
    <w:rsid w:val="00621669"/>
    <w:rsid w:val="00621C57"/>
    <w:rsid w:val="00622A36"/>
    <w:rsid w:val="006350A9"/>
    <w:rsid w:val="0064436A"/>
    <w:rsid w:val="00644656"/>
    <w:rsid w:val="0066403C"/>
    <w:rsid w:val="00667DA4"/>
    <w:rsid w:val="00680BD5"/>
    <w:rsid w:val="00683DF7"/>
    <w:rsid w:val="0068578C"/>
    <w:rsid w:val="006859A7"/>
    <w:rsid w:val="00687A40"/>
    <w:rsid w:val="00691CC8"/>
    <w:rsid w:val="0069741E"/>
    <w:rsid w:val="006A2F07"/>
    <w:rsid w:val="006A2FC1"/>
    <w:rsid w:val="006A4520"/>
    <w:rsid w:val="006A49A9"/>
    <w:rsid w:val="006A636E"/>
    <w:rsid w:val="006A76F3"/>
    <w:rsid w:val="006B042D"/>
    <w:rsid w:val="006B4F2B"/>
    <w:rsid w:val="006C0D23"/>
    <w:rsid w:val="006C2B26"/>
    <w:rsid w:val="006C3084"/>
    <w:rsid w:val="006C7DBE"/>
    <w:rsid w:val="006D6D0D"/>
    <w:rsid w:val="006E6EA6"/>
    <w:rsid w:val="007104C5"/>
    <w:rsid w:val="00713095"/>
    <w:rsid w:val="00713C2D"/>
    <w:rsid w:val="0073113C"/>
    <w:rsid w:val="00731B58"/>
    <w:rsid w:val="00734E39"/>
    <w:rsid w:val="0073567A"/>
    <w:rsid w:val="007441E2"/>
    <w:rsid w:val="00754FA6"/>
    <w:rsid w:val="00767F30"/>
    <w:rsid w:val="00775C74"/>
    <w:rsid w:val="00775E3A"/>
    <w:rsid w:val="0077646C"/>
    <w:rsid w:val="0077760D"/>
    <w:rsid w:val="00781A9A"/>
    <w:rsid w:val="007856A9"/>
    <w:rsid w:val="00787C47"/>
    <w:rsid w:val="00790DB7"/>
    <w:rsid w:val="00793324"/>
    <w:rsid w:val="007A0613"/>
    <w:rsid w:val="007B0FD2"/>
    <w:rsid w:val="007B7606"/>
    <w:rsid w:val="007C4B8A"/>
    <w:rsid w:val="007D0C64"/>
    <w:rsid w:val="007D3A2D"/>
    <w:rsid w:val="007E5FF5"/>
    <w:rsid w:val="007F658D"/>
    <w:rsid w:val="00800183"/>
    <w:rsid w:val="00801445"/>
    <w:rsid w:val="008062DC"/>
    <w:rsid w:val="0082421E"/>
    <w:rsid w:val="00824301"/>
    <w:rsid w:val="00826175"/>
    <w:rsid w:val="00852A57"/>
    <w:rsid w:val="00865F43"/>
    <w:rsid w:val="00867B3F"/>
    <w:rsid w:val="00870D63"/>
    <w:rsid w:val="0087118B"/>
    <w:rsid w:val="00871334"/>
    <w:rsid w:val="00876C12"/>
    <w:rsid w:val="00880453"/>
    <w:rsid w:val="008809C2"/>
    <w:rsid w:val="00881141"/>
    <w:rsid w:val="00882C7D"/>
    <w:rsid w:val="00885534"/>
    <w:rsid w:val="00891DB0"/>
    <w:rsid w:val="008944C0"/>
    <w:rsid w:val="00899B11"/>
    <w:rsid w:val="008A25EA"/>
    <w:rsid w:val="008B185B"/>
    <w:rsid w:val="008B3F53"/>
    <w:rsid w:val="008B5F90"/>
    <w:rsid w:val="008C2E37"/>
    <w:rsid w:val="008D1425"/>
    <w:rsid w:val="008D169E"/>
    <w:rsid w:val="008D1CF3"/>
    <w:rsid w:val="008D6001"/>
    <w:rsid w:val="008D6077"/>
    <w:rsid w:val="008D6249"/>
    <w:rsid w:val="008E3546"/>
    <w:rsid w:val="008E625C"/>
    <w:rsid w:val="008F3438"/>
    <w:rsid w:val="008F7B1E"/>
    <w:rsid w:val="00900BFD"/>
    <w:rsid w:val="00900FE0"/>
    <w:rsid w:val="0091327F"/>
    <w:rsid w:val="0091335C"/>
    <w:rsid w:val="00913DC4"/>
    <w:rsid w:val="00915C7C"/>
    <w:rsid w:val="00921658"/>
    <w:rsid w:val="00924A96"/>
    <w:rsid w:val="00926839"/>
    <w:rsid w:val="0093339A"/>
    <w:rsid w:val="00937AE6"/>
    <w:rsid w:val="00951F0B"/>
    <w:rsid w:val="00961634"/>
    <w:rsid w:val="00970839"/>
    <w:rsid w:val="00972FCF"/>
    <w:rsid w:val="009822C5"/>
    <w:rsid w:val="009844CC"/>
    <w:rsid w:val="00985AE8"/>
    <w:rsid w:val="0098776D"/>
    <w:rsid w:val="00992BBF"/>
    <w:rsid w:val="00996D58"/>
    <w:rsid w:val="009A019E"/>
    <w:rsid w:val="009A1CF0"/>
    <w:rsid w:val="009A460C"/>
    <w:rsid w:val="009B79FD"/>
    <w:rsid w:val="009C1678"/>
    <w:rsid w:val="009C1FBB"/>
    <w:rsid w:val="009C624D"/>
    <w:rsid w:val="009D626A"/>
    <w:rsid w:val="009E17E5"/>
    <w:rsid w:val="009E1881"/>
    <w:rsid w:val="009F559A"/>
    <w:rsid w:val="00A1648F"/>
    <w:rsid w:val="00A22368"/>
    <w:rsid w:val="00A246FA"/>
    <w:rsid w:val="00A32451"/>
    <w:rsid w:val="00A36D83"/>
    <w:rsid w:val="00A411C0"/>
    <w:rsid w:val="00A41728"/>
    <w:rsid w:val="00A50033"/>
    <w:rsid w:val="00A542AC"/>
    <w:rsid w:val="00A558D8"/>
    <w:rsid w:val="00A746E8"/>
    <w:rsid w:val="00A7717B"/>
    <w:rsid w:val="00A81FA6"/>
    <w:rsid w:val="00A9725E"/>
    <w:rsid w:val="00A97984"/>
    <w:rsid w:val="00AA3378"/>
    <w:rsid w:val="00AA63B0"/>
    <w:rsid w:val="00AB2880"/>
    <w:rsid w:val="00AB2D78"/>
    <w:rsid w:val="00AB3AFC"/>
    <w:rsid w:val="00AB3F77"/>
    <w:rsid w:val="00AD7D08"/>
    <w:rsid w:val="00AE24DF"/>
    <w:rsid w:val="00B0167A"/>
    <w:rsid w:val="00B016A2"/>
    <w:rsid w:val="00B028CC"/>
    <w:rsid w:val="00B12296"/>
    <w:rsid w:val="00B139D2"/>
    <w:rsid w:val="00B1730E"/>
    <w:rsid w:val="00B17DCD"/>
    <w:rsid w:val="00B33EC6"/>
    <w:rsid w:val="00B3684D"/>
    <w:rsid w:val="00B37897"/>
    <w:rsid w:val="00B422C5"/>
    <w:rsid w:val="00B539AC"/>
    <w:rsid w:val="00B67FE1"/>
    <w:rsid w:val="00B74353"/>
    <w:rsid w:val="00B823D3"/>
    <w:rsid w:val="00B82AFA"/>
    <w:rsid w:val="00B86C39"/>
    <w:rsid w:val="00B9108F"/>
    <w:rsid w:val="00B95616"/>
    <w:rsid w:val="00B964B0"/>
    <w:rsid w:val="00BA0AD3"/>
    <w:rsid w:val="00BA11F0"/>
    <w:rsid w:val="00BB56DC"/>
    <w:rsid w:val="00BC38F1"/>
    <w:rsid w:val="00BC5245"/>
    <w:rsid w:val="00BD1D44"/>
    <w:rsid w:val="00BE603E"/>
    <w:rsid w:val="00BE6BAD"/>
    <w:rsid w:val="00BF0074"/>
    <w:rsid w:val="00BF24C0"/>
    <w:rsid w:val="00BF6EC4"/>
    <w:rsid w:val="00C07C07"/>
    <w:rsid w:val="00C07FC7"/>
    <w:rsid w:val="00C124CB"/>
    <w:rsid w:val="00C12A8C"/>
    <w:rsid w:val="00C15C31"/>
    <w:rsid w:val="00C16374"/>
    <w:rsid w:val="00C17693"/>
    <w:rsid w:val="00C2196D"/>
    <w:rsid w:val="00C22EBB"/>
    <w:rsid w:val="00C2589E"/>
    <w:rsid w:val="00C35580"/>
    <w:rsid w:val="00C36758"/>
    <w:rsid w:val="00C37D20"/>
    <w:rsid w:val="00C40C72"/>
    <w:rsid w:val="00C4152E"/>
    <w:rsid w:val="00C418EB"/>
    <w:rsid w:val="00C42EC1"/>
    <w:rsid w:val="00C539A1"/>
    <w:rsid w:val="00C63936"/>
    <w:rsid w:val="00C70968"/>
    <w:rsid w:val="00C71446"/>
    <w:rsid w:val="00C82EF5"/>
    <w:rsid w:val="00C833D6"/>
    <w:rsid w:val="00C8480E"/>
    <w:rsid w:val="00C90C2D"/>
    <w:rsid w:val="00C94015"/>
    <w:rsid w:val="00C945B0"/>
    <w:rsid w:val="00CA7440"/>
    <w:rsid w:val="00CB288E"/>
    <w:rsid w:val="00CC60AF"/>
    <w:rsid w:val="00CD0EE7"/>
    <w:rsid w:val="00CD3E6A"/>
    <w:rsid w:val="00CD7B9F"/>
    <w:rsid w:val="00CE6C9E"/>
    <w:rsid w:val="00CF4992"/>
    <w:rsid w:val="00D00AED"/>
    <w:rsid w:val="00D00BB9"/>
    <w:rsid w:val="00D024E4"/>
    <w:rsid w:val="00D0387C"/>
    <w:rsid w:val="00D03C75"/>
    <w:rsid w:val="00D15920"/>
    <w:rsid w:val="00D17370"/>
    <w:rsid w:val="00D2224C"/>
    <w:rsid w:val="00D223DC"/>
    <w:rsid w:val="00D22929"/>
    <w:rsid w:val="00D3023F"/>
    <w:rsid w:val="00D324CE"/>
    <w:rsid w:val="00D35ECF"/>
    <w:rsid w:val="00D361AB"/>
    <w:rsid w:val="00D36E00"/>
    <w:rsid w:val="00D52774"/>
    <w:rsid w:val="00D57319"/>
    <w:rsid w:val="00D60A15"/>
    <w:rsid w:val="00D6203D"/>
    <w:rsid w:val="00D6496B"/>
    <w:rsid w:val="00D6684A"/>
    <w:rsid w:val="00D74E9B"/>
    <w:rsid w:val="00D75269"/>
    <w:rsid w:val="00D75DAF"/>
    <w:rsid w:val="00D75DDF"/>
    <w:rsid w:val="00D77F71"/>
    <w:rsid w:val="00D82C3E"/>
    <w:rsid w:val="00D8534F"/>
    <w:rsid w:val="00D85898"/>
    <w:rsid w:val="00D85D35"/>
    <w:rsid w:val="00D95E63"/>
    <w:rsid w:val="00DA1A3E"/>
    <w:rsid w:val="00DB298E"/>
    <w:rsid w:val="00DC12F6"/>
    <w:rsid w:val="00DC3870"/>
    <w:rsid w:val="00DD115B"/>
    <w:rsid w:val="00DD3DAF"/>
    <w:rsid w:val="00DD4160"/>
    <w:rsid w:val="00DE02B8"/>
    <w:rsid w:val="00DE1ABB"/>
    <w:rsid w:val="00DF1FEC"/>
    <w:rsid w:val="00DF33EA"/>
    <w:rsid w:val="00E026C7"/>
    <w:rsid w:val="00E27681"/>
    <w:rsid w:val="00E32C58"/>
    <w:rsid w:val="00E4197C"/>
    <w:rsid w:val="00E42673"/>
    <w:rsid w:val="00E428B8"/>
    <w:rsid w:val="00E43395"/>
    <w:rsid w:val="00E46295"/>
    <w:rsid w:val="00E525B1"/>
    <w:rsid w:val="00E55FD0"/>
    <w:rsid w:val="00E61819"/>
    <w:rsid w:val="00E6382A"/>
    <w:rsid w:val="00E66926"/>
    <w:rsid w:val="00E67FFD"/>
    <w:rsid w:val="00E829B3"/>
    <w:rsid w:val="00E82ECC"/>
    <w:rsid w:val="00E83D80"/>
    <w:rsid w:val="00E84434"/>
    <w:rsid w:val="00E85BA8"/>
    <w:rsid w:val="00E87FD4"/>
    <w:rsid w:val="00E936EF"/>
    <w:rsid w:val="00E9371A"/>
    <w:rsid w:val="00E943C7"/>
    <w:rsid w:val="00E94F37"/>
    <w:rsid w:val="00EA1333"/>
    <w:rsid w:val="00EA3E3F"/>
    <w:rsid w:val="00EB29CB"/>
    <w:rsid w:val="00EB2D46"/>
    <w:rsid w:val="00EB3126"/>
    <w:rsid w:val="00EB7D0D"/>
    <w:rsid w:val="00EC07D4"/>
    <w:rsid w:val="00EC2B65"/>
    <w:rsid w:val="00EC3901"/>
    <w:rsid w:val="00EC600C"/>
    <w:rsid w:val="00ED1847"/>
    <w:rsid w:val="00ED2A4B"/>
    <w:rsid w:val="00ED648D"/>
    <w:rsid w:val="00EE0188"/>
    <w:rsid w:val="00EE1579"/>
    <w:rsid w:val="00EF2300"/>
    <w:rsid w:val="00EF2FB0"/>
    <w:rsid w:val="00EF468C"/>
    <w:rsid w:val="00EF5BA1"/>
    <w:rsid w:val="00EF6E7F"/>
    <w:rsid w:val="00F06409"/>
    <w:rsid w:val="00F10011"/>
    <w:rsid w:val="00F20F78"/>
    <w:rsid w:val="00F2228D"/>
    <w:rsid w:val="00F24351"/>
    <w:rsid w:val="00F25033"/>
    <w:rsid w:val="00F31438"/>
    <w:rsid w:val="00F320B1"/>
    <w:rsid w:val="00F3354D"/>
    <w:rsid w:val="00F41DF5"/>
    <w:rsid w:val="00F45038"/>
    <w:rsid w:val="00F47D14"/>
    <w:rsid w:val="00F51FD9"/>
    <w:rsid w:val="00F54136"/>
    <w:rsid w:val="00F55895"/>
    <w:rsid w:val="00F5598B"/>
    <w:rsid w:val="00F56BDF"/>
    <w:rsid w:val="00F64B86"/>
    <w:rsid w:val="00F64EB8"/>
    <w:rsid w:val="00F71FF7"/>
    <w:rsid w:val="00F74E75"/>
    <w:rsid w:val="00F93511"/>
    <w:rsid w:val="00F97BA1"/>
    <w:rsid w:val="00FA1884"/>
    <w:rsid w:val="00FA692A"/>
    <w:rsid w:val="00FA744C"/>
    <w:rsid w:val="00FC18F2"/>
    <w:rsid w:val="00FC33A5"/>
    <w:rsid w:val="00FC3B86"/>
    <w:rsid w:val="00FC54CD"/>
    <w:rsid w:val="00FC5E33"/>
    <w:rsid w:val="00FC6A56"/>
    <w:rsid w:val="00FD415D"/>
    <w:rsid w:val="00FE50E5"/>
    <w:rsid w:val="00FE6C80"/>
    <w:rsid w:val="00FF06ED"/>
    <w:rsid w:val="00FF2A09"/>
    <w:rsid w:val="00FF36B1"/>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D689F426-ECA6-46C7-A16F-211C0CFD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754FA6"/>
    <w:pPr>
      <w:tabs>
        <w:tab w:val="left" w:pos="880"/>
        <w:tab w:val="right" w:leader="dot" w:pos="9350"/>
      </w:tabs>
      <w:spacing w:after="100"/>
      <w:ind w:left="200"/>
      <w:pPrChange w:id="0" w:author="Vilson Lu" w:date="2014-08-02T21:56:00Z">
        <w:pPr>
          <w:spacing w:after="100"/>
          <w:ind w:left="200"/>
          <w:jc w:val="both"/>
        </w:pPr>
      </w:pPrChange>
    </w:pPr>
    <w:rPr>
      <w:rPrChange w:id="0" w:author="Vilson Lu" w:date="2014-08-02T21:56:00Z">
        <w:rPr>
          <w:rFonts w:ascii="Arial" w:eastAsiaTheme="minorHAnsi" w:hAnsi="Arial" w:cs="Arial"/>
          <w:lang w:val="en-US" w:eastAsia="en-US" w:bidi="ar-SA"/>
        </w:rPr>
      </w:rPrChange>
    </w:r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semiHidden/>
    <w:unhideWhenUsed/>
    <w:rsid w:val="00867B3F"/>
  </w:style>
  <w:style w:type="character" w:customStyle="1" w:styleId="CommentTextChar">
    <w:name w:val="Comment Text Char"/>
    <w:basedOn w:val="DefaultParagraphFont"/>
    <w:link w:val="CommentText"/>
    <w:uiPriority w:val="99"/>
    <w:semiHidden/>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 w:type="paragraph" w:styleId="Revision">
    <w:name w:val="Revision"/>
    <w:hidden/>
    <w:uiPriority w:val="99"/>
    <w:semiHidden/>
    <w:rsid w:val="0091335C"/>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066">
      <w:bodyDiv w:val="1"/>
      <w:marLeft w:val="0"/>
      <w:marRight w:val="0"/>
      <w:marTop w:val="0"/>
      <w:marBottom w:val="0"/>
      <w:divBdr>
        <w:top w:val="none" w:sz="0" w:space="0" w:color="auto"/>
        <w:left w:val="none" w:sz="0" w:space="0" w:color="auto"/>
        <w:bottom w:val="none" w:sz="0" w:space="0" w:color="auto"/>
        <w:right w:val="none" w:sz="0" w:space="0" w:color="auto"/>
      </w:divBdr>
    </w:div>
    <w:div w:id="70465893">
      <w:bodyDiv w:val="1"/>
      <w:marLeft w:val="0"/>
      <w:marRight w:val="0"/>
      <w:marTop w:val="0"/>
      <w:marBottom w:val="0"/>
      <w:divBdr>
        <w:top w:val="none" w:sz="0" w:space="0" w:color="auto"/>
        <w:left w:val="none" w:sz="0" w:space="0" w:color="auto"/>
        <w:bottom w:val="none" w:sz="0" w:space="0" w:color="auto"/>
        <w:right w:val="none" w:sz="0" w:space="0" w:color="auto"/>
      </w:divBdr>
    </w:div>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551309509">
      <w:bodyDiv w:val="1"/>
      <w:marLeft w:val="0"/>
      <w:marRight w:val="0"/>
      <w:marTop w:val="0"/>
      <w:marBottom w:val="0"/>
      <w:divBdr>
        <w:top w:val="none" w:sz="0" w:space="0" w:color="auto"/>
        <w:left w:val="none" w:sz="0" w:space="0" w:color="auto"/>
        <w:bottom w:val="none" w:sz="0" w:space="0" w:color="auto"/>
        <w:right w:val="none" w:sz="0" w:space="0" w:color="auto"/>
      </w:divBdr>
    </w:div>
    <w:div w:id="585068908">
      <w:bodyDiv w:val="1"/>
      <w:marLeft w:val="0"/>
      <w:marRight w:val="0"/>
      <w:marTop w:val="0"/>
      <w:marBottom w:val="0"/>
      <w:divBdr>
        <w:top w:val="none" w:sz="0" w:space="0" w:color="auto"/>
        <w:left w:val="none" w:sz="0" w:space="0" w:color="auto"/>
        <w:bottom w:val="none" w:sz="0" w:space="0" w:color="auto"/>
        <w:right w:val="none" w:sz="0" w:space="0" w:color="auto"/>
      </w:divBdr>
    </w:div>
    <w:div w:id="632714446">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782576505">
      <w:bodyDiv w:val="1"/>
      <w:marLeft w:val="0"/>
      <w:marRight w:val="0"/>
      <w:marTop w:val="0"/>
      <w:marBottom w:val="0"/>
      <w:divBdr>
        <w:top w:val="none" w:sz="0" w:space="0" w:color="auto"/>
        <w:left w:val="none" w:sz="0" w:space="0" w:color="auto"/>
        <w:bottom w:val="none" w:sz="0" w:space="0" w:color="auto"/>
        <w:right w:val="none" w:sz="0" w:space="0" w:color="auto"/>
      </w:divBdr>
    </w:div>
    <w:div w:id="792747368">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975065336">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240169168">
      <w:bodyDiv w:val="1"/>
      <w:marLeft w:val="0"/>
      <w:marRight w:val="0"/>
      <w:marTop w:val="0"/>
      <w:marBottom w:val="0"/>
      <w:divBdr>
        <w:top w:val="none" w:sz="0" w:space="0" w:color="auto"/>
        <w:left w:val="none" w:sz="0" w:space="0" w:color="auto"/>
        <w:bottom w:val="none" w:sz="0" w:space="0" w:color="auto"/>
        <w:right w:val="none" w:sz="0" w:space="0" w:color="auto"/>
      </w:divBdr>
    </w:div>
    <w:div w:id="1332640909">
      <w:bodyDiv w:val="1"/>
      <w:marLeft w:val="0"/>
      <w:marRight w:val="0"/>
      <w:marTop w:val="0"/>
      <w:marBottom w:val="0"/>
      <w:divBdr>
        <w:top w:val="none" w:sz="0" w:space="0" w:color="auto"/>
        <w:left w:val="none" w:sz="0" w:space="0" w:color="auto"/>
        <w:bottom w:val="none" w:sz="0" w:space="0" w:color="auto"/>
        <w:right w:val="none" w:sz="0" w:space="0" w:color="auto"/>
      </w:divBdr>
    </w:div>
    <w:div w:id="1454405398">
      <w:bodyDiv w:val="1"/>
      <w:marLeft w:val="0"/>
      <w:marRight w:val="0"/>
      <w:marTop w:val="0"/>
      <w:marBottom w:val="0"/>
      <w:divBdr>
        <w:top w:val="none" w:sz="0" w:space="0" w:color="auto"/>
        <w:left w:val="none" w:sz="0" w:space="0" w:color="auto"/>
        <w:bottom w:val="none" w:sz="0" w:space="0" w:color="auto"/>
        <w:right w:val="none" w:sz="0" w:space="0" w:color="auto"/>
      </w:divBdr>
    </w:div>
    <w:div w:id="1512257552">
      <w:bodyDiv w:val="1"/>
      <w:marLeft w:val="0"/>
      <w:marRight w:val="0"/>
      <w:marTop w:val="0"/>
      <w:marBottom w:val="0"/>
      <w:divBdr>
        <w:top w:val="none" w:sz="0" w:space="0" w:color="auto"/>
        <w:left w:val="none" w:sz="0" w:space="0" w:color="auto"/>
        <w:bottom w:val="none" w:sz="0" w:space="0" w:color="auto"/>
        <w:right w:val="none" w:sz="0" w:space="0" w:color="auto"/>
      </w:divBdr>
    </w:div>
    <w:div w:id="1684549164">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732580821">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 w:id="2041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twitter.com/ABSCBNNews/" TargetMode="External"/><Relationship Id="rId39" Type="http://schemas.openxmlformats.org/officeDocument/2006/relationships/image" Target="media/image11.png"/><Relationship Id="rId21" Type="http://schemas.openxmlformats.org/officeDocument/2006/relationships/image" Target="media/image8.png"/><Relationship Id="rId34" Type="http://schemas.openxmlformats.org/officeDocument/2006/relationships/hyperlink" Target="http://t.co/IRX5SMSr3h" TargetMode="External"/><Relationship Id="rId42" Type="http://schemas.openxmlformats.org/officeDocument/2006/relationships/hyperlink" Target="http://www.bibme.org/" TargetMode="External"/><Relationship Id="rId47" Type="http://schemas.openxmlformats.org/officeDocument/2006/relationships/hyperlink" Target="http://web.archive.org/web/20080921002044/http://www.universalmccann.com/Assets/wave_3_20080403093750.pdf" TargetMode="Externa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twitter.com/search?q=%23GlendaPH" TargetMode="External"/><Relationship Id="rId11" Type="http://schemas.openxmlformats.org/officeDocument/2006/relationships/footer" Target="footer2.xml"/><Relationship Id="rId24" Type="http://schemas.openxmlformats.org/officeDocument/2006/relationships/hyperlink" Target="http://t.co/rqpfnzcLza" TargetMode="External"/><Relationship Id="rId32" Type="http://schemas.openxmlformats.org/officeDocument/2006/relationships/hyperlink" Target="https://twitter.com/phivolcs_dost/" TargetMode="External"/><Relationship Id="rId37" Type="http://schemas.openxmlformats.org/officeDocument/2006/relationships/hyperlink" Target="https://twitter.com/MMDA/" TargetMode="External"/><Relationship Id="rId40" Type="http://schemas.openxmlformats.org/officeDocument/2006/relationships/hyperlink" Target="http://www.youngdigitallab.com/en/social-media/a-social-media-lesson-from-the-philippines" TargetMode="External"/><Relationship Id="rId45" Type="http://schemas.openxmlformats.org/officeDocument/2006/relationships/hyperlink" Target="http://247wallst.com/technology-3/2011/05/09/the-ten-nations-where-facebook-rules-the-interne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twitter.com/search?q=%23southAlerts" TargetMode="External"/><Relationship Id="rId36" Type="http://schemas.openxmlformats.org/officeDocument/2006/relationships/hyperlink" Target="https://twitter.com/search?q=%23floodph" TargetMode="Externa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hyperlink" Target="https://twitter.com/dinkysunflower/" TargetMode="External"/><Relationship Id="rId44" Type="http://schemas.openxmlformats.org/officeDocument/2006/relationships/hyperlink" Target="http://www.aaai.org"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hyperlink" Target="http://t.co/6Kn0frqBsJ" TargetMode="External"/><Relationship Id="rId30" Type="http://schemas.openxmlformats.org/officeDocument/2006/relationships/hyperlink" Target="https://twitter.com/search?q=%23EarthquakePH" TargetMode="External"/><Relationship Id="rId35" Type="http://schemas.openxmlformats.org/officeDocument/2006/relationships/hyperlink" Target="https://twitter.com/saabmagalona/" TargetMode="External"/><Relationship Id="rId43" Type="http://schemas.openxmlformats.org/officeDocument/2006/relationships/hyperlink" Target="http://www.bibme.org/" TargetMode="External"/><Relationship Id="rId48" Type="http://schemas.openxmlformats.org/officeDocument/2006/relationships/hyperlink" Target="http://web.archive.org/web/20080921002044/http://www.universalmccann.com/Assets/wave_3_20080403093750.pdf" TargetMode="Externa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t.co/mECHfZfiyK" TargetMode="External"/><Relationship Id="rId33" Type="http://schemas.openxmlformats.org/officeDocument/2006/relationships/hyperlink" Target="https://twitter.com/search?q=%23earthquakePH" TargetMode="External"/><Relationship Id="rId38" Type="http://schemas.openxmlformats.org/officeDocument/2006/relationships/hyperlink" Target="https://twitter.com/search?q=%23FloodPH" TargetMode="External"/><Relationship Id="rId46" Type="http://schemas.openxmlformats.org/officeDocument/2006/relationships/hyperlink" Target="http://web.archive.org/web/20080921002044/http://www.universalmccann.com/Assets/wave_3_20080403093750.pdf" TargetMode="External"/><Relationship Id="rId20" Type="http://schemas.openxmlformats.org/officeDocument/2006/relationships/image" Target="media/image7.png"/><Relationship Id="rId41" Type="http://schemas.openxmlformats.org/officeDocument/2006/relationships/hyperlink" Target="http://www.bibme.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44602-5386-4A40-B8A6-F3F9B918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61</Pages>
  <Words>22435</Words>
  <Characters>127885</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Vilson Lu</cp:lastModifiedBy>
  <cp:revision>20</cp:revision>
  <cp:lastPrinted>2014-07-21T08:38:00Z</cp:lastPrinted>
  <dcterms:created xsi:type="dcterms:W3CDTF">2014-07-29T17:41:00Z</dcterms:created>
  <dcterms:modified xsi:type="dcterms:W3CDTF">2014-08-02T14:02:00Z</dcterms:modified>
</cp:coreProperties>
</file>