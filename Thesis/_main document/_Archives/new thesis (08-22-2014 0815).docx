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5183D" w14:textId="015D28A2" w:rsidR="006F08F4" w:rsidRDefault="00D4791C" w:rsidP="0086093C">
      <w:pPr>
        <w:pStyle w:val="Title"/>
        <w:rPr>
          <w:ins w:id="0" w:author="TinTin Kalaw" w:date="2014-08-19T08:12:00Z"/>
        </w:rPr>
      </w:pPr>
      <w:commentRangeStart w:id="1"/>
      <w:r w:rsidRPr="00E45CE0">
        <w:t xml:space="preserve">FILIET: An Information Extraction </w:t>
      </w:r>
      <w:r w:rsidR="0086093C" w:rsidRPr="00E45CE0">
        <w:t>System</w:t>
      </w:r>
    </w:p>
    <w:p w14:paraId="5FCB508A" w14:textId="70AFBA0B" w:rsidR="00B00C9B" w:rsidRPr="00E45CE0" w:rsidRDefault="0086093C" w:rsidP="0086093C">
      <w:pPr>
        <w:pStyle w:val="Title"/>
      </w:pPr>
      <w:del w:id="2" w:author="TinTin Kalaw" w:date="2014-08-19T08:12:00Z">
        <w:r w:rsidRPr="00E45CE0" w:rsidDel="006F08F4">
          <w:delText xml:space="preserve"> </w:delText>
        </w:r>
      </w:del>
      <w:r w:rsidRPr="00E45CE0">
        <w:t>For</w:t>
      </w:r>
      <w:r w:rsidR="00D4791C" w:rsidRPr="00E45CE0">
        <w:t xml:space="preserve"> </w:t>
      </w:r>
      <w:r w:rsidR="006F08F4">
        <w:t xml:space="preserve">Filipino </w:t>
      </w:r>
      <w:r w:rsidR="00D4791C" w:rsidRPr="00E45CE0">
        <w:t>Disaster-Related Tweets</w:t>
      </w:r>
    </w:p>
    <w:commentRangeEnd w:id="1"/>
    <w:p w14:paraId="15DDB13A" w14:textId="77777777" w:rsidR="004B7EB2" w:rsidRPr="00E45CE0" w:rsidRDefault="00390544" w:rsidP="004B7EB2">
      <w:pPr>
        <w:pStyle w:val="Subtitle"/>
      </w:pPr>
      <w:r>
        <w:rPr>
          <w:rStyle w:val="CommentReference"/>
        </w:rPr>
        <w:commentReference w:id="1"/>
      </w:r>
    </w:p>
    <w:p w14:paraId="74E4B18B" w14:textId="77777777" w:rsidR="004B7EB2" w:rsidRPr="00E45CE0" w:rsidRDefault="004B7EB2" w:rsidP="004B7EB2">
      <w:pPr>
        <w:pStyle w:val="Subtitle"/>
      </w:pPr>
    </w:p>
    <w:p w14:paraId="047C1989" w14:textId="77777777" w:rsidR="004B7EB2" w:rsidRPr="00E45CE0" w:rsidRDefault="004B7EB2" w:rsidP="004B7EB2">
      <w:pPr>
        <w:pStyle w:val="Subtitle"/>
      </w:pPr>
    </w:p>
    <w:p w14:paraId="27EC4FF3" w14:textId="77777777" w:rsidR="004B7EB2" w:rsidRPr="00E45CE0" w:rsidRDefault="004B7EB2" w:rsidP="004B7EB2">
      <w:pPr>
        <w:pStyle w:val="Subtitle"/>
      </w:pPr>
    </w:p>
    <w:p w14:paraId="2FC3D314" w14:textId="77777777" w:rsidR="004B7EB2" w:rsidRPr="00E45CE0" w:rsidRDefault="004B7EB2" w:rsidP="004B7EB2">
      <w:pPr>
        <w:pStyle w:val="Subtitle"/>
      </w:pPr>
    </w:p>
    <w:p w14:paraId="068569C8" w14:textId="1FB96308" w:rsidR="004B7EB2" w:rsidRPr="00E45CE0" w:rsidRDefault="004B7EB2" w:rsidP="004B7EB2">
      <w:pPr>
        <w:pStyle w:val="Subtitle"/>
      </w:pPr>
      <w:r w:rsidRPr="00E45CE0">
        <w:t>Thesis Document</w:t>
      </w:r>
    </w:p>
    <w:p w14:paraId="4737C405" w14:textId="77777777" w:rsidR="004B7EB2" w:rsidRPr="00E45CE0" w:rsidRDefault="004B7EB2" w:rsidP="004B7EB2">
      <w:pPr>
        <w:pStyle w:val="Subtitle"/>
      </w:pPr>
      <w:r w:rsidRPr="00E45CE0">
        <w:t>Presented to</w:t>
      </w:r>
    </w:p>
    <w:p w14:paraId="4167CDA8" w14:textId="77777777" w:rsidR="004B7EB2" w:rsidRPr="00E45CE0" w:rsidRDefault="004B7EB2" w:rsidP="004B7EB2">
      <w:pPr>
        <w:pStyle w:val="Subtitle"/>
      </w:pPr>
      <w:r w:rsidRPr="00E45CE0">
        <w:t>the Faculty of the College of Computer Studies</w:t>
      </w:r>
    </w:p>
    <w:p w14:paraId="464977B4" w14:textId="77777777" w:rsidR="004B7EB2" w:rsidRPr="00E45CE0" w:rsidRDefault="004B7EB2" w:rsidP="004B7EB2">
      <w:pPr>
        <w:pStyle w:val="Subtitle"/>
      </w:pPr>
    </w:p>
    <w:p w14:paraId="0B820DC9" w14:textId="77777777" w:rsidR="004B7EB2" w:rsidRPr="00E45CE0" w:rsidRDefault="004B7EB2" w:rsidP="004B7EB2">
      <w:pPr>
        <w:pStyle w:val="Subtitle"/>
      </w:pPr>
    </w:p>
    <w:p w14:paraId="17577FE2" w14:textId="77777777" w:rsidR="004B7EB2" w:rsidRPr="00E45CE0" w:rsidRDefault="004B7EB2" w:rsidP="004B7EB2">
      <w:pPr>
        <w:pStyle w:val="Subtitle"/>
      </w:pPr>
      <w:r w:rsidRPr="00E45CE0">
        <w:t>De La Salle University Manila</w:t>
      </w:r>
    </w:p>
    <w:p w14:paraId="12D1CCDB" w14:textId="77777777" w:rsidR="004B7EB2" w:rsidRPr="00E45CE0" w:rsidRDefault="004B7EB2" w:rsidP="004B7EB2">
      <w:pPr>
        <w:pStyle w:val="Subtitle"/>
      </w:pPr>
      <w:r w:rsidRPr="00E45CE0">
        <w:br/>
      </w:r>
      <w:r w:rsidRPr="00E45CE0">
        <w:br/>
      </w:r>
      <w:r w:rsidRPr="00E45CE0">
        <w:br/>
      </w:r>
    </w:p>
    <w:p w14:paraId="15ACB98A" w14:textId="77777777" w:rsidR="004B7EB2" w:rsidRPr="00E45CE0" w:rsidRDefault="004B7EB2" w:rsidP="004B7EB2">
      <w:pPr>
        <w:pStyle w:val="Subtitle"/>
      </w:pPr>
    </w:p>
    <w:p w14:paraId="1E569DA7" w14:textId="77777777" w:rsidR="004B7EB2" w:rsidRPr="00E45CE0" w:rsidRDefault="004B7EB2" w:rsidP="004B7EB2">
      <w:pPr>
        <w:pStyle w:val="Subtitle"/>
      </w:pPr>
      <w:r w:rsidRPr="00E45CE0">
        <w:t>In Partial Fulfillment</w:t>
      </w:r>
    </w:p>
    <w:p w14:paraId="7BEAE42F" w14:textId="77777777" w:rsidR="004B7EB2" w:rsidRPr="00E45CE0" w:rsidRDefault="004B7EB2" w:rsidP="004B7EB2">
      <w:pPr>
        <w:pStyle w:val="Subtitle"/>
      </w:pPr>
      <w:r w:rsidRPr="00E45CE0">
        <w:t>of the Requirements for the Degree of</w:t>
      </w:r>
    </w:p>
    <w:p w14:paraId="7D40DB14" w14:textId="77777777" w:rsidR="004B7EB2" w:rsidRPr="00E45CE0" w:rsidRDefault="004B7EB2" w:rsidP="004B7EB2">
      <w:pPr>
        <w:pStyle w:val="Subtitle"/>
      </w:pPr>
      <w:r w:rsidRPr="00E45CE0">
        <w:t>Bachelor of Science in Computer Science</w:t>
      </w:r>
    </w:p>
    <w:p w14:paraId="3C217FC8" w14:textId="77777777" w:rsidR="004B7EB2" w:rsidRPr="00E45CE0" w:rsidRDefault="004B7EB2" w:rsidP="004B7EB2">
      <w:pPr>
        <w:pStyle w:val="Subtitle"/>
      </w:pPr>
      <w:r w:rsidRPr="00E45CE0">
        <w:br/>
      </w:r>
    </w:p>
    <w:p w14:paraId="6C2FFCB0" w14:textId="77777777" w:rsidR="004B7EB2" w:rsidRPr="00E45CE0" w:rsidRDefault="004B7EB2" w:rsidP="004B7EB2">
      <w:pPr>
        <w:pStyle w:val="Subtitle"/>
      </w:pPr>
      <w:r w:rsidRPr="00E45CE0">
        <w:br/>
      </w:r>
      <w:r w:rsidRPr="00E45CE0">
        <w:br/>
      </w:r>
    </w:p>
    <w:p w14:paraId="07FDCE66" w14:textId="77777777" w:rsidR="004B7EB2" w:rsidRPr="00E45CE0" w:rsidRDefault="004B7EB2" w:rsidP="004B7EB2">
      <w:pPr>
        <w:pStyle w:val="Subtitle"/>
      </w:pPr>
      <w:r w:rsidRPr="00E45CE0">
        <w:t>by</w:t>
      </w:r>
    </w:p>
    <w:p w14:paraId="2EE3C63E" w14:textId="77777777" w:rsidR="004B7EB2" w:rsidRPr="00E45CE0" w:rsidRDefault="004B7EB2" w:rsidP="004B7EB2">
      <w:pPr>
        <w:pStyle w:val="Subtitle"/>
      </w:pPr>
      <w:r w:rsidRPr="00E45CE0">
        <w:t>DELA CRUZ, Kyle Mc Hale B.</w:t>
      </w:r>
    </w:p>
    <w:p w14:paraId="73391249" w14:textId="77777777" w:rsidR="004B7EB2" w:rsidRPr="00E45CE0" w:rsidRDefault="004B7EB2" w:rsidP="004B7EB2">
      <w:pPr>
        <w:pStyle w:val="Subtitle"/>
      </w:pPr>
      <w:r w:rsidRPr="00E45CE0">
        <w:t>GARCIA, John Paul F.</w:t>
      </w:r>
    </w:p>
    <w:p w14:paraId="6F7F6B95" w14:textId="77777777" w:rsidR="004B7EB2" w:rsidRPr="00E45CE0" w:rsidRDefault="004B7EB2" w:rsidP="004B7EB2">
      <w:pPr>
        <w:pStyle w:val="Subtitle"/>
      </w:pPr>
      <w:r w:rsidRPr="00E45CE0">
        <w:t>KALAW, Kristine Ma. Dominique F.</w:t>
      </w:r>
    </w:p>
    <w:p w14:paraId="064F3715" w14:textId="77777777" w:rsidR="004B7EB2" w:rsidRPr="00E45CE0" w:rsidRDefault="004B7EB2" w:rsidP="004B7EB2">
      <w:pPr>
        <w:pStyle w:val="Subtitle"/>
      </w:pPr>
      <w:r w:rsidRPr="00E45CE0">
        <w:t>LU, Vilson E.</w:t>
      </w:r>
    </w:p>
    <w:p w14:paraId="2800CF29" w14:textId="77777777" w:rsidR="004B7EB2" w:rsidRPr="00E45CE0" w:rsidRDefault="004B7EB2" w:rsidP="004B7EB2">
      <w:pPr>
        <w:pStyle w:val="Subtitle"/>
      </w:pPr>
      <w:r w:rsidRPr="00E45CE0">
        <w:br/>
      </w:r>
    </w:p>
    <w:p w14:paraId="42182A04" w14:textId="77777777" w:rsidR="004B7EB2" w:rsidRPr="00E45CE0" w:rsidRDefault="004B7EB2" w:rsidP="004B7EB2">
      <w:pPr>
        <w:pStyle w:val="Subtitle"/>
      </w:pPr>
      <w:r w:rsidRPr="00E45CE0">
        <w:br/>
      </w:r>
      <w:r w:rsidRPr="00E45CE0">
        <w:br/>
      </w:r>
    </w:p>
    <w:p w14:paraId="3410B84A" w14:textId="77777777" w:rsidR="004B7EB2" w:rsidRPr="00E45CE0" w:rsidRDefault="004B7EB2" w:rsidP="004B7EB2">
      <w:pPr>
        <w:pStyle w:val="Subtitle"/>
      </w:pPr>
      <w:r w:rsidRPr="00E45CE0">
        <w:t>REGALADO, Ralph Vincent</w:t>
      </w:r>
    </w:p>
    <w:p w14:paraId="007ACAC0" w14:textId="77777777" w:rsidR="004B7EB2" w:rsidRPr="00E45CE0" w:rsidRDefault="004B7EB2" w:rsidP="004B7EB2">
      <w:pPr>
        <w:pStyle w:val="Subtitle"/>
      </w:pPr>
      <w:r w:rsidRPr="00E45CE0">
        <w:t>Adviser</w:t>
      </w:r>
    </w:p>
    <w:p w14:paraId="01C0CF64" w14:textId="77777777" w:rsidR="004B7EB2" w:rsidRPr="00E45CE0" w:rsidRDefault="004B7EB2" w:rsidP="004B7EB2">
      <w:pPr>
        <w:pStyle w:val="Subtitle"/>
      </w:pPr>
    </w:p>
    <w:p w14:paraId="5CE0E62D" w14:textId="77777777" w:rsidR="004B7EB2" w:rsidRPr="00E45CE0" w:rsidRDefault="004B7EB2" w:rsidP="004B7EB2">
      <w:pPr>
        <w:pStyle w:val="Subtitle"/>
      </w:pPr>
      <w:r w:rsidRPr="00E45CE0">
        <w:br/>
      </w:r>
      <w:r w:rsidRPr="00E45CE0">
        <w:br/>
      </w:r>
      <w:r w:rsidRPr="00E45CE0">
        <w:br/>
      </w:r>
      <w:r w:rsidRPr="00E45CE0">
        <w:br/>
      </w:r>
      <w:r w:rsidRPr="00E45CE0">
        <w:br/>
      </w:r>
    </w:p>
    <w:p w14:paraId="3AEB3030" w14:textId="77777777" w:rsidR="004B7EB2" w:rsidRPr="00E45CE0" w:rsidRDefault="004B7EB2" w:rsidP="004B7EB2">
      <w:pPr>
        <w:pStyle w:val="Subtitle"/>
        <w:sectPr w:rsidR="004B7EB2" w:rsidRPr="00E45CE0">
          <w:footerReference w:type="default" r:id="rId10"/>
          <w:pgSz w:w="12240" w:h="15840"/>
          <w:pgMar w:top="1440" w:right="1440" w:bottom="1440" w:left="1440" w:header="720" w:footer="720" w:gutter="0"/>
          <w:cols w:space="720"/>
          <w:docGrid w:linePitch="360"/>
        </w:sectPr>
      </w:pPr>
      <w:r w:rsidRPr="00E45CE0">
        <w:fldChar w:fldCharType="begin"/>
      </w:r>
      <w:r w:rsidRPr="00E45CE0">
        <w:instrText xml:space="preserve"> DATE \@ "MMMM d, yyyy" </w:instrText>
      </w:r>
      <w:r w:rsidRPr="00E45CE0">
        <w:fldChar w:fldCharType="separate"/>
      </w:r>
      <w:ins w:id="3" w:author="Vilson Lu" w:date="2014-08-22T08:15:00Z">
        <w:r w:rsidR="00F27329">
          <w:rPr>
            <w:noProof/>
          </w:rPr>
          <w:t>August 22, 2014</w:t>
        </w:r>
      </w:ins>
      <w:ins w:id="4" w:author="Kyle Mc Hale Dela Cruz" w:date="2014-08-22T00:06:00Z">
        <w:del w:id="5" w:author="Vilson Lu" w:date="2014-08-22T00:17:00Z">
          <w:r w:rsidR="006B267A" w:rsidDel="00AD0972">
            <w:rPr>
              <w:noProof/>
            </w:rPr>
            <w:delText>August 22, 2014</w:delText>
          </w:r>
        </w:del>
      </w:ins>
      <w:ins w:id="6" w:author="TinTin Kalaw" w:date="2014-08-21T21:06:00Z">
        <w:del w:id="7" w:author="Vilson Lu" w:date="2014-08-22T00:17:00Z">
          <w:r w:rsidR="00F15F70" w:rsidDel="00AD0972">
            <w:rPr>
              <w:noProof/>
            </w:rPr>
            <w:delText>August 21, 2014</w:delText>
          </w:r>
        </w:del>
      </w:ins>
      <w:ins w:id="8" w:author="JP Garcia" w:date="2014-08-20T21:30:00Z">
        <w:del w:id="9" w:author="Vilson Lu" w:date="2014-08-22T00:17:00Z">
          <w:r w:rsidR="00F01ACE" w:rsidDel="00AD0972">
            <w:rPr>
              <w:noProof/>
            </w:rPr>
            <w:delText>August 20, 2014</w:delText>
          </w:r>
        </w:del>
      </w:ins>
      <w:del w:id="10" w:author="Vilson Lu" w:date="2014-08-22T00:17:00Z">
        <w:r w:rsidR="003849D8" w:rsidDel="00AD0972">
          <w:rPr>
            <w:noProof/>
          </w:rPr>
          <w:delText>August 15, 2014</w:delText>
        </w:r>
      </w:del>
      <w:r w:rsidRPr="00E45CE0">
        <w:fldChar w:fldCharType="end"/>
      </w:r>
    </w:p>
    <w:p w14:paraId="6BA478E0" w14:textId="77777777" w:rsidR="004B7EB2" w:rsidRPr="00E45CE0" w:rsidRDefault="004B7EB2" w:rsidP="004B7EB2">
      <w:pPr>
        <w:pStyle w:val="AbstractTitle"/>
      </w:pPr>
      <w:commentRangeStart w:id="11"/>
      <w:r w:rsidRPr="00E45CE0">
        <w:lastRenderedPageBreak/>
        <w:t>Abstract</w:t>
      </w:r>
      <w:commentRangeEnd w:id="11"/>
      <w:r w:rsidRPr="00E45CE0">
        <w:rPr>
          <w:rStyle w:val="CommentReference"/>
          <w:b w:val="0"/>
        </w:rPr>
        <w:commentReference w:id="11"/>
      </w:r>
    </w:p>
    <w:p w14:paraId="1FBE289B" w14:textId="19CBF8B5" w:rsidR="004B7EB2" w:rsidRPr="00E45CE0" w:rsidDel="007C1634" w:rsidRDefault="004B7EB2" w:rsidP="004B7EB2">
      <w:pPr>
        <w:pStyle w:val="AbstractTitle"/>
        <w:rPr>
          <w:del w:id="12" w:author="Vilson Lu" w:date="2014-08-15T13:29:00Z"/>
        </w:rPr>
      </w:pPr>
    </w:p>
    <w:p w14:paraId="5D288644" w14:textId="26BC586C" w:rsidR="004B7EB2" w:rsidRPr="00E45CE0" w:rsidDel="007C1634" w:rsidRDefault="004B7EB2" w:rsidP="004B7EB2">
      <w:pPr>
        <w:pStyle w:val="AbstractContent"/>
        <w:rPr>
          <w:del w:id="13" w:author="Vilson Lu" w:date="2014-08-15T13:29:00Z"/>
        </w:rPr>
      </w:pPr>
      <w:del w:id="14" w:author="Vilson Lu" w:date="2014-08-15T13:29:00Z">
        <w:r w:rsidRPr="00E45CE0" w:rsidDel="007C1634">
          <w:delTex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delText>
        </w:r>
      </w:del>
    </w:p>
    <w:p w14:paraId="76B3D53D" w14:textId="77777777" w:rsidR="004B7EB2" w:rsidRDefault="004B7EB2" w:rsidP="004B7EB2">
      <w:pPr>
        <w:pStyle w:val="AbstractContent"/>
      </w:pPr>
    </w:p>
    <w:p w14:paraId="6ADEC95E" w14:textId="753C5695" w:rsidR="00CB1673" w:rsidRDefault="00CB1673" w:rsidP="00CB1673">
      <w:pPr>
        <w:pStyle w:val="AbstractContent"/>
        <w:rPr>
          <w:ins w:id="15" w:author="Vilson Lu" w:date="2014-08-15T21:38:00Z"/>
        </w:rPr>
      </w:pPr>
      <w:ins w:id="16" w:author="Vilson Lu" w:date="2014-08-15T21:38:00Z">
        <w:r>
          <w:t xml:space="preserve">The Philippines, being a disaster-prone country and the social media capital of the world, uses the social media to report the status of their areas, their needs, warnings and advices whenever disaster occurs. Collecting </w:t>
        </w:r>
      </w:ins>
      <w:ins w:id="17" w:author="TinTin Kalaw" w:date="2014-08-16T12:55:00Z">
        <w:r w:rsidR="006E427B">
          <w:t xml:space="preserve">and knowing </w:t>
        </w:r>
      </w:ins>
      <w:ins w:id="18" w:author="Vilson Lu" w:date="2014-08-15T21:38:00Z">
        <w:r>
          <w:t>valuable information from Twitter will help organizations in making decisions</w:t>
        </w:r>
      </w:ins>
      <w:ins w:id="19" w:author="TinTin Kalaw" w:date="2014-08-16T12:53:00Z">
        <w:r w:rsidR="006E427B">
          <w:t xml:space="preserve"> as well as relief efforts</w:t>
        </w:r>
      </w:ins>
      <w:ins w:id="20" w:author="Vilson Lu" w:date="2014-08-15T21:38:00Z">
        <w:r>
          <w:t xml:space="preserve">. However, extracting information </w:t>
        </w:r>
      </w:ins>
      <w:ins w:id="21" w:author="TinTin Kalaw" w:date="2014-08-16T12:57:00Z">
        <w:r w:rsidR="007E2298">
          <w:t xml:space="preserve">from Twitter is </w:t>
        </w:r>
      </w:ins>
      <w:ins w:id="22" w:author="Vilson Lu" w:date="2014-08-15T21:38:00Z">
        <w:del w:id="23" w:author="TinTin Kalaw" w:date="2014-08-16T12:57:00Z">
          <w:r w:rsidDel="007E2298">
            <w:delText xml:space="preserve">will </w:delText>
          </w:r>
        </w:del>
        <w:r>
          <w:t>difficult as natural language does not have any structure</w:t>
        </w:r>
        <w:del w:id="24" w:author="TinTin Kalaw" w:date="2014-08-16T12:58:00Z">
          <w:r w:rsidDel="007E2298">
            <w:delText>s</w:delText>
          </w:r>
        </w:del>
        <w:r>
          <w:t>. Another problem that information extraction is facing is that some language, like Filipino, is a morphologically rich language, making it more difficult to extract information. The goal of this research is to create an information extraction system that extract</w:t>
        </w:r>
      </w:ins>
      <w:ins w:id="25" w:author="TinTin Kalaw" w:date="2014-08-19T08:13:00Z">
        <w:r w:rsidR="006F08F4">
          <w:t>s</w:t>
        </w:r>
      </w:ins>
      <w:ins w:id="26" w:author="Vilson Lu" w:date="2014-08-15T21:38:00Z">
        <w:r>
          <w:t xml:space="preserve"> the relevant information from Filipino </w:t>
        </w:r>
      </w:ins>
      <w:ins w:id="27" w:author="TinTin Kalaw" w:date="2014-08-16T12:58:00Z">
        <w:r w:rsidR="007E2298">
          <w:t>disaster-related tweet</w:t>
        </w:r>
      </w:ins>
      <w:ins w:id="28" w:author="Vilson Lu" w:date="2014-08-15T21:38:00Z">
        <w:del w:id="29" w:author="TinTin Kalaw" w:date="2014-08-16T12:58:00Z">
          <w:r w:rsidDel="007E2298">
            <w:delText>tweet</w:delText>
          </w:r>
        </w:del>
        <w:r>
          <w:t xml:space="preserve">s. </w:t>
        </w:r>
      </w:ins>
    </w:p>
    <w:p w14:paraId="088B382C" w14:textId="77777777" w:rsidR="006D5669" w:rsidRPr="00E45CE0" w:rsidRDefault="006D5669" w:rsidP="004B7EB2">
      <w:pPr>
        <w:pStyle w:val="AbstractContent"/>
      </w:pPr>
    </w:p>
    <w:p w14:paraId="6C086CA2" w14:textId="15EB2481" w:rsidR="004B7EB2" w:rsidRPr="00E45CE0" w:rsidRDefault="004B7EB2">
      <w:pPr>
        <w:pStyle w:val="AbstractContent"/>
        <w:jc w:val="left"/>
        <w:sectPr w:rsidR="004B7EB2" w:rsidRPr="00E45CE0" w:rsidSect="004B7EB2">
          <w:headerReference w:type="default" r:id="rId11"/>
          <w:footerReference w:type="default" r:id="rId12"/>
          <w:pgSz w:w="12240" w:h="15840"/>
          <w:pgMar w:top="1440" w:right="1440" w:bottom="1440" w:left="1440" w:header="720" w:footer="720" w:gutter="0"/>
          <w:pgNumType w:start="1"/>
          <w:cols w:space="720"/>
          <w:docGrid w:linePitch="360"/>
        </w:sectPr>
        <w:pPrChange w:id="30" w:author="Vilson Lu" w:date="2014-08-15T13:29:00Z">
          <w:pPr>
            <w:pStyle w:val="AbstractContent"/>
          </w:pPr>
        </w:pPrChange>
      </w:pPr>
      <w:r w:rsidRPr="00E45CE0">
        <w:t xml:space="preserve">Keywords: </w:t>
      </w:r>
      <w:del w:id="31" w:author="TinTin Kalaw" w:date="2014-08-16T12:54:00Z">
        <w:r w:rsidRPr="00E45CE0" w:rsidDel="006E427B">
          <w:delText xml:space="preserve">Information </w:delText>
        </w:r>
      </w:del>
      <w:ins w:id="32" w:author="TinTin Kalaw" w:date="2014-08-16T12:54:00Z">
        <w:r w:rsidR="006E427B">
          <w:t>i</w:t>
        </w:r>
        <w:r w:rsidR="006E427B" w:rsidRPr="00E45CE0">
          <w:t xml:space="preserve">nformation </w:t>
        </w:r>
      </w:ins>
      <w:r w:rsidRPr="00E45CE0">
        <w:t xml:space="preserve">extraction, disaster management, </w:t>
      </w:r>
      <w:ins w:id="33" w:author="Vilson Lu" w:date="2014-08-15T13:29:00Z">
        <w:r w:rsidR="007C1634">
          <w:t>Twitter</w:t>
        </w:r>
      </w:ins>
      <w:del w:id="34" w:author="Vilson Lu" w:date="2014-08-15T13:29:00Z">
        <w:r w:rsidRPr="00E45CE0" w:rsidDel="007C1634">
          <w:delText>social media</w:delText>
        </w:r>
      </w:del>
    </w:p>
    <w:p w14:paraId="1A3C7D36" w14:textId="77777777" w:rsidR="004B7EB2" w:rsidRPr="00E45CE0" w:rsidRDefault="004B7EB2" w:rsidP="004B7EB2">
      <w:pPr>
        <w:pStyle w:val="TOCHeading1"/>
      </w:pPr>
      <w:r w:rsidRPr="00E45CE0">
        <w:lastRenderedPageBreak/>
        <w:t>Table of Contents</w:t>
      </w:r>
    </w:p>
    <w:p w14:paraId="5E402C53" w14:textId="77777777" w:rsidR="00D7332C" w:rsidRPr="00E45CE0" w:rsidRDefault="00D7332C" w:rsidP="004B7EB2">
      <w:pPr>
        <w:pStyle w:val="TOCHeading1"/>
      </w:pPr>
    </w:p>
    <w:p w14:paraId="4CAF6962" w14:textId="77777777" w:rsidR="00AC2ADB" w:rsidRPr="00AC2ADB" w:rsidRDefault="004B7EB2">
      <w:pPr>
        <w:pStyle w:val="TOC1"/>
        <w:tabs>
          <w:tab w:val="left" w:pos="660"/>
          <w:tab w:val="right" w:leader="dot" w:pos="9350"/>
        </w:tabs>
        <w:rPr>
          <w:ins w:id="35" w:author="Vilson Lu" w:date="2014-08-22T06:40:00Z"/>
          <w:rFonts w:eastAsiaTheme="minorEastAsia"/>
          <w:noProof/>
          <w:sz w:val="22"/>
          <w:szCs w:val="22"/>
          <w:lang w:val="en-PH" w:eastAsia="en-PH"/>
          <w:rPrChange w:id="36" w:author="Vilson Lu" w:date="2014-08-22T06:41:00Z">
            <w:rPr>
              <w:ins w:id="37" w:author="Vilson Lu" w:date="2014-08-22T06:40:00Z"/>
              <w:rFonts w:asciiTheme="minorHAnsi" w:eastAsiaTheme="minorEastAsia" w:hAnsiTheme="minorHAnsi" w:cstheme="minorBidi"/>
              <w:noProof/>
              <w:sz w:val="22"/>
              <w:szCs w:val="22"/>
              <w:lang w:val="en-PH" w:eastAsia="en-PH"/>
            </w:rPr>
          </w:rPrChange>
        </w:rPr>
      </w:pPr>
      <w:r w:rsidRPr="00AC2ADB">
        <w:rPr>
          <w:rPrChange w:id="38" w:author="Vilson Lu" w:date="2014-08-22T06:41:00Z">
            <w:rPr>
              <w:b/>
            </w:rPr>
          </w:rPrChange>
        </w:rPr>
        <w:fldChar w:fldCharType="begin"/>
      </w:r>
      <w:r w:rsidRPr="00AC2ADB">
        <w:instrText xml:space="preserve"> TOC \o "1-3" \h \z \u </w:instrText>
      </w:r>
      <w:r w:rsidRPr="00AC2ADB">
        <w:rPr>
          <w:rPrChange w:id="39" w:author="Vilson Lu" w:date="2014-08-22T06:41:00Z">
            <w:rPr>
              <w:b/>
            </w:rPr>
          </w:rPrChange>
        </w:rPr>
        <w:fldChar w:fldCharType="separate"/>
      </w:r>
      <w:ins w:id="40" w:author="Vilson Lu" w:date="2014-08-22T06:40:00Z">
        <w:r w:rsidR="00AC2ADB" w:rsidRPr="00AC2ADB">
          <w:rPr>
            <w:rStyle w:val="Hyperlink"/>
            <w:noProof/>
            <w:rPrChange w:id="41" w:author="Vilson Lu" w:date="2014-08-22T06:41:00Z">
              <w:rPr>
                <w:rStyle w:val="Hyperlink"/>
                <w:noProof/>
              </w:rPr>
            </w:rPrChange>
          </w:rPr>
          <w:fldChar w:fldCharType="begin"/>
        </w:r>
        <w:r w:rsidR="00AC2ADB" w:rsidRPr="00AC2ADB">
          <w:rPr>
            <w:rStyle w:val="Hyperlink"/>
            <w:noProof/>
          </w:rPr>
          <w:instrText xml:space="preserve"> </w:instrText>
        </w:r>
        <w:r w:rsidR="00AC2ADB" w:rsidRPr="00AC2ADB">
          <w:rPr>
            <w:noProof/>
          </w:rPr>
          <w:instrText>HYPERLINK \l "_Toc396452976"</w:instrText>
        </w:r>
        <w:r w:rsidR="00AC2ADB" w:rsidRPr="00AC2ADB">
          <w:rPr>
            <w:rStyle w:val="Hyperlink"/>
            <w:noProof/>
          </w:rPr>
          <w:instrText xml:space="preserve"> </w:instrText>
        </w:r>
        <w:r w:rsidR="00AC2ADB" w:rsidRPr="00AC2ADB">
          <w:rPr>
            <w:rStyle w:val="Hyperlink"/>
            <w:noProof/>
            <w:rPrChange w:id="42" w:author="Vilson Lu" w:date="2014-08-22T06:41:00Z">
              <w:rPr>
                <w:rStyle w:val="Hyperlink"/>
                <w:noProof/>
              </w:rPr>
            </w:rPrChange>
          </w:rPr>
          <w:fldChar w:fldCharType="separate"/>
        </w:r>
        <w:r w:rsidR="00AC2ADB" w:rsidRPr="00AC2ADB">
          <w:rPr>
            <w:rStyle w:val="Hyperlink"/>
            <w:noProof/>
          </w:rPr>
          <w:t>1.0</w:t>
        </w:r>
        <w:r w:rsidR="00AC2ADB" w:rsidRPr="00AC2ADB">
          <w:rPr>
            <w:rFonts w:eastAsiaTheme="minorEastAsia"/>
            <w:noProof/>
            <w:sz w:val="22"/>
            <w:szCs w:val="22"/>
            <w:lang w:val="en-PH" w:eastAsia="en-PH"/>
            <w:rPrChange w:id="43" w:author="Vilson Lu" w:date="2014-08-22T06:41:00Z">
              <w:rPr>
                <w:rFonts w:asciiTheme="minorHAnsi" w:eastAsiaTheme="minorEastAsia" w:hAnsiTheme="minorHAnsi" w:cstheme="minorBidi"/>
                <w:noProof/>
                <w:sz w:val="22"/>
                <w:szCs w:val="22"/>
                <w:lang w:val="en-PH" w:eastAsia="en-PH"/>
              </w:rPr>
            </w:rPrChange>
          </w:rPr>
          <w:tab/>
        </w:r>
        <w:r w:rsidR="00AC2ADB" w:rsidRPr="00AC2ADB">
          <w:rPr>
            <w:rStyle w:val="Hyperlink"/>
            <w:noProof/>
          </w:rPr>
          <w:t>Research Description</w:t>
        </w:r>
        <w:r w:rsidR="00AC2ADB" w:rsidRPr="00AC2ADB">
          <w:rPr>
            <w:noProof/>
            <w:webHidden/>
          </w:rPr>
          <w:tab/>
        </w:r>
        <w:r w:rsidR="00AC2ADB" w:rsidRPr="00AC2ADB">
          <w:rPr>
            <w:noProof/>
            <w:webHidden/>
            <w:rPrChange w:id="44" w:author="Vilson Lu" w:date="2014-08-22T06:41:00Z">
              <w:rPr>
                <w:noProof/>
                <w:webHidden/>
              </w:rPr>
            </w:rPrChange>
          </w:rPr>
          <w:fldChar w:fldCharType="begin"/>
        </w:r>
        <w:r w:rsidR="00AC2ADB" w:rsidRPr="00AC2ADB">
          <w:rPr>
            <w:noProof/>
            <w:webHidden/>
          </w:rPr>
          <w:instrText xml:space="preserve"> PAGEREF _Toc396452976 \h </w:instrText>
        </w:r>
      </w:ins>
      <w:r w:rsidR="00AC2ADB" w:rsidRPr="00AC2ADB">
        <w:rPr>
          <w:noProof/>
          <w:webHidden/>
          <w:rPrChange w:id="45" w:author="Vilson Lu" w:date="2014-08-22T06:41:00Z">
            <w:rPr>
              <w:noProof/>
              <w:webHidden/>
            </w:rPr>
          </w:rPrChange>
        </w:rPr>
      </w:r>
      <w:r w:rsidR="00AC2ADB" w:rsidRPr="00AC2ADB">
        <w:rPr>
          <w:noProof/>
          <w:webHidden/>
          <w:rPrChange w:id="46" w:author="Vilson Lu" w:date="2014-08-22T06:41:00Z">
            <w:rPr>
              <w:noProof/>
              <w:webHidden/>
            </w:rPr>
          </w:rPrChange>
        </w:rPr>
        <w:fldChar w:fldCharType="separate"/>
      </w:r>
      <w:ins w:id="47" w:author="Vilson Lu" w:date="2014-08-22T06:40:00Z">
        <w:r w:rsidR="00AC2ADB" w:rsidRPr="00AC2ADB">
          <w:rPr>
            <w:noProof/>
            <w:webHidden/>
          </w:rPr>
          <w:t>1-3</w:t>
        </w:r>
        <w:r w:rsidR="00AC2ADB" w:rsidRPr="00AC2ADB">
          <w:rPr>
            <w:noProof/>
            <w:webHidden/>
            <w:rPrChange w:id="48" w:author="Vilson Lu" w:date="2014-08-22T06:41:00Z">
              <w:rPr>
                <w:noProof/>
                <w:webHidden/>
              </w:rPr>
            </w:rPrChange>
          </w:rPr>
          <w:fldChar w:fldCharType="end"/>
        </w:r>
        <w:r w:rsidR="00AC2ADB" w:rsidRPr="00AC2ADB">
          <w:rPr>
            <w:rStyle w:val="Hyperlink"/>
            <w:noProof/>
            <w:rPrChange w:id="49" w:author="Vilson Lu" w:date="2014-08-22T06:41:00Z">
              <w:rPr>
                <w:rStyle w:val="Hyperlink"/>
                <w:noProof/>
              </w:rPr>
            </w:rPrChange>
          </w:rPr>
          <w:fldChar w:fldCharType="end"/>
        </w:r>
      </w:ins>
    </w:p>
    <w:p w14:paraId="006AB7D0" w14:textId="77777777" w:rsidR="00AC2ADB" w:rsidRPr="00AC2ADB" w:rsidRDefault="00AC2ADB">
      <w:pPr>
        <w:pStyle w:val="TOC2"/>
        <w:tabs>
          <w:tab w:val="left" w:pos="880"/>
          <w:tab w:val="right" w:leader="dot" w:pos="9350"/>
        </w:tabs>
        <w:rPr>
          <w:ins w:id="50" w:author="Vilson Lu" w:date="2014-08-22T06:40:00Z"/>
          <w:rFonts w:eastAsiaTheme="minorEastAsia"/>
          <w:noProof/>
          <w:sz w:val="22"/>
          <w:szCs w:val="22"/>
          <w:lang w:val="en-PH" w:eastAsia="en-PH"/>
          <w:rPrChange w:id="51" w:author="Vilson Lu" w:date="2014-08-22T06:41:00Z">
            <w:rPr>
              <w:ins w:id="52" w:author="Vilson Lu" w:date="2014-08-22T06:40:00Z"/>
              <w:rFonts w:asciiTheme="minorHAnsi" w:eastAsiaTheme="minorEastAsia" w:hAnsiTheme="minorHAnsi" w:cstheme="minorBidi"/>
              <w:noProof/>
              <w:sz w:val="22"/>
              <w:szCs w:val="22"/>
              <w:lang w:val="en-PH" w:eastAsia="en-PH"/>
            </w:rPr>
          </w:rPrChange>
        </w:rPr>
      </w:pPr>
      <w:ins w:id="53" w:author="Vilson Lu" w:date="2014-08-22T06:40:00Z">
        <w:r w:rsidRPr="00AC2ADB">
          <w:rPr>
            <w:rStyle w:val="Hyperlink"/>
            <w:noProof/>
            <w:rPrChange w:id="54"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"_Toc396452977"</w:instrText>
        </w:r>
        <w:r w:rsidRPr="00AC2ADB">
          <w:rPr>
            <w:rStyle w:val="Hyperlink"/>
            <w:noProof/>
          </w:rPr>
          <w:instrText xml:space="preserve"> </w:instrText>
        </w:r>
        <w:r w:rsidRPr="00AC2ADB">
          <w:rPr>
            <w:rStyle w:val="Hyperlink"/>
            <w:noProof/>
            <w:rPrChange w:id="55"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1.1</w:t>
        </w:r>
        <w:r w:rsidRPr="00AC2ADB">
          <w:rPr>
            <w:rFonts w:eastAsiaTheme="minorEastAsia"/>
            <w:noProof/>
            <w:sz w:val="22"/>
            <w:szCs w:val="22"/>
            <w:lang w:val="en-PH" w:eastAsia="en-PH"/>
            <w:rPrChange w:id="56"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Overview of the Current State of Technology</w:t>
        </w:r>
        <w:r w:rsidRPr="00AC2ADB">
          <w:rPr>
            <w:noProof/>
            <w:webHidden/>
          </w:rPr>
          <w:tab/>
        </w:r>
        <w:r w:rsidRPr="00AC2ADB">
          <w:rPr>
            <w:noProof/>
            <w:webHidden/>
            <w:rPrChange w:id="57" w:author="Vilson Lu" w:date="2014-08-22T06:41:00Z">
              <w:rPr>
                <w:noProof/>
                <w:webHidden/>
              </w:rPr>
            </w:rPrChange>
          </w:rPr>
          <w:fldChar w:fldCharType="begin"/>
        </w:r>
        <w:r w:rsidRPr="00AC2ADB">
          <w:rPr>
            <w:noProof/>
            <w:webHidden/>
          </w:rPr>
          <w:instrText xml:space="preserve"> PAGEREF _Toc396452977 \h </w:instrText>
        </w:r>
      </w:ins>
      <w:r w:rsidRPr="00AC2ADB">
        <w:rPr>
          <w:noProof/>
          <w:webHidden/>
          <w:rPrChange w:id="58" w:author="Vilson Lu" w:date="2014-08-22T06:41:00Z">
            <w:rPr>
              <w:noProof/>
              <w:webHidden/>
            </w:rPr>
          </w:rPrChange>
        </w:rPr>
      </w:r>
      <w:r w:rsidRPr="00AC2ADB">
        <w:rPr>
          <w:noProof/>
          <w:webHidden/>
          <w:rPrChange w:id="59" w:author="Vilson Lu" w:date="2014-08-22T06:41:00Z">
            <w:rPr>
              <w:noProof/>
              <w:webHidden/>
            </w:rPr>
          </w:rPrChange>
        </w:rPr>
        <w:fldChar w:fldCharType="separate"/>
      </w:r>
      <w:ins w:id="60" w:author="Vilson Lu" w:date="2014-08-22T06:40:00Z">
        <w:r w:rsidRPr="00AC2ADB">
          <w:rPr>
            <w:noProof/>
            <w:webHidden/>
          </w:rPr>
          <w:t>1-3</w:t>
        </w:r>
        <w:r w:rsidRPr="00AC2ADB">
          <w:rPr>
            <w:noProof/>
            <w:webHidden/>
            <w:rPrChange w:id="61" w:author="Vilson Lu" w:date="2014-08-22T06:41:00Z">
              <w:rPr>
                <w:noProof/>
                <w:webHidden/>
              </w:rPr>
            </w:rPrChange>
          </w:rPr>
          <w:fldChar w:fldCharType="end"/>
        </w:r>
        <w:r w:rsidRPr="00AC2ADB">
          <w:rPr>
            <w:rStyle w:val="Hyperlink"/>
            <w:noProof/>
            <w:rPrChange w:id="62" w:author="Vilson Lu" w:date="2014-08-22T06:41:00Z">
              <w:rPr>
                <w:rStyle w:val="Hyperlink"/>
                <w:noProof/>
              </w:rPr>
            </w:rPrChange>
          </w:rPr>
          <w:fldChar w:fldCharType="end"/>
        </w:r>
      </w:ins>
    </w:p>
    <w:p w14:paraId="191A468F" w14:textId="77777777" w:rsidR="00AC2ADB" w:rsidRPr="00AC2ADB" w:rsidRDefault="00AC2ADB">
      <w:pPr>
        <w:pStyle w:val="TOC2"/>
        <w:tabs>
          <w:tab w:val="left" w:pos="880"/>
          <w:tab w:val="right" w:leader="dot" w:pos="9350"/>
        </w:tabs>
        <w:rPr>
          <w:ins w:id="63" w:author="Vilson Lu" w:date="2014-08-22T06:40:00Z"/>
          <w:rFonts w:eastAsiaTheme="minorEastAsia"/>
          <w:noProof/>
          <w:sz w:val="22"/>
          <w:szCs w:val="22"/>
          <w:lang w:val="en-PH" w:eastAsia="en-PH"/>
          <w:rPrChange w:id="64" w:author="Vilson Lu" w:date="2014-08-22T06:41:00Z">
            <w:rPr>
              <w:ins w:id="65" w:author="Vilson Lu" w:date="2014-08-22T06:40:00Z"/>
              <w:rFonts w:asciiTheme="minorHAnsi" w:eastAsiaTheme="minorEastAsia" w:hAnsiTheme="minorHAnsi" w:cstheme="minorBidi"/>
              <w:noProof/>
              <w:sz w:val="22"/>
              <w:szCs w:val="22"/>
              <w:lang w:val="en-PH" w:eastAsia="en-PH"/>
            </w:rPr>
          </w:rPrChange>
        </w:rPr>
      </w:pPr>
      <w:ins w:id="66" w:author="Vilson Lu" w:date="2014-08-22T06:40:00Z">
        <w:r w:rsidRPr="00AC2ADB">
          <w:rPr>
            <w:rStyle w:val="Hyperlink"/>
            <w:noProof/>
            <w:rPrChange w:id="67"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"_Toc396452978"</w:instrText>
        </w:r>
        <w:r w:rsidRPr="00AC2ADB">
          <w:rPr>
            <w:rStyle w:val="Hyperlink"/>
            <w:noProof/>
          </w:rPr>
          <w:instrText xml:space="preserve"> </w:instrText>
        </w:r>
        <w:r w:rsidRPr="00AC2ADB">
          <w:rPr>
            <w:rStyle w:val="Hyperlink"/>
            <w:noProof/>
            <w:rPrChange w:id="68"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1.2</w:t>
        </w:r>
        <w:r w:rsidRPr="00AC2ADB">
          <w:rPr>
            <w:rFonts w:eastAsiaTheme="minorEastAsia"/>
            <w:noProof/>
            <w:sz w:val="22"/>
            <w:szCs w:val="22"/>
            <w:lang w:val="en-PH" w:eastAsia="en-PH"/>
            <w:rPrChange w:id="69"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Research Objectives</w:t>
        </w:r>
        <w:r w:rsidRPr="00AC2ADB">
          <w:rPr>
            <w:noProof/>
            <w:webHidden/>
          </w:rPr>
          <w:tab/>
        </w:r>
        <w:r w:rsidRPr="00AC2ADB">
          <w:rPr>
            <w:noProof/>
            <w:webHidden/>
            <w:rPrChange w:id="70" w:author="Vilson Lu" w:date="2014-08-22T06:41:00Z">
              <w:rPr>
                <w:noProof/>
                <w:webHidden/>
              </w:rPr>
            </w:rPrChange>
          </w:rPr>
          <w:fldChar w:fldCharType="begin"/>
        </w:r>
        <w:r w:rsidRPr="00AC2ADB">
          <w:rPr>
            <w:noProof/>
            <w:webHidden/>
          </w:rPr>
          <w:instrText xml:space="preserve"> PAGEREF _Toc396452978 \h </w:instrText>
        </w:r>
      </w:ins>
      <w:r w:rsidRPr="00AC2ADB">
        <w:rPr>
          <w:noProof/>
          <w:webHidden/>
          <w:rPrChange w:id="71" w:author="Vilson Lu" w:date="2014-08-22T06:41:00Z">
            <w:rPr>
              <w:noProof/>
              <w:webHidden/>
            </w:rPr>
          </w:rPrChange>
        </w:rPr>
      </w:r>
      <w:r w:rsidRPr="00AC2ADB">
        <w:rPr>
          <w:noProof/>
          <w:webHidden/>
          <w:rPrChange w:id="72" w:author="Vilson Lu" w:date="2014-08-22T06:41:00Z">
            <w:rPr>
              <w:noProof/>
              <w:webHidden/>
            </w:rPr>
          </w:rPrChange>
        </w:rPr>
        <w:fldChar w:fldCharType="separate"/>
      </w:r>
      <w:ins w:id="73" w:author="Vilson Lu" w:date="2014-08-22T06:40:00Z">
        <w:r w:rsidRPr="00AC2ADB">
          <w:rPr>
            <w:noProof/>
            <w:webHidden/>
          </w:rPr>
          <w:t>1-4</w:t>
        </w:r>
        <w:r w:rsidRPr="00AC2ADB">
          <w:rPr>
            <w:noProof/>
            <w:webHidden/>
            <w:rPrChange w:id="74" w:author="Vilson Lu" w:date="2014-08-22T06:41:00Z">
              <w:rPr>
                <w:noProof/>
                <w:webHidden/>
              </w:rPr>
            </w:rPrChange>
          </w:rPr>
          <w:fldChar w:fldCharType="end"/>
        </w:r>
        <w:r w:rsidRPr="00AC2ADB">
          <w:rPr>
            <w:rStyle w:val="Hyperlink"/>
            <w:noProof/>
            <w:rPrChange w:id="75" w:author="Vilson Lu" w:date="2014-08-22T06:41:00Z">
              <w:rPr>
                <w:rStyle w:val="Hyperlink"/>
                <w:noProof/>
              </w:rPr>
            </w:rPrChange>
          </w:rPr>
          <w:fldChar w:fldCharType="end"/>
        </w:r>
      </w:ins>
    </w:p>
    <w:p w14:paraId="2011A4EF" w14:textId="77777777" w:rsidR="00AC2ADB" w:rsidRPr="00AC2ADB" w:rsidRDefault="00AC2ADB">
      <w:pPr>
        <w:pStyle w:val="TOC3"/>
        <w:tabs>
          <w:tab w:val="left" w:pos="1320"/>
          <w:tab w:val="right" w:leader="dot" w:pos="9350"/>
        </w:tabs>
        <w:rPr>
          <w:ins w:id="76" w:author="Vilson Lu" w:date="2014-08-22T06:40:00Z"/>
          <w:rFonts w:eastAsiaTheme="minorEastAsia"/>
          <w:noProof/>
          <w:sz w:val="22"/>
          <w:szCs w:val="22"/>
          <w:lang w:val="en-PH" w:eastAsia="en-PH"/>
          <w:rPrChange w:id="77" w:author="Vilson Lu" w:date="2014-08-22T06:41:00Z">
            <w:rPr>
              <w:ins w:id="78" w:author="Vilson Lu" w:date="2014-08-22T06:40:00Z"/>
              <w:rFonts w:asciiTheme="minorHAnsi" w:eastAsiaTheme="minorEastAsia" w:hAnsiTheme="minorHAnsi" w:cstheme="minorBidi"/>
              <w:noProof/>
              <w:sz w:val="22"/>
              <w:szCs w:val="22"/>
              <w:lang w:val="en-PH" w:eastAsia="en-PH"/>
            </w:rPr>
          </w:rPrChange>
        </w:rPr>
      </w:pPr>
      <w:ins w:id="79" w:author="Vilson Lu" w:date="2014-08-22T06:40:00Z">
        <w:r w:rsidRPr="00AC2ADB">
          <w:rPr>
            <w:rStyle w:val="Hyperlink"/>
            <w:noProof/>
            <w:rPrChange w:id="80"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"_Toc396452979"</w:instrText>
        </w:r>
        <w:r w:rsidRPr="00AC2ADB">
          <w:rPr>
            <w:rStyle w:val="Hyperlink"/>
            <w:noProof/>
          </w:rPr>
          <w:instrText xml:space="preserve"> </w:instrText>
        </w:r>
        <w:r w:rsidRPr="00AC2ADB">
          <w:rPr>
            <w:rStyle w:val="Hyperlink"/>
            <w:noProof/>
            <w:rPrChange w:id="81"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1.2.1</w:t>
        </w:r>
        <w:r w:rsidRPr="00AC2ADB">
          <w:rPr>
            <w:rFonts w:eastAsiaTheme="minorEastAsia"/>
            <w:noProof/>
            <w:sz w:val="22"/>
            <w:szCs w:val="22"/>
            <w:lang w:val="en-PH" w:eastAsia="en-PH"/>
            <w:rPrChange w:id="82"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General Objective</w:t>
        </w:r>
        <w:r w:rsidRPr="00AC2ADB">
          <w:rPr>
            <w:noProof/>
            <w:webHidden/>
          </w:rPr>
          <w:tab/>
        </w:r>
        <w:r w:rsidRPr="00AC2ADB">
          <w:rPr>
            <w:noProof/>
            <w:webHidden/>
            <w:rPrChange w:id="83" w:author="Vilson Lu" w:date="2014-08-22T06:41:00Z">
              <w:rPr>
                <w:noProof/>
                <w:webHidden/>
              </w:rPr>
            </w:rPrChange>
          </w:rPr>
          <w:fldChar w:fldCharType="begin"/>
        </w:r>
        <w:r w:rsidRPr="00AC2ADB">
          <w:rPr>
            <w:noProof/>
            <w:webHidden/>
          </w:rPr>
          <w:instrText xml:space="preserve"> PAGEREF _Toc396452979 \h </w:instrText>
        </w:r>
      </w:ins>
      <w:r w:rsidRPr="00AC2ADB">
        <w:rPr>
          <w:noProof/>
          <w:webHidden/>
          <w:rPrChange w:id="84" w:author="Vilson Lu" w:date="2014-08-22T06:41:00Z">
            <w:rPr>
              <w:noProof/>
              <w:webHidden/>
            </w:rPr>
          </w:rPrChange>
        </w:rPr>
      </w:r>
      <w:r w:rsidRPr="00AC2ADB">
        <w:rPr>
          <w:noProof/>
          <w:webHidden/>
          <w:rPrChange w:id="85" w:author="Vilson Lu" w:date="2014-08-22T06:41:00Z">
            <w:rPr>
              <w:noProof/>
              <w:webHidden/>
            </w:rPr>
          </w:rPrChange>
        </w:rPr>
        <w:fldChar w:fldCharType="separate"/>
      </w:r>
      <w:ins w:id="86" w:author="Vilson Lu" w:date="2014-08-22T06:40:00Z">
        <w:r w:rsidRPr="00AC2ADB">
          <w:rPr>
            <w:noProof/>
            <w:webHidden/>
          </w:rPr>
          <w:t>1-4</w:t>
        </w:r>
        <w:r w:rsidRPr="00AC2ADB">
          <w:rPr>
            <w:noProof/>
            <w:webHidden/>
            <w:rPrChange w:id="87" w:author="Vilson Lu" w:date="2014-08-22T06:41:00Z">
              <w:rPr>
                <w:noProof/>
                <w:webHidden/>
              </w:rPr>
            </w:rPrChange>
          </w:rPr>
          <w:fldChar w:fldCharType="end"/>
        </w:r>
        <w:r w:rsidRPr="00AC2ADB">
          <w:rPr>
            <w:rStyle w:val="Hyperlink"/>
            <w:noProof/>
            <w:rPrChange w:id="88" w:author="Vilson Lu" w:date="2014-08-22T06:41:00Z">
              <w:rPr>
                <w:rStyle w:val="Hyperlink"/>
                <w:noProof/>
              </w:rPr>
            </w:rPrChange>
          </w:rPr>
          <w:fldChar w:fldCharType="end"/>
        </w:r>
      </w:ins>
    </w:p>
    <w:p w14:paraId="5FF120A7" w14:textId="77777777" w:rsidR="00AC2ADB" w:rsidRPr="00AC2ADB" w:rsidRDefault="00AC2ADB">
      <w:pPr>
        <w:pStyle w:val="TOC3"/>
        <w:tabs>
          <w:tab w:val="left" w:pos="1320"/>
          <w:tab w:val="right" w:leader="dot" w:pos="9350"/>
        </w:tabs>
        <w:rPr>
          <w:ins w:id="89" w:author="Vilson Lu" w:date="2014-08-22T06:40:00Z"/>
          <w:rFonts w:eastAsiaTheme="minorEastAsia"/>
          <w:noProof/>
          <w:sz w:val="22"/>
          <w:szCs w:val="22"/>
          <w:lang w:val="en-PH" w:eastAsia="en-PH"/>
          <w:rPrChange w:id="90" w:author="Vilson Lu" w:date="2014-08-22T06:41:00Z">
            <w:rPr>
              <w:ins w:id="91" w:author="Vilson Lu" w:date="2014-08-22T06:40:00Z"/>
              <w:rFonts w:asciiTheme="minorHAnsi" w:eastAsiaTheme="minorEastAsia" w:hAnsiTheme="minorHAnsi" w:cstheme="minorBidi"/>
              <w:noProof/>
              <w:sz w:val="22"/>
              <w:szCs w:val="22"/>
              <w:lang w:val="en-PH" w:eastAsia="en-PH"/>
            </w:rPr>
          </w:rPrChange>
        </w:rPr>
      </w:pPr>
      <w:ins w:id="92" w:author="Vilson Lu" w:date="2014-08-22T06:40:00Z">
        <w:r w:rsidRPr="00AC2ADB">
          <w:rPr>
            <w:rStyle w:val="Hyperlink"/>
            <w:noProof/>
            <w:rPrChange w:id="93"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"_Toc396452980"</w:instrText>
        </w:r>
        <w:r w:rsidRPr="00AC2ADB">
          <w:rPr>
            <w:rStyle w:val="Hyperlink"/>
            <w:noProof/>
          </w:rPr>
          <w:instrText xml:space="preserve"> </w:instrText>
        </w:r>
        <w:r w:rsidRPr="00AC2ADB">
          <w:rPr>
            <w:rStyle w:val="Hyperlink"/>
            <w:noProof/>
            <w:rPrChange w:id="94"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1.2.2</w:t>
        </w:r>
        <w:r w:rsidRPr="00AC2ADB">
          <w:rPr>
            <w:rFonts w:eastAsiaTheme="minorEastAsia"/>
            <w:noProof/>
            <w:sz w:val="22"/>
            <w:szCs w:val="22"/>
            <w:lang w:val="en-PH" w:eastAsia="en-PH"/>
            <w:rPrChange w:id="95"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Specific Objectives</w:t>
        </w:r>
        <w:r w:rsidRPr="00AC2ADB">
          <w:rPr>
            <w:noProof/>
            <w:webHidden/>
          </w:rPr>
          <w:tab/>
        </w:r>
        <w:r w:rsidRPr="00AC2ADB">
          <w:rPr>
            <w:noProof/>
            <w:webHidden/>
            <w:rPrChange w:id="96" w:author="Vilson Lu" w:date="2014-08-22T06:41:00Z">
              <w:rPr>
                <w:noProof/>
                <w:webHidden/>
              </w:rPr>
            </w:rPrChange>
          </w:rPr>
          <w:fldChar w:fldCharType="begin"/>
        </w:r>
        <w:r w:rsidRPr="00AC2ADB">
          <w:rPr>
            <w:noProof/>
            <w:webHidden/>
          </w:rPr>
          <w:instrText xml:space="preserve"> PAGEREF _Toc396452980 \h </w:instrText>
        </w:r>
      </w:ins>
      <w:r w:rsidRPr="00AC2ADB">
        <w:rPr>
          <w:noProof/>
          <w:webHidden/>
          <w:rPrChange w:id="97" w:author="Vilson Lu" w:date="2014-08-22T06:41:00Z">
            <w:rPr>
              <w:noProof/>
              <w:webHidden/>
            </w:rPr>
          </w:rPrChange>
        </w:rPr>
      </w:r>
      <w:r w:rsidRPr="00AC2ADB">
        <w:rPr>
          <w:noProof/>
          <w:webHidden/>
          <w:rPrChange w:id="98" w:author="Vilson Lu" w:date="2014-08-22T06:41:00Z">
            <w:rPr>
              <w:noProof/>
              <w:webHidden/>
            </w:rPr>
          </w:rPrChange>
        </w:rPr>
        <w:fldChar w:fldCharType="separate"/>
      </w:r>
      <w:ins w:id="99" w:author="Vilson Lu" w:date="2014-08-22T06:40:00Z">
        <w:r w:rsidRPr="00AC2ADB">
          <w:rPr>
            <w:noProof/>
            <w:webHidden/>
          </w:rPr>
          <w:t>1-4</w:t>
        </w:r>
        <w:r w:rsidRPr="00AC2ADB">
          <w:rPr>
            <w:noProof/>
            <w:webHidden/>
            <w:rPrChange w:id="100" w:author="Vilson Lu" w:date="2014-08-22T06:41:00Z">
              <w:rPr>
                <w:noProof/>
                <w:webHidden/>
              </w:rPr>
            </w:rPrChange>
          </w:rPr>
          <w:fldChar w:fldCharType="end"/>
        </w:r>
        <w:r w:rsidRPr="00AC2ADB">
          <w:rPr>
            <w:rStyle w:val="Hyperlink"/>
            <w:noProof/>
            <w:rPrChange w:id="101" w:author="Vilson Lu" w:date="2014-08-22T06:41:00Z">
              <w:rPr>
                <w:rStyle w:val="Hyperlink"/>
                <w:noProof/>
              </w:rPr>
            </w:rPrChange>
          </w:rPr>
          <w:fldChar w:fldCharType="end"/>
        </w:r>
      </w:ins>
    </w:p>
    <w:p w14:paraId="407E953A" w14:textId="77777777" w:rsidR="00AC2ADB" w:rsidRPr="00AC2ADB" w:rsidRDefault="00AC2ADB">
      <w:pPr>
        <w:pStyle w:val="TOC2"/>
        <w:tabs>
          <w:tab w:val="left" w:pos="880"/>
          <w:tab w:val="right" w:leader="dot" w:pos="9350"/>
        </w:tabs>
        <w:rPr>
          <w:ins w:id="102" w:author="Vilson Lu" w:date="2014-08-22T06:40:00Z"/>
          <w:rFonts w:eastAsiaTheme="minorEastAsia"/>
          <w:noProof/>
          <w:sz w:val="22"/>
          <w:szCs w:val="22"/>
          <w:lang w:val="en-PH" w:eastAsia="en-PH"/>
          <w:rPrChange w:id="103" w:author="Vilson Lu" w:date="2014-08-22T06:41:00Z">
            <w:rPr>
              <w:ins w:id="104" w:author="Vilson Lu" w:date="2014-08-22T06:40:00Z"/>
              <w:rFonts w:asciiTheme="minorHAnsi" w:eastAsiaTheme="minorEastAsia" w:hAnsiTheme="minorHAnsi" w:cstheme="minorBidi"/>
              <w:noProof/>
              <w:sz w:val="22"/>
              <w:szCs w:val="22"/>
              <w:lang w:val="en-PH" w:eastAsia="en-PH"/>
            </w:rPr>
          </w:rPrChange>
        </w:rPr>
      </w:pPr>
      <w:ins w:id="105" w:author="Vilson Lu" w:date="2014-08-22T06:40:00Z">
        <w:r w:rsidRPr="00AC2ADB">
          <w:rPr>
            <w:rStyle w:val="Hyperlink"/>
            <w:noProof/>
            <w:rPrChange w:id="106"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"_Toc396452981"</w:instrText>
        </w:r>
        <w:r w:rsidRPr="00AC2ADB">
          <w:rPr>
            <w:rStyle w:val="Hyperlink"/>
            <w:noProof/>
          </w:rPr>
          <w:instrText xml:space="preserve"> </w:instrText>
        </w:r>
        <w:r w:rsidRPr="00AC2ADB">
          <w:rPr>
            <w:rStyle w:val="Hyperlink"/>
            <w:noProof/>
            <w:rPrChange w:id="107"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1.3</w:t>
        </w:r>
        <w:r w:rsidRPr="00AC2ADB">
          <w:rPr>
            <w:rFonts w:eastAsiaTheme="minorEastAsia"/>
            <w:noProof/>
            <w:sz w:val="22"/>
            <w:szCs w:val="22"/>
            <w:lang w:val="en-PH" w:eastAsia="en-PH"/>
            <w:rPrChange w:id="108"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Scope and Limitations of the Research</w:t>
        </w:r>
        <w:r w:rsidRPr="00AC2ADB">
          <w:rPr>
            <w:noProof/>
            <w:webHidden/>
          </w:rPr>
          <w:tab/>
        </w:r>
        <w:r w:rsidRPr="00AC2ADB">
          <w:rPr>
            <w:noProof/>
            <w:webHidden/>
            <w:rPrChange w:id="109" w:author="Vilson Lu" w:date="2014-08-22T06:41:00Z">
              <w:rPr>
                <w:noProof/>
                <w:webHidden/>
              </w:rPr>
            </w:rPrChange>
          </w:rPr>
          <w:fldChar w:fldCharType="begin"/>
        </w:r>
        <w:r w:rsidRPr="00AC2ADB">
          <w:rPr>
            <w:noProof/>
            <w:webHidden/>
          </w:rPr>
          <w:instrText xml:space="preserve"> PAGEREF _Toc396452981 \h </w:instrText>
        </w:r>
      </w:ins>
      <w:r w:rsidRPr="00AC2ADB">
        <w:rPr>
          <w:noProof/>
          <w:webHidden/>
          <w:rPrChange w:id="110" w:author="Vilson Lu" w:date="2014-08-22T06:41:00Z">
            <w:rPr>
              <w:noProof/>
              <w:webHidden/>
            </w:rPr>
          </w:rPrChange>
        </w:rPr>
      </w:r>
      <w:r w:rsidRPr="00AC2ADB">
        <w:rPr>
          <w:noProof/>
          <w:webHidden/>
          <w:rPrChange w:id="111" w:author="Vilson Lu" w:date="2014-08-22T06:41:00Z">
            <w:rPr>
              <w:noProof/>
              <w:webHidden/>
            </w:rPr>
          </w:rPrChange>
        </w:rPr>
        <w:fldChar w:fldCharType="separate"/>
      </w:r>
      <w:ins w:id="112" w:author="Vilson Lu" w:date="2014-08-22T06:40:00Z">
        <w:r w:rsidRPr="00AC2ADB">
          <w:rPr>
            <w:noProof/>
            <w:webHidden/>
          </w:rPr>
          <w:t>1-4</w:t>
        </w:r>
        <w:r w:rsidRPr="00AC2ADB">
          <w:rPr>
            <w:noProof/>
            <w:webHidden/>
            <w:rPrChange w:id="113" w:author="Vilson Lu" w:date="2014-08-22T06:41:00Z">
              <w:rPr>
                <w:noProof/>
                <w:webHidden/>
              </w:rPr>
            </w:rPrChange>
          </w:rPr>
          <w:fldChar w:fldCharType="end"/>
        </w:r>
        <w:r w:rsidRPr="00AC2ADB">
          <w:rPr>
            <w:rStyle w:val="Hyperlink"/>
            <w:noProof/>
            <w:rPrChange w:id="114" w:author="Vilson Lu" w:date="2014-08-22T06:41:00Z">
              <w:rPr>
                <w:rStyle w:val="Hyperlink"/>
                <w:noProof/>
              </w:rPr>
            </w:rPrChange>
          </w:rPr>
          <w:fldChar w:fldCharType="end"/>
        </w:r>
      </w:ins>
    </w:p>
    <w:p w14:paraId="532F991A" w14:textId="77777777" w:rsidR="00AC2ADB" w:rsidRPr="00AC2ADB" w:rsidRDefault="00AC2ADB">
      <w:pPr>
        <w:pStyle w:val="TOC2"/>
        <w:tabs>
          <w:tab w:val="left" w:pos="880"/>
          <w:tab w:val="right" w:leader="dot" w:pos="9350"/>
        </w:tabs>
        <w:rPr>
          <w:ins w:id="115" w:author="Vilson Lu" w:date="2014-08-22T06:40:00Z"/>
          <w:rFonts w:eastAsiaTheme="minorEastAsia"/>
          <w:noProof/>
          <w:sz w:val="22"/>
          <w:szCs w:val="22"/>
          <w:lang w:val="en-PH" w:eastAsia="en-PH"/>
          <w:rPrChange w:id="116" w:author="Vilson Lu" w:date="2014-08-22T06:41:00Z">
            <w:rPr>
              <w:ins w:id="117" w:author="Vilson Lu" w:date="2014-08-22T06:40:00Z"/>
              <w:rFonts w:asciiTheme="minorHAnsi" w:eastAsiaTheme="minorEastAsia" w:hAnsiTheme="minorHAnsi" w:cstheme="minorBidi"/>
              <w:noProof/>
              <w:sz w:val="22"/>
              <w:szCs w:val="22"/>
              <w:lang w:val="en-PH" w:eastAsia="en-PH"/>
            </w:rPr>
          </w:rPrChange>
        </w:rPr>
      </w:pPr>
      <w:ins w:id="118" w:author="Vilson Lu" w:date="2014-08-22T06:40:00Z">
        <w:r w:rsidRPr="00AC2ADB">
          <w:rPr>
            <w:rStyle w:val="Hyperlink"/>
            <w:noProof/>
            <w:rPrChange w:id="119"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"_Toc396452982"</w:instrText>
        </w:r>
        <w:r w:rsidRPr="00AC2ADB">
          <w:rPr>
            <w:rStyle w:val="Hyperlink"/>
            <w:noProof/>
          </w:rPr>
          <w:instrText xml:space="preserve"> </w:instrText>
        </w:r>
        <w:r w:rsidRPr="00AC2ADB">
          <w:rPr>
            <w:rStyle w:val="Hyperlink"/>
            <w:noProof/>
            <w:rPrChange w:id="120"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1.4</w:t>
        </w:r>
        <w:r w:rsidRPr="00AC2ADB">
          <w:rPr>
            <w:rFonts w:eastAsiaTheme="minorEastAsia"/>
            <w:noProof/>
            <w:sz w:val="22"/>
            <w:szCs w:val="22"/>
            <w:lang w:val="en-PH" w:eastAsia="en-PH"/>
            <w:rPrChange w:id="121"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Significance of the Research</w:t>
        </w:r>
        <w:r w:rsidRPr="00AC2ADB">
          <w:rPr>
            <w:noProof/>
            <w:webHidden/>
          </w:rPr>
          <w:tab/>
        </w:r>
        <w:r w:rsidRPr="00AC2ADB">
          <w:rPr>
            <w:noProof/>
            <w:webHidden/>
            <w:rPrChange w:id="122" w:author="Vilson Lu" w:date="2014-08-22T06:41:00Z">
              <w:rPr>
                <w:noProof/>
                <w:webHidden/>
              </w:rPr>
            </w:rPrChange>
          </w:rPr>
          <w:fldChar w:fldCharType="begin"/>
        </w:r>
        <w:r w:rsidRPr="00AC2ADB">
          <w:rPr>
            <w:noProof/>
            <w:webHidden/>
          </w:rPr>
          <w:instrText xml:space="preserve"> PAGEREF _Toc396452982 \h </w:instrText>
        </w:r>
      </w:ins>
      <w:r w:rsidRPr="00AC2ADB">
        <w:rPr>
          <w:noProof/>
          <w:webHidden/>
          <w:rPrChange w:id="123" w:author="Vilson Lu" w:date="2014-08-22T06:41:00Z">
            <w:rPr>
              <w:noProof/>
              <w:webHidden/>
            </w:rPr>
          </w:rPrChange>
        </w:rPr>
      </w:r>
      <w:r w:rsidRPr="00AC2ADB">
        <w:rPr>
          <w:noProof/>
          <w:webHidden/>
          <w:rPrChange w:id="124" w:author="Vilson Lu" w:date="2014-08-22T06:41:00Z">
            <w:rPr>
              <w:noProof/>
              <w:webHidden/>
            </w:rPr>
          </w:rPrChange>
        </w:rPr>
        <w:fldChar w:fldCharType="separate"/>
      </w:r>
      <w:ins w:id="125" w:author="Vilson Lu" w:date="2014-08-22T06:40:00Z">
        <w:r w:rsidRPr="00AC2ADB">
          <w:rPr>
            <w:noProof/>
            <w:webHidden/>
          </w:rPr>
          <w:t>1-5</w:t>
        </w:r>
        <w:r w:rsidRPr="00AC2ADB">
          <w:rPr>
            <w:noProof/>
            <w:webHidden/>
            <w:rPrChange w:id="126" w:author="Vilson Lu" w:date="2014-08-22T06:41:00Z">
              <w:rPr>
                <w:noProof/>
                <w:webHidden/>
              </w:rPr>
            </w:rPrChange>
          </w:rPr>
          <w:fldChar w:fldCharType="end"/>
        </w:r>
        <w:r w:rsidRPr="00AC2ADB">
          <w:rPr>
            <w:rStyle w:val="Hyperlink"/>
            <w:noProof/>
            <w:rPrChange w:id="127" w:author="Vilson Lu" w:date="2014-08-22T06:41:00Z">
              <w:rPr>
                <w:rStyle w:val="Hyperlink"/>
                <w:noProof/>
              </w:rPr>
            </w:rPrChange>
          </w:rPr>
          <w:fldChar w:fldCharType="end"/>
        </w:r>
      </w:ins>
    </w:p>
    <w:p w14:paraId="64115BC6" w14:textId="77777777" w:rsidR="00AC2ADB" w:rsidRPr="00AC2ADB" w:rsidRDefault="00AC2ADB">
      <w:pPr>
        <w:pStyle w:val="TOC2"/>
        <w:tabs>
          <w:tab w:val="left" w:pos="880"/>
          <w:tab w:val="right" w:leader="dot" w:pos="9350"/>
        </w:tabs>
        <w:rPr>
          <w:ins w:id="128" w:author="Vilson Lu" w:date="2014-08-22T06:40:00Z"/>
          <w:rFonts w:eastAsiaTheme="minorEastAsia"/>
          <w:noProof/>
          <w:sz w:val="22"/>
          <w:szCs w:val="22"/>
          <w:lang w:val="en-PH" w:eastAsia="en-PH"/>
          <w:rPrChange w:id="129" w:author="Vilson Lu" w:date="2014-08-22T06:41:00Z">
            <w:rPr>
              <w:ins w:id="130" w:author="Vilson Lu" w:date="2014-08-22T06:40:00Z"/>
              <w:rFonts w:asciiTheme="minorHAnsi" w:eastAsiaTheme="minorEastAsia" w:hAnsiTheme="minorHAnsi" w:cstheme="minorBidi"/>
              <w:noProof/>
              <w:sz w:val="22"/>
              <w:szCs w:val="22"/>
              <w:lang w:val="en-PH" w:eastAsia="en-PH"/>
            </w:rPr>
          </w:rPrChange>
        </w:rPr>
      </w:pPr>
      <w:ins w:id="131" w:author="Vilson Lu" w:date="2014-08-22T06:40:00Z">
        <w:r w:rsidRPr="00AC2ADB">
          <w:rPr>
            <w:rStyle w:val="Hyperlink"/>
            <w:noProof/>
            <w:rPrChange w:id="132"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"_Toc396452983"</w:instrText>
        </w:r>
        <w:r w:rsidRPr="00AC2ADB">
          <w:rPr>
            <w:rStyle w:val="Hyperlink"/>
            <w:noProof/>
          </w:rPr>
          <w:instrText xml:space="preserve"> </w:instrText>
        </w:r>
        <w:r w:rsidRPr="00AC2ADB">
          <w:rPr>
            <w:rStyle w:val="Hyperlink"/>
            <w:noProof/>
            <w:rPrChange w:id="133"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1.5</w:t>
        </w:r>
        <w:r w:rsidRPr="00AC2ADB">
          <w:rPr>
            <w:rFonts w:eastAsiaTheme="minorEastAsia"/>
            <w:noProof/>
            <w:sz w:val="22"/>
            <w:szCs w:val="22"/>
            <w:lang w:val="en-PH" w:eastAsia="en-PH"/>
            <w:rPrChange w:id="134"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Research Methodology</w:t>
        </w:r>
        <w:r w:rsidRPr="00AC2ADB">
          <w:rPr>
            <w:noProof/>
            <w:webHidden/>
          </w:rPr>
          <w:tab/>
        </w:r>
        <w:r w:rsidRPr="00AC2ADB">
          <w:rPr>
            <w:noProof/>
            <w:webHidden/>
            <w:rPrChange w:id="135" w:author="Vilson Lu" w:date="2014-08-22T06:41:00Z">
              <w:rPr>
                <w:noProof/>
                <w:webHidden/>
              </w:rPr>
            </w:rPrChange>
          </w:rPr>
          <w:fldChar w:fldCharType="begin"/>
        </w:r>
        <w:r w:rsidRPr="00AC2ADB">
          <w:rPr>
            <w:noProof/>
            <w:webHidden/>
          </w:rPr>
          <w:instrText xml:space="preserve"> PAGEREF _Toc396452983 \h </w:instrText>
        </w:r>
      </w:ins>
      <w:r w:rsidRPr="00AC2ADB">
        <w:rPr>
          <w:noProof/>
          <w:webHidden/>
          <w:rPrChange w:id="136" w:author="Vilson Lu" w:date="2014-08-22T06:41:00Z">
            <w:rPr>
              <w:noProof/>
              <w:webHidden/>
            </w:rPr>
          </w:rPrChange>
        </w:rPr>
      </w:r>
      <w:r w:rsidRPr="00AC2ADB">
        <w:rPr>
          <w:noProof/>
          <w:webHidden/>
          <w:rPrChange w:id="137" w:author="Vilson Lu" w:date="2014-08-22T06:41:00Z">
            <w:rPr>
              <w:noProof/>
              <w:webHidden/>
            </w:rPr>
          </w:rPrChange>
        </w:rPr>
        <w:fldChar w:fldCharType="separate"/>
      </w:r>
      <w:ins w:id="138" w:author="Vilson Lu" w:date="2014-08-22T06:40:00Z">
        <w:r w:rsidRPr="00AC2ADB">
          <w:rPr>
            <w:noProof/>
            <w:webHidden/>
          </w:rPr>
          <w:t>1-6</w:t>
        </w:r>
        <w:r w:rsidRPr="00AC2ADB">
          <w:rPr>
            <w:noProof/>
            <w:webHidden/>
            <w:rPrChange w:id="139" w:author="Vilson Lu" w:date="2014-08-22T06:41:00Z">
              <w:rPr>
                <w:noProof/>
                <w:webHidden/>
              </w:rPr>
            </w:rPrChange>
          </w:rPr>
          <w:fldChar w:fldCharType="end"/>
        </w:r>
        <w:r w:rsidRPr="00AC2ADB">
          <w:rPr>
            <w:rStyle w:val="Hyperlink"/>
            <w:noProof/>
            <w:rPrChange w:id="140" w:author="Vilson Lu" w:date="2014-08-22T06:41:00Z">
              <w:rPr>
                <w:rStyle w:val="Hyperlink"/>
                <w:noProof/>
              </w:rPr>
            </w:rPrChange>
          </w:rPr>
          <w:fldChar w:fldCharType="end"/>
        </w:r>
      </w:ins>
    </w:p>
    <w:p w14:paraId="08FAB943" w14:textId="77777777" w:rsidR="00AC2ADB" w:rsidRPr="00AC2ADB" w:rsidRDefault="00AC2ADB">
      <w:pPr>
        <w:pStyle w:val="TOC3"/>
        <w:tabs>
          <w:tab w:val="left" w:pos="1320"/>
          <w:tab w:val="right" w:leader="dot" w:pos="9350"/>
        </w:tabs>
        <w:rPr>
          <w:ins w:id="141" w:author="Vilson Lu" w:date="2014-08-22T06:40:00Z"/>
          <w:rFonts w:eastAsiaTheme="minorEastAsia"/>
          <w:noProof/>
          <w:sz w:val="22"/>
          <w:szCs w:val="22"/>
          <w:lang w:val="en-PH" w:eastAsia="en-PH"/>
          <w:rPrChange w:id="142" w:author="Vilson Lu" w:date="2014-08-22T06:41:00Z">
            <w:rPr>
              <w:ins w:id="143" w:author="Vilson Lu" w:date="2014-08-22T06:40:00Z"/>
              <w:rFonts w:asciiTheme="minorHAnsi" w:eastAsiaTheme="minorEastAsia" w:hAnsiTheme="minorHAnsi" w:cstheme="minorBidi"/>
              <w:noProof/>
              <w:sz w:val="22"/>
              <w:szCs w:val="22"/>
              <w:lang w:val="en-PH" w:eastAsia="en-PH"/>
            </w:rPr>
          </w:rPrChange>
        </w:rPr>
      </w:pPr>
      <w:ins w:id="144" w:author="Vilson Lu" w:date="2014-08-22T06:40:00Z">
        <w:r w:rsidRPr="00AC2ADB">
          <w:rPr>
            <w:rStyle w:val="Hyperlink"/>
            <w:noProof/>
            <w:rPrChange w:id="145"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"_Toc396452988"</w:instrText>
        </w:r>
        <w:r w:rsidRPr="00AC2ADB">
          <w:rPr>
            <w:rStyle w:val="Hyperlink"/>
            <w:noProof/>
          </w:rPr>
          <w:instrText xml:space="preserve"> </w:instrText>
        </w:r>
        <w:r w:rsidRPr="00AC2ADB">
          <w:rPr>
            <w:rStyle w:val="Hyperlink"/>
            <w:noProof/>
            <w:rPrChange w:id="146"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1.5.1</w:t>
        </w:r>
        <w:r w:rsidRPr="00AC2ADB">
          <w:rPr>
            <w:rFonts w:eastAsiaTheme="minorEastAsia"/>
            <w:noProof/>
            <w:sz w:val="22"/>
            <w:szCs w:val="22"/>
            <w:lang w:val="en-PH" w:eastAsia="en-PH"/>
            <w:rPrChange w:id="147"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Investigation and Research Analysis</w:t>
        </w:r>
        <w:r w:rsidRPr="00AC2ADB">
          <w:rPr>
            <w:noProof/>
            <w:webHidden/>
          </w:rPr>
          <w:tab/>
        </w:r>
        <w:r w:rsidRPr="00AC2ADB">
          <w:rPr>
            <w:noProof/>
            <w:webHidden/>
            <w:rPrChange w:id="148" w:author="Vilson Lu" w:date="2014-08-22T06:41:00Z">
              <w:rPr>
                <w:noProof/>
                <w:webHidden/>
              </w:rPr>
            </w:rPrChange>
          </w:rPr>
          <w:fldChar w:fldCharType="begin"/>
        </w:r>
        <w:r w:rsidRPr="00AC2ADB">
          <w:rPr>
            <w:noProof/>
            <w:webHidden/>
          </w:rPr>
          <w:instrText xml:space="preserve"> PAGEREF _Toc396452988 \h </w:instrText>
        </w:r>
      </w:ins>
      <w:r w:rsidRPr="00AC2ADB">
        <w:rPr>
          <w:noProof/>
          <w:webHidden/>
          <w:rPrChange w:id="149" w:author="Vilson Lu" w:date="2014-08-22T06:41:00Z">
            <w:rPr>
              <w:noProof/>
              <w:webHidden/>
            </w:rPr>
          </w:rPrChange>
        </w:rPr>
      </w:r>
      <w:r w:rsidRPr="00AC2ADB">
        <w:rPr>
          <w:noProof/>
          <w:webHidden/>
          <w:rPrChange w:id="150" w:author="Vilson Lu" w:date="2014-08-22T06:41:00Z">
            <w:rPr>
              <w:noProof/>
              <w:webHidden/>
            </w:rPr>
          </w:rPrChange>
        </w:rPr>
        <w:fldChar w:fldCharType="separate"/>
      </w:r>
      <w:ins w:id="151" w:author="Vilson Lu" w:date="2014-08-22T06:40:00Z">
        <w:r w:rsidRPr="00AC2ADB">
          <w:rPr>
            <w:noProof/>
            <w:webHidden/>
          </w:rPr>
          <w:t>1-7</w:t>
        </w:r>
        <w:r w:rsidRPr="00AC2ADB">
          <w:rPr>
            <w:noProof/>
            <w:webHidden/>
            <w:rPrChange w:id="152" w:author="Vilson Lu" w:date="2014-08-22T06:41:00Z">
              <w:rPr>
                <w:noProof/>
                <w:webHidden/>
              </w:rPr>
            </w:rPrChange>
          </w:rPr>
          <w:fldChar w:fldCharType="end"/>
        </w:r>
        <w:r w:rsidRPr="00AC2ADB">
          <w:rPr>
            <w:rStyle w:val="Hyperlink"/>
            <w:noProof/>
            <w:rPrChange w:id="153" w:author="Vilson Lu" w:date="2014-08-22T06:41:00Z">
              <w:rPr>
                <w:rStyle w:val="Hyperlink"/>
                <w:noProof/>
              </w:rPr>
            </w:rPrChange>
          </w:rPr>
          <w:fldChar w:fldCharType="end"/>
        </w:r>
      </w:ins>
    </w:p>
    <w:p w14:paraId="15A1FC42" w14:textId="77777777" w:rsidR="00AC2ADB" w:rsidRPr="00AC2ADB" w:rsidRDefault="00AC2ADB">
      <w:pPr>
        <w:pStyle w:val="TOC3"/>
        <w:tabs>
          <w:tab w:val="left" w:pos="1320"/>
          <w:tab w:val="right" w:leader="dot" w:pos="9350"/>
        </w:tabs>
        <w:rPr>
          <w:ins w:id="154" w:author="Vilson Lu" w:date="2014-08-22T06:40:00Z"/>
          <w:rFonts w:eastAsiaTheme="minorEastAsia"/>
          <w:noProof/>
          <w:sz w:val="22"/>
          <w:szCs w:val="22"/>
          <w:lang w:val="en-PH" w:eastAsia="en-PH"/>
          <w:rPrChange w:id="155" w:author="Vilson Lu" w:date="2014-08-22T06:41:00Z">
            <w:rPr>
              <w:ins w:id="156" w:author="Vilson Lu" w:date="2014-08-22T06:40:00Z"/>
              <w:rFonts w:asciiTheme="minorHAnsi" w:eastAsiaTheme="minorEastAsia" w:hAnsiTheme="minorHAnsi" w:cstheme="minorBidi"/>
              <w:noProof/>
              <w:sz w:val="22"/>
              <w:szCs w:val="22"/>
              <w:lang w:val="en-PH" w:eastAsia="en-PH"/>
            </w:rPr>
          </w:rPrChange>
        </w:rPr>
      </w:pPr>
      <w:ins w:id="157" w:author="Vilson Lu" w:date="2014-08-22T06:40:00Z">
        <w:r w:rsidRPr="00AC2ADB">
          <w:rPr>
            <w:rStyle w:val="Hyperlink"/>
            <w:noProof/>
            <w:rPrChange w:id="158"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"_Toc396452989"</w:instrText>
        </w:r>
        <w:r w:rsidRPr="00AC2ADB">
          <w:rPr>
            <w:rStyle w:val="Hyperlink"/>
            <w:noProof/>
          </w:rPr>
          <w:instrText xml:space="preserve"> </w:instrText>
        </w:r>
        <w:r w:rsidRPr="00AC2ADB">
          <w:rPr>
            <w:rStyle w:val="Hyperlink"/>
            <w:noProof/>
            <w:rPrChange w:id="159"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1.5.2</w:t>
        </w:r>
        <w:r w:rsidRPr="00AC2ADB">
          <w:rPr>
            <w:rFonts w:eastAsiaTheme="minorEastAsia"/>
            <w:noProof/>
            <w:sz w:val="22"/>
            <w:szCs w:val="22"/>
            <w:lang w:val="en-PH" w:eastAsia="en-PH"/>
            <w:rPrChange w:id="160"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System Design</w:t>
        </w:r>
        <w:r w:rsidRPr="00AC2ADB">
          <w:rPr>
            <w:noProof/>
            <w:webHidden/>
          </w:rPr>
          <w:tab/>
        </w:r>
        <w:r w:rsidRPr="00AC2ADB">
          <w:rPr>
            <w:noProof/>
            <w:webHidden/>
            <w:rPrChange w:id="161" w:author="Vilson Lu" w:date="2014-08-22T06:41:00Z">
              <w:rPr>
                <w:noProof/>
                <w:webHidden/>
              </w:rPr>
            </w:rPrChange>
          </w:rPr>
          <w:fldChar w:fldCharType="begin"/>
        </w:r>
        <w:r w:rsidRPr="00AC2ADB">
          <w:rPr>
            <w:noProof/>
            <w:webHidden/>
          </w:rPr>
          <w:instrText xml:space="preserve"> PAGEREF _Toc396452989 \h </w:instrText>
        </w:r>
      </w:ins>
      <w:r w:rsidRPr="00AC2ADB">
        <w:rPr>
          <w:noProof/>
          <w:webHidden/>
          <w:rPrChange w:id="162" w:author="Vilson Lu" w:date="2014-08-22T06:41:00Z">
            <w:rPr>
              <w:noProof/>
              <w:webHidden/>
            </w:rPr>
          </w:rPrChange>
        </w:rPr>
      </w:r>
      <w:r w:rsidRPr="00AC2ADB">
        <w:rPr>
          <w:noProof/>
          <w:webHidden/>
          <w:rPrChange w:id="163" w:author="Vilson Lu" w:date="2014-08-22T06:41:00Z">
            <w:rPr>
              <w:noProof/>
              <w:webHidden/>
            </w:rPr>
          </w:rPrChange>
        </w:rPr>
        <w:fldChar w:fldCharType="separate"/>
      </w:r>
      <w:ins w:id="164" w:author="Vilson Lu" w:date="2014-08-22T06:40:00Z">
        <w:r w:rsidRPr="00AC2ADB">
          <w:rPr>
            <w:noProof/>
            <w:webHidden/>
          </w:rPr>
          <w:t>1-7</w:t>
        </w:r>
        <w:r w:rsidRPr="00AC2ADB">
          <w:rPr>
            <w:noProof/>
            <w:webHidden/>
            <w:rPrChange w:id="165" w:author="Vilson Lu" w:date="2014-08-22T06:41:00Z">
              <w:rPr>
                <w:noProof/>
                <w:webHidden/>
              </w:rPr>
            </w:rPrChange>
          </w:rPr>
          <w:fldChar w:fldCharType="end"/>
        </w:r>
        <w:r w:rsidRPr="00AC2ADB">
          <w:rPr>
            <w:rStyle w:val="Hyperlink"/>
            <w:noProof/>
            <w:rPrChange w:id="166" w:author="Vilson Lu" w:date="2014-08-22T06:41:00Z">
              <w:rPr>
                <w:rStyle w:val="Hyperlink"/>
                <w:noProof/>
              </w:rPr>
            </w:rPrChange>
          </w:rPr>
          <w:fldChar w:fldCharType="end"/>
        </w:r>
      </w:ins>
    </w:p>
    <w:p w14:paraId="02573D4F" w14:textId="77777777" w:rsidR="00AC2ADB" w:rsidRPr="00AC2ADB" w:rsidRDefault="00AC2ADB">
      <w:pPr>
        <w:pStyle w:val="TOC3"/>
        <w:tabs>
          <w:tab w:val="left" w:pos="1320"/>
          <w:tab w:val="right" w:leader="dot" w:pos="9350"/>
        </w:tabs>
        <w:rPr>
          <w:ins w:id="167" w:author="Vilson Lu" w:date="2014-08-22T06:40:00Z"/>
          <w:rFonts w:eastAsiaTheme="minorEastAsia"/>
          <w:noProof/>
          <w:sz w:val="22"/>
          <w:szCs w:val="22"/>
          <w:lang w:val="en-PH" w:eastAsia="en-PH"/>
          <w:rPrChange w:id="168" w:author="Vilson Lu" w:date="2014-08-22T06:41:00Z">
            <w:rPr>
              <w:ins w:id="169" w:author="Vilson Lu" w:date="2014-08-22T06:40:00Z"/>
              <w:rFonts w:asciiTheme="minorHAnsi" w:eastAsiaTheme="minorEastAsia" w:hAnsiTheme="minorHAnsi" w:cstheme="minorBidi"/>
              <w:noProof/>
              <w:sz w:val="22"/>
              <w:szCs w:val="22"/>
              <w:lang w:val="en-PH" w:eastAsia="en-PH"/>
            </w:rPr>
          </w:rPrChange>
        </w:rPr>
      </w:pPr>
      <w:ins w:id="170" w:author="Vilson Lu" w:date="2014-08-22T06:40:00Z">
        <w:r w:rsidRPr="00AC2ADB">
          <w:rPr>
            <w:rStyle w:val="Hyperlink"/>
            <w:noProof/>
            <w:rPrChange w:id="171"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"_Toc396452990"</w:instrText>
        </w:r>
        <w:r w:rsidRPr="00AC2ADB">
          <w:rPr>
            <w:rStyle w:val="Hyperlink"/>
            <w:noProof/>
          </w:rPr>
          <w:instrText xml:space="preserve"> </w:instrText>
        </w:r>
        <w:r w:rsidRPr="00AC2ADB">
          <w:rPr>
            <w:rStyle w:val="Hyperlink"/>
            <w:noProof/>
            <w:rPrChange w:id="172"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1.5.3</w:t>
        </w:r>
        <w:r w:rsidRPr="00AC2ADB">
          <w:rPr>
            <w:rFonts w:eastAsiaTheme="minorEastAsia"/>
            <w:noProof/>
            <w:sz w:val="22"/>
            <w:szCs w:val="22"/>
            <w:lang w:val="en-PH" w:eastAsia="en-PH"/>
            <w:rPrChange w:id="173"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Sprints</w:t>
        </w:r>
        <w:r w:rsidRPr="00AC2ADB">
          <w:rPr>
            <w:noProof/>
            <w:webHidden/>
          </w:rPr>
          <w:tab/>
        </w:r>
        <w:r w:rsidRPr="00AC2ADB">
          <w:rPr>
            <w:noProof/>
            <w:webHidden/>
            <w:rPrChange w:id="174" w:author="Vilson Lu" w:date="2014-08-22T06:41:00Z">
              <w:rPr>
                <w:noProof/>
                <w:webHidden/>
              </w:rPr>
            </w:rPrChange>
          </w:rPr>
          <w:fldChar w:fldCharType="begin"/>
        </w:r>
        <w:r w:rsidRPr="00AC2ADB">
          <w:rPr>
            <w:noProof/>
            <w:webHidden/>
          </w:rPr>
          <w:instrText xml:space="preserve"> PAGEREF _Toc396452990 \h </w:instrText>
        </w:r>
      </w:ins>
      <w:r w:rsidRPr="00AC2ADB">
        <w:rPr>
          <w:noProof/>
          <w:webHidden/>
          <w:rPrChange w:id="175" w:author="Vilson Lu" w:date="2014-08-22T06:41:00Z">
            <w:rPr>
              <w:noProof/>
              <w:webHidden/>
            </w:rPr>
          </w:rPrChange>
        </w:rPr>
      </w:r>
      <w:r w:rsidRPr="00AC2ADB">
        <w:rPr>
          <w:noProof/>
          <w:webHidden/>
          <w:rPrChange w:id="176" w:author="Vilson Lu" w:date="2014-08-22T06:41:00Z">
            <w:rPr>
              <w:noProof/>
              <w:webHidden/>
            </w:rPr>
          </w:rPrChange>
        </w:rPr>
        <w:fldChar w:fldCharType="separate"/>
      </w:r>
      <w:ins w:id="177" w:author="Vilson Lu" w:date="2014-08-22T06:40:00Z">
        <w:r w:rsidRPr="00AC2ADB">
          <w:rPr>
            <w:noProof/>
            <w:webHidden/>
          </w:rPr>
          <w:t>1-7</w:t>
        </w:r>
        <w:r w:rsidRPr="00AC2ADB">
          <w:rPr>
            <w:noProof/>
            <w:webHidden/>
            <w:rPrChange w:id="178" w:author="Vilson Lu" w:date="2014-08-22T06:41:00Z">
              <w:rPr>
                <w:noProof/>
                <w:webHidden/>
              </w:rPr>
            </w:rPrChange>
          </w:rPr>
          <w:fldChar w:fldCharType="end"/>
        </w:r>
        <w:r w:rsidRPr="00AC2ADB">
          <w:rPr>
            <w:rStyle w:val="Hyperlink"/>
            <w:noProof/>
            <w:rPrChange w:id="179" w:author="Vilson Lu" w:date="2014-08-22T06:41:00Z">
              <w:rPr>
                <w:rStyle w:val="Hyperlink"/>
                <w:noProof/>
              </w:rPr>
            </w:rPrChange>
          </w:rPr>
          <w:fldChar w:fldCharType="end"/>
        </w:r>
      </w:ins>
    </w:p>
    <w:p w14:paraId="67D79E31" w14:textId="77777777" w:rsidR="00AC2ADB" w:rsidRPr="00AC2ADB" w:rsidRDefault="00AC2ADB">
      <w:pPr>
        <w:pStyle w:val="TOC3"/>
        <w:tabs>
          <w:tab w:val="left" w:pos="1320"/>
          <w:tab w:val="right" w:leader="dot" w:pos="9350"/>
        </w:tabs>
        <w:rPr>
          <w:ins w:id="180" w:author="Vilson Lu" w:date="2014-08-22T06:40:00Z"/>
          <w:rFonts w:eastAsiaTheme="minorEastAsia"/>
          <w:noProof/>
          <w:sz w:val="22"/>
          <w:szCs w:val="22"/>
          <w:lang w:val="en-PH" w:eastAsia="en-PH"/>
          <w:rPrChange w:id="181" w:author="Vilson Lu" w:date="2014-08-22T06:41:00Z">
            <w:rPr>
              <w:ins w:id="182" w:author="Vilson Lu" w:date="2014-08-22T06:40:00Z"/>
              <w:rFonts w:asciiTheme="minorHAnsi" w:eastAsiaTheme="minorEastAsia" w:hAnsiTheme="minorHAnsi" w:cstheme="minorBidi"/>
              <w:noProof/>
              <w:sz w:val="22"/>
              <w:szCs w:val="22"/>
              <w:lang w:val="en-PH" w:eastAsia="en-PH"/>
            </w:rPr>
          </w:rPrChange>
        </w:rPr>
      </w:pPr>
      <w:ins w:id="183" w:author="Vilson Lu" w:date="2014-08-22T06:40:00Z">
        <w:r w:rsidRPr="00AC2ADB">
          <w:rPr>
            <w:rStyle w:val="Hyperlink"/>
            <w:noProof/>
            <w:rPrChange w:id="184"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"_Toc396452991"</w:instrText>
        </w:r>
        <w:r w:rsidRPr="00AC2ADB">
          <w:rPr>
            <w:rStyle w:val="Hyperlink"/>
            <w:noProof/>
          </w:rPr>
          <w:instrText xml:space="preserve"> </w:instrText>
        </w:r>
        <w:r w:rsidRPr="00AC2ADB">
          <w:rPr>
            <w:rStyle w:val="Hyperlink"/>
            <w:noProof/>
            <w:rPrChange w:id="185"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1.5.4</w:t>
        </w:r>
        <w:r w:rsidRPr="00AC2ADB">
          <w:rPr>
            <w:rFonts w:eastAsiaTheme="minorEastAsia"/>
            <w:noProof/>
            <w:sz w:val="22"/>
            <w:szCs w:val="22"/>
            <w:lang w:val="en-PH" w:eastAsia="en-PH"/>
            <w:rPrChange w:id="186"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Sprint Planning Meetings</w:t>
        </w:r>
        <w:r w:rsidRPr="00AC2ADB">
          <w:rPr>
            <w:noProof/>
            <w:webHidden/>
          </w:rPr>
          <w:tab/>
        </w:r>
        <w:r w:rsidRPr="00AC2ADB">
          <w:rPr>
            <w:noProof/>
            <w:webHidden/>
            <w:rPrChange w:id="187" w:author="Vilson Lu" w:date="2014-08-22T06:41:00Z">
              <w:rPr>
                <w:noProof/>
                <w:webHidden/>
              </w:rPr>
            </w:rPrChange>
          </w:rPr>
          <w:fldChar w:fldCharType="begin"/>
        </w:r>
        <w:r w:rsidRPr="00AC2ADB">
          <w:rPr>
            <w:noProof/>
            <w:webHidden/>
          </w:rPr>
          <w:instrText xml:space="preserve"> PAGEREF _Toc396452991 \h </w:instrText>
        </w:r>
      </w:ins>
      <w:r w:rsidRPr="00AC2ADB">
        <w:rPr>
          <w:noProof/>
          <w:webHidden/>
          <w:rPrChange w:id="188" w:author="Vilson Lu" w:date="2014-08-22T06:41:00Z">
            <w:rPr>
              <w:noProof/>
              <w:webHidden/>
            </w:rPr>
          </w:rPrChange>
        </w:rPr>
      </w:r>
      <w:r w:rsidRPr="00AC2ADB">
        <w:rPr>
          <w:noProof/>
          <w:webHidden/>
          <w:rPrChange w:id="189" w:author="Vilson Lu" w:date="2014-08-22T06:41:00Z">
            <w:rPr>
              <w:noProof/>
              <w:webHidden/>
            </w:rPr>
          </w:rPrChange>
        </w:rPr>
        <w:fldChar w:fldCharType="separate"/>
      </w:r>
      <w:ins w:id="190" w:author="Vilson Lu" w:date="2014-08-22T06:40:00Z">
        <w:r w:rsidRPr="00AC2ADB">
          <w:rPr>
            <w:noProof/>
            <w:webHidden/>
          </w:rPr>
          <w:t>1-8</w:t>
        </w:r>
        <w:r w:rsidRPr="00AC2ADB">
          <w:rPr>
            <w:noProof/>
            <w:webHidden/>
            <w:rPrChange w:id="191" w:author="Vilson Lu" w:date="2014-08-22T06:41:00Z">
              <w:rPr>
                <w:noProof/>
                <w:webHidden/>
              </w:rPr>
            </w:rPrChange>
          </w:rPr>
          <w:fldChar w:fldCharType="end"/>
        </w:r>
        <w:r w:rsidRPr="00AC2ADB">
          <w:rPr>
            <w:rStyle w:val="Hyperlink"/>
            <w:noProof/>
            <w:rPrChange w:id="192" w:author="Vilson Lu" w:date="2014-08-22T06:41:00Z">
              <w:rPr>
                <w:rStyle w:val="Hyperlink"/>
                <w:noProof/>
              </w:rPr>
            </w:rPrChange>
          </w:rPr>
          <w:fldChar w:fldCharType="end"/>
        </w:r>
      </w:ins>
    </w:p>
    <w:p w14:paraId="55DCBB3B" w14:textId="77777777" w:rsidR="00AC2ADB" w:rsidRPr="00AC2ADB" w:rsidRDefault="00AC2ADB">
      <w:pPr>
        <w:pStyle w:val="TOC3"/>
        <w:tabs>
          <w:tab w:val="left" w:pos="1320"/>
          <w:tab w:val="right" w:leader="dot" w:pos="9350"/>
        </w:tabs>
        <w:rPr>
          <w:ins w:id="193" w:author="Vilson Lu" w:date="2014-08-22T06:40:00Z"/>
          <w:rFonts w:eastAsiaTheme="minorEastAsia"/>
          <w:noProof/>
          <w:sz w:val="22"/>
          <w:szCs w:val="22"/>
          <w:lang w:val="en-PH" w:eastAsia="en-PH"/>
          <w:rPrChange w:id="194" w:author="Vilson Lu" w:date="2014-08-22T06:41:00Z">
            <w:rPr>
              <w:ins w:id="195" w:author="Vilson Lu" w:date="2014-08-22T06:40:00Z"/>
              <w:rFonts w:asciiTheme="minorHAnsi" w:eastAsiaTheme="minorEastAsia" w:hAnsiTheme="minorHAnsi" w:cstheme="minorBidi"/>
              <w:noProof/>
              <w:sz w:val="22"/>
              <w:szCs w:val="22"/>
              <w:lang w:val="en-PH" w:eastAsia="en-PH"/>
            </w:rPr>
          </w:rPrChange>
        </w:rPr>
      </w:pPr>
      <w:ins w:id="196" w:author="Vilson Lu" w:date="2014-08-22T06:40:00Z">
        <w:r w:rsidRPr="00AC2ADB">
          <w:rPr>
            <w:rStyle w:val="Hyperlink"/>
            <w:noProof/>
            <w:rPrChange w:id="197"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"_Toc396452992"</w:instrText>
        </w:r>
        <w:r w:rsidRPr="00AC2ADB">
          <w:rPr>
            <w:rStyle w:val="Hyperlink"/>
            <w:noProof/>
          </w:rPr>
          <w:instrText xml:space="preserve"> </w:instrText>
        </w:r>
        <w:r w:rsidRPr="00AC2ADB">
          <w:rPr>
            <w:rStyle w:val="Hyperlink"/>
            <w:noProof/>
            <w:rPrChange w:id="198"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1.5.5</w:t>
        </w:r>
        <w:r w:rsidRPr="00AC2ADB">
          <w:rPr>
            <w:rFonts w:eastAsiaTheme="minorEastAsia"/>
            <w:noProof/>
            <w:sz w:val="22"/>
            <w:szCs w:val="22"/>
            <w:lang w:val="en-PH" w:eastAsia="en-PH"/>
            <w:rPrChange w:id="199"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Scrum Meetings</w:t>
        </w:r>
        <w:r w:rsidRPr="00AC2ADB">
          <w:rPr>
            <w:noProof/>
            <w:webHidden/>
          </w:rPr>
          <w:tab/>
        </w:r>
        <w:r w:rsidRPr="00AC2ADB">
          <w:rPr>
            <w:noProof/>
            <w:webHidden/>
            <w:rPrChange w:id="200" w:author="Vilson Lu" w:date="2014-08-22T06:41:00Z">
              <w:rPr>
                <w:noProof/>
                <w:webHidden/>
              </w:rPr>
            </w:rPrChange>
          </w:rPr>
          <w:fldChar w:fldCharType="begin"/>
        </w:r>
        <w:r w:rsidRPr="00AC2ADB">
          <w:rPr>
            <w:noProof/>
            <w:webHidden/>
          </w:rPr>
          <w:instrText xml:space="preserve"> PAGEREF _Toc396452992 \h </w:instrText>
        </w:r>
      </w:ins>
      <w:r w:rsidRPr="00AC2ADB">
        <w:rPr>
          <w:noProof/>
          <w:webHidden/>
          <w:rPrChange w:id="201" w:author="Vilson Lu" w:date="2014-08-22T06:41:00Z">
            <w:rPr>
              <w:noProof/>
              <w:webHidden/>
            </w:rPr>
          </w:rPrChange>
        </w:rPr>
      </w:r>
      <w:r w:rsidRPr="00AC2ADB">
        <w:rPr>
          <w:noProof/>
          <w:webHidden/>
          <w:rPrChange w:id="202" w:author="Vilson Lu" w:date="2014-08-22T06:41:00Z">
            <w:rPr>
              <w:noProof/>
              <w:webHidden/>
            </w:rPr>
          </w:rPrChange>
        </w:rPr>
        <w:fldChar w:fldCharType="separate"/>
      </w:r>
      <w:ins w:id="203" w:author="Vilson Lu" w:date="2014-08-22T06:40:00Z">
        <w:r w:rsidRPr="00AC2ADB">
          <w:rPr>
            <w:noProof/>
            <w:webHidden/>
          </w:rPr>
          <w:t>1-8</w:t>
        </w:r>
        <w:r w:rsidRPr="00AC2ADB">
          <w:rPr>
            <w:noProof/>
            <w:webHidden/>
            <w:rPrChange w:id="204" w:author="Vilson Lu" w:date="2014-08-22T06:41:00Z">
              <w:rPr>
                <w:noProof/>
                <w:webHidden/>
              </w:rPr>
            </w:rPrChange>
          </w:rPr>
          <w:fldChar w:fldCharType="end"/>
        </w:r>
        <w:r w:rsidRPr="00AC2ADB">
          <w:rPr>
            <w:rStyle w:val="Hyperlink"/>
            <w:noProof/>
            <w:rPrChange w:id="205" w:author="Vilson Lu" w:date="2014-08-22T06:41:00Z">
              <w:rPr>
                <w:rStyle w:val="Hyperlink"/>
                <w:noProof/>
              </w:rPr>
            </w:rPrChange>
          </w:rPr>
          <w:fldChar w:fldCharType="end"/>
        </w:r>
      </w:ins>
    </w:p>
    <w:p w14:paraId="1007B9D4" w14:textId="77777777" w:rsidR="00AC2ADB" w:rsidRPr="00AC2ADB" w:rsidRDefault="00AC2ADB">
      <w:pPr>
        <w:pStyle w:val="TOC3"/>
        <w:tabs>
          <w:tab w:val="left" w:pos="1320"/>
          <w:tab w:val="right" w:leader="dot" w:pos="9350"/>
        </w:tabs>
        <w:rPr>
          <w:ins w:id="206" w:author="Vilson Lu" w:date="2014-08-22T06:40:00Z"/>
          <w:rFonts w:eastAsiaTheme="minorEastAsia"/>
          <w:noProof/>
          <w:sz w:val="22"/>
          <w:szCs w:val="22"/>
          <w:lang w:val="en-PH" w:eastAsia="en-PH"/>
          <w:rPrChange w:id="207" w:author="Vilson Lu" w:date="2014-08-22T06:41:00Z">
            <w:rPr>
              <w:ins w:id="208" w:author="Vilson Lu" w:date="2014-08-22T06:40:00Z"/>
              <w:rFonts w:asciiTheme="minorHAnsi" w:eastAsiaTheme="minorEastAsia" w:hAnsiTheme="minorHAnsi" w:cstheme="minorBidi"/>
              <w:noProof/>
              <w:sz w:val="22"/>
              <w:szCs w:val="22"/>
              <w:lang w:val="en-PH" w:eastAsia="en-PH"/>
            </w:rPr>
          </w:rPrChange>
        </w:rPr>
      </w:pPr>
      <w:ins w:id="209" w:author="Vilson Lu" w:date="2014-08-22T06:40:00Z">
        <w:r w:rsidRPr="00AC2ADB">
          <w:rPr>
            <w:rStyle w:val="Hyperlink"/>
            <w:noProof/>
            <w:rPrChange w:id="210"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"_Toc396452993"</w:instrText>
        </w:r>
        <w:r w:rsidRPr="00AC2ADB">
          <w:rPr>
            <w:rStyle w:val="Hyperlink"/>
            <w:noProof/>
          </w:rPr>
          <w:instrText xml:space="preserve"> </w:instrText>
        </w:r>
        <w:r w:rsidRPr="00AC2ADB">
          <w:rPr>
            <w:rStyle w:val="Hyperlink"/>
            <w:noProof/>
            <w:rPrChange w:id="211"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1.5.6</w:t>
        </w:r>
        <w:r w:rsidRPr="00AC2ADB">
          <w:rPr>
            <w:rFonts w:eastAsiaTheme="minorEastAsia"/>
            <w:noProof/>
            <w:sz w:val="22"/>
            <w:szCs w:val="22"/>
            <w:lang w:val="en-PH" w:eastAsia="en-PH"/>
            <w:rPrChange w:id="212"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System Development</w:t>
        </w:r>
        <w:r w:rsidRPr="00AC2ADB">
          <w:rPr>
            <w:noProof/>
            <w:webHidden/>
          </w:rPr>
          <w:tab/>
        </w:r>
        <w:r w:rsidRPr="00AC2ADB">
          <w:rPr>
            <w:noProof/>
            <w:webHidden/>
            <w:rPrChange w:id="213" w:author="Vilson Lu" w:date="2014-08-22T06:41:00Z">
              <w:rPr>
                <w:noProof/>
                <w:webHidden/>
              </w:rPr>
            </w:rPrChange>
          </w:rPr>
          <w:fldChar w:fldCharType="begin"/>
        </w:r>
        <w:r w:rsidRPr="00AC2ADB">
          <w:rPr>
            <w:noProof/>
            <w:webHidden/>
          </w:rPr>
          <w:instrText xml:space="preserve"> PAGEREF _Toc396452993 \h </w:instrText>
        </w:r>
      </w:ins>
      <w:r w:rsidRPr="00AC2ADB">
        <w:rPr>
          <w:noProof/>
          <w:webHidden/>
          <w:rPrChange w:id="214" w:author="Vilson Lu" w:date="2014-08-22T06:41:00Z">
            <w:rPr>
              <w:noProof/>
              <w:webHidden/>
            </w:rPr>
          </w:rPrChange>
        </w:rPr>
      </w:r>
      <w:r w:rsidRPr="00AC2ADB">
        <w:rPr>
          <w:noProof/>
          <w:webHidden/>
          <w:rPrChange w:id="215" w:author="Vilson Lu" w:date="2014-08-22T06:41:00Z">
            <w:rPr>
              <w:noProof/>
              <w:webHidden/>
            </w:rPr>
          </w:rPrChange>
        </w:rPr>
        <w:fldChar w:fldCharType="separate"/>
      </w:r>
      <w:ins w:id="216" w:author="Vilson Lu" w:date="2014-08-22T06:40:00Z">
        <w:r w:rsidRPr="00AC2ADB">
          <w:rPr>
            <w:noProof/>
            <w:webHidden/>
          </w:rPr>
          <w:t>1-8</w:t>
        </w:r>
        <w:r w:rsidRPr="00AC2ADB">
          <w:rPr>
            <w:noProof/>
            <w:webHidden/>
            <w:rPrChange w:id="217" w:author="Vilson Lu" w:date="2014-08-22T06:41:00Z">
              <w:rPr>
                <w:noProof/>
                <w:webHidden/>
              </w:rPr>
            </w:rPrChange>
          </w:rPr>
          <w:fldChar w:fldCharType="end"/>
        </w:r>
        <w:r w:rsidRPr="00AC2ADB">
          <w:rPr>
            <w:rStyle w:val="Hyperlink"/>
            <w:noProof/>
            <w:rPrChange w:id="218" w:author="Vilson Lu" w:date="2014-08-22T06:41:00Z">
              <w:rPr>
                <w:rStyle w:val="Hyperlink"/>
                <w:noProof/>
              </w:rPr>
            </w:rPrChange>
          </w:rPr>
          <w:fldChar w:fldCharType="end"/>
        </w:r>
      </w:ins>
    </w:p>
    <w:p w14:paraId="1370A301" w14:textId="77777777" w:rsidR="00AC2ADB" w:rsidRPr="00AC2ADB" w:rsidRDefault="00AC2ADB">
      <w:pPr>
        <w:pStyle w:val="TOC3"/>
        <w:tabs>
          <w:tab w:val="left" w:pos="1320"/>
          <w:tab w:val="right" w:leader="dot" w:pos="9350"/>
        </w:tabs>
        <w:rPr>
          <w:ins w:id="219" w:author="Vilson Lu" w:date="2014-08-22T06:40:00Z"/>
          <w:rFonts w:eastAsiaTheme="minorEastAsia"/>
          <w:noProof/>
          <w:sz w:val="22"/>
          <w:szCs w:val="22"/>
          <w:lang w:val="en-PH" w:eastAsia="en-PH"/>
          <w:rPrChange w:id="220" w:author="Vilson Lu" w:date="2014-08-22T06:41:00Z">
            <w:rPr>
              <w:ins w:id="221" w:author="Vilson Lu" w:date="2014-08-22T06:40:00Z"/>
              <w:rFonts w:asciiTheme="minorHAnsi" w:eastAsiaTheme="minorEastAsia" w:hAnsiTheme="minorHAnsi" w:cstheme="minorBidi"/>
              <w:noProof/>
              <w:sz w:val="22"/>
              <w:szCs w:val="22"/>
              <w:lang w:val="en-PH" w:eastAsia="en-PH"/>
            </w:rPr>
          </w:rPrChange>
        </w:rPr>
      </w:pPr>
      <w:ins w:id="222" w:author="Vilson Lu" w:date="2014-08-22T06:40:00Z">
        <w:r w:rsidRPr="00AC2ADB">
          <w:rPr>
            <w:rStyle w:val="Hyperlink"/>
            <w:noProof/>
            <w:rPrChange w:id="223"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"_Toc396452997"</w:instrText>
        </w:r>
        <w:r w:rsidRPr="00AC2ADB">
          <w:rPr>
            <w:rStyle w:val="Hyperlink"/>
            <w:noProof/>
          </w:rPr>
          <w:instrText xml:space="preserve"> </w:instrText>
        </w:r>
        <w:r w:rsidRPr="00AC2ADB">
          <w:rPr>
            <w:rStyle w:val="Hyperlink"/>
            <w:noProof/>
            <w:rPrChange w:id="224"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1.5.7</w:t>
        </w:r>
        <w:r w:rsidRPr="00AC2ADB">
          <w:rPr>
            <w:rFonts w:eastAsiaTheme="minorEastAsia"/>
            <w:noProof/>
            <w:sz w:val="22"/>
            <w:szCs w:val="22"/>
            <w:lang w:val="en-PH" w:eastAsia="en-PH"/>
            <w:rPrChange w:id="225"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System Integration and Testing</w:t>
        </w:r>
        <w:r w:rsidRPr="00AC2ADB">
          <w:rPr>
            <w:noProof/>
            <w:webHidden/>
          </w:rPr>
          <w:tab/>
        </w:r>
        <w:r w:rsidRPr="00AC2ADB">
          <w:rPr>
            <w:noProof/>
            <w:webHidden/>
            <w:rPrChange w:id="226" w:author="Vilson Lu" w:date="2014-08-22T06:41:00Z">
              <w:rPr>
                <w:noProof/>
                <w:webHidden/>
              </w:rPr>
            </w:rPrChange>
          </w:rPr>
          <w:fldChar w:fldCharType="begin"/>
        </w:r>
        <w:r w:rsidRPr="00AC2ADB">
          <w:rPr>
            <w:noProof/>
            <w:webHidden/>
          </w:rPr>
          <w:instrText xml:space="preserve"> PAGEREF _Toc396452997 \h </w:instrText>
        </w:r>
      </w:ins>
      <w:r w:rsidRPr="00AC2ADB">
        <w:rPr>
          <w:noProof/>
          <w:webHidden/>
          <w:rPrChange w:id="227" w:author="Vilson Lu" w:date="2014-08-22T06:41:00Z">
            <w:rPr>
              <w:noProof/>
              <w:webHidden/>
            </w:rPr>
          </w:rPrChange>
        </w:rPr>
      </w:r>
      <w:r w:rsidRPr="00AC2ADB">
        <w:rPr>
          <w:noProof/>
          <w:webHidden/>
          <w:rPrChange w:id="228" w:author="Vilson Lu" w:date="2014-08-22T06:41:00Z">
            <w:rPr>
              <w:noProof/>
              <w:webHidden/>
            </w:rPr>
          </w:rPrChange>
        </w:rPr>
        <w:fldChar w:fldCharType="separate"/>
      </w:r>
      <w:ins w:id="229" w:author="Vilson Lu" w:date="2014-08-22T06:40:00Z">
        <w:r w:rsidRPr="00AC2ADB">
          <w:rPr>
            <w:noProof/>
            <w:webHidden/>
          </w:rPr>
          <w:t>1-8</w:t>
        </w:r>
        <w:r w:rsidRPr="00AC2ADB">
          <w:rPr>
            <w:noProof/>
            <w:webHidden/>
            <w:rPrChange w:id="230" w:author="Vilson Lu" w:date="2014-08-22T06:41:00Z">
              <w:rPr>
                <w:noProof/>
                <w:webHidden/>
              </w:rPr>
            </w:rPrChange>
          </w:rPr>
          <w:fldChar w:fldCharType="end"/>
        </w:r>
        <w:r w:rsidRPr="00AC2ADB">
          <w:rPr>
            <w:rStyle w:val="Hyperlink"/>
            <w:noProof/>
            <w:rPrChange w:id="231" w:author="Vilson Lu" w:date="2014-08-22T06:41:00Z">
              <w:rPr>
                <w:rStyle w:val="Hyperlink"/>
                <w:noProof/>
              </w:rPr>
            </w:rPrChange>
          </w:rPr>
          <w:fldChar w:fldCharType="end"/>
        </w:r>
      </w:ins>
    </w:p>
    <w:p w14:paraId="632A1E8D" w14:textId="77777777" w:rsidR="00AC2ADB" w:rsidRPr="00AC2ADB" w:rsidRDefault="00AC2ADB">
      <w:pPr>
        <w:pStyle w:val="TOC3"/>
        <w:tabs>
          <w:tab w:val="left" w:pos="1320"/>
          <w:tab w:val="right" w:leader="dot" w:pos="9350"/>
        </w:tabs>
        <w:rPr>
          <w:ins w:id="232" w:author="Vilson Lu" w:date="2014-08-22T06:40:00Z"/>
          <w:rFonts w:eastAsiaTheme="minorEastAsia"/>
          <w:noProof/>
          <w:sz w:val="22"/>
          <w:szCs w:val="22"/>
          <w:lang w:val="en-PH" w:eastAsia="en-PH"/>
          <w:rPrChange w:id="233" w:author="Vilson Lu" w:date="2014-08-22T06:41:00Z">
            <w:rPr>
              <w:ins w:id="234" w:author="Vilson Lu" w:date="2014-08-22T06:40:00Z"/>
              <w:rFonts w:asciiTheme="minorHAnsi" w:eastAsiaTheme="minorEastAsia" w:hAnsiTheme="minorHAnsi" w:cstheme="minorBidi"/>
              <w:noProof/>
              <w:sz w:val="22"/>
              <w:szCs w:val="22"/>
              <w:lang w:val="en-PH" w:eastAsia="en-PH"/>
            </w:rPr>
          </w:rPrChange>
        </w:rPr>
      </w:pPr>
      <w:ins w:id="235" w:author="Vilson Lu" w:date="2014-08-22T06:40:00Z">
        <w:r w:rsidRPr="00AC2ADB">
          <w:rPr>
            <w:rStyle w:val="Hyperlink"/>
            <w:noProof/>
            <w:rPrChange w:id="236"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"_Toc396452998"</w:instrText>
        </w:r>
        <w:r w:rsidRPr="00AC2ADB">
          <w:rPr>
            <w:rStyle w:val="Hyperlink"/>
            <w:noProof/>
          </w:rPr>
          <w:instrText xml:space="preserve"> </w:instrText>
        </w:r>
        <w:r w:rsidRPr="00AC2ADB">
          <w:rPr>
            <w:rStyle w:val="Hyperlink"/>
            <w:noProof/>
            <w:rPrChange w:id="237"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1.5.8</w:t>
        </w:r>
        <w:r w:rsidRPr="00AC2ADB">
          <w:rPr>
            <w:rFonts w:eastAsiaTheme="minorEastAsia"/>
            <w:noProof/>
            <w:sz w:val="22"/>
            <w:szCs w:val="22"/>
            <w:lang w:val="en-PH" w:eastAsia="en-PH"/>
            <w:rPrChange w:id="238"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System Evaluation</w:t>
        </w:r>
        <w:r w:rsidRPr="00AC2ADB">
          <w:rPr>
            <w:noProof/>
            <w:webHidden/>
          </w:rPr>
          <w:tab/>
        </w:r>
        <w:r w:rsidRPr="00AC2ADB">
          <w:rPr>
            <w:noProof/>
            <w:webHidden/>
            <w:rPrChange w:id="239" w:author="Vilson Lu" w:date="2014-08-22T06:41:00Z">
              <w:rPr>
                <w:noProof/>
                <w:webHidden/>
              </w:rPr>
            </w:rPrChange>
          </w:rPr>
          <w:fldChar w:fldCharType="begin"/>
        </w:r>
        <w:r w:rsidRPr="00AC2ADB">
          <w:rPr>
            <w:noProof/>
            <w:webHidden/>
          </w:rPr>
          <w:instrText xml:space="preserve"> PAGEREF _Toc396452998 \h </w:instrText>
        </w:r>
      </w:ins>
      <w:r w:rsidRPr="00AC2ADB">
        <w:rPr>
          <w:noProof/>
          <w:webHidden/>
          <w:rPrChange w:id="240" w:author="Vilson Lu" w:date="2014-08-22T06:41:00Z">
            <w:rPr>
              <w:noProof/>
              <w:webHidden/>
            </w:rPr>
          </w:rPrChange>
        </w:rPr>
      </w:r>
      <w:r w:rsidRPr="00AC2ADB">
        <w:rPr>
          <w:noProof/>
          <w:webHidden/>
          <w:rPrChange w:id="241" w:author="Vilson Lu" w:date="2014-08-22T06:41:00Z">
            <w:rPr>
              <w:noProof/>
              <w:webHidden/>
            </w:rPr>
          </w:rPrChange>
        </w:rPr>
        <w:fldChar w:fldCharType="separate"/>
      </w:r>
      <w:ins w:id="242" w:author="Vilson Lu" w:date="2014-08-22T06:40:00Z">
        <w:r w:rsidRPr="00AC2ADB">
          <w:rPr>
            <w:noProof/>
            <w:webHidden/>
          </w:rPr>
          <w:t>1-8</w:t>
        </w:r>
        <w:r w:rsidRPr="00AC2ADB">
          <w:rPr>
            <w:noProof/>
            <w:webHidden/>
            <w:rPrChange w:id="243" w:author="Vilson Lu" w:date="2014-08-22T06:41:00Z">
              <w:rPr>
                <w:noProof/>
                <w:webHidden/>
              </w:rPr>
            </w:rPrChange>
          </w:rPr>
          <w:fldChar w:fldCharType="end"/>
        </w:r>
        <w:r w:rsidRPr="00AC2ADB">
          <w:rPr>
            <w:rStyle w:val="Hyperlink"/>
            <w:noProof/>
            <w:rPrChange w:id="244" w:author="Vilson Lu" w:date="2014-08-22T06:41:00Z">
              <w:rPr>
                <w:rStyle w:val="Hyperlink"/>
                <w:noProof/>
              </w:rPr>
            </w:rPrChange>
          </w:rPr>
          <w:fldChar w:fldCharType="end"/>
        </w:r>
      </w:ins>
    </w:p>
    <w:p w14:paraId="61E2E21C" w14:textId="77777777" w:rsidR="00AC2ADB" w:rsidRPr="00AC2ADB" w:rsidRDefault="00AC2ADB">
      <w:pPr>
        <w:pStyle w:val="TOC3"/>
        <w:tabs>
          <w:tab w:val="left" w:pos="1320"/>
          <w:tab w:val="right" w:leader="dot" w:pos="9350"/>
        </w:tabs>
        <w:rPr>
          <w:ins w:id="245" w:author="Vilson Lu" w:date="2014-08-22T06:40:00Z"/>
          <w:rFonts w:eastAsiaTheme="minorEastAsia"/>
          <w:noProof/>
          <w:sz w:val="22"/>
          <w:szCs w:val="22"/>
          <w:lang w:val="en-PH" w:eastAsia="en-PH"/>
          <w:rPrChange w:id="246" w:author="Vilson Lu" w:date="2014-08-22T06:41:00Z">
            <w:rPr>
              <w:ins w:id="247" w:author="Vilson Lu" w:date="2014-08-22T06:40:00Z"/>
              <w:rFonts w:asciiTheme="minorHAnsi" w:eastAsiaTheme="minorEastAsia" w:hAnsiTheme="minorHAnsi" w:cstheme="minorBidi"/>
              <w:noProof/>
              <w:sz w:val="22"/>
              <w:szCs w:val="22"/>
              <w:lang w:val="en-PH" w:eastAsia="en-PH"/>
            </w:rPr>
          </w:rPrChange>
        </w:rPr>
      </w:pPr>
      <w:ins w:id="248" w:author="Vilson Lu" w:date="2014-08-22T06:40:00Z">
        <w:r w:rsidRPr="00AC2ADB">
          <w:rPr>
            <w:rStyle w:val="Hyperlink"/>
            <w:noProof/>
            <w:rPrChange w:id="249"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"_Toc396452999"</w:instrText>
        </w:r>
        <w:r w:rsidRPr="00AC2ADB">
          <w:rPr>
            <w:rStyle w:val="Hyperlink"/>
            <w:noProof/>
          </w:rPr>
          <w:instrText xml:space="preserve"> </w:instrText>
        </w:r>
        <w:r w:rsidRPr="00AC2ADB">
          <w:rPr>
            <w:rStyle w:val="Hyperlink"/>
            <w:noProof/>
            <w:rPrChange w:id="250"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1.5.9</w:t>
        </w:r>
        <w:r w:rsidRPr="00AC2ADB">
          <w:rPr>
            <w:rFonts w:eastAsiaTheme="minorEastAsia"/>
            <w:noProof/>
            <w:sz w:val="22"/>
            <w:szCs w:val="22"/>
            <w:lang w:val="en-PH" w:eastAsia="en-PH"/>
            <w:rPrChange w:id="251"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Documentation</w:t>
        </w:r>
        <w:r w:rsidRPr="00AC2ADB">
          <w:rPr>
            <w:noProof/>
            <w:webHidden/>
          </w:rPr>
          <w:tab/>
        </w:r>
        <w:r w:rsidRPr="00AC2ADB">
          <w:rPr>
            <w:noProof/>
            <w:webHidden/>
            <w:rPrChange w:id="252" w:author="Vilson Lu" w:date="2014-08-22T06:41:00Z">
              <w:rPr>
                <w:noProof/>
                <w:webHidden/>
              </w:rPr>
            </w:rPrChange>
          </w:rPr>
          <w:fldChar w:fldCharType="begin"/>
        </w:r>
        <w:r w:rsidRPr="00AC2ADB">
          <w:rPr>
            <w:noProof/>
            <w:webHidden/>
          </w:rPr>
          <w:instrText xml:space="preserve"> PAGEREF _Toc396452999 \h </w:instrText>
        </w:r>
      </w:ins>
      <w:r w:rsidRPr="00AC2ADB">
        <w:rPr>
          <w:noProof/>
          <w:webHidden/>
          <w:rPrChange w:id="253" w:author="Vilson Lu" w:date="2014-08-22T06:41:00Z">
            <w:rPr>
              <w:noProof/>
              <w:webHidden/>
            </w:rPr>
          </w:rPrChange>
        </w:rPr>
      </w:r>
      <w:r w:rsidRPr="00AC2ADB">
        <w:rPr>
          <w:noProof/>
          <w:webHidden/>
          <w:rPrChange w:id="254" w:author="Vilson Lu" w:date="2014-08-22T06:41:00Z">
            <w:rPr>
              <w:noProof/>
              <w:webHidden/>
            </w:rPr>
          </w:rPrChange>
        </w:rPr>
        <w:fldChar w:fldCharType="separate"/>
      </w:r>
      <w:ins w:id="255" w:author="Vilson Lu" w:date="2014-08-22T06:40:00Z">
        <w:r w:rsidRPr="00AC2ADB">
          <w:rPr>
            <w:noProof/>
            <w:webHidden/>
          </w:rPr>
          <w:t>1-8</w:t>
        </w:r>
        <w:r w:rsidRPr="00AC2ADB">
          <w:rPr>
            <w:noProof/>
            <w:webHidden/>
            <w:rPrChange w:id="256" w:author="Vilson Lu" w:date="2014-08-22T06:41:00Z">
              <w:rPr>
                <w:noProof/>
                <w:webHidden/>
              </w:rPr>
            </w:rPrChange>
          </w:rPr>
          <w:fldChar w:fldCharType="end"/>
        </w:r>
        <w:r w:rsidRPr="00AC2ADB">
          <w:rPr>
            <w:rStyle w:val="Hyperlink"/>
            <w:noProof/>
            <w:rPrChange w:id="257" w:author="Vilson Lu" w:date="2014-08-22T06:41:00Z">
              <w:rPr>
                <w:rStyle w:val="Hyperlink"/>
                <w:noProof/>
              </w:rPr>
            </w:rPrChange>
          </w:rPr>
          <w:fldChar w:fldCharType="end"/>
        </w:r>
      </w:ins>
    </w:p>
    <w:p w14:paraId="580932AC" w14:textId="77777777" w:rsidR="00AC2ADB" w:rsidRPr="00AC2ADB" w:rsidRDefault="00AC2ADB">
      <w:pPr>
        <w:pStyle w:val="TOC3"/>
        <w:tabs>
          <w:tab w:val="left" w:pos="1540"/>
          <w:tab w:val="right" w:leader="dot" w:pos="9350"/>
        </w:tabs>
        <w:rPr>
          <w:ins w:id="258" w:author="Vilson Lu" w:date="2014-08-22T06:40:00Z"/>
          <w:rFonts w:eastAsiaTheme="minorEastAsia"/>
          <w:noProof/>
          <w:sz w:val="22"/>
          <w:szCs w:val="22"/>
          <w:lang w:val="en-PH" w:eastAsia="en-PH"/>
          <w:rPrChange w:id="259" w:author="Vilson Lu" w:date="2014-08-22T06:41:00Z">
            <w:rPr>
              <w:ins w:id="260" w:author="Vilson Lu" w:date="2014-08-22T06:40:00Z"/>
              <w:rFonts w:asciiTheme="minorHAnsi" w:eastAsiaTheme="minorEastAsia" w:hAnsiTheme="minorHAnsi" w:cstheme="minorBidi"/>
              <w:noProof/>
              <w:sz w:val="22"/>
              <w:szCs w:val="22"/>
              <w:lang w:val="en-PH" w:eastAsia="en-PH"/>
            </w:rPr>
          </w:rPrChange>
        </w:rPr>
      </w:pPr>
      <w:ins w:id="261" w:author="Vilson Lu" w:date="2014-08-22T06:40:00Z">
        <w:r w:rsidRPr="00AC2ADB">
          <w:rPr>
            <w:rStyle w:val="Hyperlink"/>
            <w:noProof/>
            <w:rPrChange w:id="262"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"_Toc396453000"</w:instrText>
        </w:r>
        <w:r w:rsidRPr="00AC2ADB">
          <w:rPr>
            <w:rStyle w:val="Hyperlink"/>
            <w:noProof/>
          </w:rPr>
          <w:instrText xml:space="preserve"> </w:instrText>
        </w:r>
        <w:r w:rsidRPr="00AC2ADB">
          <w:rPr>
            <w:rStyle w:val="Hyperlink"/>
            <w:noProof/>
            <w:rPrChange w:id="263"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1.5.10</w:t>
        </w:r>
        <w:r w:rsidRPr="00AC2ADB">
          <w:rPr>
            <w:rFonts w:eastAsiaTheme="minorEastAsia"/>
            <w:noProof/>
            <w:sz w:val="22"/>
            <w:szCs w:val="22"/>
            <w:lang w:val="en-PH" w:eastAsia="en-PH"/>
            <w:rPrChange w:id="264"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Calendar of Activities</w:t>
        </w:r>
        <w:r w:rsidRPr="00AC2ADB">
          <w:rPr>
            <w:noProof/>
            <w:webHidden/>
          </w:rPr>
          <w:tab/>
        </w:r>
        <w:r w:rsidRPr="00AC2ADB">
          <w:rPr>
            <w:noProof/>
            <w:webHidden/>
            <w:rPrChange w:id="265" w:author="Vilson Lu" w:date="2014-08-22T06:41:00Z">
              <w:rPr>
                <w:noProof/>
                <w:webHidden/>
              </w:rPr>
            </w:rPrChange>
          </w:rPr>
          <w:fldChar w:fldCharType="begin"/>
        </w:r>
        <w:r w:rsidRPr="00AC2ADB">
          <w:rPr>
            <w:noProof/>
            <w:webHidden/>
          </w:rPr>
          <w:instrText xml:space="preserve"> PAGEREF _Toc396453000 \h </w:instrText>
        </w:r>
      </w:ins>
      <w:r w:rsidRPr="00AC2ADB">
        <w:rPr>
          <w:noProof/>
          <w:webHidden/>
          <w:rPrChange w:id="266" w:author="Vilson Lu" w:date="2014-08-22T06:41:00Z">
            <w:rPr>
              <w:noProof/>
              <w:webHidden/>
            </w:rPr>
          </w:rPrChange>
        </w:rPr>
      </w:r>
      <w:r w:rsidRPr="00AC2ADB">
        <w:rPr>
          <w:noProof/>
          <w:webHidden/>
          <w:rPrChange w:id="267" w:author="Vilson Lu" w:date="2014-08-22T06:41:00Z">
            <w:rPr>
              <w:noProof/>
              <w:webHidden/>
            </w:rPr>
          </w:rPrChange>
        </w:rPr>
        <w:fldChar w:fldCharType="separate"/>
      </w:r>
      <w:ins w:id="268" w:author="Vilson Lu" w:date="2014-08-22T06:40:00Z">
        <w:r w:rsidRPr="00AC2ADB">
          <w:rPr>
            <w:noProof/>
            <w:webHidden/>
          </w:rPr>
          <w:t>1-9</w:t>
        </w:r>
        <w:r w:rsidRPr="00AC2ADB">
          <w:rPr>
            <w:noProof/>
            <w:webHidden/>
            <w:rPrChange w:id="269" w:author="Vilson Lu" w:date="2014-08-22T06:41:00Z">
              <w:rPr>
                <w:noProof/>
                <w:webHidden/>
              </w:rPr>
            </w:rPrChange>
          </w:rPr>
          <w:fldChar w:fldCharType="end"/>
        </w:r>
        <w:r w:rsidRPr="00AC2ADB">
          <w:rPr>
            <w:rStyle w:val="Hyperlink"/>
            <w:noProof/>
            <w:rPrChange w:id="270" w:author="Vilson Lu" w:date="2014-08-22T06:41:00Z">
              <w:rPr>
                <w:rStyle w:val="Hyperlink"/>
                <w:noProof/>
              </w:rPr>
            </w:rPrChange>
          </w:rPr>
          <w:fldChar w:fldCharType="end"/>
        </w:r>
      </w:ins>
    </w:p>
    <w:p w14:paraId="73E9DCE7" w14:textId="77777777" w:rsidR="00AC2ADB" w:rsidRPr="00AC2ADB" w:rsidRDefault="00AC2ADB">
      <w:pPr>
        <w:pStyle w:val="TOC1"/>
        <w:tabs>
          <w:tab w:val="left" w:pos="660"/>
          <w:tab w:val="right" w:leader="dot" w:pos="9350"/>
        </w:tabs>
        <w:rPr>
          <w:ins w:id="271" w:author="Vilson Lu" w:date="2014-08-22T06:40:00Z"/>
          <w:rFonts w:eastAsiaTheme="minorEastAsia"/>
          <w:noProof/>
          <w:sz w:val="22"/>
          <w:szCs w:val="22"/>
          <w:lang w:val="en-PH" w:eastAsia="en-PH"/>
          <w:rPrChange w:id="272" w:author="Vilson Lu" w:date="2014-08-22T06:41:00Z">
            <w:rPr>
              <w:ins w:id="273" w:author="Vilson Lu" w:date="2014-08-22T06:40:00Z"/>
              <w:rFonts w:asciiTheme="minorHAnsi" w:eastAsiaTheme="minorEastAsia" w:hAnsiTheme="minorHAnsi" w:cstheme="minorBidi"/>
              <w:noProof/>
              <w:sz w:val="22"/>
              <w:szCs w:val="22"/>
              <w:lang w:val="en-PH" w:eastAsia="en-PH"/>
            </w:rPr>
          </w:rPrChange>
        </w:rPr>
      </w:pPr>
      <w:ins w:id="274" w:author="Vilson Lu" w:date="2014-08-22T06:40:00Z">
        <w:r w:rsidRPr="00AC2ADB">
          <w:rPr>
            <w:rStyle w:val="Hyperlink"/>
            <w:noProof/>
            <w:rPrChange w:id="275"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"_Toc396453001"</w:instrText>
        </w:r>
        <w:r w:rsidRPr="00AC2ADB">
          <w:rPr>
            <w:rStyle w:val="Hyperlink"/>
            <w:noProof/>
          </w:rPr>
          <w:instrText xml:space="preserve"> </w:instrText>
        </w:r>
        <w:r w:rsidRPr="00AC2ADB">
          <w:rPr>
            <w:rStyle w:val="Hyperlink"/>
            <w:noProof/>
            <w:rPrChange w:id="276" w:author="Vilson Lu" w:date="2014-08-22T06:41:00Z">
              <w:rPr>
                <w:rStyle w:val="Hyperlink"/>
                <w:noProof/>
              </w:rPr>
            </w:rPrChange>
          </w:rPr>
          <w:fldChar w:fldCharType="separate"/>
        </w:r>
        <w:r w:rsidRPr="00AC2ADB">
          <w:rPr>
            <w:rStyle w:val="Hyperlink"/>
            <w:noProof/>
          </w:rPr>
          <w:t>2.0</w:t>
        </w:r>
        <w:r w:rsidRPr="00AC2ADB">
          <w:rPr>
            <w:rFonts w:eastAsiaTheme="minorEastAsia"/>
            <w:noProof/>
            <w:sz w:val="22"/>
            <w:szCs w:val="22"/>
            <w:lang w:val="en-PH" w:eastAsia="en-PH"/>
            <w:rPrChange w:id="277"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Review of Related Works</w:t>
        </w:r>
        <w:r w:rsidRPr="00AC2ADB">
          <w:rPr>
            <w:noProof/>
            <w:webHidden/>
          </w:rPr>
          <w:tab/>
        </w:r>
        <w:r w:rsidRPr="00AC2ADB">
          <w:rPr>
            <w:noProof/>
            <w:webHidden/>
            <w:rPrChange w:id="278" w:author="Vilson Lu" w:date="2014-08-22T06:41:00Z">
              <w:rPr>
                <w:noProof/>
                <w:webHidden/>
              </w:rPr>
            </w:rPrChange>
          </w:rPr>
          <w:fldChar w:fldCharType="begin"/>
        </w:r>
        <w:r w:rsidRPr="00AC2ADB">
          <w:rPr>
            <w:noProof/>
            <w:webHidden/>
          </w:rPr>
          <w:instrText xml:space="preserve"> PAGEREF _Toc396453001 \h </w:instrText>
        </w:r>
      </w:ins>
      <w:r w:rsidRPr="00AC2ADB">
        <w:rPr>
          <w:noProof/>
          <w:webHidden/>
          <w:rPrChange w:id="279" w:author="Vilson Lu" w:date="2014-08-22T06:41:00Z">
            <w:rPr>
              <w:noProof/>
              <w:webHidden/>
            </w:rPr>
          </w:rPrChange>
        </w:rPr>
      </w:r>
      <w:r w:rsidRPr="00AC2ADB">
        <w:rPr>
          <w:noProof/>
          <w:webHidden/>
          <w:rPrChange w:id="280" w:author="Vilson Lu" w:date="2014-08-22T06:41:00Z">
            <w:rPr>
              <w:noProof/>
              <w:webHidden/>
            </w:rPr>
          </w:rPrChange>
        </w:rPr>
        <w:fldChar w:fldCharType="separate"/>
      </w:r>
      <w:ins w:id="281" w:author="Vilson Lu" w:date="2014-08-22T06:40:00Z">
        <w:r w:rsidRPr="00AC2ADB">
          <w:rPr>
            <w:noProof/>
            <w:webHidden/>
          </w:rPr>
          <w:t>2-1</w:t>
        </w:r>
        <w:r w:rsidRPr="00AC2ADB">
          <w:rPr>
            <w:noProof/>
            <w:webHidden/>
            <w:rPrChange w:id="282" w:author="Vilson Lu" w:date="2014-08-22T06:41:00Z">
              <w:rPr>
                <w:noProof/>
                <w:webHidden/>
              </w:rPr>
            </w:rPrChange>
          </w:rPr>
          <w:fldChar w:fldCharType="end"/>
        </w:r>
        <w:r w:rsidRPr="00AC2ADB">
          <w:rPr>
            <w:rStyle w:val="Hyperlink"/>
            <w:noProof/>
            <w:rPrChange w:id="283" w:author="Vilson Lu" w:date="2014-08-22T06:41:00Z">
              <w:rPr>
                <w:rStyle w:val="Hyperlink"/>
                <w:noProof/>
              </w:rPr>
            </w:rPrChange>
          </w:rPr>
          <w:fldChar w:fldCharType="end"/>
        </w:r>
      </w:ins>
    </w:p>
    <w:p w14:paraId="6DCC83C0" w14:textId="77777777" w:rsidR="00AC2ADB" w:rsidRPr="00AC2ADB" w:rsidRDefault="00AC2ADB">
      <w:pPr>
        <w:pStyle w:val="TOC2"/>
        <w:tabs>
          <w:tab w:val="left" w:pos="880"/>
          <w:tab w:val="right" w:leader="dot" w:pos="9350"/>
        </w:tabs>
        <w:rPr>
          <w:ins w:id="284" w:author="Vilson Lu" w:date="2014-08-22T06:40:00Z"/>
          <w:rFonts w:eastAsiaTheme="minorEastAsia"/>
          <w:noProof/>
          <w:sz w:val="22"/>
          <w:szCs w:val="22"/>
          <w:lang w:val="en-PH" w:eastAsia="en-PH"/>
          <w:rPrChange w:id="285" w:author="Vilson Lu" w:date="2014-08-22T06:41:00Z">
            <w:rPr>
              <w:ins w:id="286" w:author="Vilson Lu" w:date="2014-08-22T06:40:00Z"/>
              <w:rFonts w:asciiTheme="minorHAnsi" w:eastAsiaTheme="minorEastAsia" w:hAnsiTheme="minorHAnsi" w:cstheme="minorBidi"/>
              <w:noProof/>
              <w:sz w:val="22"/>
              <w:szCs w:val="22"/>
              <w:lang w:val="en-PH" w:eastAsia="en-PH"/>
            </w:rPr>
          </w:rPrChange>
        </w:rPr>
      </w:pPr>
      <w:ins w:id="287" w:author="Vilson Lu" w:date="2014-08-22T06:40:00Z">
        <w:r w:rsidRPr="00AC2ADB">
          <w:rPr>
            <w:rStyle w:val="Hyperlink"/>
            <w:noProof/>
            <w:rPrChange w:id="288"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"_Toc396453002"</w:instrText>
        </w:r>
        <w:r w:rsidRPr="00AC2ADB">
          <w:rPr>
            <w:rStyle w:val="Hyperlink"/>
            <w:noProof/>
          </w:rPr>
          <w:instrText xml:space="preserve"> </w:instrText>
        </w:r>
        <w:r w:rsidRPr="00AC2ADB">
          <w:rPr>
            <w:rStyle w:val="Hyperlink"/>
            <w:noProof/>
            <w:rPrChange w:id="289"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2.1</w:t>
        </w:r>
        <w:r w:rsidRPr="00AC2ADB">
          <w:rPr>
            <w:rFonts w:eastAsiaTheme="minorEastAsia"/>
            <w:noProof/>
            <w:sz w:val="22"/>
            <w:szCs w:val="22"/>
            <w:lang w:val="en-PH" w:eastAsia="en-PH"/>
            <w:rPrChange w:id="290"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Machine Learning-Based Information Extraction Systems</w:t>
        </w:r>
        <w:r w:rsidRPr="00AC2ADB">
          <w:rPr>
            <w:noProof/>
            <w:webHidden/>
          </w:rPr>
          <w:tab/>
        </w:r>
        <w:r w:rsidRPr="00AC2ADB">
          <w:rPr>
            <w:noProof/>
            <w:webHidden/>
            <w:rPrChange w:id="291" w:author="Vilson Lu" w:date="2014-08-22T06:41:00Z">
              <w:rPr>
                <w:noProof/>
                <w:webHidden/>
              </w:rPr>
            </w:rPrChange>
          </w:rPr>
          <w:fldChar w:fldCharType="begin"/>
        </w:r>
        <w:r w:rsidRPr="00AC2ADB">
          <w:rPr>
            <w:noProof/>
            <w:webHidden/>
          </w:rPr>
          <w:instrText xml:space="preserve"> PAGEREF _Toc396453002 \h </w:instrText>
        </w:r>
      </w:ins>
      <w:r w:rsidRPr="00AC2ADB">
        <w:rPr>
          <w:noProof/>
          <w:webHidden/>
          <w:rPrChange w:id="292" w:author="Vilson Lu" w:date="2014-08-22T06:41:00Z">
            <w:rPr>
              <w:noProof/>
              <w:webHidden/>
            </w:rPr>
          </w:rPrChange>
        </w:rPr>
      </w:r>
      <w:r w:rsidRPr="00AC2ADB">
        <w:rPr>
          <w:noProof/>
          <w:webHidden/>
          <w:rPrChange w:id="293" w:author="Vilson Lu" w:date="2014-08-22T06:41:00Z">
            <w:rPr>
              <w:noProof/>
              <w:webHidden/>
            </w:rPr>
          </w:rPrChange>
        </w:rPr>
        <w:fldChar w:fldCharType="separate"/>
      </w:r>
      <w:ins w:id="294" w:author="Vilson Lu" w:date="2014-08-22T06:40:00Z">
        <w:r w:rsidRPr="00AC2ADB">
          <w:rPr>
            <w:noProof/>
            <w:webHidden/>
          </w:rPr>
          <w:t>2-1</w:t>
        </w:r>
        <w:r w:rsidRPr="00AC2ADB">
          <w:rPr>
            <w:noProof/>
            <w:webHidden/>
            <w:rPrChange w:id="295" w:author="Vilson Lu" w:date="2014-08-22T06:41:00Z">
              <w:rPr>
                <w:noProof/>
                <w:webHidden/>
              </w:rPr>
            </w:rPrChange>
          </w:rPr>
          <w:fldChar w:fldCharType="end"/>
        </w:r>
        <w:r w:rsidRPr="00AC2ADB">
          <w:rPr>
            <w:rStyle w:val="Hyperlink"/>
            <w:noProof/>
            <w:rPrChange w:id="296" w:author="Vilson Lu" w:date="2014-08-22T06:41:00Z">
              <w:rPr>
                <w:rStyle w:val="Hyperlink"/>
                <w:noProof/>
              </w:rPr>
            </w:rPrChange>
          </w:rPr>
          <w:fldChar w:fldCharType="end"/>
        </w:r>
      </w:ins>
    </w:p>
    <w:p w14:paraId="59E74413" w14:textId="77777777" w:rsidR="00AC2ADB" w:rsidRPr="00AC2ADB" w:rsidRDefault="00AC2ADB">
      <w:pPr>
        <w:pStyle w:val="TOC2"/>
        <w:tabs>
          <w:tab w:val="left" w:pos="880"/>
          <w:tab w:val="right" w:leader="dot" w:pos="9350"/>
        </w:tabs>
        <w:rPr>
          <w:ins w:id="297" w:author="Vilson Lu" w:date="2014-08-22T06:40:00Z"/>
          <w:rFonts w:eastAsiaTheme="minorEastAsia"/>
          <w:noProof/>
          <w:sz w:val="22"/>
          <w:szCs w:val="22"/>
          <w:lang w:val="en-PH" w:eastAsia="en-PH"/>
          <w:rPrChange w:id="298" w:author="Vilson Lu" w:date="2014-08-22T06:41:00Z">
            <w:rPr>
              <w:ins w:id="299" w:author="Vilson Lu" w:date="2014-08-22T06:40:00Z"/>
              <w:rFonts w:asciiTheme="minorHAnsi" w:eastAsiaTheme="minorEastAsia" w:hAnsiTheme="minorHAnsi" w:cstheme="minorBidi"/>
              <w:noProof/>
              <w:sz w:val="22"/>
              <w:szCs w:val="22"/>
              <w:lang w:val="en-PH" w:eastAsia="en-PH"/>
            </w:rPr>
          </w:rPrChange>
        </w:rPr>
      </w:pPr>
      <w:ins w:id="300" w:author="Vilson Lu" w:date="2014-08-22T06:40:00Z">
        <w:r w:rsidRPr="00AC2ADB">
          <w:rPr>
            <w:rStyle w:val="Hyperlink"/>
            <w:noProof/>
            <w:rPrChange w:id="301"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"_Toc396453003"</w:instrText>
        </w:r>
        <w:r w:rsidRPr="00AC2ADB">
          <w:rPr>
            <w:rStyle w:val="Hyperlink"/>
            <w:noProof/>
          </w:rPr>
          <w:instrText xml:space="preserve"> </w:instrText>
        </w:r>
        <w:r w:rsidRPr="00AC2ADB">
          <w:rPr>
            <w:rStyle w:val="Hyperlink"/>
            <w:noProof/>
            <w:rPrChange w:id="302"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2.2</w:t>
        </w:r>
        <w:r w:rsidRPr="00AC2ADB">
          <w:rPr>
            <w:rFonts w:eastAsiaTheme="minorEastAsia"/>
            <w:noProof/>
            <w:sz w:val="22"/>
            <w:szCs w:val="22"/>
            <w:lang w:val="en-PH" w:eastAsia="en-PH"/>
            <w:rPrChange w:id="303"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Rule-Based Information Extraction Systems</w:t>
        </w:r>
        <w:r w:rsidRPr="00AC2ADB">
          <w:rPr>
            <w:noProof/>
            <w:webHidden/>
          </w:rPr>
          <w:tab/>
        </w:r>
        <w:r w:rsidRPr="00AC2ADB">
          <w:rPr>
            <w:noProof/>
            <w:webHidden/>
            <w:rPrChange w:id="304" w:author="Vilson Lu" w:date="2014-08-22T06:41:00Z">
              <w:rPr>
                <w:noProof/>
                <w:webHidden/>
              </w:rPr>
            </w:rPrChange>
          </w:rPr>
          <w:fldChar w:fldCharType="begin"/>
        </w:r>
        <w:r w:rsidRPr="00AC2ADB">
          <w:rPr>
            <w:noProof/>
            <w:webHidden/>
          </w:rPr>
          <w:instrText xml:space="preserve"> PAGEREF _Toc396453003 \h </w:instrText>
        </w:r>
      </w:ins>
      <w:r w:rsidRPr="00AC2ADB">
        <w:rPr>
          <w:noProof/>
          <w:webHidden/>
          <w:rPrChange w:id="305" w:author="Vilson Lu" w:date="2014-08-22T06:41:00Z">
            <w:rPr>
              <w:noProof/>
              <w:webHidden/>
            </w:rPr>
          </w:rPrChange>
        </w:rPr>
      </w:r>
      <w:r w:rsidRPr="00AC2ADB">
        <w:rPr>
          <w:noProof/>
          <w:webHidden/>
          <w:rPrChange w:id="306" w:author="Vilson Lu" w:date="2014-08-22T06:41:00Z">
            <w:rPr>
              <w:noProof/>
              <w:webHidden/>
            </w:rPr>
          </w:rPrChange>
        </w:rPr>
        <w:fldChar w:fldCharType="separate"/>
      </w:r>
      <w:ins w:id="307" w:author="Vilson Lu" w:date="2014-08-22T06:40:00Z">
        <w:r w:rsidRPr="00AC2ADB">
          <w:rPr>
            <w:noProof/>
            <w:webHidden/>
          </w:rPr>
          <w:t>2-2</w:t>
        </w:r>
        <w:r w:rsidRPr="00AC2ADB">
          <w:rPr>
            <w:noProof/>
            <w:webHidden/>
            <w:rPrChange w:id="308" w:author="Vilson Lu" w:date="2014-08-22T06:41:00Z">
              <w:rPr>
                <w:noProof/>
                <w:webHidden/>
              </w:rPr>
            </w:rPrChange>
          </w:rPr>
          <w:fldChar w:fldCharType="end"/>
        </w:r>
        <w:r w:rsidRPr="00AC2ADB">
          <w:rPr>
            <w:rStyle w:val="Hyperlink"/>
            <w:noProof/>
            <w:rPrChange w:id="309" w:author="Vilson Lu" w:date="2014-08-22T06:41:00Z">
              <w:rPr>
                <w:rStyle w:val="Hyperlink"/>
                <w:noProof/>
              </w:rPr>
            </w:rPrChange>
          </w:rPr>
          <w:fldChar w:fldCharType="end"/>
        </w:r>
      </w:ins>
    </w:p>
    <w:p w14:paraId="182B7954" w14:textId="77777777" w:rsidR="00AC2ADB" w:rsidRPr="00AC2ADB" w:rsidRDefault="00AC2ADB">
      <w:pPr>
        <w:pStyle w:val="TOC2"/>
        <w:tabs>
          <w:tab w:val="left" w:pos="880"/>
          <w:tab w:val="right" w:leader="dot" w:pos="9350"/>
        </w:tabs>
        <w:rPr>
          <w:ins w:id="310" w:author="Vilson Lu" w:date="2014-08-22T06:40:00Z"/>
          <w:rFonts w:eastAsiaTheme="minorEastAsia"/>
          <w:noProof/>
          <w:sz w:val="22"/>
          <w:szCs w:val="22"/>
          <w:lang w:val="en-PH" w:eastAsia="en-PH"/>
          <w:rPrChange w:id="311" w:author="Vilson Lu" w:date="2014-08-22T06:41:00Z">
            <w:rPr>
              <w:ins w:id="312" w:author="Vilson Lu" w:date="2014-08-22T06:40:00Z"/>
              <w:rFonts w:asciiTheme="minorHAnsi" w:eastAsiaTheme="minorEastAsia" w:hAnsiTheme="minorHAnsi" w:cstheme="minorBidi"/>
              <w:noProof/>
              <w:sz w:val="22"/>
              <w:szCs w:val="22"/>
              <w:lang w:val="en-PH" w:eastAsia="en-PH"/>
            </w:rPr>
          </w:rPrChange>
        </w:rPr>
      </w:pPr>
      <w:ins w:id="313" w:author="Vilson Lu" w:date="2014-08-22T06:40:00Z">
        <w:r w:rsidRPr="00AC2ADB">
          <w:rPr>
            <w:rStyle w:val="Hyperlink"/>
            <w:noProof/>
            <w:rPrChange w:id="314"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"_Toc396453004"</w:instrText>
        </w:r>
        <w:r w:rsidRPr="00AC2ADB">
          <w:rPr>
            <w:rStyle w:val="Hyperlink"/>
            <w:noProof/>
          </w:rPr>
          <w:instrText xml:space="preserve"> </w:instrText>
        </w:r>
        <w:r w:rsidRPr="00AC2ADB">
          <w:rPr>
            <w:rStyle w:val="Hyperlink"/>
            <w:noProof/>
            <w:rPrChange w:id="315"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2.3</w:t>
        </w:r>
        <w:r w:rsidRPr="00AC2ADB">
          <w:rPr>
            <w:rFonts w:eastAsiaTheme="minorEastAsia"/>
            <w:noProof/>
            <w:sz w:val="22"/>
            <w:szCs w:val="22"/>
            <w:lang w:val="en-PH" w:eastAsia="en-PH"/>
            <w:rPrChange w:id="316"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Template-Based Architecture</w:t>
        </w:r>
        <w:r w:rsidRPr="00AC2ADB">
          <w:rPr>
            <w:noProof/>
            <w:webHidden/>
          </w:rPr>
          <w:tab/>
        </w:r>
        <w:r w:rsidRPr="00AC2ADB">
          <w:rPr>
            <w:noProof/>
            <w:webHidden/>
            <w:rPrChange w:id="317" w:author="Vilson Lu" w:date="2014-08-22T06:41:00Z">
              <w:rPr>
                <w:noProof/>
                <w:webHidden/>
              </w:rPr>
            </w:rPrChange>
          </w:rPr>
          <w:fldChar w:fldCharType="begin"/>
        </w:r>
        <w:r w:rsidRPr="00AC2ADB">
          <w:rPr>
            <w:noProof/>
            <w:webHidden/>
          </w:rPr>
          <w:instrText xml:space="preserve"> PAGEREF _Toc396453004 \h </w:instrText>
        </w:r>
      </w:ins>
      <w:r w:rsidRPr="00AC2ADB">
        <w:rPr>
          <w:noProof/>
          <w:webHidden/>
          <w:rPrChange w:id="318" w:author="Vilson Lu" w:date="2014-08-22T06:41:00Z">
            <w:rPr>
              <w:noProof/>
              <w:webHidden/>
            </w:rPr>
          </w:rPrChange>
        </w:rPr>
      </w:r>
      <w:r w:rsidRPr="00AC2ADB">
        <w:rPr>
          <w:noProof/>
          <w:webHidden/>
          <w:rPrChange w:id="319" w:author="Vilson Lu" w:date="2014-08-22T06:41:00Z">
            <w:rPr>
              <w:noProof/>
              <w:webHidden/>
            </w:rPr>
          </w:rPrChange>
        </w:rPr>
        <w:fldChar w:fldCharType="separate"/>
      </w:r>
      <w:ins w:id="320" w:author="Vilson Lu" w:date="2014-08-22T06:40:00Z">
        <w:r w:rsidRPr="00AC2ADB">
          <w:rPr>
            <w:noProof/>
            <w:webHidden/>
          </w:rPr>
          <w:t>2-4</w:t>
        </w:r>
        <w:r w:rsidRPr="00AC2ADB">
          <w:rPr>
            <w:noProof/>
            <w:webHidden/>
            <w:rPrChange w:id="321" w:author="Vilson Lu" w:date="2014-08-22T06:41:00Z">
              <w:rPr>
                <w:noProof/>
                <w:webHidden/>
              </w:rPr>
            </w:rPrChange>
          </w:rPr>
          <w:fldChar w:fldCharType="end"/>
        </w:r>
        <w:r w:rsidRPr="00AC2ADB">
          <w:rPr>
            <w:rStyle w:val="Hyperlink"/>
            <w:noProof/>
            <w:rPrChange w:id="322" w:author="Vilson Lu" w:date="2014-08-22T06:41:00Z">
              <w:rPr>
                <w:rStyle w:val="Hyperlink"/>
                <w:noProof/>
              </w:rPr>
            </w:rPrChange>
          </w:rPr>
          <w:fldChar w:fldCharType="end"/>
        </w:r>
      </w:ins>
    </w:p>
    <w:p w14:paraId="56DA389F" w14:textId="77777777" w:rsidR="00AC2ADB" w:rsidRPr="00AC2ADB" w:rsidRDefault="00AC2ADB">
      <w:pPr>
        <w:pStyle w:val="TOC2"/>
        <w:tabs>
          <w:tab w:val="left" w:pos="880"/>
          <w:tab w:val="right" w:leader="dot" w:pos="9350"/>
        </w:tabs>
        <w:rPr>
          <w:ins w:id="323" w:author="Vilson Lu" w:date="2014-08-22T06:40:00Z"/>
          <w:rFonts w:eastAsiaTheme="minorEastAsia"/>
          <w:noProof/>
          <w:sz w:val="22"/>
          <w:szCs w:val="22"/>
          <w:lang w:val="en-PH" w:eastAsia="en-PH"/>
          <w:rPrChange w:id="324" w:author="Vilson Lu" w:date="2014-08-22T06:41:00Z">
            <w:rPr>
              <w:ins w:id="325" w:author="Vilson Lu" w:date="2014-08-22T06:40:00Z"/>
              <w:rFonts w:asciiTheme="minorHAnsi" w:eastAsiaTheme="minorEastAsia" w:hAnsiTheme="minorHAnsi" w:cstheme="minorBidi"/>
              <w:noProof/>
              <w:sz w:val="22"/>
              <w:szCs w:val="22"/>
              <w:lang w:val="en-PH" w:eastAsia="en-PH"/>
            </w:rPr>
          </w:rPrChange>
        </w:rPr>
      </w:pPr>
      <w:ins w:id="326" w:author="Vilson Lu" w:date="2014-08-22T06:40:00Z">
        <w:r w:rsidRPr="00AC2ADB">
          <w:rPr>
            <w:rStyle w:val="Hyperlink"/>
            <w:noProof/>
            <w:rPrChange w:id="327"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"_Toc396453005"</w:instrText>
        </w:r>
        <w:r w:rsidRPr="00AC2ADB">
          <w:rPr>
            <w:rStyle w:val="Hyperlink"/>
            <w:noProof/>
          </w:rPr>
          <w:instrText xml:space="preserve"> </w:instrText>
        </w:r>
        <w:r w:rsidRPr="00AC2ADB">
          <w:rPr>
            <w:rStyle w:val="Hyperlink"/>
            <w:noProof/>
            <w:rPrChange w:id="328"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2.4</w:t>
        </w:r>
        <w:r w:rsidRPr="00AC2ADB">
          <w:rPr>
            <w:rFonts w:eastAsiaTheme="minorEastAsia"/>
            <w:noProof/>
            <w:sz w:val="22"/>
            <w:szCs w:val="22"/>
            <w:lang w:val="en-PH" w:eastAsia="en-PH"/>
            <w:rPrChange w:id="329"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Ontology-Based Information Extraction Systems</w:t>
        </w:r>
        <w:r w:rsidRPr="00AC2ADB">
          <w:rPr>
            <w:noProof/>
            <w:webHidden/>
          </w:rPr>
          <w:tab/>
        </w:r>
        <w:r w:rsidRPr="00AC2ADB">
          <w:rPr>
            <w:noProof/>
            <w:webHidden/>
            <w:rPrChange w:id="330" w:author="Vilson Lu" w:date="2014-08-22T06:41:00Z">
              <w:rPr>
                <w:noProof/>
                <w:webHidden/>
              </w:rPr>
            </w:rPrChange>
          </w:rPr>
          <w:fldChar w:fldCharType="begin"/>
        </w:r>
        <w:r w:rsidRPr="00AC2ADB">
          <w:rPr>
            <w:noProof/>
            <w:webHidden/>
          </w:rPr>
          <w:instrText xml:space="preserve"> PAGEREF _Toc396453005 \h </w:instrText>
        </w:r>
      </w:ins>
      <w:r w:rsidRPr="00AC2ADB">
        <w:rPr>
          <w:noProof/>
          <w:webHidden/>
          <w:rPrChange w:id="331" w:author="Vilson Lu" w:date="2014-08-22T06:41:00Z">
            <w:rPr>
              <w:noProof/>
              <w:webHidden/>
            </w:rPr>
          </w:rPrChange>
        </w:rPr>
      </w:r>
      <w:r w:rsidRPr="00AC2ADB">
        <w:rPr>
          <w:noProof/>
          <w:webHidden/>
          <w:rPrChange w:id="332" w:author="Vilson Lu" w:date="2014-08-22T06:41:00Z">
            <w:rPr>
              <w:noProof/>
              <w:webHidden/>
            </w:rPr>
          </w:rPrChange>
        </w:rPr>
        <w:fldChar w:fldCharType="separate"/>
      </w:r>
      <w:ins w:id="333" w:author="Vilson Lu" w:date="2014-08-22T06:40:00Z">
        <w:r w:rsidRPr="00AC2ADB">
          <w:rPr>
            <w:noProof/>
            <w:webHidden/>
          </w:rPr>
          <w:t>2-5</w:t>
        </w:r>
        <w:r w:rsidRPr="00AC2ADB">
          <w:rPr>
            <w:noProof/>
            <w:webHidden/>
            <w:rPrChange w:id="334" w:author="Vilson Lu" w:date="2014-08-22T06:41:00Z">
              <w:rPr>
                <w:noProof/>
                <w:webHidden/>
              </w:rPr>
            </w:rPrChange>
          </w:rPr>
          <w:fldChar w:fldCharType="end"/>
        </w:r>
        <w:r w:rsidRPr="00AC2ADB">
          <w:rPr>
            <w:rStyle w:val="Hyperlink"/>
            <w:noProof/>
            <w:rPrChange w:id="335" w:author="Vilson Lu" w:date="2014-08-22T06:41:00Z">
              <w:rPr>
                <w:rStyle w:val="Hyperlink"/>
                <w:noProof/>
              </w:rPr>
            </w:rPrChange>
          </w:rPr>
          <w:fldChar w:fldCharType="end"/>
        </w:r>
      </w:ins>
    </w:p>
    <w:p w14:paraId="0CBB12F1" w14:textId="77777777" w:rsidR="00AC2ADB" w:rsidRPr="00AC2ADB" w:rsidRDefault="00AC2ADB">
      <w:pPr>
        <w:pStyle w:val="TOC2"/>
        <w:tabs>
          <w:tab w:val="left" w:pos="880"/>
          <w:tab w:val="right" w:leader="dot" w:pos="9350"/>
        </w:tabs>
        <w:rPr>
          <w:ins w:id="336" w:author="Vilson Lu" w:date="2014-08-22T06:40:00Z"/>
          <w:rFonts w:eastAsiaTheme="minorEastAsia"/>
          <w:noProof/>
          <w:sz w:val="22"/>
          <w:szCs w:val="22"/>
          <w:lang w:val="en-PH" w:eastAsia="en-PH"/>
          <w:rPrChange w:id="337" w:author="Vilson Lu" w:date="2014-08-22T06:41:00Z">
            <w:rPr>
              <w:ins w:id="338" w:author="Vilson Lu" w:date="2014-08-22T06:40:00Z"/>
              <w:rFonts w:asciiTheme="minorHAnsi" w:eastAsiaTheme="minorEastAsia" w:hAnsiTheme="minorHAnsi" w:cstheme="minorBidi"/>
              <w:noProof/>
              <w:sz w:val="22"/>
              <w:szCs w:val="22"/>
              <w:lang w:val="en-PH" w:eastAsia="en-PH"/>
            </w:rPr>
          </w:rPrChange>
        </w:rPr>
      </w:pPr>
      <w:ins w:id="339" w:author="Vilson Lu" w:date="2014-08-22T06:40:00Z">
        <w:r w:rsidRPr="00AC2ADB">
          <w:rPr>
            <w:rStyle w:val="Hyperlink"/>
            <w:noProof/>
            <w:rPrChange w:id="340"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"_Toc396453006"</w:instrText>
        </w:r>
        <w:r w:rsidRPr="00AC2ADB">
          <w:rPr>
            <w:rStyle w:val="Hyperlink"/>
            <w:noProof/>
          </w:rPr>
          <w:instrText xml:space="preserve"> </w:instrText>
        </w:r>
        <w:r w:rsidRPr="00AC2ADB">
          <w:rPr>
            <w:rStyle w:val="Hyperlink"/>
            <w:noProof/>
            <w:rPrChange w:id="341"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2.5</w:t>
        </w:r>
        <w:r w:rsidRPr="00AC2ADB">
          <w:rPr>
            <w:rFonts w:eastAsiaTheme="minorEastAsia"/>
            <w:noProof/>
            <w:sz w:val="22"/>
            <w:szCs w:val="22"/>
            <w:lang w:val="en-PH" w:eastAsia="en-PH"/>
            <w:rPrChange w:id="342"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Other Information Extraction Systems</w:t>
        </w:r>
        <w:r w:rsidRPr="00AC2ADB">
          <w:rPr>
            <w:noProof/>
            <w:webHidden/>
          </w:rPr>
          <w:tab/>
        </w:r>
        <w:r w:rsidRPr="00AC2ADB">
          <w:rPr>
            <w:noProof/>
            <w:webHidden/>
            <w:rPrChange w:id="343" w:author="Vilson Lu" w:date="2014-08-22T06:41:00Z">
              <w:rPr>
                <w:noProof/>
                <w:webHidden/>
              </w:rPr>
            </w:rPrChange>
          </w:rPr>
          <w:fldChar w:fldCharType="begin"/>
        </w:r>
        <w:r w:rsidRPr="00AC2ADB">
          <w:rPr>
            <w:noProof/>
            <w:webHidden/>
          </w:rPr>
          <w:instrText xml:space="preserve"> PAGEREF _Toc396453006 \h </w:instrText>
        </w:r>
      </w:ins>
      <w:r w:rsidRPr="00AC2ADB">
        <w:rPr>
          <w:noProof/>
          <w:webHidden/>
          <w:rPrChange w:id="344" w:author="Vilson Lu" w:date="2014-08-22T06:41:00Z">
            <w:rPr>
              <w:noProof/>
              <w:webHidden/>
            </w:rPr>
          </w:rPrChange>
        </w:rPr>
      </w:r>
      <w:r w:rsidRPr="00AC2ADB">
        <w:rPr>
          <w:noProof/>
          <w:webHidden/>
          <w:rPrChange w:id="345" w:author="Vilson Lu" w:date="2014-08-22T06:41:00Z">
            <w:rPr>
              <w:noProof/>
              <w:webHidden/>
            </w:rPr>
          </w:rPrChange>
        </w:rPr>
        <w:fldChar w:fldCharType="separate"/>
      </w:r>
      <w:ins w:id="346" w:author="Vilson Lu" w:date="2014-08-22T06:40:00Z">
        <w:r w:rsidRPr="00AC2ADB">
          <w:rPr>
            <w:noProof/>
            <w:webHidden/>
          </w:rPr>
          <w:t>2-6</w:t>
        </w:r>
        <w:r w:rsidRPr="00AC2ADB">
          <w:rPr>
            <w:noProof/>
            <w:webHidden/>
            <w:rPrChange w:id="347" w:author="Vilson Lu" w:date="2014-08-22T06:41:00Z">
              <w:rPr>
                <w:noProof/>
                <w:webHidden/>
              </w:rPr>
            </w:rPrChange>
          </w:rPr>
          <w:fldChar w:fldCharType="end"/>
        </w:r>
        <w:r w:rsidRPr="00AC2ADB">
          <w:rPr>
            <w:rStyle w:val="Hyperlink"/>
            <w:noProof/>
            <w:rPrChange w:id="348" w:author="Vilson Lu" w:date="2014-08-22T06:41:00Z">
              <w:rPr>
                <w:rStyle w:val="Hyperlink"/>
                <w:noProof/>
              </w:rPr>
            </w:rPrChange>
          </w:rPr>
          <w:fldChar w:fldCharType="end"/>
        </w:r>
      </w:ins>
    </w:p>
    <w:p w14:paraId="7FD25F98" w14:textId="77777777" w:rsidR="00AC2ADB" w:rsidRPr="00AC2ADB" w:rsidRDefault="00AC2ADB">
      <w:pPr>
        <w:pStyle w:val="TOC2"/>
        <w:tabs>
          <w:tab w:val="left" w:pos="880"/>
          <w:tab w:val="right" w:leader="dot" w:pos="9350"/>
        </w:tabs>
        <w:rPr>
          <w:ins w:id="349" w:author="Vilson Lu" w:date="2014-08-22T06:40:00Z"/>
          <w:rFonts w:eastAsiaTheme="minorEastAsia"/>
          <w:noProof/>
          <w:sz w:val="22"/>
          <w:szCs w:val="22"/>
          <w:lang w:val="en-PH" w:eastAsia="en-PH"/>
          <w:rPrChange w:id="350" w:author="Vilson Lu" w:date="2014-08-22T06:41:00Z">
            <w:rPr>
              <w:ins w:id="351" w:author="Vilson Lu" w:date="2014-08-22T06:40:00Z"/>
              <w:rFonts w:asciiTheme="minorHAnsi" w:eastAsiaTheme="minorEastAsia" w:hAnsiTheme="minorHAnsi" w:cstheme="minorBidi"/>
              <w:noProof/>
              <w:sz w:val="22"/>
              <w:szCs w:val="22"/>
              <w:lang w:val="en-PH" w:eastAsia="en-PH"/>
            </w:rPr>
          </w:rPrChange>
        </w:rPr>
      </w:pPr>
      <w:ins w:id="352" w:author="Vilson Lu" w:date="2014-08-22T06:40:00Z">
        <w:r w:rsidRPr="00AC2ADB">
          <w:rPr>
            <w:rStyle w:val="Hyperlink"/>
            <w:noProof/>
            <w:rPrChange w:id="353"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"_Toc396453007"</w:instrText>
        </w:r>
        <w:r w:rsidRPr="00AC2ADB">
          <w:rPr>
            <w:rStyle w:val="Hyperlink"/>
            <w:noProof/>
          </w:rPr>
          <w:instrText xml:space="preserve"> </w:instrText>
        </w:r>
        <w:r w:rsidRPr="00AC2ADB">
          <w:rPr>
            <w:rStyle w:val="Hyperlink"/>
            <w:noProof/>
            <w:rPrChange w:id="354"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2.6</w:t>
        </w:r>
        <w:r w:rsidRPr="00AC2ADB">
          <w:rPr>
            <w:rFonts w:eastAsiaTheme="minorEastAsia"/>
            <w:noProof/>
            <w:sz w:val="22"/>
            <w:szCs w:val="22"/>
            <w:lang w:val="en-PH" w:eastAsia="en-PH"/>
            <w:rPrChange w:id="355"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Disaster Management – Relief Operations</w:t>
        </w:r>
        <w:r w:rsidRPr="00AC2ADB">
          <w:rPr>
            <w:noProof/>
            <w:webHidden/>
          </w:rPr>
          <w:tab/>
        </w:r>
        <w:r w:rsidRPr="00AC2ADB">
          <w:rPr>
            <w:noProof/>
            <w:webHidden/>
            <w:rPrChange w:id="356" w:author="Vilson Lu" w:date="2014-08-22T06:41:00Z">
              <w:rPr>
                <w:noProof/>
                <w:webHidden/>
              </w:rPr>
            </w:rPrChange>
          </w:rPr>
          <w:fldChar w:fldCharType="begin"/>
        </w:r>
        <w:r w:rsidRPr="00AC2ADB">
          <w:rPr>
            <w:noProof/>
            <w:webHidden/>
          </w:rPr>
          <w:instrText xml:space="preserve"> PAGEREF _Toc396453007 \h </w:instrText>
        </w:r>
      </w:ins>
      <w:r w:rsidRPr="00AC2ADB">
        <w:rPr>
          <w:noProof/>
          <w:webHidden/>
          <w:rPrChange w:id="357" w:author="Vilson Lu" w:date="2014-08-22T06:41:00Z">
            <w:rPr>
              <w:noProof/>
              <w:webHidden/>
            </w:rPr>
          </w:rPrChange>
        </w:rPr>
      </w:r>
      <w:r w:rsidRPr="00AC2ADB">
        <w:rPr>
          <w:noProof/>
          <w:webHidden/>
          <w:rPrChange w:id="358" w:author="Vilson Lu" w:date="2014-08-22T06:41:00Z">
            <w:rPr>
              <w:noProof/>
              <w:webHidden/>
            </w:rPr>
          </w:rPrChange>
        </w:rPr>
        <w:fldChar w:fldCharType="separate"/>
      </w:r>
      <w:ins w:id="359" w:author="Vilson Lu" w:date="2014-08-22T06:40:00Z">
        <w:r w:rsidRPr="00AC2ADB">
          <w:rPr>
            <w:noProof/>
            <w:webHidden/>
          </w:rPr>
          <w:t>2-9</w:t>
        </w:r>
        <w:r w:rsidRPr="00AC2ADB">
          <w:rPr>
            <w:noProof/>
            <w:webHidden/>
            <w:rPrChange w:id="360" w:author="Vilson Lu" w:date="2014-08-22T06:41:00Z">
              <w:rPr>
                <w:noProof/>
                <w:webHidden/>
              </w:rPr>
            </w:rPrChange>
          </w:rPr>
          <w:fldChar w:fldCharType="end"/>
        </w:r>
        <w:r w:rsidRPr="00AC2ADB">
          <w:rPr>
            <w:rStyle w:val="Hyperlink"/>
            <w:noProof/>
            <w:rPrChange w:id="361" w:author="Vilson Lu" w:date="2014-08-22T06:41:00Z">
              <w:rPr>
                <w:rStyle w:val="Hyperlink"/>
                <w:noProof/>
              </w:rPr>
            </w:rPrChange>
          </w:rPr>
          <w:fldChar w:fldCharType="end"/>
        </w:r>
      </w:ins>
    </w:p>
    <w:p w14:paraId="44AA4553" w14:textId="77777777" w:rsidR="00AC2ADB" w:rsidRPr="00AC2ADB" w:rsidRDefault="00AC2ADB">
      <w:pPr>
        <w:pStyle w:val="TOC2"/>
        <w:tabs>
          <w:tab w:val="left" w:pos="880"/>
          <w:tab w:val="right" w:leader="dot" w:pos="9350"/>
        </w:tabs>
        <w:rPr>
          <w:ins w:id="362" w:author="Vilson Lu" w:date="2014-08-22T06:40:00Z"/>
          <w:rFonts w:eastAsiaTheme="minorEastAsia"/>
          <w:noProof/>
          <w:sz w:val="22"/>
          <w:szCs w:val="22"/>
          <w:lang w:val="en-PH" w:eastAsia="en-PH"/>
          <w:rPrChange w:id="363" w:author="Vilson Lu" w:date="2014-08-22T06:41:00Z">
            <w:rPr>
              <w:ins w:id="364" w:author="Vilson Lu" w:date="2014-08-22T06:40:00Z"/>
              <w:rFonts w:asciiTheme="minorHAnsi" w:eastAsiaTheme="minorEastAsia" w:hAnsiTheme="minorHAnsi" w:cstheme="minorBidi"/>
              <w:noProof/>
              <w:sz w:val="22"/>
              <w:szCs w:val="22"/>
              <w:lang w:val="en-PH" w:eastAsia="en-PH"/>
            </w:rPr>
          </w:rPrChange>
        </w:rPr>
      </w:pPr>
      <w:ins w:id="365" w:author="Vilson Lu" w:date="2014-08-22T06:40:00Z">
        <w:r w:rsidRPr="00AC2ADB">
          <w:rPr>
            <w:rStyle w:val="Hyperlink"/>
            <w:noProof/>
            <w:rPrChange w:id="366"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"_Toc396453008"</w:instrText>
        </w:r>
        <w:r w:rsidRPr="00AC2ADB">
          <w:rPr>
            <w:rStyle w:val="Hyperlink"/>
            <w:noProof/>
          </w:rPr>
          <w:instrText xml:space="preserve"> </w:instrText>
        </w:r>
        <w:r w:rsidRPr="00AC2ADB">
          <w:rPr>
            <w:rStyle w:val="Hyperlink"/>
            <w:noProof/>
            <w:rPrChange w:id="367"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2.7</w:t>
        </w:r>
        <w:r w:rsidRPr="00AC2ADB">
          <w:rPr>
            <w:rFonts w:eastAsiaTheme="minorEastAsia"/>
            <w:noProof/>
            <w:sz w:val="22"/>
            <w:szCs w:val="22"/>
            <w:lang w:val="en-PH" w:eastAsia="en-PH"/>
            <w:rPrChange w:id="368"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Twitter and Disaster</w:t>
        </w:r>
        <w:r w:rsidRPr="00AC2ADB">
          <w:rPr>
            <w:noProof/>
            <w:webHidden/>
          </w:rPr>
          <w:tab/>
        </w:r>
        <w:r w:rsidRPr="00AC2ADB">
          <w:rPr>
            <w:noProof/>
            <w:webHidden/>
            <w:rPrChange w:id="369" w:author="Vilson Lu" w:date="2014-08-22T06:41:00Z">
              <w:rPr>
                <w:noProof/>
                <w:webHidden/>
              </w:rPr>
            </w:rPrChange>
          </w:rPr>
          <w:fldChar w:fldCharType="begin"/>
        </w:r>
        <w:r w:rsidRPr="00AC2ADB">
          <w:rPr>
            <w:noProof/>
            <w:webHidden/>
          </w:rPr>
          <w:instrText xml:space="preserve"> PAGEREF _Toc396453008 \h </w:instrText>
        </w:r>
      </w:ins>
      <w:r w:rsidRPr="00AC2ADB">
        <w:rPr>
          <w:noProof/>
          <w:webHidden/>
          <w:rPrChange w:id="370" w:author="Vilson Lu" w:date="2014-08-22T06:41:00Z">
            <w:rPr>
              <w:noProof/>
              <w:webHidden/>
            </w:rPr>
          </w:rPrChange>
        </w:rPr>
      </w:r>
      <w:r w:rsidRPr="00AC2ADB">
        <w:rPr>
          <w:noProof/>
          <w:webHidden/>
          <w:rPrChange w:id="371" w:author="Vilson Lu" w:date="2014-08-22T06:41:00Z">
            <w:rPr>
              <w:noProof/>
              <w:webHidden/>
            </w:rPr>
          </w:rPrChange>
        </w:rPr>
        <w:fldChar w:fldCharType="separate"/>
      </w:r>
      <w:ins w:id="372" w:author="Vilson Lu" w:date="2014-08-22T06:40:00Z">
        <w:r w:rsidRPr="00AC2ADB">
          <w:rPr>
            <w:noProof/>
            <w:webHidden/>
          </w:rPr>
          <w:t>2-10</w:t>
        </w:r>
        <w:r w:rsidRPr="00AC2ADB">
          <w:rPr>
            <w:noProof/>
            <w:webHidden/>
            <w:rPrChange w:id="373" w:author="Vilson Lu" w:date="2014-08-22T06:41:00Z">
              <w:rPr>
                <w:noProof/>
                <w:webHidden/>
              </w:rPr>
            </w:rPrChange>
          </w:rPr>
          <w:fldChar w:fldCharType="end"/>
        </w:r>
        <w:r w:rsidRPr="00AC2ADB">
          <w:rPr>
            <w:rStyle w:val="Hyperlink"/>
            <w:noProof/>
            <w:rPrChange w:id="374" w:author="Vilson Lu" w:date="2014-08-22T06:41:00Z">
              <w:rPr>
                <w:rStyle w:val="Hyperlink"/>
                <w:noProof/>
              </w:rPr>
            </w:rPrChange>
          </w:rPr>
          <w:fldChar w:fldCharType="end"/>
        </w:r>
      </w:ins>
    </w:p>
    <w:p w14:paraId="53326BC6" w14:textId="77777777" w:rsidR="00AC2ADB" w:rsidRPr="00AC2ADB" w:rsidRDefault="00AC2ADB">
      <w:pPr>
        <w:pStyle w:val="TOC2"/>
        <w:tabs>
          <w:tab w:val="left" w:pos="880"/>
          <w:tab w:val="right" w:leader="dot" w:pos="9350"/>
        </w:tabs>
        <w:rPr>
          <w:ins w:id="375" w:author="Vilson Lu" w:date="2014-08-22T06:40:00Z"/>
          <w:rFonts w:eastAsiaTheme="minorEastAsia"/>
          <w:noProof/>
          <w:sz w:val="22"/>
          <w:szCs w:val="22"/>
          <w:lang w:val="en-PH" w:eastAsia="en-PH"/>
          <w:rPrChange w:id="376" w:author="Vilson Lu" w:date="2014-08-22T06:41:00Z">
            <w:rPr>
              <w:ins w:id="377" w:author="Vilson Lu" w:date="2014-08-22T06:40:00Z"/>
              <w:rFonts w:asciiTheme="minorHAnsi" w:eastAsiaTheme="minorEastAsia" w:hAnsiTheme="minorHAnsi" w:cstheme="minorBidi"/>
              <w:noProof/>
              <w:sz w:val="22"/>
              <w:szCs w:val="22"/>
              <w:lang w:val="en-PH" w:eastAsia="en-PH"/>
            </w:rPr>
          </w:rPrChange>
        </w:rPr>
      </w:pPr>
      <w:ins w:id="378" w:author="Vilson Lu" w:date="2014-08-22T06:40:00Z">
        <w:r w:rsidRPr="00AC2ADB">
          <w:rPr>
            <w:rStyle w:val="Hyperlink"/>
            <w:noProof/>
            <w:rPrChange w:id="379"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"_Toc396453010"</w:instrText>
        </w:r>
        <w:r w:rsidRPr="00AC2ADB">
          <w:rPr>
            <w:rStyle w:val="Hyperlink"/>
            <w:noProof/>
          </w:rPr>
          <w:instrText xml:space="preserve"> </w:instrText>
        </w:r>
        <w:r w:rsidRPr="00AC2ADB">
          <w:rPr>
            <w:rStyle w:val="Hyperlink"/>
            <w:noProof/>
            <w:rPrChange w:id="380"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2.8</w:t>
        </w:r>
        <w:r w:rsidRPr="00AC2ADB">
          <w:rPr>
            <w:rFonts w:eastAsiaTheme="minorEastAsia"/>
            <w:noProof/>
            <w:sz w:val="22"/>
            <w:szCs w:val="22"/>
            <w:lang w:val="en-PH" w:eastAsia="en-PH"/>
            <w:rPrChange w:id="381"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Tools</w:t>
        </w:r>
        <w:r w:rsidRPr="00AC2ADB">
          <w:rPr>
            <w:noProof/>
            <w:webHidden/>
          </w:rPr>
          <w:tab/>
        </w:r>
        <w:r w:rsidRPr="00AC2ADB">
          <w:rPr>
            <w:noProof/>
            <w:webHidden/>
            <w:rPrChange w:id="382" w:author="Vilson Lu" w:date="2014-08-22T06:41:00Z">
              <w:rPr>
                <w:noProof/>
                <w:webHidden/>
              </w:rPr>
            </w:rPrChange>
          </w:rPr>
          <w:fldChar w:fldCharType="begin"/>
        </w:r>
        <w:r w:rsidRPr="00AC2ADB">
          <w:rPr>
            <w:noProof/>
            <w:webHidden/>
          </w:rPr>
          <w:instrText xml:space="preserve"> PAGEREF _Toc396453010 \h </w:instrText>
        </w:r>
      </w:ins>
      <w:r w:rsidRPr="00AC2ADB">
        <w:rPr>
          <w:noProof/>
          <w:webHidden/>
          <w:rPrChange w:id="383" w:author="Vilson Lu" w:date="2014-08-22T06:41:00Z">
            <w:rPr>
              <w:noProof/>
              <w:webHidden/>
            </w:rPr>
          </w:rPrChange>
        </w:rPr>
      </w:r>
      <w:r w:rsidRPr="00AC2ADB">
        <w:rPr>
          <w:noProof/>
          <w:webHidden/>
          <w:rPrChange w:id="384" w:author="Vilson Lu" w:date="2014-08-22T06:41:00Z">
            <w:rPr>
              <w:noProof/>
              <w:webHidden/>
            </w:rPr>
          </w:rPrChange>
        </w:rPr>
        <w:fldChar w:fldCharType="separate"/>
      </w:r>
      <w:ins w:id="385" w:author="Vilson Lu" w:date="2014-08-22T06:40:00Z">
        <w:r w:rsidRPr="00AC2ADB">
          <w:rPr>
            <w:noProof/>
            <w:webHidden/>
          </w:rPr>
          <w:t>2-14</w:t>
        </w:r>
        <w:r w:rsidRPr="00AC2ADB">
          <w:rPr>
            <w:noProof/>
            <w:webHidden/>
            <w:rPrChange w:id="386" w:author="Vilson Lu" w:date="2014-08-22T06:41:00Z">
              <w:rPr>
                <w:noProof/>
                <w:webHidden/>
              </w:rPr>
            </w:rPrChange>
          </w:rPr>
          <w:fldChar w:fldCharType="end"/>
        </w:r>
        <w:r w:rsidRPr="00AC2ADB">
          <w:rPr>
            <w:rStyle w:val="Hyperlink"/>
            <w:noProof/>
            <w:rPrChange w:id="387" w:author="Vilson Lu" w:date="2014-08-22T06:41:00Z">
              <w:rPr>
                <w:rStyle w:val="Hyperlink"/>
                <w:noProof/>
              </w:rPr>
            </w:rPrChange>
          </w:rPr>
          <w:fldChar w:fldCharType="end"/>
        </w:r>
      </w:ins>
    </w:p>
    <w:p w14:paraId="505D76FA" w14:textId="77777777" w:rsidR="00AC2ADB" w:rsidRPr="00AC2ADB" w:rsidRDefault="00AC2ADB">
      <w:pPr>
        <w:pStyle w:val="TOC3"/>
        <w:tabs>
          <w:tab w:val="left" w:pos="1320"/>
          <w:tab w:val="right" w:leader="dot" w:pos="9350"/>
        </w:tabs>
        <w:rPr>
          <w:ins w:id="388" w:author="Vilson Lu" w:date="2014-08-22T06:40:00Z"/>
          <w:rFonts w:eastAsiaTheme="minorEastAsia"/>
          <w:noProof/>
          <w:sz w:val="22"/>
          <w:szCs w:val="22"/>
          <w:lang w:val="en-PH" w:eastAsia="en-PH"/>
          <w:rPrChange w:id="389" w:author="Vilson Lu" w:date="2014-08-22T06:41:00Z">
            <w:rPr>
              <w:ins w:id="390" w:author="Vilson Lu" w:date="2014-08-22T06:40:00Z"/>
              <w:rFonts w:asciiTheme="minorHAnsi" w:eastAsiaTheme="minorEastAsia" w:hAnsiTheme="minorHAnsi" w:cstheme="minorBidi"/>
              <w:noProof/>
              <w:sz w:val="22"/>
              <w:szCs w:val="22"/>
              <w:lang w:val="en-PH" w:eastAsia="en-PH"/>
            </w:rPr>
          </w:rPrChange>
        </w:rPr>
      </w:pPr>
      <w:ins w:id="391" w:author="Vilson Lu" w:date="2014-08-22T06:40:00Z">
        <w:r w:rsidRPr="00AC2ADB">
          <w:rPr>
            <w:rStyle w:val="Hyperlink"/>
            <w:noProof/>
            <w:rPrChange w:id="392"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"_Toc396453011"</w:instrText>
        </w:r>
        <w:r w:rsidRPr="00AC2ADB">
          <w:rPr>
            <w:rStyle w:val="Hyperlink"/>
            <w:noProof/>
          </w:rPr>
          <w:instrText xml:space="preserve"> </w:instrText>
        </w:r>
        <w:r w:rsidRPr="00AC2ADB">
          <w:rPr>
            <w:rStyle w:val="Hyperlink"/>
            <w:noProof/>
            <w:rPrChange w:id="393"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2.8.1</w:t>
        </w:r>
        <w:r w:rsidRPr="00AC2ADB">
          <w:rPr>
            <w:rFonts w:eastAsiaTheme="minorEastAsia"/>
            <w:noProof/>
            <w:sz w:val="22"/>
            <w:szCs w:val="22"/>
            <w:lang w:val="en-PH" w:eastAsia="en-PH"/>
            <w:rPrChange w:id="394"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Apache OpenNLP (OpenNLP, 2011)</w:t>
        </w:r>
        <w:r w:rsidRPr="00AC2ADB">
          <w:rPr>
            <w:noProof/>
            <w:webHidden/>
          </w:rPr>
          <w:tab/>
        </w:r>
        <w:r w:rsidRPr="00AC2ADB">
          <w:rPr>
            <w:noProof/>
            <w:webHidden/>
            <w:rPrChange w:id="395" w:author="Vilson Lu" w:date="2014-08-22T06:41:00Z">
              <w:rPr>
                <w:noProof/>
                <w:webHidden/>
              </w:rPr>
            </w:rPrChange>
          </w:rPr>
          <w:fldChar w:fldCharType="begin"/>
        </w:r>
        <w:r w:rsidRPr="00AC2ADB">
          <w:rPr>
            <w:noProof/>
            <w:webHidden/>
          </w:rPr>
          <w:instrText xml:space="preserve"> PAGEREF _Toc396453011 \h </w:instrText>
        </w:r>
      </w:ins>
      <w:r w:rsidRPr="00AC2ADB">
        <w:rPr>
          <w:noProof/>
          <w:webHidden/>
          <w:rPrChange w:id="396" w:author="Vilson Lu" w:date="2014-08-22T06:41:00Z">
            <w:rPr>
              <w:noProof/>
              <w:webHidden/>
            </w:rPr>
          </w:rPrChange>
        </w:rPr>
      </w:r>
      <w:r w:rsidRPr="00AC2ADB">
        <w:rPr>
          <w:noProof/>
          <w:webHidden/>
          <w:rPrChange w:id="397" w:author="Vilson Lu" w:date="2014-08-22T06:41:00Z">
            <w:rPr>
              <w:noProof/>
              <w:webHidden/>
            </w:rPr>
          </w:rPrChange>
        </w:rPr>
        <w:fldChar w:fldCharType="separate"/>
      </w:r>
      <w:ins w:id="398" w:author="Vilson Lu" w:date="2014-08-22T06:40:00Z">
        <w:r w:rsidRPr="00AC2ADB">
          <w:rPr>
            <w:noProof/>
            <w:webHidden/>
          </w:rPr>
          <w:t>2-14</w:t>
        </w:r>
        <w:r w:rsidRPr="00AC2ADB">
          <w:rPr>
            <w:noProof/>
            <w:webHidden/>
            <w:rPrChange w:id="399" w:author="Vilson Lu" w:date="2014-08-22T06:41:00Z">
              <w:rPr>
                <w:noProof/>
                <w:webHidden/>
              </w:rPr>
            </w:rPrChange>
          </w:rPr>
          <w:fldChar w:fldCharType="end"/>
        </w:r>
        <w:r w:rsidRPr="00AC2ADB">
          <w:rPr>
            <w:rStyle w:val="Hyperlink"/>
            <w:noProof/>
            <w:rPrChange w:id="400" w:author="Vilson Lu" w:date="2014-08-22T06:41:00Z">
              <w:rPr>
                <w:rStyle w:val="Hyperlink"/>
                <w:noProof/>
              </w:rPr>
            </w:rPrChange>
          </w:rPr>
          <w:fldChar w:fldCharType="end"/>
        </w:r>
      </w:ins>
    </w:p>
    <w:p w14:paraId="2CAA2BD0" w14:textId="77777777" w:rsidR="00AC2ADB" w:rsidRPr="00AC2ADB" w:rsidRDefault="00AC2ADB">
      <w:pPr>
        <w:pStyle w:val="TOC3"/>
        <w:tabs>
          <w:tab w:val="left" w:pos="1320"/>
          <w:tab w:val="right" w:leader="dot" w:pos="9350"/>
        </w:tabs>
        <w:rPr>
          <w:ins w:id="401" w:author="Vilson Lu" w:date="2014-08-22T06:40:00Z"/>
          <w:rFonts w:eastAsiaTheme="minorEastAsia"/>
          <w:noProof/>
          <w:sz w:val="22"/>
          <w:szCs w:val="22"/>
          <w:lang w:val="en-PH" w:eastAsia="en-PH"/>
          <w:rPrChange w:id="402" w:author="Vilson Lu" w:date="2014-08-22T06:41:00Z">
            <w:rPr>
              <w:ins w:id="403" w:author="Vilson Lu" w:date="2014-08-22T06:40:00Z"/>
              <w:rFonts w:asciiTheme="minorHAnsi" w:eastAsiaTheme="minorEastAsia" w:hAnsiTheme="minorHAnsi" w:cstheme="minorBidi"/>
              <w:noProof/>
              <w:sz w:val="22"/>
              <w:szCs w:val="22"/>
              <w:lang w:val="en-PH" w:eastAsia="en-PH"/>
            </w:rPr>
          </w:rPrChange>
        </w:rPr>
      </w:pPr>
      <w:ins w:id="404" w:author="Vilson Lu" w:date="2014-08-22T06:40:00Z">
        <w:r w:rsidRPr="00AC2ADB">
          <w:rPr>
            <w:rStyle w:val="Hyperlink"/>
            <w:noProof/>
            <w:rPrChange w:id="405"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"_Toc396453012"</w:instrText>
        </w:r>
        <w:r w:rsidRPr="00AC2ADB">
          <w:rPr>
            <w:rStyle w:val="Hyperlink"/>
            <w:noProof/>
          </w:rPr>
          <w:instrText xml:space="preserve"> </w:instrText>
        </w:r>
        <w:r w:rsidRPr="00AC2ADB">
          <w:rPr>
            <w:rStyle w:val="Hyperlink"/>
            <w:noProof/>
            <w:rPrChange w:id="406"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2.8.2</w:t>
        </w:r>
        <w:r w:rsidRPr="00AC2ADB">
          <w:rPr>
            <w:rFonts w:eastAsiaTheme="minorEastAsia"/>
            <w:noProof/>
            <w:sz w:val="22"/>
            <w:szCs w:val="22"/>
            <w:lang w:val="en-PH" w:eastAsia="en-PH"/>
            <w:rPrChange w:id="407"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Twitter NLP Tools (Ritter et al., 2011)</w:t>
        </w:r>
        <w:r w:rsidRPr="00AC2ADB">
          <w:rPr>
            <w:noProof/>
            <w:webHidden/>
          </w:rPr>
          <w:tab/>
        </w:r>
        <w:r w:rsidRPr="00AC2ADB">
          <w:rPr>
            <w:noProof/>
            <w:webHidden/>
            <w:rPrChange w:id="408" w:author="Vilson Lu" w:date="2014-08-22T06:41:00Z">
              <w:rPr>
                <w:noProof/>
                <w:webHidden/>
              </w:rPr>
            </w:rPrChange>
          </w:rPr>
          <w:fldChar w:fldCharType="begin"/>
        </w:r>
        <w:r w:rsidRPr="00AC2ADB">
          <w:rPr>
            <w:noProof/>
            <w:webHidden/>
          </w:rPr>
          <w:instrText xml:space="preserve"> PAGEREF _Toc396453012 \h </w:instrText>
        </w:r>
      </w:ins>
      <w:r w:rsidRPr="00AC2ADB">
        <w:rPr>
          <w:noProof/>
          <w:webHidden/>
          <w:rPrChange w:id="409" w:author="Vilson Lu" w:date="2014-08-22T06:41:00Z">
            <w:rPr>
              <w:noProof/>
              <w:webHidden/>
            </w:rPr>
          </w:rPrChange>
        </w:rPr>
      </w:r>
      <w:r w:rsidRPr="00AC2ADB">
        <w:rPr>
          <w:noProof/>
          <w:webHidden/>
          <w:rPrChange w:id="410" w:author="Vilson Lu" w:date="2014-08-22T06:41:00Z">
            <w:rPr>
              <w:noProof/>
              <w:webHidden/>
            </w:rPr>
          </w:rPrChange>
        </w:rPr>
        <w:fldChar w:fldCharType="separate"/>
      </w:r>
      <w:ins w:id="411" w:author="Vilson Lu" w:date="2014-08-22T06:40:00Z">
        <w:r w:rsidRPr="00AC2ADB">
          <w:rPr>
            <w:noProof/>
            <w:webHidden/>
          </w:rPr>
          <w:t>2-15</w:t>
        </w:r>
        <w:r w:rsidRPr="00AC2ADB">
          <w:rPr>
            <w:noProof/>
            <w:webHidden/>
            <w:rPrChange w:id="412" w:author="Vilson Lu" w:date="2014-08-22T06:41:00Z">
              <w:rPr>
                <w:noProof/>
                <w:webHidden/>
              </w:rPr>
            </w:rPrChange>
          </w:rPr>
          <w:fldChar w:fldCharType="end"/>
        </w:r>
        <w:r w:rsidRPr="00AC2ADB">
          <w:rPr>
            <w:rStyle w:val="Hyperlink"/>
            <w:noProof/>
            <w:rPrChange w:id="413" w:author="Vilson Lu" w:date="2014-08-22T06:41:00Z">
              <w:rPr>
                <w:rStyle w:val="Hyperlink"/>
                <w:noProof/>
              </w:rPr>
            </w:rPrChange>
          </w:rPr>
          <w:fldChar w:fldCharType="end"/>
        </w:r>
      </w:ins>
    </w:p>
    <w:p w14:paraId="175F9FFC" w14:textId="77777777" w:rsidR="00AC2ADB" w:rsidRPr="00AC2ADB" w:rsidRDefault="00AC2ADB">
      <w:pPr>
        <w:pStyle w:val="TOC3"/>
        <w:tabs>
          <w:tab w:val="left" w:pos="1320"/>
          <w:tab w:val="right" w:leader="dot" w:pos="9350"/>
        </w:tabs>
        <w:rPr>
          <w:ins w:id="414" w:author="Vilson Lu" w:date="2014-08-22T06:40:00Z"/>
          <w:rFonts w:eastAsiaTheme="minorEastAsia"/>
          <w:noProof/>
          <w:sz w:val="22"/>
          <w:szCs w:val="22"/>
          <w:lang w:val="en-PH" w:eastAsia="en-PH"/>
          <w:rPrChange w:id="415" w:author="Vilson Lu" w:date="2014-08-22T06:41:00Z">
            <w:rPr>
              <w:ins w:id="416" w:author="Vilson Lu" w:date="2014-08-22T06:40:00Z"/>
              <w:rFonts w:asciiTheme="minorHAnsi" w:eastAsiaTheme="minorEastAsia" w:hAnsiTheme="minorHAnsi" w:cstheme="minorBidi"/>
              <w:noProof/>
              <w:sz w:val="22"/>
              <w:szCs w:val="22"/>
              <w:lang w:val="en-PH" w:eastAsia="en-PH"/>
            </w:rPr>
          </w:rPrChange>
        </w:rPr>
      </w:pPr>
      <w:ins w:id="417" w:author="Vilson Lu" w:date="2014-08-22T06:40:00Z">
        <w:r w:rsidRPr="00AC2ADB">
          <w:rPr>
            <w:rStyle w:val="Hyperlink"/>
            <w:noProof/>
            <w:rPrChange w:id="418"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"_Toc396453013"</w:instrText>
        </w:r>
        <w:r w:rsidRPr="00AC2ADB">
          <w:rPr>
            <w:rStyle w:val="Hyperlink"/>
            <w:noProof/>
          </w:rPr>
          <w:instrText xml:space="preserve"> </w:instrText>
        </w:r>
        <w:r w:rsidRPr="00AC2ADB">
          <w:rPr>
            <w:rStyle w:val="Hyperlink"/>
            <w:noProof/>
            <w:rPrChange w:id="419"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2.8.3</w:t>
        </w:r>
        <w:r w:rsidRPr="00AC2ADB">
          <w:rPr>
            <w:rFonts w:eastAsiaTheme="minorEastAsia"/>
            <w:noProof/>
            <w:sz w:val="22"/>
            <w:szCs w:val="22"/>
            <w:lang w:val="en-PH" w:eastAsia="en-PH"/>
            <w:rPrChange w:id="420"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TwitIE (Bontcheva et al., 2013)</w:t>
        </w:r>
        <w:r w:rsidRPr="00AC2ADB">
          <w:rPr>
            <w:noProof/>
            <w:webHidden/>
          </w:rPr>
          <w:tab/>
        </w:r>
        <w:r w:rsidRPr="00AC2ADB">
          <w:rPr>
            <w:noProof/>
            <w:webHidden/>
            <w:rPrChange w:id="421" w:author="Vilson Lu" w:date="2014-08-22T06:41:00Z">
              <w:rPr>
                <w:noProof/>
                <w:webHidden/>
              </w:rPr>
            </w:rPrChange>
          </w:rPr>
          <w:fldChar w:fldCharType="begin"/>
        </w:r>
        <w:r w:rsidRPr="00AC2ADB">
          <w:rPr>
            <w:noProof/>
            <w:webHidden/>
          </w:rPr>
          <w:instrText xml:space="preserve"> PAGEREF _Toc396453013 \h </w:instrText>
        </w:r>
      </w:ins>
      <w:r w:rsidRPr="00AC2ADB">
        <w:rPr>
          <w:noProof/>
          <w:webHidden/>
          <w:rPrChange w:id="422" w:author="Vilson Lu" w:date="2014-08-22T06:41:00Z">
            <w:rPr>
              <w:noProof/>
              <w:webHidden/>
            </w:rPr>
          </w:rPrChange>
        </w:rPr>
      </w:r>
      <w:r w:rsidRPr="00AC2ADB">
        <w:rPr>
          <w:noProof/>
          <w:webHidden/>
          <w:rPrChange w:id="423" w:author="Vilson Lu" w:date="2014-08-22T06:41:00Z">
            <w:rPr>
              <w:noProof/>
              <w:webHidden/>
            </w:rPr>
          </w:rPrChange>
        </w:rPr>
        <w:fldChar w:fldCharType="separate"/>
      </w:r>
      <w:ins w:id="424" w:author="Vilson Lu" w:date="2014-08-22T06:40:00Z">
        <w:r w:rsidRPr="00AC2ADB">
          <w:rPr>
            <w:noProof/>
            <w:webHidden/>
          </w:rPr>
          <w:t>2-16</w:t>
        </w:r>
        <w:r w:rsidRPr="00AC2ADB">
          <w:rPr>
            <w:noProof/>
            <w:webHidden/>
            <w:rPrChange w:id="425" w:author="Vilson Lu" w:date="2014-08-22T06:41:00Z">
              <w:rPr>
                <w:noProof/>
                <w:webHidden/>
              </w:rPr>
            </w:rPrChange>
          </w:rPr>
          <w:fldChar w:fldCharType="end"/>
        </w:r>
        <w:r w:rsidRPr="00AC2ADB">
          <w:rPr>
            <w:rStyle w:val="Hyperlink"/>
            <w:noProof/>
            <w:rPrChange w:id="426" w:author="Vilson Lu" w:date="2014-08-22T06:41:00Z">
              <w:rPr>
                <w:rStyle w:val="Hyperlink"/>
                <w:noProof/>
              </w:rPr>
            </w:rPrChange>
          </w:rPr>
          <w:fldChar w:fldCharType="end"/>
        </w:r>
      </w:ins>
    </w:p>
    <w:p w14:paraId="4A893CB8" w14:textId="77777777" w:rsidR="00AC2ADB" w:rsidRPr="00AC2ADB" w:rsidRDefault="00AC2ADB">
      <w:pPr>
        <w:pStyle w:val="TOC1"/>
        <w:tabs>
          <w:tab w:val="left" w:pos="660"/>
          <w:tab w:val="right" w:leader="dot" w:pos="9350"/>
        </w:tabs>
        <w:rPr>
          <w:ins w:id="427" w:author="Vilson Lu" w:date="2014-08-22T06:40:00Z"/>
          <w:rFonts w:eastAsiaTheme="minorEastAsia"/>
          <w:noProof/>
          <w:sz w:val="22"/>
          <w:szCs w:val="22"/>
          <w:lang w:val="en-PH" w:eastAsia="en-PH"/>
          <w:rPrChange w:id="428" w:author="Vilson Lu" w:date="2014-08-22T06:41:00Z">
            <w:rPr>
              <w:ins w:id="429" w:author="Vilson Lu" w:date="2014-08-22T06:40:00Z"/>
              <w:rFonts w:asciiTheme="minorHAnsi" w:eastAsiaTheme="minorEastAsia" w:hAnsiTheme="minorHAnsi" w:cstheme="minorBidi"/>
              <w:noProof/>
              <w:sz w:val="22"/>
              <w:szCs w:val="22"/>
              <w:lang w:val="en-PH" w:eastAsia="en-PH"/>
            </w:rPr>
          </w:rPrChange>
        </w:rPr>
      </w:pPr>
      <w:ins w:id="430" w:author="Vilson Lu" w:date="2014-08-22T06:40:00Z">
        <w:r w:rsidRPr="00AC2ADB">
          <w:rPr>
            <w:rStyle w:val="Hyperlink"/>
            <w:noProof/>
            <w:rPrChange w:id="431"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"_Toc396453014"</w:instrText>
        </w:r>
        <w:r w:rsidRPr="00AC2ADB">
          <w:rPr>
            <w:rStyle w:val="Hyperlink"/>
            <w:noProof/>
          </w:rPr>
          <w:instrText xml:space="preserve"> </w:instrText>
        </w:r>
        <w:r w:rsidRPr="00AC2ADB">
          <w:rPr>
            <w:rStyle w:val="Hyperlink"/>
            <w:noProof/>
            <w:rPrChange w:id="432" w:author="Vilson Lu" w:date="2014-08-22T06:41:00Z">
              <w:rPr>
                <w:rStyle w:val="Hyperlink"/>
                <w:noProof/>
              </w:rPr>
            </w:rPrChange>
          </w:rPr>
          <w:fldChar w:fldCharType="separate"/>
        </w:r>
        <w:r w:rsidRPr="00AC2ADB">
          <w:rPr>
            <w:rStyle w:val="Hyperlink"/>
            <w:noProof/>
          </w:rPr>
          <w:t>3.0</w:t>
        </w:r>
        <w:r w:rsidRPr="00AC2ADB">
          <w:rPr>
            <w:rFonts w:eastAsiaTheme="minorEastAsia"/>
            <w:noProof/>
            <w:sz w:val="22"/>
            <w:szCs w:val="22"/>
            <w:lang w:val="en-PH" w:eastAsia="en-PH"/>
            <w:rPrChange w:id="433"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Theoretical Framework</w:t>
        </w:r>
        <w:r w:rsidRPr="00AC2ADB">
          <w:rPr>
            <w:noProof/>
            <w:webHidden/>
          </w:rPr>
          <w:tab/>
        </w:r>
        <w:r w:rsidRPr="00AC2ADB">
          <w:rPr>
            <w:noProof/>
            <w:webHidden/>
            <w:rPrChange w:id="434" w:author="Vilson Lu" w:date="2014-08-22T06:41:00Z">
              <w:rPr>
                <w:noProof/>
                <w:webHidden/>
              </w:rPr>
            </w:rPrChange>
          </w:rPr>
          <w:fldChar w:fldCharType="begin"/>
        </w:r>
        <w:r w:rsidRPr="00AC2ADB">
          <w:rPr>
            <w:noProof/>
            <w:webHidden/>
          </w:rPr>
          <w:instrText xml:space="preserve"> PAGEREF _Toc396453014 \h </w:instrText>
        </w:r>
      </w:ins>
      <w:r w:rsidRPr="00AC2ADB">
        <w:rPr>
          <w:noProof/>
          <w:webHidden/>
          <w:rPrChange w:id="435" w:author="Vilson Lu" w:date="2014-08-22T06:41:00Z">
            <w:rPr>
              <w:noProof/>
              <w:webHidden/>
            </w:rPr>
          </w:rPrChange>
        </w:rPr>
      </w:r>
      <w:r w:rsidRPr="00AC2ADB">
        <w:rPr>
          <w:noProof/>
          <w:webHidden/>
          <w:rPrChange w:id="436" w:author="Vilson Lu" w:date="2014-08-22T06:41:00Z">
            <w:rPr>
              <w:noProof/>
              <w:webHidden/>
            </w:rPr>
          </w:rPrChange>
        </w:rPr>
        <w:fldChar w:fldCharType="separate"/>
      </w:r>
      <w:ins w:id="437" w:author="Vilson Lu" w:date="2014-08-22T06:40:00Z">
        <w:r w:rsidRPr="00AC2ADB">
          <w:rPr>
            <w:noProof/>
            <w:webHidden/>
          </w:rPr>
          <w:t>3-1</w:t>
        </w:r>
        <w:r w:rsidRPr="00AC2ADB">
          <w:rPr>
            <w:noProof/>
            <w:webHidden/>
            <w:rPrChange w:id="438" w:author="Vilson Lu" w:date="2014-08-22T06:41:00Z">
              <w:rPr>
                <w:noProof/>
                <w:webHidden/>
              </w:rPr>
            </w:rPrChange>
          </w:rPr>
          <w:fldChar w:fldCharType="end"/>
        </w:r>
        <w:r w:rsidRPr="00AC2ADB">
          <w:rPr>
            <w:rStyle w:val="Hyperlink"/>
            <w:noProof/>
            <w:rPrChange w:id="439" w:author="Vilson Lu" w:date="2014-08-22T06:41:00Z">
              <w:rPr>
                <w:rStyle w:val="Hyperlink"/>
                <w:noProof/>
              </w:rPr>
            </w:rPrChange>
          </w:rPr>
          <w:fldChar w:fldCharType="end"/>
        </w:r>
      </w:ins>
    </w:p>
    <w:p w14:paraId="0DEB4533" w14:textId="77777777" w:rsidR="00AC2ADB" w:rsidRPr="00AC2ADB" w:rsidRDefault="00AC2ADB">
      <w:pPr>
        <w:pStyle w:val="TOC2"/>
        <w:tabs>
          <w:tab w:val="left" w:pos="880"/>
          <w:tab w:val="right" w:leader="dot" w:pos="9350"/>
        </w:tabs>
        <w:rPr>
          <w:ins w:id="440" w:author="Vilson Lu" w:date="2014-08-22T06:40:00Z"/>
          <w:rFonts w:eastAsiaTheme="minorEastAsia"/>
          <w:noProof/>
          <w:sz w:val="22"/>
          <w:szCs w:val="22"/>
          <w:lang w:val="en-PH" w:eastAsia="en-PH"/>
          <w:rPrChange w:id="441" w:author="Vilson Lu" w:date="2014-08-22T06:41:00Z">
            <w:rPr>
              <w:ins w:id="442" w:author="Vilson Lu" w:date="2014-08-22T06:40:00Z"/>
              <w:rFonts w:asciiTheme="minorHAnsi" w:eastAsiaTheme="minorEastAsia" w:hAnsiTheme="minorHAnsi" w:cstheme="minorBidi"/>
              <w:noProof/>
              <w:sz w:val="22"/>
              <w:szCs w:val="22"/>
              <w:lang w:val="en-PH" w:eastAsia="en-PH"/>
            </w:rPr>
          </w:rPrChange>
        </w:rPr>
      </w:pPr>
      <w:ins w:id="443" w:author="Vilson Lu" w:date="2014-08-22T06:40:00Z">
        <w:r w:rsidRPr="00AC2ADB">
          <w:rPr>
            <w:rStyle w:val="Hyperlink"/>
            <w:noProof/>
            <w:rPrChange w:id="444"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"_Toc396453015"</w:instrText>
        </w:r>
        <w:r w:rsidRPr="00AC2ADB">
          <w:rPr>
            <w:rStyle w:val="Hyperlink"/>
            <w:noProof/>
          </w:rPr>
          <w:instrText xml:space="preserve"> </w:instrText>
        </w:r>
        <w:r w:rsidRPr="00AC2ADB">
          <w:rPr>
            <w:rStyle w:val="Hyperlink"/>
            <w:noProof/>
            <w:rPrChange w:id="445"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3.1</w:t>
        </w:r>
        <w:r w:rsidRPr="00AC2ADB">
          <w:rPr>
            <w:rFonts w:eastAsiaTheme="minorEastAsia"/>
            <w:noProof/>
            <w:sz w:val="22"/>
            <w:szCs w:val="22"/>
            <w:lang w:val="en-PH" w:eastAsia="en-PH"/>
            <w:rPrChange w:id="446"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Information Extraction</w:t>
        </w:r>
        <w:r w:rsidRPr="00AC2ADB">
          <w:rPr>
            <w:noProof/>
            <w:webHidden/>
          </w:rPr>
          <w:tab/>
        </w:r>
        <w:r w:rsidRPr="00AC2ADB">
          <w:rPr>
            <w:noProof/>
            <w:webHidden/>
            <w:rPrChange w:id="447" w:author="Vilson Lu" w:date="2014-08-22T06:41:00Z">
              <w:rPr>
                <w:noProof/>
                <w:webHidden/>
              </w:rPr>
            </w:rPrChange>
          </w:rPr>
          <w:fldChar w:fldCharType="begin"/>
        </w:r>
        <w:r w:rsidRPr="00AC2ADB">
          <w:rPr>
            <w:noProof/>
            <w:webHidden/>
          </w:rPr>
          <w:instrText xml:space="preserve"> PAGEREF _Toc396453015 \h </w:instrText>
        </w:r>
      </w:ins>
      <w:r w:rsidRPr="00AC2ADB">
        <w:rPr>
          <w:noProof/>
          <w:webHidden/>
          <w:rPrChange w:id="448" w:author="Vilson Lu" w:date="2014-08-22T06:41:00Z">
            <w:rPr>
              <w:noProof/>
              <w:webHidden/>
            </w:rPr>
          </w:rPrChange>
        </w:rPr>
      </w:r>
      <w:r w:rsidRPr="00AC2ADB">
        <w:rPr>
          <w:noProof/>
          <w:webHidden/>
          <w:rPrChange w:id="449" w:author="Vilson Lu" w:date="2014-08-22T06:41:00Z">
            <w:rPr>
              <w:noProof/>
              <w:webHidden/>
            </w:rPr>
          </w:rPrChange>
        </w:rPr>
        <w:fldChar w:fldCharType="separate"/>
      </w:r>
      <w:ins w:id="450" w:author="Vilson Lu" w:date="2014-08-22T06:40:00Z">
        <w:r w:rsidRPr="00AC2ADB">
          <w:rPr>
            <w:noProof/>
            <w:webHidden/>
          </w:rPr>
          <w:t>3-1</w:t>
        </w:r>
        <w:r w:rsidRPr="00AC2ADB">
          <w:rPr>
            <w:noProof/>
            <w:webHidden/>
            <w:rPrChange w:id="451" w:author="Vilson Lu" w:date="2014-08-22T06:41:00Z">
              <w:rPr>
                <w:noProof/>
                <w:webHidden/>
              </w:rPr>
            </w:rPrChange>
          </w:rPr>
          <w:fldChar w:fldCharType="end"/>
        </w:r>
        <w:r w:rsidRPr="00AC2ADB">
          <w:rPr>
            <w:rStyle w:val="Hyperlink"/>
            <w:noProof/>
            <w:rPrChange w:id="452" w:author="Vilson Lu" w:date="2014-08-22T06:41:00Z">
              <w:rPr>
                <w:rStyle w:val="Hyperlink"/>
                <w:noProof/>
              </w:rPr>
            </w:rPrChange>
          </w:rPr>
          <w:fldChar w:fldCharType="end"/>
        </w:r>
      </w:ins>
    </w:p>
    <w:p w14:paraId="15CA6DA7" w14:textId="77777777" w:rsidR="00AC2ADB" w:rsidRPr="00AC2ADB" w:rsidRDefault="00AC2ADB">
      <w:pPr>
        <w:pStyle w:val="TOC3"/>
        <w:tabs>
          <w:tab w:val="left" w:pos="1320"/>
          <w:tab w:val="right" w:leader="dot" w:pos="9350"/>
        </w:tabs>
        <w:rPr>
          <w:ins w:id="453" w:author="Vilson Lu" w:date="2014-08-22T06:40:00Z"/>
          <w:rFonts w:eastAsiaTheme="minorEastAsia"/>
          <w:noProof/>
          <w:sz w:val="22"/>
          <w:szCs w:val="22"/>
          <w:lang w:val="en-PH" w:eastAsia="en-PH"/>
          <w:rPrChange w:id="454" w:author="Vilson Lu" w:date="2014-08-22T06:41:00Z">
            <w:rPr>
              <w:ins w:id="455" w:author="Vilson Lu" w:date="2014-08-22T06:40:00Z"/>
              <w:rFonts w:asciiTheme="minorHAnsi" w:eastAsiaTheme="minorEastAsia" w:hAnsiTheme="minorHAnsi" w:cstheme="minorBidi"/>
              <w:noProof/>
              <w:sz w:val="22"/>
              <w:szCs w:val="22"/>
              <w:lang w:val="en-PH" w:eastAsia="en-PH"/>
            </w:rPr>
          </w:rPrChange>
        </w:rPr>
      </w:pPr>
      <w:ins w:id="456" w:author="Vilson Lu" w:date="2014-08-22T06:40:00Z">
        <w:r w:rsidRPr="00AC2ADB">
          <w:rPr>
            <w:rStyle w:val="Hyperlink"/>
            <w:noProof/>
            <w:rPrChange w:id="457"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"_Toc396453016"</w:instrText>
        </w:r>
        <w:r w:rsidRPr="00AC2ADB">
          <w:rPr>
            <w:rStyle w:val="Hyperlink"/>
            <w:noProof/>
          </w:rPr>
          <w:instrText xml:space="preserve"> </w:instrText>
        </w:r>
        <w:r w:rsidRPr="00AC2ADB">
          <w:rPr>
            <w:rStyle w:val="Hyperlink"/>
            <w:noProof/>
            <w:rPrChange w:id="458"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3.1.1</w:t>
        </w:r>
        <w:r w:rsidRPr="00AC2ADB">
          <w:rPr>
            <w:rFonts w:eastAsiaTheme="minorEastAsia"/>
            <w:noProof/>
            <w:sz w:val="22"/>
            <w:szCs w:val="22"/>
            <w:lang w:val="en-PH" w:eastAsia="en-PH"/>
            <w:rPrChange w:id="459"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Information Extraction Modules</w:t>
        </w:r>
        <w:r w:rsidRPr="00AC2ADB">
          <w:rPr>
            <w:noProof/>
            <w:webHidden/>
          </w:rPr>
          <w:tab/>
        </w:r>
        <w:r w:rsidRPr="00AC2ADB">
          <w:rPr>
            <w:noProof/>
            <w:webHidden/>
            <w:rPrChange w:id="460" w:author="Vilson Lu" w:date="2014-08-22T06:41:00Z">
              <w:rPr>
                <w:noProof/>
                <w:webHidden/>
              </w:rPr>
            </w:rPrChange>
          </w:rPr>
          <w:fldChar w:fldCharType="begin"/>
        </w:r>
        <w:r w:rsidRPr="00AC2ADB">
          <w:rPr>
            <w:noProof/>
            <w:webHidden/>
          </w:rPr>
          <w:instrText xml:space="preserve"> PAGEREF _Toc396453016 \h </w:instrText>
        </w:r>
      </w:ins>
      <w:r w:rsidRPr="00AC2ADB">
        <w:rPr>
          <w:noProof/>
          <w:webHidden/>
          <w:rPrChange w:id="461" w:author="Vilson Lu" w:date="2014-08-22T06:41:00Z">
            <w:rPr>
              <w:noProof/>
              <w:webHidden/>
            </w:rPr>
          </w:rPrChange>
        </w:rPr>
      </w:r>
      <w:r w:rsidRPr="00AC2ADB">
        <w:rPr>
          <w:noProof/>
          <w:webHidden/>
          <w:rPrChange w:id="462" w:author="Vilson Lu" w:date="2014-08-22T06:41:00Z">
            <w:rPr>
              <w:noProof/>
              <w:webHidden/>
            </w:rPr>
          </w:rPrChange>
        </w:rPr>
        <w:fldChar w:fldCharType="separate"/>
      </w:r>
      <w:ins w:id="463" w:author="Vilson Lu" w:date="2014-08-22T06:40:00Z">
        <w:r w:rsidRPr="00AC2ADB">
          <w:rPr>
            <w:noProof/>
            <w:webHidden/>
          </w:rPr>
          <w:t>3-2</w:t>
        </w:r>
        <w:r w:rsidRPr="00AC2ADB">
          <w:rPr>
            <w:noProof/>
            <w:webHidden/>
            <w:rPrChange w:id="464" w:author="Vilson Lu" w:date="2014-08-22T06:41:00Z">
              <w:rPr>
                <w:noProof/>
                <w:webHidden/>
              </w:rPr>
            </w:rPrChange>
          </w:rPr>
          <w:fldChar w:fldCharType="end"/>
        </w:r>
        <w:r w:rsidRPr="00AC2ADB">
          <w:rPr>
            <w:rStyle w:val="Hyperlink"/>
            <w:noProof/>
            <w:rPrChange w:id="465" w:author="Vilson Lu" w:date="2014-08-22T06:41:00Z">
              <w:rPr>
                <w:rStyle w:val="Hyperlink"/>
                <w:noProof/>
              </w:rPr>
            </w:rPrChange>
          </w:rPr>
          <w:fldChar w:fldCharType="end"/>
        </w:r>
      </w:ins>
    </w:p>
    <w:p w14:paraId="11DD5505" w14:textId="77777777" w:rsidR="00AC2ADB" w:rsidRPr="00AC2ADB" w:rsidRDefault="00AC2ADB">
      <w:pPr>
        <w:pStyle w:val="TOC2"/>
        <w:tabs>
          <w:tab w:val="left" w:pos="880"/>
          <w:tab w:val="right" w:leader="dot" w:pos="9350"/>
        </w:tabs>
        <w:rPr>
          <w:ins w:id="466" w:author="Vilson Lu" w:date="2014-08-22T06:40:00Z"/>
          <w:rFonts w:eastAsiaTheme="minorEastAsia"/>
          <w:noProof/>
          <w:sz w:val="22"/>
          <w:szCs w:val="22"/>
          <w:lang w:val="en-PH" w:eastAsia="en-PH"/>
          <w:rPrChange w:id="467" w:author="Vilson Lu" w:date="2014-08-22T06:41:00Z">
            <w:rPr>
              <w:ins w:id="468" w:author="Vilson Lu" w:date="2014-08-22T06:40:00Z"/>
              <w:rFonts w:asciiTheme="minorHAnsi" w:eastAsiaTheme="minorEastAsia" w:hAnsiTheme="minorHAnsi" w:cstheme="minorBidi"/>
              <w:noProof/>
              <w:sz w:val="22"/>
              <w:szCs w:val="22"/>
              <w:lang w:val="en-PH" w:eastAsia="en-PH"/>
            </w:rPr>
          </w:rPrChange>
        </w:rPr>
      </w:pPr>
      <w:ins w:id="469" w:author="Vilson Lu" w:date="2014-08-22T06:40:00Z">
        <w:r w:rsidRPr="00AC2ADB">
          <w:rPr>
            <w:rStyle w:val="Hyperlink"/>
            <w:noProof/>
            <w:rPrChange w:id="470" w:author="Vilson Lu" w:date="2014-08-22T06:41:00Z">
              <w:rPr>
                <w:rStyle w:val="Hyperlink"/>
                <w:noProof/>
              </w:rPr>
            </w:rPrChange>
          </w:rPr>
          <w:lastRenderedPageBreak/>
          <w:fldChar w:fldCharType="begin"/>
        </w:r>
        <w:r w:rsidRPr="00AC2ADB">
          <w:rPr>
            <w:rStyle w:val="Hyperlink"/>
            <w:noProof/>
          </w:rPr>
          <w:instrText xml:space="preserve"> </w:instrText>
        </w:r>
        <w:r w:rsidRPr="00AC2ADB">
          <w:rPr>
            <w:noProof/>
          </w:rPr>
          <w:instrText>HYPERLINK \l "_Toc396453017"</w:instrText>
        </w:r>
        <w:r w:rsidRPr="00AC2ADB">
          <w:rPr>
            <w:rStyle w:val="Hyperlink"/>
            <w:noProof/>
          </w:rPr>
          <w:instrText xml:space="preserve"> </w:instrText>
        </w:r>
        <w:r w:rsidRPr="00AC2ADB">
          <w:rPr>
            <w:rStyle w:val="Hyperlink"/>
            <w:noProof/>
            <w:rPrChange w:id="471"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3.2</w:t>
        </w:r>
        <w:r w:rsidRPr="00AC2ADB">
          <w:rPr>
            <w:rFonts w:eastAsiaTheme="minorEastAsia"/>
            <w:noProof/>
            <w:sz w:val="22"/>
            <w:szCs w:val="22"/>
            <w:lang w:val="en-PH" w:eastAsia="en-PH"/>
            <w:rPrChange w:id="472"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Information Classification</w:t>
        </w:r>
        <w:r w:rsidRPr="00AC2ADB">
          <w:rPr>
            <w:noProof/>
            <w:webHidden/>
          </w:rPr>
          <w:tab/>
        </w:r>
        <w:r w:rsidRPr="00AC2ADB">
          <w:rPr>
            <w:noProof/>
            <w:webHidden/>
            <w:rPrChange w:id="473" w:author="Vilson Lu" w:date="2014-08-22T06:41:00Z">
              <w:rPr>
                <w:noProof/>
                <w:webHidden/>
              </w:rPr>
            </w:rPrChange>
          </w:rPr>
          <w:fldChar w:fldCharType="begin"/>
        </w:r>
        <w:r w:rsidRPr="00AC2ADB">
          <w:rPr>
            <w:noProof/>
            <w:webHidden/>
          </w:rPr>
          <w:instrText xml:space="preserve"> PAGEREF _Toc396453017 \h </w:instrText>
        </w:r>
      </w:ins>
      <w:r w:rsidRPr="00AC2ADB">
        <w:rPr>
          <w:noProof/>
          <w:webHidden/>
          <w:rPrChange w:id="474" w:author="Vilson Lu" w:date="2014-08-22T06:41:00Z">
            <w:rPr>
              <w:noProof/>
              <w:webHidden/>
            </w:rPr>
          </w:rPrChange>
        </w:rPr>
      </w:r>
      <w:r w:rsidRPr="00AC2ADB">
        <w:rPr>
          <w:noProof/>
          <w:webHidden/>
          <w:rPrChange w:id="475" w:author="Vilson Lu" w:date="2014-08-22T06:41:00Z">
            <w:rPr>
              <w:noProof/>
              <w:webHidden/>
            </w:rPr>
          </w:rPrChange>
        </w:rPr>
        <w:fldChar w:fldCharType="separate"/>
      </w:r>
      <w:ins w:id="476" w:author="Vilson Lu" w:date="2014-08-22T06:40:00Z">
        <w:r w:rsidRPr="00AC2ADB">
          <w:rPr>
            <w:noProof/>
            <w:webHidden/>
          </w:rPr>
          <w:t>3-4</w:t>
        </w:r>
        <w:r w:rsidRPr="00AC2ADB">
          <w:rPr>
            <w:noProof/>
            <w:webHidden/>
            <w:rPrChange w:id="477" w:author="Vilson Lu" w:date="2014-08-22T06:41:00Z">
              <w:rPr>
                <w:noProof/>
                <w:webHidden/>
              </w:rPr>
            </w:rPrChange>
          </w:rPr>
          <w:fldChar w:fldCharType="end"/>
        </w:r>
        <w:r w:rsidRPr="00AC2ADB">
          <w:rPr>
            <w:rStyle w:val="Hyperlink"/>
            <w:noProof/>
            <w:rPrChange w:id="478" w:author="Vilson Lu" w:date="2014-08-22T06:41:00Z">
              <w:rPr>
                <w:rStyle w:val="Hyperlink"/>
                <w:noProof/>
              </w:rPr>
            </w:rPrChange>
          </w:rPr>
          <w:fldChar w:fldCharType="end"/>
        </w:r>
      </w:ins>
    </w:p>
    <w:p w14:paraId="731360E1" w14:textId="77777777" w:rsidR="00AC2ADB" w:rsidRPr="00AC2ADB" w:rsidRDefault="00AC2ADB">
      <w:pPr>
        <w:pStyle w:val="TOC3"/>
        <w:tabs>
          <w:tab w:val="left" w:pos="1320"/>
          <w:tab w:val="right" w:leader="dot" w:pos="9350"/>
        </w:tabs>
        <w:rPr>
          <w:ins w:id="479" w:author="Vilson Lu" w:date="2014-08-22T06:40:00Z"/>
          <w:rFonts w:eastAsiaTheme="minorEastAsia"/>
          <w:noProof/>
          <w:sz w:val="22"/>
          <w:szCs w:val="22"/>
          <w:lang w:val="en-PH" w:eastAsia="en-PH"/>
          <w:rPrChange w:id="480" w:author="Vilson Lu" w:date="2014-08-22T06:41:00Z">
            <w:rPr>
              <w:ins w:id="481" w:author="Vilson Lu" w:date="2014-08-22T06:40:00Z"/>
              <w:rFonts w:asciiTheme="minorHAnsi" w:eastAsiaTheme="minorEastAsia" w:hAnsiTheme="minorHAnsi" w:cstheme="minorBidi"/>
              <w:noProof/>
              <w:sz w:val="22"/>
              <w:szCs w:val="22"/>
              <w:lang w:val="en-PH" w:eastAsia="en-PH"/>
            </w:rPr>
          </w:rPrChange>
        </w:rPr>
      </w:pPr>
      <w:ins w:id="482" w:author="Vilson Lu" w:date="2014-08-22T06:40:00Z">
        <w:r w:rsidRPr="00AC2ADB">
          <w:rPr>
            <w:rStyle w:val="Hyperlink"/>
            <w:noProof/>
            <w:rPrChange w:id="483"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"_Toc396453018"</w:instrText>
        </w:r>
        <w:r w:rsidRPr="00AC2ADB">
          <w:rPr>
            <w:rStyle w:val="Hyperlink"/>
            <w:noProof/>
          </w:rPr>
          <w:instrText xml:space="preserve"> </w:instrText>
        </w:r>
        <w:r w:rsidRPr="00AC2ADB">
          <w:rPr>
            <w:rStyle w:val="Hyperlink"/>
            <w:noProof/>
            <w:rPrChange w:id="484"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3.2.1</w:t>
        </w:r>
        <w:r w:rsidRPr="00AC2ADB">
          <w:rPr>
            <w:rFonts w:eastAsiaTheme="minorEastAsia"/>
            <w:noProof/>
            <w:sz w:val="22"/>
            <w:szCs w:val="22"/>
            <w:lang w:val="en-PH" w:eastAsia="en-PH"/>
            <w:rPrChange w:id="485"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Document Representation</w:t>
        </w:r>
        <w:r w:rsidRPr="00AC2ADB">
          <w:rPr>
            <w:noProof/>
            <w:webHidden/>
          </w:rPr>
          <w:tab/>
        </w:r>
        <w:r w:rsidRPr="00AC2ADB">
          <w:rPr>
            <w:noProof/>
            <w:webHidden/>
            <w:rPrChange w:id="486" w:author="Vilson Lu" w:date="2014-08-22T06:41:00Z">
              <w:rPr>
                <w:noProof/>
                <w:webHidden/>
              </w:rPr>
            </w:rPrChange>
          </w:rPr>
          <w:fldChar w:fldCharType="begin"/>
        </w:r>
        <w:r w:rsidRPr="00AC2ADB">
          <w:rPr>
            <w:noProof/>
            <w:webHidden/>
          </w:rPr>
          <w:instrText xml:space="preserve"> PAGEREF _Toc396453018 \h </w:instrText>
        </w:r>
      </w:ins>
      <w:r w:rsidRPr="00AC2ADB">
        <w:rPr>
          <w:noProof/>
          <w:webHidden/>
          <w:rPrChange w:id="487" w:author="Vilson Lu" w:date="2014-08-22T06:41:00Z">
            <w:rPr>
              <w:noProof/>
              <w:webHidden/>
            </w:rPr>
          </w:rPrChange>
        </w:rPr>
      </w:r>
      <w:r w:rsidRPr="00AC2ADB">
        <w:rPr>
          <w:noProof/>
          <w:webHidden/>
          <w:rPrChange w:id="488" w:author="Vilson Lu" w:date="2014-08-22T06:41:00Z">
            <w:rPr>
              <w:noProof/>
              <w:webHidden/>
            </w:rPr>
          </w:rPrChange>
        </w:rPr>
        <w:fldChar w:fldCharType="separate"/>
      </w:r>
      <w:ins w:id="489" w:author="Vilson Lu" w:date="2014-08-22T06:40:00Z">
        <w:r w:rsidRPr="00AC2ADB">
          <w:rPr>
            <w:noProof/>
            <w:webHidden/>
          </w:rPr>
          <w:t>3-4</w:t>
        </w:r>
        <w:r w:rsidRPr="00AC2ADB">
          <w:rPr>
            <w:noProof/>
            <w:webHidden/>
            <w:rPrChange w:id="490" w:author="Vilson Lu" w:date="2014-08-22T06:41:00Z">
              <w:rPr>
                <w:noProof/>
                <w:webHidden/>
              </w:rPr>
            </w:rPrChange>
          </w:rPr>
          <w:fldChar w:fldCharType="end"/>
        </w:r>
        <w:r w:rsidRPr="00AC2ADB">
          <w:rPr>
            <w:rStyle w:val="Hyperlink"/>
            <w:noProof/>
            <w:rPrChange w:id="491" w:author="Vilson Lu" w:date="2014-08-22T06:41:00Z">
              <w:rPr>
                <w:rStyle w:val="Hyperlink"/>
                <w:noProof/>
              </w:rPr>
            </w:rPrChange>
          </w:rPr>
          <w:fldChar w:fldCharType="end"/>
        </w:r>
      </w:ins>
    </w:p>
    <w:p w14:paraId="49787D31" w14:textId="77777777" w:rsidR="00AC2ADB" w:rsidRPr="00AC2ADB" w:rsidRDefault="00AC2ADB">
      <w:pPr>
        <w:pStyle w:val="TOC3"/>
        <w:tabs>
          <w:tab w:val="left" w:pos="1320"/>
          <w:tab w:val="right" w:leader="dot" w:pos="9350"/>
        </w:tabs>
        <w:rPr>
          <w:ins w:id="492" w:author="Vilson Lu" w:date="2014-08-22T06:40:00Z"/>
          <w:rFonts w:eastAsiaTheme="minorEastAsia"/>
          <w:noProof/>
          <w:sz w:val="22"/>
          <w:szCs w:val="22"/>
          <w:lang w:val="en-PH" w:eastAsia="en-PH"/>
          <w:rPrChange w:id="493" w:author="Vilson Lu" w:date="2014-08-22T06:41:00Z">
            <w:rPr>
              <w:ins w:id="494" w:author="Vilson Lu" w:date="2014-08-22T06:40:00Z"/>
              <w:rFonts w:asciiTheme="minorHAnsi" w:eastAsiaTheme="minorEastAsia" w:hAnsiTheme="minorHAnsi" w:cstheme="minorBidi"/>
              <w:noProof/>
              <w:sz w:val="22"/>
              <w:szCs w:val="22"/>
              <w:lang w:val="en-PH" w:eastAsia="en-PH"/>
            </w:rPr>
          </w:rPrChange>
        </w:rPr>
      </w:pPr>
      <w:ins w:id="495" w:author="Vilson Lu" w:date="2014-08-22T06:40:00Z">
        <w:r w:rsidRPr="00AC2ADB">
          <w:rPr>
            <w:rStyle w:val="Hyperlink"/>
            <w:noProof/>
            <w:rPrChange w:id="496"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"_Toc396453019"</w:instrText>
        </w:r>
        <w:r w:rsidRPr="00AC2ADB">
          <w:rPr>
            <w:rStyle w:val="Hyperlink"/>
            <w:noProof/>
          </w:rPr>
          <w:instrText xml:space="preserve"> </w:instrText>
        </w:r>
        <w:r w:rsidRPr="00AC2ADB">
          <w:rPr>
            <w:rStyle w:val="Hyperlink"/>
            <w:noProof/>
            <w:rPrChange w:id="497"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3.2.2</w:t>
        </w:r>
        <w:r w:rsidRPr="00AC2ADB">
          <w:rPr>
            <w:rFonts w:eastAsiaTheme="minorEastAsia"/>
            <w:noProof/>
            <w:sz w:val="22"/>
            <w:szCs w:val="22"/>
            <w:lang w:val="en-PH" w:eastAsia="en-PH"/>
            <w:rPrChange w:id="498"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Dimensionality Reduction (Feature Selection)</w:t>
        </w:r>
        <w:r w:rsidRPr="00AC2ADB">
          <w:rPr>
            <w:noProof/>
            <w:webHidden/>
          </w:rPr>
          <w:tab/>
        </w:r>
        <w:r w:rsidRPr="00AC2ADB">
          <w:rPr>
            <w:noProof/>
            <w:webHidden/>
            <w:rPrChange w:id="499" w:author="Vilson Lu" w:date="2014-08-22T06:41:00Z">
              <w:rPr>
                <w:noProof/>
                <w:webHidden/>
              </w:rPr>
            </w:rPrChange>
          </w:rPr>
          <w:fldChar w:fldCharType="begin"/>
        </w:r>
        <w:r w:rsidRPr="00AC2ADB">
          <w:rPr>
            <w:noProof/>
            <w:webHidden/>
          </w:rPr>
          <w:instrText xml:space="preserve"> PAGEREF _Toc396453019 \h </w:instrText>
        </w:r>
      </w:ins>
      <w:r w:rsidRPr="00AC2ADB">
        <w:rPr>
          <w:noProof/>
          <w:webHidden/>
          <w:rPrChange w:id="500" w:author="Vilson Lu" w:date="2014-08-22T06:41:00Z">
            <w:rPr>
              <w:noProof/>
              <w:webHidden/>
            </w:rPr>
          </w:rPrChange>
        </w:rPr>
      </w:r>
      <w:r w:rsidRPr="00AC2ADB">
        <w:rPr>
          <w:noProof/>
          <w:webHidden/>
          <w:rPrChange w:id="501" w:author="Vilson Lu" w:date="2014-08-22T06:41:00Z">
            <w:rPr>
              <w:noProof/>
              <w:webHidden/>
            </w:rPr>
          </w:rPrChange>
        </w:rPr>
        <w:fldChar w:fldCharType="separate"/>
      </w:r>
      <w:ins w:id="502" w:author="Vilson Lu" w:date="2014-08-22T06:40:00Z">
        <w:r w:rsidRPr="00AC2ADB">
          <w:rPr>
            <w:noProof/>
            <w:webHidden/>
          </w:rPr>
          <w:t>3-5</w:t>
        </w:r>
        <w:r w:rsidRPr="00AC2ADB">
          <w:rPr>
            <w:noProof/>
            <w:webHidden/>
            <w:rPrChange w:id="503" w:author="Vilson Lu" w:date="2014-08-22T06:41:00Z">
              <w:rPr>
                <w:noProof/>
                <w:webHidden/>
              </w:rPr>
            </w:rPrChange>
          </w:rPr>
          <w:fldChar w:fldCharType="end"/>
        </w:r>
        <w:r w:rsidRPr="00AC2ADB">
          <w:rPr>
            <w:rStyle w:val="Hyperlink"/>
            <w:noProof/>
            <w:rPrChange w:id="504" w:author="Vilson Lu" w:date="2014-08-22T06:41:00Z">
              <w:rPr>
                <w:rStyle w:val="Hyperlink"/>
                <w:noProof/>
              </w:rPr>
            </w:rPrChange>
          </w:rPr>
          <w:fldChar w:fldCharType="end"/>
        </w:r>
      </w:ins>
    </w:p>
    <w:p w14:paraId="2E67988B" w14:textId="77777777" w:rsidR="00AC2ADB" w:rsidRPr="00AC2ADB" w:rsidRDefault="00AC2ADB">
      <w:pPr>
        <w:pStyle w:val="TOC3"/>
        <w:tabs>
          <w:tab w:val="left" w:pos="1320"/>
          <w:tab w:val="right" w:leader="dot" w:pos="9350"/>
        </w:tabs>
        <w:rPr>
          <w:ins w:id="505" w:author="Vilson Lu" w:date="2014-08-22T06:40:00Z"/>
          <w:rFonts w:eastAsiaTheme="minorEastAsia"/>
          <w:noProof/>
          <w:sz w:val="22"/>
          <w:szCs w:val="22"/>
          <w:lang w:val="en-PH" w:eastAsia="en-PH"/>
          <w:rPrChange w:id="506" w:author="Vilson Lu" w:date="2014-08-22T06:41:00Z">
            <w:rPr>
              <w:ins w:id="507" w:author="Vilson Lu" w:date="2014-08-22T06:40:00Z"/>
              <w:rFonts w:asciiTheme="minorHAnsi" w:eastAsiaTheme="minorEastAsia" w:hAnsiTheme="minorHAnsi" w:cstheme="minorBidi"/>
              <w:noProof/>
              <w:sz w:val="22"/>
              <w:szCs w:val="22"/>
              <w:lang w:val="en-PH" w:eastAsia="en-PH"/>
            </w:rPr>
          </w:rPrChange>
        </w:rPr>
      </w:pPr>
      <w:ins w:id="508" w:author="Vilson Lu" w:date="2014-08-22T06:40:00Z">
        <w:r w:rsidRPr="00AC2ADB">
          <w:rPr>
            <w:rStyle w:val="Hyperlink"/>
            <w:noProof/>
            <w:rPrChange w:id="509"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"_Toc396453020"</w:instrText>
        </w:r>
        <w:r w:rsidRPr="00AC2ADB">
          <w:rPr>
            <w:rStyle w:val="Hyperlink"/>
            <w:noProof/>
          </w:rPr>
          <w:instrText xml:space="preserve"> </w:instrText>
        </w:r>
        <w:r w:rsidRPr="00AC2ADB">
          <w:rPr>
            <w:rStyle w:val="Hyperlink"/>
            <w:noProof/>
            <w:rPrChange w:id="510"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3.2.3</w:t>
        </w:r>
        <w:r w:rsidRPr="00AC2ADB">
          <w:rPr>
            <w:rFonts w:eastAsiaTheme="minorEastAsia"/>
            <w:noProof/>
            <w:sz w:val="22"/>
            <w:szCs w:val="22"/>
            <w:lang w:val="en-PH" w:eastAsia="en-PH"/>
            <w:rPrChange w:id="511"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Classification</w:t>
        </w:r>
        <w:r w:rsidRPr="00AC2ADB">
          <w:rPr>
            <w:noProof/>
            <w:webHidden/>
          </w:rPr>
          <w:tab/>
        </w:r>
        <w:r w:rsidRPr="00AC2ADB">
          <w:rPr>
            <w:noProof/>
            <w:webHidden/>
            <w:rPrChange w:id="512" w:author="Vilson Lu" w:date="2014-08-22T06:41:00Z">
              <w:rPr>
                <w:noProof/>
                <w:webHidden/>
              </w:rPr>
            </w:rPrChange>
          </w:rPr>
          <w:fldChar w:fldCharType="begin"/>
        </w:r>
        <w:r w:rsidRPr="00AC2ADB">
          <w:rPr>
            <w:noProof/>
            <w:webHidden/>
          </w:rPr>
          <w:instrText xml:space="preserve"> PAGEREF _Toc396453020 \h </w:instrText>
        </w:r>
      </w:ins>
      <w:r w:rsidRPr="00AC2ADB">
        <w:rPr>
          <w:noProof/>
          <w:webHidden/>
          <w:rPrChange w:id="513" w:author="Vilson Lu" w:date="2014-08-22T06:41:00Z">
            <w:rPr>
              <w:noProof/>
              <w:webHidden/>
            </w:rPr>
          </w:rPrChange>
        </w:rPr>
      </w:r>
      <w:r w:rsidRPr="00AC2ADB">
        <w:rPr>
          <w:noProof/>
          <w:webHidden/>
          <w:rPrChange w:id="514" w:author="Vilson Lu" w:date="2014-08-22T06:41:00Z">
            <w:rPr>
              <w:noProof/>
              <w:webHidden/>
            </w:rPr>
          </w:rPrChange>
        </w:rPr>
        <w:fldChar w:fldCharType="separate"/>
      </w:r>
      <w:ins w:id="515" w:author="Vilson Lu" w:date="2014-08-22T06:40:00Z">
        <w:r w:rsidRPr="00AC2ADB">
          <w:rPr>
            <w:noProof/>
            <w:webHidden/>
          </w:rPr>
          <w:t>3-6</w:t>
        </w:r>
        <w:r w:rsidRPr="00AC2ADB">
          <w:rPr>
            <w:noProof/>
            <w:webHidden/>
            <w:rPrChange w:id="516" w:author="Vilson Lu" w:date="2014-08-22T06:41:00Z">
              <w:rPr>
                <w:noProof/>
                <w:webHidden/>
              </w:rPr>
            </w:rPrChange>
          </w:rPr>
          <w:fldChar w:fldCharType="end"/>
        </w:r>
        <w:r w:rsidRPr="00AC2ADB">
          <w:rPr>
            <w:rStyle w:val="Hyperlink"/>
            <w:noProof/>
            <w:rPrChange w:id="517" w:author="Vilson Lu" w:date="2014-08-22T06:41:00Z">
              <w:rPr>
                <w:rStyle w:val="Hyperlink"/>
                <w:noProof/>
              </w:rPr>
            </w:rPrChange>
          </w:rPr>
          <w:fldChar w:fldCharType="end"/>
        </w:r>
      </w:ins>
    </w:p>
    <w:p w14:paraId="5753DADF" w14:textId="77777777" w:rsidR="00AC2ADB" w:rsidRPr="00AC2ADB" w:rsidRDefault="00AC2ADB">
      <w:pPr>
        <w:pStyle w:val="TOC2"/>
        <w:tabs>
          <w:tab w:val="left" w:pos="880"/>
          <w:tab w:val="right" w:leader="dot" w:pos="9350"/>
        </w:tabs>
        <w:rPr>
          <w:ins w:id="518" w:author="Vilson Lu" w:date="2014-08-22T06:40:00Z"/>
          <w:rFonts w:eastAsiaTheme="minorEastAsia"/>
          <w:noProof/>
          <w:sz w:val="22"/>
          <w:szCs w:val="22"/>
          <w:lang w:val="en-PH" w:eastAsia="en-PH"/>
          <w:rPrChange w:id="519" w:author="Vilson Lu" w:date="2014-08-22T06:41:00Z">
            <w:rPr>
              <w:ins w:id="520" w:author="Vilson Lu" w:date="2014-08-22T06:40:00Z"/>
              <w:rFonts w:asciiTheme="minorHAnsi" w:eastAsiaTheme="minorEastAsia" w:hAnsiTheme="minorHAnsi" w:cstheme="minorBidi"/>
              <w:noProof/>
              <w:sz w:val="22"/>
              <w:szCs w:val="22"/>
              <w:lang w:val="en-PH" w:eastAsia="en-PH"/>
            </w:rPr>
          </w:rPrChange>
        </w:rPr>
      </w:pPr>
      <w:ins w:id="521" w:author="Vilson Lu" w:date="2014-08-22T06:40:00Z">
        <w:r w:rsidRPr="00AC2ADB">
          <w:rPr>
            <w:rStyle w:val="Hyperlink"/>
            <w:noProof/>
            <w:rPrChange w:id="522"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"_Toc396453021"</w:instrText>
        </w:r>
        <w:r w:rsidRPr="00AC2ADB">
          <w:rPr>
            <w:rStyle w:val="Hyperlink"/>
            <w:noProof/>
          </w:rPr>
          <w:instrText xml:space="preserve"> </w:instrText>
        </w:r>
        <w:r w:rsidRPr="00AC2ADB">
          <w:rPr>
            <w:rStyle w:val="Hyperlink"/>
            <w:noProof/>
            <w:rPrChange w:id="523"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3.3</w:t>
        </w:r>
        <w:r w:rsidRPr="00AC2ADB">
          <w:rPr>
            <w:rFonts w:eastAsiaTheme="minorEastAsia"/>
            <w:noProof/>
            <w:sz w:val="22"/>
            <w:szCs w:val="22"/>
            <w:lang w:val="en-PH" w:eastAsia="en-PH"/>
            <w:rPrChange w:id="524"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Information Extraction Architecture</w:t>
        </w:r>
        <w:r w:rsidRPr="00AC2ADB">
          <w:rPr>
            <w:noProof/>
            <w:webHidden/>
          </w:rPr>
          <w:tab/>
        </w:r>
        <w:r w:rsidRPr="00AC2ADB">
          <w:rPr>
            <w:noProof/>
            <w:webHidden/>
            <w:rPrChange w:id="525" w:author="Vilson Lu" w:date="2014-08-22T06:41:00Z">
              <w:rPr>
                <w:noProof/>
                <w:webHidden/>
              </w:rPr>
            </w:rPrChange>
          </w:rPr>
          <w:fldChar w:fldCharType="begin"/>
        </w:r>
        <w:r w:rsidRPr="00AC2ADB">
          <w:rPr>
            <w:noProof/>
            <w:webHidden/>
          </w:rPr>
          <w:instrText xml:space="preserve"> PAGEREF _Toc396453021 \h </w:instrText>
        </w:r>
      </w:ins>
      <w:r w:rsidRPr="00AC2ADB">
        <w:rPr>
          <w:noProof/>
          <w:webHidden/>
          <w:rPrChange w:id="526" w:author="Vilson Lu" w:date="2014-08-22T06:41:00Z">
            <w:rPr>
              <w:noProof/>
              <w:webHidden/>
            </w:rPr>
          </w:rPrChange>
        </w:rPr>
      </w:r>
      <w:r w:rsidRPr="00AC2ADB">
        <w:rPr>
          <w:noProof/>
          <w:webHidden/>
          <w:rPrChange w:id="527" w:author="Vilson Lu" w:date="2014-08-22T06:41:00Z">
            <w:rPr>
              <w:noProof/>
              <w:webHidden/>
            </w:rPr>
          </w:rPrChange>
        </w:rPr>
        <w:fldChar w:fldCharType="separate"/>
      </w:r>
      <w:ins w:id="528" w:author="Vilson Lu" w:date="2014-08-22T06:40:00Z">
        <w:r w:rsidRPr="00AC2ADB">
          <w:rPr>
            <w:noProof/>
            <w:webHidden/>
          </w:rPr>
          <w:t>3-6</w:t>
        </w:r>
        <w:r w:rsidRPr="00AC2ADB">
          <w:rPr>
            <w:noProof/>
            <w:webHidden/>
            <w:rPrChange w:id="529" w:author="Vilson Lu" w:date="2014-08-22T06:41:00Z">
              <w:rPr>
                <w:noProof/>
                <w:webHidden/>
              </w:rPr>
            </w:rPrChange>
          </w:rPr>
          <w:fldChar w:fldCharType="end"/>
        </w:r>
        <w:r w:rsidRPr="00AC2ADB">
          <w:rPr>
            <w:rStyle w:val="Hyperlink"/>
            <w:noProof/>
            <w:rPrChange w:id="530" w:author="Vilson Lu" w:date="2014-08-22T06:41:00Z">
              <w:rPr>
                <w:rStyle w:val="Hyperlink"/>
                <w:noProof/>
              </w:rPr>
            </w:rPrChange>
          </w:rPr>
          <w:fldChar w:fldCharType="end"/>
        </w:r>
      </w:ins>
    </w:p>
    <w:p w14:paraId="470076B3" w14:textId="77777777" w:rsidR="00AC2ADB" w:rsidRPr="00AC2ADB" w:rsidRDefault="00AC2ADB">
      <w:pPr>
        <w:pStyle w:val="TOC3"/>
        <w:tabs>
          <w:tab w:val="left" w:pos="1320"/>
          <w:tab w:val="right" w:leader="dot" w:pos="9350"/>
        </w:tabs>
        <w:rPr>
          <w:ins w:id="531" w:author="Vilson Lu" w:date="2014-08-22T06:40:00Z"/>
          <w:rFonts w:eastAsiaTheme="minorEastAsia"/>
          <w:noProof/>
          <w:sz w:val="22"/>
          <w:szCs w:val="22"/>
          <w:lang w:val="en-PH" w:eastAsia="en-PH"/>
          <w:rPrChange w:id="532" w:author="Vilson Lu" w:date="2014-08-22T06:41:00Z">
            <w:rPr>
              <w:ins w:id="533" w:author="Vilson Lu" w:date="2014-08-22T06:40:00Z"/>
              <w:rFonts w:asciiTheme="minorHAnsi" w:eastAsiaTheme="minorEastAsia" w:hAnsiTheme="minorHAnsi" w:cstheme="minorBidi"/>
              <w:noProof/>
              <w:sz w:val="22"/>
              <w:szCs w:val="22"/>
              <w:lang w:val="en-PH" w:eastAsia="en-PH"/>
            </w:rPr>
          </w:rPrChange>
        </w:rPr>
      </w:pPr>
      <w:ins w:id="534" w:author="Vilson Lu" w:date="2014-08-22T06:40:00Z">
        <w:r w:rsidRPr="00AC2ADB">
          <w:rPr>
            <w:rStyle w:val="Hyperlink"/>
            <w:noProof/>
            <w:rPrChange w:id="535"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"_Toc396453022"</w:instrText>
        </w:r>
        <w:r w:rsidRPr="00AC2ADB">
          <w:rPr>
            <w:rStyle w:val="Hyperlink"/>
            <w:noProof/>
          </w:rPr>
          <w:instrText xml:space="preserve"> </w:instrText>
        </w:r>
        <w:r w:rsidRPr="00AC2ADB">
          <w:rPr>
            <w:rStyle w:val="Hyperlink"/>
            <w:noProof/>
            <w:rPrChange w:id="536"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3.3.1</w:t>
        </w:r>
        <w:r w:rsidRPr="00AC2ADB">
          <w:rPr>
            <w:rFonts w:eastAsiaTheme="minorEastAsia"/>
            <w:noProof/>
            <w:sz w:val="22"/>
            <w:szCs w:val="22"/>
            <w:lang w:val="en-PH" w:eastAsia="en-PH"/>
            <w:rPrChange w:id="537"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Adaptive Architecture</w:t>
        </w:r>
        <w:r w:rsidRPr="00AC2ADB">
          <w:rPr>
            <w:noProof/>
            <w:webHidden/>
          </w:rPr>
          <w:tab/>
        </w:r>
        <w:r w:rsidRPr="00AC2ADB">
          <w:rPr>
            <w:noProof/>
            <w:webHidden/>
            <w:rPrChange w:id="538" w:author="Vilson Lu" w:date="2014-08-22T06:41:00Z">
              <w:rPr>
                <w:noProof/>
                <w:webHidden/>
              </w:rPr>
            </w:rPrChange>
          </w:rPr>
          <w:fldChar w:fldCharType="begin"/>
        </w:r>
        <w:r w:rsidRPr="00AC2ADB">
          <w:rPr>
            <w:noProof/>
            <w:webHidden/>
          </w:rPr>
          <w:instrText xml:space="preserve"> PAGEREF _Toc396453022 \h </w:instrText>
        </w:r>
      </w:ins>
      <w:r w:rsidRPr="00AC2ADB">
        <w:rPr>
          <w:noProof/>
          <w:webHidden/>
          <w:rPrChange w:id="539" w:author="Vilson Lu" w:date="2014-08-22T06:41:00Z">
            <w:rPr>
              <w:noProof/>
              <w:webHidden/>
            </w:rPr>
          </w:rPrChange>
        </w:rPr>
      </w:r>
      <w:r w:rsidRPr="00AC2ADB">
        <w:rPr>
          <w:noProof/>
          <w:webHidden/>
          <w:rPrChange w:id="540" w:author="Vilson Lu" w:date="2014-08-22T06:41:00Z">
            <w:rPr>
              <w:noProof/>
              <w:webHidden/>
            </w:rPr>
          </w:rPrChange>
        </w:rPr>
        <w:fldChar w:fldCharType="separate"/>
      </w:r>
      <w:ins w:id="541" w:author="Vilson Lu" w:date="2014-08-22T06:40:00Z">
        <w:r w:rsidRPr="00AC2ADB">
          <w:rPr>
            <w:noProof/>
            <w:webHidden/>
          </w:rPr>
          <w:t>3-6</w:t>
        </w:r>
        <w:r w:rsidRPr="00AC2ADB">
          <w:rPr>
            <w:noProof/>
            <w:webHidden/>
            <w:rPrChange w:id="542" w:author="Vilson Lu" w:date="2014-08-22T06:41:00Z">
              <w:rPr>
                <w:noProof/>
                <w:webHidden/>
              </w:rPr>
            </w:rPrChange>
          </w:rPr>
          <w:fldChar w:fldCharType="end"/>
        </w:r>
        <w:r w:rsidRPr="00AC2ADB">
          <w:rPr>
            <w:rStyle w:val="Hyperlink"/>
            <w:noProof/>
            <w:rPrChange w:id="543" w:author="Vilson Lu" w:date="2014-08-22T06:41:00Z">
              <w:rPr>
                <w:rStyle w:val="Hyperlink"/>
                <w:noProof/>
              </w:rPr>
            </w:rPrChange>
          </w:rPr>
          <w:fldChar w:fldCharType="end"/>
        </w:r>
      </w:ins>
    </w:p>
    <w:p w14:paraId="77D69B1F" w14:textId="77777777" w:rsidR="00AC2ADB" w:rsidRPr="00AC2ADB" w:rsidRDefault="00AC2ADB">
      <w:pPr>
        <w:pStyle w:val="TOC2"/>
        <w:tabs>
          <w:tab w:val="left" w:pos="880"/>
          <w:tab w:val="right" w:leader="dot" w:pos="9350"/>
        </w:tabs>
        <w:rPr>
          <w:ins w:id="544" w:author="Vilson Lu" w:date="2014-08-22T06:40:00Z"/>
          <w:rFonts w:eastAsiaTheme="minorEastAsia"/>
          <w:noProof/>
          <w:sz w:val="22"/>
          <w:szCs w:val="22"/>
          <w:lang w:val="en-PH" w:eastAsia="en-PH"/>
          <w:rPrChange w:id="545" w:author="Vilson Lu" w:date="2014-08-22T06:41:00Z">
            <w:rPr>
              <w:ins w:id="546" w:author="Vilson Lu" w:date="2014-08-22T06:40:00Z"/>
              <w:rFonts w:asciiTheme="minorHAnsi" w:eastAsiaTheme="minorEastAsia" w:hAnsiTheme="minorHAnsi" w:cstheme="minorBidi"/>
              <w:noProof/>
              <w:sz w:val="22"/>
              <w:szCs w:val="22"/>
              <w:lang w:val="en-PH" w:eastAsia="en-PH"/>
            </w:rPr>
          </w:rPrChange>
        </w:rPr>
      </w:pPr>
      <w:ins w:id="547" w:author="Vilson Lu" w:date="2014-08-22T06:40:00Z">
        <w:r w:rsidRPr="00AC2ADB">
          <w:rPr>
            <w:rStyle w:val="Hyperlink"/>
            <w:noProof/>
            <w:rPrChange w:id="548"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"_Toc396453023"</w:instrText>
        </w:r>
        <w:r w:rsidRPr="00AC2ADB">
          <w:rPr>
            <w:rStyle w:val="Hyperlink"/>
            <w:noProof/>
          </w:rPr>
          <w:instrText xml:space="preserve"> </w:instrText>
        </w:r>
        <w:r w:rsidRPr="00AC2ADB">
          <w:rPr>
            <w:rStyle w:val="Hyperlink"/>
            <w:noProof/>
            <w:rPrChange w:id="549"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3.4</w:t>
        </w:r>
        <w:r w:rsidRPr="00AC2ADB">
          <w:rPr>
            <w:rFonts w:eastAsiaTheme="minorEastAsia"/>
            <w:noProof/>
            <w:sz w:val="22"/>
            <w:szCs w:val="22"/>
            <w:lang w:val="en-PH" w:eastAsia="en-PH"/>
            <w:rPrChange w:id="550"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Ontology</w:t>
        </w:r>
        <w:r w:rsidRPr="00AC2ADB">
          <w:rPr>
            <w:noProof/>
            <w:webHidden/>
          </w:rPr>
          <w:tab/>
        </w:r>
        <w:r w:rsidRPr="00AC2ADB">
          <w:rPr>
            <w:noProof/>
            <w:webHidden/>
            <w:rPrChange w:id="551" w:author="Vilson Lu" w:date="2014-08-22T06:41:00Z">
              <w:rPr>
                <w:noProof/>
                <w:webHidden/>
              </w:rPr>
            </w:rPrChange>
          </w:rPr>
          <w:fldChar w:fldCharType="begin"/>
        </w:r>
        <w:r w:rsidRPr="00AC2ADB">
          <w:rPr>
            <w:noProof/>
            <w:webHidden/>
          </w:rPr>
          <w:instrText xml:space="preserve"> PAGEREF _Toc396453023 \h </w:instrText>
        </w:r>
      </w:ins>
      <w:r w:rsidRPr="00AC2ADB">
        <w:rPr>
          <w:noProof/>
          <w:webHidden/>
          <w:rPrChange w:id="552" w:author="Vilson Lu" w:date="2014-08-22T06:41:00Z">
            <w:rPr>
              <w:noProof/>
              <w:webHidden/>
            </w:rPr>
          </w:rPrChange>
        </w:rPr>
      </w:r>
      <w:r w:rsidRPr="00AC2ADB">
        <w:rPr>
          <w:noProof/>
          <w:webHidden/>
          <w:rPrChange w:id="553" w:author="Vilson Lu" w:date="2014-08-22T06:41:00Z">
            <w:rPr>
              <w:noProof/>
              <w:webHidden/>
            </w:rPr>
          </w:rPrChange>
        </w:rPr>
        <w:fldChar w:fldCharType="separate"/>
      </w:r>
      <w:ins w:id="554" w:author="Vilson Lu" w:date="2014-08-22T06:40:00Z">
        <w:r w:rsidRPr="00AC2ADB">
          <w:rPr>
            <w:noProof/>
            <w:webHidden/>
          </w:rPr>
          <w:t>3-12</w:t>
        </w:r>
        <w:r w:rsidRPr="00AC2ADB">
          <w:rPr>
            <w:noProof/>
            <w:webHidden/>
            <w:rPrChange w:id="555" w:author="Vilson Lu" w:date="2014-08-22T06:41:00Z">
              <w:rPr>
                <w:noProof/>
                <w:webHidden/>
              </w:rPr>
            </w:rPrChange>
          </w:rPr>
          <w:fldChar w:fldCharType="end"/>
        </w:r>
        <w:r w:rsidRPr="00AC2ADB">
          <w:rPr>
            <w:rStyle w:val="Hyperlink"/>
            <w:noProof/>
            <w:rPrChange w:id="556" w:author="Vilson Lu" w:date="2014-08-22T06:41:00Z">
              <w:rPr>
                <w:rStyle w:val="Hyperlink"/>
                <w:noProof/>
              </w:rPr>
            </w:rPrChange>
          </w:rPr>
          <w:fldChar w:fldCharType="end"/>
        </w:r>
      </w:ins>
    </w:p>
    <w:p w14:paraId="7F09FC41" w14:textId="77777777" w:rsidR="00AC2ADB" w:rsidRPr="00AC2ADB" w:rsidRDefault="00AC2ADB">
      <w:pPr>
        <w:pStyle w:val="TOC3"/>
        <w:tabs>
          <w:tab w:val="left" w:pos="1320"/>
          <w:tab w:val="right" w:leader="dot" w:pos="9350"/>
        </w:tabs>
        <w:rPr>
          <w:ins w:id="557" w:author="Vilson Lu" w:date="2014-08-22T06:40:00Z"/>
          <w:rFonts w:eastAsiaTheme="minorEastAsia"/>
          <w:noProof/>
          <w:sz w:val="22"/>
          <w:szCs w:val="22"/>
          <w:lang w:val="en-PH" w:eastAsia="en-PH"/>
          <w:rPrChange w:id="558" w:author="Vilson Lu" w:date="2014-08-22T06:41:00Z">
            <w:rPr>
              <w:ins w:id="559" w:author="Vilson Lu" w:date="2014-08-22T06:40:00Z"/>
              <w:rFonts w:asciiTheme="minorHAnsi" w:eastAsiaTheme="minorEastAsia" w:hAnsiTheme="minorHAnsi" w:cstheme="minorBidi"/>
              <w:noProof/>
              <w:sz w:val="22"/>
              <w:szCs w:val="22"/>
              <w:lang w:val="en-PH" w:eastAsia="en-PH"/>
            </w:rPr>
          </w:rPrChange>
        </w:rPr>
      </w:pPr>
      <w:ins w:id="560" w:author="Vilson Lu" w:date="2014-08-22T06:40:00Z">
        <w:r w:rsidRPr="00AC2ADB">
          <w:rPr>
            <w:rStyle w:val="Hyperlink"/>
            <w:noProof/>
            <w:rPrChange w:id="561"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"_Toc396453024"</w:instrText>
        </w:r>
        <w:r w:rsidRPr="00AC2ADB">
          <w:rPr>
            <w:rStyle w:val="Hyperlink"/>
            <w:noProof/>
          </w:rPr>
          <w:instrText xml:space="preserve"> </w:instrText>
        </w:r>
        <w:r w:rsidRPr="00AC2ADB">
          <w:rPr>
            <w:rStyle w:val="Hyperlink"/>
            <w:noProof/>
            <w:rPrChange w:id="562"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3.4.1</w:t>
        </w:r>
        <w:r w:rsidRPr="00AC2ADB">
          <w:rPr>
            <w:rFonts w:eastAsiaTheme="minorEastAsia"/>
            <w:noProof/>
            <w:sz w:val="22"/>
            <w:szCs w:val="22"/>
            <w:lang w:val="en-PH" w:eastAsia="en-PH"/>
            <w:rPrChange w:id="563"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Ontology Design</w:t>
        </w:r>
        <w:r w:rsidRPr="00AC2ADB">
          <w:rPr>
            <w:noProof/>
            <w:webHidden/>
          </w:rPr>
          <w:tab/>
        </w:r>
        <w:r w:rsidRPr="00AC2ADB">
          <w:rPr>
            <w:noProof/>
            <w:webHidden/>
            <w:rPrChange w:id="564" w:author="Vilson Lu" w:date="2014-08-22T06:41:00Z">
              <w:rPr>
                <w:noProof/>
                <w:webHidden/>
              </w:rPr>
            </w:rPrChange>
          </w:rPr>
          <w:fldChar w:fldCharType="begin"/>
        </w:r>
        <w:r w:rsidRPr="00AC2ADB">
          <w:rPr>
            <w:noProof/>
            <w:webHidden/>
          </w:rPr>
          <w:instrText xml:space="preserve"> PAGEREF _Toc396453024 \h </w:instrText>
        </w:r>
      </w:ins>
      <w:r w:rsidRPr="00AC2ADB">
        <w:rPr>
          <w:noProof/>
          <w:webHidden/>
          <w:rPrChange w:id="565" w:author="Vilson Lu" w:date="2014-08-22T06:41:00Z">
            <w:rPr>
              <w:noProof/>
              <w:webHidden/>
            </w:rPr>
          </w:rPrChange>
        </w:rPr>
      </w:r>
      <w:r w:rsidRPr="00AC2ADB">
        <w:rPr>
          <w:noProof/>
          <w:webHidden/>
          <w:rPrChange w:id="566" w:author="Vilson Lu" w:date="2014-08-22T06:41:00Z">
            <w:rPr>
              <w:noProof/>
              <w:webHidden/>
            </w:rPr>
          </w:rPrChange>
        </w:rPr>
        <w:fldChar w:fldCharType="separate"/>
      </w:r>
      <w:ins w:id="567" w:author="Vilson Lu" w:date="2014-08-22T06:40:00Z">
        <w:r w:rsidRPr="00AC2ADB">
          <w:rPr>
            <w:noProof/>
            <w:webHidden/>
          </w:rPr>
          <w:t>3-13</w:t>
        </w:r>
        <w:r w:rsidRPr="00AC2ADB">
          <w:rPr>
            <w:noProof/>
            <w:webHidden/>
            <w:rPrChange w:id="568" w:author="Vilson Lu" w:date="2014-08-22T06:41:00Z">
              <w:rPr>
                <w:noProof/>
                <w:webHidden/>
              </w:rPr>
            </w:rPrChange>
          </w:rPr>
          <w:fldChar w:fldCharType="end"/>
        </w:r>
        <w:r w:rsidRPr="00AC2ADB">
          <w:rPr>
            <w:rStyle w:val="Hyperlink"/>
            <w:noProof/>
            <w:rPrChange w:id="569" w:author="Vilson Lu" w:date="2014-08-22T06:41:00Z">
              <w:rPr>
                <w:rStyle w:val="Hyperlink"/>
                <w:noProof/>
              </w:rPr>
            </w:rPrChange>
          </w:rPr>
          <w:fldChar w:fldCharType="end"/>
        </w:r>
      </w:ins>
    </w:p>
    <w:p w14:paraId="3D1F3D87" w14:textId="77777777" w:rsidR="00AC2ADB" w:rsidRPr="00AC2ADB" w:rsidRDefault="00AC2ADB">
      <w:pPr>
        <w:pStyle w:val="TOC3"/>
        <w:tabs>
          <w:tab w:val="left" w:pos="1320"/>
          <w:tab w:val="right" w:leader="dot" w:pos="9350"/>
        </w:tabs>
        <w:rPr>
          <w:ins w:id="570" w:author="Vilson Lu" w:date="2014-08-22T06:40:00Z"/>
          <w:rFonts w:eastAsiaTheme="minorEastAsia"/>
          <w:noProof/>
          <w:sz w:val="22"/>
          <w:szCs w:val="22"/>
          <w:lang w:val="en-PH" w:eastAsia="en-PH"/>
          <w:rPrChange w:id="571" w:author="Vilson Lu" w:date="2014-08-22T06:41:00Z">
            <w:rPr>
              <w:ins w:id="572" w:author="Vilson Lu" w:date="2014-08-22T06:40:00Z"/>
              <w:rFonts w:asciiTheme="minorHAnsi" w:eastAsiaTheme="minorEastAsia" w:hAnsiTheme="minorHAnsi" w:cstheme="minorBidi"/>
              <w:noProof/>
              <w:sz w:val="22"/>
              <w:szCs w:val="22"/>
              <w:lang w:val="en-PH" w:eastAsia="en-PH"/>
            </w:rPr>
          </w:rPrChange>
        </w:rPr>
      </w:pPr>
      <w:ins w:id="573" w:author="Vilson Lu" w:date="2014-08-22T06:40:00Z">
        <w:r w:rsidRPr="00AC2ADB">
          <w:rPr>
            <w:rStyle w:val="Hyperlink"/>
            <w:noProof/>
            <w:rPrChange w:id="574"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"_Toc396453025"</w:instrText>
        </w:r>
        <w:r w:rsidRPr="00AC2ADB">
          <w:rPr>
            <w:rStyle w:val="Hyperlink"/>
            <w:noProof/>
          </w:rPr>
          <w:instrText xml:space="preserve"> </w:instrText>
        </w:r>
        <w:r w:rsidRPr="00AC2ADB">
          <w:rPr>
            <w:rStyle w:val="Hyperlink"/>
            <w:noProof/>
            <w:rPrChange w:id="575"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3.4.2</w:t>
        </w:r>
        <w:r w:rsidRPr="00AC2ADB">
          <w:rPr>
            <w:rFonts w:eastAsiaTheme="minorEastAsia"/>
            <w:noProof/>
            <w:sz w:val="22"/>
            <w:szCs w:val="22"/>
            <w:lang w:val="en-PH" w:eastAsia="en-PH"/>
            <w:rPrChange w:id="576"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Ontology Population</w:t>
        </w:r>
        <w:r w:rsidRPr="00AC2ADB">
          <w:rPr>
            <w:noProof/>
            <w:webHidden/>
          </w:rPr>
          <w:tab/>
        </w:r>
        <w:r w:rsidRPr="00AC2ADB">
          <w:rPr>
            <w:noProof/>
            <w:webHidden/>
            <w:rPrChange w:id="577" w:author="Vilson Lu" w:date="2014-08-22T06:41:00Z">
              <w:rPr>
                <w:noProof/>
                <w:webHidden/>
              </w:rPr>
            </w:rPrChange>
          </w:rPr>
          <w:fldChar w:fldCharType="begin"/>
        </w:r>
        <w:r w:rsidRPr="00AC2ADB">
          <w:rPr>
            <w:noProof/>
            <w:webHidden/>
          </w:rPr>
          <w:instrText xml:space="preserve"> PAGEREF _Toc396453025 \h </w:instrText>
        </w:r>
      </w:ins>
      <w:r w:rsidRPr="00AC2ADB">
        <w:rPr>
          <w:noProof/>
          <w:webHidden/>
          <w:rPrChange w:id="578" w:author="Vilson Lu" w:date="2014-08-22T06:41:00Z">
            <w:rPr>
              <w:noProof/>
              <w:webHidden/>
            </w:rPr>
          </w:rPrChange>
        </w:rPr>
      </w:r>
      <w:r w:rsidRPr="00AC2ADB">
        <w:rPr>
          <w:noProof/>
          <w:webHidden/>
          <w:rPrChange w:id="579" w:author="Vilson Lu" w:date="2014-08-22T06:41:00Z">
            <w:rPr>
              <w:noProof/>
              <w:webHidden/>
            </w:rPr>
          </w:rPrChange>
        </w:rPr>
        <w:fldChar w:fldCharType="separate"/>
      </w:r>
      <w:ins w:id="580" w:author="Vilson Lu" w:date="2014-08-22T06:40:00Z">
        <w:r w:rsidRPr="00AC2ADB">
          <w:rPr>
            <w:noProof/>
            <w:webHidden/>
          </w:rPr>
          <w:t>3-14</w:t>
        </w:r>
        <w:r w:rsidRPr="00AC2ADB">
          <w:rPr>
            <w:noProof/>
            <w:webHidden/>
            <w:rPrChange w:id="581" w:author="Vilson Lu" w:date="2014-08-22T06:41:00Z">
              <w:rPr>
                <w:noProof/>
                <w:webHidden/>
              </w:rPr>
            </w:rPrChange>
          </w:rPr>
          <w:fldChar w:fldCharType="end"/>
        </w:r>
        <w:r w:rsidRPr="00AC2ADB">
          <w:rPr>
            <w:rStyle w:val="Hyperlink"/>
            <w:noProof/>
            <w:rPrChange w:id="582" w:author="Vilson Lu" w:date="2014-08-22T06:41:00Z">
              <w:rPr>
                <w:rStyle w:val="Hyperlink"/>
                <w:noProof/>
              </w:rPr>
            </w:rPrChange>
          </w:rPr>
          <w:fldChar w:fldCharType="end"/>
        </w:r>
      </w:ins>
    </w:p>
    <w:p w14:paraId="72883DE1" w14:textId="77777777" w:rsidR="00AC2ADB" w:rsidRPr="00AC2ADB" w:rsidRDefault="00AC2ADB">
      <w:pPr>
        <w:pStyle w:val="TOC2"/>
        <w:tabs>
          <w:tab w:val="left" w:pos="880"/>
          <w:tab w:val="right" w:leader="dot" w:pos="9350"/>
        </w:tabs>
        <w:rPr>
          <w:ins w:id="583" w:author="Vilson Lu" w:date="2014-08-22T06:40:00Z"/>
          <w:rFonts w:eastAsiaTheme="minorEastAsia"/>
          <w:noProof/>
          <w:sz w:val="22"/>
          <w:szCs w:val="22"/>
          <w:lang w:val="en-PH" w:eastAsia="en-PH"/>
          <w:rPrChange w:id="584" w:author="Vilson Lu" w:date="2014-08-22T06:41:00Z">
            <w:rPr>
              <w:ins w:id="585" w:author="Vilson Lu" w:date="2014-08-22T06:40:00Z"/>
              <w:rFonts w:asciiTheme="minorHAnsi" w:eastAsiaTheme="minorEastAsia" w:hAnsiTheme="minorHAnsi" w:cstheme="minorBidi"/>
              <w:noProof/>
              <w:sz w:val="22"/>
              <w:szCs w:val="22"/>
              <w:lang w:val="en-PH" w:eastAsia="en-PH"/>
            </w:rPr>
          </w:rPrChange>
        </w:rPr>
      </w:pPr>
      <w:ins w:id="586" w:author="Vilson Lu" w:date="2014-08-22T06:40:00Z">
        <w:r w:rsidRPr="00AC2ADB">
          <w:rPr>
            <w:rStyle w:val="Hyperlink"/>
            <w:noProof/>
            <w:rPrChange w:id="587"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"_Toc396453026"</w:instrText>
        </w:r>
        <w:r w:rsidRPr="00AC2ADB">
          <w:rPr>
            <w:rStyle w:val="Hyperlink"/>
            <w:noProof/>
          </w:rPr>
          <w:instrText xml:space="preserve"> </w:instrText>
        </w:r>
        <w:r w:rsidRPr="00AC2ADB">
          <w:rPr>
            <w:rStyle w:val="Hyperlink"/>
            <w:noProof/>
            <w:rPrChange w:id="588"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3.5</w:t>
        </w:r>
        <w:r w:rsidRPr="00AC2ADB">
          <w:rPr>
            <w:rFonts w:eastAsiaTheme="minorEastAsia"/>
            <w:noProof/>
            <w:sz w:val="22"/>
            <w:szCs w:val="22"/>
            <w:lang w:val="en-PH" w:eastAsia="en-PH"/>
            <w:rPrChange w:id="589"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Twitter</w:t>
        </w:r>
        <w:r w:rsidRPr="00AC2ADB">
          <w:rPr>
            <w:noProof/>
            <w:webHidden/>
          </w:rPr>
          <w:tab/>
        </w:r>
        <w:r w:rsidRPr="00AC2ADB">
          <w:rPr>
            <w:noProof/>
            <w:webHidden/>
            <w:rPrChange w:id="590" w:author="Vilson Lu" w:date="2014-08-22T06:41:00Z">
              <w:rPr>
                <w:noProof/>
                <w:webHidden/>
              </w:rPr>
            </w:rPrChange>
          </w:rPr>
          <w:fldChar w:fldCharType="begin"/>
        </w:r>
        <w:r w:rsidRPr="00AC2ADB">
          <w:rPr>
            <w:noProof/>
            <w:webHidden/>
          </w:rPr>
          <w:instrText xml:space="preserve"> PAGEREF _Toc396453026 \h </w:instrText>
        </w:r>
      </w:ins>
      <w:r w:rsidRPr="00AC2ADB">
        <w:rPr>
          <w:noProof/>
          <w:webHidden/>
          <w:rPrChange w:id="591" w:author="Vilson Lu" w:date="2014-08-22T06:41:00Z">
            <w:rPr>
              <w:noProof/>
              <w:webHidden/>
            </w:rPr>
          </w:rPrChange>
        </w:rPr>
      </w:r>
      <w:r w:rsidRPr="00AC2ADB">
        <w:rPr>
          <w:noProof/>
          <w:webHidden/>
          <w:rPrChange w:id="592" w:author="Vilson Lu" w:date="2014-08-22T06:41:00Z">
            <w:rPr>
              <w:noProof/>
              <w:webHidden/>
            </w:rPr>
          </w:rPrChange>
        </w:rPr>
        <w:fldChar w:fldCharType="separate"/>
      </w:r>
      <w:ins w:id="593" w:author="Vilson Lu" w:date="2014-08-22T06:40:00Z">
        <w:r w:rsidRPr="00AC2ADB">
          <w:rPr>
            <w:noProof/>
            <w:webHidden/>
          </w:rPr>
          <w:t>3-15</w:t>
        </w:r>
        <w:r w:rsidRPr="00AC2ADB">
          <w:rPr>
            <w:noProof/>
            <w:webHidden/>
            <w:rPrChange w:id="594" w:author="Vilson Lu" w:date="2014-08-22T06:41:00Z">
              <w:rPr>
                <w:noProof/>
                <w:webHidden/>
              </w:rPr>
            </w:rPrChange>
          </w:rPr>
          <w:fldChar w:fldCharType="end"/>
        </w:r>
        <w:r w:rsidRPr="00AC2ADB">
          <w:rPr>
            <w:rStyle w:val="Hyperlink"/>
            <w:noProof/>
            <w:rPrChange w:id="595" w:author="Vilson Lu" w:date="2014-08-22T06:41:00Z">
              <w:rPr>
                <w:rStyle w:val="Hyperlink"/>
                <w:noProof/>
              </w:rPr>
            </w:rPrChange>
          </w:rPr>
          <w:fldChar w:fldCharType="end"/>
        </w:r>
      </w:ins>
    </w:p>
    <w:p w14:paraId="6FBAD8C5" w14:textId="77777777" w:rsidR="00AC2ADB" w:rsidRPr="00AC2ADB" w:rsidRDefault="00AC2ADB">
      <w:pPr>
        <w:pStyle w:val="TOC3"/>
        <w:tabs>
          <w:tab w:val="left" w:pos="1320"/>
          <w:tab w:val="right" w:leader="dot" w:pos="9350"/>
        </w:tabs>
        <w:rPr>
          <w:ins w:id="596" w:author="Vilson Lu" w:date="2014-08-22T06:40:00Z"/>
          <w:rFonts w:eastAsiaTheme="minorEastAsia"/>
          <w:noProof/>
          <w:sz w:val="22"/>
          <w:szCs w:val="22"/>
          <w:lang w:val="en-PH" w:eastAsia="en-PH"/>
          <w:rPrChange w:id="597" w:author="Vilson Lu" w:date="2014-08-22T06:41:00Z">
            <w:rPr>
              <w:ins w:id="598" w:author="Vilson Lu" w:date="2014-08-22T06:40:00Z"/>
              <w:rFonts w:asciiTheme="minorHAnsi" w:eastAsiaTheme="minorEastAsia" w:hAnsiTheme="minorHAnsi" w:cstheme="minorBidi"/>
              <w:noProof/>
              <w:sz w:val="22"/>
              <w:szCs w:val="22"/>
              <w:lang w:val="en-PH" w:eastAsia="en-PH"/>
            </w:rPr>
          </w:rPrChange>
        </w:rPr>
      </w:pPr>
      <w:ins w:id="599" w:author="Vilson Lu" w:date="2014-08-22T06:40:00Z">
        <w:r w:rsidRPr="00AC2ADB">
          <w:rPr>
            <w:rStyle w:val="Hyperlink"/>
            <w:noProof/>
            <w:rPrChange w:id="600"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"_Toc396453027"</w:instrText>
        </w:r>
        <w:r w:rsidRPr="00AC2ADB">
          <w:rPr>
            <w:rStyle w:val="Hyperlink"/>
            <w:noProof/>
          </w:rPr>
          <w:instrText xml:space="preserve"> </w:instrText>
        </w:r>
        <w:r w:rsidRPr="00AC2ADB">
          <w:rPr>
            <w:rStyle w:val="Hyperlink"/>
            <w:noProof/>
            <w:rPrChange w:id="601"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3.5.1</w:t>
        </w:r>
        <w:r w:rsidRPr="00AC2ADB">
          <w:rPr>
            <w:rFonts w:eastAsiaTheme="minorEastAsia"/>
            <w:noProof/>
            <w:sz w:val="22"/>
            <w:szCs w:val="22"/>
            <w:lang w:val="en-PH" w:eastAsia="en-PH"/>
            <w:rPrChange w:id="602"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Use of Twitter</w:t>
        </w:r>
        <w:r w:rsidRPr="00AC2ADB">
          <w:rPr>
            <w:noProof/>
            <w:webHidden/>
          </w:rPr>
          <w:tab/>
        </w:r>
        <w:r w:rsidRPr="00AC2ADB">
          <w:rPr>
            <w:noProof/>
            <w:webHidden/>
            <w:rPrChange w:id="603" w:author="Vilson Lu" w:date="2014-08-22T06:41:00Z">
              <w:rPr>
                <w:noProof/>
                <w:webHidden/>
              </w:rPr>
            </w:rPrChange>
          </w:rPr>
          <w:fldChar w:fldCharType="begin"/>
        </w:r>
        <w:r w:rsidRPr="00AC2ADB">
          <w:rPr>
            <w:noProof/>
            <w:webHidden/>
          </w:rPr>
          <w:instrText xml:space="preserve"> PAGEREF _Toc396453027 \h </w:instrText>
        </w:r>
      </w:ins>
      <w:r w:rsidRPr="00AC2ADB">
        <w:rPr>
          <w:noProof/>
          <w:webHidden/>
          <w:rPrChange w:id="604" w:author="Vilson Lu" w:date="2014-08-22T06:41:00Z">
            <w:rPr>
              <w:noProof/>
              <w:webHidden/>
            </w:rPr>
          </w:rPrChange>
        </w:rPr>
      </w:r>
      <w:r w:rsidRPr="00AC2ADB">
        <w:rPr>
          <w:noProof/>
          <w:webHidden/>
          <w:rPrChange w:id="605" w:author="Vilson Lu" w:date="2014-08-22T06:41:00Z">
            <w:rPr>
              <w:noProof/>
              <w:webHidden/>
            </w:rPr>
          </w:rPrChange>
        </w:rPr>
        <w:fldChar w:fldCharType="separate"/>
      </w:r>
      <w:ins w:id="606" w:author="Vilson Lu" w:date="2014-08-22T06:40:00Z">
        <w:r w:rsidRPr="00AC2ADB">
          <w:rPr>
            <w:noProof/>
            <w:webHidden/>
          </w:rPr>
          <w:t>3-15</w:t>
        </w:r>
        <w:r w:rsidRPr="00AC2ADB">
          <w:rPr>
            <w:noProof/>
            <w:webHidden/>
            <w:rPrChange w:id="607" w:author="Vilson Lu" w:date="2014-08-22T06:41:00Z">
              <w:rPr>
                <w:noProof/>
                <w:webHidden/>
              </w:rPr>
            </w:rPrChange>
          </w:rPr>
          <w:fldChar w:fldCharType="end"/>
        </w:r>
        <w:r w:rsidRPr="00AC2ADB">
          <w:rPr>
            <w:rStyle w:val="Hyperlink"/>
            <w:noProof/>
            <w:rPrChange w:id="608" w:author="Vilson Lu" w:date="2014-08-22T06:41:00Z">
              <w:rPr>
                <w:rStyle w:val="Hyperlink"/>
                <w:noProof/>
              </w:rPr>
            </w:rPrChange>
          </w:rPr>
          <w:fldChar w:fldCharType="end"/>
        </w:r>
      </w:ins>
    </w:p>
    <w:p w14:paraId="6E1AFD77" w14:textId="77777777" w:rsidR="00AC2ADB" w:rsidRPr="00AC2ADB" w:rsidRDefault="00AC2ADB">
      <w:pPr>
        <w:pStyle w:val="TOC3"/>
        <w:tabs>
          <w:tab w:val="left" w:pos="1320"/>
          <w:tab w:val="right" w:leader="dot" w:pos="9350"/>
        </w:tabs>
        <w:rPr>
          <w:ins w:id="609" w:author="Vilson Lu" w:date="2014-08-22T06:40:00Z"/>
          <w:rFonts w:eastAsiaTheme="minorEastAsia"/>
          <w:noProof/>
          <w:sz w:val="22"/>
          <w:szCs w:val="22"/>
          <w:lang w:val="en-PH" w:eastAsia="en-PH"/>
          <w:rPrChange w:id="610" w:author="Vilson Lu" w:date="2014-08-22T06:41:00Z">
            <w:rPr>
              <w:ins w:id="611" w:author="Vilson Lu" w:date="2014-08-22T06:40:00Z"/>
              <w:rFonts w:asciiTheme="minorHAnsi" w:eastAsiaTheme="minorEastAsia" w:hAnsiTheme="minorHAnsi" w:cstheme="minorBidi"/>
              <w:noProof/>
              <w:sz w:val="22"/>
              <w:szCs w:val="22"/>
              <w:lang w:val="en-PH" w:eastAsia="en-PH"/>
            </w:rPr>
          </w:rPrChange>
        </w:rPr>
      </w:pPr>
      <w:ins w:id="612" w:author="Vilson Lu" w:date="2014-08-22T06:40:00Z">
        <w:r w:rsidRPr="00AC2ADB">
          <w:rPr>
            <w:rStyle w:val="Hyperlink"/>
            <w:noProof/>
            <w:rPrChange w:id="613"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"_Toc396453028"</w:instrText>
        </w:r>
        <w:r w:rsidRPr="00AC2ADB">
          <w:rPr>
            <w:rStyle w:val="Hyperlink"/>
            <w:noProof/>
          </w:rPr>
          <w:instrText xml:space="preserve"> </w:instrText>
        </w:r>
        <w:r w:rsidRPr="00AC2ADB">
          <w:rPr>
            <w:rStyle w:val="Hyperlink"/>
            <w:noProof/>
            <w:rPrChange w:id="614"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3.5.2</w:t>
        </w:r>
        <w:r w:rsidRPr="00AC2ADB">
          <w:rPr>
            <w:rFonts w:eastAsiaTheme="minorEastAsia"/>
            <w:noProof/>
            <w:sz w:val="22"/>
            <w:szCs w:val="22"/>
            <w:lang w:val="en-PH" w:eastAsia="en-PH"/>
            <w:rPrChange w:id="615"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Twitter and Disasters</w:t>
        </w:r>
        <w:r w:rsidRPr="00AC2ADB">
          <w:rPr>
            <w:noProof/>
            <w:webHidden/>
          </w:rPr>
          <w:tab/>
        </w:r>
        <w:r w:rsidRPr="00AC2ADB">
          <w:rPr>
            <w:noProof/>
            <w:webHidden/>
            <w:rPrChange w:id="616" w:author="Vilson Lu" w:date="2014-08-22T06:41:00Z">
              <w:rPr>
                <w:noProof/>
                <w:webHidden/>
              </w:rPr>
            </w:rPrChange>
          </w:rPr>
          <w:fldChar w:fldCharType="begin"/>
        </w:r>
        <w:r w:rsidRPr="00AC2ADB">
          <w:rPr>
            <w:noProof/>
            <w:webHidden/>
          </w:rPr>
          <w:instrText xml:space="preserve"> PAGEREF _Toc396453028 \h </w:instrText>
        </w:r>
      </w:ins>
      <w:r w:rsidRPr="00AC2ADB">
        <w:rPr>
          <w:noProof/>
          <w:webHidden/>
          <w:rPrChange w:id="617" w:author="Vilson Lu" w:date="2014-08-22T06:41:00Z">
            <w:rPr>
              <w:noProof/>
              <w:webHidden/>
            </w:rPr>
          </w:rPrChange>
        </w:rPr>
      </w:r>
      <w:r w:rsidRPr="00AC2ADB">
        <w:rPr>
          <w:noProof/>
          <w:webHidden/>
          <w:rPrChange w:id="618" w:author="Vilson Lu" w:date="2014-08-22T06:41:00Z">
            <w:rPr>
              <w:noProof/>
              <w:webHidden/>
            </w:rPr>
          </w:rPrChange>
        </w:rPr>
        <w:fldChar w:fldCharType="separate"/>
      </w:r>
      <w:ins w:id="619" w:author="Vilson Lu" w:date="2014-08-22T06:40:00Z">
        <w:r w:rsidRPr="00AC2ADB">
          <w:rPr>
            <w:noProof/>
            <w:webHidden/>
          </w:rPr>
          <w:t>3-15</w:t>
        </w:r>
        <w:r w:rsidRPr="00AC2ADB">
          <w:rPr>
            <w:noProof/>
            <w:webHidden/>
            <w:rPrChange w:id="620" w:author="Vilson Lu" w:date="2014-08-22T06:41:00Z">
              <w:rPr>
                <w:noProof/>
                <w:webHidden/>
              </w:rPr>
            </w:rPrChange>
          </w:rPr>
          <w:fldChar w:fldCharType="end"/>
        </w:r>
        <w:r w:rsidRPr="00AC2ADB">
          <w:rPr>
            <w:rStyle w:val="Hyperlink"/>
            <w:noProof/>
            <w:rPrChange w:id="621" w:author="Vilson Lu" w:date="2014-08-22T06:41:00Z">
              <w:rPr>
                <w:rStyle w:val="Hyperlink"/>
                <w:noProof/>
              </w:rPr>
            </w:rPrChange>
          </w:rPr>
          <w:fldChar w:fldCharType="end"/>
        </w:r>
      </w:ins>
    </w:p>
    <w:p w14:paraId="1C7AC0D5" w14:textId="77777777" w:rsidR="00AC2ADB" w:rsidRPr="00AC2ADB" w:rsidRDefault="00AC2ADB">
      <w:pPr>
        <w:pStyle w:val="TOC2"/>
        <w:tabs>
          <w:tab w:val="left" w:pos="880"/>
          <w:tab w:val="right" w:leader="dot" w:pos="9350"/>
        </w:tabs>
        <w:rPr>
          <w:ins w:id="622" w:author="Vilson Lu" w:date="2014-08-22T06:40:00Z"/>
          <w:rFonts w:eastAsiaTheme="minorEastAsia"/>
          <w:noProof/>
          <w:sz w:val="22"/>
          <w:szCs w:val="22"/>
          <w:lang w:val="en-PH" w:eastAsia="en-PH"/>
          <w:rPrChange w:id="623" w:author="Vilson Lu" w:date="2014-08-22T06:41:00Z">
            <w:rPr>
              <w:ins w:id="624" w:author="Vilson Lu" w:date="2014-08-22T06:40:00Z"/>
              <w:rFonts w:asciiTheme="minorHAnsi" w:eastAsiaTheme="minorEastAsia" w:hAnsiTheme="minorHAnsi" w:cstheme="minorBidi"/>
              <w:noProof/>
              <w:sz w:val="22"/>
              <w:szCs w:val="22"/>
              <w:lang w:val="en-PH" w:eastAsia="en-PH"/>
            </w:rPr>
          </w:rPrChange>
        </w:rPr>
      </w:pPr>
      <w:ins w:id="625" w:author="Vilson Lu" w:date="2014-08-22T06:40:00Z">
        <w:r w:rsidRPr="00AC2ADB">
          <w:rPr>
            <w:rStyle w:val="Hyperlink"/>
            <w:noProof/>
            <w:rPrChange w:id="626"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"_Toc396453029"</w:instrText>
        </w:r>
        <w:r w:rsidRPr="00AC2ADB">
          <w:rPr>
            <w:rStyle w:val="Hyperlink"/>
            <w:noProof/>
          </w:rPr>
          <w:instrText xml:space="preserve"> </w:instrText>
        </w:r>
        <w:r w:rsidRPr="00AC2ADB">
          <w:rPr>
            <w:rStyle w:val="Hyperlink"/>
            <w:noProof/>
            <w:rPrChange w:id="627"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3.6</w:t>
        </w:r>
        <w:r w:rsidRPr="00AC2ADB">
          <w:rPr>
            <w:rFonts w:eastAsiaTheme="minorEastAsia"/>
            <w:noProof/>
            <w:sz w:val="22"/>
            <w:szCs w:val="22"/>
            <w:lang w:val="en-PH" w:eastAsia="en-PH"/>
            <w:rPrChange w:id="628"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Evaluation Metrics</w:t>
        </w:r>
        <w:r w:rsidRPr="00AC2ADB">
          <w:rPr>
            <w:noProof/>
            <w:webHidden/>
          </w:rPr>
          <w:tab/>
        </w:r>
        <w:r w:rsidRPr="00AC2ADB">
          <w:rPr>
            <w:noProof/>
            <w:webHidden/>
            <w:rPrChange w:id="629" w:author="Vilson Lu" w:date="2014-08-22T06:41:00Z">
              <w:rPr>
                <w:noProof/>
                <w:webHidden/>
              </w:rPr>
            </w:rPrChange>
          </w:rPr>
          <w:fldChar w:fldCharType="begin"/>
        </w:r>
        <w:r w:rsidRPr="00AC2ADB">
          <w:rPr>
            <w:noProof/>
            <w:webHidden/>
          </w:rPr>
          <w:instrText xml:space="preserve"> PAGEREF _Toc396453029 \h </w:instrText>
        </w:r>
      </w:ins>
      <w:r w:rsidRPr="00AC2ADB">
        <w:rPr>
          <w:noProof/>
          <w:webHidden/>
          <w:rPrChange w:id="630" w:author="Vilson Lu" w:date="2014-08-22T06:41:00Z">
            <w:rPr>
              <w:noProof/>
              <w:webHidden/>
            </w:rPr>
          </w:rPrChange>
        </w:rPr>
      </w:r>
      <w:r w:rsidRPr="00AC2ADB">
        <w:rPr>
          <w:noProof/>
          <w:webHidden/>
          <w:rPrChange w:id="631" w:author="Vilson Lu" w:date="2014-08-22T06:41:00Z">
            <w:rPr>
              <w:noProof/>
              <w:webHidden/>
            </w:rPr>
          </w:rPrChange>
        </w:rPr>
        <w:fldChar w:fldCharType="separate"/>
      </w:r>
      <w:ins w:id="632" w:author="Vilson Lu" w:date="2014-08-22T06:40:00Z">
        <w:r w:rsidRPr="00AC2ADB">
          <w:rPr>
            <w:noProof/>
            <w:webHidden/>
          </w:rPr>
          <w:t>3-17</w:t>
        </w:r>
        <w:r w:rsidRPr="00AC2ADB">
          <w:rPr>
            <w:noProof/>
            <w:webHidden/>
            <w:rPrChange w:id="633" w:author="Vilson Lu" w:date="2014-08-22T06:41:00Z">
              <w:rPr>
                <w:noProof/>
                <w:webHidden/>
              </w:rPr>
            </w:rPrChange>
          </w:rPr>
          <w:fldChar w:fldCharType="end"/>
        </w:r>
        <w:r w:rsidRPr="00AC2ADB">
          <w:rPr>
            <w:rStyle w:val="Hyperlink"/>
            <w:noProof/>
            <w:rPrChange w:id="634" w:author="Vilson Lu" w:date="2014-08-22T06:41:00Z">
              <w:rPr>
                <w:rStyle w:val="Hyperlink"/>
                <w:noProof/>
              </w:rPr>
            </w:rPrChange>
          </w:rPr>
          <w:fldChar w:fldCharType="end"/>
        </w:r>
      </w:ins>
    </w:p>
    <w:p w14:paraId="2C4475EF" w14:textId="77777777" w:rsidR="00AC2ADB" w:rsidRPr="00AC2ADB" w:rsidRDefault="00AC2ADB">
      <w:pPr>
        <w:pStyle w:val="TOC3"/>
        <w:tabs>
          <w:tab w:val="left" w:pos="1320"/>
          <w:tab w:val="right" w:leader="dot" w:pos="9350"/>
        </w:tabs>
        <w:rPr>
          <w:ins w:id="635" w:author="Vilson Lu" w:date="2014-08-22T06:40:00Z"/>
          <w:rFonts w:eastAsiaTheme="minorEastAsia"/>
          <w:noProof/>
          <w:sz w:val="22"/>
          <w:szCs w:val="22"/>
          <w:lang w:val="en-PH" w:eastAsia="en-PH"/>
          <w:rPrChange w:id="636" w:author="Vilson Lu" w:date="2014-08-22T06:41:00Z">
            <w:rPr>
              <w:ins w:id="637" w:author="Vilson Lu" w:date="2014-08-22T06:40:00Z"/>
              <w:rFonts w:asciiTheme="minorHAnsi" w:eastAsiaTheme="minorEastAsia" w:hAnsiTheme="minorHAnsi" w:cstheme="minorBidi"/>
              <w:noProof/>
              <w:sz w:val="22"/>
              <w:szCs w:val="22"/>
              <w:lang w:val="en-PH" w:eastAsia="en-PH"/>
            </w:rPr>
          </w:rPrChange>
        </w:rPr>
      </w:pPr>
      <w:ins w:id="638" w:author="Vilson Lu" w:date="2014-08-22T06:40:00Z">
        <w:r w:rsidRPr="00AC2ADB">
          <w:rPr>
            <w:rStyle w:val="Hyperlink"/>
            <w:noProof/>
            <w:rPrChange w:id="639"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"_Toc396453030"</w:instrText>
        </w:r>
        <w:r w:rsidRPr="00AC2ADB">
          <w:rPr>
            <w:rStyle w:val="Hyperlink"/>
            <w:noProof/>
          </w:rPr>
          <w:instrText xml:space="preserve"> </w:instrText>
        </w:r>
        <w:r w:rsidRPr="00AC2ADB">
          <w:rPr>
            <w:rStyle w:val="Hyperlink"/>
            <w:noProof/>
            <w:rPrChange w:id="640"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3.6.1</w:t>
        </w:r>
        <w:r w:rsidRPr="00AC2ADB">
          <w:rPr>
            <w:rFonts w:eastAsiaTheme="minorEastAsia"/>
            <w:noProof/>
            <w:sz w:val="22"/>
            <w:szCs w:val="22"/>
            <w:lang w:val="en-PH" w:eastAsia="en-PH"/>
            <w:rPrChange w:id="641"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F-measure</w:t>
        </w:r>
        <w:r w:rsidRPr="00AC2ADB">
          <w:rPr>
            <w:noProof/>
            <w:webHidden/>
          </w:rPr>
          <w:tab/>
        </w:r>
        <w:r w:rsidRPr="00AC2ADB">
          <w:rPr>
            <w:noProof/>
            <w:webHidden/>
            <w:rPrChange w:id="642" w:author="Vilson Lu" w:date="2014-08-22T06:41:00Z">
              <w:rPr>
                <w:noProof/>
                <w:webHidden/>
              </w:rPr>
            </w:rPrChange>
          </w:rPr>
          <w:fldChar w:fldCharType="begin"/>
        </w:r>
        <w:r w:rsidRPr="00AC2ADB">
          <w:rPr>
            <w:noProof/>
            <w:webHidden/>
          </w:rPr>
          <w:instrText xml:space="preserve"> PAGEREF _Toc396453030 \h </w:instrText>
        </w:r>
      </w:ins>
      <w:r w:rsidRPr="00AC2ADB">
        <w:rPr>
          <w:noProof/>
          <w:webHidden/>
          <w:rPrChange w:id="643" w:author="Vilson Lu" w:date="2014-08-22T06:41:00Z">
            <w:rPr>
              <w:noProof/>
              <w:webHidden/>
            </w:rPr>
          </w:rPrChange>
        </w:rPr>
      </w:r>
      <w:r w:rsidRPr="00AC2ADB">
        <w:rPr>
          <w:noProof/>
          <w:webHidden/>
          <w:rPrChange w:id="644" w:author="Vilson Lu" w:date="2014-08-22T06:41:00Z">
            <w:rPr>
              <w:noProof/>
              <w:webHidden/>
            </w:rPr>
          </w:rPrChange>
        </w:rPr>
        <w:fldChar w:fldCharType="separate"/>
      </w:r>
      <w:ins w:id="645" w:author="Vilson Lu" w:date="2014-08-22T06:40:00Z">
        <w:r w:rsidRPr="00AC2ADB">
          <w:rPr>
            <w:noProof/>
            <w:webHidden/>
          </w:rPr>
          <w:t>3-17</w:t>
        </w:r>
        <w:r w:rsidRPr="00AC2ADB">
          <w:rPr>
            <w:noProof/>
            <w:webHidden/>
            <w:rPrChange w:id="646" w:author="Vilson Lu" w:date="2014-08-22T06:41:00Z">
              <w:rPr>
                <w:noProof/>
                <w:webHidden/>
              </w:rPr>
            </w:rPrChange>
          </w:rPr>
          <w:fldChar w:fldCharType="end"/>
        </w:r>
        <w:r w:rsidRPr="00AC2ADB">
          <w:rPr>
            <w:rStyle w:val="Hyperlink"/>
            <w:noProof/>
            <w:rPrChange w:id="647" w:author="Vilson Lu" w:date="2014-08-22T06:41:00Z">
              <w:rPr>
                <w:rStyle w:val="Hyperlink"/>
                <w:noProof/>
              </w:rPr>
            </w:rPrChange>
          </w:rPr>
          <w:fldChar w:fldCharType="end"/>
        </w:r>
      </w:ins>
    </w:p>
    <w:p w14:paraId="596D2166" w14:textId="77777777" w:rsidR="00AC2ADB" w:rsidRPr="00AC2ADB" w:rsidRDefault="00AC2ADB">
      <w:pPr>
        <w:pStyle w:val="TOC3"/>
        <w:tabs>
          <w:tab w:val="left" w:pos="1320"/>
          <w:tab w:val="right" w:leader="dot" w:pos="9350"/>
        </w:tabs>
        <w:rPr>
          <w:ins w:id="648" w:author="Vilson Lu" w:date="2014-08-22T06:40:00Z"/>
          <w:rFonts w:eastAsiaTheme="minorEastAsia"/>
          <w:noProof/>
          <w:sz w:val="22"/>
          <w:szCs w:val="22"/>
          <w:lang w:val="en-PH" w:eastAsia="en-PH"/>
          <w:rPrChange w:id="649" w:author="Vilson Lu" w:date="2014-08-22T06:41:00Z">
            <w:rPr>
              <w:ins w:id="650" w:author="Vilson Lu" w:date="2014-08-22T06:40:00Z"/>
              <w:rFonts w:asciiTheme="minorHAnsi" w:eastAsiaTheme="minorEastAsia" w:hAnsiTheme="minorHAnsi" w:cstheme="minorBidi"/>
              <w:noProof/>
              <w:sz w:val="22"/>
              <w:szCs w:val="22"/>
              <w:lang w:val="en-PH" w:eastAsia="en-PH"/>
            </w:rPr>
          </w:rPrChange>
        </w:rPr>
      </w:pPr>
      <w:ins w:id="651" w:author="Vilson Lu" w:date="2014-08-22T06:40:00Z">
        <w:r w:rsidRPr="00AC2ADB">
          <w:rPr>
            <w:rStyle w:val="Hyperlink"/>
            <w:noProof/>
            <w:rPrChange w:id="652"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"_Toc396453031"</w:instrText>
        </w:r>
        <w:r w:rsidRPr="00AC2ADB">
          <w:rPr>
            <w:rStyle w:val="Hyperlink"/>
            <w:noProof/>
          </w:rPr>
          <w:instrText xml:space="preserve"> </w:instrText>
        </w:r>
        <w:r w:rsidRPr="00AC2ADB">
          <w:rPr>
            <w:rStyle w:val="Hyperlink"/>
            <w:noProof/>
            <w:rPrChange w:id="653"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3.6.2</w:t>
        </w:r>
        <w:r w:rsidRPr="00AC2ADB">
          <w:rPr>
            <w:rFonts w:eastAsiaTheme="minorEastAsia"/>
            <w:noProof/>
            <w:sz w:val="22"/>
            <w:szCs w:val="22"/>
            <w:lang w:val="en-PH" w:eastAsia="en-PH"/>
            <w:rPrChange w:id="654"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Kappa Statistics</w:t>
        </w:r>
        <w:r w:rsidRPr="00AC2ADB">
          <w:rPr>
            <w:noProof/>
            <w:webHidden/>
          </w:rPr>
          <w:tab/>
        </w:r>
        <w:r w:rsidRPr="00AC2ADB">
          <w:rPr>
            <w:noProof/>
            <w:webHidden/>
            <w:rPrChange w:id="655" w:author="Vilson Lu" w:date="2014-08-22T06:41:00Z">
              <w:rPr>
                <w:noProof/>
                <w:webHidden/>
              </w:rPr>
            </w:rPrChange>
          </w:rPr>
          <w:fldChar w:fldCharType="begin"/>
        </w:r>
        <w:r w:rsidRPr="00AC2ADB">
          <w:rPr>
            <w:noProof/>
            <w:webHidden/>
          </w:rPr>
          <w:instrText xml:space="preserve"> PAGEREF _Toc396453031 \h </w:instrText>
        </w:r>
      </w:ins>
      <w:r w:rsidRPr="00AC2ADB">
        <w:rPr>
          <w:noProof/>
          <w:webHidden/>
          <w:rPrChange w:id="656" w:author="Vilson Lu" w:date="2014-08-22T06:41:00Z">
            <w:rPr>
              <w:noProof/>
              <w:webHidden/>
            </w:rPr>
          </w:rPrChange>
        </w:rPr>
      </w:r>
      <w:r w:rsidRPr="00AC2ADB">
        <w:rPr>
          <w:noProof/>
          <w:webHidden/>
          <w:rPrChange w:id="657" w:author="Vilson Lu" w:date="2014-08-22T06:41:00Z">
            <w:rPr>
              <w:noProof/>
              <w:webHidden/>
            </w:rPr>
          </w:rPrChange>
        </w:rPr>
        <w:fldChar w:fldCharType="separate"/>
      </w:r>
      <w:ins w:id="658" w:author="Vilson Lu" w:date="2014-08-22T06:40:00Z">
        <w:r w:rsidRPr="00AC2ADB">
          <w:rPr>
            <w:noProof/>
            <w:webHidden/>
          </w:rPr>
          <w:t>3-18</w:t>
        </w:r>
        <w:r w:rsidRPr="00AC2ADB">
          <w:rPr>
            <w:noProof/>
            <w:webHidden/>
            <w:rPrChange w:id="659" w:author="Vilson Lu" w:date="2014-08-22T06:41:00Z">
              <w:rPr>
                <w:noProof/>
                <w:webHidden/>
              </w:rPr>
            </w:rPrChange>
          </w:rPr>
          <w:fldChar w:fldCharType="end"/>
        </w:r>
        <w:r w:rsidRPr="00AC2ADB">
          <w:rPr>
            <w:rStyle w:val="Hyperlink"/>
            <w:noProof/>
            <w:rPrChange w:id="660" w:author="Vilson Lu" w:date="2014-08-22T06:41:00Z">
              <w:rPr>
                <w:rStyle w:val="Hyperlink"/>
                <w:noProof/>
              </w:rPr>
            </w:rPrChange>
          </w:rPr>
          <w:fldChar w:fldCharType="end"/>
        </w:r>
      </w:ins>
    </w:p>
    <w:p w14:paraId="4AA71C26" w14:textId="77777777" w:rsidR="00AC2ADB" w:rsidRPr="00AC2ADB" w:rsidRDefault="00AC2ADB">
      <w:pPr>
        <w:pStyle w:val="TOC2"/>
        <w:tabs>
          <w:tab w:val="left" w:pos="880"/>
          <w:tab w:val="right" w:leader="dot" w:pos="9350"/>
        </w:tabs>
        <w:rPr>
          <w:ins w:id="661" w:author="Vilson Lu" w:date="2014-08-22T06:40:00Z"/>
          <w:rFonts w:eastAsiaTheme="minorEastAsia"/>
          <w:noProof/>
          <w:sz w:val="22"/>
          <w:szCs w:val="22"/>
          <w:lang w:val="en-PH" w:eastAsia="en-PH"/>
          <w:rPrChange w:id="662" w:author="Vilson Lu" w:date="2014-08-22T06:41:00Z">
            <w:rPr>
              <w:ins w:id="663" w:author="Vilson Lu" w:date="2014-08-22T06:40:00Z"/>
              <w:rFonts w:asciiTheme="minorHAnsi" w:eastAsiaTheme="minorEastAsia" w:hAnsiTheme="minorHAnsi" w:cstheme="minorBidi"/>
              <w:noProof/>
              <w:sz w:val="22"/>
              <w:szCs w:val="22"/>
              <w:lang w:val="en-PH" w:eastAsia="en-PH"/>
            </w:rPr>
          </w:rPrChange>
        </w:rPr>
      </w:pPr>
      <w:ins w:id="664" w:author="Vilson Lu" w:date="2014-08-22T06:40:00Z">
        <w:r w:rsidRPr="00AC2ADB">
          <w:rPr>
            <w:rStyle w:val="Hyperlink"/>
            <w:noProof/>
            <w:rPrChange w:id="665"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"_Toc396453055"</w:instrText>
        </w:r>
        <w:r w:rsidRPr="00AC2ADB">
          <w:rPr>
            <w:rStyle w:val="Hyperlink"/>
            <w:noProof/>
          </w:rPr>
          <w:instrText xml:space="preserve"> </w:instrText>
        </w:r>
        <w:r w:rsidRPr="00AC2ADB">
          <w:rPr>
            <w:rStyle w:val="Hyperlink"/>
            <w:noProof/>
            <w:rPrChange w:id="666"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3.7</w:t>
        </w:r>
        <w:r w:rsidRPr="00AC2ADB">
          <w:rPr>
            <w:rFonts w:eastAsiaTheme="minorEastAsia"/>
            <w:noProof/>
            <w:sz w:val="22"/>
            <w:szCs w:val="22"/>
            <w:lang w:val="en-PH" w:eastAsia="en-PH"/>
            <w:rPrChange w:id="667"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Tools</w:t>
        </w:r>
        <w:r w:rsidRPr="00AC2ADB">
          <w:rPr>
            <w:noProof/>
            <w:webHidden/>
          </w:rPr>
          <w:tab/>
        </w:r>
        <w:r w:rsidRPr="00AC2ADB">
          <w:rPr>
            <w:noProof/>
            <w:webHidden/>
            <w:rPrChange w:id="668" w:author="Vilson Lu" w:date="2014-08-22T06:41:00Z">
              <w:rPr>
                <w:noProof/>
                <w:webHidden/>
              </w:rPr>
            </w:rPrChange>
          </w:rPr>
          <w:fldChar w:fldCharType="begin"/>
        </w:r>
        <w:r w:rsidRPr="00AC2ADB">
          <w:rPr>
            <w:noProof/>
            <w:webHidden/>
          </w:rPr>
          <w:instrText xml:space="preserve"> PAGEREF _Toc396453055 \h </w:instrText>
        </w:r>
      </w:ins>
      <w:r w:rsidRPr="00AC2ADB">
        <w:rPr>
          <w:noProof/>
          <w:webHidden/>
          <w:rPrChange w:id="669" w:author="Vilson Lu" w:date="2014-08-22T06:41:00Z">
            <w:rPr>
              <w:noProof/>
              <w:webHidden/>
            </w:rPr>
          </w:rPrChange>
        </w:rPr>
      </w:r>
      <w:r w:rsidRPr="00AC2ADB">
        <w:rPr>
          <w:noProof/>
          <w:webHidden/>
          <w:rPrChange w:id="670" w:author="Vilson Lu" w:date="2014-08-22T06:41:00Z">
            <w:rPr>
              <w:noProof/>
              <w:webHidden/>
            </w:rPr>
          </w:rPrChange>
        </w:rPr>
        <w:fldChar w:fldCharType="separate"/>
      </w:r>
      <w:ins w:id="671" w:author="Vilson Lu" w:date="2014-08-22T06:40:00Z">
        <w:r w:rsidRPr="00AC2ADB">
          <w:rPr>
            <w:noProof/>
            <w:webHidden/>
          </w:rPr>
          <w:t>3-18</w:t>
        </w:r>
        <w:r w:rsidRPr="00AC2ADB">
          <w:rPr>
            <w:noProof/>
            <w:webHidden/>
            <w:rPrChange w:id="672" w:author="Vilson Lu" w:date="2014-08-22T06:41:00Z">
              <w:rPr>
                <w:noProof/>
                <w:webHidden/>
              </w:rPr>
            </w:rPrChange>
          </w:rPr>
          <w:fldChar w:fldCharType="end"/>
        </w:r>
        <w:r w:rsidRPr="00AC2ADB">
          <w:rPr>
            <w:rStyle w:val="Hyperlink"/>
            <w:noProof/>
            <w:rPrChange w:id="673" w:author="Vilson Lu" w:date="2014-08-22T06:41:00Z">
              <w:rPr>
                <w:rStyle w:val="Hyperlink"/>
                <w:noProof/>
              </w:rPr>
            </w:rPrChange>
          </w:rPr>
          <w:fldChar w:fldCharType="end"/>
        </w:r>
      </w:ins>
    </w:p>
    <w:p w14:paraId="07EFAC55" w14:textId="77777777" w:rsidR="00AC2ADB" w:rsidRPr="00AC2ADB" w:rsidRDefault="00AC2ADB">
      <w:pPr>
        <w:pStyle w:val="TOC3"/>
        <w:tabs>
          <w:tab w:val="right" w:leader="dot" w:pos="9350"/>
        </w:tabs>
        <w:rPr>
          <w:ins w:id="674" w:author="Vilson Lu" w:date="2014-08-22T06:40:00Z"/>
          <w:rFonts w:eastAsiaTheme="minorEastAsia"/>
          <w:noProof/>
          <w:sz w:val="22"/>
          <w:szCs w:val="22"/>
          <w:lang w:val="en-PH" w:eastAsia="en-PH"/>
          <w:rPrChange w:id="675" w:author="Vilson Lu" w:date="2014-08-22T06:41:00Z">
            <w:rPr>
              <w:ins w:id="676" w:author="Vilson Lu" w:date="2014-08-22T06:40:00Z"/>
              <w:rFonts w:asciiTheme="minorHAnsi" w:eastAsiaTheme="minorEastAsia" w:hAnsiTheme="minorHAnsi" w:cstheme="minorBidi"/>
              <w:noProof/>
              <w:sz w:val="22"/>
              <w:szCs w:val="22"/>
              <w:lang w:val="en-PH" w:eastAsia="en-PH"/>
            </w:rPr>
          </w:rPrChange>
        </w:rPr>
      </w:pPr>
      <w:ins w:id="677" w:author="Vilson Lu" w:date="2014-08-22T06:40:00Z">
        <w:r w:rsidRPr="00AC2ADB">
          <w:rPr>
            <w:rStyle w:val="Hyperlink"/>
            <w:noProof/>
            <w:rPrChange w:id="678"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"_Toc396453057"</w:instrText>
        </w:r>
        <w:r w:rsidRPr="00AC2ADB">
          <w:rPr>
            <w:rStyle w:val="Hyperlink"/>
            <w:noProof/>
          </w:rPr>
          <w:instrText xml:space="preserve"> </w:instrText>
        </w:r>
        <w:r w:rsidRPr="00AC2ADB">
          <w:rPr>
            <w:rStyle w:val="Hyperlink"/>
            <w:noProof/>
            <w:rPrChange w:id="679"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3.7.1</w:t>
        </w:r>
        <w:r w:rsidRPr="00AC2ADB">
          <w:rPr>
            <w:noProof/>
            <w:webHidden/>
          </w:rPr>
          <w:tab/>
        </w:r>
        <w:r w:rsidRPr="00AC2ADB">
          <w:rPr>
            <w:noProof/>
            <w:webHidden/>
            <w:rPrChange w:id="680" w:author="Vilson Lu" w:date="2014-08-22T06:41:00Z">
              <w:rPr>
                <w:noProof/>
                <w:webHidden/>
              </w:rPr>
            </w:rPrChange>
          </w:rPr>
          <w:fldChar w:fldCharType="begin"/>
        </w:r>
        <w:r w:rsidRPr="00AC2ADB">
          <w:rPr>
            <w:noProof/>
            <w:webHidden/>
          </w:rPr>
          <w:instrText xml:space="preserve"> PAGEREF _Toc396453057 \h </w:instrText>
        </w:r>
      </w:ins>
      <w:r w:rsidRPr="00AC2ADB">
        <w:rPr>
          <w:noProof/>
          <w:webHidden/>
          <w:rPrChange w:id="681" w:author="Vilson Lu" w:date="2014-08-22T06:41:00Z">
            <w:rPr>
              <w:noProof/>
              <w:webHidden/>
            </w:rPr>
          </w:rPrChange>
        </w:rPr>
      </w:r>
      <w:r w:rsidRPr="00AC2ADB">
        <w:rPr>
          <w:noProof/>
          <w:webHidden/>
          <w:rPrChange w:id="682" w:author="Vilson Lu" w:date="2014-08-22T06:41:00Z">
            <w:rPr>
              <w:noProof/>
              <w:webHidden/>
            </w:rPr>
          </w:rPrChange>
        </w:rPr>
        <w:fldChar w:fldCharType="separate"/>
      </w:r>
      <w:ins w:id="683" w:author="Vilson Lu" w:date="2014-08-22T06:40:00Z">
        <w:r w:rsidRPr="00AC2ADB">
          <w:rPr>
            <w:noProof/>
            <w:webHidden/>
          </w:rPr>
          <w:t>3-18</w:t>
        </w:r>
        <w:r w:rsidRPr="00AC2ADB">
          <w:rPr>
            <w:noProof/>
            <w:webHidden/>
            <w:rPrChange w:id="684" w:author="Vilson Lu" w:date="2014-08-22T06:41:00Z">
              <w:rPr>
                <w:noProof/>
                <w:webHidden/>
              </w:rPr>
            </w:rPrChange>
          </w:rPr>
          <w:fldChar w:fldCharType="end"/>
        </w:r>
        <w:r w:rsidRPr="00AC2ADB">
          <w:rPr>
            <w:rStyle w:val="Hyperlink"/>
            <w:noProof/>
            <w:rPrChange w:id="685" w:author="Vilson Lu" w:date="2014-08-22T06:41:00Z">
              <w:rPr>
                <w:rStyle w:val="Hyperlink"/>
                <w:noProof/>
              </w:rPr>
            </w:rPrChange>
          </w:rPr>
          <w:fldChar w:fldCharType="end"/>
        </w:r>
      </w:ins>
    </w:p>
    <w:p w14:paraId="10B2FA25" w14:textId="77777777" w:rsidR="00AC2ADB" w:rsidRPr="00AC2ADB" w:rsidRDefault="00AC2ADB">
      <w:pPr>
        <w:pStyle w:val="TOC3"/>
        <w:tabs>
          <w:tab w:val="left" w:pos="1320"/>
          <w:tab w:val="right" w:leader="dot" w:pos="9350"/>
        </w:tabs>
        <w:rPr>
          <w:ins w:id="686" w:author="Vilson Lu" w:date="2014-08-22T06:40:00Z"/>
          <w:rFonts w:eastAsiaTheme="minorEastAsia"/>
          <w:noProof/>
          <w:sz w:val="22"/>
          <w:szCs w:val="22"/>
          <w:lang w:val="en-PH" w:eastAsia="en-PH"/>
          <w:rPrChange w:id="687" w:author="Vilson Lu" w:date="2014-08-22T06:41:00Z">
            <w:rPr>
              <w:ins w:id="688" w:author="Vilson Lu" w:date="2014-08-22T06:40:00Z"/>
              <w:rFonts w:asciiTheme="minorHAnsi" w:eastAsiaTheme="minorEastAsia" w:hAnsiTheme="minorHAnsi" w:cstheme="minorBidi"/>
              <w:noProof/>
              <w:sz w:val="22"/>
              <w:szCs w:val="22"/>
              <w:lang w:val="en-PH" w:eastAsia="en-PH"/>
            </w:rPr>
          </w:rPrChange>
        </w:rPr>
      </w:pPr>
      <w:ins w:id="689" w:author="Vilson Lu" w:date="2014-08-22T06:40:00Z">
        <w:r w:rsidRPr="00AC2ADB">
          <w:rPr>
            <w:rStyle w:val="Hyperlink"/>
            <w:noProof/>
            <w:rPrChange w:id="690"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"_Toc396453058"</w:instrText>
        </w:r>
        <w:r w:rsidRPr="00AC2ADB">
          <w:rPr>
            <w:rStyle w:val="Hyperlink"/>
            <w:noProof/>
          </w:rPr>
          <w:instrText xml:space="preserve"> </w:instrText>
        </w:r>
        <w:r w:rsidRPr="00AC2ADB">
          <w:rPr>
            <w:rStyle w:val="Hyperlink"/>
            <w:noProof/>
            <w:rPrChange w:id="691"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3.7.2</w:t>
        </w:r>
        <w:r w:rsidRPr="00AC2ADB">
          <w:rPr>
            <w:rFonts w:eastAsiaTheme="minorEastAsia"/>
            <w:noProof/>
            <w:sz w:val="22"/>
            <w:szCs w:val="22"/>
            <w:lang w:val="en-PH" w:eastAsia="en-PH"/>
            <w:rPrChange w:id="692"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ANNIE (Cunningham et al., 2002)</w:t>
        </w:r>
        <w:r w:rsidRPr="00AC2ADB">
          <w:rPr>
            <w:noProof/>
            <w:webHidden/>
          </w:rPr>
          <w:tab/>
        </w:r>
        <w:r w:rsidRPr="00AC2ADB">
          <w:rPr>
            <w:noProof/>
            <w:webHidden/>
            <w:rPrChange w:id="693" w:author="Vilson Lu" w:date="2014-08-22T06:41:00Z">
              <w:rPr>
                <w:noProof/>
                <w:webHidden/>
              </w:rPr>
            </w:rPrChange>
          </w:rPr>
          <w:fldChar w:fldCharType="begin"/>
        </w:r>
        <w:r w:rsidRPr="00AC2ADB">
          <w:rPr>
            <w:noProof/>
            <w:webHidden/>
          </w:rPr>
          <w:instrText xml:space="preserve"> PAGEREF _Toc396453058 \h </w:instrText>
        </w:r>
      </w:ins>
      <w:r w:rsidRPr="00AC2ADB">
        <w:rPr>
          <w:noProof/>
          <w:webHidden/>
          <w:rPrChange w:id="694" w:author="Vilson Lu" w:date="2014-08-22T06:41:00Z">
            <w:rPr>
              <w:noProof/>
              <w:webHidden/>
            </w:rPr>
          </w:rPrChange>
        </w:rPr>
      </w:r>
      <w:r w:rsidRPr="00AC2ADB">
        <w:rPr>
          <w:noProof/>
          <w:webHidden/>
          <w:rPrChange w:id="695" w:author="Vilson Lu" w:date="2014-08-22T06:41:00Z">
            <w:rPr>
              <w:noProof/>
              <w:webHidden/>
            </w:rPr>
          </w:rPrChange>
        </w:rPr>
        <w:fldChar w:fldCharType="separate"/>
      </w:r>
      <w:ins w:id="696" w:author="Vilson Lu" w:date="2014-08-22T06:40:00Z">
        <w:r w:rsidRPr="00AC2ADB">
          <w:rPr>
            <w:noProof/>
            <w:webHidden/>
          </w:rPr>
          <w:t>3-19</w:t>
        </w:r>
        <w:r w:rsidRPr="00AC2ADB">
          <w:rPr>
            <w:noProof/>
            <w:webHidden/>
            <w:rPrChange w:id="697" w:author="Vilson Lu" w:date="2014-08-22T06:41:00Z">
              <w:rPr>
                <w:noProof/>
                <w:webHidden/>
              </w:rPr>
            </w:rPrChange>
          </w:rPr>
          <w:fldChar w:fldCharType="end"/>
        </w:r>
        <w:r w:rsidRPr="00AC2ADB">
          <w:rPr>
            <w:rStyle w:val="Hyperlink"/>
            <w:noProof/>
            <w:rPrChange w:id="698" w:author="Vilson Lu" w:date="2014-08-22T06:41:00Z">
              <w:rPr>
                <w:rStyle w:val="Hyperlink"/>
                <w:noProof/>
              </w:rPr>
            </w:rPrChange>
          </w:rPr>
          <w:fldChar w:fldCharType="end"/>
        </w:r>
      </w:ins>
    </w:p>
    <w:p w14:paraId="3D3318EF" w14:textId="77777777" w:rsidR="00AC2ADB" w:rsidRPr="00AC2ADB" w:rsidRDefault="00AC2ADB">
      <w:pPr>
        <w:pStyle w:val="TOC3"/>
        <w:tabs>
          <w:tab w:val="left" w:pos="1320"/>
          <w:tab w:val="right" w:leader="dot" w:pos="9350"/>
        </w:tabs>
        <w:rPr>
          <w:ins w:id="699" w:author="Vilson Lu" w:date="2014-08-22T06:40:00Z"/>
          <w:rFonts w:eastAsiaTheme="minorEastAsia"/>
          <w:noProof/>
          <w:sz w:val="22"/>
          <w:szCs w:val="22"/>
          <w:lang w:val="en-PH" w:eastAsia="en-PH"/>
          <w:rPrChange w:id="700" w:author="Vilson Lu" w:date="2014-08-22T06:41:00Z">
            <w:rPr>
              <w:ins w:id="701" w:author="Vilson Lu" w:date="2014-08-22T06:40:00Z"/>
              <w:rFonts w:asciiTheme="minorHAnsi" w:eastAsiaTheme="minorEastAsia" w:hAnsiTheme="minorHAnsi" w:cstheme="minorBidi"/>
              <w:noProof/>
              <w:sz w:val="22"/>
              <w:szCs w:val="22"/>
              <w:lang w:val="en-PH" w:eastAsia="en-PH"/>
            </w:rPr>
          </w:rPrChange>
        </w:rPr>
      </w:pPr>
      <w:ins w:id="702" w:author="Vilson Lu" w:date="2014-08-22T06:40:00Z">
        <w:r w:rsidRPr="00AC2ADB">
          <w:rPr>
            <w:rStyle w:val="Hyperlink"/>
            <w:noProof/>
            <w:rPrChange w:id="703"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"_Toc396453060"</w:instrText>
        </w:r>
        <w:r w:rsidRPr="00AC2ADB">
          <w:rPr>
            <w:rStyle w:val="Hyperlink"/>
            <w:noProof/>
          </w:rPr>
          <w:instrText xml:space="preserve"> </w:instrText>
        </w:r>
        <w:r w:rsidRPr="00AC2ADB">
          <w:rPr>
            <w:rStyle w:val="Hyperlink"/>
            <w:noProof/>
            <w:rPrChange w:id="704"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3.7.3</w:t>
        </w:r>
        <w:r w:rsidRPr="00AC2ADB">
          <w:rPr>
            <w:rFonts w:eastAsiaTheme="minorEastAsia"/>
            <w:noProof/>
            <w:sz w:val="22"/>
            <w:szCs w:val="22"/>
            <w:lang w:val="en-PH" w:eastAsia="en-PH"/>
            <w:rPrChange w:id="705"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JENA API (McBride, 2002)</w:t>
        </w:r>
        <w:r w:rsidRPr="00AC2ADB">
          <w:rPr>
            <w:noProof/>
            <w:webHidden/>
          </w:rPr>
          <w:tab/>
        </w:r>
        <w:r w:rsidRPr="00AC2ADB">
          <w:rPr>
            <w:noProof/>
            <w:webHidden/>
            <w:rPrChange w:id="706" w:author="Vilson Lu" w:date="2014-08-22T06:41:00Z">
              <w:rPr>
                <w:noProof/>
                <w:webHidden/>
              </w:rPr>
            </w:rPrChange>
          </w:rPr>
          <w:fldChar w:fldCharType="begin"/>
        </w:r>
        <w:r w:rsidRPr="00AC2ADB">
          <w:rPr>
            <w:noProof/>
            <w:webHidden/>
          </w:rPr>
          <w:instrText xml:space="preserve"> PAGEREF _Toc396453060 \h </w:instrText>
        </w:r>
      </w:ins>
      <w:r w:rsidRPr="00AC2ADB">
        <w:rPr>
          <w:noProof/>
          <w:webHidden/>
          <w:rPrChange w:id="707" w:author="Vilson Lu" w:date="2014-08-22T06:41:00Z">
            <w:rPr>
              <w:noProof/>
              <w:webHidden/>
            </w:rPr>
          </w:rPrChange>
        </w:rPr>
      </w:r>
      <w:r w:rsidRPr="00AC2ADB">
        <w:rPr>
          <w:noProof/>
          <w:webHidden/>
          <w:rPrChange w:id="708" w:author="Vilson Lu" w:date="2014-08-22T06:41:00Z">
            <w:rPr>
              <w:noProof/>
              <w:webHidden/>
            </w:rPr>
          </w:rPrChange>
        </w:rPr>
        <w:fldChar w:fldCharType="separate"/>
      </w:r>
      <w:ins w:id="709" w:author="Vilson Lu" w:date="2014-08-22T06:40:00Z">
        <w:r w:rsidRPr="00AC2ADB">
          <w:rPr>
            <w:noProof/>
            <w:webHidden/>
          </w:rPr>
          <w:t>3-19</w:t>
        </w:r>
        <w:r w:rsidRPr="00AC2ADB">
          <w:rPr>
            <w:noProof/>
            <w:webHidden/>
            <w:rPrChange w:id="710" w:author="Vilson Lu" w:date="2014-08-22T06:41:00Z">
              <w:rPr>
                <w:noProof/>
                <w:webHidden/>
              </w:rPr>
            </w:rPrChange>
          </w:rPr>
          <w:fldChar w:fldCharType="end"/>
        </w:r>
        <w:r w:rsidRPr="00AC2ADB">
          <w:rPr>
            <w:rStyle w:val="Hyperlink"/>
            <w:noProof/>
            <w:rPrChange w:id="711" w:author="Vilson Lu" w:date="2014-08-22T06:41:00Z">
              <w:rPr>
                <w:rStyle w:val="Hyperlink"/>
                <w:noProof/>
              </w:rPr>
            </w:rPrChange>
          </w:rPr>
          <w:fldChar w:fldCharType="end"/>
        </w:r>
      </w:ins>
    </w:p>
    <w:p w14:paraId="6C506B34" w14:textId="77777777" w:rsidR="00AC2ADB" w:rsidRPr="00AC2ADB" w:rsidRDefault="00AC2ADB">
      <w:pPr>
        <w:pStyle w:val="TOC3"/>
        <w:tabs>
          <w:tab w:val="left" w:pos="1320"/>
          <w:tab w:val="right" w:leader="dot" w:pos="9350"/>
        </w:tabs>
        <w:rPr>
          <w:ins w:id="712" w:author="Vilson Lu" w:date="2014-08-22T06:40:00Z"/>
          <w:rFonts w:eastAsiaTheme="minorEastAsia"/>
          <w:noProof/>
          <w:sz w:val="22"/>
          <w:szCs w:val="22"/>
          <w:lang w:val="en-PH" w:eastAsia="en-PH"/>
          <w:rPrChange w:id="713" w:author="Vilson Lu" w:date="2014-08-22T06:41:00Z">
            <w:rPr>
              <w:ins w:id="714" w:author="Vilson Lu" w:date="2014-08-22T06:40:00Z"/>
              <w:rFonts w:asciiTheme="minorHAnsi" w:eastAsiaTheme="minorEastAsia" w:hAnsiTheme="minorHAnsi" w:cstheme="minorBidi"/>
              <w:noProof/>
              <w:sz w:val="22"/>
              <w:szCs w:val="22"/>
              <w:lang w:val="en-PH" w:eastAsia="en-PH"/>
            </w:rPr>
          </w:rPrChange>
        </w:rPr>
      </w:pPr>
      <w:ins w:id="715" w:author="Vilson Lu" w:date="2014-08-22T06:40:00Z">
        <w:r w:rsidRPr="00AC2ADB">
          <w:rPr>
            <w:rStyle w:val="Hyperlink"/>
            <w:noProof/>
            <w:rPrChange w:id="716"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"_Toc396453107"</w:instrText>
        </w:r>
        <w:r w:rsidRPr="00AC2ADB">
          <w:rPr>
            <w:rStyle w:val="Hyperlink"/>
            <w:noProof/>
          </w:rPr>
          <w:instrText xml:space="preserve"> </w:instrText>
        </w:r>
        <w:r w:rsidRPr="00AC2ADB">
          <w:rPr>
            <w:rStyle w:val="Hyperlink"/>
            <w:noProof/>
            <w:rPrChange w:id="717"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3.7.4</w:t>
        </w:r>
        <w:r w:rsidRPr="00AC2ADB">
          <w:rPr>
            <w:rFonts w:eastAsiaTheme="minorEastAsia"/>
            <w:noProof/>
            <w:sz w:val="22"/>
            <w:szCs w:val="22"/>
            <w:lang w:val="en-PH" w:eastAsia="en-PH"/>
            <w:rPrChange w:id="718"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ArkNLP (Gimpel et al., 2011)</w:t>
        </w:r>
        <w:r w:rsidRPr="00AC2ADB">
          <w:rPr>
            <w:noProof/>
            <w:webHidden/>
          </w:rPr>
          <w:tab/>
        </w:r>
        <w:r w:rsidRPr="00AC2ADB">
          <w:rPr>
            <w:noProof/>
            <w:webHidden/>
            <w:rPrChange w:id="719" w:author="Vilson Lu" w:date="2014-08-22T06:41:00Z">
              <w:rPr>
                <w:noProof/>
                <w:webHidden/>
              </w:rPr>
            </w:rPrChange>
          </w:rPr>
          <w:fldChar w:fldCharType="begin"/>
        </w:r>
        <w:r w:rsidRPr="00AC2ADB">
          <w:rPr>
            <w:noProof/>
            <w:webHidden/>
          </w:rPr>
          <w:instrText xml:space="preserve"> PAGEREF _Toc396453107 \h </w:instrText>
        </w:r>
      </w:ins>
      <w:r w:rsidRPr="00AC2ADB">
        <w:rPr>
          <w:noProof/>
          <w:webHidden/>
          <w:rPrChange w:id="720" w:author="Vilson Lu" w:date="2014-08-22T06:41:00Z">
            <w:rPr>
              <w:noProof/>
              <w:webHidden/>
            </w:rPr>
          </w:rPrChange>
        </w:rPr>
      </w:r>
      <w:r w:rsidRPr="00AC2ADB">
        <w:rPr>
          <w:noProof/>
          <w:webHidden/>
          <w:rPrChange w:id="721" w:author="Vilson Lu" w:date="2014-08-22T06:41:00Z">
            <w:rPr>
              <w:noProof/>
              <w:webHidden/>
            </w:rPr>
          </w:rPrChange>
        </w:rPr>
        <w:fldChar w:fldCharType="separate"/>
      </w:r>
      <w:ins w:id="722" w:author="Vilson Lu" w:date="2014-08-22T06:40:00Z">
        <w:r w:rsidRPr="00AC2ADB">
          <w:rPr>
            <w:noProof/>
            <w:webHidden/>
          </w:rPr>
          <w:t>3-20</w:t>
        </w:r>
        <w:r w:rsidRPr="00AC2ADB">
          <w:rPr>
            <w:noProof/>
            <w:webHidden/>
            <w:rPrChange w:id="723" w:author="Vilson Lu" w:date="2014-08-22T06:41:00Z">
              <w:rPr>
                <w:noProof/>
                <w:webHidden/>
              </w:rPr>
            </w:rPrChange>
          </w:rPr>
          <w:fldChar w:fldCharType="end"/>
        </w:r>
        <w:r w:rsidRPr="00AC2ADB">
          <w:rPr>
            <w:rStyle w:val="Hyperlink"/>
            <w:noProof/>
            <w:rPrChange w:id="724" w:author="Vilson Lu" w:date="2014-08-22T06:41:00Z">
              <w:rPr>
                <w:rStyle w:val="Hyperlink"/>
                <w:noProof/>
              </w:rPr>
            </w:rPrChange>
          </w:rPr>
          <w:fldChar w:fldCharType="end"/>
        </w:r>
      </w:ins>
    </w:p>
    <w:p w14:paraId="642D96AF" w14:textId="77777777" w:rsidR="00AC2ADB" w:rsidRPr="00AC2ADB" w:rsidRDefault="00AC2ADB">
      <w:pPr>
        <w:pStyle w:val="TOC3"/>
        <w:tabs>
          <w:tab w:val="left" w:pos="1320"/>
          <w:tab w:val="right" w:leader="dot" w:pos="9350"/>
        </w:tabs>
        <w:rPr>
          <w:ins w:id="725" w:author="Vilson Lu" w:date="2014-08-22T06:40:00Z"/>
          <w:rFonts w:eastAsiaTheme="minorEastAsia"/>
          <w:noProof/>
          <w:sz w:val="22"/>
          <w:szCs w:val="22"/>
          <w:lang w:val="en-PH" w:eastAsia="en-PH"/>
          <w:rPrChange w:id="726" w:author="Vilson Lu" w:date="2014-08-22T06:41:00Z">
            <w:rPr>
              <w:ins w:id="727" w:author="Vilson Lu" w:date="2014-08-22T06:40:00Z"/>
              <w:rFonts w:asciiTheme="minorHAnsi" w:eastAsiaTheme="minorEastAsia" w:hAnsiTheme="minorHAnsi" w:cstheme="minorBidi"/>
              <w:noProof/>
              <w:sz w:val="22"/>
              <w:szCs w:val="22"/>
              <w:lang w:val="en-PH" w:eastAsia="en-PH"/>
            </w:rPr>
          </w:rPrChange>
        </w:rPr>
      </w:pPr>
      <w:ins w:id="728" w:author="Vilson Lu" w:date="2014-08-22T06:40:00Z">
        <w:r w:rsidRPr="00AC2ADB">
          <w:rPr>
            <w:rStyle w:val="Hyperlink"/>
            <w:noProof/>
            <w:rPrChange w:id="729"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"_Toc396453108"</w:instrText>
        </w:r>
        <w:r w:rsidRPr="00AC2ADB">
          <w:rPr>
            <w:rStyle w:val="Hyperlink"/>
            <w:noProof/>
          </w:rPr>
          <w:instrText xml:space="preserve"> </w:instrText>
        </w:r>
        <w:r w:rsidRPr="00AC2ADB">
          <w:rPr>
            <w:rStyle w:val="Hyperlink"/>
            <w:noProof/>
            <w:rPrChange w:id="730"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3.7.5</w:t>
        </w:r>
        <w:r w:rsidRPr="00AC2ADB">
          <w:rPr>
            <w:rFonts w:eastAsiaTheme="minorEastAsia"/>
            <w:noProof/>
            <w:sz w:val="22"/>
            <w:szCs w:val="22"/>
            <w:lang w:val="en-PH" w:eastAsia="en-PH"/>
            <w:rPrChange w:id="731"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NormAPI (Nocon et al., 2014)</w:t>
        </w:r>
        <w:r w:rsidRPr="00AC2ADB">
          <w:rPr>
            <w:noProof/>
            <w:webHidden/>
          </w:rPr>
          <w:tab/>
        </w:r>
        <w:r w:rsidRPr="00AC2ADB">
          <w:rPr>
            <w:noProof/>
            <w:webHidden/>
            <w:rPrChange w:id="732" w:author="Vilson Lu" w:date="2014-08-22T06:41:00Z">
              <w:rPr>
                <w:noProof/>
                <w:webHidden/>
              </w:rPr>
            </w:rPrChange>
          </w:rPr>
          <w:fldChar w:fldCharType="begin"/>
        </w:r>
        <w:r w:rsidRPr="00AC2ADB">
          <w:rPr>
            <w:noProof/>
            <w:webHidden/>
          </w:rPr>
          <w:instrText xml:space="preserve"> PAGEREF _Toc396453108 \h </w:instrText>
        </w:r>
      </w:ins>
      <w:r w:rsidRPr="00AC2ADB">
        <w:rPr>
          <w:noProof/>
          <w:webHidden/>
          <w:rPrChange w:id="733" w:author="Vilson Lu" w:date="2014-08-22T06:41:00Z">
            <w:rPr>
              <w:noProof/>
              <w:webHidden/>
            </w:rPr>
          </w:rPrChange>
        </w:rPr>
      </w:r>
      <w:r w:rsidRPr="00AC2ADB">
        <w:rPr>
          <w:noProof/>
          <w:webHidden/>
          <w:rPrChange w:id="734" w:author="Vilson Lu" w:date="2014-08-22T06:41:00Z">
            <w:rPr>
              <w:noProof/>
              <w:webHidden/>
            </w:rPr>
          </w:rPrChange>
        </w:rPr>
        <w:fldChar w:fldCharType="separate"/>
      </w:r>
      <w:ins w:id="735" w:author="Vilson Lu" w:date="2014-08-22T06:40:00Z">
        <w:r w:rsidRPr="00AC2ADB">
          <w:rPr>
            <w:noProof/>
            <w:webHidden/>
          </w:rPr>
          <w:t>3-20</w:t>
        </w:r>
        <w:r w:rsidRPr="00AC2ADB">
          <w:rPr>
            <w:noProof/>
            <w:webHidden/>
            <w:rPrChange w:id="736" w:author="Vilson Lu" w:date="2014-08-22T06:41:00Z">
              <w:rPr>
                <w:noProof/>
                <w:webHidden/>
              </w:rPr>
            </w:rPrChange>
          </w:rPr>
          <w:fldChar w:fldCharType="end"/>
        </w:r>
        <w:r w:rsidRPr="00AC2ADB">
          <w:rPr>
            <w:rStyle w:val="Hyperlink"/>
            <w:noProof/>
            <w:rPrChange w:id="737" w:author="Vilson Lu" w:date="2014-08-22T06:41:00Z">
              <w:rPr>
                <w:rStyle w:val="Hyperlink"/>
                <w:noProof/>
              </w:rPr>
            </w:rPrChange>
          </w:rPr>
          <w:fldChar w:fldCharType="end"/>
        </w:r>
      </w:ins>
    </w:p>
    <w:p w14:paraId="43FAADE3" w14:textId="77777777" w:rsidR="00AC2ADB" w:rsidRPr="00AC2ADB" w:rsidRDefault="00AC2ADB">
      <w:pPr>
        <w:pStyle w:val="TOC1"/>
        <w:tabs>
          <w:tab w:val="left" w:pos="660"/>
          <w:tab w:val="right" w:leader="dot" w:pos="9350"/>
        </w:tabs>
        <w:rPr>
          <w:ins w:id="738" w:author="Vilson Lu" w:date="2014-08-22T06:40:00Z"/>
          <w:rFonts w:eastAsiaTheme="minorEastAsia"/>
          <w:noProof/>
          <w:sz w:val="22"/>
          <w:szCs w:val="22"/>
          <w:lang w:val="en-PH" w:eastAsia="en-PH"/>
          <w:rPrChange w:id="739" w:author="Vilson Lu" w:date="2014-08-22T06:41:00Z">
            <w:rPr>
              <w:ins w:id="740" w:author="Vilson Lu" w:date="2014-08-22T06:40:00Z"/>
              <w:rFonts w:asciiTheme="minorHAnsi" w:eastAsiaTheme="minorEastAsia" w:hAnsiTheme="minorHAnsi" w:cstheme="minorBidi"/>
              <w:noProof/>
              <w:sz w:val="22"/>
              <w:szCs w:val="22"/>
              <w:lang w:val="en-PH" w:eastAsia="en-PH"/>
            </w:rPr>
          </w:rPrChange>
        </w:rPr>
      </w:pPr>
      <w:ins w:id="741" w:author="Vilson Lu" w:date="2014-08-22T06:40:00Z">
        <w:r w:rsidRPr="00AC2ADB">
          <w:rPr>
            <w:rStyle w:val="Hyperlink"/>
            <w:noProof/>
            <w:rPrChange w:id="742"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"_Toc396453111"</w:instrText>
        </w:r>
        <w:r w:rsidRPr="00AC2ADB">
          <w:rPr>
            <w:rStyle w:val="Hyperlink"/>
            <w:noProof/>
          </w:rPr>
          <w:instrText xml:space="preserve"> </w:instrText>
        </w:r>
        <w:r w:rsidRPr="00AC2ADB">
          <w:rPr>
            <w:rStyle w:val="Hyperlink"/>
            <w:noProof/>
            <w:rPrChange w:id="743" w:author="Vilson Lu" w:date="2014-08-22T06:41:00Z">
              <w:rPr>
                <w:rStyle w:val="Hyperlink"/>
                <w:noProof/>
              </w:rPr>
            </w:rPrChange>
          </w:rPr>
          <w:fldChar w:fldCharType="separate"/>
        </w:r>
        <w:r w:rsidRPr="00AC2ADB">
          <w:rPr>
            <w:rStyle w:val="Hyperlink"/>
            <w:noProof/>
          </w:rPr>
          <w:t>4.0</w:t>
        </w:r>
        <w:r w:rsidRPr="00AC2ADB">
          <w:rPr>
            <w:rFonts w:eastAsiaTheme="minorEastAsia"/>
            <w:noProof/>
            <w:sz w:val="22"/>
            <w:szCs w:val="22"/>
            <w:lang w:val="en-PH" w:eastAsia="en-PH"/>
            <w:rPrChange w:id="744"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The FILIET System</w:t>
        </w:r>
        <w:r w:rsidRPr="00AC2ADB">
          <w:rPr>
            <w:noProof/>
            <w:webHidden/>
          </w:rPr>
          <w:tab/>
        </w:r>
        <w:r w:rsidRPr="00AC2ADB">
          <w:rPr>
            <w:noProof/>
            <w:webHidden/>
            <w:rPrChange w:id="745" w:author="Vilson Lu" w:date="2014-08-22T06:41:00Z">
              <w:rPr>
                <w:noProof/>
                <w:webHidden/>
              </w:rPr>
            </w:rPrChange>
          </w:rPr>
          <w:fldChar w:fldCharType="begin"/>
        </w:r>
        <w:r w:rsidRPr="00AC2ADB">
          <w:rPr>
            <w:noProof/>
            <w:webHidden/>
          </w:rPr>
          <w:instrText xml:space="preserve"> PAGEREF _Toc396453111 \h </w:instrText>
        </w:r>
      </w:ins>
      <w:r w:rsidRPr="00AC2ADB">
        <w:rPr>
          <w:noProof/>
          <w:webHidden/>
          <w:rPrChange w:id="746" w:author="Vilson Lu" w:date="2014-08-22T06:41:00Z">
            <w:rPr>
              <w:noProof/>
              <w:webHidden/>
            </w:rPr>
          </w:rPrChange>
        </w:rPr>
      </w:r>
      <w:r w:rsidRPr="00AC2ADB">
        <w:rPr>
          <w:noProof/>
          <w:webHidden/>
          <w:rPrChange w:id="747" w:author="Vilson Lu" w:date="2014-08-22T06:41:00Z">
            <w:rPr>
              <w:noProof/>
              <w:webHidden/>
            </w:rPr>
          </w:rPrChange>
        </w:rPr>
        <w:fldChar w:fldCharType="separate"/>
      </w:r>
      <w:ins w:id="748" w:author="Vilson Lu" w:date="2014-08-22T06:40:00Z">
        <w:r w:rsidRPr="00AC2ADB">
          <w:rPr>
            <w:noProof/>
            <w:webHidden/>
          </w:rPr>
          <w:t>4-1</w:t>
        </w:r>
        <w:r w:rsidRPr="00AC2ADB">
          <w:rPr>
            <w:noProof/>
            <w:webHidden/>
            <w:rPrChange w:id="749" w:author="Vilson Lu" w:date="2014-08-22T06:41:00Z">
              <w:rPr>
                <w:noProof/>
                <w:webHidden/>
              </w:rPr>
            </w:rPrChange>
          </w:rPr>
          <w:fldChar w:fldCharType="end"/>
        </w:r>
        <w:r w:rsidRPr="00AC2ADB">
          <w:rPr>
            <w:rStyle w:val="Hyperlink"/>
            <w:noProof/>
            <w:rPrChange w:id="750" w:author="Vilson Lu" w:date="2014-08-22T06:41:00Z">
              <w:rPr>
                <w:rStyle w:val="Hyperlink"/>
                <w:noProof/>
              </w:rPr>
            </w:rPrChange>
          </w:rPr>
          <w:fldChar w:fldCharType="end"/>
        </w:r>
      </w:ins>
    </w:p>
    <w:p w14:paraId="02EDB00A" w14:textId="77777777" w:rsidR="00AC2ADB" w:rsidRPr="00AC2ADB" w:rsidRDefault="00AC2ADB">
      <w:pPr>
        <w:pStyle w:val="TOC2"/>
        <w:tabs>
          <w:tab w:val="left" w:pos="880"/>
          <w:tab w:val="right" w:leader="dot" w:pos="9350"/>
        </w:tabs>
        <w:rPr>
          <w:ins w:id="751" w:author="Vilson Lu" w:date="2014-08-22T06:40:00Z"/>
          <w:rFonts w:eastAsiaTheme="minorEastAsia"/>
          <w:noProof/>
          <w:sz w:val="22"/>
          <w:szCs w:val="22"/>
          <w:lang w:val="en-PH" w:eastAsia="en-PH"/>
          <w:rPrChange w:id="752" w:author="Vilson Lu" w:date="2014-08-22T06:41:00Z">
            <w:rPr>
              <w:ins w:id="753" w:author="Vilson Lu" w:date="2014-08-22T06:40:00Z"/>
              <w:rFonts w:asciiTheme="minorHAnsi" w:eastAsiaTheme="minorEastAsia" w:hAnsiTheme="minorHAnsi" w:cstheme="minorBidi"/>
              <w:noProof/>
              <w:sz w:val="22"/>
              <w:szCs w:val="22"/>
              <w:lang w:val="en-PH" w:eastAsia="en-PH"/>
            </w:rPr>
          </w:rPrChange>
        </w:rPr>
      </w:pPr>
      <w:ins w:id="754" w:author="Vilson Lu" w:date="2014-08-22T06:40:00Z">
        <w:r w:rsidRPr="00AC2ADB">
          <w:rPr>
            <w:rStyle w:val="Hyperlink"/>
            <w:noProof/>
            <w:rPrChange w:id="755"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"_Toc396453112"</w:instrText>
        </w:r>
        <w:r w:rsidRPr="00AC2ADB">
          <w:rPr>
            <w:rStyle w:val="Hyperlink"/>
            <w:noProof/>
          </w:rPr>
          <w:instrText xml:space="preserve"> </w:instrText>
        </w:r>
        <w:r w:rsidRPr="00AC2ADB">
          <w:rPr>
            <w:rStyle w:val="Hyperlink"/>
            <w:noProof/>
            <w:rPrChange w:id="756"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4.1</w:t>
        </w:r>
        <w:r w:rsidRPr="00AC2ADB">
          <w:rPr>
            <w:rFonts w:eastAsiaTheme="minorEastAsia"/>
            <w:noProof/>
            <w:sz w:val="22"/>
            <w:szCs w:val="22"/>
            <w:lang w:val="en-PH" w:eastAsia="en-PH"/>
            <w:rPrChange w:id="757"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System Overview</w:t>
        </w:r>
        <w:r w:rsidRPr="00AC2ADB">
          <w:rPr>
            <w:noProof/>
            <w:webHidden/>
          </w:rPr>
          <w:tab/>
        </w:r>
        <w:r w:rsidRPr="00AC2ADB">
          <w:rPr>
            <w:noProof/>
            <w:webHidden/>
            <w:rPrChange w:id="758" w:author="Vilson Lu" w:date="2014-08-22T06:41:00Z">
              <w:rPr>
                <w:noProof/>
                <w:webHidden/>
              </w:rPr>
            </w:rPrChange>
          </w:rPr>
          <w:fldChar w:fldCharType="begin"/>
        </w:r>
        <w:r w:rsidRPr="00AC2ADB">
          <w:rPr>
            <w:noProof/>
            <w:webHidden/>
          </w:rPr>
          <w:instrText xml:space="preserve"> PAGEREF _Toc396453112 \h </w:instrText>
        </w:r>
      </w:ins>
      <w:r w:rsidRPr="00AC2ADB">
        <w:rPr>
          <w:noProof/>
          <w:webHidden/>
          <w:rPrChange w:id="759" w:author="Vilson Lu" w:date="2014-08-22T06:41:00Z">
            <w:rPr>
              <w:noProof/>
              <w:webHidden/>
            </w:rPr>
          </w:rPrChange>
        </w:rPr>
      </w:r>
      <w:r w:rsidRPr="00AC2ADB">
        <w:rPr>
          <w:noProof/>
          <w:webHidden/>
          <w:rPrChange w:id="760" w:author="Vilson Lu" w:date="2014-08-22T06:41:00Z">
            <w:rPr>
              <w:noProof/>
              <w:webHidden/>
            </w:rPr>
          </w:rPrChange>
        </w:rPr>
        <w:fldChar w:fldCharType="separate"/>
      </w:r>
      <w:ins w:id="761" w:author="Vilson Lu" w:date="2014-08-22T06:40:00Z">
        <w:r w:rsidRPr="00AC2ADB">
          <w:rPr>
            <w:noProof/>
            <w:webHidden/>
          </w:rPr>
          <w:t>4-1</w:t>
        </w:r>
        <w:r w:rsidRPr="00AC2ADB">
          <w:rPr>
            <w:noProof/>
            <w:webHidden/>
            <w:rPrChange w:id="762" w:author="Vilson Lu" w:date="2014-08-22T06:41:00Z">
              <w:rPr>
                <w:noProof/>
                <w:webHidden/>
              </w:rPr>
            </w:rPrChange>
          </w:rPr>
          <w:fldChar w:fldCharType="end"/>
        </w:r>
        <w:r w:rsidRPr="00AC2ADB">
          <w:rPr>
            <w:rStyle w:val="Hyperlink"/>
            <w:noProof/>
            <w:rPrChange w:id="763" w:author="Vilson Lu" w:date="2014-08-22T06:41:00Z">
              <w:rPr>
                <w:rStyle w:val="Hyperlink"/>
                <w:noProof/>
              </w:rPr>
            </w:rPrChange>
          </w:rPr>
          <w:fldChar w:fldCharType="end"/>
        </w:r>
      </w:ins>
    </w:p>
    <w:p w14:paraId="7387298D" w14:textId="77777777" w:rsidR="00AC2ADB" w:rsidRPr="00AC2ADB" w:rsidRDefault="00AC2ADB">
      <w:pPr>
        <w:pStyle w:val="TOC2"/>
        <w:tabs>
          <w:tab w:val="left" w:pos="880"/>
          <w:tab w:val="right" w:leader="dot" w:pos="9350"/>
        </w:tabs>
        <w:rPr>
          <w:ins w:id="764" w:author="Vilson Lu" w:date="2014-08-22T06:40:00Z"/>
          <w:rFonts w:eastAsiaTheme="minorEastAsia"/>
          <w:noProof/>
          <w:sz w:val="22"/>
          <w:szCs w:val="22"/>
          <w:lang w:val="en-PH" w:eastAsia="en-PH"/>
          <w:rPrChange w:id="765" w:author="Vilson Lu" w:date="2014-08-22T06:41:00Z">
            <w:rPr>
              <w:ins w:id="766" w:author="Vilson Lu" w:date="2014-08-22T06:40:00Z"/>
              <w:rFonts w:asciiTheme="minorHAnsi" w:eastAsiaTheme="minorEastAsia" w:hAnsiTheme="minorHAnsi" w:cstheme="minorBidi"/>
              <w:noProof/>
              <w:sz w:val="22"/>
              <w:szCs w:val="22"/>
              <w:lang w:val="en-PH" w:eastAsia="en-PH"/>
            </w:rPr>
          </w:rPrChange>
        </w:rPr>
      </w:pPr>
      <w:ins w:id="767" w:author="Vilson Lu" w:date="2014-08-22T06:40:00Z">
        <w:r w:rsidRPr="00AC2ADB">
          <w:rPr>
            <w:rStyle w:val="Hyperlink"/>
            <w:noProof/>
            <w:rPrChange w:id="768"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"_Toc396453113"</w:instrText>
        </w:r>
        <w:r w:rsidRPr="00AC2ADB">
          <w:rPr>
            <w:rStyle w:val="Hyperlink"/>
            <w:noProof/>
          </w:rPr>
          <w:instrText xml:space="preserve"> </w:instrText>
        </w:r>
        <w:r w:rsidRPr="00AC2ADB">
          <w:rPr>
            <w:rStyle w:val="Hyperlink"/>
            <w:noProof/>
            <w:rPrChange w:id="769"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4.2</w:t>
        </w:r>
        <w:r w:rsidRPr="00AC2ADB">
          <w:rPr>
            <w:rFonts w:eastAsiaTheme="minorEastAsia"/>
            <w:noProof/>
            <w:sz w:val="22"/>
            <w:szCs w:val="22"/>
            <w:lang w:val="en-PH" w:eastAsia="en-PH"/>
            <w:rPrChange w:id="770"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System Objectives</w:t>
        </w:r>
        <w:r w:rsidRPr="00AC2ADB">
          <w:rPr>
            <w:noProof/>
            <w:webHidden/>
          </w:rPr>
          <w:tab/>
        </w:r>
        <w:r w:rsidRPr="00AC2ADB">
          <w:rPr>
            <w:noProof/>
            <w:webHidden/>
            <w:rPrChange w:id="771" w:author="Vilson Lu" w:date="2014-08-22T06:41:00Z">
              <w:rPr>
                <w:noProof/>
                <w:webHidden/>
              </w:rPr>
            </w:rPrChange>
          </w:rPr>
          <w:fldChar w:fldCharType="begin"/>
        </w:r>
        <w:r w:rsidRPr="00AC2ADB">
          <w:rPr>
            <w:noProof/>
            <w:webHidden/>
          </w:rPr>
          <w:instrText xml:space="preserve"> PAGEREF _Toc396453113 \h </w:instrText>
        </w:r>
      </w:ins>
      <w:r w:rsidRPr="00AC2ADB">
        <w:rPr>
          <w:noProof/>
          <w:webHidden/>
          <w:rPrChange w:id="772" w:author="Vilson Lu" w:date="2014-08-22T06:41:00Z">
            <w:rPr>
              <w:noProof/>
              <w:webHidden/>
            </w:rPr>
          </w:rPrChange>
        </w:rPr>
      </w:r>
      <w:r w:rsidRPr="00AC2ADB">
        <w:rPr>
          <w:noProof/>
          <w:webHidden/>
          <w:rPrChange w:id="773" w:author="Vilson Lu" w:date="2014-08-22T06:41:00Z">
            <w:rPr>
              <w:noProof/>
              <w:webHidden/>
            </w:rPr>
          </w:rPrChange>
        </w:rPr>
        <w:fldChar w:fldCharType="separate"/>
      </w:r>
      <w:ins w:id="774" w:author="Vilson Lu" w:date="2014-08-22T06:40:00Z">
        <w:r w:rsidRPr="00AC2ADB">
          <w:rPr>
            <w:noProof/>
            <w:webHidden/>
          </w:rPr>
          <w:t>4-1</w:t>
        </w:r>
        <w:r w:rsidRPr="00AC2ADB">
          <w:rPr>
            <w:noProof/>
            <w:webHidden/>
            <w:rPrChange w:id="775" w:author="Vilson Lu" w:date="2014-08-22T06:41:00Z">
              <w:rPr>
                <w:noProof/>
                <w:webHidden/>
              </w:rPr>
            </w:rPrChange>
          </w:rPr>
          <w:fldChar w:fldCharType="end"/>
        </w:r>
        <w:r w:rsidRPr="00AC2ADB">
          <w:rPr>
            <w:rStyle w:val="Hyperlink"/>
            <w:noProof/>
            <w:rPrChange w:id="776" w:author="Vilson Lu" w:date="2014-08-22T06:41:00Z">
              <w:rPr>
                <w:rStyle w:val="Hyperlink"/>
                <w:noProof/>
              </w:rPr>
            </w:rPrChange>
          </w:rPr>
          <w:fldChar w:fldCharType="end"/>
        </w:r>
      </w:ins>
    </w:p>
    <w:p w14:paraId="2351EFBA" w14:textId="77777777" w:rsidR="00AC2ADB" w:rsidRPr="00AC2ADB" w:rsidRDefault="00AC2ADB">
      <w:pPr>
        <w:pStyle w:val="TOC3"/>
        <w:tabs>
          <w:tab w:val="left" w:pos="1320"/>
          <w:tab w:val="right" w:leader="dot" w:pos="9350"/>
        </w:tabs>
        <w:rPr>
          <w:ins w:id="777" w:author="Vilson Lu" w:date="2014-08-22T06:40:00Z"/>
          <w:rFonts w:eastAsiaTheme="minorEastAsia"/>
          <w:noProof/>
          <w:sz w:val="22"/>
          <w:szCs w:val="22"/>
          <w:lang w:val="en-PH" w:eastAsia="en-PH"/>
          <w:rPrChange w:id="778" w:author="Vilson Lu" w:date="2014-08-22T06:41:00Z">
            <w:rPr>
              <w:ins w:id="779" w:author="Vilson Lu" w:date="2014-08-22T06:40:00Z"/>
              <w:rFonts w:asciiTheme="minorHAnsi" w:eastAsiaTheme="minorEastAsia" w:hAnsiTheme="minorHAnsi" w:cstheme="minorBidi"/>
              <w:noProof/>
              <w:sz w:val="22"/>
              <w:szCs w:val="22"/>
              <w:lang w:val="en-PH" w:eastAsia="en-PH"/>
            </w:rPr>
          </w:rPrChange>
        </w:rPr>
      </w:pPr>
      <w:ins w:id="780" w:author="Vilson Lu" w:date="2014-08-22T06:40:00Z">
        <w:r w:rsidRPr="00AC2ADB">
          <w:rPr>
            <w:rStyle w:val="Hyperlink"/>
            <w:noProof/>
            <w:rPrChange w:id="781"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"_Toc396453114"</w:instrText>
        </w:r>
        <w:r w:rsidRPr="00AC2ADB">
          <w:rPr>
            <w:rStyle w:val="Hyperlink"/>
            <w:noProof/>
          </w:rPr>
          <w:instrText xml:space="preserve"> </w:instrText>
        </w:r>
        <w:r w:rsidRPr="00AC2ADB">
          <w:rPr>
            <w:rStyle w:val="Hyperlink"/>
            <w:noProof/>
            <w:rPrChange w:id="782"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4.2.1</w:t>
        </w:r>
        <w:r w:rsidRPr="00AC2ADB">
          <w:rPr>
            <w:rFonts w:eastAsiaTheme="minorEastAsia"/>
            <w:noProof/>
            <w:sz w:val="22"/>
            <w:szCs w:val="22"/>
            <w:lang w:val="en-PH" w:eastAsia="en-PH"/>
            <w:rPrChange w:id="783"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General Objective</w:t>
        </w:r>
        <w:r w:rsidRPr="00AC2ADB">
          <w:rPr>
            <w:noProof/>
            <w:webHidden/>
          </w:rPr>
          <w:tab/>
        </w:r>
        <w:r w:rsidRPr="00AC2ADB">
          <w:rPr>
            <w:noProof/>
            <w:webHidden/>
            <w:rPrChange w:id="784" w:author="Vilson Lu" w:date="2014-08-22T06:41:00Z">
              <w:rPr>
                <w:noProof/>
                <w:webHidden/>
              </w:rPr>
            </w:rPrChange>
          </w:rPr>
          <w:fldChar w:fldCharType="begin"/>
        </w:r>
        <w:r w:rsidRPr="00AC2ADB">
          <w:rPr>
            <w:noProof/>
            <w:webHidden/>
          </w:rPr>
          <w:instrText xml:space="preserve"> PAGEREF _Toc396453114 \h </w:instrText>
        </w:r>
      </w:ins>
      <w:r w:rsidRPr="00AC2ADB">
        <w:rPr>
          <w:noProof/>
          <w:webHidden/>
          <w:rPrChange w:id="785" w:author="Vilson Lu" w:date="2014-08-22T06:41:00Z">
            <w:rPr>
              <w:noProof/>
              <w:webHidden/>
            </w:rPr>
          </w:rPrChange>
        </w:rPr>
      </w:r>
      <w:r w:rsidRPr="00AC2ADB">
        <w:rPr>
          <w:noProof/>
          <w:webHidden/>
          <w:rPrChange w:id="786" w:author="Vilson Lu" w:date="2014-08-22T06:41:00Z">
            <w:rPr>
              <w:noProof/>
              <w:webHidden/>
            </w:rPr>
          </w:rPrChange>
        </w:rPr>
        <w:fldChar w:fldCharType="separate"/>
      </w:r>
      <w:ins w:id="787" w:author="Vilson Lu" w:date="2014-08-22T06:40:00Z">
        <w:r w:rsidRPr="00AC2ADB">
          <w:rPr>
            <w:noProof/>
            <w:webHidden/>
          </w:rPr>
          <w:t>4-1</w:t>
        </w:r>
        <w:r w:rsidRPr="00AC2ADB">
          <w:rPr>
            <w:noProof/>
            <w:webHidden/>
            <w:rPrChange w:id="788" w:author="Vilson Lu" w:date="2014-08-22T06:41:00Z">
              <w:rPr>
                <w:noProof/>
                <w:webHidden/>
              </w:rPr>
            </w:rPrChange>
          </w:rPr>
          <w:fldChar w:fldCharType="end"/>
        </w:r>
        <w:r w:rsidRPr="00AC2ADB">
          <w:rPr>
            <w:rStyle w:val="Hyperlink"/>
            <w:noProof/>
            <w:rPrChange w:id="789" w:author="Vilson Lu" w:date="2014-08-22T06:41:00Z">
              <w:rPr>
                <w:rStyle w:val="Hyperlink"/>
                <w:noProof/>
              </w:rPr>
            </w:rPrChange>
          </w:rPr>
          <w:fldChar w:fldCharType="end"/>
        </w:r>
      </w:ins>
    </w:p>
    <w:p w14:paraId="19667389" w14:textId="77777777" w:rsidR="00AC2ADB" w:rsidRPr="00AC2ADB" w:rsidRDefault="00AC2ADB">
      <w:pPr>
        <w:pStyle w:val="TOC3"/>
        <w:tabs>
          <w:tab w:val="left" w:pos="1320"/>
          <w:tab w:val="right" w:leader="dot" w:pos="9350"/>
        </w:tabs>
        <w:rPr>
          <w:ins w:id="790" w:author="Vilson Lu" w:date="2014-08-22T06:40:00Z"/>
          <w:rFonts w:eastAsiaTheme="minorEastAsia"/>
          <w:noProof/>
          <w:sz w:val="22"/>
          <w:szCs w:val="22"/>
          <w:lang w:val="en-PH" w:eastAsia="en-PH"/>
          <w:rPrChange w:id="791" w:author="Vilson Lu" w:date="2014-08-22T06:41:00Z">
            <w:rPr>
              <w:ins w:id="792" w:author="Vilson Lu" w:date="2014-08-22T06:40:00Z"/>
              <w:rFonts w:asciiTheme="minorHAnsi" w:eastAsiaTheme="minorEastAsia" w:hAnsiTheme="minorHAnsi" w:cstheme="minorBidi"/>
              <w:noProof/>
              <w:sz w:val="22"/>
              <w:szCs w:val="22"/>
              <w:lang w:val="en-PH" w:eastAsia="en-PH"/>
            </w:rPr>
          </w:rPrChange>
        </w:rPr>
      </w:pPr>
      <w:ins w:id="793" w:author="Vilson Lu" w:date="2014-08-22T06:40:00Z">
        <w:r w:rsidRPr="00AC2ADB">
          <w:rPr>
            <w:rStyle w:val="Hyperlink"/>
            <w:noProof/>
            <w:rPrChange w:id="794"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"_Toc396453115"</w:instrText>
        </w:r>
        <w:r w:rsidRPr="00AC2ADB">
          <w:rPr>
            <w:rStyle w:val="Hyperlink"/>
            <w:noProof/>
          </w:rPr>
          <w:instrText xml:space="preserve"> </w:instrText>
        </w:r>
        <w:r w:rsidRPr="00AC2ADB">
          <w:rPr>
            <w:rStyle w:val="Hyperlink"/>
            <w:noProof/>
            <w:rPrChange w:id="795"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4.2.2</w:t>
        </w:r>
        <w:r w:rsidRPr="00AC2ADB">
          <w:rPr>
            <w:rFonts w:eastAsiaTheme="minorEastAsia"/>
            <w:noProof/>
            <w:sz w:val="22"/>
            <w:szCs w:val="22"/>
            <w:lang w:val="en-PH" w:eastAsia="en-PH"/>
            <w:rPrChange w:id="796"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Specific Objectives</w:t>
        </w:r>
        <w:r w:rsidRPr="00AC2ADB">
          <w:rPr>
            <w:noProof/>
            <w:webHidden/>
          </w:rPr>
          <w:tab/>
        </w:r>
        <w:r w:rsidRPr="00AC2ADB">
          <w:rPr>
            <w:noProof/>
            <w:webHidden/>
            <w:rPrChange w:id="797" w:author="Vilson Lu" w:date="2014-08-22T06:41:00Z">
              <w:rPr>
                <w:noProof/>
                <w:webHidden/>
              </w:rPr>
            </w:rPrChange>
          </w:rPr>
          <w:fldChar w:fldCharType="begin"/>
        </w:r>
        <w:r w:rsidRPr="00AC2ADB">
          <w:rPr>
            <w:noProof/>
            <w:webHidden/>
          </w:rPr>
          <w:instrText xml:space="preserve"> PAGEREF _Toc396453115 \h </w:instrText>
        </w:r>
      </w:ins>
      <w:r w:rsidRPr="00AC2ADB">
        <w:rPr>
          <w:noProof/>
          <w:webHidden/>
          <w:rPrChange w:id="798" w:author="Vilson Lu" w:date="2014-08-22T06:41:00Z">
            <w:rPr>
              <w:noProof/>
              <w:webHidden/>
            </w:rPr>
          </w:rPrChange>
        </w:rPr>
      </w:r>
      <w:r w:rsidRPr="00AC2ADB">
        <w:rPr>
          <w:noProof/>
          <w:webHidden/>
          <w:rPrChange w:id="799" w:author="Vilson Lu" w:date="2014-08-22T06:41:00Z">
            <w:rPr>
              <w:noProof/>
              <w:webHidden/>
            </w:rPr>
          </w:rPrChange>
        </w:rPr>
        <w:fldChar w:fldCharType="separate"/>
      </w:r>
      <w:ins w:id="800" w:author="Vilson Lu" w:date="2014-08-22T06:40:00Z">
        <w:r w:rsidRPr="00AC2ADB">
          <w:rPr>
            <w:noProof/>
            <w:webHidden/>
          </w:rPr>
          <w:t>4-1</w:t>
        </w:r>
        <w:r w:rsidRPr="00AC2ADB">
          <w:rPr>
            <w:noProof/>
            <w:webHidden/>
            <w:rPrChange w:id="801" w:author="Vilson Lu" w:date="2014-08-22T06:41:00Z">
              <w:rPr>
                <w:noProof/>
                <w:webHidden/>
              </w:rPr>
            </w:rPrChange>
          </w:rPr>
          <w:fldChar w:fldCharType="end"/>
        </w:r>
        <w:r w:rsidRPr="00AC2ADB">
          <w:rPr>
            <w:rStyle w:val="Hyperlink"/>
            <w:noProof/>
            <w:rPrChange w:id="802" w:author="Vilson Lu" w:date="2014-08-22T06:41:00Z">
              <w:rPr>
                <w:rStyle w:val="Hyperlink"/>
                <w:noProof/>
              </w:rPr>
            </w:rPrChange>
          </w:rPr>
          <w:fldChar w:fldCharType="end"/>
        </w:r>
      </w:ins>
    </w:p>
    <w:p w14:paraId="0A6B14C2" w14:textId="77777777" w:rsidR="00AC2ADB" w:rsidRPr="00AC2ADB" w:rsidRDefault="00AC2ADB">
      <w:pPr>
        <w:pStyle w:val="TOC2"/>
        <w:tabs>
          <w:tab w:val="left" w:pos="880"/>
          <w:tab w:val="right" w:leader="dot" w:pos="9350"/>
        </w:tabs>
        <w:rPr>
          <w:ins w:id="803" w:author="Vilson Lu" w:date="2014-08-22T06:40:00Z"/>
          <w:rFonts w:eastAsiaTheme="minorEastAsia"/>
          <w:noProof/>
          <w:sz w:val="22"/>
          <w:szCs w:val="22"/>
          <w:lang w:val="en-PH" w:eastAsia="en-PH"/>
          <w:rPrChange w:id="804" w:author="Vilson Lu" w:date="2014-08-22T06:41:00Z">
            <w:rPr>
              <w:ins w:id="805" w:author="Vilson Lu" w:date="2014-08-22T06:40:00Z"/>
              <w:rFonts w:asciiTheme="minorHAnsi" w:eastAsiaTheme="minorEastAsia" w:hAnsiTheme="minorHAnsi" w:cstheme="minorBidi"/>
              <w:noProof/>
              <w:sz w:val="22"/>
              <w:szCs w:val="22"/>
              <w:lang w:val="en-PH" w:eastAsia="en-PH"/>
            </w:rPr>
          </w:rPrChange>
        </w:rPr>
      </w:pPr>
      <w:ins w:id="806" w:author="Vilson Lu" w:date="2014-08-22T06:40:00Z">
        <w:r w:rsidRPr="00AC2ADB">
          <w:rPr>
            <w:rStyle w:val="Hyperlink"/>
            <w:noProof/>
            <w:rPrChange w:id="807"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"_Toc396453116"</w:instrText>
        </w:r>
        <w:r w:rsidRPr="00AC2ADB">
          <w:rPr>
            <w:rStyle w:val="Hyperlink"/>
            <w:noProof/>
          </w:rPr>
          <w:instrText xml:space="preserve"> </w:instrText>
        </w:r>
        <w:r w:rsidRPr="00AC2ADB">
          <w:rPr>
            <w:rStyle w:val="Hyperlink"/>
            <w:noProof/>
            <w:rPrChange w:id="808"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4.3</w:t>
        </w:r>
        <w:r w:rsidRPr="00AC2ADB">
          <w:rPr>
            <w:rFonts w:eastAsiaTheme="minorEastAsia"/>
            <w:noProof/>
            <w:sz w:val="22"/>
            <w:szCs w:val="22"/>
            <w:lang w:val="en-PH" w:eastAsia="en-PH"/>
            <w:rPrChange w:id="809"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System Scope and Limitations</w:t>
        </w:r>
        <w:r w:rsidRPr="00AC2ADB">
          <w:rPr>
            <w:noProof/>
            <w:webHidden/>
          </w:rPr>
          <w:tab/>
        </w:r>
        <w:r w:rsidRPr="00AC2ADB">
          <w:rPr>
            <w:noProof/>
            <w:webHidden/>
            <w:rPrChange w:id="810" w:author="Vilson Lu" w:date="2014-08-22T06:41:00Z">
              <w:rPr>
                <w:noProof/>
                <w:webHidden/>
              </w:rPr>
            </w:rPrChange>
          </w:rPr>
          <w:fldChar w:fldCharType="begin"/>
        </w:r>
        <w:r w:rsidRPr="00AC2ADB">
          <w:rPr>
            <w:noProof/>
            <w:webHidden/>
          </w:rPr>
          <w:instrText xml:space="preserve"> PAGEREF _Toc396453116 \h </w:instrText>
        </w:r>
      </w:ins>
      <w:r w:rsidRPr="00AC2ADB">
        <w:rPr>
          <w:noProof/>
          <w:webHidden/>
          <w:rPrChange w:id="811" w:author="Vilson Lu" w:date="2014-08-22T06:41:00Z">
            <w:rPr>
              <w:noProof/>
              <w:webHidden/>
            </w:rPr>
          </w:rPrChange>
        </w:rPr>
      </w:r>
      <w:r w:rsidRPr="00AC2ADB">
        <w:rPr>
          <w:noProof/>
          <w:webHidden/>
          <w:rPrChange w:id="812" w:author="Vilson Lu" w:date="2014-08-22T06:41:00Z">
            <w:rPr>
              <w:noProof/>
              <w:webHidden/>
            </w:rPr>
          </w:rPrChange>
        </w:rPr>
        <w:fldChar w:fldCharType="separate"/>
      </w:r>
      <w:ins w:id="813" w:author="Vilson Lu" w:date="2014-08-22T06:40:00Z">
        <w:r w:rsidRPr="00AC2ADB">
          <w:rPr>
            <w:noProof/>
            <w:webHidden/>
          </w:rPr>
          <w:t>4-1</w:t>
        </w:r>
        <w:r w:rsidRPr="00AC2ADB">
          <w:rPr>
            <w:noProof/>
            <w:webHidden/>
            <w:rPrChange w:id="814" w:author="Vilson Lu" w:date="2014-08-22T06:41:00Z">
              <w:rPr>
                <w:noProof/>
                <w:webHidden/>
              </w:rPr>
            </w:rPrChange>
          </w:rPr>
          <w:fldChar w:fldCharType="end"/>
        </w:r>
        <w:r w:rsidRPr="00AC2ADB">
          <w:rPr>
            <w:rStyle w:val="Hyperlink"/>
            <w:noProof/>
            <w:rPrChange w:id="815" w:author="Vilson Lu" w:date="2014-08-22T06:41:00Z">
              <w:rPr>
                <w:rStyle w:val="Hyperlink"/>
                <w:noProof/>
              </w:rPr>
            </w:rPrChange>
          </w:rPr>
          <w:fldChar w:fldCharType="end"/>
        </w:r>
      </w:ins>
    </w:p>
    <w:p w14:paraId="4907FC9D" w14:textId="77777777" w:rsidR="00AC2ADB" w:rsidRPr="00AC2ADB" w:rsidRDefault="00AC2ADB">
      <w:pPr>
        <w:pStyle w:val="TOC2"/>
        <w:tabs>
          <w:tab w:val="left" w:pos="880"/>
          <w:tab w:val="right" w:leader="dot" w:pos="9350"/>
        </w:tabs>
        <w:rPr>
          <w:ins w:id="816" w:author="Vilson Lu" w:date="2014-08-22T06:40:00Z"/>
          <w:rFonts w:eastAsiaTheme="minorEastAsia"/>
          <w:noProof/>
          <w:sz w:val="22"/>
          <w:szCs w:val="22"/>
          <w:lang w:val="en-PH" w:eastAsia="en-PH"/>
          <w:rPrChange w:id="817" w:author="Vilson Lu" w:date="2014-08-22T06:41:00Z">
            <w:rPr>
              <w:ins w:id="818" w:author="Vilson Lu" w:date="2014-08-22T06:40:00Z"/>
              <w:rFonts w:asciiTheme="minorHAnsi" w:eastAsiaTheme="minorEastAsia" w:hAnsiTheme="minorHAnsi" w:cstheme="minorBidi"/>
              <w:noProof/>
              <w:sz w:val="22"/>
              <w:szCs w:val="22"/>
              <w:lang w:val="en-PH" w:eastAsia="en-PH"/>
            </w:rPr>
          </w:rPrChange>
        </w:rPr>
      </w:pPr>
      <w:ins w:id="819" w:author="Vilson Lu" w:date="2014-08-22T06:40:00Z">
        <w:r w:rsidRPr="00AC2ADB">
          <w:rPr>
            <w:rStyle w:val="Hyperlink"/>
            <w:noProof/>
            <w:rPrChange w:id="820"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"_Toc396453117"</w:instrText>
        </w:r>
        <w:r w:rsidRPr="00AC2ADB">
          <w:rPr>
            <w:rStyle w:val="Hyperlink"/>
            <w:noProof/>
          </w:rPr>
          <w:instrText xml:space="preserve"> </w:instrText>
        </w:r>
        <w:r w:rsidRPr="00AC2ADB">
          <w:rPr>
            <w:rStyle w:val="Hyperlink"/>
            <w:noProof/>
            <w:rPrChange w:id="821"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4.4</w:t>
        </w:r>
        <w:r w:rsidRPr="00AC2ADB">
          <w:rPr>
            <w:rFonts w:eastAsiaTheme="minorEastAsia"/>
            <w:noProof/>
            <w:sz w:val="22"/>
            <w:szCs w:val="22"/>
            <w:lang w:val="en-PH" w:eastAsia="en-PH"/>
            <w:rPrChange w:id="822"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Architectural Design</w:t>
        </w:r>
        <w:r w:rsidRPr="00AC2ADB">
          <w:rPr>
            <w:noProof/>
            <w:webHidden/>
          </w:rPr>
          <w:tab/>
        </w:r>
        <w:r w:rsidRPr="00AC2ADB">
          <w:rPr>
            <w:noProof/>
            <w:webHidden/>
            <w:rPrChange w:id="823" w:author="Vilson Lu" w:date="2014-08-22T06:41:00Z">
              <w:rPr>
                <w:noProof/>
                <w:webHidden/>
              </w:rPr>
            </w:rPrChange>
          </w:rPr>
          <w:fldChar w:fldCharType="begin"/>
        </w:r>
        <w:r w:rsidRPr="00AC2ADB">
          <w:rPr>
            <w:noProof/>
            <w:webHidden/>
          </w:rPr>
          <w:instrText xml:space="preserve"> PAGEREF _Toc396453117 \h </w:instrText>
        </w:r>
      </w:ins>
      <w:r w:rsidRPr="00AC2ADB">
        <w:rPr>
          <w:noProof/>
          <w:webHidden/>
          <w:rPrChange w:id="824" w:author="Vilson Lu" w:date="2014-08-22T06:41:00Z">
            <w:rPr>
              <w:noProof/>
              <w:webHidden/>
            </w:rPr>
          </w:rPrChange>
        </w:rPr>
      </w:r>
      <w:r w:rsidRPr="00AC2ADB">
        <w:rPr>
          <w:noProof/>
          <w:webHidden/>
          <w:rPrChange w:id="825" w:author="Vilson Lu" w:date="2014-08-22T06:41:00Z">
            <w:rPr>
              <w:noProof/>
              <w:webHidden/>
            </w:rPr>
          </w:rPrChange>
        </w:rPr>
        <w:fldChar w:fldCharType="separate"/>
      </w:r>
      <w:ins w:id="826" w:author="Vilson Lu" w:date="2014-08-22T06:40:00Z">
        <w:r w:rsidRPr="00AC2ADB">
          <w:rPr>
            <w:noProof/>
            <w:webHidden/>
          </w:rPr>
          <w:t>4-3</w:t>
        </w:r>
        <w:r w:rsidRPr="00AC2ADB">
          <w:rPr>
            <w:noProof/>
            <w:webHidden/>
            <w:rPrChange w:id="827" w:author="Vilson Lu" w:date="2014-08-22T06:41:00Z">
              <w:rPr>
                <w:noProof/>
                <w:webHidden/>
              </w:rPr>
            </w:rPrChange>
          </w:rPr>
          <w:fldChar w:fldCharType="end"/>
        </w:r>
        <w:r w:rsidRPr="00AC2ADB">
          <w:rPr>
            <w:rStyle w:val="Hyperlink"/>
            <w:noProof/>
            <w:rPrChange w:id="828" w:author="Vilson Lu" w:date="2014-08-22T06:41:00Z">
              <w:rPr>
                <w:rStyle w:val="Hyperlink"/>
                <w:noProof/>
              </w:rPr>
            </w:rPrChange>
          </w:rPr>
          <w:fldChar w:fldCharType="end"/>
        </w:r>
      </w:ins>
    </w:p>
    <w:p w14:paraId="5272FE55" w14:textId="77777777" w:rsidR="00AC2ADB" w:rsidRPr="00AC2ADB" w:rsidRDefault="00AC2ADB">
      <w:pPr>
        <w:pStyle w:val="TOC3"/>
        <w:tabs>
          <w:tab w:val="left" w:pos="1320"/>
          <w:tab w:val="right" w:leader="dot" w:pos="9350"/>
        </w:tabs>
        <w:rPr>
          <w:ins w:id="829" w:author="Vilson Lu" w:date="2014-08-22T06:40:00Z"/>
          <w:rFonts w:eastAsiaTheme="minorEastAsia"/>
          <w:noProof/>
          <w:sz w:val="22"/>
          <w:szCs w:val="22"/>
          <w:lang w:val="en-PH" w:eastAsia="en-PH"/>
          <w:rPrChange w:id="830" w:author="Vilson Lu" w:date="2014-08-22T06:41:00Z">
            <w:rPr>
              <w:ins w:id="831" w:author="Vilson Lu" w:date="2014-08-22T06:40:00Z"/>
              <w:rFonts w:asciiTheme="minorHAnsi" w:eastAsiaTheme="minorEastAsia" w:hAnsiTheme="minorHAnsi" w:cstheme="minorBidi"/>
              <w:noProof/>
              <w:sz w:val="22"/>
              <w:szCs w:val="22"/>
              <w:lang w:val="en-PH" w:eastAsia="en-PH"/>
            </w:rPr>
          </w:rPrChange>
        </w:rPr>
      </w:pPr>
      <w:ins w:id="832" w:author="Vilson Lu" w:date="2014-08-22T06:40:00Z">
        <w:r w:rsidRPr="00AC2ADB">
          <w:rPr>
            <w:rStyle w:val="Hyperlink"/>
            <w:noProof/>
            <w:rPrChange w:id="833"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"_Toc396453118"</w:instrText>
        </w:r>
        <w:r w:rsidRPr="00AC2ADB">
          <w:rPr>
            <w:rStyle w:val="Hyperlink"/>
            <w:noProof/>
          </w:rPr>
          <w:instrText xml:space="preserve"> </w:instrText>
        </w:r>
        <w:r w:rsidRPr="00AC2ADB">
          <w:rPr>
            <w:rStyle w:val="Hyperlink"/>
            <w:noProof/>
            <w:rPrChange w:id="834"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4.4.1</w:t>
        </w:r>
        <w:r w:rsidRPr="00AC2ADB">
          <w:rPr>
            <w:rFonts w:eastAsiaTheme="minorEastAsia"/>
            <w:noProof/>
            <w:sz w:val="22"/>
            <w:szCs w:val="22"/>
            <w:lang w:val="en-PH" w:eastAsia="en-PH"/>
            <w:rPrChange w:id="835"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Crawler Module</w:t>
        </w:r>
        <w:r w:rsidRPr="00AC2ADB">
          <w:rPr>
            <w:noProof/>
            <w:webHidden/>
          </w:rPr>
          <w:tab/>
        </w:r>
        <w:r w:rsidRPr="00AC2ADB">
          <w:rPr>
            <w:noProof/>
            <w:webHidden/>
            <w:rPrChange w:id="836" w:author="Vilson Lu" w:date="2014-08-22T06:41:00Z">
              <w:rPr>
                <w:noProof/>
                <w:webHidden/>
              </w:rPr>
            </w:rPrChange>
          </w:rPr>
          <w:fldChar w:fldCharType="begin"/>
        </w:r>
        <w:r w:rsidRPr="00AC2ADB">
          <w:rPr>
            <w:noProof/>
            <w:webHidden/>
          </w:rPr>
          <w:instrText xml:space="preserve"> PAGEREF _Toc396453118 \h </w:instrText>
        </w:r>
      </w:ins>
      <w:r w:rsidRPr="00AC2ADB">
        <w:rPr>
          <w:noProof/>
          <w:webHidden/>
          <w:rPrChange w:id="837" w:author="Vilson Lu" w:date="2014-08-22T06:41:00Z">
            <w:rPr>
              <w:noProof/>
              <w:webHidden/>
            </w:rPr>
          </w:rPrChange>
        </w:rPr>
      </w:r>
      <w:r w:rsidRPr="00AC2ADB">
        <w:rPr>
          <w:noProof/>
          <w:webHidden/>
          <w:rPrChange w:id="838" w:author="Vilson Lu" w:date="2014-08-22T06:41:00Z">
            <w:rPr>
              <w:noProof/>
              <w:webHidden/>
            </w:rPr>
          </w:rPrChange>
        </w:rPr>
        <w:fldChar w:fldCharType="separate"/>
      </w:r>
      <w:ins w:id="839" w:author="Vilson Lu" w:date="2014-08-22T06:40:00Z">
        <w:r w:rsidRPr="00AC2ADB">
          <w:rPr>
            <w:noProof/>
            <w:webHidden/>
          </w:rPr>
          <w:t>4-4</w:t>
        </w:r>
        <w:r w:rsidRPr="00AC2ADB">
          <w:rPr>
            <w:noProof/>
            <w:webHidden/>
            <w:rPrChange w:id="840" w:author="Vilson Lu" w:date="2014-08-22T06:41:00Z">
              <w:rPr>
                <w:noProof/>
                <w:webHidden/>
              </w:rPr>
            </w:rPrChange>
          </w:rPr>
          <w:fldChar w:fldCharType="end"/>
        </w:r>
        <w:r w:rsidRPr="00AC2ADB">
          <w:rPr>
            <w:rStyle w:val="Hyperlink"/>
            <w:noProof/>
            <w:rPrChange w:id="841" w:author="Vilson Lu" w:date="2014-08-22T06:41:00Z">
              <w:rPr>
                <w:rStyle w:val="Hyperlink"/>
                <w:noProof/>
              </w:rPr>
            </w:rPrChange>
          </w:rPr>
          <w:fldChar w:fldCharType="end"/>
        </w:r>
      </w:ins>
    </w:p>
    <w:p w14:paraId="2093E0EB" w14:textId="77777777" w:rsidR="00AC2ADB" w:rsidRPr="00AC2ADB" w:rsidRDefault="00AC2ADB">
      <w:pPr>
        <w:pStyle w:val="TOC3"/>
        <w:tabs>
          <w:tab w:val="left" w:pos="1320"/>
          <w:tab w:val="right" w:leader="dot" w:pos="9350"/>
        </w:tabs>
        <w:rPr>
          <w:ins w:id="842" w:author="Vilson Lu" w:date="2014-08-22T06:40:00Z"/>
          <w:rFonts w:eastAsiaTheme="minorEastAsia"/>
          <w:noProof/>
          <w:sz w:val="22"/>
          <w:szCs w:val="22"/>
          <w:lang w:val="en-PH" w:eastAsia="en-PH"/>
          <w:rPrChange w:id="843" w:author="Vilson Lu" w:date="2014-08-22T06:41:00Z">
            <w:rPr>
              <w:ins w:id="844" w:author="Vilson Lu" w:date="2014-08-22T06:40:00Z"/>
              <w:rFonts w:asciiTheme="minorHAnsi" w:eastAsiaTheme="minorEastAsia" w:hAnsiTheme="minorHAnsi" w:cstheme="minorBidi"/>
              <w:noProof/>
              <w:sz w:val="22"/>
              <w:szCs w:val="22"/>
              <w:lang w:val="en-PH" w:eastAsia="en-PH"/>
            </w:rPr>
          </w:rPrChange>
        </w:rPr>
      </w:pPr>
      <w:ins w:id="845" w:author="Vilson Lu" w:date="2014-08-22T06:40:00Z">
        <w:r w:rsidRPr="00AC2ADB">
          <w:rPr>
            <w:rStyle w:val="Hyperlink"/>
            <w:noProof/>
            <w:rPrChange w:id="846"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"_Toc396453125"</w:instrText>
        </w:r>
        <w:r w:rsidRPr="00AC2ADB">
          <w:rPr>
            <w:rStyle w:val="Hyperlink"/>
            <w:noProof/>
          </w:rPr>
          <w:instrText xml:space="preserve"> </w:instrText>
        </w:r>
        <w:r w:rsidRPr="00AC2ADB">
          <w:rPr>
            <w:rStyle w:val="Hyperlink"/>
            <w:noProof/>
            <w:rPrChange w:id="847"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4.4.2</w:t>
        </w:r>
        <w:r w:rsidRPr="00AC2ADB">
          <w:rPr>
            <w:rFonts w:eastAsiaTheme="minorEastAsia"/>
            <w:noProof/>
            <w:sz w:val="22"/>
            <w:szCs w:val="22"/>
            <w:lang w:val="en-PH" w:eastAsia="en-PH"/>
            <w:rPrChange w:id="848"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Preprocessing Module</w:t>
        </w:r>
        <w:r w:rsidRPr="00AC2ADB">
          <w:rPr>
            <w:noProof/>
            <w:webHidden/>
          </w:rPr>
          <w:tab/>
        </w:r>
        <w:r w:rsidRPr="00AC2ADB">
          <w:rPr>
            <w:noProof/>
            <w:webHidden/>
            <w:rPrChange w:id="849" w:author="Vilson Lu" w:date="2014-08-22T06:41:00Z">
              <w:rPr>
                <w:noProof/>
                <w:webHidden/>
              </w:rPr>
            </w:rPrChange>
          </w:rPr>
          <w:fldChar w:fldCharType="begin"/>
        </w:r>
        <w:r w:rsidRPr="00AC2ADB">
          <w:rPr>
            <w:noProof/>
            <w:webHidden/>
          </w:rPr>
          <w:instrText xml:space="preserve"> PAGEREF _Toc396453125 \h </w:instrText>
        </w:r>
      </w:ins>
      <w:r w:rsidRPr="00AC2ADB">
        <w:rPr>
          <w:noProof/>
          <w:webHidden/>
          <w:rPrChange w:id="850" w:author="Vilson Lu" w:date="2014-08-22T06:41:00Z">
            <w:rPr>
              <w:noProof/>
              <w:webHidden/>
            </w:rPr>
          </w:rPrChange>
        </w:rPr>
      </w:r>
      <w:r w:rsidRPr="00AC2ADB">
        <w:rPr>
          <w:noProof/>
          <w:webHidden/>
          <w:rPrChange w:id="851" w:author="Vilson Lu" w:date="2014-08-22T06:41:00Z">
            <w:rPr>
              <w:noProof/>
              <w:webHidden/>
            </w:rPr>
          </w:rPrChange>
        </w:rPr>
        <w:fldChar w:fldCharType="separate"/>
      </w:r>
      <w:ins w:id="852" w:author="Vilson Lu" w:date="2014-08-22T06:40:00Z">
        <w:r w:rsidRPr="00AC2ADB">
          <w:rPr>
            <w:noProof/>
            <w:webHidden/>
          </w:rPr>
          <w:t>4-4</w:t>
        </w:r>
        <w:r w:rsidRPr="00AC2ADB">
          <w:rPr>
            <w:noProof/>
            <w:webHidden/>
            <w:rPrChange w:id="853" w:author="Vilson Lu" w:date="2014-08-22T06:41:00Z">
              <w:rPr>
                <w:noProof/>
                <w:webHidden/>
              </w:rPr>
            </w:rPrChange>
          </w:rPr>
          <w:fldChar w:fldCharType="end"/>
        </w:r>
        <w:r w:rsidRPr="00AC2ADB">
          <w:rPr>
            <w:rStyle w:val="Hyperlink"/>
            <w:noProof/>
            <w:rPrChange w:id="854" w:author="Vilson Lu" w:date="2014-08-22T06:41:00Z">
              <w:rPr>
                <w:rStyle w:val="Hyperlink"/>
                <w:noProof/>
              </w:rPr>
            </w:rPrChange>
          </w:rPr>
          <w:fldChar w:fldCharType="end"/>
        </w:r>
      </w:ins>
    </w:p>
    <w:p w14:paraId="64284945" w14:textId="77777777" w:rsidR="00AC2ADB" w:rsidRPr="00AC2ADB" w:rsidRDefault="00AC2ADB">
      <w:pPr>
        <w:pStyle w:val="TOC3"/>
        <w:tabs>
          <w:tab w:val="left" w:pos="1320"/>
          <w:tab w:val="right" w:leader="dot" w:pos="9350"/>
        </w:tabs>
        <w:rPr>
          <w:ins w:id="855" w:author="Vilson Lu" w:date="2014-08-22T06:40:00Z"/>
          <w:rFonts w:eastAsiaTheme="minorEastAsia"/>
          <w:noProof/>
          <w:sz w:val="22"/>
          <w:szCs w:val="22"/>
          <w:lang w:val="en-PH" w:eastAsia="en-PH"/>
          <w:rPrChange w:id="856" w:author="Vilson Lu" w:date="2014-08-22T06:41:00Z">
            <w:rPr>
              <w:ins w:id="857" w:author="Vilson Lu" w:date="2014-08-22T06:40:00Z"/>
              <w:rFonts w:asciiTheme="minorHAnsi" w:eastAsiaTheme="minorEastAsia" w:hAnsiTheme="minorHAnsi" w:cstheme="minorBidi"/>
              <w:noProof/>
              <w:sz w:val="22"/>
              <w:szCs w:val="22"/>
              <w:lang w:val="en-PH" w:eastAsia="en-PH"/>
            </w:rPr>
          </w:rPrChange>
        </w:rPr>
      </w:pPr>
      <w:ins w:id="858" w:author="Vilson Lu" w:date="2014-08-22T06:40:00Z">
        <w:r w:rsidRPr="00AC2ADB">
          <w:rPr>
            <w:rStyle w:val="Hyperlink"/>
            <w:noProof/>
            <w:rPrChange w:id="859"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"_Toc396453129"</w:instrText>
        </w:r>
        <w:r w:rsidRPr="00AC2ADB">
          <w:rPr>
            <w:rStyle w:val="Hyperlink"/>
            <w:noProof/>
          </w:rPr>
          <w:instrText xml:space="preserve"> </w:instrText>
        </w:r>
        <w:r w:rsidRPr="00AC2ADB">
          <w:rPr>
            <w:rStyle w:val="Hyperlink"/>
            <w:noProof/>
            <w:rPrChange w:id="860"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4.4.3</w:t>
        </w:r>
        <w:r w:rsidRPr="00AC2ADB">
          <w:rPr>
            <w:rFonts w:eastAsiaTheme="minorEastAsia"/>
            <w:noProof/>
            <w:sz w:val="22"/>
            <w:szCs w:val="22"/>
            <w:lang w:val="en-PH" w:eastAsia="en-PH"/>
            <w:rPrChange w:id="861"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Rule Inducer Module</w:t>
        </w:r>
        <w:r w:rsidRPr="00AC2ADB">
          <w:rPr>
            <w:noProof/>
            <w:webHidden/>
          </w:rPr>
          <w:tab/>
        </w:r>
        <w:r w:rsidRPr="00AC2ADB">
          <w:rPr>
            <w:noProof/>
            <w:webHidden/>
            <w:rPrChange w:id="862" w:author="Vilson Lu" w:date="2014-08-22T06:41:00Z">
              <w:rPr>
                <w:noProof/>
                <w:webHidden/>
              </w:rPr>
            </w:rPrChange>
          </w:rPr>
          <w:fldChar w:fldCharType="begin"/>
        </w:r>
        <w:r w:rsidRPr="00AC2ADB">
          <w:rPr>
            <w:noProof/>
            <w:webHidden/>
          </w:rPr>
          <w:instrText xml:space="preserve"> PAGEREF _Toc396453129 \h </w:instrText>
        </w:r>
      </w:ins>
      <w:r w:rsidRPr="00AC2ADB">
        <w:rPr>
          <w:noProof/>
          <w:webHidden/>
          <w:rPrChange w:id="863" w:author="Vilson Lu" w:date="2014-08-22T06:41:00Z">
            <w:rPr>
              <w:noProof/>
              <w:webHidden/>
            </w:rPr>
          </w:rPrChange>
        </w:rPr>
      </w:r>
      <w:r w:rsidRPr="00AC2ADB">
        <w:rPr>
          <w:noProof/>
          <w:webHidden/>
          <w:rPrChange w:id="864" w:author="Vilson Lu" w:date="2014-08-22T06:41:00Z">
            <w:rPr>
              <w:noProof/>
              <w:webHidden/>
            </w:rPr>
          </w:rPrChange>
        </w:rPr>
        <w:fldChar w:fldCharType="separate"/>
      </w:r>
      <w:ins w:id="865" w:author="Vilson Lu" w:date="2014-08-22T06:40:00Z">
        <w:r w:rsidRPr="00AC2ADB">
          <w:rPr>
            <w:noProof/>
            <w:webHidden/>
          </w:rPr>
          <w:t>4-7</w:t>
        </w:r>
        <w:r w:rsidRPr="00AC2ADB">
          <w:rPr>
            <w:noProof/>
            <w:webHidden/>
            <w:rPrChange w:id="866" w:author="Vilson Lu" w:date="2014-08-22T06:41:00Z">
              <w:rPr>
                <w:noProof/>
                <w:webHidden/>
              </w:rPr>
            </w:rPrChange>
          </w:rPr>
          <w:fldChar w:fldCharType="end"/>
        </w:r>
        <w:r w:rsidRPr="00AC2ADB">
          <w:rPr>
            <w:rStyle w:val="Hyperlink"/>
            <w:noProof/>
            <w:rPrChange w:id="867" w:author="Vilson Lu" w:date="2014-08-22T06:41:00Z">
              <w:rPr>
                <w:rStyle w:val="Hyperlink"/>
                <w:noProof/>
              </w:rPr>
            </w:rPrChange>
          </w:rPr>
          <w:fldChar w:fldCharType="end"/>
        </w:r>
      </w:ins>
    </w:p>
    <w:p w14:paraId="788FDB37" w14:textId="77777777" w:rsidR="00AC2ADB" w:rsidRPr="00AC2ADB" w:rsidRDefault="00AC2ADB">
      <w:pPr>
        <w:pStyle w:val="TOC3"/>
        <w:tabs>
          <w:tab w:val="left" w:pos="1320"/>
          <w:tab w:val="right" w:leader="dot" w:pos="9350"/>
        </w:tabs>
        <w:rPr>
          <w:ins w:id="868" w:author="Vilson Lu" w:date="2014-08-22T06:40:00Z"/>
          <w:rFonts w:eastAsiaTheme="minorEastAsia"/>
          <w:noProof/>
          <w:sz w:val="22"/>
          <w:szCs w:val="22"/>
          <w:lang w:val="en-PH" w:eastAsia="en-PH"/>
          <w:rPrChange w:id="869" w:author="Vilson Lu" w:date="2014-08-22T06:41:00Z">
            <w:rPr>
              <w:ins w:id="870" w:author="Vilson Lu" w:date="2014-08-22T06:40:00Z"/>
              <w:rFonts w:asciiTheme="minorHAnsi" w:eastAsiaTheme="minorEastAsia" w:hAnsiTheme="minorHAnsi" w:cstheme="minorBidi"/>
              <w:noProof/>
              <w:sz w:val="22"/>
              <w:szCs w:val="22"/>
              <w:lang w:val="en-PH" w:eastAsia="en-PH"/>
            </w:rPr>
          </w:rPrChange>
        </w:rPr>
      </w:pPr>
      <w:ins w:id="871" w:author="Vilson Lu" w:date="2014-08-22T06:40:00Z">
        <w:r w:rsidRPr="00AC2ADB">
          <w:rPr>
            <w:rStyle w:val="Hyperlink"/>
            <w:noProof/>
            <w:rPrChange w:id="872"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"_Toc396453132"</w:instrText>
        </w:r>
        <w:r w:rsidRPr="00AC2ADB">
          <w:rPr>
            <w:rStyle w:val="Hyperlink"/>
            <w:noProof/>
          </w:rPr>
          <w:instrText xml:space="preserve"> </w:instrText>
        </w:r>
        <w:r w:rsidRPr="00AC2ADB">
          <w:rPr>
            <w:rStyle w:val="Hyperlink"/>
            <w:noProof/>
            <w:rPrChange w:id="873"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4.4.4</w:t>
        </w:r>
        <w:r w:rsidRPr="00AC2ADB">
          <w:rPr>
            <w:rFonts w:eastAsiaTheme="minorEastAsia"/>
            <w:noProof/>
            <w:sz w:val="22"/>
            <w:szCs w:val="22"/>
            <w:lang w:val="en-PH" w:eastAsia="en-PH"/>
            <w:rPrChange w:id="874"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Ontology Population Module</w:t>
        </w:r>
        <w:r w:rsidRPr="00AC2ADB">
          <w:rPr>
            <w:noProof/>
            <w:webHidden/>
          </w:rPr>
          <w:tab/>
        </w:r>
        <w:r w:rsidRPr="00AC2ADB">
          <w:rPr>
            <w:noProof/>
            <w:webHidden/>
            <w:rPrChange w:id="875" w:author="Vilson Lu" w:date="2014-08-22T06:41:00Z">
              <w:rPr>
                <w:noProof/>
                <w:webHidden/>
              </w:rPr>
            </w:rPrChange>
          </w:rPr>
          <w:fldChar w:fldCharType="begin"/>
        </w:r>
        <w:r w:rsidRPr="00AC2ADB">
          <w:rPr>
            <w:noProof/>
            <w:webHidden/>
          </w:rPr>
          <w:instrText xml:space="preserve"> PAGEREF _Toc396453132 \h </w:instrText>
        </w:r>
      </w:ins>
      <w:r w:rsidRPr="00AC2ADB">
        <w:rPr>
          <w:noProof/>
          <w:webHidden/>
          <w:rPrChange w:id="876" w:author="Vilson Lu" w:date="2014-08-22T06:41:00Z">
            <w:rPr>
              <w:noProof/>
              <w:webHidden/>
            </w:rPr>
          </w:rPrChange>
        </w:rPr>
      </w:r>
      <w:r w:rsidRPr="00AC2ADB">
        <w:rPr>
          <w:noProof/>
          <w:webHidden/>
          <w:rPrChange w:id="877" w:author="Vilson Lu" w:date="2014-08-22T06:41:00Z">
            <w:rPr>
              <w:noProof/>
              <w:webHidden/>
            </w:rPr>
          </w:rPrChange>
        </w:rPr>
        <w:fldChar w:fldCharType="separate"/>
      </w:r>
      <w:ins w:id="878" w:author="Vilson Lu" w:date="2014-08-22T06:40:00Z">
        <w:r w:rsidRPr="00AC2ADB">
          <w:rPr>
            <w:noProof/>
            <w:webHidden/>
          </w:rPr>
          <w:t>4-9</w:t>
        </w:r>
        <w:r w:rsidRPr="00AC2ADB">
          <w:rPr>
            <w:noProof/>
            <w:webHidden/>
            <w:rPrChange w:id="879" w:author="Vilson Lu" w:date="2014-08-22T06:41:00Z">
              <w:rPr>
                <w:noProof/>
                <w:webHidden/>
              </w:rPr>
            </w:rPrChange>
          </w:rPr>
          <w:fldChar w:fldCharType="end"/>
        </w:r>
        <w:r w:rsidRPr="00AC2ADB">
          <w:rPr>
            <w:rStyle w:val="Hyperlink"/>
            <w:noProof/>
            <w:rPrChange w:id="880" w:author="Vilson Lu" w:date="2014-08-22T06:41:00Z">
              <w:rPr>
                <w:rStyle w:val="Hyperlink"/>
                <w:noProof/>
              </w:rPr>
            </w:rPrChange>
          </w:rPr>
          <w:fldChar w:fldCharType="end"/>
        </w:r>
      </w:ins>
    </w:p>
    <w:p w14:paraId="41D9D68D" w14:textId="77777777" w:rsidR="00AC2ADB" w:rsidRPr="00AC2ADB" w:rsidRDefault="00AC2ADB">
      <w:pPr>
        <w:pStyle w:val="TOC3"/>
        <w:tabs>
          <w:tab w:val="left" w:pos="1320"/>
          <w:tab w:val="right" w:leader="dot" w:pos="9350"/>
        </w:tabs>
        <w:rPr>
          <w:ins w:id="881" w:author="Vilson Lu" w:date="2014-08-22T06:40:00Z"/>
          <w:rFonts w:eastAsiaTheme="minorEastAsia"/>
          <w:noProof/>
          <w:sz w:val="22"/>
          <w:szCs w:val="22"/>
          <w:lang w:val="en-PH" w:eastAsia="en-PH"/>
          <w:rPrChange w:id="882" w:author="Vilson Lu" w:date="2014-08-22T06:41:00Z">
            <w:rPr>
              <w:ins w:id="883" w:author="Vilson Lu" w:date="2014-08-22T06:40:00Z"/>
              <w:rFonts w:asciiTheme="minorHAnsi" w:eastAsiaTheme="minorEastAsia" w:hAnsiTheme="minorHAnsi" w:cstheme="minorBidi"/>
              <w:noProof/>
              <w:sz w:val="22"/>
              <w:szCs w:val="22"/>
              <w:lang w:val="en-PH" w:eastAsia="en-PH"/>
            </w:rPr>
          </w:rPrChange>
        </w:rPr>
      </w:pPr>
      <w:ins w:id="884" w:author="Vilson Lu" w:date="2014-08-22T06:40:00Z">
        <w:r w:rsidRPr="00AC2ADB">
          <w:rPr>
            <w:rStyle w:val="Hyperlink"/>
            <w:noProof/>
            <w:rPrChange w:id="885"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"_Toc396453134"</w:instrText>
        </w:r>
        <w:r w:rsidRPr="00AC2ADB">
          <w:rPr>
            <w:rStyle w:val="Hyperlink"/>
            <w:noProof/>
          </w:rPr>
          <w:instrText xml:space="preserve"> </w:instrText>
        </w:r>
        <w:r w:rsidRPr="00AC2ADB">
          <w:rPr>
            <w:rStyle w:val="Hyperlink"/>
            <w:noProof/>
            <w:rPrChange w:id="886"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4.4.5</w:t>
        </w:r>
        <w:r w:rsidRPr="00AC2ADB">
          <w:rPr>
            <w:rFonts w:eastAsiaTheme="minorEastAsia"/>
            <w:noProof/>
            <w:sz w:val="22"/>
            <w:szCs w:val="22"/>
            <w:lang w:val="en-PH" w:eastAsia="en-PH"/>
            <w:rPrChange w:id="887"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Data Source</w:t>
        </w:r>
        <w:r w:rsidRPr="00AC2ADB">
          <w:rPr>
            <w:noProof/>
            <w:webHidden/>
          </w:rPr>
          <w:tab/>
        </w:r>
        <w:r w:rsidRPr="00AC2ADB">
          <w:rPr>
            <w:noProof/>
            <w:webHidden/>
            <w:rPrChange w:id="888" w:author="Vilson Lu" w:date="2014-08-22T06:41:00Z">
              <w:rPr>
                <w:noProof/>
                <w:webHidden/>
              </w:rPr>
            </w:rPrChange>
          </w:rPr>
          <w:fldChar w:fldCharType="begin"/>
        </w:r>
        <w:r w:rsidRPr="00AC2ADB">
          <w:rPr>
            <w:noProof/>
            <w:webHidden/>
          </w:rPr>
          <w:instrText xml:space="preserve"> PAGEREF _Toc396453134 \h </w:instrText>
        </w:r>
      </w:ins>
      <w:r w:rsidRPr="00AC2ADB">
        <w:rPr>
          <w:noProof/>
          <w:webHidden/>
          <w:rPrChange w:id="889" w:author="Vilson Lu" w:date="2014-08-22T06:41:00Z">
            <w:rPr>
              <w:noProof/>
              <w:webHidden/>
            </w:rPr>
          </w:rPrChange>
        </w:rPr>
      </w:r>
      <w:r w:rsidRPr="00AC2ADB">
        <w:rPr>
          <w:noProof/>
          <w:webHidden/>
          <w:rPrChange w:id="890" w:author="Vilson Lu" w:date="2014-08-22T06:41:00Z">
            <w:rPr>
              <w:noProof/>
              <w:webHidden/>
            </w:rPr>
          </w:rPrChange>
        </w:rPr>
        <w:fldChar w:fldCharType="separate"/>
      </w:r>
      <w:ins w:id="891" w:author="Vilson Lu" w:date="2014-08-22T06:40:00Z">
        <w:r w:rsidRPr="00AC2ADB">
          <w:rPr>
            <w:noProof/>
            <w:webHidden/>
          </w:rPr>
          <w:t>4-9</w:t>
        </w:r>
        <w:r w:rsidRPr="00AC2ADB">
          <w:rPr>
            <w:noProof/>
            <w:webHidden/>
            <w:rPrChange w:id="892" w:author="Vilson Lu" w:date="2014-08-22T06:41:00Z">
              <w:rPr>
                <w:noProof/>
                <w:webHidden/>
              </w:rPr>
            </w:rPrChange>
          </w:rPr>
          <w:fldChar w:fldCharType="end"/>
        </w:r>
        <w:r w:rsidRPr="00AC2ADB">
          <w:rPr>
            <w:rStyle w:val="Hyperlink"/>
            <w:noProof/>
            <w:rPrChange w:id="893" w:author="Vilson Lu" w:date="2014-08-22T06:41:00Z">
              <w:rPr>
                <w:rStyle w:val="Hyperlink"/>
                <w:noProof/>
              </w:rPr>
            </w:rPrChange>
          </w:rPr>
          <w:fldChar w:fldCharType="end"/>
        </w:r>
      </w:ins>
    </w:p>
    <w:p w14:paraId="5D08A594" w14:textId="77777777" w:rsidR="00AC2ADB" w:rsidRPr="00AC2ADB" w:rsidRDefault="00AC2ADB">
      <w:pPr>
        <w:pStyle w:val="TOC2"/>
        <w:tabs>
          <w:tab w:val="left" w:pos="880"/>
          <w:tab w:val="right" w:leader="dot" w:pos="9350"/>
        </w:tabs>
        <w:rPr>
          <w:ins w:id="894" w:author="Vilson Lu" w:date="2014-08-22T06:40:00Z"/>
          <w:rFonts w:eastAsiaTheme="minorEastAsia"/>
          <w:noProof/>
          <w:sz w:val="22"/>
          <w:szCs w:val="22"/>
          <w:lang w:val="en-PH" w:eastAsia="en-PH"/>
          <w:rPrChange w:id="895" w:author="Vilson Lu" w:date="2014-08-22T06:41:00Z">
            <w:rPr>
              <w:ins w:id="896" w:author="Vilson Lu" w:date="2014-08-22T06:40:00Z"/>
              <w:rFonts w:asciiTheme="minorHAnsi" w:eastAsiaTheme="minorEastAsia" w:hAnsiTheme="minorHAnsi" w:cstheme="minorBidi"/>
              <w:noProof/>
              <w:sz w:val="22"/>
              <w:szCs w:val="22"/>
              <w:lang w:val="en-PH" w:eastAsia="en-PH"/>
            </w:rPr>
          </w:rPrChange>
        </w:rPr>
      </w:pPr>
      <w:ins w:id="897" w:author="Vilson Lu" w:date="2014-08-22T06:40:00Z">
        <w:r w:rsidRPr="00AC2ADB">
          <w:rPr>
            <w:rStyle w:val="Hyperlink"/>
            <w:noProof/>
            <w:rPrChange w:id="898"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"_Toc396453135"</w:instrText>
        </w:r>
        <w:r w:rsidRPr="00AC2ADB">
          <w:rPr>
            <w:rStyle w:val="Hyperlink"/>
            <w:noProof/>
          </w:rPr>
          <w:instrText xml:space="preserve"> </w:instrText>
        </w:r>
        <w:r w:rsidRPr="00AC2ADB">
          <w:rPr>
            <w:rStyle w:val="Hyperlink"/>
            <w:noProof/>
            <w:rPrChange w:id="899"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4.5</w:t>
        </w:r>
        <w:r w:rsidRPr="00AC2ADB">
          <w:rPr>
            <w:rFonts w:eastAsiaTheme="minorEastAsia"/>
            <w:noProof/>
            <w:sz w:val="22"/>
            <w:szCs w:val="22"/>
            <w:lang w:val="en-PH" w:eastAsia="en-PH"/>
            <w:rPrChange w:id="900"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System Functions</w:t>
        </w:r>
        <w:r w:rsidRPr="00AC2ADB">
          <w:rPr>
            <w:noProof/>
            <w:webHidden/>
          </w:rPr>
          <w:tab/>
        </w:r>
        <w:r w:rsidRPr="00AC2ADB">
          <w:rPr>
            <w:noProof/>
            <w:webHidden/>
            <w:rPrChange w:id="901" w:author="Vilson Lu" w:date="2014-08-22T06:41:00Z">
              <w:rPr>
                <w:noProof/>
                <w:webHidden/>
              </w:rPr>
            </w:rPrChange>
          </w:rPr>
          <w:fldChar w:fldCharType="begin"/>
        </w:r>
        <w:r w:rsidRPr="00AC2ADB">
          <w:rPr>
            <w:noProof/>
            <w:webHidden/>
          </w:rPr>
          <w:instrText xml:space="preserve"> PAGEREF _Toc396453135 \h </w:instrText>
        </w:r>
      </w:ins>
      <w:r w:rsidRPr="00AC2ADB">
        <w:rPr>
          <w:noProof/>
          <w:webHidden/>
          <w:rPrChange w:id="902" w:author="Vilson Lu" w:date="2014-08-22T06:41:00Z">
            <w:rPr>
              <w:noProof/>
              <w:webHidden/>
            </w:rPr>
          </w:rPrChange>
        </w:rPr>
      </w:r>
      <w:r w:rsidRPr="00AC2ADB">
        <w:rPr>
          <w:noProof/>
          <w:webHidden/>
          <w:rPrChange w:id="903" w:author="Vilson Lu" w:date="2014-08-22T06:41:00Z">
            <w:rPr>
              <w:noProof/>
              <w:webHidden/>
            </w:rPr>
          </w:rPrChange>
        </w:rPr>
        <w:fldChar w:fldCharType="separate"/>
      </w:r>
      <w:ins w:id="904" w:author="Vilson Lu" w:date="2014-08-22T06:40:00Z">
        <w:r w:rsidRPr="00AC2ADB">
          <w:rPr>
            <w:noProof/>
            <w:webHidden/>
          </w:rPr>
          <w:t>4-11</w:t>
        </w:r>
        <w:r w:rsidRPr="00AC2ADB">
          <w:rPr>
            <w:noProof/>
            <w:webHidden/>
            <w:rPrChange w:id="905" w:author="Vilson Lu" w:date="2014-08-22T06:41:00Z">
              <w:rPr>
                <w:noProof/>
                <w:webHidden/>
              </w:rPr>
            </w:rPrChange>
          </w:rPr>
          <w:fldChar w:fldCharType="end"/>
        </w:r>
        <w:r w:rsidRPr="00AC2ADB">
          <w:rPr>
            <w:rStyle w:val="Hyperlink"/>
            <w:noProof/>
            <w:rPrChange w:id="906" w:author="Vilson Lu" w:date="2014-08-22T06:41:00Z">
              <w:rPr>
                <w:rStyle w:val="Hyperlink"/>
                <w:noProof/>
              </w:rPr>
            </w:rPrChange>
          </w:rPr>
          <w:fldChar w:fldCharType="end"/>
        </w:r>
      </w:ins>
    </w:p>
    <w:p w14:paraId="2FC50E1C" w14:textId="77777777" w:rsidR="00AC2ADB" w:rsidRPr="00AC2ADB" w:rsidRDefault="00AC2ADB">
      <w:pPr>
        <w:pStyle w:val="TOC2"/>
        <w:tabs>
          <w:tab w:val="left" w:pos="880"/>
          <w:tab w:val="right" w:leader="dot" w:pos="9350"/>
        </w:tabs>
        <w:rPr>
          <w:ins w:id="907" w:author="Vilson Lu" w:date="2014-08-22T06:40:00Z"/>
          <w:rFonts w:eastAsiaTheme="minorEastAsia"/>
          <w:noProof/>
          <w:sz w:val="22"/>
          <w:szCs w:val="22"/>
          <w:lang w:val="en-PH" w:eastAsia="en-PH"/>
          <w:rPrChange w:id="908" w:author="Vilson Lu" w:date="2014-08-22T06:41:00Z">
            <w:rPr>
              <w:ins w:id="909" w:author="Vilson Lu" w:date="2014-08-22T06:40:00Z"/>
              <w:rFonts w:asciiTheme="minorHAnsi" w:eastAsiaTheme="minorEastAsia" w:hAnsiTheme="minorHAnsi" w:cstheme="minorBidi"/>
              <w:noProof/>
              <w:sz w:val="22"/>
              <w:szCs w:val="22"/>
              <w:lang w:val="en-PH" w:eastAsia="en-PH"/>
            </w:rPr>
          </w:rPrChange>
        </w:rPr>
      </w:pPr>
      <w:ins w:id="910" w:author="Vilson Lu" w:date="2014-08-22T06:40:00Z">
        <w:r w:rsidRPr="00AC2ADB">
          <w:rPr>
            <w:rStyle w:val="Hyperlink"/>
            <w:noProof/>
            <w:rPrChange w:id="911" w:author="Vilson Lu" w:date="2014-08-22T06:41:00Z">
              <w:rPr>
                <w:rStyle w:val="Hyperlink"/>
                <w:noProof/>
              </w:rPr>
            </w:rPrChange>
          </w:rPr>
          <w:lastRenderedPageBreak/>
          <w:fldChar w:fldCharType="begin"/>
        </w:r>
        <w:r w:rsidRPr="00AC2ADB">
          <w:rPr>
            <w:rStyle w:val="Hyperlink"/>
            <w:noProof/>
          </w:rPr>
          <w:instrText xml:space="preserve"> </w:instrText>
        </w:r>
        <w:r w:rsidRPr="00AC2ADB">
          <w:rPr>
            <w:noProof/>
          </w:rPr>
          <w:instrText>HYPERLINK \l "_Toc396453136"</w:instrText>
        </w:r>
        <w:r w:rsidRPr="00AC2ADB">
          <w:rPr>
            <w:rStyle w:val="Hyperlink"/>
            <w:noProof/>
          </w:rPr>
          <w:instrText xml:space="preserve"> </w:instrText>
        </w:r>
        <w:r w:rsidRPr="00AC2ADB">
          <w:rPr>
            <w:rStyle w:val="Hyperlink"/>
            <w:noProof/>
            <w:rPrChange w:id="912"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4.6</w:t>
        </w:r>
        <w:r w:rsidRPr="00AC2ADB">
          <w:rPr>
            <w:rFonts w:eastAsiaTheme="minorEastAsia"/>
            <w:noProof/>
            <w:sz w:val="22"/>
            <w:szCs w:val="22"/>
            <w:lang w:val="en-PH" w:eastAsia="en-PH"/>
            <w:rPrChange w:id="913"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Physical Environment and Resources</w:t>
        </w:r>
        <w:r w:rsidRPr="00AC2ADB">
          <w:rPr>
            <w:noProof/>
            <w:webHidden/>
          </w:rPr>
          <w:tab/>
        </w:r>
        <w:r w:rsidRPr="00AC2ADB">
          <w:rPr>
            <w:noProof/>
            <w:webHidden/>
            <w:rPrChange w:id="914" w:author="Vilson Lu" w:date="2014-08-22T06:41:00Z">
              <w:rPr>
                <w:noProof/>
                <w:webHidden/>
              </w:rPr>
            </w:rPrChange>
          </w:rPr>
          <w:fldChar w:fldCharType="begin"/>
        </w:r>
        <w:r w:rsidRPr="00AC2ADB">
          <w:rPr>
            <w:noProof/>
            <w:webHidden/>
          </w:rPr>
          <w:instrText xml:space="preserve"> PAGEREF _Toc396453136 \h </w:instrText>
        </w:r>
      </w:ins>
      <w:r w:rsidRPr="00AC2ADB">
        <w:rPr>
          <w:noProof/>
          <w:webHidden/>
          <w:rPrChange w:id="915" w:author="Vilson Lu" w:date="2014-08-22T06:41:00Z">
            <w:rPr>
              <w:noProof/>
              <w:webHidden/>
            </w:rPr>
          </w:rPrChange>
        </w:rPr>
      </w:r>
      <w:r w:rsidRPr="00AC2ADB">
        <w:rPr>
          <w:noProof/>
          <w:webHidden/>
          <w:rPrChange w:id="916" w:author="Vilson Lu" w:date="2014-08-22T06:41:00Z">
            <w:rPr>
              <w:noProof/>
              <w:webHidden/>
            </w:rPr>
          </w:rPrChange>
        </w:rPr>
        <w:fldChar w:fldCharType="separate"/>
      </w:r>
      <w:ins w:id="917" w:author="Vilson Lu" w:date="2014-08-22T06:40:00Z">
        <w:r w:rsidRPr="00AC2ADB">
          <w:rPr>
            <w:noProof/>
            <w:webHidden/>
          </w:rPr>
          <w:t>4-11</w:t>
        </w:r>
        <w:r w:rsidRPr="00AC2ADB">
          <w:rPr>
            <w:noProof/>
            <w:webHidden/>
            <w:rPrChange w:id="918" w:author="Vilson Lu" w:date="2014-08-22T06:41:00Z">
              <w:rPr>
                <w:noProof/>
                <w:webHidden/>
              </w:rPr>
            </w:rPrChange>
          </w:rPr>
          <w:fldChar w:fldCharType="end"/>
        </w:r>
        <w:r w:rsidRPr="00AC2ADB">
          <w:rPr>
            <w:rStyle w:val="Hyperlink"/>
            <w:noProof/>
            <w:rPrChange w:id="919" w:author="Vilson Lu" w:date="2014-08-22T06:41:00Z">
              <w:rPr>
                <w:rStyle w:val="Hyperlink"/>
                <w:noProof/>
              </w:rPr>
            </w:rPrChange>
          </w:rPr>
          <w:fldChar w:fldCharType="end"/>
        </w:r>
      </w:ins>
    </w:p>
    <w:p w14:paraId="35BB1EDD" w14:textId="77777777" w:rsidR="00AC2ADB" w:rsidRPr="00AC2ADB" w:rsidRDefault="00AC2ADB">
      <w:pPr>
        <w:pStyle w:val="TOC3"/>
        <w:tabs>
          <w:tab w:val="left" w:pos="1320"/>
          <w:tab w:val="right" w:leader="dot" w:pos="9350"/>
        </w:tabs>
        <w:rPr>
          <w:ins w:id="920" w:author="Vilson Lu" w:date="2014-08-22T06:40:00Z"/>
          <w:rFonts w:eastAsiaTheme="minorEastAsia"/>
          <w:noProof/>
          <w:sz w:val="22"/>
          <w:szCs w:val="22"/>
          <w:lang w:val="en-PH" w:eastAsia="en-PH"/>
          <w:rPrChange w:id="921" w:author="Vilson Lu" w:date="2014-08-22T06:41:00Z">
            <w:rPr>
              <w:ins w:id="922" w:author="Vilson Lu" w:date="2014-08-22T06:40:00Z"/>
              <w:rFonts w:asciiTheme="minorHAnsi" w:eastAsiaTheme="minorEastAsia" w:hAnsiTheme="minorHAnsi" w:cstheme="minorBidi"/>
              <w:noProof/>
              <w:sz w:val="22"/>
              <w:szCs w:val="22"/>
              <w:lang w:val="en-PH" w:eastAsia="en-PH"/>
            </w:rPr>
          </w:rPrChange>
        </w:rPr>
      </w:pPr>
      <w:ins w:id="923" w:author="Vilson Lu" w:date="2014-08-22T06:40:00Z">
        <w:r w:rsidRPr="00AC2ADB">
          <w:rPr>
            <w:rStyle w:val="Hyperlink"/>
            <w:noProof/>
            <w:rPrChange w:id="924"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"_Toc396453137"</w:instrText>
        </w:r>
        <w:r w:rsidRPr="00AC2ADB">
          <w:rPr>
            <w:rStyle w:val="Hyperlink"/>
            <w:noProof/>
          </w:rPr>
          <w:instrText xml:space="preserve"> </w:instrText>
        </w:r>
        <w:r w:rsidRPr="00AC2ADB">
          <w:rPr>
            <w:rStyle w:val="Hyperlink"/>
            <w:noProof/>
            <w:rPrChange w:id="925"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4.6.1</w:t>
        </w:r>
        <w:r w:rsidRPr="00AC2ADB">
          <w:rPr>
            <w:rFonts w:eastAsiaTheme="minorEastAsia"/>
            <w:noProof/>
            <w:sz w:val="22"/>
            <w:szCs w:val="22"/>
            <w:lang w:val="en-PH" w:eastAsia="en-PH"/>
            <w:rPrChange w:id="926"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Minimum Software Requirements</w:t>
        </w:r>
        <w:r w:rsidRPr="00AC2ADB">
          <w:rPr>
            <w:noProof/>
            <w:webHidden/>
          </w:rPr>
          <w:tab/>
        </w:r>
        <w:r w:rsidRPr="00AC2ADB">
          <w:rPr>
            <w:noProof/>
            <w:webHidden/>
            <w:rPrChange w:id="927" w:author="Vilson Lu" w:date="2014-08-22T06:41:00Z">
              <w:rPr>
                <w:noProof/>
                <w:webHidden/>
              </w:rPr>
            </w:rPrChange>
          </w:rPr>
          <w:fldChar w:fldCharType="begin"/>
        </w:r>
        <w:r w:rsidRPr="00AC2ADB">
          <w:rPr>
            <w:noProof/>
            <w:webHidden/>
          </w:rPr>
          <w:instrText xml:space="preserve"> PAGEREF _Toc396453137 \h </w:instrText>
        </w:r>
      </w:ins>
      <w:r w:rsidRPr="00AC2ADB">
        <w:rPr>
          <w:noProof/>
          <w:webHidden/>
          <w:rPrChange w:id="928" w:author="Vilson Lu" w:date="2014-08-22T06:41:00Z">
            <w:rPr>
              <w:noProof/>
              <w:webHidden/>
            </w:rPr>
          </w:rPrChange>
        </w:rPr>
      </w:r>
      <w:r w:rsidRPr="00AC2ADB">
        <w:rPr>
          <w:noProof/>
          <w:webHidden/>
          <w:rPrChange w:id="929" w:author="Vilson Lu" w:date="2014-08-22T06:41:00Z">
            <w:rPr>
              <w:noProof/>
              <w:webHidden/>
            </w:rPr>
          </w:rPrChange>
        </w:rPr>
        <w:fldChar w:fldCharType="separate"/>
      </w:r>
      <w:ins w:id="930" w:author="Vilson Lu" w:date="2014-08-22T06:40:00Z">
        <w:r w:rsidRPr="00AC2ADB">
          <w:rPr>
            <w:noProof/>
            <w:webHidden/>
          </w:rPr>
          <w:t>4-11</w:t>
        </w:r>
        <w:r w:rsidRPr="00AC2ADB">
          <w:rPr>
            <w:noProof/>
            <w:webHidden/>
            <w:rPrChange w:id="931" w:author="Vilson Lu" w:date="2014-08-22T06:41:00Z">
              <w:rPr>
                <w:noProof/>
                <w:webHidden/>
              </w:rPr>
            </w:rPrChange>
          </w:rPr>
          <w:fldChar w:fldCharType="end"/>
        </w:r>
        <w:r w:rsidRPr="00AC2ADB">
          <w:rPr>
            <w:rStyle w:val="Hyperlink"/>
            <w:noProof/>
            <w:rPrChange w:id="932" w:author="Vilson Lu" w:date="2014-08-22T06:41:00Z">
              <w:rPr>
                <w:rStyle w:val="Hyperlink"/>
                <w:noProof/>
              </w:rPr>
            </w:rPrChange>
          </w:rPr>
          <w:fldChar w:fldCharType="end"/>
        </w:r>
      </w:ins>
    </w:p>
    <w:p w14:paraId="669BE431" w14:textId="77777777" w:rsidR="00AC2ADB" w:rsidRPr="00AC2ADB" w:rsidRDefault="00AC2ADB">
      <w:pPr>
        <w:pStyle w:val="TOC3"/>
        <w:tabs>
          <w:tab w:val="left" w:pos="1320"/>
          <w:tab w:val="right" w:leader="dot" w:pos="9350"/>
        </w:tabs>
        <w:rPr>
          <w:ins w:id="933" w:author="Vilson Lu" w:date="2014-08-22T06:40:00Z"/>
          <w:rFonts w:eastAsiaTheme="minorEastAsia"/>
          <w:noProof/>
          <w:sz w:val="22"/>
          <w:szCs w:val="22"/>
          <w:lang w:val="en-PH" w:eastAsia="en-PH"/>
          <w:rPrChange w:id="934" w:author="Vilson Lu" w:date="2014-08-22T06:41:00Z">
            <w:rPr>
              <w:ins w:id="935" w:author="Vilson Lu" w:date="2014-08-22T06:40:00Z"/>
              <w:rFonts w:asciiTheme="minorHAnsi" w:eastAsiaTheme="minorEastAsia" w:hAnsiTheme="minorHAnsi" w:cstheme="minorBidi"/>
              <w:noProof/>
              <w:sz w:val="22"/>
              <w:szCs w:val="22"/>
              <w:lang w:val="en-PH" w:eastAsia="en-PH"/>
            </w:rPr>
          </w:rPrChange>
        </w:rPr>
      </w:pPr>
      <w:ins w:id="936" w:author="Vilson Lu" w:date="2014-08-22T06:40:00Z">
        <w:r w:rsidRPr="00AC2ADB">
          <w:rPr>
            <w:rStyle w:val="Hyperlink"/>
            <w:noProof/>
            <w:rPrChange w:id="937"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"_Toc396453138"</w:instrText>
        </w:r>
        <w:r w:rsidRPr="00AC2ADB">
          <w:rPr>
            <w:rStyle w:val="Hyperlink"/>
            <w:noProof/>
          </w:rPr>
          <w:instrText xml:space="preserve"> </w:instrText>
        </w:r>
        <w:r w:rsidRPr="00AC2ADB">
          <w:rPr>
            <w:rStyle w:val="Hyperlink"/>
            <w:noProof/>
            <w:rPrChange w:id="938"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4.6.2</w:t>
        </w:r>
        <w:r w:rsidRPr="00AC2ADB">
          <w:rPr>
            <w:rFonts w:eastAsiaTheme="minorEastAsia"/>
            <w:noProof/>
            <w:sz w:val="22"/>
            <w:szCs w:val="22"/>
            <w:lang w:val="en-PH" w:eastAsia="en-PH"/>
            <w:rPrChange w:id="939"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Minimum Hardware Requirements</w:t>
        </w:r>
        <w:r w:rsidRPr="00AC2ADB">
          <w:rPr>
            <w:noProof/>
            <w:webHidden/>
          </w:rPr>
          <w:tab/>
        </w:r>
        <w:r w:rsidRPr="00AC2ADB">
          <w:rPr>
            <w:noProof/>
            <w:webHidden/>
            <w:rPrChange w:id="940" w:author="Vilson Lu" w:date="2014-08-22T06:41:00Z">
              <w:rPr>
                <w:noProof/>
                <w:webHidden/>
              </w:rPr>
            </w:rPrChange>
          </w:rPr>
          <w:fldChar w:fldCharType="begin"/>
        </w:r>
        <w:r w:rsidRPr="00AC2ADB">
          <w:rPr>
            <w:noProof/>
            <w:webHidden/>
          </w:rPr>
          <w:instrText xml:space="preserve"> PAGEREF _Toc396453138 \h </w:instrText>
        </w:r>
      </w:ins>
      <w:r w:rsidRPr="00AC2ADB">
        <w:rPr>
          <w:noProof/>
          <w:webHidden/>
          <w:rPrChange w:id="941" w:author="Vilson Lu" w:date="2014-08-22T06:41:00Z">
            <w:rPr>
              <w:noProof/>
              <w:webHidden/>
            </w:rPr>
          </w:rPrChange>
        </w:rPr>
      </w:r>
      <w:r w:rsidRPr="00AC2ADB">
        <w:rPr>
          <w:noProof/>
          <w:webHidden/>
          <w:rPrChange w:id="942" w:author="Vilson Lu" w:date="2014-08-22T06:41:00Z">
            <w:rPr>
              <w:noProof/>
              <w:webHidden/>
            </w:rPr>
          </w:rPrChange>
        </w:rPr>
        <w:fldChar w:fldCharType="separate"/>
      </w:r>
      <w:ins w:id="943" w:author="Vilson Lu" w:date="2014-08-22T06:40:00Z">
        <w:r w:rsidRPr="00AC2ADB">
          <w:rPr>
            <w:noProof/>
            <w:webHidden/>
          </w:rPr>
          <w:t>4-12</w:t>
        </w:r>
        <w:r w:rsidRPr="00AC2ADB">
          <w:rPr>
            <w:noProof/>
            <w:webHidden/>
            <w:rPrChange w:id="944" w:author="Vilson Lu" w:date="2014-08-22T06:41:00Z">
              <w:rPr>
                <w:noProof/>
                <w:webHidden/>
              </w:rPr>
            </w:rPrChange>
          </w:rPr>
          <w:fldChar w:fldCharType="end"/>
        </w:r>
        <w:r w:rsidRPr="00AC2ADB">
          <w:rPr>
            <w:rStyle w:val="Hyperlink"/>
            <w:noProof/>
            <w:rPrChange w:id="945" w:author="Vilson Lu" w:date="2014-08-22T06:41:00Z">
              <w:rPr>
                <w:rStyle w:val="Hyperlink"/>
                <w:noProof/>
              </w:rPr>
            </w:rPrChange>
          </w:rPr>
          <w:fldChar w:fldCharType="end"/>
        </w:r>
      </w:ins>
    </w:p>
    <w:p w14:paraId="058E18D3" w14:textId="77777777" w:rsidR="00AC2ADB" w:rsidRPr="00AC2ADB" w:rsidRDefault="00AC2ADB">
      <w:pPr>
        <w:pStyle w:val="TOC1"/>
        <w:tabs>
          <w:tab w:val="left" w:pos="660"/>
          <w:tab w:val="right" w:leader="dot" w:pos="9350"/>
        </w:tabs>
        <w:rPr>
          <w:ins w:id="946" w:author="Vilson Lu" w:date="2014-08-22T06:40:00Z"/>
          <w:rFonts w:eastAsiaTheme="minorEastAsia"/>
          <w:noProof/>
          <w:sz w:val="22"/>
          <w:szCs w:val="22"/>
          <w:lang w:val="en-PH" w:eastAsia="en-PH"/>
          <w:rPrChange w:id="947" w:author="Vilson Lu" w:date="2014-08-22T06:41:00Z">
            <w:rPr>
              <w:ins w:id="948" w:author="Vilson Lu" w:date="2014-08-22T06:40:00Z"/>
              <w:rFonts w:asciiTheme="minorHAnsi" w:eastAsiaTheme="minorEastAsia" w:hAnsiTheme="minorHAnsi" w:cstheme="minorBidi"/>
              <w:noProof/>
              <w:sz w:val="22"/>
              <w:szCs w:val="22"/>
              <w:lang w:val="en-PH" w:eastAsia="en-PH"/>
            </w:rPr>
          </w:rPrChange>
        </w:rPr>
      </w:pPr>
      <w:ins w:id="949" w:author="Vilson Lu" w:date="2014-08-22T06:40:00Z">
        <w:r w:rsidRPr="00AC2ADB">
          <w:rPr>
            <w:rStyle w:val="Hyperlink"/>
            <w:noProof/>
            <w:rPrChange w:id="950"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"_Toc396453222"</w:instrText>
        </w:r>
        <w:r w:rsidRPr="00AC2ADB">
          <w:rPr>
            <w:rStyle w:val="Hyperlink"/>
            <w:noProof/>
          </w:rPr>
          <w:instrText xml:space="preserve"> </w:instrText>
        </w:r>
        <w:r w:rsidRPr="00AC2ADB">
          <w:rPr>
            <w:rStyle w:val="Hyperlink"/>
            <w:noProof/>
            <w:rPrChange w:id="951" w:author="Vilson Lu" w:date="2014-08-22T06:41:00Z">
              <w:rPr>
                <w:rStyle w:val="Hyperlink"/>
                <w:noProof/>
              </w:rPr>
            </w:rPrChange>
          </w:rPr>
          <w:fldChar w:fldCharType="separate"/>
        </w:r>
        <w:r w:rsidRPr="00AC2ADB">
          <w:rPr>
            <w:rStyle w:val="Hyperlink"/>
            <w:noProof/>
          </w:rPr>
          <w:t>5.0</w:t>
        </w:r>
        <w:r w:rsidRPr="00AC2ADB">
          <w:rPr>
            <w:rFonts w:eastAsiaTheme="minorEastAsia"/>
            <w:noProof/>
            <w:sz w:val="22"/>
            <w:szCs w:val="22"/>
            <w:lang w:val="en-PH" w:eastAsia="en-PH"/>
            <w:rPrChange w:id="952"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References</w:t>
        </w:r>
        <w:r w:rsidRPr="00AC2ADB">
          <w:rPr>
            <w:noProof/>
            <w:webHidden/>
          </w:rPr>
          <w:tab/>
        </w:r>
        <w:r w:rsidRPr="00AC2ADB">
          <w:rPr>
            <w:noProof/>
            <w:webHidden/>
            <w:rPrChange w:id="953" w:author="Vilson Lu" w:date="2014-08-22T06:41:00Z">
              <w:rPr>
                <w:noProof/>
                <w:webHidden/>
              </w:rPr>
            </w:rPrChange>
          </w:rPr>
          <w:fldChar w:fldCharType="begin"/>
        </w:r>
        <w:r w:rsidRPr="00AC2ADB">
          <w:rPr>
            <w:noProof/>
            <w:webHidden/>
          </w:rPr>
          <w:instrText xml:space="preserve"> PAGEREF _Toc396453222 \h </w:instrText>
        </w:r>
      </w:ins>
      <w:r w:rsidRPr="00AC2ADB">
        <w:rPr>
          <w:noProof/>
          <w:webHidden/>
          <w:rPrChange w:id="954" w:author="Vilson Lu" w:date="2014-08-22T06:41:00Z">
            <w:rPr>
              <w:noProof/>
              <w:webHidden/>
            </w:rPr>
          </w:rPrChange>
        </w:rPr>
      </w:r>
      <w:r w:rsidRPr="00AC2ADB">
        <w:rPr>
          <w:noProof/>
          <w:webHidden/>
          <w:rPrChange w:id="955" w:author="Vilson Lu" w:date="2014-08-22T06:41:00Z">
            <w:rPr>
              <w:noProof/>
              <w:webHidden/>
            </w:rPr>
          </w:rPrChange>
        </w:rPr>
        <w:fldChar w:fldCharType="separate"/>
      </w:r>
      <w:ins w:id="956" w:author="Vilson Lu" w:date="2014-08-22T06:40:00Z">
        <w:r w:rsidRPr="00AC2ADB">
          <w:rPr>
            <w:noProof/>
            <w:webHidden/>
          </w:rPr>
          <w:t>5-13</w:t>
        </w:r>
        <w:r w:rsidRPr="00AC2ADB">
          <w:rPr>
            <w:noProof/>
            <w:webHidden/>
            <w:rPrChange w:id="957" w:author="Vilson Lu" w:date="2014-08-22T06:41:00Z">
              <w:rPr>
                <w:noProof/>
                <w:webHidden/>
              </w:rPr>
            </w:rPrChange>
          </w:rPr>
          <w:fldChar w:fldCharType="end"/>
        </w:r>
        <w:r w:rsidRPr="00AC2ADB">
          <w:rPr>
            <w:rStyle w:val="Hyperlink"/>
            <w:noProof/>
            <w:rPrChange w:id="958" w:author="Vilson Lu" w:date="2014-08-22T06:41:00Z">
              <w:rPr>
                <w:rStyle w:val="Hyperlink"/>
                <w:noProof/>
              </w:rPr>
            </w:rPrChange>
          </w:rPr>
          <w:fldChar w:fldCharType="end"/>
        </w:r>
      </w:ins>
    </w:p>
    <w:p w14:paraId="375B1525" w14:textId="77777777" w:rsidR="00AC2ADB" w:rsidRPr="00AC2ADB" w:rsidRDefault="00AC2ADB">
      <w:pPr>
        <w:pStyle w:val="TOC1"/>
        <w:tabs>
          <w:tab w:val="left" w:pos="660"/>
          <w:tab w:val="right" w:leader="dot" w:pos="9350"/>
        </w:tabs>
        <w:rPr>
          <w:ins w:id="959" w:author="Vilson Lu" w:date="2014-08-22T06:40:00Z"/>
          <w:rFonts w:eastAsiaTheme="minorEastAsia"/>
          <w:noProof/>
          <w:sz w:val="22"/>
          <w:szCs w:val="22"/>
          <w:lang w:val="en-PH" w:eastAsia="en-PH"/>
          <w:rPrChange w:id="960" w:author="Vilson Lu" w:date="2014-08-22T06:41:00Z">
            <w:rPr>
              <w:ins w:id="961" w:author="Vilson Lu" w:date="2014-08-22T06:40:00Z"/>
              <w:rFonts w:asciiTheme="minorHAnsi" w:eastAsiaTheme="minorEastAsia" w:hAnsiTheme="minorHAnsi" w:cstheme="minorBidi"/>
              <w:noProof/>
              <w:sz w:val="22"/>
              <w:szCs w:val="22"/>
              <w:lang w:val="en-PH" w:eastAsia="en-PH"/>
            </w:rPr>
          </w:rPrChange>
        </w:rPr>
      </w:pPr>
      <w:ins w:id="962" w:author="Vilson Lu" w:date="2014-08-22T06:40:00Z">
        <w:r w:rsidRPr="00AC2ADB">
          <w:rPr>
            <w:rStyle w:val="Hyperlink"/>
            <w:noProof/>
            <w:rPrChange w:id="963"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"_Toc396453223"</w:instrText>
        </w:r>
        <w:r w:rsidRPr="00AC2ADB">
          <w:rPr>
            <w:rStyle w:val="Hyperlink"/>
            <w:noProof/>
          </w:rPr>
          <w:instrText xml:space="preserve"> </w:instrText>
        </w:r>
        <w:r w:rsidRPr="00AC2ADB">
          <w:rPr>
            <w:rStyle w:val="Hyperlink"/>
            <w:noProof/>
            <w:rPrChange w:id="964" w:author="Vilson Lu" w:date="2014-08-22T06:41:00Z">
              <w:rPr>
                <w:rStyle w:val="Hyperlink"/>
                <w:noProof/>
              </w:rPr>
            </w:rPrChange>
          </w:rPr>
          <w:fldChar w:fldCharType="separate"/>
        </w:r>
        <w:r w:rsidRPr="00AC2ADB">
          <w:rPr>
            <w:rStyle w:val="Hyperlink"/>
            <w:noProof/>
          </w:rPr>
          <w:t>6.0</w:t>
        </w:r>
        <w:r w:rsidRPr="00AC2ADB">
          <w:rPr>
            <w:rFonts w:eastAsiaTheme="minorEastAsia"/>
            <w:noProof/>
            <w:sz w:val="22"/>
            <w:szCs w:val="22"/>
            <w:lang w:val="en-PH" w:eastAsia="en-PH"/>
            <w:rPrChange w:id="965"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Appendix</w:t>
        </w:r>
        <w:r w:rsidRPr="00AC2ADB">
          <w:rPr>
            <w:noProof/>
            <w:webHidden/>
          </w:rPr>
          <w:tab/>
        </w:r>
        <w:r w:rsidRPr="00AC2ADB">
          <w:rPr>
            <w:noProof/>
            <w:webHidden/>
            <w:rPrChange w:id="966" w:author="Vilson Lu" w:date="2014-08-22T06:41:00Z">
              <w:rPr>
                <w:noProof/>
                <w:webHidden/>
              </w:rPr>
            </w:rPrChange>
          </w:rPr>
          <w:fldChar w:fldCharType="begin"/>
        </w:r>
        <w:r w:rsidRPr="00AC2ADB">
          <w:rPr>
            <w:noProof/>
            <w:webHidden/>
          </w:rPr>
          <w:instrText xml:space="preserve"> PAGEREF _Toc396453223 \h </w:instrText>
        </w:r>
      </w:ins>
      <w:r w:rsidRPr="00AC2ADB">
        <w:rPr>
          <w:noProof/>
          <w:webHidden/>
          <w:rPrChange w:id="967" w:author="Vilson Lu" w:date="2014-08-22T06:41:00Z">
            <w:rPr>
              <w:noProof/>
              <w:webHidden/>
            </w:rPr>
          </w:rPrChange>
        </w:rPr>
      </w:r>
      <w:r w:rsidRPr="00AC2ADB">
        <w:rPr>
          <w:noProof/>
          <w:webHidden/>
          <w:rPrChange w:id="968" w:author="Vilson Lu" w:date="2014-08-22T06:41:00Z">
            <w:rPr>
              <w:noProof/>
              <w:webHidden/>
            </w:rPr>
          </w:rPrChange>
        </w:rPr>
        <w:fldChar w:fldCharType="separate"/>
      </w:r>
      <w:ins w:id="969" w:author="Vilson Lu" w:date="2014-08-22T06:40:00Z">
        <w:r w:rsidRPr="00AC2ADB">
          <w:rPr>
            <w:noProof/>
            <w:webHidden/>
          </w:rPr>
          <w:t>6-1</w:t>
        </w:r>
        <w:r w:rsidRPr="00AC2ADB">
          <w:rPr>
            <w:noProof/>
            <w:webHidden/>
            <w:rPrChange w:id="970" w:author="Vilson Lu" w:date="2014-08-22T06:41:00Z">
              <w:rPr>
                <w:noProof/>
                <w:webHidden/>
              </w:rPr>
            </w:rPrChange>
          </w:rPr>
          <w:fldChar w:fldCharType="end"/>
        </w:r>
        <w:r w:rsidRPr="00AC2ADB">
          <w:rPr>
            <w:rStyle w:val="Hyperlink"/>
            <w:noProof/>
            <w:rPrChange w:id="971" w:author="Vilson Lu" w:date="2014-08-22T06:41:00Z">
              <w:rPr>
                <w:rStyle w:val="Hyperlink"/>
                <w:noProof/>
              </w:rPr>
            </w:rPrChange>
          </w:rPr>
          <w:fldChar w:fldCharType="end"/>
        </w:r>
      </w:ins>
    </w:p>
    <w:p w14:paraId="3C46F2A6" w14:textId="77777777" w:rsidR="00AC2ADB" w:rsidRPr="00AC2ADB" w:rsidRDefault="00AC2ADB">
      <w:pPr>
        <w:pStyle w:val="TOC2"/>
        <w:tabs>
          <w:tab w:val="left" w:pos="880"/>
          <w:tab w:val="right" w:leader="dot" w:pos="9350"/>
        </w:tabs>
        <w:rPr>
          <w:ins w:id="972" w:author="Vilson Lu" w:date="2014-08-22T06:40:00Z"/>
          <w:rFonts w:eastAsiaTheme="minorEastAsia"/>
          <w:noProof/>
          <w:sz w:val="22"/>
          <w:szCs w:val="22"/>
          <w:lang w:val="en-PH" w:eastAsia="en-PH"/>
          <w:rPrChange w:id="973" w:author="Vilson Lu" w:date="2014-08-22T06:41:00Z">
            <w:rPr>
              <w:ins w:id="974" w:author="Vilson Lu" w:date="2014-08-22T06:40:00Z"/>
              <w:rFonts w:asciiTheme="minorHAnsi" w:eastAsiaTheme="minorEastAsia" w:hAnsiTheme="minorHAnsi" w:cstheme="minorBidi"/>
              <w:noProof/>
              <w:sz w:val="22"/>
              <w:szCs w:val="22"/>
              <w:lang w:val="en-PH" w:eastAsia="en-PH"/>
            </w:rPr>
          </w:rPrChange>
        </w:rPr>
      </w:pPr>
      <w:ins w:id="975" w:author="Vilson Lu" w:date="2014-08-22T06:40:00Z">
        <w:r w:rsidRPr="00AC2ADB">
          <w:rPr>
            <w:rStyle w:val="Hyperlink"/>
            <w:noProof/>
            <w:rPrChange w:id="976"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"_Toc396453224"</w:instrText>
        </w:r>
        <w:r w:rsidRPr="00AC2ADB">
          <w:rPr>
            <w:rStyle w:val="Hyperlink"/>
            <w:noProof/>
          </w:rPr>
          <w:instrText xml:space="preserve"> </w:instrText>
        </w:r>
        <w:r w:rsidRPr="00AC2ADB">
          <w:rPr>
            <w:rStyle w:val="Hyperlink"/>
            <w:noProof/>
            <w:rPrChange w:id="977"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6.1</w:t>
        </w:r>
        <w:r w:rsidRPr="00AC2ADB">
          <w:rPr>
            <w:rFonts w:eastAsiaTheme="minorEastAsia"/>
            <w:noProof/>
            <w:sz w:val="22"/>
            <w:szCs w:val="22"/>
            <w:lang w:val="en-PH" w:eastAsia="en-PH"/>
            <w:rPrChange w:id="978"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highlight w:val="white"/>
          </w:rPr>
          <w:t>Appendix A</w:t>
        </w:r>
        <w:r w:rsidRPr="00AC2ADB">
          <w:rPr>
            <w:noProof/>
            <w:webHidden/>
          </w:rPr>
          <w:tab/>
        </w:r>
        <w:r w:rsidRPr="00AC2ADB">
          <w:rPr>
            <w:noProof/>
            <w:webHidden/>
            <w:rPrChange w:id="979" w:author="Vilson Lu" w:date="2014-08-22T06:41:00Z">
              <w:rPr>
                <w:noProof/>
                <w:webHidden/>
              </w:rPr>
            </w:rPrChange>
          </w:rPr>
          <w:fldChar w:fldCharType="begin"/>
        </w:r>
        <w:r w:rsidRPr="00AC2ADB">
          <w:rPr>
            <w:noProof/>
            <w:webHidden/>
          </w:rPr>
          <w:instrText xml:space="preserve"> PAGEREF _Toc396453224 \h </w:instrText>
        </w:r>
      </w:ins>
      <w:r w:rsidRPr="00AC2ADB">
        <w:rPr>
          <w:noProof/>
          <w:webHidden/>
          <w:rPrChange w:id="980" w:author="Vilson Lu" w:date="2014-08-22T06:41:00Z">
            <w:rPr>
              <w:noProof/>
              <w:webHidden/>
            </w:rPr>
          </w:rPrChange>
        </w:rPr>
      </w:r>
      <w:r w:rsidRPr="00AC2ADB">
        <w:rPr>
          <w:noProof/>
          <w:webHidden/>
          <w:rPrChange w:id="981" w:author="Vilson Lu" w:date="2014-08-22T06:41:00Z">
            <w:rPr>
              <w:noProof/>
              <w:webHidden/>
            </w:rPr>
          </w:rPrChange>
        </w:rPr>
        <w:fldChar w:fldCharType="separate"/>
      </w:r>
      <w:ins w:id="982" w:author="Vilson Lu" w:date="2014-08-22T06:40:00Z">
        <w:r w:rsidRPr="00AC2ADB">
          <w:rPr>
            <w:noProof/>
            <w:webHidden/>
          </w:rPr>
          <w:t>6-1</w:t>
        </w:r>
        <w:r w:rsidRPr="00AC2ADB">
          <w:rPr>
            <w:noProof/>
            <w:webHidden/>
            <w:rPrChange w:id="983" w:author="Vilson Lu" w:date="2014-08-22T06:41:00Z">
              <w:rPr>
                <w:noProof/>
                <w:webHidden/>
              </w:rPr>
            </w:rPrChange>
          </w:rPr>
          <w:fldChar w:fldCharType="end"/>
        </w:r>
        <w:r w:rsidRPr="00AC2ADB">
          <w:rPr>
            <w:rStyle w:val="Hyperlink"/>
            <w:noProof/>
            <w:rPrChange w:id="984" w:author="Vilson Lu" w:date="2014-08-22T06:41:00Z">
              <w:rPr>
                <w:rStyle w:val="Hyperlink"/>
                <w:noProof/>
              </w:rPr>
            </w:rPrChange>
          </w:rPr>
          <w:fldChar w:fldCharType="end"/>
        </w:r>
      </w:ins>
    </w:p>
    <w:p w14:paraId="08D7ABB7" w14:textId="77777777" w:rsidR="00AC2ADB" w:rsidRPr="00AC2ADB" w:rsidRDefault="00AC2ADB">
      <w:pPr>
        <w:pStyle w:val="TOC2"/>
        <w:tabs>
          <w:tab w:val="left" w:pos="880"/>
          <w:tab w:val="right" w:leader="dot" w:pos="9350"/>
        </w:tabs>
        <w:rPr>
          <w:ins w:id="985" w:author="Vilson Lu" w:date="2014-08-22T06:40:00Z"/>
          <w:rFonts w:eastAsiaTheme="minorEastAsia"/>
          <w:noProof/>
          <w:sz w:val="22"/>
          <w:szCs w:val="22"/>
          <w:lang w:val="en-PH" w:eastAsia="en-PH"/>
          <w:rPrChange w:id="986" w:author="Vilson Lu" w:date="2014-08-22T06:41:00Z">
            <w:rPr>
              <w:ins w:id="987" w:author="Vilson Lu" w:date="2014-08-22T06:40:00Z"/>
              <w:rFonts w:asciiTheme="minorHAnsi" w:eastAsiaTheme="minorEastAsia" w:hAnsiTheme="minorHAnsi" w:cstheme="minorBidi"/>
              <w:noProof/>
              <w:sz w:val="22"/>
              <w:szCs w:val="22"/>
              <w:lang w:val="en-PH" w:eastAsia="en-PH"/>
            </w:rPr>
          </w:rPrChange>
        </w:rPr>
      </w:pPr>
      <w:ins w:id="988" w:author="Vilson Lu" w:date="2014-08-22T06:40:00Z">
        <w:r w:rsidRPr="00AC2ADB">
          <w:rPr>
            <w:rStyle w:val="Hyperlink"/>
            <w:noProof/>
            <w:rPrChange w:id="989"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"_Toc396453225"</w:instrText>
        </w:r>
        <w:r w:rsidRPr="00AC2ADB">
          <w:rPr>
            <w:rStyle w:val="Hyperlink"/>
            <w:noProof/>
          </w:rPr>
          <w:instrText xml:space="preserve"> </w:instrText>
        </w:r>
        <w:r w:rsidRPr="00AC2ADB">
          <w:rPr>
            <w:rStyle w:val="Hyperlink"/>
            <w:noProof/>
            <w:rPrChange w:id="990"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6.2</w:t>
        </w:r>
        <w:r w:rsidRPr="00AC2ADB">
          <w:rPr>
            <w:rFonts w:eastAsiaTheme="minorEastAsia"/>
            <w:noProof/>
            <w:sz w:val="22"/>
            <w:szCs w:val="22"/>
            <w:lang w:val="en-PH" w:eastAsia="en-PH"/>
            <w:rPrChange w:id="991"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highlight w:val="white"/>
          </w:rPr>
          <w:t>Appendix B</w:t>
        </w:r>
        <w:r w:rsidRPr="00AC2ADB">
          <w:rPr>
            <w:noProof/>
            <w:webHidden/>
          </w:rPr>
          <w:tab/>
        </w:r>
        <w:r w:rsidRPr="00AC2ADB">
          <w:rPr>
            <w:noProof/>
            <w:webHidden/>
            <w:rPrChange w:id="992" w:author="Vilson Lu" w:date="2014-08-22T06:41:00Z">
              <w:rPr>
                <w:noProof/>
                <w:webHidden/>
              </w:rPr>
            </w:rPrChange>
          </w:rPr>
          <w:fldChar w:fldCharType="begin"/>
        </w:r>
        <w:r w:rsidRPr="00AC2ADB">
          <w:rPr>
            <w:noProof/>
            <w:webHidden/>
          </w:rPr>
          <w:instrText xml:space="preserve"> PAGEREF _Toc396453225 \h </w:instrText>
        </w:r>
      </w:ins>
      <w:r w:rsidRPr="00AC2ADB">
        <w:rPr>
          <w:noProof/>
          <w:webHidden/>
          <w:rPrChange w:id="993" w:author="Vilson Lu" w:date="2014-08-22T06:41:00Z">
            <w:rPr>
              <w:noProof/>
              <w:webHidden/>
            </w:rPr>
          </w:rPrChange>
        </w:rPr>
      </w:r>
      <w:r w:rsidRPr="00AC2ADB">
        <w:rPr>
          <w:noProof/>
          <w:webHidden/>
          <w:rPrChange w:id="994" w:author="Vilson Lu" w:date="2014-08-22T06:41:00Z">
            <w:rPr>
              <w:noProof/>
              <w:webHidden/>
            </w:rPr>
          </w:rPrChange>
        </w:rPr>
        <w:fldChar w:fldCharType="separate"/>
      </w:r>
      <w:ins w:id="995" w:author="Vilson Lu" w:date="2014-08-22T06:40:00Z">
        <w:r w:rsidRPr="00AC2ADB">
          <w:rPr>
            <w:noProof/>
            <w:webHidden/>
          </w:rPr>
          <w:t>6-2</w:t>
        </w:r>
        <w:r w:rsidRPr="00AC2ADB">
          <w:rPr>
            <w:noProof/>
            <w:webHidden/>
            <w:rPrChange w:id="996" w:author="Vilson Lu" w:date="2014-08-22T06:41:00Z">
              <w:rPr>
                <w:noProof/>
                <w:webHidden/>
              </w:rPr>
            </w:rPrChange>
          </w:rPr>
          <w:fldChar w:fldCharType="end"/>
        </w:r>
        <w:r w:rsidRPr="00AC2ADB">
          <w:rPr>
            <w:rStyle w:val="Hyperlink"/>
            <w:noProof/>
            <w:rPrChange w:id="997" w:author="Vilson Lu" w:date="2014-08-22T06:41:00Z">
              <w:rPr>
                <w:rStyle w:val="Hyperlink"/>
                <w:noProof/>
              </w:rPr>
            </w:rPrChange>
          </w:rPr>
          <w:fldChar w:fldCharType="end"/>
        </w:r>
      </w:ins>
    </w:p>
    <w:p w14:paraId="54E3440D" w14:textId="77777777" w:rsidR="00AC2ADB" w:rsidRPr="00AC2ADB" w:rsidRDefault="00AC2ADB">
      <w:pPr>
        <w:pStyle w:val="TOC2"/>
        <w:tabs>
          <w:tab w:val="left" w:pos="880"/>
          <w:tab w:val="right" w:leader="dot" w:pos="9350"/>
        </w:tabs>
        <w:rPr>
          <w:ins w:id="998" w:author="Vilson Lu" w:date="2014-08-22T06:40:00Z"/>
          <w:rFonts w:eastAsiaTheme="minorEastAsia"/>
          <w:noProof/>
          <w:sz w:val="22"/>
          <w:szCs w:val="22"/>
          <w:lang w:val="en-PH" w:eastAsia="en-PH"/>
          <w:rPrChange w:id="999" w:author="Vilson Lu" w:date="2014-08-22T06:41:00Z">
            <w:rPr>
              <w:ins w:id="1000" w:author="Vilson Lu" w:date="2014-08-22T06:40:00Z"/>
              <w:rFonts w:asciiTheme="minorHAnsi" w:eastAsiaTheme="minorEastAsia" w:hAnsiTheme="minorHAnsi" w:cstheme="minorBidi"/>
              <w:noProof/>
              <w:sz w:val="22"/>
              <w:szCs w:val="22"/>
              <w:lang w:val="en-PH" w:eastAsia="en-PH"/>
            </w:rPr>
          </w:rPrChange>
        </w:rPr>
      </w:pPr>
      <w:ins w:id="1001" w:author="Vilson Lu" w:date="2014-08-22T06:40:00Z">
        <w:r w:rsidRPr="00AC2ADB">
          <w:rPr>
            <w:rStyle w:val="Hyperlink"/>
            <w:noProof/>
            <w:rPrChange w:id="1002"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"_Toc396453226"</w:instrText>
        </w:r>
        <w:r w:rsidRPr="00AC2ADB">
          <w:rPr>
            <w:rStyle w:val="Hyperlink"/>
            <w:noProof/>
          </w:rPr>
          <w:instrText xml:space="preserve"> </w:instrText>
        </w:r>
        <w:r w:rsidRPr="00AC2ADB">
          <w:rPr>
            <w:rStyle w:val="Hyperlink"/>
            <w:noProof/>
            <w:rPrChange w:id="1003"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6.3</w:t>
        </w:r>
        <w:r w:rsidRPr="00AC2ADB">
          <w:rPr>
            <w:rFonts w:eastAsiaTheme="minorEastAsia"/>
            <w:noProof/>
            <w:sz w:val="22"/>
            <w:szCs w:val="22"/>
            <w:lang w:val="en-PH" w:eastAsia="en-PH"/>
            <w:rPrChange w:id="1004"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noProof/>
          </w:rPr>
          <w:t>Resource Person</w:t>
        </w:r>
        <w:r w:rsidRPr="00AC2ADB">
          <w:rPr>
            <w:noProof/>
            <w:webHidden/>
          </w:rPr>
          <w:tab/>
        </w:r>
        <w:r w:rsidRPr="00AC2ADB">
          <w:rPr>
            <w:noProof/>
            <w:webHidden/>
            <w:rPrChange w:id="1005" w:author="Vilson Lu" w:date="2014-08-22T06:41:00Z">
              <w:rPr>
                <w:noProof/>
                <w:webHidden/>
              </w:rPr>
            </w:rPrChange>
          </w:rPr>
          <w:fldChar w:fldCharType="begin"/>
        </w:r>
        <w:r w:rsidRPr="00AC2ADB">
          <w:rPr>
            <w:noProof/>
            <w:webHidden/>
          </w:rPr>
          <w:instrText xml:space="preserve"> PAGEREF _Toc396453226 \h </w:instrText>
        </w:r>
      </w:ins>
      <w:r w:rsidRPr="00AC2ADB">
        <w:rPr>
          <w:noProof/>
          <w:webHidden/>
          <w:rPrChange w:id="1006" w:author="Vilson Lu" w:date="2014-08-22T06:41:00Z">
            <w:rPr>
              <w:noProof/>
              <w:webHidden/>
            </w:rPr>
          </w:rPrChange>
        </w:rPr>
      </w:r>
      <w:r w:rsidRPr="00AC2ADB">
        <w:rPr>
          <w:noProof/>
          <w:webHidden/>
          <w:rPrChange w:id="1007" w:author="Vilson Lu" w:date="2014-08-22T06:41:00Z">
            <w:rPr>
              <w:noProof/>
              <w:webHidden/>
            </w:rPr>
          </w:rPrChange>
        </w:rPr>
        <w:fldChar w:fldCharType="separate"/>
      </w:r>
      <w:ins w:id="1008" w:author="Vilson Lu" w:date="2014-08-22T06:40:00Z">
        <w:r w:rsidRPr="00AC2ADB">
          <w:rPr>
            <w:noProof/>
            <w:webHidden/>
          </w:rPr>
          <w:t>6-3</w:t>
        </w:r>
        <w:r w:rsidRPr="00AC2ADB">
          <w:rPr>
            <w:noProof/>
            <w:webHidden/>
            <w:rPrChange w:id="1009" w:author="Vilson Lu" w:date="2014-08-22T06:41:00Z">
              <w:rPr>
                <w:noProof/>
                <w:webHidden/>
              </w:rPr>
            </w:rPrChange>
          </w:rPr>
          <w:fldChar w:fldCharType="end"/>
        </w:r>
        <w:r w:rsidRPr="00AC2ADB">
          <w:rPr>
            <w:rStyle w:val="Hyperlink"/>
            <w:noProof/>
            <w:rPrChange w:id="1010" w:author="Vilson Lu" w:date="2014-08-22T06:41:00Z">
              <w:rPr>
                <w:rStyle w:val="Hyperlink"/>
                <w:noProof/>
              </w:rPr>
            </w:rPrChange>
          </w:rPr>
          <w:fldChar w:fldCharType="end"/>
        </w:r>
      </w:ins>
    </w:p>
    <w:p w14:paraId="2DB685E2" w14:textId="77777777" w:rsidR="00AC2ADB" w:rsidRPr="00AC2ADB" w:rsidRDefault="00AC2ADB">
      <w:pPr>
        <w:pStyle w:val="TOC2"/>
        <w:tabs>
          <w:tab w:val="left" w:pos="880"/>
          <w:tab w:val="right" w:leader="dot" w:pos="9350"/>
        </w:tabs>
        <w:rPr>
          <w:ins w:id="1011" w:author="Vilson Lu" w:date="2014-08-22T06:40:00Z"/>
          <w:rFonts w:eastAsiaTheme="minorEastAsia"/>
          <w:noProof/>
          <w:sz w:val="22"/>
          <w:szCs w:val="22"/>
          <w:lang w:val="en-PH" w:eastAsia="en-PH"/>
          <w:rPrChange w:id="1012" w:author="Vilson Lu" w:date="2014-08-22T06:41:00Z">
            <w:rPr>
              <w:ins w:id="1013" w:author="Vilson Lu" w:date="2014-08-22T06:40:00Z"/>
              <w:rFonts w:asciiTheme="minorHAnsi" w:eastAsiaTheme="minorEastAsia" w:hAnsiTheme="minorHAnsi" w:cstheme="minorBidi"/>
              <w:noProof/>
              <w:sz w:val="22"/>
              <w:szCs w:val="22"/>
              <w:lang w:val="en-PH" w:eastAsia="en-PH"/>
            </w:rPr>
          </w:rPrChange>
        </w:rPr>
      </w:pPr>
      <w:ins w:id="1014" w:author="Vilson Lu" w:date="2014-08-22T06:40:00Z">
        <w:r w:rsidRPr="00AC2ADB">
          <w:rPr>
            <w:rStyle w:val="Hyperlink"/>
            <w:noProof/>
            <w:rPrChange w:id="1015" w:author="Vilson Lu" w:date="2014-08-22T06:41:00Z">
              <w:rPr>
                <w:rStyle w:val="Hyperlink"/>
                <w:noProof/>
              </w:rPr>
            </w:rPrChange>
          </w:rPr>
          <w:fldChar w:fldCharType="begin"/>
        </w:r>
        <w:r w:rsidRPr="00AC2ADB">
          <w:rPr>
            <w:rStyle w:val="Hyperlink"/>
            <w:noProof/>
          </w:rPr>
          <w:instrText xml:space="preserve"> </w:instrText>
        </w:r>
        <w:r w:rsidRPr="00AC2ADB">
          <w:rPr>
            <w:noProof/>
          </w:rPr>
          <w:instrText>HYPERLINK \l "_Toc396453227"</w:instrText>
        </w:r>
        <w:r w:rsidRPr="00AC2ADB">
          <w:rPr>
            <w:rStyle w:val="Hyperlink"/>
            <w:noProof/>
          </w:rPr>
          <w:instrText xml:space="preserve"> </w:instrText>
        </w:r>
        <w:r w:rsidRPr="00AC2ADB">
          <w:rPr>
            <w:rStyle w:val="Hyperlink"/>
            <w:noProof/>
            <w:rPrChange w:id="1016" w:author="Vilson Lu" w:date="2014-08-22T06:41:00Z">
              <w:rPr>
                <w:rStyle w:val="Hyperlink"/>
                <w:noProof/>
              </w:rPr>
            </w:rPrChange>
          </w:rPr>
          <w:fldChar w:fldCharType="separate"/>
        </w:r>
        <w:r w:rsidRPr="00AC2ADB">
          <w:rPr>
            <w:rStyle w:val="Hyperlink"/>
            <w:noProof/>
            <w14:scene3d>
              <w14:camera w14:prst="orthographicFront"/>
              <w14:lightRig w14:rig="threePt" w14:dir="t">
                <w14:rot w14:lat="0" w14:lon="0" w14:rev="0"/>
              </w14:lightRig>
            </w14:scene3d>
          </w:rPr>
          <w:t>6.4</w:t>
        </w:r>
        <w:r w:rsidRPr="00AC2ADB">
          <w:rPr>
            <w:rFonts w:eastAsiaTheme="minorEastAsia"/>
            <w:noProof/>
            <w:sz w:val="22"/>
            <w:szCs w:val="22"/>
            <w:lang w:val="en-PH" w:eastAsia="en-PH"/>
            <w:rPrChange w:id="1017" w:author="Vilson Lu" w:date="2014-08-22T06:41:00Z">
              <w:rPr>
                <w:rFonts w:asciiTheme="minorHAnsi" w:eastAsiaTheme="minorEastAsia" w:hAnsiTheme="minorHAnsi" w:cstheme="minorBidi"/>
                <w:noProof/>
                <w:sz w:val="22"/>
                <w:szCs w:val="22"/>
                <w:lang w:val="en-PH" w:eastAsia="en-PH"/>
              </w:rPr>
            </w:rPrChange>
          </w:rPr>
          <w:tab/>
        </w:r>
        <w:r w:rsidRPr="00AC2ADB">
          <w:rPr>
            <w:rStyle w:val="Hyperlink"/>
            <w:bCs/>
            <w:noProof/>
          </w:rPr>
          <w:t>Personal Vitae</w:t>
        </w:r>
        <w:r w:rsidRPr="00AC2ADB">
          <w:rPr>
            <w:noProof/>
            <w:webHidden/>
          </w:rPr>
          <w:tab/>
        </w:r>
        <w:r w:rsidRPr="00AC2ADB">
          <w:rPr>
            <w:noProof/>
            <w:webHidden/>
            <w:rPrChange w:id="1018" w:author="Vilson Lu" w:date="2014-08-22T06:41:00Z">
              <w:rPr>
                <w:noProof/>
                <w:webHidden/>
              </w:rPr>
            </w:rPrChange>
          </w:rPr>
          <w:fldChar w:fldCharType="begin"/>
        </w:r>
        <w:r w:rsidRPr="00AC2ADB">
          <w:rPr>
            <w:noProof/>
            <w:webHidden/>
          </w:rPr>
          <w:instrText xml:space="preserve"> PAGEREF _Toc396453227 \h </w:instrText>
        </w:r>
      </w:ins>
      <w:r w:rsidRPr="00AC2ADB">
        <w:rPr>
          <w:noProof/>
          <w:webHidden/>
          <w:rPrChange w:id="1019" w:author="Vilson Lu" w:date="2014-08-22T06:41:00Z">
            <w:rPr>
              <w:noProof/>
              <w:webHidden/>
            </w:rPr>
          </w:rPrChange>
        </w:rPr>
      </w:r>
      <w:r w:rsidRPr="00AC2ADB">
        <w:rPr>
          <w:noProof/>
          <w:webHidden/>
          <w:rPrChange w:id="1020" w:author="Vilson Lu" w:date="2014-08-22T06:41:00Z">
            <w:rPr>
              <w:noProof/>
              <w:webHidden/>
            </w:rPr>
          </w:rPrChange>
        </w:rPr>
        <w:fldChar w:fldCharType="separate"/>
      </w:r>
      <w:ins w:id="1021" w:author="Vilson Lu" w:date="2014-08-22T06:40:00Z">
        <w:r w:rsidRPr="00AC2ADB">
          <w:rPr>
            <w:noProof/>
            <w:webHidden/>
          </w:rPr>
          <w:t>6-4</w:t>
        </w:r>
        <w:r w:rsidRPr="00AC2ADB">
          <w:rPr>
            <w:noProof/>
            <w:webHidden/>
            <w:rPrChange w:id="1022" w:author="Vilson Lu" w:date="2014-08-22T06:41:00Z">
              <w:rPr>
                <w:noProof/>
                <w:webHidden/>
              </w:rPr>
            </w:rPrChange>
          </w:rPr>
          <w:fldChar w:fldCharType="end"/>
        </w:r>
        <w:r w:rsidRPr="00AC2ADB">
          <w:rPr>
            <w:rStyle w:val="Hyperlink"/>
            <w:noProof/>
            <w:rPrChange w:id="1023" w:author="Vilson Lu" w:date="2014-08-22T06:41:00Z">
              <w:rPr>
                <w:rStyle w:val="Hyperlink"/>
                <w:noProof/>
              </w:rPr>
            </w:rPrChange>
          </w:rPr>
          <w:fldChar w:fldCharType="end"/>
        </w:r>
      </w:ins>
    </w:p>
    <w:p w14:paraId="06318F14" w14:textId="77777777" w:rsidR="006F08F4" w:rsidRPr="00AC2ADB" w:rsidDel="00A05B58" w:rsidRDefault="006F08F4">
      <w:pPr>
        <w:pStyle w:val="TOC1"/>
        <w:tabs>
          <w:tab w:val="left" w:pos="660"/>
          <w:tab w:val="right" w:leader="dot" w:pos="9350"/>
        </w:tabs>
        <w:rPr>
          <w:del w:id="1024" w:author="Vilson Lu" w:date="2014-08-22T04:25:00Z"/>
          <w:rFonts w:eastAsiaTheme="minorEastAsia"/>
          <w:noProof/>
          <w:sz w:val="22"/>
          <w:szCs w:val="22"/>
          <w:rPrChange w:id="1025" w:author="Vilson Lu" w:date="2014-08-22T06:41:00Z">
            <w:rPr>
              <w:del w:id="1026" w:author="Vilson Lu" w:date="2014-08-22T04:25:00Z"/>
              <w:rFonts w:asciiTheme="minorHAnsi" w:eastAsiaTheme="minorEastAsia" w:hAnsiTheme="minorHAnsi" w:cstheme="minorBidi"/>
              <w:noProof/>
              <w:sz w:val="22"/>
              <w:szCs w:val="22"/>
            </w:rPr>
          </w:rPrChange>
        </w:rPr>
      </w:pPr>
      <w:del w:id="1027" w:author="Vilson Lu" w:date="2014-08-22T04:25:00Z">
        <w:r w:rsidRPr="00AC2ADB" w:rsidDel="00A05B58">
          <w:rPr>
            <w:rPrChange w:id="1028" w:author="Vilson Lu" w:date="2014-08-22T06:41:00Z">
              <w:rPr>
                <w:rStyle w:val="Hyperlink"/>
                <w:noProof/>
              </w:rPr>
            </w:rPrChange>
          </w:rPr>
          <w:delText>1.0</w:delText>
        </w:r>
        <w:r w:rsidRPr="00AC2ADB" w:rsidDel="00A05B58">
          <w:rPr>
            <w:rFonts w:eastAsiaTheme="minorEastAsia"/>
            <w:noProof/>
            <w:sz w:val="22"/>
            <w:szCs w:val="22"/>
            <w:rPrChange w:id="1029" w:author="Vilson Lu" w:date="2014-08-22T06:41:00Z">
              <w:rPr>
                <w:rFonts w:asciiTheme="minorHAnsi" w:eastAsiaTheme="minorEastAsia" w:hAnsiTheme="minorHAnsi" w:cstheme="minorBidi"/>
                <w:noProof/>
                <w:sz w:val="22"/>
                <w:szCs w:val="22"/>
              </w:rPr>
            </w:rPrChange>
          </w:rPr>
          <w:tab/>
        </w:r>
        <w:r w:rsidRPr="00AC2ADB" w:rsidDel="00A05B58">
          <w:rPr>
            <w:rPrChange w:id="1030" w:author="Vilson Lu" w:date="2014-08-22T06:41:00Z">
              <w:rPr>
                <w:rStyle w:val="Hyperlink"/>
                <w:noProof/>
              </w:rPr>
            </w:rPrChange>
          </w:rPr>
          <w:delText>Research Description</w:delText>
        </w:r>
        <w:r w:rsidRPr="00AC2ADB" w:rsidDel="00A05B58">
          <w:rPr>
            <w:noProof/>
            <w:webHidden/>
          </w:rPr>
          <w:tab/>
          <w:delText>1-1</w:delText>
        </w:r>
      </w:del>
    </w:p>
    <w:p w14:paraId="364A9CFA" w14:textId="77777777" w:rsidR="006F08F4" w:rsidRPr="00AC2ADB" w:rsidDel="00A05B58" w:rsidRDefault="006F08F4">
      <w:pPr>
        <w:pStyle w:val="TOC2"/>
        <w:tabs>
          <w:tab w:val="left" w:pos="880"/>
          <w:tab w:val="right" w:leader="dot" w:pos="9350"/>
        </w:tabs>
        <w:rPr>
          <w:del w:id="1031" w:author="Vilson Lu" w:date="2014-08-22T04:25:00Z"/>
          <w:rFonts w:eastAsiaTheme="minorEastAsia"/>
          <w:noProof/>
          <w:sz w:val="22"/>
          <w:szCs w:val="22"/>
          <w:rPrChange w:id="1032" w:author="Vilson Lu" w:date="2014-08-22T06:41:00Z">
            <w:rPr>
              <w:del w:id="1033" w:author="Vilson Lu" w:date="2014-08-22T04:25:00Z"/>
              <w:rFonts w:asciiTheme="minorHAnsi" w:eastAsiaTheme="minorEastAsia" w:hAnsiTheme="minorHAnsi" w:cstheme="minorBidi"/>
              <w:noProof/>
              <w:sz w:val="22"/>
              <w:szCs w:val="22"/>
            </w:rPr>
          </w:rPrChange>
        </w:rPr>
      </w:pPr>
      <w:del w:id="1034" w:author="Vilson Lu" w:date="2014-08-22T04:25:00Z">
        <w:r w:rsidRPr="00AC2ADB" w:rsidDel="00A05B58">
          <w:rPr>
            <w:rPrChange w:id="1035" w:author="Vilson Lu" w:date="2014-08-22T06:41:00Z">
              <w:rPr>
                <w:rStyle w:val="Hyperlink"/>
                <w:noProof/>
                <w14:scene3d>
                  <w14:camera w14:prst="orthographicFront"/>
                  <w14:lightRig w14:rig="threePt" w14:dir="t">
                    <w14:rot w14:lat="0" w14:lon="0" w14:rev="0"/>
                  </w14:lightRig>
                </w14:scene3d>
              </w:rPr>
            </w:rPrChange>
          </w:rPr>
          <w:delText>1.1</w:delText>
        </w:r>
        <w:r w:rsidRPr="00AC2ADB" w:rsidDel="00A05B58">
          <w:rPr>
            <w:rFonts w:eastAsiaTheme="minorEastAsia"/>
            <w:noProof/>
            <w:sz w:val="22"/>
            <w:szCs w:val="22"/>
            <w:rPrChange w:id="1036" w:author="Vilson Lu" w:date="2014-08-22T06:41:00Z">
              <w:rPr>
                <w:rFonts w:asciiTheme="minorHAnsi" w:eastAsiaTheme="minorEastAsia" w:hAnsiTheme="minorHAnsi" w:cstheme="minorBidi"/>
                <w:noProof/>
                <w:sz w:val="22"/>
                <w:szCs w:val="22"/>
              </w:rPr>
            </w:rPrChange>
          </w:rPr>
          <w:tab/>
        </w:r>
        <w:r w:rsidRPr="00AC2ADB" w:rsidDel="00A05B58">
          <w:rPr>
            <w:rPrChange w:id="1037" w:author="Vilson Lu" w:date="2014-08-22T06:41:00Z">
              <w:rPr>
                <w:rStyle w:val="Hyperlink"/>
                <w:noProof/>
              </w:rPr>
            </w:rPrChange>
          </w:rPr>
          <w:delText>Overview of the Current State of Technology</w:delText>
        </w:r>
        <w:r w:rsidRPr="00AC2ADB" w:rsidDel="00A05B58">
          <w:rPr>
            <w:noProof/>
            <w:webHidden/>
          </w:rPr>
          <w:tab/>
          <w:delText>1-1</w:delText>
        </w:r>
      </w:del>
    </w:p>
    <w:p w14:paraId="6774EAD3" w14:textId="77777777" w:rsidR="006F08F4" w:rsidRPr="00AC2ADB" w:rsidDel="00A05B58" w:rsidRDefault="006F08F4">
      <w:pPr>
        <w:pStyle w:val="TOC2"/>
        <w:tabs>
          <w:tab w:val="left" w:pos="880"/>
          <w:tab w:val="right" w:leader="dot" w:pos="9350"/>
        </w:tabs>
        <w:rPr>
          <w:del w:id="1038" w:author="Vilson Lu" w:date="2014-08-22T04:25:00Z"/>
          <w:rFonts w:eastAsiaTheme="minorEastAsia"/>
          <w:noProof/>
          <w:sz w:val="22"/>
          <w:szCs w:val="22"/>
          <w:rPrChange w:id="1039" w:author="Vilson Lu" w:date="2014-08-22T06:41:00Z">
            <w:rPr>
              <w:del w:id="1040" w:author="Vilson Lu" w:date="2014-08-22T04:25:00Z"/>
              <w:rFonts w:asciiTheme="minorHAnsi" w:eastAsiaTheme="minorEastAsia" w:hAnsiTheme="minorHAnsi" w:cstheme="minorBidi"/>
              <w:noProof/>
              <w:sz w:val="22"/>
              <w:szCs w:val="22"/>
            </w:rPr>
          </w:rPrChange>
        </w:rPr>
      </w:pPr>
      <w:del w:id="1041" w:author="Vilson Lu" w:date="2014-08-22T04:25:00Z">
        <w:r w:rsidRPr="00AC2ADB" w:rsidDel="00A05B58">
          <w:rPr>
            <w:rPrChange w:id="1042" w:author="Vilson Lu" w:date="2014-08-22T06:41:00Z">
              <w:rPr>
                <w:rStyle w:val="Hyperlink"/>
                <w:noProof/>
                <w14:scene3d>
                  <w14:camera w14:prst="orthographicFront"/>
                  <w14:lightRig w14:rig="threePt" w14:dir="t">
                    <w14:rot w14:lat="0" w14:lon="0" w14:rev="0"/>
                  </w14:lightRig>
                </w14:scene3d>
              </w:rPr>
            </w:rPrChange>
          </w:rPr>
          <w:delText>1.2</w:delText>
        </w:r>
        <w:r w:rsidRPr="00AC2ADB" w:rsidDel="00A05B58">
          <w:rPr>
            <w:rFonts w:eastAsiaTheme="minorEastAsia"/>
            <w:noProof/>
            <w:sz w:val="22"/>
            <w:szCs w:val="22"/>
            <w:rPrChange w:id="1043" w:author="Vilson Lu" w:date="2014-08-22T06:41:00Z">
              <w:rPr>
                <w:rFonts w:asciiTheme="minorHAnsi" w:eastAsiaTheme="minorEastAsia" w:hAnsiTheme="minorHAnsi" w:cstheme="minorBidi"/>
                <w:noProof/>
                <w:sz w:val="22"/>
                <w:szCs w:val="22"/>
              </w:rPr>
            </w:rPrChange>
          </w:rPr>
          <w:tab/>
        </w:r>
        <w:r w:rsidRPr="00AC2ADB" w:rsidDel="00A05B58">
          <w:rPr>
            <w:rPrChange w:id="1044" w:author="Vilson Lu" w:date="2014-08-22T06:41:00Z">
              <w:rPr>
                <w:rStyle w:val="Hyperlink"/>
                <w:noProof/>
              </w:rPr>
            </w:rPrChange>
          </w:rPr>
          <w:delText>Research Objectives</w:delText>
        </w:r>
        <w:r w:rsidRPr="00AC2ADB" w:rsidDel="00A05B58">
          <w:rPr>
            <w:noProof/>
            <w:webHidden/>
          </w:rPr>
          <w:tab/>
          <w:delText>1-2</w:delText>
        </w:r>
      </w:del>
    </w:p>
    <w:p w14:paraId="0B618FD9" w14:textId="77777777" w:rsidR="006F08F4" w:rsidRPr="00AC2ADB" w:rsidDel="00A05B58" w:rsidRDefault="006F08F4">
      <w:pPr>
        <w:pStyle w:val="TOC3"/>
        <w:tabs>
          <w:tab w:val="left" w:pos="1320"/>
          <w:tab w:val="right" w:leader="dot" w:pos="9350"/>
        </w:tabs>
        <w:rPr>
          <w:del w:id="1045" w:author="Vilson Lu" w:date="2014-08-22T04:25:00Z"/>
          <w:rFonts w:eastAsiaTheme="minorEastAsia"/>
          <w:noProof/>
          <w:sz w:val="22"/>
          <w:szCs w:val="22"/>
          <w:rPrChange w:id="1046" w:author="Vilson Lu" w:date="2014-08-22T06:41:00Z">
            <w:rPr>
              <w:del w:id="1047" w:author="Vilson Lu" w:date="2014-08-22T04:25:00Z"/>
              <w:rFonts w:asciiTheme="minorHAnsi" w:eastAsiaTheme="minorEastAsia" w:hAnsiTheme="minorHAnsi" w:cstheme="minorBidi"/>
              <w:noProof/>
              <w:sz w:val="22"/>
              <w:szCs w:val="22"/>
            </w:rPr>
          </w:rPrChange>
        </w:rPr>
      </w:pPr>
      <w:del w:id="1048" w:author="Vilson Lu" w:date="2014-08-22T04:25:00Z">
        <w:r w:rsidRPr="00AC2ADB" w:rsidDel="00A05B58">
          <w:rPr>
            <w:rPrChange w:id="1049" w:author="Vilson Lu" w:date="2014-08-22T06:41:00Z">
              <w:rPr>
                <w:rStyle w:val="Hyperlink"/>
                <w:noProof/>
                <w14:scene3d>
                  <w14:camera w14:prst="orthographicFront"/>
                  <w14:lightRig w14:rig="threePt" w14:dir="t">
                    <w14:rot w14:lat="0" w14:lon="0" w14:rev="0"/>
                  </w14:lightRig>
                </w14:scene3d>
              </w:rPr>
            </w:rPrChange>
          </w:rPr>
          <w:delText>1.2.1</w:delText>
        </w:r>
        <w:r w:rsidRPr="00AC2ADB" w:rsidDel="00A05B58">
          <w:rPr>
            <w:rFonts w:eastAsiaTheme="minorEastAsia"/>
            <w:noProof/>
            <w:sz w:val="22"/>
            <w:szCs w:val="22"/>
            <w:rPrChange w:id="1050" w:author="Vilson Lu" w:date="2014-08-22T06:41:00Z">
              <w:rPr>
                <w:rFonts w:asciiTheme="minorHAnsi" w:eastAsiaTheme="minorEastAsia" w:hAnsiTheme="minorHAnsi" w:cstheme="minorBidi"/>
                <w:noProof/>
                <w:sz w:val="22"/>
                <w:szCs w:val="22"/>
              </w:rPr>
            </w:rPrChange>
          </w:rPr>
          <w:tab/>
        </w:r>
        <w:r w:rsidRPr="00AC2ADB" w:rsidDel="00A05B58">
          <w:rPr>
            <w:rPrChange w:id="1051" w:author="Vilson Lu" w:date="2014-08-22T06:41:00Z">
              <w:rPr>
                <w:rStyle w:val="Hyperlink"/>
                <w:noProof/>
              </w:rPr>
            </w:rPrChange>
          </w:rPr>
          <w:delText>General Objective</w:delText>
        </w:r>
        <w:r w:rsidRPr="00AC2ADB" w:rsidDel="00A05B58">
          <w:rPr>
            <w:noProof/>
            <w:webHidden/>
          </w:rPr>
          <w:tab/>
          <w:delText>1-2</w:delText>
        </w:r>
      </w:del>
    </w:p>
    <w:p w14:paraId="38D84097" w14:textId="77777777" w:rsidR="006F08F4" w:rsidRPr="00AC2ADB" w:rsidDel="00A05B58" w:rsidRDefault="006F08F4">
      <w:pPr>
        <w:pStyle w:val="TOC3"/>
        <w:tabs>
          <w:tab w:val="left" w:pos="1320"/>
          <w:tab w:val="right" w:leader="dot" w:pos="9350"/>
        </w:tabs>
        <w:rPr>
          <w:del w:id="1052" w:author="Vilson Lu" w:date="2014-08-22T04:25:00Z"/>
          <w:rFonts w:eastAsiaTheme="minorEastAsia"/>
          <w:noProof/>
          <w:sz w:val="22"/>
          <w:szCs w:val="22"/>
          <w:rPrChange w:id="1053" w:author="Vilson Lu" w:date="2014-08-22T06:41:00Z">
            <w:rPr>
              <w:del w:id="1054" w:author="Vilson Lu" w:date="2014-08-22T04:25:00Z"/>
              <w:rFonts w:asciiTheme="minorHAnsi" w:eastAsiaTheme="minorEastAsia" w:hAnsiTheme="minorHAnsi" w:cstheme="minorBidi"/>
              <w:noProof/>
              <w:sz w:val="22"/>
              <w:szCs w:val="22"/>
            </w:rPr>
          </w:rPrChange>
        </w:rPr>
      </w:pPr>
      <w:del w:id="1055" w:author="Vilson Lu" w:date="2014-08-22T04:25:00Z">
        <w:r w:rsidRPr="00AC2ADB" w:rsidDel="00A05B58">
          <w:rPr>
            <w:rPrChange w:id="1056" w:author="Vilson Lu" w:date="2014-08-22T06:41:00Z">
              <w:rPr>
                <w:rStyle w:val="Hyperlink"/>
                <w:noProof/>
                <w14:scene3d>
                  <w14:camera w14:prst="orthographicFront"/>
                  <w14:lightRig w14:rig="threePt" w14:dir="t">
                    <w14:rot w14:lat="0" w14:lon="0" w14:rev="0"/>
                  </w14:lightRig>
                </w14:scene3d>
              </w:rPr>
            </w:rPrChange>
          </w:rPr>
          <w:delText>1.2.2</w:delText>
        </w:r>
        <w:r w:rsidRPr="00AC2ADB" w:rsidDel="00A05B58">
          <w:rPr>
            <w:rFonts w:eastAsiaTheme="minorEastAsia"/>
            <w:noProof/>
            <w:sz w:val="22"/>
            <w:szCs w:val="22"/>
            <w:rPrChange w:id="1057" w:author="Vilson Lu" w:date="2014-08-22T06:41:00Z">
              <w:rPr>
                <w:rFonts w:asciiTheme="minorHAnsi" w:eastAsiaTheme="minorEastAsia" w:hAnsiTheme="minorHAnsi" w:cstheme="minorBidi"/>
                <w:noProof/>
                <w:sz w:val="22"/>
                <w:szCs w:val="22"/>
              </w:rPr>
            </w:rPrChange>
          </w:rPr>
          <w:tab/>
        </w:r>
        <w:r w:rsidRPr="00AC2ADB" w:rsidDel="00A05B58">
          <w:rPr>
            <w:rPrChange w:id="1058" w:author="Vilson Lu" w:date="2014-08-22T06:41:00Z">
              <w:rPr>
                <w:rStyle w:val="Hyperlink"/>
                <w:noProof/>
              </w:rPr>
            </w:rPrChange>
          </w:rPr>
          <w:delText>Specific Objectives</w:delText>
        </w:r>
        <w:r w:rsidRPr="00AC2ADB" w:rsidDel="00A05B58">
          <w:rPr>
            <w:noProof/>
            <w:webHidden/>
          </w:rPr>
          <w:tab/>
          <w:delText>1-2</w:delText>
        </w:r>
      </w:del>
    </w:p>
    <w:p w14:paraId="5B32A2A4" w14:textId="77777777" w:rsidR="006F08F4" w:rsidRPr="00AC2ADB" w:rsidDel="00A05B58" w:rsidRDefault="006F08F4">
      <w:pPr>
        <w:pStyle w:val="TOC2"/>
        <w:tabs>
          <w:tab w:val="left" w:pos="880"/>
          <w:tab w:val="right" w:leader="dot" w:pos="9350"/>
        </w:tabs>
        <w:rPr>
          <w:del w:id="1059" w:author="Vilson Lu" w:date="2014-08-22T04:25:00Z"/>
          <w:rFonts w:eastAsiaTheme="minorEastAsia"/>
          <w:noProof/>
          <w:sz w:val="22"/>
          <w:szCs w:val="22"/>
          <w:rPrChange w:id="1060" w:author="Vilson Lu" w:date="2014-08-22T06:41:00Z">
            <w:rPr>
              <w:del w:id="1061" w:author="Vilson Lu" w:date="2014-08-22T04:25:00Z"/>
              <w:rFonts w:asciiTheme="minorHAnsi" w:eastAsiaTheme="minorEastAsia" w:hAnsiTheme="minorHAnsi" w:cstheme="minorBidi"/>
              <w:noProof/>
              <w:sz w:val="22"/>
              <w:szCs w:val="22"/>
            </w:rPr>
          </w:rPrChange>
        </w:rPr>
      </w:pPr>
      <w:del w:id="1062" w:author="Vilson Lu" w:date="2014-08-22T04:25:00Z">
        <w:r w:rsidRPr="00AC2ADB" w:rsidDel="00A05B58">
          <w:rPr>
            <w:rPrChange w:id="1063" w:author="Vilson Lu" w:date="2014-08-22T06:41:00Z">
              <w:rPr>
                <w:rStyle w:val="Hyperlink"/>
                <w:noProof/>
                <w14:scene3d>
                  <w14:camera w14:prst="orthographicFront"/>
                  <w14:lightRig w14:rig="threePt" w14:dir="t">
                    <w14:rot w14:lat="0" w14:lon="0" w14:rev="0"/>
                  </w14:lightRig>
                </w14:scene3d>
              </w:rPr>
            </w:rPrChange>
          </w:rPr>
          <w:delText>1.3</w:delText>
        </w:r>
        <w:r w:rsidRPr="00AC2ADB" w:rsidDel="00A05B58">
          <w:rPr>
            <w:rFonts w:eastAsiaTheme="minorEastAsia"/>
            <w:noProof/>
            <w:sz w:val="22"/>
            <w:szCs w:val="22"/>
            <w:rPrChange w:id="1064" w:author="Vilson Lu" w:date="2014-08-22T06:41:00Z">
              <w:rPr>
                <w:rFonts w:asciiTheme="minorHAnsi" w:eastAsiaTheme="minorEastAsia" w:hAnsiTheme="minorHAnsi" w:cstheme="minorBidi"/>
                <w:noProof/>
                <w:sz w:val="22"/>
                <w:szCs w:val="22"/>
              </w:rPr>
            </w:rPrChange>
          </w:rPr>
          <w:tab/>
        </w:r>
        <w:r w:rsidRPr="00AC2ADB" w:rsidDel="00A05B58">
          <w:rPr>
            <w:rPrChange w:id="1065" w:author="Vilson Lu" w:date="2014-08-22T06:41:00Z">
              <w:rPr>
                <w:rStyle w:val="Hyperlink"/>
                <w:noProof/>
              </w:rPr>
            </w:rPrChange>
          </w:rPr>
          <w:delText>Scope and Limitations of the Research</w:delText>
        </w:r>
        <w:r w:rsidRPr="00AC2ADB" w:rsidDel="00A05B58">
          <w:rPr>
            <w:noProof/>
            <w:webHidden/>
          </w:rPr>
          <w:tab/>
          <w:delText>1-2</w:delText>
        </w:r>
      </w:del>
    </w:p>
    <w:p w14:paraId="409659DA" w14:textId="77777777" w:rsidR="006F08F4" w:rsidRPr="00AC2ADB" w:rsidDel="00A05B58" w:rsidRDefault="006F08F4">
      <w:pPr>
        <w:pStyle w:val="TOC2"/>
        <w:tabs>
          <w:tab w:val="left" w:pos="880"/>
          <w:tab w:val="right" w:leader="dot" w:pos="9350"/>
        </w:tabs>
        <w:rPr>
          <w:del w:id="1066" w:author="Vilson Lu" w:date="2014-08-22T04:25:00Z"/>
          <w:rFonts w:eastAsiaTheme="minorEastAsia"/>
          <w:noProof/>
          <w:sz w:val="22"/>
          <w:szCs w:val="22"/>
          <w:rPrChange w:id="1067" w:author="Vilson Lu" w:date="2014-08-22T06:41:00Z">
            <w:rPr>
              <w:del w:id="1068" w:author="Vilson Lu" w:date="2014-08-22T04:25:00Z"/>
              <w:rFonts w:asciiTheme="minorHAnsi" w:eastAsiaTheme="minorEastAsia" w:hAnsiTheme="minorHAnsi" w:cstheme="minorBidi"/>
              <w:noProof/>
              <w:sz w:val="22"/>
              <w:szCs w:val="22"/>
            </w:rPr>
          </w:rPrChange>
        </w:rPr>
      </w:pPr>
      <w:del w:id="1069" w:author="Vilson Lu" w:date="2014-08-22T04:25:00Z">
        <w:r w:rsidRPr="00AC2ADB" w:rsidDel="00A05B58">
          <w:rPr>
            <w:rPrChange w:id="1070" w:author="Vilson Lu" w:date="2014-08-22T06:41:00Z">
              <w:rPr>
                <w:rStyle w:val="Hyperlink"/>
                <w:noProof/>
                <w14:scene3d>
                  <w14:camera w14:prst="orthographicFront"/>
                  <w14:lightRig w14:rig="threePt" w14:dir="t">
                    <w14:rot w14:lat="0" w14:lon="0" w14:rev="0"/>
                  </w14:lightRig>
                </w14:scene3d>
              </w:rPr>
            </w:rPrChange>
          </w:rPr>
          <w:delText>1.4</w:delText>
        </w:r>
        <w:r w:rsidRPr="00AC2ADB" w:rsidDel="00A05B58">
          <w:rPr>
            <w:rFonts w:eastAsiaTheme="minorEastAsia"/>
            <w:noProof/>
            <w:sz w:val="22"/>
            <w:szCs w:val="22"/>
            <w:rPrChange w:id="1071" w:author="Vilson Lu" w:date="2014-08-22T06:41:00Z">
              <w:rPr>
                <w:rFonts w:asciiTheme="minorHAnsi" w:eastAsiaTheme="minorEastAsia" w:hAnsiTheme="minorHAnsi" w:cstheme="minorBidi"/>
                <w:noProof/>
                <w:sz w:val="22"/>
                <w:szCs w:val="22"/>
              </w:rPr>
            </w:rPrChange>
          </w:rPr>
          <w:tab/>
        </w:r>
        <w:r w:rsidRPr="00AC2ADB" w:rsidDel="00A05B58">
          <w:rPr>
            <w:rPrChange w:id="1072" w:author="Vilson Lu" w:date="2014-08-22T06:41:00Z">
              <w:rPr>
                <w:rStyle w:val="Hyperlink"/>
                <w:noProof/>
              </w:rPr>
            </w:rPrChange>
          </w:rPr>
          <w:delText>Significance of the Research</w:delText>
        </w:r>
        <w:r w:rsidRPr="00AC2ADB" w:rsidDel="00A05B58">
          <w:rPr>
            <w:noProof/>
            <w:webHidden/>
          </w:rPr>
          <w:tab/>
          <w:delText>1-3</w:delText>
        </w:r>
      </w:del>
    </w:p>
    <w:p w14:paraId="6301C5BA" w14:textId="77777777" w:rsidR="006F08F4" w:rsidRPr="00AC2ADB" w:rsidDel="00A05B58" w:rsidRDefault="006F08F4">
      <w:pPr>
        <w:pStyle w:val="TOC2"/>
        <w:tabs>
          <w:tab w:val="left" w:pos="880"/>
          <w:tab w:val="right" w:leader="dot" w:pos="9350"/>
        </w:tabs>
        <w:rPr>
          <w:del w:id="1073" w:author="Vilson Lu" w:date="2014-08-22T04:25:00Z"/>
          <w:rFonts w:eastAsiaTheme="minorEastAsia"/>
          <w:noProof/>
          <w:sz w:val="22"/>
          <w:szCs w:val="22"/>
          <w:rPrChange w:id="1074" w:author="Vilson Lu" w:date="2014-08-22T06:41:00Z">
            <w:rPr>
              <w:del w:id="1075" w:author="Vilson Lu" w:date="2014-08-22T04:25:00Z"/>
              <w:rFonts w:asciiTheme="minorHAnsi" w:eastAsiaTheme="minorEastAsia" w:hAnsiTheme="minorHAnsi" w:cstheme="minorBidi"/>
              <w:noProof/>
              <w:sz w:val="22"/>
              <w:szCs w:val="22"/>
            </w:rPr>
          </w:rPrChange>
        </w:rPr>
      </w:pPr>
      <w:del w:id="1076" w:author="Vilson Lu" w:date="2014-08-22T04:25:00Z">
        <w:r w:rsidRPr="00AC2ADB" w:rsidDel="00A05B58">
          <w:rPr>
            <w:rPrChange w:id="1077" w:author="Vilson Lu" w:date="2014-08-22T06:41:00Z">
              <w:rPr>
                <w:rStyle w:val="Hyperlink"/>
                <w:noProof/>
                <w14:scene3d>
                  <w14:camera w14:prst="orthographicFront"/>
                  <w14:lightRig w14:rig="threePt" w14:dir="t">
                    <w14:rot w14:lat="0" w14:lon="0" w14:rev="0"/>
                  </w14:lightRig>
                </w14:scene3d>
              </w:rPr>
            </w:rPrChange>
          </w:rPr>
          <w:delText>1.5</w:delText>
        </w:r>
        <w:r w:rsidRPr="00AC2ADB" w:rsidDel="00A05B58">
          <w:rPr>
            <w:rFonts w:eastAsiaTheme="minorEastAsia"/>
            <w:noProof/>
            <w:sz w:val="22"/>
            <w:szCs w:val="22"/>
            <w:rPrChange w:id="1078" w:author="Vilson Lu" w:date="2014-08-22T06:41:00Z">
              <w:rPr>
                <w:rFonts w:asciiTheme="minorHAnsi" w:eastAsiaTheme="minorEastAsia" w:hAnsiTheme="minorHAnsi" w:cstheme="minorBidi"/>
                <w:noProof/>
                <w:sz w:val="22"/>
                <w:szCs w:val="22"/>
              </w:rPr>
            </w:rPrChange>
          </w:rPr>
          <w:tab/>
        </w:r>
        <w:r w:rsidRPr="00AC2ADB" w:rsidDel="00A05B58">
          <w:rPr>
            <w:rPrChange w:id="1079" w:author="Vilson Lu" w:date="2014-08-22T06:41:00Z">
              <w:rPr>
                <w:rStyle w:val="Hyperlink"/>
                <w:noProof/>
              </w:rPr>
            </w:rPrChange>
          </w:rPr>
          <w:delText>Research Methodology</w:delText>
        </w:r>
        <w:r w:rsidRPr="00AC2ADB" w:rsidDel="00A05B58">
          <w:rPr>
            <w:noProof/>
            <w:webHidden/>
          </w:rPr>
          <w:tab/>
          <w:delText>1-4</w:delText>
        </w:r>
      </w:del>
    </w:p>
    <w:p w14:paraId="560B5FFD" w14:textId="77777777" w:rsidR="006F08F4" w:rsidRPr="00AC2ADB" w:rsidDel="00A05B58" w:rsidRDefault="006F08F4">
      <w:pPr>
        <w:pStyle w:val="TOC3"/>
        <w:tabs>
          <w:tab w:val="left" w:pos="1320"/>
          <w:tab w:val="right" w:leader="dot" w:pos="9350"/>
        </w:tabs>
        <w:rPr>
          <w:del w:id="1080" w:author="Vilson Lu" w:date="2014-08-22T04:25:00Z"/>
          <w:rFonts w:eastAsiaTheme="minorEastAsia"/>
          <w:noProof/>
          <w:sz w:val="22"/>
          <w:szCs w:val="22"/>
          <w:rPrChange w:id="1081" w:author="Vilson Lu" w:date="2014-08-22T06:41:00Z">
            <w:rPr>
              <w:del w:id="1082" w:author="Vilson Lu" w:date="2014-08-22T04:25:00Z"/>
              <w:rFonts w:asciiTheme="minorHAnsi" w:eastAsiaTheme="minorEastAsia" w:hAnsiTheme="minorHAnsi" w:cstheme="minorBidi"/>
              <w:noProof/>
              <w:sz w:val="22"/>
              <w:szCs w:val="22"/>
            </w:rPr>
          </w:rPrChange>
        </w:rPr>
      </w:pPr>
      <w:del w:id="1083" w:author="Vilson Lu" w:date="2014-08-22T04:25:00Z">
        <w:r w:rsidRPr="00AC2ADB" w:rsidDel="00A05B58">
          <w:rPr>
            <w:rPrChange w:id="1084" w:author="Vilson Lu" w:date="2014-08-22T06:41:00Z">
              <w:rPr>
                <w:rStyle w:val="Hyperlink"/>
                <w:noProof/>
                <w14:scene3d>
                  <w14:camera w14:prst="orthographicFront"/>
                  <w14:lightRig w14:rig="threePt" w14:dir="t">
                    <w14:rot w14:lat="0" w14:lon="0" w14:rev="0"/>
                  </w14:lightRig>
                </w14:scene3d>
              </w:rPr>
            </w:rPrChange>
          </w:rPr>
          <w:delText>1.5.1</w:delText>
        </w:r>
        <w:r w:rsidRPr="00AC2ADB" w:rsidDel="00A05B58">
          <w:rPr>
            <w:rFonts w:eastAsiaTheme="minorEastAsia"/>
            <w:noProof/>
            <w:sz w:val="22"/>
            <w:szCs w:val="22"/>
            <w:rPrChange w:id="1085" w:author="Vilson Lu" w:date="2014-08-22T06:41:00Z">
              <w:rPr>
                <w:rFonts w:asciiTheme="minorHAnsi" w:eastAsiaTheme="minorEastAsia" w:hAnsiTheme="minorHAnsi" w:cstheme="minorBidi"/>
                <w:noProof/>
                <w:sz w:val="22"/>
                <w:szCs w:val="22"/>
              </w:rPr>
            </w:rPrChange>
          </w:rPr>
          <w:tab/>
        </w:r>
        <w:r w:rsidRPr="00AC2ADB" w:rsidDel="00A05B58">
          <w:rPr>
            <w:rPrChange w:id="1086" w:author="Vilson Lu" w:date="2014-08-22T06:41:00Z">
              <w:rPr>
                <w:rStyle w:val="Hyperlink"/>
                <w:noProof/>
              </w:rPr>
            </w:rPrChange>
          </w:rPr>
          <w:delText>Investigation and Research Analysis</w:delText>
        </w:r>
        <w:r w:rsidRPr="00AC2ADB" w:rsidDel="00A05B58">
          <w:rPr>
            <w:noProof/>
            <w:webHidden/>
          </w:rPr>
          <w:tab/>
          <w:delText>1-5</w:delText>
        </w:r>
      </w:del>
    </w:p>
    <w:p w14:paraId="0D6E4A93" w14:textId="77777777" w:rsidR="006F08F4" w:rsidRPr="00AC2ADB" w:rsidDel="00A05B58" w:rsidRDefault="006F08F4">
      <w:pPr>
        <w:pStyle w:val="TOC3"/>
        <w:tabs>
          <w:tab w:val="left" w:pos="1320"/>
          <w:tab w:val="right" w:leader="dot" w:pos="9350"/>
        </w:tabs>
        <w:rPr>
          <w:del w:id="1087" w:author="Vilson Lu" w:date="2014-08-22T04:25:00Z"/>
          <w:rFonts w:eastAsiaTheme="minorEastAsia"/>
          <w:noProof/>
          <w:sz w:val="22"/>
          <w:szCs w:val="22"/>
          <w:rPrChange w:id="1088" w:author="Vilson Lu" w:date="2014-08-22T06:41:00Z">
            <w:rPr>
              <w:del w:id="1089" w:author="Vilson Lu" w:date="2014-08-22T04:25:00Z"/>
              <w:rFonts w:asciiTheme="minorHAnsi" w:eastAsiaTheme="minorEastAsia" w:hAnsiTheme="minorHAnsi" w:cstheme="minorBidi"/>
              <w:noProof/>
              <w:sz w:val="22"/>
              <w:szCs w:val="22"/>
            </w:rPr>
          </w:rPrChange>
        </w:rPr>
      </w:pPr>
      <w:del w:id="1090" w:author="Vilson Lu" w:date="2014-08-22T04:25:00Z">
        <w:r w:rsidRPr="00AC2ADB" w:rsidDel="00A05B58">
          <w:rPr>
            <w:rPrChange w:id="1091" w:author="Vilson Lu" w:date="2014-08-22T06:41:00Z">
              <w:rPr>
                <w:rStyle w:val="Hyperlink"/>
                <w:noProof/>
                <w14:scene3d>
                  <w14:camera w14:prst="orthographicFront"/>
                  <w14:lightRig w14:rig="threePt" w14:dir="t">
                    <w14:rot w14:lat="0" w14:lon="0" w14:rev="0"/>
                  </w14:lightRig>
                </w14:scene3d>
              </w:rPr>
            </w:rPrChange>
          </w:rPr>
          <w:delText>1.5.2</w:delText>
        </w:r>
        <w:r w:rsidRPr="00AC2ADB" w:rsidDel="00A05B58">
          <w:rPr>
            <w:rFonts w:eastAsiaTheme="minorEastAsia"/>
            <w:noProof/>
            <w:sz w:val="22"/>
            <w:szCs w:val="22"/>
            <w:rPrChange w:id="1092" w:author="Vilson Lu" w:date="2014-08-22T06:41:00Z">
              <w:rPr>
                <w:rFonts w:asciiTheme="minorHAnsi" w:eastAsiaTheme="minorEastAsia" w:hAnsiTheme="minorHAnsi" w:cstheme="minorBidi"/>
                <w:noProof/>
                <w:sz w:val="22"/>
                <w:szCs w:val="22"/>
              </w:rPr>
            </w:rPrChange>
          </w:rPr>
          <w:tab/>
        </w:r>
        <w:r w:rsidRPr="00AC2ADB" w:rsidDel="00A05B58">
          <w:rPr>
            <w:rPrChange w:id="1093" w:author="Vilson Lu" w:date="2014-08-22T06:41:00Z">
              <w:rPr>
                <w:rStyle w:val="Hyperlink"/>
                <w:noProof/>
              </w:rPr>
            </w:rPrChange>
          </w:rPr>
          <w:delText>System Design</w:delText>
        </w:r>
        <w:r w:rsidRPr="00AC2ADB" w:rsidDel="00A05B58">
          <w:rPr>
            <w:noProof/>
            <w:webHidden/>
          </w:rPr>
          <w:tab/>
          <w:delText>1-5</w:delText>
        </w:r>
      </w:del>
    </w:p>
    <w:p w14:paraId="5B2F9ED3" w14:textId="77777777" w:rsidR="006F08F4" w:rsidRPr="00AC2ADB" w:rsidDel="00A05B58" w:rsidRDefault="006F08F4">
      <w:pPr>
        <w:pStyle w:val="TOC3"/>
        <w:tabs>
          <w:tab w:val="left" w:pos="1320"/>
          <w:tab w:val="right" w:leader="dot" w:pos="9350"/>
        </w:tabs>
        <w:rPr>
          <w:del w:id="1094" w:author="Vilson Lu" w:date="2014-08-22T04:25:00Z"/>
          <w:rFonts w:eastAsiaTheme="minorEastAsia"/>
          <w:noProof/>
          <w:sz w:val="22"/>
          <w:szCs w:val="22"/>
          <w:rPrChange w:id="1095" w:author="Vilson Lu" w:date="2014-08-22T06:41:00Z">
            <w:rPr>
              <w:del w:id="1096" w:author="Vilson Lu" w:date="2014-08-22T04:25:00Z"/>
              <w:rFonts w:asciiTheme="minorHAnsi" w:eastAsiaTheme="minorEastAsia" w:hAnsiTheme="minorHAnsi" w:cstheme="minorBidi"/>
              <w:noProof/>
              <w:sz w:val="22"/>
              <w:szCs w:val="22"/>
            </w:rPr>
          </w:rPrChange>
        </w:rPr>
      </w:pPr>
      <w:del w:id="1097" w:author="Vilson Lu" w:date="2014-08-22T04:25:00Z">
        <w:r w:rsidRPr="00AC2ADB" w:rsidDel="00A05B58">
          <w:rPr>
            <w:rPrChange w:id="1098" w:author="Vilson Lu" w:date="2014-08-22T06:41:00Z">
              <w:rPr>
                <w:rStyle w:val="Hyperlink"/>
                <w:noProof/>
                <w14:scene3d>
                  <w14:camera w14:prst="orthographicFront"/>
                  <w14:lightRig w14:rig="threePt" w14:dir="t">
                    <w14:rot w14:lat="0" w14:lon="0" w14:rev="0"/>
                  </w14:lightRig>
                </w14:scene3d>
              </w:rPr>
            </w:rPrChange>
          </w:rPr>
          <w:delText>1.5.3</w:delText>
        </w:r>
        <w:r w:rsidRPr="00AC2ADB" w:rsidDel="00A05B58">
          <w:rPr>
            <w:rFonts w:eastAsiaTheme="minorEastAsia"/>
            <w:noProof/>
            <w:sz w:val="22"/>
            <w:szCs w:val="22"/>
            <w:rPrChange w:id="1099" w:author="Vilson Lu" w:date="2014-08-22T06:41:00Z">
              <w:rPr>
                <w:rFonts w:asciiTheme="minorHAnsi" w:eastAsiaTheme="minorEastAsia" w:hAnsiTheme="minorHAnsi" w:cstheme="minorBidi"/>
                <w:noProof/>
                <w:sz w:val="22"/>
                <w:szCs w:val="22"/>
              </w:rPr>
            </w:rPrChange>
          </w:rPr>
          <w:tab/>
        </w:r>
        <w:r w:rsidRPr="00AC2ADB" w:rsidDel="00A05B58">
          <w:rPr>
            <w:rPrChange w:id="1100" w:author="Vilson Lu" w:date="2014-08-22T06:41:00Z">
              <w:rPr>
                <w:rStyle w:val="Hyperlink"/>
                <w:noProof/>
              </w:rPr>
            </w:rPrChange>
          </w:rPr>
          <w:delText>Sprints</w:delText>
        </w:r>
        <w:r w:rsidRPr="00AC2ADB" w:rsidDel="00A05B58">
          <w:rPr>
            <w:noProof/>
            <w:webHidden/>
          </w:rPr>
          <w:tab/>
          <w:delText>1-5</w:delText>
        </w:r>
      </w:del>
    </w:p>
    <w:p w14:paraId="4CECF20C" w14:textId="77777777" w:rsidR="006F08F4" w:rsidRPr="00AC2ADB" w:rsidDel="00A05B58" w:rsidRDefault="006F08F4">
      <w:pPr>
        <w:pStyle w:val="TOC3"/>
        <w:tabs>
          <w:tab w:val="left" w:pos="1320"/>
          <w:tab w:val="right" w:leader="dot" w:pos="9350"/>
        </w:tabs>
        <w:rPr>
          <w:del w:id="1101" w:author="Vilson Lu" w:date="2014-08-22T04:25:00Z"/>
          <w:rFonts w:eastAsiaTheme="minorEastAsia"/>
          <w:noProof/>
          <w:sz w:val="22"/>
          <w:szCs w:val="22"/>
          <w:rPrChange w:id="1102" w:author="Vilson Lu" w:date="2014-08-22T06:41:00Z">
            <w:rPr>
              <w:del w:id="1103" w:author="Vilson Lu" w:date="2014-08-22T04:25:00Z"/>
              <w:rFonts w:asciiTheme="minorHAnsi" w:eastAsiaTheme="minorEastAsia" w:hAnsiTheme="minorHAnsi" w:cstheme="minorBidi"/>
              <w:noProof/>
              <w:sz w:val="22"/>
              <w:szCs w:val="22"/>
            </w:rPr>
          </w:rPrChange>
        </w:rPr>
      </w:pPr>
      <w:del w:id="1104" w:author="Vilson Lu" w:date="2014-08-22T04:25:00Z">
        <w:r w:rsidRPr="00AC2ADB" w:rsidDel="00A05B58">
          <w:rPr>
            <w:rPrChange w:id="1105" w:author="Vilson Lu" w:date="2014-08-22T06:41:00Z">
              <w:rPr>
                <w:rStyle w:val="Hyperlink"/>
                <w:noProof/>
                <w14:scene3d>
                  <w14:camera w14:prst="orthographicFront"/>
                  <w14:lightRig w14:rig="threePt" w14:dir="t">
                    <w14:rot w14:lat="0" w14:lon="0" w14:rev="0"/>
                  </w14:lightRig>
                </w14:scene3d>
              </w:rPr>
            </w:rPrChange>
          </w:rPr>
          <w:delText>1.5.4</w:delText>
        </w:r>
        <w:r w:rsidRPr="00AC2ADB" w:rsidDel="00A05B58">
          <w:rPr>
            <w:rFonts w:eastAsiaTheme="minorEastAsia"/>
            <w:noProof/>
            <w:sz w:val="22"/>
            <w:szCs w:val="22"/>
            <w:rPrChange w:id="1106" w:author="Vilson Lu" w:date="2014-08-22T06:41:00Z">
              <w:rPr>
                <w:rFonts w:asciiTheme="minorHAnsi" w:eastAsiaTheme="minorEastAsia" w:hAnsiTheme="minorHAnsi" w:cstheme="minorBidi"/>
                <w:noProof/>
                <w:sz w:val="22"/>
                <w:szCs w:val="22"/>
              </w:rPr>
            </w:rPrChange>
          </w:rPr>
          <w:tab/>
        </w:r>
        <w:r w:rsidRPr="00AC2ADB" w:rsidDel="00A05B58">
          <w:rPr>
            <w:rPrChange w:id="1107" w:author="Vilson Lu" w:date="2014-08-22T06:41:00Z">
              <w:rPr>
                <w:rStyle w:val="Hyperlink"/>
                <w:noProof/>
              </w:rPr>
            </w:rPrChange>
          </w:rPr>
          <w:delText>Sprint Planning Meetings</w:delText>
        </w:r>
        <w:r w:rsidRPr="00AC2ADB" w:rsidDel="00A05B58">
          <w:rPr>
            <w:noProof/>
            <w:webHidden/>
          </w:rPr>
          <w:tab/>
          <w:delText>1-6</w:delText>
        </w:r>
      </w:del>
    </w:p>
    <w:p w14:paraId="390E97B1" w14:textId="77777777" w:rsidR="006F08F4" w:rsidRPr="00AC2ADB" w:rsidDel="00A05B58" w:rsidRDefault="006F08F4">
      <w:pPr>
        <w:pStyle w:val="TOC3"/>
        <w:tabs>
          <w:tab w:val="left" w:pos="1320"/>
          <w:tab w:val="right" w:leader="dot" w:pos="9350"/>
        </w:tabs>
        <w:rPr>
          <w:del w:id="1108" w:author="Vilson Lu" w:date="2014-08-22T04:25:00Z"/>
          <w:rFonts w:eastAsiaTheme="minorEastAsia"/>
          <w:noProof/>
          <w:sz w:val="22"/>
          <w:szCs w:val="22"/>
          <w:rPrChange w:id="1109" w:author="Vilson Lu" w:date="2014-08-22T06:41:00Z">
            <w:rPr>
              <w:del w:id="1110" w:author="Vilson Lu" w:date="2014-08-22T04:25:00Z"/>
              <w:rFonts w:asciiTheme="minorHAnsi" w:eastAsiaTheme="minorEastAsia" w:hAnsiTheme="minorHAnsi" w:cstheme="minorBidi"/>
              <w:noProof/>
              <w:sz w:val="22"/>
              <w:szCs w:val="22"/>
            </w:rPr>
          </w:rPrChange>
        </w:rPr>
      </w:pPr>
      <w:del w:id="1111" w:author="Vilson Lu" w:date="2014-08-22T04:25:00Z">
        <w:r w:rsidRPr="00AC2ADB" w:rsidDel="00A05B58">
          <w:rPr>
            <w:rPrChange w:id="1112" w:author="Vilson Lu" w:date="2014-08-22T06:41:00Z">
              <w:rPr>
                <w:rStyle w:val="Hyperlink"/>
                <w:noProof/>
                <w14:scene3d>
                  <w14:camera w14:prst="orthographicFront"/>
                  <w14:lightRig w14:rig="threePt" w14:dir="t">
                    <w14:rot w14:lat="0" w14:lon="0" w14:rev="0"/>
                  </w14:lightRig>
                </w14:scene3d>
              </w:rPr>
            </w:rPrChange>
          </w:rPr>
          <w:delText>1.5.5</w:delText>
        </w:r>
        <w:r w:rsidRPr="00AC2ADB" w:rsidDel="00A05B58">
          <w:rPr>
            <w:rFonts w:eastAsiaTheme="minorEastAsia"/>
            <w:noProof/>
            <w:sz w:val="22"/>
            <w:szCs w:val="22"/>
            <w:rPrChange w:id="1113" w:author="Vilson Lu" w:date="2014-08-22T06:41:00Z">
              <w:rPr>
                <w:rFonts w:asciiTheme="minorHAnsi" w:eastAsiaTheme="minorEastAsia" w:hAnsiTheme="minorHAnsi" w:cstheme="minorBidi"/>
                <w:noProof/>
                <w:sz w:val="22"/>
                <w:szCs w:val="22"/>
              </w:rPr>
            </w:rPrChange>
          </w:rPr>
          <w:tab/>
        </w:r>
        <w:r w:rsidRPr="00AC2ADB" w:rsidDel="00A05B58">
          <w:rPr>
            <w:rPrChange w:id="1114" w:author="Vilson Lu" w:date="2014-08-22T06:41:00Z">
              <w:rPr>
                <w:rStyle w:val="Hyperlink"/>
                <w:noProof/>
              </w:rPr>
            </w:rPrChange>
          </w:rPr>
          <w:delText>Scrum Meetings</w:delText>
        </w:r>
        <w:r w:rsidRPr="00AC2ADB" w:rsidDel="00A05B58">
          <w:rPr>
            <w:noProof/>
            <w:webHidden/>
          </w:rPr>
          <w:tab/>
          <w:delText>1-6</w:delText>
        </w:r>
      </w:del>
    </w:p>
    <w:p w14:paraId="7FDE3943" w14:textId="77777777" w:rsidR="006F08F4" w:rsidRPr="00AC2ADB" w:rsidDel="00A05B58" w:rsidRDefault="006F08F4">
      <w:pPr>
        <w:pStyle w:val="TOC3"/>
        <w:tabs>
          <w:tab w:val="left" w:pos="1320"/>
          <w:tab w:val="right" w:leader="dot" w:pos="9350"/>
        </w:tabs>
        <w:rPr>
          <w:del w:id="1115" w:author="Vilson Lu" w:date="2014-08-22T04:25:00Z"/>
          <w:rFonts w:eastAsiaTheme="minorEastAsia"/>
          <w:noProof/>
          <w:sz w:val="22"/>
          <w:szCs w:val="22"/>
          <w:rPrChange w:id="1116" w:author="Vilson Lu" w:date="2014-08-22T06:41:00Z">
            <w:rPr>
              <w:del w:id="1117" w:author="Vilson Lu" w:date="2014-08-22T04:25:00Z"/>
              <w:rFonts w:asciiTheme="minorHAnsi" w:eastAsiaTheme="minorEastAsia" w:hAnsiTheme="minorHAnsi" w:cstheme="minorBidi"/>
              <w:noProof/>
              <w:sz w:val="22"/>
              <w:szCs w:val="22"/>
            </w:rPr>
          </w:rPrChange>
        </w:rPr>
      </w:pPr>
      <w:del w:id="1118" w:author="Vilson Lu" w:date="2014-08-22T04:25:00Z">
        <w:r w:rsidRPr="00AC2ADB" w:rsidDel="00A05B58">
          <w:rPr>
            <w:rPrChange w:id="1119" w:author="Vilson Lu" w:date="2014-08-22T06:41:00Z">
              <w:rPr>
                <w:rStyle w:val="Hyperlink"/>
                <w:noProof/>
                <w14:scene3d>
                  <w14:camera w14:prst="orthographicFront"/>
                  <w14:lightRig w14:rig="threePt" w14:dir="t">
                    <w14:rot w14:lat="0" w14:lon="0" w14:rev="0"/>
                  </w14:lightRig>
                </w14:scene3d>
              </w:rPr>
            </w:rPrChange>
          </w:rPr>
          <w:delText>1.5.6</w:delText>
        </w:r>
        <w:r w:rsidRPr="00AC2ADB" w:rsidDel="00A05B58">
          <w:rPr>
            <w:rFonts w:eastAsiaTheme="minorEastAsia"/>
            <w:noProof/>
            <w:sz w:val="22"/>
            <w:szCs w:val="22"/>
            <w:rPrChange w:id="1120" w:author="Vilson Lu" w:date="2014-08-22T06:41:00Z">
              <w:rPr>
                <w:rFonts w:asciiTheme="minorHAnsi" w:eastAsiaTheme="minorEastAsia" w:hAnsiTheme="minorHAnsi" w:cstheme="minorBidi"/>
                <w:noProof/>
                <w:sz w:val="22"/>
                <w:szCs w:val="22"/>
              </w:rPr>
            </w:rPrChange>
          </w:rPr>
          <w:tab/>
        </w:r>
        <w:r w:rsidRPr="00AC2ADB" w:rsidDel="00A05B58">
          <w:rPr>
            <w:rPrChange w:id="1121" w:author="Vilson Lu" w:date="2014-08-22T06:41:00Z">
              <w:rPr>
                <w:rStyle w:val="Hyperlink"/>
                <w:noProof/>
              </w:rPr>
            </w:rPrChange>
          </w:rPr>
          <w:delText>System Development</w:delText>
        </w:r>
        <w:r w:rsidRPr="00AC2ADB" w:rsidDel="00A05B58">
          <w:rPr>
            <w:noProof/>
            <w:webHidden/>
          </w:rPr>
          <w:tab/>
          <w:delText>1-6</w:delText>
        </w:r>
      </w:del>
    </w:p>
    <w:p w14:paraId="0B47C8FD" w14:textId="77777777" w:rsidR="006F08F4" w:rsidRPr="00AC2ADB" w:rsidDel="00A05B58" w:rsidRDefault="006F08F4">
      <w:pPr>
        <w:pStyle w:val="TOC3"/>
        <w:tabs>
          <w:tab w:val="left" w:pos="1320"/>
          <w:tab w:val="right" w:leader="dot" w:pos="9350"/>
        </w:tabs>
        <w:rPr>
          <w:del w:id="1122" w:author="Vilson Lu" w:date="2014-08-22T04:25:00Z"/>
          <w:rFonts w:eastAsiaTheme="minorEastAsia"/>
          <w:noProof/>
          <w:sz w:val="22"/>
          <w:szCs w:val="22"/>
          <w:rPrChange w:id="1123" w:author="Vilson Lu" w:date="2014-08-22T06:41:00Z">
            <w:rPr>
              <w:del w:id="1124" w:author="Vilson Lu" w:date="2014-08-22T04:25:00Z"/>
              <w:rFonts w:asciiTheme="minorHAnsi" w:eastAsiaTheme="minorEastAsia" w:hAnsiTheme="minorHAnsi" w:cstheme="minorBidi"/>
              <w:noProof/>
              <w:sz w:val="22"/>
              <w:szCs w:val="22"/>
            </w:rPr>
          </w:rPrChange>
        </w:rPr>
      </w:pPr>
      <w:del w:id="1125" w:author="Vilson Lu" w:date="2014-08-22T04:25:00Z">
        <w:r w:rsidRPr="00AC2ADB" w:rsidDel="00A05B58">
          <w:rPr>
            <w:rPrChange w:id="1126" w:author="Vilson Lu" w:date="2014-08-22T06:41:00Z">
              <w:rPr>
                <w:rStyle w:val="Hyperlink"/>
                <w:noProof/>
                <w14:scene3d>
                  <w14:camera w14:prst="orthographicFront"/>
                  <w14:lightRig w14:rig="threePt" w14:dir="t">
                    <w14:rot w14:lat="0" w14:lon="0" w14:rev="0"/>
                  </w14:lightRig>
                </w14:scene3d>
              </w:rPr>
            </w:rPrChange>
          </w:rPr>
          <w:delText>1.5.7</w:delText>
        </w:r>
        <w:r w:rsidRPr="00AC2ADB" w:rsidDel="00A05B58">
          <w:rPr>
            <w:rFonts w:eastAsiaTheme="minorEastAsia"/>
            <w:noProof/>
            <w:sz w:val="22"/>
            <w:szCs w:val="22"/>
            <w:rPrChange w:id="1127" w:author="Vilson Lu" w:date="2014-08-22T06:41:00Z">
              <w:rPr>
                <w:rFonts w:asciiTheme="minorHAnsi" w:eastAsiaTheme="minorEastAsia" w:hAnsiTheme="minorHAnsi" w:cstheme="minorBidi"/>
                <w:noProof/>
                <w:sz w:val="22"/>
                <w:szCs w:val="22"/>
              </w:rPr>
            </w:rPrChange>
          </w:rPr>
          <w:tab/>
        </w:r>
        <w:r w:rsidRPr="00AC2ADB" w:rsidDel="00A05B58">
          <w:rPr>
            <w:rPrChange w:id="1128" w:author="Vilson Lu" w:date="2014-08-22T06:41:00Z">
              <w:rPr>
                <w:rStyle w:val="Hyperlink"/>
                <w:noProof/>
              </w:rPr>
            </w:rPrChange>
          </w:rPr>
          <w:delText>System Integration and Testing</w:delText>
        </w:r>
        <w:r w:rsidRPr="00AC2ADB" w:rsidDel="00A05B58">
          <w:rPr>
            <w:noProof/>
            <w:webHidden/>
          </w:rPr>
          <w:tab/>
          <w:delText>1-6</w:delText>
        </w:r>
      </w:del>
    </w:p>
    <w:p w14:paraId="5BF638F2" w14:textId="77777777" w:rsidR="006F08F4" w:rsidRPr="00AC2ADB" w:rsidDel="00A05B58" w:rsidRDefault="006F08F4">
      <w:pPr>
        <w:pStyle w:val="TOC3"/>
        <w:tabs>
          <w:tab w:val="left" w:pos="1320"/>
          <w:tab w:val="right" w:leader="dot" w:pos="9350"/>
        </w:tabs>
        <w:rPr>
          <w:del w:id="1129" w:author="Vilson Lu" w:date="2014-08-22T04:25:00Z"/>
          <w:rFonts w:eastAsiaTheme="minorEastAsia"/>
          <w:noProof/>
          <w:sz w:val="22"/>
          <w:szCs w:val="22"/>
          <w:rPrChange w:id="1130" w:author="Vilson Lu" w:date="2014-08-22T06:41:00Z">
            <w:rPr>
              <w:del w:id="1131" w:author="Vilson Lu" w:date="2014-08-22T04:25:00Z"/>
              <w:rFonts w:asciiTheme="minorHAnsi" w:eastAsiaTheme="minorEastAsia" w:hAnsiTheme="minorHAnsi" w:cstheme="minorBidi"/>
              <w:noProof/>
              <w:sz w:val="22"/>
              <w:szCs w:val="22"/>
            </w:rPr>
          </w:rPrChange>
        </w:rPr>
      </w:pPr>
      <w:del w:id="1132" w:author="Vilson Lu" w:date="2014-08-22T04:25:00Z">
        <w:r w:rsidRPr="00AC2ADB" w:rsidDel="00A05B58">
          <w:rPr>
            <w:rPrChange w:id="1133" w:author="Vilson Lu" w:date="2014-08-22T06:41:00Z">
              <w:rPr>
                <w:rStyle w:val="Hyperlink"/>
                <w:noProof/>
                <w14:scene3d>
                  <w14:camera w14:prst="orthographicFront"/>
                  <w14:lightRig w14:rig="threePt" w14:dir="t">
                    <w14:rot w14:lat="0" w14:lon="0" w14:rev="0"/>
                  </w14:lightRig>
                </w14:scene3d>
              </w:rPr>
            </w:rPrChange>
          </w:rPr>
          <w:delText>1.5.8</w:delText>
        </w:r>
        <w:r w:rsidRPr="00AC2ADB" w:rsidDel="00A05B58">
          <w:rPr>
            <w:rFonts w:eastAsiaTheme="minorEastAsia"/>
            <w:noProof/>
            <w:sz w:val="22"/>
            <w:szCs w:val="22"/>
            <w:rPrChange w:id="1134" w:author="Vilson Lu" w:date="2014-08-22T06:41:00Z">
              <w:rPr>
                <w:rFonts w:asciiTheme="minorHAnsi" w:eastAsiaTheme="minorEastAsia" w:hAnsiTheme="minorHAnsi" w:cstheme="minorBidi"/>
                <w:noProof/>
                <w:sz w:val="22"/>
                <w:szCs w:val="22"/>
              </w:rPr>
            </w:rPrChange>
          </w:rPr>
          <w:tab/>
        </w:r>
        <w:r w:rsidRPr="00AC2ADB" w:rsidDel="00A05B58">
          <w:rPr>
            <w:rPrChange w:id="1135" w:author="Vilson Lu" w:date="2014-08-22T06:41:00Z">
              <w:rPr>
                <w:rStyle w:val="Hyperlink"/>
                <w:noProof/>
              </w:rPr>
            </w:rPrChange>
          </w:rPr>
          <w:delText>System Evaluation</w:delText>
        </w:r>
        <w:r w:rsidRPr="00AC2ADB" w:rsidDel="00A05B58">
          <w:rPr>
            <w:noProof/>
            <w:webHidden/>
          </w:rPr>
          <w:tab/>
          <w:delText>1-6</w:delText>
        </w:r>
      </w:del>
    </w:p>
    <w:p w14:paraId="0FF38E1C" w14:textId="77777777" w:rsidR="006F08F4" w:rsidRPr="00AC2ADB" w:rsidDel="00A05B58" w:rsidRDefault="006F08F4">
      <w:pPr>
        <w:pStyle w:val="TOC3"/>
        <w:tabs>
          <w:tab w:val="left" w:pos="1320"/>
          <w:tab w:val="right" w:leader="dot" w:pos="9350"/>
        </w:tabs>
        <w:rPr>
          <w:del w:id="1136" w:author="Vilson Lu" w:date="2014-08-22T04:25:00Z"/>
          <w:rFonts w:eastAsiaTheme="minorEastAsia"/>
          <w:noProof/>
          <w:sz w:val="22"/>
          <w:szCs w:val="22"/>
          <w:rPrChange w:id="1137" w:author="Vilson Lu" w:date="2014-08-22T06:41:00Z">
            <w:rPr>
              <w:del w:id="1138" w:author="Vilson Lu" w:date="2014-08-22T04:25:00Z"/>
              <w:rFonts w:asciiTheme="minorHAnsi" w:eastAsiaTheme="minorEastAsia" w:hAnsiTheme="minorHAnsi" w:cstheme="minorBidi"/>
              <w:noProof/>
              <w:sz w:val="22"/>
              <w:szCs w:val="22"/>
            </w:rPr>
          </w:rPrChange>
        </w:rPr>
      </w:pPr>
      <w:del w:id="1139" w:author="Vilson Lu" w:date="2014-08-22T04:25:00Z">
        <w:r w:rsidRPr="00AC2ADB" w:rsidDel="00A05B58">
          <w:rPr>
            <w:rPrChange w:id="1140" w:author="Vilson Lu" w:date="2014-08-22T06:41:00Z">
              <w:rPr>
                <w:rStyle w:val="Hyperlink"/>
                <w:noProof/>
                <w14:scene3d>
                  <w14:camera w14:prst="orthographicFront"/>
                  <w14:lightRig w14:rig="threePt" w14:dir="t">
                    <w14:rot w14:lat="0" w14:lon="0" w14:rev="0"/>
                  </w14:lightRig>
                </w14:scene3d>
              </w:rPr>
            </w:rPrChange>
          </w:rPr>
          <w:delText>1.5.9</w:delText>
        </w:r>
        <w:r w:rsidRPr="00AC2ADB" w:rsidDel="00A05B58">
          <w:rPr>
            <w:rFonts w:eastAsiaTheme="minorEastAsia"/>
            <w:noProof/>
            <w:sz w:val="22"/>
            <w:szCs w:val="22"/>
            <w:rPrChange w:id="1141" w:author="Vilson Lu" w:date="2014-08-22T06:41:00Z">
              <w:rPr>
                <w:rFonts w:asciiTheme="minorHAnsi" w:eastAsiaTheme="minorEastAsia" w:hAnsiTheme="minorHAnsi" w:cstheme="minorBidi"/>
                <w:noProof/>
                <w:sz w:val="22"/>
                <w:szCs w:val="22"/>
              </w:rPr>
            </w:rPrChange>
          </w:rPr>
          <w:tab/>
        </w:r>
        <w:r w:rsidRPr="00AC2ADB" w:rsidDel="00A05B58">
          <w:rPr>
            <w:rPrChange w:id="1142" w:author="Vilson Lu" w:date="2014-08-22T06:41:00Z">
              <w:rPr>
                <w:rStyle w:val="Hyperlink"/>
                <w:noProof/>
              </w:rPr>
            </w:rPrChange>
          </w:rPr>
          <w:delText>Documentation</w:delText>
        </w:r>
        <w:r w:rsidRPr="00AC2ADB" w:rsidDel="00A05B58">
          <w:rPr>
            <w:noProof/>
            <w:webHidden/>
          </w:rPr>
          <w:tab/>
          <w:delText>1-6</w:delText>
        </w:r>
      </w:del>
    </w:p>
    <w:p w14:paraId="0D9F74C2" w14:textId="77777777" w:rsidR="006F08F4" w:rsidRPr="00AC2ADB" w:rsidDel="00A05B58" w:rsidRDefault="006F08F4">
      <w:pPr>
        <w:pStyle w:val="TOC3"/>
        <w:tabs>
          <w:tab w:val="left" w:pos="1540"/>
          <w:tab w:val="right" w:leader="dot" w:pos="9350"/>
        </w:tabs>
        <w:rPr>
          <w:del w:id="1143" w:author="Vilson Lu" w:date="2014-08-22T04:25:00Z"/>
          <w:rFonts w:eastAsiaTheme="minorEastAsia"/>
          <w:noProof/>
          <w:sz w:val="22"/>
          <w:szCs w:val="22"/>
          <w:rPrChange w:id="1144" w:author="Vilson Lu" w:date="2014-08-22T06:41:00Z">
            <w:rPr>
              <w:del w:id="1145" w:author="Vilson Lu" w:date="2014-08-22T04:25:00Z"/>
              <w:rFonts w:asciiTheme="minorHAnsi" w:eastAsiaTheme="minorEastAsia" w:hAnsiTheme="minorHAnsi" w:cstheme="minorBidi"/>
              <w:noProof/>
              <w:sz w:val="22"/>
              <w:szCs w:val="22"/>
            </w:rPr>
          </w:rPrChange>
        </w:rPr>
      </w:pPr>
      <w:del w:id="1146" w:author="Vilson Lu" w:date="2014-08-22T04:25:00Z">
        <w:r w:rsidRPr="00AC2ADB" w:rsidDel="00A05B58">
          <w:rPr>
            <w:rPrChange w:id="1147" w:author="Vilson Lu" w:date="2014-08-22T06:41:00Z">
              <w:rPr>
                <w:rStyle w:val="Hyperlink"/>
                <w:noProof/>
                <w14:scene3d>
                  <w14:camera w14:prst="orthographicFront"/>
                  <w14:lightRig w14:rig="threePt" w14:dir="t">
                    <w14:rot w14:lat="0" w14:lon="0" w14:rev="0"/>
                  </w14:lightRig>
                </w14:scene3d>
              </w:rPr>
            </w:rPrChange>
          </w:rPr>
          <w:delText>1.5.10</w:delText>
        </w:r>
        <w:r w:rsidRPr="00AC2ADB" w:rsidDel="00A05B58">
          <w:rPr>
            <w:rFonts w:eastAsiaTheme="minorEastAsia"/>
            <w:noProof/>
            <w:sz w:val="22"/>
            <w:szCs w:val="22"/>
            <w:rPrChange w:id="1148" w:author="Vilson Lu" w:date="2014-08-22T06:41:00Z">
              <w:rPr>
                <w:rFonts w:asciiTheme="minorHAnsi" w:eastAsiaTheme="minorEastAsia" w:hAnsiTheme="minorHAnsi" w:cstheme="minorBidi"/>
                <w:noProof/>
                <w:sz w:val="22"/>
                <w:szCs w:val="22"/>
              </w:rPr>
            </w:rPrChange>
          </w:rPr>
          <w:tab/>
        </w:r>
        <w:r w:rsidRPr="00AC2ADB" w:rsidDel="00A05B58">
          <w:rPr>
            <w:rPrChange w:id="1149" w:author="Vilson Lu" w:date="2014-08-22T06:41:00Z">
              <w:rPr>
                <w:rStyle w:val="Hyperlink"/>
                <w:noProof/>
              </w:rPr>
            </w:rPrChange>
          </w:rPr>
          <w:delText>Calendar of Activities</w:delText>
        </w:r>
        <w:r w:rsidRPr="00AC2ADB" w:rsidDel="00A05B58">
          <w:rPr>
            <w:noProof/>
            <w:webHidden/>
          </w:rPr>
          <w:tab/>
          <w:delText>1-7</w:delText>
        </w:r>
      </w:del>
    </w:p>
    <w:p w14:paraId="394EECE0" w14:textId="77777777" w:rsidR="006F08F4" w:rsidRPr="00AC2ADB" w:rsidDel="00A05B58" w:rsidRDefault="006F08F4">
      <w:pPr>
        <w:pStyle w:val="TOC1"/>
        <w:tabs>
          <w:tab w:val="left" w:pos="660"/>
          <w:tab w:val="right" w:leader="dot" w:pos="9350"/>
        </w:tabs>
        <w:rPr>
          <w:del w:id="1150" w:author="Vilson Lu" w:date="2014-08-22T04:25:00Z"/>
          <w:rFonts w:eastAsiaTheme="minorEastAsia"/>
          <w:noProof/>
          <w:sz w:val="22"/>
          <w:szCs w:val="22"/>
          <w:rPrChange w:id="1151" w:author="Vilson Lu" w:date="2014-08-22T06:41:00Z">
            <w:rPr>
              <w:del w:id="1152" w:author="Vilson Lu" w:date="2014-08-22T04:25:00Z"/>
              <w:rFonts w:asciiTheme="minorHAnsi" w:eastAsiaTheme="minorEastAsia" w:hAnsiTheme="minorHAnsi" w:cstheme="minorBidi"/>
              <w:noProof/>
              <w:sz w:val="22"/>
              <w:szCs w:val="22"/>
            </w:rPr>
          </w:rPrChange>
        </w:rPr>
      </w:pPr>
      <w:del w:id="1153" w:author="Vilson Lu" w:date="2014-08-22T04:25:00Z">
        <w:r w:rsidRPr="00AC2ADB" w:rsidDel="00A05B58">
          <w:rPr>
            <w:rPrChange w:id="1154" w:author="Vilson Lu" w:date="2014-08-22T06:41:00Z">
              <w:rPr>
                <w:rStyle w:val="Hyperlink"/>
                <w:noProof/>
              </w:rPr>
            </w:rPrChange>
          </w:rPr>
          <w:delText>2.0</w:delText>
        </w:r>
        <w:r w:rsidRPr="00AC2ADB" w:rsidDel="00A05B58">
          <w:rPr>
            <w:rFonts w:eastAsiaTheme="minorEastAsia"/>
            <w:noProof/>
            <w:sz w:val="22"/>
            <w:szCs w:val="22"/>
            <w:rPrChange w:id="1155" w:author="Vilson Lu" w:date="2014-08-22T06:41:00Z">
              <w:rPr>
                <w:rFonts w:asciiTheme="minorHAnsi" w:eastAsiaTheme="minorEastAsia" w:hAnsiTheme="minorHAnsi" w:cstheme="minorBidi"/>
                <w:noProof/>
                <w:sz w:val="22"/>
                <w:szCs w:val="22"/>
              </w:rPr>
            </w:rPrChange>
          </w:rPr>
          <w:tab/>
        </w:r>
        <w:r w:rsidRPr="00AC2ADB" w:rsidDel="00A05B58">
          <w:rPr>
            <w:rPrChange w:id="1156" w:author="Vilson Lu" w:date="2014-08-22T06:41:00Z">
              <w:rPr>
                <w:rStyle w:val="Hyperlink"/>
                <w:noProof/>
              </w:rPr>
            </w:rPrChange>
          </w:rPr>
          <w:delText>Review of Related Works</w:delText>
        </w:r>
        <w:r w:rsidRPr="00AC2ADB" w:rsidDel="00A05B58">
          <w:rPr>
            <w:noProof/>
            <w:webHidden/>
          </w:rPr>
          <w:tab/>
          <w:delText>2-1</w:delText>
        </w:r>
      </w:del>
    </w:p>
    <w:p w14:paraId="23E22245" w14:textId="77777777" w:rsidR="006F08F4" w:rsidRPr="00AC2ADB" w:rsidDel="00A05B58" w:rsidRDefault="006F08F4">
      <w:pPr>
        <w:pStyle w:val="TOC2"/>
        <w:tabs>
          <w:tab w:val="left" w:pos="880"/>
          <w:tab w:val="right" w:leader="dot" w:pos="9350"/>
        </w:tabs>
        <w:rPr>
          <w:del w:id="1157" w:author="Vilson Lu" w:date="2014-08-22T04:25:00Z"/>
          <w:rFonts w:eastAsiaTheme="minorEastAsia"/>
          <w:noProof/>
          <w:sz w:val="22"/>
          <w:szCs w:val="22"/>
          <w:rPrChange w:id="1158" w:author="Vilson Lu" w:date="2014-08-22T06:41:00Z">
            <w:rPr>
              <w:del w:id="1159" w:author="Vilson Lu" w:date="2014-08-22T04:25:00Z"/>
              <w:rFonts w:asciiTheme="minorHAnsi" w:eastAsiaTheme="minorEastAsia" w:hAnsiTheme="minorHAnsi" w:cstheme="minorBidi"/>
              <w:noProof/>
              <w:sz w:val="22"/>
              <w:szCs w:val="22"/>
            </w:rPr>
          </w:rPrChange>
        </w:rPr>
      </w:pPr>
      <w:del w:id="1160" w:author="Vilson Lu" w:date="2014-08-22T04:25:00Z">
        <w:r w:rsidRPr="00AC2ADB" w:rsidDel="00A05B58">
          <w:rPr>
            <w:rPrChange w:id="1161" w:author="Vilson Lu" w:date="2014-08-22T06:41:00Z">
              <w:rPr>
                <w:rStyle w:val="Hyperlink"/>
                <w:noProof/>
                <w14:scene3d>
                  <w14:camera w14:prst="orthographicFront"/>
                  <w14:lightRig w14:rig="threePt" w14:dir="t">
                    <w14:rot w14:lat="0" w14:lon="0" w14:rev="0"/>
                  </w14:lightRig>
                </w14:scene3d>
              </w:rPr>
            </w:rPrChange>
          </w:rPr>
          <w:delText>2.1</w:delText>
        </w:r>
        <w:r w:rsidRPr="00AC2ADB" w:rsidDel="00A05B58">
          <w:rPr>
            <w:rFonts w:eastAsiaTheme="minorEastAsia"/>
            <w:noProof/>
            <w:sz w:val="22"/>
            <w:szCs w:val="22"/>
            <w:rPrChange w:id="1162" w:author="Vilson Lu" w:date="2014-08-22T06:41:00Z">
              <w:rPr>
                <w:rFonts w:asciiTheme="minorHAnsi" w:eastAsiaTheme="minorEastAsia" w:hAnsiTheme="minorHAnsi" w:cstheme="minorBidi"/>
                <w:noProof/>
                <w:sz w:val="22"/>
                <w:szCs w:val="22"/>
              </w:rPr>
            </w:rPrChange>
          </w:rPr>
          <w:tab/>
        </w:r>
        <w:r w:rsidRPr="00AC2ADB" w:rsidDel="00A05B58">
          <w:rPr>
            <w:rPrChange w:id="1163" w:author="Vilson Lu" w:date="2014-08-22T06:41:00Z">
              <w:rPr>
                <w:rStyle w:val="Hyperlink"/>
                <w:noProof/>
              </w:rPr>
            </w:rPrChange>
          </w:rPr>
          <w:delText>Machine Learning-Based Information Extraction Systems</w:delText>
        </w:r>
        <w:r w:rsidRPr="00AC2ADB" w:rsidDel="00A05B58">
          <w:rPr>
            <w:noProof/>
            <w:webHidden/>
          </w:rPr>
          <w:tab/>
          <w:delText>2-1</w:delText>
        </w:r>
      </w:del>
    </w:p>
    <w:p w14:paraId="35498330" w14:textId="77777777" w:rsidR="006F08F4" w:rsidRPr="00AC2ADB" w:rsidDel="00A05B58" w:rsidRDefault="006F08F4">
      <w:pPr>
        <w:pStyle w:val="TOC2"/>
        <w:tabs>
          <w:tab w:val="left" w:pos="880"/>
          <w:tab w:val="right" w:leader="dot" w:pos="9350"/>
        </w:tabs>
        <w:rPr>
          <w:del w:id="1164" w:author="Vilson Lu" w:date="2014-08-22T04:25:00Z"/>
          <w:rFonts w:eastAsiaTheme="minorEastAsia"/>
          <w:noProof/>
          <w:sz w:val="22"/>
          <w:szCs w:val="22"/>
          <w:rPrChange w:id="1165" w:author="Vilson Lu" w:date="2014-08-22T06:41:00Z">
            <w:rPr>
              <w:del w:id="1166" w:author="Vilson Lu" w:date="2014-08-22T04:25:00Z"/>
              <w:rFonts w:asciiTheme="minorHAnsi" w:eastAsiaTheme="minorEastAsia" w:hAnsiTheme="minorHAnsi" w:cstheme="minorBidi"/>
              <w:noProof/>
              <w:sz w:val="22"/>
              <w:szCs w:val="22"/>
            </w:rPr>
          </w:rPrChange>
        </w:rPr>
      </w:pPr>
      <w:del w:id="1167" w:author="Vilson Lu" w:date="2014-08-22T04:25:00Z">
        <w:r w:rsidRPr="00AC2ADB" w:rsidDel="00A05B58">
          <w:rPr>
            <w:rPrChange w:id="1168" w:author="Vilson Lu" w:date="2014-08-22T06:41:00Z">
              <w:rPr>
                <w:rStyle w:val="Hyperlink"/>
                <w:noProof/>
                <w14:scene3d>
                  <w14:camera w14:prst="orthographicFront"/>
                  <w14:lightRig w14:rig="threePt" w14:dir="t">
                    <w14:rot w14:lat="0" w14:lon="0" w14:rev="0"/>
                  </w14:lightRig>
                </w14:scene3d>
              </w:rPr>
            </w:rPrChange>
          </w:rPr>
          <w:delText>2.2</w:delText>
        </w:r>
        <w:r w:rsidRPr="00AC2ADB" w:rsidDel="00A05B58">
          <w:rPr>
            <w:rFonts w:eastAsiaTheme="minorEastAsia"/>
            <w:noProof/>
            <w:sz w:val="22"/>
            <w:szCs w:val="22"/>
            <w:rPrChange w:id="1169" w:author="Vilson Lu" w:date="2014-08-22T06:41:00Z">
              <w:rPr>
                <w:rFonts w:asciiTheme="minorHAnsi" w:eastAsiaTheme="minorEastAsia" w:hAnsiTheme="minorHAnsi" w:cstheme="minorBidi"/>
                <w:noProof/>
                <w:sz w:val="22"/>
                <w:szCs w:val="22"/>
              </w:rPr>
            </w:rPrChange>
          </w:rPr>
          <w:tab/>
        </w:r>
        <w:r w:rsidRPr="00AC2ADB" w:rsidDel="00A05B58">
          <w:rPr>
            <w:rPrChange w:id="1170" w:author="Vilson Lu" w:date="2014-08-22T06:41:00Z">
              <w:rPr>
                <w:rStyle w:val="Hyperlink"/>
                <w:noProof/>
              </w:rPr>
            </w:rPrChange>
          </w:rPr>
          <w:delText>Rule-Based Information Extraction Systems</w:delText>
        </w:r>
        <w:r w:rsidRPr="00AC2ADB" w:rsidDel="00A05B58">
          <w:rPr>
            <w:noProof/>
            <w:webHidden/>
          </w:rPr>
          <w:tab/>
          <w:delText>2-2</w:delText>
        </w:r>
      </w:del>
    </w:p>
    <w:p w14:paraId="603AA546" w14:textId="77777777" w:rsidR="006F08F4" w:rsidRPr="00AC2ADB" w:rsidDel="00A05B58" w:rsidRDefault="006F08F4">
      <w:pPr>
        <w:pStyle w:val="TOC2"/>
        <w:tabs>
          <w:tab w:val="left" w:pos="880"/>
          <w:tab w:val="right" w:leader="dot" w:pos="9350"/>
        </w:tabs>
        <w:rPr>
          <w:del w:id="1171" w:author="Vilson Lu" w:date="2014-08-22T04:25:00Z"/>
          <w:rFonts w:eastAsiaTheme="minorEastAsia"/>
          <w:noProof/>
          <w:sz w:val="22"/>
          <w:szCs w:val="22"/>
          <w:rPrChange w:id="1172" w:author="Vilson Lu" w:date="2014-08-22T06:41:00Z">
            <w:rPr>
              <w:del w:id="1173" w:author="Vilson Lu" w:date="2014-08-22T04:25:00Z"/>
              <w:rFonts w:asciiTheme="minorHAnsi" w:eastAsiaTheme="minorEastAsia" w:hAnsiTheme="minorHAnsi" w:cstheme="minorBidi"/>
              <w:noProof/>
              <w:sz w:val="22"/>
              <w:szCs w:val="22"/>
            </w:rPr>
          </w:rPrChange>
        </w:rPr>
      </w:pPr>
      <w:del w:id="1174" w:author="Vilson Lu" w:date="2014-08-22T04:25:00Z">
        <w:r w:rsidRPr="00AC2ADB" w:rsidDel="00A05B58">
          <w:rPr>
            <w:rPrChange w:id="1175" w:author="Vilson Lu" w:date="2014-08-22T06:41:00Z">
              <w:rPr>
                <w:rStyle w:val="Hyperlink"/>
                <w:noProof/>
                <w14:scene3d>
                  <w14:camera w14:prst="orthographicFront"/>
                  <w14:lightRig w14:rig="threePt" w14:dir="t">
                    <w14:rot w14:lat="0" w14:lon="0" w14:rev="0"/>
                  </w14:lightRig>
                </w14:scene3d>
              </w:rPr>
            </w:rPrChange>
          </w:rPr>
          <w:delText>2.3</w:delText>
        </w:r>
        <w:r w:rsidRPr="00AC2ADB" w:rsidDel="00A05B58">
          <w:rPr>
            <w:rFonts w:eastAsiaTheme="minorEastAsia"/>
            <w:noProof/>
            <w:sz w:val="22"/>
            <w:szCs w:val="22"/>
            <w:rPrChange w:id="1176" w:author="Vilson Lu" w:date="2014-08-22T06:41:00Z">
              <w:rPr>
                <w:rFonts w:asciiTheme="minorHAnsi" w:eastAsiaTheme="minorEastAsia" w:hAnsiTheme="minorHAnsi" w:cstheme="minorBidi"/>
                <w:noProof/>
                <w:sz w:val="22"/>
                <w:szCs w:val="22"/>
              </w:rPr>
            </w:rPrChange>
          </w:rPr>
          <w:tab/>
        </w:r>
        <w:r w:rsidRPr="00AC2ADB" w:rsidDel="00A05B58">
          <w:rPr>
            <w:rPrChange w:id="1177" w:author="Vilson Lu" w:date="2014-08-22T06:41:00Z">
              <w:rPr>
                <w:rStyle w:val="Hyperlink"/>
                <w:noProof/>
              </w:rPr>
            </w:rPrChange>
          </w:rPr>
          <w:delText>Other Information Extraction Systems</w:delText>
        </w:r>
        <w:r w:rsidRPr="00AC2ADB" w:rsidDel="00A05B58">
          <w:rPr>
            <w:noProof/>
            <w:webHidden/>
          </w:rPr>
          <w:tab/>
          <w:delText>2-5</w:delText>
        </w:r>
      </w:del>
    </w:p>
    <w:p w14:paraId="44E34A4B" w14:textId="77777777" w:rsidR="006F08F4" w:rsidRPr="00AC2ADB" w:rsidDel="00A05B58" w:rsidRDefault="006F08F4">
      <w:pPr>
        <w:pStyle w:val="TOC2"/>
        <w:tabs>
          <w:tab w:val="left" w:pos="880"/>
          <w:tab w:val="right" w:leader="dot" w:pos="9350"/>
        </w:tabs>
        <w:rPr>
          <w:del w:id="1178" w:author="Vilson Lu" w:date="2014-08-22T04:25:00Z"/>
          <w:rFonts w:eastAsiaTheme="minorEastAsia"/>
          <w:noProof/>
          <w:sz w:val="22"/>
          <w:szCs w:val="22"/>
          <w:rPrChange w:id="1179" w:author="Vilson Lu" w:date="2014-08-22T06:41:00Z">
            <w:rPr>
              <w:del w:id="1180" w:author="Vilson Lu" w:date="2014-08-22T04:25:00Z"/>
              <w:rFonts w:asciiTheme="minorHAnsi" w:eastAsiaTheme="minorEastAsia" w:hAnsiTheme="minorHAnsi" w:cstheme="minorBidi"/>
              <w:noProof/>
              <w:sz w:val="22"/>
              <w:szCs w:val="22"/>
            </w:rPr>
          </w:rPrChange>
        </w:rPr>
      </w:pPr>
      <w:del w:id="1181" w:author="Vilson Lu" w:date="2014-08-22T04:25:00Z">
        <w:r w:rsidRPr="00AC2ADB" w:rsidDel="00A05B58">
          <w:rPr>
            <w:rPrChange w:id="1182" w:author="Vilson Lu" w:date="2014-08-22T06:41:00Z">
              <w:rPr>
                <w:rStyle w:val="Hyperlink"/>
                <w:noProof/>
                <w14:scene3d>
                  <w14:camera w14:prst="orthographicFront"/>
                  <w14:lightRig w14:rig="threePt" w14:dir="t">
                    <w14:rot w14:lat="0" w14:lon="0" w14:rev="0"/>
                  </w14:lightRig>
                </w14:scene3d>
              </w:rPr>
            </w:rPrChange>
          </w:rPr>
          <w:delText>2.4</w:delText>
        </w:r>
        <w:r w:rsidRPr="00AC2ADB" w:rsidDel="00A05B58">
          <w:rPr>
            <w:rFonts w:eastAsiaTheme="minorEastAsia"/>
            <w:noProof/>
            <w:sz w:val="22"/>
            <w:szCs w:val="22"/>
            <w:rPrChange w:id="1183" w:author="Vilson Lu" w:date="2014-08-22T06:41:00Z">
              <w:rPr>
                <w:rFonts w:asciiTheme="minorHAnsi" w:eastAsiaTheme="minorEastAsia" w:hAnsiTheme="minorHAnsi" w:cstheme="minorBidi"/>
                <w:noProof/>
                <w:sz w:val="22"/>
                <w:szCs w:val="22"/>
              </w:rPr>
            </w:rPrChange>
          </w:rPr>
          <w:tab/>
        </w:r>
        <w:r w:rsidRPr="00AC2ADB" w:rsidDel="00A05B58">
          <w:rPr>
            <w:rPrChange w:id="1184" w:author="Vilson Lu" w:date="2014-08-22T06:41:00Z">
              <w:rPr>
                <w:rStyle w:val="Hyperlink"/>
                <w:noProof/>
              </w:rPr>
            </w:rPrChange>
          </w:rPr>
          <w:delText>Disaster Management – Relief Operations</w:delText>
        </w:r>
        <w:r w:rsidRPr="00AC2ADB" w:rsidDel="00A05B58">
          <w:rPr>
            <w:noProof/>
            <w:webHidden/>
          </w:rPr>
          <w:tab/>
          <w:delText>2-8</w:delText>
        </w:r>
      </w:del>
    </w:p>
    <w:p w14:paraId="5EA5ED3F" w14:textId="77777777" w:rsidR="006F08F4" w:rsidRPr="00AC2ADB" w:rsidDel="00A05B58" w:rsidRDefault="006F08F4">
      <w:pPr>
        <w:pStyle w:val="TOC2"/>
        <w:tabs>
          <w:tab w:val="left" w:pos="880"/>
          <w:tab w:val="right" w:leader="dot" w:pos="9350"/>
        </w:tabs>
        <w:rPr>
          <w:del w:id="1185" w:author="Vilson Lu" w:date="2014-08-22T04:25:00Z"/>
          <w:rFonts w:eastAsiaTheme="minorEastAsia"/>
          <w:noProof/>
          <w:sz w:val="22"/>
          <w:szCs w:val="22"/>
          <w:rPrChange w:id="1186" w:author="Vilson Lu" w:date="2014-08-22T06:41:00Z">
            <w:rPr>
              <w:del w:id="1187" w:author="Vilson Lu" w:date="2014-08-22T04:25:00Z"/>
              <w:rFonts w:asciiTheme="minorHAnsi" w:eastAsiaTheme="minorEastAsia" w:hAnsiTheme="minorHAnsi" w:cstheme="minorBidi"/>
              <w:noProof/>
              <w:sz w:val="22"/>
              <w:szCs w:val="22"/>
            </w:rPr>
          </w:rPrChange>
        </w:rPr>
      </w:pPr>
      <w:del w:id="1188" w:author="Vilson Lu" w:date="2014-08-22T04:25:00Z">
        <w:r w:rsidRPr="00AC2ADB" w:rsidDel="00A05B58">
          <w:rPr>
            <w:rPrChange w:id="1189" w:author="Vilson Lu" w:date="2014-08-22T06:41:00Z">
              <w:rPr>
                <w:rStyle w:val="Hyperlink"/>
                <w:noProof/>
                <w14:scene3d>
                  <w14:camera w14:prst="orthographicFront"/>
                  <w14:lightRig w14:rig="threePt" w14:dir="t">
                    <w14:rot w14:lat="0" w14:lon="0" w14:rev="0"/>
                  </w14:lightRig>
                </w14:scene3d>
              </w:rPr>
            </w:rPrChange>
          </w:rPr>
          <w:delText>2.5</w:delText>
        </w:r>
        <w:r w:rsidRPr="00AC2ADB" w:rsidDel="00A05B58">
          <w:rPr>
            <w:rFonts w:eastAsiaTheme="minorEastAsia"/>
            <w:noProof/>
            <w:sz w:val="22"/>
            <w:szCs w:val="22"/>
            <w:rPrChange w:id="1190" w:author="Vilson Lu" w:date="2014-08-22T06:41:00Z">
              <w:rPr>
                <w:rFonts w:asciiTheme="minorHAnsi" w:eastAsiaTheme="minorEastAsia" w:hAnsiTheme="minorHAnsi" w:cstheme="minorBidi"/>
                <w:noProof/>
                <w:sz w:val="22"/>
                <w:szCs w:val="22"/>
              </w:rPr>
            </w:rPrChange>
          </w:rPr>
          <w:tab/>
        </w:r>
        <w:r w:rsidRPr="00AC2ADB" w:rsidDel="00A05B58">
          <w:rPr>
            <w:rPrChange w:id="1191" w:author="Vilson Lu" w:date="2014-08-22T06:41:00Z">
              <w:rPr>
                <w:rStyle w:val="Hyperlink"/>
                <w:noProof/>
              </w:rPr>
            </w:rPrChange>
          </w:rPr>
          <w:delText>Twitter and Disaster</w:delText>
        </w:r>
        <w:r w:rsidRPr="00AC2ADB" w:rsidDel="00A05B58">
          <w:rPr>
            <w:noProof/>
            <w:webHidden/>
          </w:rPr>
          <w:tab/>
          <w:delText>2-9</w:delText>
        </w:r>
      </w:del>
    </w:p>
    <w:p w14:paraId="1E8B671A" w14:textId="77777777" w:rsidR="006F08F4" w:rsidRPr="00AC2ADB" w:rsidDel="00A05B58" w:rsidRDefault="006F08F4">
      <w:pPr>
        <w:pStyle w:val="TOC1"/>
        <w:tabs>
          <w:tab w:val="left" w:pos="660"/>
          <w:tab w:val="right" w:leader="dot" w:pos="9350"/>
        </w:tabs>
        <w:rPr>
          <w:del w:id="1192" w:author="Vilson Lu" w:date="2014-08-22T04:25:00Z"/>
          <w:rFonts w:eastAsiaTheme="minorEastAsia"/>
          <w:noProof/>
          <w:sz w:val="22"/>
          <w:szCs w:val="22"/>
          <w:rPrChange w:id="1193" w:author="Vilson Lu" w:date="2014-08-22T06:41:00Z">
            <w:rPr>
              <w:del w:id="1194" w:author="Vilson Lu" w:date="2014-08-22T04:25:00Z"/>
              <w:rFonts w:asciiTheme="minorHAnsi" w:eastAsiaTheme="minorEastAsia" w:hAnsiTheme="minorHAnsi" w:cstheme="minorBidi"/>
              <w:noProof/>
              <w:sz w:val="22"/>
              <w:szCs w:val="22"/>
            </w:rPr>
          </w:rPrChange>
        </w:rPr>
      </w:pPr>
      <w:del w:id="1195" w:author="Vilson Lu" w:date="2014-08-22T04:25:00Z">
        <w:r w:rsidRPr="00AC2ADB" w:rsidDel="00A05B58">
          <w:rPr>
            <w:rPrChange w:id="1196" w:author="Vilson Lu" w:date="2014-08-22T06:41:00Z">
              <w:rPr>
                <w:rStyle w:val="Hyperlink"/>
                <w:noProof/>
              </w:rPr>
            </w:rPrChange>
          </w:rPr>
          <w:delText>3.0</w:delText>
        </w:r>
        <w:r w:rsidRPr="00AC2ADB" w:rsidDel="00A05B58">
          <w:rPr>
            <w:rFonts w:eastAsiaTheme="minorEastAsia"/>
            <w:noProof/>
            <w:sz w:val="22"/>
            <w:szCs w:val="22"/>
            <w:rPrChange w:id="1197" w:author="Vilson Lu" w:date="2014-08-22T06:41:00Z">
              <w:rPr>
                <w:rFonts w:asciiTheme="minorHAnsi" w:eastAsiaTheme="minorEastAsia" w:hAnsiTheme="minorHAnsi" w:cstheme="minorBidi"/>
                <w:noProof/>
                <w:sz w:val="22"/>
                <w:szCs w:val="22"/>
              </w:rPr>
            </w:rPrChange>
          </w:rPr>
          <w:tab/>
        </w:r>
        <w:r w:rsidRPr="00AC2ADB" w:rsidDel="00A05B58">
          <w:rPr>
            <w:rPrChange w:id="1198" w:author="Vilson Lu" w:date="2014-08-22T06:41:00Z">
              <w:rPr>
                <w:rStyle w:val="Hyperlink"/>
                <w:noProof/>
              </w:rPr>
            </w:rPrChange>
          </w:rPr>
          <w:delText>Theoretical Framework</w:delText>
        </w:r>
        <w:r w:rsidRPr="00AC2ADB" w:rsidDel="00A05B58">
          <w:rPr>
            <w:noProof/>
            <w:webHidden/>
          </w:rPr>
          <w:tab/>
          <w:delText>3-1</w:delText>
        </w:r>
      </w:del>
    </w:p>
    <w:p w14:paraId="64FF026C" w14:textId="77777777" w:rsidR="006F08F4" w:rsidRPr="00AC2ADB" w:rsidDel="00A05B58" w:rsidRDefault="006F08F4">
      <w:pPr>
        <w:pStyle w:val="TOC2"/>
        <w:tabs>
          <w:tab w:val="left" w:pos="880"/>
          <w:tab w:val="right" w:leader="dot" w:pos="9350"/>
        </w:tabs>
        <w:rPr>
          <w:del w:id="1199" w:author="Vilson Lu" w:date="2014-08-22T04:25:00Z"/>
          <w:rFonts w:eastAsiaTheme="minorEastAsia"/>
          <w:noProof/>
          <w:sz w:val="22"/>
          <w:szCs w:val="22"/>
          <w:rPrChange w:id="1200" w:author="Vilson Lu" w:date="2014-08-22T06:41:00Z">
            <w:rPr>
              <w:del w:id="1201" w:author="Vilson Lu" w:date="2014-08-22T04:25:00Z"/>
              <w:rFonts w:asciiTheme="minorHAnsi" w:eastAsiaTheme="minorEastAsia" w:hAnsiTheme="minorHAnsi" w:cstheme="minorBidi"/>
              <w:noProof/>
              <w:sz w:val="22"/>
              <w:szCs w:val="22"/>
            </w:rPr>
          </w:rPrChange>
        </w:rPr>
      </w:pPr>
      <w:del w:id="1202" w:author="Vilson Lu" w:date="2014-08-22T04:25:00Z">
        <w:r w:rsidRPr="00AC2ADB" w:rsidDel="00A05B58">
          <w:rPr>
            <w:rPrChange w:id="1203" w:author="Vilson Lu" w:date="2014-08-22T06:41:00Z">
              <w:rPr>
                <w:rStyle w:val="Hyperlink"/>
                <w:noProof/>
                <w14:scene3d>
                  <w14:camera w14:prst="orthographicFront"/>
                  <w14:lightRig w14:rig="threePt" w14:dir="t">
                    <w14:rot w14:lat="0" w14:lon="0" w14:rev="0"/>
                  </w14:lightRig>
                </w14:scene3d>
              </w:rPr>
            </w:rPrChange>
          </w:rPr>
          <w:delText>3.1</w:delText>
        </w:r>
        <w:r w:rsidRPr="00AC2ADB" w:rsidDel="00A05B58">
          <w:rPr>
            <w:rFonts w:eastAsiaTheme="minorEastAsia"/>
            <w:noProof/>
            <w:sz w:val="22"/>
            <w:szCs w:val="22"/>
            <w:rPrChange w:id="1204" w:author="Vilson Lu" w:date="2014-08-22T06:41:00Z">
              <w:rPr>
                <w:rFonts w:asciiTheme="minorHAnsi" w:eastAsiaTheme="minorEastAsia" w:hAnsiTheme="minorHAnsi" w:cstheme="minorBidi"/>
                <w:noProof/>
                <w:sz w:val="22"/>
                <w:szCs w:val="22"/>
              </w:rPr>
            </w:rPrChange>
          </w:rPr>
          <w:tab/>
        </w:r>
        <w:r w:rsidRPr="00AC2ADB" w:rsidDel="00A05B58">
          <w:rPr>
            <w:rPrChange w:id="1205" w:author="Vilson Lu" w:date="2014-08-22T06:41:00Z">
              <w:rPr>
                <w:rStyle w:val="Hyperlink"/>
                <w:noProof/>
              </w:rPr>
            </w:rPrChange>
          </w:rPr>
          <w:delText>Information Extraction</w:delText>
        </w:r>
        <w:r w:rsidRPr="00AC2ADB" w:rsidDel="00A05B58">
          <w:rPr>
            <w:noProof/>
            <w:webHidden/>
          </w:rPr>
          <w:tab/>
          <w:delText>3-1</w:delText>
        </w:r>
      </w:del>
    </w:p>
    <w:p w14:paraId="260CC8FF" w14:textId="77777777" w:rsidR="006F08F4" w:rsidRPr="00AC2ADB" w:rsidDel="00A05B58" w:rsidRDefault="006F08F4">
      <w:pPr>
        <w:pStyle w:val="TOC3"/>
        <w:tabs>
          <w:tab w:val="left" w:pos="1320"/>
          <w:tab w:val="right" w:leader="dot" w:pos="9350"/>
        </w:tabs>
        <w:rPr>
          <w:del w:id="1206" w:author="Vilson Lu" w:date="2014-08-22T04:25:00Z"/>
          <w:rFonts w:eastAsiaTheme="minorEastAsia"/>
          <w:noProof/>
          <w:sz w:val="22"/>
          <w:szCs w:val="22"/>
          <w:rPrChange w:id="1207" w:author="Vilson Lu" w:date="2014-08-22T06:41:00Z">
            <w:rPr>
              <w:del w:id="1208" w:author="Vilson Lu" w:date="2014-08-22T04:25:00Z"/>
              <w:rFonts w:asciiTheme="minorHAnsi" w:eastAsiaTheme="minorEastAsia" w:hAnsiTheme="minorHAnsi" w:cstheme="minorBidi"/>
              <w:noProof/>
              <w:sz w:val="22"/>
              <w:szCs w:val="22"/>
            </w:rPr>
          </w:rPrChange>
        </w:rPr>
      </w:pPr>
      <w:del w:id="1209" w:author="Vilson Lu" w:date="2014-08-22T04:25:00Z">
        <w:r w:rsidRPr="00AC2ADB" w:rsidDel="00A05B58">
          <w:rPr>
            <w:rPrChange w:id="1210" w:author="Vilson Lu" w:date="2014-08-22T06:41:00Z">
              <w:rPr>
                <w:rStyle w:val="Hyperlink"/>
                <w:noProof/>
                <w14:scene3d>
                  <w14:camera w14:prst="orthographicFront"/>
                  <w14:lightRig w14:rig="threePt" w14:dir="t">
                    <w14:rot w14:lat="0" w14:lon="0" w14:rev="0"/>
                  </w14:lightRig>
                </w14:scene3d>
              </w:rPr>
            </w:rPrChange>
          </w:rPr>
          <w:delText>3.1.1</w:delText>
        </w:r>
        <w:r w:rsidRPr="00AC2ADB" w:rsidDel="00A05B58">
          <w:rPr>
            <w:rFonts w:eastAsiaTheme="minorEastAsia"/>
            <w:noProof/>
            <w:sz w:val="22"/>
            <w:szCs w:val="22"/>
            <w:rPrChange w:id="1211" w:author="Vilson Lu" w:date="2014-08-22T06:41:00Z">
              <w:rPr>
                <w:rFonts w:asciiTheme="minorHAnsi" w:eastAsiaTheme="minorEastAsia" w:hAnsiTheme="minorHAnsi" w:cstheme="minorBidi"/>
                <w:noProof/>
                <w:sz w:val="22"/>
                <w:szCs w:val="22"/>
              </w:rPr>
            </w:rPrChange>
          </w:rPr>
          <w:tab/>
        </w:r>
        <w:r w:rsidRPr="00AC2ADB" w:rsidDel="00A05B58">
          <w:rPr>
            <w:rPrChange w:id="1212" w:author="Vilson Lu" w:date="2014-08-22T06:41:00Z">
              <w:rPr>
                <w:rStyle w:val="Hyperlink"/>
                <w:noProof/>
              </w:rPr>
            </w:rPrChange>
          </w:rPr>
          <w:delText>Information Extraction Modules</w:delText>
        </w:r>
        <w:r w:rsidRPr="00AC2ADB" w:rsidDel="00A05B58">
          <w:rPr>
            <w:noProof/>
            <w:webHidden/>
          </w:rPr>
          <w:tab/>
          <w:delText>3-2</w:delText>
        </w:r>
      </w:del>
    </w:p>
    <w:p w14:paraId="5387975B" w14:textId="77777777" w:rsidR="006F08F4" w:rsidRPr="00AC2ADB" w:rsidDel="00A05B58" w:rsidRDefault="006F08F4">
      <w:pPr>
        <w:pStyle w:val="TOC2"/>
        <w:tabs>
          <w:tab w:val="left" w:pos="880"/>
          <w:tab w:val="right" w:leader="dot" w:pos="9350"/>
        </w:tabs>
        <w:rPr>
          <w:del w:id="1213" w:author="Vilson Lu" w:date="2014-08-22T04:25:00Z"/>
          <w:rFonts w:eastAsiaTheme="minorEastAsia"/>
          <w:noProof/>
          <w:sz w:val="22"/>
          <w:szCs w:val="22"/>
          <w:rPrChange w:id="1214" w:author="Vilson Lu" w:date="2014-08-22T06:41:00Z">
            <w:rPr>
              <w:del w:id="1215" w:author="Vilson Lu" w:date="2014-08-22T04:25:00Z"/>
              <w:rFonts w:asciiTheme="minorHAnsi" w:eastAsiaTheme="minorEastAsia" w:hAnsiTheme="minorHAnsi" w:cstheme="minorBidi"/>
              <w:noProof/>
              <w:sz w:val="22"/>
              <w:szCs w:val="22"/>
            </w:rPr>
          </w:rPrChange>
        </w:rPr>
      </w:pPr>
      <w:del w:id="1216" w:author="Vilson Lu" w:date="2014-08-22T04:25:00Z">
        <w:r w:rsidRPr="00AC2ADB" w:rsidDel="00A05B58">
          <w:rPr>
            <w:rPrChange w:id="1217" w:author="Vilson Lu" w:date="2014-08-22T06:41:00Z">
              <w:rPr>
                <w:rStyle w:val="Hyperlink"/>
                <w:noProof/>
                <w14:scene3d>
                  <w14:camera w14:prst="orthographicFront"/>
                  <w14:lightRig w14:rig="threePt" w14:dir="t">
                    <w14:rot w14:lat="0" w14:lon="0" w14:rev="0"/>
                  </w14:lightRig>
                </w14:scene3d>
              </w:rPr>
            </w:rPrChange>
          </w:rPr>
          <w:delText>3.2</w:delText>
        </w:r>
        <w:r w:rsidRPr="00AC2ADB" w:rsidDel="00A05B58">
          <w:rPr>
            <w:rFonts w:eastAsiaTheme="minorEastAsia"/>
            <w:noProof/>
            <w:sz w:val="22"/>
            <w:szCs w:val="22"/>
            <w:rPrChange w:id="1218" w:author="Vilson Lu" w:date="2014-08-22T06:41:00Z">
              <w:rPr>
                <w:rFonts w:asciiTheme="minorHAnsi" w:eastAsiaTheme="minorEastAsia" w:hAnsiTheme="minorHAnsi" w:cstheme="minorBidi"/>
                <w:noProof/>
                <w:sz w:val="22"/>
                <w:szCs w:val="22"/>
              </w:rPr>
            </w:rPrChange>
          </w:rPr>
          <w:tab/>
        </w:r>
        <w:r w:rsidRPr="00AC2ADB" w:rsidDel="00A05B58">
          <w:rPr>
            <w:rPrChange w:id="1219" w:author="Vilson Lu" w:date="2014-08-22T06:41:00Z">
              <w:rPr>
                <w:rStyle w:val="Hyperlink"/>
                <w:noProof/>
              </w:rPr>
            </w:rPrChange>
          </w:rPr>
          <w:delText>Information Classification</w:delText>
        </w:r>
        <w:r w:rsidRPr="00AC2ADB" w:rsidDel="00A05B58">
          <w:rPr>
            <w:noProof/>
            <w:webHidden/>
          </w:rPr>
          <w:tab/>
          <w:delText>3-4</w:delText>
        </w:r>
      </w:del>
    </w:p>
    <w:p w14:paraId="13C66B28" w14:textId="77777777" w:rsidR="006F08F4" w:rsidRPr="00AC2ADB" w:rsidDel="00A05B58" w:rsidRDefault="006F08F4">
      <w:pPr>
        <w:pStyle w:val="TOC3"/>
        <w:tabs>
          <w:tab w:val="left" w:pos="1320"/>
          <w:tab w:val="right" w:leader="dot" w:pos="9350"/>
        </w:tabs>
        <w:rPr>
          <w:del w:id="1220" w:author="Vilson Lu" w:date="2014-08-22T04:25:00Z"/>
          <w:rFonts w:eastAsiaTheme="minorEastAsia"/>
          <w:noProof/>
          <w:sz w:val="22"/>
          <w:szCs w:val="22"/>
          <w:rPrChange w:id="1221" w:author="Vilson Lu" w:date="2014-08-22T06:41:00Z">
            <w:rPr>
              <w:del w:id="1222" w:author="Vilson Lu" w:date="2014-08-22T04:25:00Z"/>
              <w:rFonts w:asciiTheme="minorHAnsi" w:eastAsiaTheme="minorEastAsia" w:hAnsiTheme="minorHAnsi" w:cstheme="minorBidi"/>
              <w:noProof/>
              <w:sz w:val="22"/>
              <w:szCs w:val="22"/>
            </w:rPr>
          </w:rPrChange>
        </w:rPr>
      </w:pPr>
      <w:del w:id="1223" w:author="Vilson Lu" w:date="2014-08-22T04:25:00Z">
        <w:r w:rsidRPr="00AC2ADB" w:rsidDel="00A05B58">
          <w:rPr>
            <w:rPrChange w:id="1224" w:author="Vilson Lu" w:date="2014-08-22T06:41:00Z">
              <w:rPr>
                <w:rStyle w:val="Hyperlink"/>
                <w:noProof/>
                <w14:scene3d>
                  <w14:camera w14:prst="orthographicFront"/>
                  <w14:lightRig w14:rig="threePt" w14:dir="t">
                    <w14:rot w14:lat="0" w14:lon="0" w14:rev="0"/>
                  </w14:lightRig>
                </w14:scene3d>
              </w:rPr>
            </w:rPrChange>
          </w:rPr>
          <w:delText>3.2.1</w:delText>
        </w:r>
        <w:r w:rsidRPr="00AC2ADB" w:rsidDel="00A05B58">
          <w:rPr>
            <w:rFonts w:eastAsiaTheme="minorEastAsia"/>
            <w:noProof/>
            <w:sz w:val="22"/>
            <w:szCs w:val="22"/>
            <w:rPrChange w:id="1225" w:author="Vilson Lu" w:date="2014-08-22T06:41:00Z">
              <w:rPr>
                <w:rFonts w:asciiTheme="minorHAnsi" w:eastAsiaTheme="minorEastAsia" w:hAnsiTheme="minorHAnsi" w:cstheme="minorBidi"/>
                <w:noProof/>
                <w:sz w:val="22"/>
                <w:szCs w:val="22"/>
              </w:rPr>
            </w:rPrChange>
          </w:rPr>
          <w:tab/>
        </w:r>
        <w:r w:rsidRPr="00AC2ADB" w:rsidDel="00A05B58">
          <w:rPr>
            <w:rPrChange w:id="1226" w:author="Vilson Lu" w:date="2014-08-22T06:41:00Z">
              <w:rPr>
                <w:rStyle w:val="Hyperlink"/>
                <w:noProof/>
              </w:rPr>
            </w:rPrChange>
          </w:rPr>
          <w:delText>Document Representation</w:delText>
        </w:r>
        <w:r w:rsidRPr="00AC2ADB" w:rsidDel="00A05B58">
          <w:rPr>
            <w:noProof/>
            <w:webHidden/>
          </w:rPr>
          <w:tab/>
          <w:delText>3-4</w:delText>
        </w:r>
      </w:del>
    </w:p>
    <w:p w14:paraId="3E09A2FD" w14:textId="77777777" w:rsidR="006F08F4" w:rsidRPr="00AC2ADB" w:rsidDel="00A05B58" w:rsidRDefault="006F08F4">
      <w:pPr>
        <w:pStyle w:val="TOC3"/>
        <w:tabs>
          <w:tab w:val="left" w:pos="1320"/>
          <w:tab w:val="right" w:leader="dot" w:pos="9350"/>
        </w:tabs>
        <w:rPr>
          <w:del w:id="1227" w:author="Vilson Lu" w:date="2014-08-22T04:25:00Z"/>
          <w:rFonts w:eastAsiaTheme="minorEastAsia"/>
          <w:noProof/>
          <w:sz w:val="22"/>
          <w:szCs w:val="22"/>
          <w:rPrChange w:id="1228" w:author="Vilson Lu" w:date="2014-08-22T06:41:00Z">
            <w:rPr>
              <w:del w:id="1229" w:author="Vilson Lu" w:date="2014-08-22T04:25:00Z"/>
              <w:rFonts w:asciiTheme="minorHAnsi" w:eastAsiaTheme="minorEastAsia" w:hAnsiTheme="minorHAnsi" w:cstheme="minorBidi"/>
              <w:noProof/>
              <w:sz w:val="22"/>
              <w:szCs w:val="22"/>
            </w:rPr>
          </w:rPrChange>
        </w:rPr>
      </w:pPr>
      <w:del w:id="1230" w:author="Vilson Lu" w:date="2014-08-22T04:25:00Z">
        <w:r w:rsidRPr="00AC2ADB" w:rsidDel="00A05B58">
          <w:rPr>
            <w:rPrChange w:id="1231" w:author="Vilson Lu" w:date="2014-08-22T06:41:00Z">
              <w:rPr>
                <w:rStyle w:val="Hyperlink"/>
                <w:noProof/>
                <w14:scene3d>
                  <w14:camera w14:prst="orthographicFront"/>
                  <w14:lightRig w14:rig="threePt" w14:dir="t">
                    <w14:rot w14:lat="0" w14:lon="0" w14:rev="0"/>
                  </w14:lightRig>
                </w14:scene3d>
              </w:rPr>
            </w:rPrChange>
          </w:rPr>
          <w:delText>3.2.2</w:delText>
        </w:r>
        <w:r w:rsidRPr="00AC2ADB" w:rsidDel="00A05B58">
          <w:rPr>
            <w:rFonts w:eastAsiaTheme="minorEastAsia"/>
            <w:noProof/>
            <w:sz w:val="22"/>
            <w:szCs w:val="22"/>
            <w:rPrChange w:id="1232" w:author="Vilson Lu" w:date="2014-08-22T06:41:00Z">
              <w:rPr>
                <w:rFonts w:asciiTheme="minorHAnsi" w:eastAsiaTheme="minorEastAsia" w:hAnsiTheme="minorHAnsi" w:cstheme="minorBidi"/>
                <w:noProof/>
                <w:sz w:val="22"/>
                <w:szCs w:val="22"/>
              </w:rPr>
            </w:rPrChange>
          </w:rPr>
          <w:tab/>
        </w:r>
        <w:r w:rsidRPr="00AC2ADB" w:rsidDel="00A05B58">
          <w:rPr>
            <w:rPrChange w:id="1233" w:author="Vilson Lu" w:date="2014-08-22T06:41:00Z">
              <w:rPr>
                <w:rStyle w:val="Hyperlink"/>
                <w:noProof/>
              </w:rPr>
            </w:rPrChange>
          </w:rPr>
          <w:delText>Dimensionality Reduction (Feature Selection)</w:delText>
        </w:r>
        <w:r w:rsidRPr="00AC2ADB" w:rsidDel="00A05B58">
          <w:rPr>
            <w:noProof/>
            <w:webHidden/>
          </w:rPr>
          <w:tab/>
          <w:delText>3-5</w:delText>
        </w:r>
      </w:del>
    </w:p>
    <w:p w14:paraId="12BEAC5D" w14:textId="77777777" w:rsidR="006F08F4" w:rsidRPr="00AC2ADB" w:rsidDel="00A05B58" w:rsidRDefault="006F08F4">
      <w:pPr>
        <w:pStyle w:val="TOC3"/>
        <w:tabs>
          <w:tab w:val="left" w:pos="1320"/>
          <w:tab w:val="right" w:leader="dot" w:pos="9350"/>
        </w:tabs>
        <w:rPr>
          <w:del w:id="1234" w:author="Vilson Lu" w:date="2014-08-22T04:25:00Z"/>
          <w:rFonts w:eastAsiaTheme="minorEastAsia"/>
          <w:noProof/>
          <w:sz w:val="22"/>
          <w:szCs w:val="22"/>
          <w:rPrChange w:id="1235" w:author="Vilson Lu" w:date="2014-08-22T06:41:00Z">
            <w:rPr>
              <w:del w:id="1236" w:author="Vilson Lu" w:date="2014-08-22T04:25:00Z"/>
              <w:rFonts w:asciiTheme="minorHAnsi" w:eastAsiaTheme="minorEastAsia" w:hAnsiTheme="minorHAnsi" w:cstheme="minorBidi"/>
              <w:noProof/>
              <w:sz w:val="22"/>
              <w:szCs w:val="22"/>
            </w:rPr>
          </w:rPrChange>
        </w:rPr>
      </w:pPr>
      <w:del w:id="1237" w:author="Vilson Lu" w:date="2014-08-22T04:25:00Z">
        <w:r w:rsidRPr="00AC2ADB" w:rsidDel="00A05B58">
          <w:rPr>
            <w:rPrChange w:id="1238" w:author="Vilson Lu" w:date="2014-08-22T06:41:00Z">
              <w:rPr>
                <w:rStyle w:val="Hyperlink"/>
                <w:noProof/>
                <w14:scene3d>
                  <w14:camera w14:prst="orthographicFront"/>
                  <w14:lightRig w14:rig="threePt" w14:dir="t">
                    <w14:rot w14:lat="0" w14:lon="0" w14:rev="0"/>
                  </w14:lightRig>
                </w14:scene3d>
              </w:rPr>
            </w:rPrChange>
          </w:rPr>
          <w:delText>3.2.3</w:delText>
        </w:r>
        <w:r w:rsidRPr="00AC2ADB" w:rsidDel="00A05B58">
          <w:rPr>
            <w:rFonts w:eastAsiaTheme="minorEastAsia"/>
            <w:noProof/>
            <w:sz w:val="22"/>
            <w:szCs w:val="22"/>
            <w:rPrChange w:id="1239" w:author="Vilson Lu" w:date="2014-08-22T06:41:00Z">
              <w:rPr>
                <w:rFonts w:asciiTheme="minorHAnsi" w:eastAsiaTheme="minorEastAsia" w:hAnsiTheme="minorHAnsi" w:cstheme="minorBidi"/>
                <w:noProof/>
                <w:sz w:val="22"/>
                <w:szCs w:val="22"/>
              </w:rPr>
            </w:rPrChange>
          </w:rPr>
          <w:tab/>
        </w:r>
        <w:r w:rsidRPr="00AC2ADB" w:rsidDel="00A05B58">
          <w:rPr>
            <w:rPrChange w:id="1240" w:author="Vilson Lu" w:date="2014-08-22T06:41:00Z">
              <w:rPr>
                <w:rStyle w:val="Hyperlink"/>
                <w:noProof/>
              </w:rPr>
            </w:rPrChange>
          </w:rPr>
          <w:delText>Classification</w:delText>
        </w:r>
        <w:r w:rsidRPr="00AC2ADB" w:rsidDel="00A05B58">
          <w:rPr>
            <w:noProof/>
            <w:webHidden/>
          </w:rPr>
          <w:tab/>
          <w:delText>3-6</w:delText>
        </w:r>
      </w:del>
    </w:p>
    <w:p w14:paraId="37E72734" w14:textId="77777777" w:rsidR="006F08F4" w:rsidRPr="00AC2ADB" w:rsidDel="00A05B58" w:rsidRDefault="006F08F4">
      <w:pPr>
        <w:pStyle w:val="TOC2"/>
        <w:tabs>
          <w:tab w:val="left" w:pos="880"/>
          <w:tab w:val="right" w:leader="dot" w:pos="9350"/>
        </w:tabs>
        <w:rPr>
          <w:del w:id="1241" w:author="Vilson Lu" w:date="2014-08-22T04:25:00Z"/>
          <w:rFonts w:eastAsiaTheme="minorEastAsia"/>
          <w:noProof/>
          <w:sz w:val="22"/>
          <w:szCs w:val="22"/>
          <w:rPrChange w:id="1242" w:author="Vilson Lu" w:date="2014-08-22T06:41:00Z">
            <w:rPr>
              <w:del w:id="1243" w:author="Vilson Lu" w:date="2014-08-22T04:25:00Z"/>
              <w:rFonts w:asciiTheme="minorHAnsi" w:eastAsiaTheme="minorEastAsia" w:hAnsiTheme="minorHAnsi" w:cstheme="minorBidi"/>
              <w:noProof/>
              <w:sz w:val="22"/>
              <w:szCs w:val="22"/>
            </w:rPr>
          </w:rPrChange>
        </w:rPr>
      </w:pPr>
      <w:del w:id="1244" w:author="Vilson Lu" w:date="2014-08-22T04:25:00Z">
        <w:r w:rsidRPr="00AC2ADB" w:rsidDel="00A05B58">
          <w:rPr>
            <w:rPrChange w:id="1245" w:author="Vilson Lu" w:date="2014-08-22T06:41:00Z">
              <w:rPr>
                <w:rStyle w:val="Hyperlink"/>
                <w:noProof/>
                <w14:scene3d>
                  <w14:camera w14:prst="orthographicFront"/>
                  <w14:lightRig w14:rig="threePt" w14:dir="t">
                    <w14:rot w14:lat="0" w14:lon="0" w14:rev="0"/>
                  </w14:lightRig>
                </w14:scene3d>
              </w:rPr>
            </w:rPrChange>
          </w:rPr>
          <w:delText>3.3</w:delText>
        </w:r>
        <w:r w:rsidRPr="00AC2ADB" w:rsidDel="00A05B58">
          <w:rPr>
            <w:rFonts w:eastAsiaTheme="minorEastAsia"/>
            <w:noProof/>
            <w:sz w:val="22"/>
            <w:szCs w:val="22"/>
            <w:rPrChange w:id="1246" w:author="Vilson Lu" w:date="2014-08-22T06:41:00Z">
              <w:rPr>
                <w:rFonts w:asciiTheme="minorHAnsi" w:eastAsiaTheme="minorEastAsia" w:hAnsiTheme="minorHAnsi" w:cstheme="minorBidi"/>
                <w:noProof/>
                <w:sz w:val="22"/>
                <w:szCs w:val="22"/>
              </w:rPr>
            </w:rPrChange>
          </w:rPr>
          <w:tab/>
        </w:r>
        <w:r w:rsidRPr="00AC2ADB" w:rsidDel="00A05B58">
          <w:rPr>
            <w:rPrChange w:id="1247" w:author="Vilson Lu" w:date="2014-08-22T06:41:00Z">
              <w:rPr>
                <w:rStyle w:val="Hyperlink"/>
                <w:noProof/>
              </w:rPr>
            </w:rPrChange>
          </w:rPr>
          <w:delText>Information Extraction Architecture</w:delText>
        </w:r>
        <w:r w:rsidRPr="00AC2ADB" w:rsidDel="00A05B58">
          <w:rPr>
            <w:noProof/>
            <w:webHidden/>
          </w:rPr>
          <w:tab/>
          <w:delText>3-6</w:delText>
        </w:r>
      </w:del>
    </w:p>
    <w:p w14:paraId="39D7D14E" w14:textId="77777777" w:rsidR="006F08F4" w:rsidRPr="00AC2ADB" w:rsidDel="00A05B58" w:rsidRDefault="006F08F4">
      <w:pPr>
        <w:pStyle w:val="TOC3"/>
        <w:tabs>
          <w:tab w:val="left" w:pos="1320"/>
          <w:tab w:val="right" w:leader="dot" w:pos="9350"/>
        </w:tabs>
        <w:rPr>
          <w:del w:id="1248" w:author="Vilson Lu" w:date="2014-08-22T04:25:00Z"/>
          <w:rFonts w:eastAsiaTheme="minorEastAsia"/>
          <w:noProof/>
          <w:sz w:val="22"/>
          <w:szCs w:val="22"/>
          <w:rPrChange w:id="1249" w:author="Vilson Lu" w:date="2014-08-22T06:41:00Z">
            <w:rPr>
              <w:del w:id="1250" w:author="Vilson Lu" w:date="2014-08-22T04:25:00Z"/>
              <w:rFonts w:asciiTheme="minorHAnsi" w:eastAsiaTheme="minorEastAsia" w:hAnsiTheme="minorHAnsi" w:cstheme="minorBidi"/>
              <w:noProof/>
              <w:sz w:val="22"/>
              <w:szCs w:val="22"/>
            </w:rPr>
          </w:rPrChange>
        </w:rPr>
      </w:pPr>
      <w:del w:id="1251" w:author="Vilson Lu" w:date="2014-08-22T04:25:00Z">
        <w:r w:rsidRPr="00AC2ADB" w:rsidDel="00A05B58">
          <w:rPr>
            <w:rPrChange w:id="1252" w:author="Vilson Lu" w:date="2014-08-22T06:41:00Z">
              <w:rPr>
                <w:rStyle w:val="Hyperlink"/>
                <w:noProof/>
                <w14:scene3d>
                  <w14:camera w14:prst="orthographicFront"/>
                  <w14:lightRig w14:rig="threePt" w14:dir="t">
                    <w14:rot w14:lat="0" w14:lon="0" w14:rev="0"/>
                  </w14:lightRig>
                </w14:scene3d>
              </w:rPr>
            </w:rPrChange>
          </w:rPr>
          <w:delText>3.3.1</w:delText>
        </w:r>
        <w:r w:rsidRPr="00AC2ADB" w:rsidDel="00A05B58">
          <w:rPr>
            <w:rFonts w:eastAsiaTheme="minorEastAsia"/>
            <w:noProof/>
            <w:sz w:val="22"/>
            <w:szCs w:val="22"/>
            <w:rPrChange w:id="1253" w:author="Vilson Lu" w:date="2014-08-22T06:41:00Z">
              <w:rPr>
                <w:rFonts w:asciiTheme="minorHAnsi" w:eastAsiaTheme="minorEastAsia" w:hAnsiTheme="minorHAnsi" w:cstheme="minorBidi"/>
                <w:noProof/>
                <w:sz w:val="22"/>
                <w:szCs w:val="22"/>
              </w:rPr>
            </w:rPrChange>
          </w:rPr>
          <w:tab/>
        </w:r>
        <w:r w:rsidRPr="00AC2ADB" w:rsidDel="00A05B58">
          <w:rPr>
            <w:rPrChange w:id="1254" w:author="Vilson Lu" w:date="2014-08-22T06:41:00Z">
              <w:rPr>
                <w:rStyle w:val="Hyperlink"/>
                <w:noProof/>
              </w:rPr>
            </w:rPrChange>
          </w:rPr>
          <w:delText>Template-Based Architecture</w:delText>
        </w:r>
        <w:r w:rsidRPr="00AC2ADB" w:rsidDel="00A05B58">
          <w:rPr>
            <w:noProof/>
            <w:webHidden/>
          </w:rPr>
          <w:tab/>
          <w:delText>3-6</w:delText>
        </w:r>
      </w:del>
    </w:p>
    <w:p w14:paraId="278567E4" w14:textId="77777777" w:rsidR="006F08F4" w:rsidRPr="00AC2ADB" w:rsidDel="00A05B58" w:rsidRDefault="006F08F4">
      <w:pPr>
        <w:pStyle w:val="TOC3"/>
        <w:tabs>
          <w:tab w:val="left" w:pos="1320"/>
          <w:tab w:val="right" w:leader="dot" w:pos="9350"/>
        </w:tabs>
        <w:rPr>
          <w:del w:id="1255" w:author="Vilson Lu" w:date="2014-08-22T04:25:00Z"/>
          <w:rFonts w:eastAsiaTheme="minorEastAsia"/>
          <w:noProof/>
          <w:sz w:val="22"/>
          <w:szCs w:val="22"/>
          <w:rPrChange w:id="1256" w:author="Vilson Lu" w:date="2014-08-22T06:41:00Z">
            <w:rPr>
              <w:del w:id="1257" w:author="Vilson Lu" w:date="2014-08-22T04:25:00Z"/>
              <w:rFonts w:asciiTheme="minorHAnsi" w:eastAsiaTheme="minorEastAsia" w:hAnsiTheme="minorHAnsi" w:cstheme="minorBidi"/>
              <w:noProof/>
              <w:sz w:val="22"/>
              <w:szCs w:val="22"/>
            </w:rPr>
          </w:rPrChange>
        </w:rPr>
      </w:pPr>
      <w:del w:id="1258" w:author="Vilson Lu" w:date="2014-08-22T04:25:00Z">
        <w:r w:rsidRPr="00AC2ADB" w:rsidDel="00A05B58">
          <w:rPr>
            <w:rPrChange w:id="1259" w:author="Vilson Lu" w:date="2014-08-22T06:41:00Z">
              <w:rPr>
                <w:rStyle w:val="Hyperlink"/>
                <w:noProof/>
                <w14:scene3d>
                  <w14:camera w14:prst="orthographicFront"/>
                  <w14:lightRig w14:rig="threePt" w14:dir="t">
                    <w14:rot w14:lat="0" w14:lon="0" w14:rev="0"/>
                  </w14:lightRig>
                </w14:scene3d>
              </w:rPr>
            </w:rPrChange>
          </w:rPr>
          <w:delText>3.3.2</w:delText>
        </w:r>
        <w:r w:rsidRPr="00AC2ADB" w:rsidDel="00A05B58">
          <w:rPr>
            <w:rFonts w:eastAsiaTheme="minorEastAsia"/>
            <w:noProof/>
            <w:sz w:val="22"/>
            <w:szCs w:val="22"/>
            <w:rPrChange w:id="1260" w:author="Vilson Lu" w:date="2014-08-22T06:41:00Z">
              <w:rPr>
                <w:rFonts w:asciiTheme="minorHAnsi" w:eastAsiaTheme="minorEastAsia" w:hAnsiTheme="minorHAnsi" w:cstheme="minorBidi"/>
                <w:noProof/>
                <w:sz w:val="22"/>
                <w:szCs w:val="22"/>
              </w:rPr>
            </w:rPrChange>
          </w:rPr>
          <w:tab/>
        </w:r>
        <w:r w:rsidRPr="00AC2ADB" w:rsidDel="00A05B58">
          <w:rPr>
            <w:rPrChange w:id="1261" w:author="Vilson Lu" w:date="2014-08-22T06:41:00Z">
              <w:rPr>
                <w:rStyle w:val="Hyperlink"/>
                <w:noProof/>
              </w:rPr>
            </w:rPrChange>
          </w:rPr>
          <w:delText>Adaptive Architecture</w:delText>
        </w:r>
        <w:r w:rsidRPr="00AC2ADB" w:rsidDel="00A05B58">
          <w:rPr>
            <w:noProof/>
            <w:webHidden/>
          </w:rPr>
          <w:tab/>
          <w:delText>3-7</w:delText>
        </w:r>
      </w:del>
    </w:p>
    <w:p w14:paraId="43EF6567" w14:textId="77777777" w:rsidR="006F08F4" w:rsidRPr="00AC2ADB" w:rsidDel="00A05B58" w:rsidRDefault="006F08F4">
      <w:pPr>
        <w:pStyle w:val="TOC2"/>
        <w:tabs>
          <w:tab w:val="left" w:pos="880"/>
          <w:tab w:val="right" w:leader="dot" w:pos="9350"/>
        </w:tabs>
        <w:rPr>
          <w:del w:id="1262" w:author="Vilson Lu" w:date="2014-08-22T04:25:00Z"/>
          <w:rFonts w:eastAsiaTheme="minorEastAsia"/>
          <w:noProof/>
          <w:sz w:val="22"/>
          <w:szCs w:val="22"/>
          <w:rPrChange w:id="1263" w:author="Vilson Lu" w:date="2014-08-22T06:41:00Z">
            <w:rPr>
              <w:del w:id="1264" w:author="Vilson Lu" w:date="2014-08-22T04:25:00Z"/>
              <w:rFonts w:asciiTheme="minorHAnsi" w:eastAsiaTheme="minorEastAsia" w:hAnsiTheme="minorHAnsi" w:cstheme="minorBidi"/>
              <w:noProof/>
              <w:sz w:val="22"/>
              <w:szCs w:val="22"/>
            </w:rPr>
          </w:rPrChange>
        </w:rPr>
      </w:pPr>
      <w:del w:id="1265" w:author="Vilson Lu" w:date="2014-08-22T04:25:00Z">
        <w:r w:rsidRPr="00AC2ADB" w:rsidDel="00A05B58">
          <w:rPr>
            <w:rPrChange w:id="1266" w:author="Vilson Lu" w:date="2014-08-22T06:41:00Z">
              <w:rPr>
                <w:rStyle w:val="Hyperlink"/>
                <w:noProof/>
                <w14:scene3d>
                  <w14:camera w14:prst="orthographicFront"/>
                  <w14:lightRig w14:rig="threePt" w14:dir="t">
                    <w14:rot w14:lat="0" w14:lon="0" w14:rev="0"/>
                  </w14:lightRig>
                </w14:scene3d>
              </w:rPr>
            </w:rPrChange>
          </w:rPr>
          <w:delText>3.4</w:delText>
        </w:r>
        <w:r w:rsidRPr="00AC2ADB" w:rsidDel="00A05B58">
          <w:rPr>
            <w:rFonts w:eastAsiaTheme="minorEastAsia"/>
            <w:noProof/>
            <w:sz w:val="22"/>
            <w:szCs w:val="22"/>
            <w:rPrChange w:id="1267" w:author="Vilson Lu" w:date="2014-08-22T06:41:00Z">
              <w:rPr>
                <w:rFonts w:asciiTheme="minorHAnsi" w:eastAsiaTheme="minorEastAsia" w:hAnsiTheme="minorHAnsi" w:cstheme="minorBidi"/>
                <w:noProof/>
                <w:sz w:val="22"/>
                <w:szCs w:val="22"/>
              </w:rPr>
            </w:rPrChange>
          </w:rPr>
          <w:tab/>
        </w:r>
        <w:r w:rsidRPr="00AC2ADB" w:rsidDel="00A05B58">
          <w:rPr>
            <w:rPrChange w:id="1268" w:author="Vilson Lu" w:date="2014-08-22T06:41:00Z">
              <w:rPr>
                <w:rStyle w:val="Hyperlink"/>
                <w:noProof/>
              </w:rPr>
            </w:rPrChange>
          </w:rPr>
          <w:delText>Ontology</w:delText>
        </w:r>
        <w:r w:rsidRPr="00AC2ADB" w:rsidDel="00A05B58">
          <w:rPr>
            <w:noProof/>
            <w:webHidden/>
          </w:rPr>
          <w:tab/>
          <w:delText>3-14</w:delText>
        </w:r>
      </w:del>
    </w:p>
    <w:p w14:paraId="5211F683" w14:textId="77777777" w:rsidR="006F08F4" w:rsidRPr="00AC2ADB" w:rsidDel="00A05B58" w:rsidRDefault="006F08F4">
      <w:pPr>
        <w:pStyle w:val="TOC3"/>
        <w:tabs>
          <w:tab w:val="left" w:pos="1320"/>
          <w:tab w:val="right" w:leader="dot" w:pos="9350"/>
        </w:tabs>
        <w:rPr>
          <w:del w:id="1269" w:author="Vilson Lu" w:date="2014-08-22T04:25:00Z"/>
          <w:rFonts w:eastAsiaTheme="minorEastAsia"/>
          <w:noProof/>
          <w:sz w:val="22"/>
          <w:szCs w:val="22"/>
          <w:rPrChange w:id="1270" w:author="Vilson Lu" w:date="2014-08-22T06:41:00Z">
            <w:rPr>
              <w:del w:id="1271" w:author="Vilson Lu" w:date="2014-08-22T04:25:00Z"/>
              <w:rFonts w:asciiTheme="minorHAnsi" w:eastAsiaTheme="minorEastAsia" w:hAnsiTheme="minorHAnsi" w:cstheme="minorBidi"/>
              <w:noProof/>
              <w:sz w:val="22"/>
              <w:szCs w:val="22"/>
            </w:rPr>
          </w:rPrChange>
        </w:rPr>
      </w:pPr>
      <w:del w:id="1272" w:author="Vilson Lu" w:date="2014-08-22T04:25:00Z">
        <w:r w:rsidRPr="00AC2ADB" w:rsidDel="00A05B58">
          <w:rPr>
            <w:rPrChange w:id="1273" w:author="Vilson Lu" w:date="2014-08-22T06:41:00Z">
              <w:rPr>
                <w:rStyle w:val="Hyperlink"/>
                <w:noProof/>
                <w14:scene3d>
                  <w14:camera w14:prst="orthographicFront"/>
                  <w14:lightRig w14:rig="threePt" w14:dir="t">
                    <w14:rot w14:lat="0" w14:lon="0" w14:rev="0"/>
                  </w14:lightRig>
                </w14:scene3d>
              </w:rPr>
            </w:rPrChange>
          </w:rPr>
          <w:delText>3.4.1</w:delText>
        </w:r>
        <w:r w:rsidRPr="00AC2ADB" w:rsidDel="00A05B58">
          <w:rPr>
            <w:rFonts w:eastAsiaTheme="minorEastAsia"/>
            <w:noProof/>
            <w:sz w:val="22"/>
            <w:szCs w:val="22"/>
            <w:rPrChange w:id="1274" w:author="Vilson Lu" w:date="2014-08-22T06:41:00Z">
              <w:rPr>
                <w:rFonts w:asciiTheme="minorHAnsi" w:eastAsiaTheme="minorEastAsia" w:hAnsiTheme="minorHAnsi" w:cstheme="minorBidi"/>
                <w:noProof/>
                <w:sz w:val="22"/>
                <w:szCs w:val="22"/>
              </w:rPr>
            </w:rPrChange>
          </w:rPr>
          <w:tab/>
        </w:r>
        <w:r w:rsidRPr="00AC2ADB" w:rsidDel="00A05B58">
          <w:rPr>
            <w:rPrChange w:id="1275" w:author="Vilson Lu" w:date="2014-08-22T06:41:00Z">
              <w:rPr>
                <w:rStyle w:val="Hyperlink"/>
                <w:noProof/>
              </w:rPr>
            </w:rPrChange>
          </w:rPr>
          <w:delText>Ontology Design</w:delText>
        </w:r>
        <w:r w:rsidRPr="00AC2ADB" w:rsidDel="00A05B58">
          <w:rPr>
            <w:noProof/>
            <w:webHidden/>
          </w:rPr>
          <w:tab/>
          <w:delText>3-14</w:delText>
        </w:r>
      </w:del>
    </w:p>
    <w:p w14:paraId="162ACE1E" w14:textId="77777777" w:rsidR="006F08F4" w:rsidRPr="00AC2ADB" w:rsidDel="00A05B58" w:rsidRDefault="006F08F4">
      <w:pPr>
        <w:pStyle w:val="TOC3"/>
        <w:tabs>
          <w:tab w:val="left" w:pos="1320"/>
          <w:tab w:val="right" w:leader="dot" w:pos="9350"/>
        </w:tabs>
        <w:rPr>
          <w:del w:id="1276" w:author="Vilson Lu" w:date="2014-08-22T04:25:00Z"/>
          <w:rFonts w:eastAsiaTheme="minorEastAsia"/>
          <w:noProof/>
          <w:sz w:val="22"/>
          <w:szCs w:val="22"/>
          <w:rPrChange w:id="1277" w:author="Vilson Lu" w:date="2014-08-22T06:41:00Z">
            <w:rPr>
              <w:del w:id="1278" w:author="Vilson Lu" w:date="2014-08-22T04:25:00Z"/>
              <w:rFonts w:asciiTheme="minorHAnsi" w:eastAsiaTheme="minorEastAsia" w:hAnsiTheme="minorHAnsi" w:cstheme="minorBidi"/>
              <w:noProof/>
              <w:sz w:val="22"/>
              <w:szCs w:val="22"/>
            </w:rPr>
          </w:rPrChange>
        </w:rPr>
      </w:pPr>
      <w:del w:id="1279" w:author="Vilson Lu" w:date="2014-08-22T04:25:00Z">
        <w:r w:rsidRPr="00AC2ADB" w:rsidDel="00A05B58">
          <w:rPr>
            <w:rPrChange w:id="1280" w:author="Vilson Lu" w:date="2014-08-22T06:41:00Z">
              <w:rPr>
                <w:rStyle w:val="Hyperlink"/>
                <w:noProof/>
                <w14:scene3d>
                  <w14:camera w14:prst="orthographicFront"/>
                  <w14:lightRig w14:rig="threePt" w14:dir="t">
                    <w14:rot w14:lat="0" w14:lon="0" w14:rev="0"/>
                  </w14:lightRig>
                </w14:scene3d>
              </w:rPr>
            </w:rPrChange>
          </w:rPr>
          <w:delText>3.4.2</w:delText>
        </w:r>
        <w:r w:rsidRPr="00AC2ADB" w:rsidDel="00A05B58">
          <w:rPr>
            <w:rFonts w:eastAsiaTheme="minorEastAsia"/>
            <w:noProof/>
            <w:sz w:val="22"/>
            <w:szCs w:val="22"/>
            <w:rPrChange w:id="1281" w:author="Vilson Lu" w:date="2014-08-22T06:41:00Z">
              <w:rPr>
                <w:rFonts w:asciiTheme="minorHAnsi" w:eastAsiaTheme="minorEastAsia" w:hAnsiTheme="minorHAnsi" w:cstheme="minorBidi"/>
                <w:noProof/>
                <w:sz w:val="22"/>
                <w:szCs w:val="22"/>
              </w:rPr>
            </w:rPrChange>
          </w:rPr>
          <w:tab/>
        </w:r>
        <w:r w:rsidRPr="00AC2ADB" w:rsidDel="00A05B58">
          <w:rPr>
            <w:rPrChange w:id="1282" w:author="Vilson Lu" w:date="2014-08-22T06:41:00Z">
              <w:rPr>
                <w:rStyle w:val="Hyperlink"/>
                <w:noProof/>
              </w:rPr>
            </w:rPrChange>
          </w:rPr>
          <w:delText>Ontology Population</w:delText>
        </w:r>
        <w:r w:rsidRPr="00AC2ADB" w:rsidDel="00A05B58">
          <w:rPr>
            <w:noProof/>
            <w:webHidden/>
          </w:rPr>
          <w:tab/>
          <w:delText>3-15</w:delText>
        </w:r>
      </w:del>
    </w:p>
    <w:p w14:paraId="0332162A" w14:textId="77777777" w:rsidR="006F08F4" w:rsidRPr="00AC2ADB" w:rsidDel="00A05B58" w:rsidRDefault="006F08F4">
      <w:pPr>
        <w:pStyle w:val="TOC2"/>
        <w:tabs>
          <w:tab w:val="left" w:pos="880"/>
          <w:tab w:val="right" w:leader="dot" w:pos="9350"/>
        </w:tabs>
        <w:rPr>
          <w:del w:id="1283" w:author="Vilson Lu" w:date="2014-08-22T04:25:00Z"/>
          <w:rFonts w:eastAsiaTheme="minorEastAsia"/>
          <w:noProof/>
          <w:sz w:val="22"/>
          <w:szCs w:val="22"/>
          <w:rPrChange w:id="1284" w:author="Vilson Lu" w:date="2014-08-22T06:41:00Z">
            <w:rPr>
              <w:del w:id="1285" w:author="Vilson Lu" w:date="2014-08-22T04:25:00Z"/>
              <w:rFonts w:asciiTheme="minorHAnsi" w:eastAsiaTheme="minorEastAsia" w:hAnsiTheme="minorHAnsi" w:cstheme="minorBidi"/>
              <w:noProof/>
              <w:sz w:val="22"/>
              <w:szCs w:val="22"/>
            </w:rPr>
          </w:rPrChange>
        </w:rPr>
      </w:pPr>
      <w:del w:id="1286" w:author="Vilson Lu" w:date="2014-08-22T04:25:00Z">
        <w:r w:rsidRPr="00AC2ADB" w:rsidDel="00A05B58">
          <w:rPr>
            <w:rPrChange w:id="1287" w:author="Vilson Lu" w:date="2014-08-22T06:41:00Z">
              <w:rPr>
                <w:rStyle w:val="Hyperlink"/>
                <w:noProof/>
                <w14:scene3d>
                  <w14:camera w14:prst="orthographicFront"/>
                  <w14:lightRig w14:rig="threePt" w14:dir="t">
                    <w14:rot w14:lat="0" w14:lon="0" w14:rev="0"/>
                  </w14:lightRig>
                </w14:scene3d>
              </w:rPr>
            </w:rPrChange>
          </w:rPr>
          <w:delText>3.5</w:delText>
        </w:r>
        <w:r w:rsidRPr="00AC2ADB" w:rsidDel="00A05B58">
          <w:rPr>
            <w:rFonts w:eastAsiaTheme="minorEastAsia"/>
            <w:noProof/>
            <w:sz w:val="22"/>
            <w:szCs w:val="22"/>
            <w:rPrChange w:id="1288" w:author="Vilson Lu" w:date="2014-08-22T06:41:00Z">
              <w:rPr>
                <w:rFonts w:asciiTheme="minorHAnsi" w:eastAsiaTheme="minorEastAsia" w:hAnsiTheme="minorHAnsi" w:cstheme="minorBidi"/>
                <w:noProof/>
                <w:sz w:val="22"/>
                <w:szCs w:val="22"/>
              </w:rPr>
            </w:rPrChange>
          </w:rPr>
          <w:tab/>
        </w:r>
        <w:r w:rsidRPr="00AC2ADB" w:rsidDel="00A05B58">
          <w:rPr>
            <w:rPrChange w:id="1289" w:author="Vilson Lu" w:date="2014-08-22T06:41:00Z">
              <w:rPr>
                <w:rStyle w:val="Hyperlink"/>
                <w:noProof/>
              </w:rPr>
            </w:rPrChange>
          </w:rPr>
          <w:delText>Twitter</w:delText>
        </w:r>
        <w:r w:rsidRPr="00AC2ADB" w:rsidDel="00A05B58">
          <w:rPr>
            <w:noProof/>
            <w:webHidden/>
          </w:rPr>
          <w:tab/>
          <w:delText>3-16</w:delText>
        </w:r>
      </w:del>
    </w:p>
    <w:p w14:paraId="338904C1" w14:textId="77777777" w:rsidR="006F08F4" w:rsidRPr="00AC2ADB" w:rsidDel="00A05B58" w:rsidRDefault="006F08F4">
      <w:pPr>
        <w:pStyle w:val="TOC3"/>
        <w:tabs>
          <w:tab w:val="left" w:pos="1320"/>
          <w:tab w:val="right" w:leader="dot" w:pos="9350"/>
        </w:tabs>
        <w:rPr>
          <w:del w:id="1290" w:author="Vilson Lu" w:date="2014-08-22T04:25:00Z"/>
          <w:rFonts w:eastAsiaTheme="minorEastAsia"/>
          <w:noProof/>
          <w:sz w:val="22"/>
          <w:szCs w:val="22"/>
          <w:rPrChange w:id="1291" w:author="Vilson Lu" w:date="2014-08-22T06:41:00Z">
            <w:rPr>
              <w:del w:id="1292" w:author="Vilson Lu" w:date="2014-08-22T04:25:00Z"/>
              <w:rFonts w:asciiTheme="minorHAnsi" w:eastAsiaTheme="minorEastAsia" w:hAnsiTheme="minorHAnsi" w:cstheme="minorBidi"/>
              <w:noProof/>
              <w:sz w:val="22"/>
              <w:szCs w:val="22"/>
            </w:rPr>
          </w:rPrChange>
        </w:rPr>
      </w:pPr>
      <w:del w:id="1293" w:author="Vilson Lu" w:date="2014-08-22T04:25:00Z">
        <w:r w:rsidRPr="00AC2ADB" w:rsidDel="00A05B58">
          <w:rPr>
            <w:rPrChange w:id="1294" w:author="Vilson Lu" w:date="2014-08-22T06:41:00Z">
              <w:rPr>
                <w:rStyle w:val="Hyperlink"/>
                <w:noProof/>
                <w14:scene3d>
                  <w14:camera w14:prst="orthographicFront"/>
                  <w14:lightRig w14:rig="threePt" w14:dir="t">
                    <w14:rot w14:lat="0" w14:lon="0" w14:rev="0"/>
                  </w14:lightRig>
                </w14:scene3d>
              </w:rPr>
            </w:rPrChange>
          </w:rPr>
          <w:delText>3.5.1</w:delText>
        </w:r>
        <w:r w:rsidRPr="00AC2ADB" w:rsidDel="00A05B58">
          <w:rPr>
            <w:rFonts w:eastAsiaTheme="minorEastAsia"/>
            <w:noProof/>
            <w:sz w:val="22"/>
            <w:szCs w:val="22"/>
            <w:rPrChange w:id="1295" w:author="Vilson Lu" w:date="2014-08-22T06:41:00Z">
              <w:rPr>
                <w:rFonts w:asciiTheme="minorHAnsi" w:eastAsiaTheme="minorEastAsia" w:hAnsiTheme="minorHAnsi" w:cstheme="minorBidi"/>
                <w:noProof/>
                <w:sz w:val="22"/>
                <w:szCs w:val="22"/>
              </w:rPr>
            </w:rPrChange>
          </w:rPr>
          <w:tab/>
        </w:r>
        <w:r w:rsidRPr="00AC2ADB" w:rsidDel="00A05B58">
          <w:rPr>
            <w:rPrChange w:id="1296" w:author="Vilson Lu" w:date="2014-08-22T06:41:00Z">
              <w:rPr>
                <w:rStyle w:val="Hyperlink"/>
                <w:noProof/>
              </w:rPr>
            </w:rPrChange>
          </w:rPr>
          <w:delText>Use of Twitter</w:delText>
        </w:r>
        <w:r w:rsidRPr="00AC2ADB" w:rsidDel="00A05B58">
          <w:rPr>
            <w:noProof/>
            <w:webHidden/>
          </w:rPr>
          <w:tab/>
          <w:delText>3-16</w:delText>
        </w:r>
      </w:del>
    </w:p>
    <w:p w14:paraId="2A881C23" w14:textId="77777777" w:rsidR="006F08F4" w:rsidRPr="00AC2ADB" w:rsidDel="00A05B58" w:rsidRDefault="006F08F4">
      <w:pPr>
        <w:pStyle w:val="TOC3"/>
        <w:tabs>
          <w:tab w:val="left" w:pos="1320"/>
          <w:tab w:val="right" w:leader="dot" w:pos="9350"/>
        </w:tabs>
        <w:rPr>
          <w:del w:id="1297" w:author="Vilson Lu" w:date="2014-08-22T04:25:00Z"/>
          <w:rFonts w:eastAsiaTheme="minorEastAsia"/>
          <w:noProof/>
          <w:sz w:val="22"/>
          <w:szCs w:val="22"/>
          <w:rPrChange w:id="1298" w:author="Vilson Lu" w:date="2014-08-22T06:41:00Z">
            <w:rPr>
              <w:del w:id="1299" w:author="Vilson Lu" w:date="2014-08-22T04:25:00Z"/>
              <w:rFonts w:asciiTheme="minorHAnsi" w:eastAsiaTheme="minorEastAsia" w:hAnsiTheme="minorHAnsi" w:cstheme="minorBidi"/>
              <w:noProof/>
              <w:sz w:val="22"/>
              <w:szCs w:val="22"/>
            </w:rPr>
          </w:rPrChange>
        </w:rPr>
      </w:pPr>
      <w:del w:id="1300" w:author="Vilson Lu" w:date="2014-08-22T04:25:00Z">
        <w:r w:rsidRPr="00AC2ADB" w:rsidDel="00A05B58">
          <w:rPr>
            <w:rPrChange w:id="1301" w:author="Vilson Lu" w:date="2014-08-22T06:41:00Z">
              <w:rPr>
                <w:rStyle w:val="Hyperlink"/>
                <w:noProof/>
                <w14:scene3d>
                  <w14:camera w14:prst="orthographicFront"/>
                  <w14:lightRig w14:rig="threePt" w14:dir="t">
                    <w14:rot w14:lat="0" w14:lon="0" w14:rev="0"/>
                  </w14:lightRig>
                </w14:scene3d>
              </w:rPr>
            </w:rPrChange>
          </w:rPr>
          <w:delText>3.5.2</w:delText>
        </w:r>
        <w:r w:rsidRPr="00AC2ADB" w:rsidDel="00A05B58">
          <w:rPr>
            <w:rFonts w:eastAsiaTheme="minorEastAsia"/>
            <w:noProof/>
            <w:sz w:val="22"/>
            <w:szCs w:val="22"/>
            <w:rPrChange w:id="1302" w:author="Vilson Lu" w:date="2014-08-22T06:41:00Z">
              <w:rPr>
                <w:rFonts w:asciiTheme="minorHAnsi" w:eastAsiaTheme="minorEastAsia" w:hAnsiTheme="minorHAnsi" w:cstheme="minorBidi"/>
                <w:noProof/>
                <w:sz w:val="22"/>
                <w:szCs w:val="22"/>
              </w:rPr>
            </w:rPrChange>
          </w:rPr>
          <w:tab/>
        </w:r>
        <w:r w:rsidRPr="00AC2ADB" w:rsidDel="00A05B58">
          <w:rPr>
            <w:rPrChange w:id="1303" w:author="Vilson Lu" w:date="2014-08-22T06:41:00Z">
              <w:rPr>
                <w:rStyle w:val="Hyperlink"/>
                <w:noProof/>
              </w:rPr>
            </w:rPrChange>
          </w:rPr>
          <w:delText>Twitter and Disasters</w:delText>
        </w:r>
        <w:r w:rsidRPr="00AC2ADB" w:rsidDel="00A05B58">
          <w:rPr>
            <w:noProof/>
            <w:webHidden/>
          </w:rPr>
          <w:tab/>
          <w:delText>3-16</w:delText>
        </w:r>
      </w:del>
    </w:p>
    <w:p w14:paraId="42AC21CA" w14:textId="77777777" w:rsidR="006F08F4" w:rsidRPr="00AC2ADB" w:rsidDel="00A05B58" w:rsidRDefault="006F08F4">
      <w:pPr>
        <w:pStyle w:val="TOC2"/>
        <w:tabs>
          <w:tab w:val="left" w:pos="880"/>
          <w:tab w:val="right" w:leader="dot" w:pos="9350"/>
        </w:tabs>
        <w:rPr>
          <w:del w:id="1304" w:author="Vilson Lu" w:date="2014-08-22T04:25:00Z"/>
          <w:rFonts w:eastAsiaTheme="minorEastAsia"/>
          <w:noProof/>
          <w:sz w:val="22"/>
          <w:szCs w:val="22"/>
          <w:rPrChange w:id="1305" w:author="Vilson Lu" w:date="2014-08-22T06:41:00Z">
            <w:rPr>
              <w:del w:id="1306" w:author="Vilson Lu" w:date="2014-08-22T04:25:00Z"/>
              <w:rFonts w:asciiTheme="minorHAnsi" w:eastAsiaTheme="minorEastAsia" w:hAnsiTheme="minorHAnsi" w:cstheme="minorBidi"/>
              <w:noProof/>
              <w:sz w:val="22"/>
              <w:szCs w:val="22"/>
            </w:rPr>
          </w:rPrChange>
        </w:rPr>
      </w:pPr>
      <w:del w:id="1307" w:author="Vilson Lu" w:date="2014-08-22T04:25:00Z">
        <w:r w:rsidRPr="00AC2ADB" w:rsidDel="00A05B58">
          <w:rPr>
            <w:rPrChange w:id="1308" w:author="Vilson Lu" w:date="2014-08-22T06:41:00Z">
              <w:rPr>
                <w:rStyle w:val="Hyperlink"/>
                <w:noProof/>
                <w14:scene3d>
                  <w14:camera w14:prst="orthographicFront"/>
                  <w14:lightRig w14:rig="threePt" w14:dir="t">
                    <w14:rot w14:lat="0" w14:lon="0" w14:rev="0"/>
                  </w14:lightRig>
                </w14:scene3d>
              </w:rPr>
            </w:rPrChange>
          </w:rPr>
          <w:delText>3.6</w:delText>
        </w:r>
        <w:r w:rsidRPr="00AC2ADB" w:rsidDel="00A05B58">
          <w:rPr>
            <w:rFonts w:eastAsiaTheme="minorEastAsia"/>
            <w:noProof/>
            <w:sz w:val="22"/>
            <w:szCs w:val="22"/>
            <w:rPrChange w:id="1309" w:author="Vilson Lu" w:date="2014-08-22T06:41:00Z">
              <w:rPr>
                <w:rFonts w:asciiTheme="minorHAnsi" w:eastAsiaTheme="minorEastAsia" w:hAnsiTheme="minorHAnsi" w:cstheme="minorBidi"/>
                <w:noProof/>
                <w:sz w:val="22"/>
                <w:szCs w:val="22"/>
              </w:rPr>
            </w:rPrChange>
          </w:rPr>
          <w:tab/>
        </w:r>
        <w:r w:rsidRPr="00AC2ADB" w:rsidDel="00A05B58">
          <w:rPr>
            <w:rPrChange w:id="1310" w:author="Vilson Lu" w:date="2014-08-22T06:41:00Z">
              <w:rPr>
                <w:rStyle w:val="Hyperlink"/>
                <w:noProof/>
              </w:rPr>
            </w:rPrChange>
          </w:rPr>
          <w:delText>Evaluation Metrics</w:delText>
        </w:r>
        <w:r w:rsidRPr="00AC2ADB" w:rsidDel="00A05B58">
          <w:rPr>
            <w:noProof/>
            <w:webHidden/>
          </w:rPr>
          <w:tab/>
          <w:delText>3-18</w:delText>
        </w:r>
      </w:del>
    </w:p>
    <w:p w14:paraId="60990943" w14:textId="77777777" w:rsidR="006F08F4" w:rsidRPr="00AC2ADB" w:rsidDel="00A05B58" w:rsidRDefault="006F08F4">
      <w:pPr>
        <w:pStyle w:val="TOC3"/>
        <w:tabs>
          <w:tab w:val="left" w:pos="1320"/>
          <w:tab w:val="right" w:leader="dot" w:pos="9350"/>
        </w:tabs>
        <w:rPr>
          <w:del w:id="1311" w:author="Vilson Lu" w:date="2014-08-22T04:25:00Z"/>
          <w:rFonts w:eastAsiaTheme="minorEastAsia"/>
          <w:noProof/>
          <w:sz w:val="22"/>
          <w:szCs w:val="22"/>
          <w:rPrChange w:id="1312" w:author="Vilson Lu" w:date="2014-08-22T06:41:00Z">
            <w:rPr>
              <w:del w:id="1313" w:author="Vilson Lu" w:date="2014-08-22T04:25:00Z"/>
              <w:rFonts w:asciiTheme="minorHAnsi" w:eastAsiaTheme="minorEastAsia" w:hAnsiTheme="minorHAnsi" w:cstheme="minorBidi"/>
              <w:noProof/>
              <w:sz w:val="22"/>
              <w:szCs w:val="22"/>
            </w:rPr>
          </w:rPrChange>
        </w:rPr>
      </w:pPr>
      <w:del w:id="1314" w:author="Vilson Lu" w:date="2014-08-22T04:25:00Z">
        <w:r w:rsidRPr="00AC2ADB" w:rsidDel="00A05B58">
          <w:rPr>
            <w:rPrChange w:id="1315" w:author="Vilson Lu" w:date="2014-08-22T06:41:00Z">
              <w:rPr>
                <w:rStyle w:val="Hyperlink"/>
                <w:noProof/>
                <w14:scene3d>
                  <w14:camera w14:prst="orthographicFront"/>
                  <w14:lightRig w14:rig="threePt" w14:dir="t">
                    <w14:rot w14:lat="0" w14:lon="0" w14:rev="0"/>
                  </w14:lightRig>
                </w14:scene3d>
              </w:rPr>
            </w:rPrChange>
          </w:rPr>
          <w:delText>3.6.1</w:delText>
        </w:r>
        <w:r w:rsidRPr="00AC2ADB" w:rsidDel="00A05B58">
          <w:rPr>
            <w:rFonts w:eastAsiaTheme="minorEastAsia"/>
            <w:noProof/>
            <w:sz w:val="22"/>
            <w:szCs w:val="22"/>
            <w:rPrChange w:id="1316" w:author="Vilson Lu" w:date="2014-08-22T06:41:00Z">
              <w:rPr>
                <w:rFonts w:asciiTheme="minorHAnsi" w:eastAsiaTheme="minorEastAsia" w:hAnsiTheme="minorHAnsi" w:cstheme="minorBidi"/>
                <w:noProof/>
                <w:sz w:val="22"/>
                <w:szCs w:val="22"/>
              </w:rPr>
            </w:rPrChange>
          </w:rPr>
          <w:tab/>
        </w:r>
        <w:r w:rsidRPr="00AC2ADB" w:rsidDel="00A05B58">
          <w:rPr>
            <w:rPrChange w:id="1317" w:author="Vilson Lu" w:date="2014-08-22T06:41:00Z">
              <w:rPr>
                <w:rStyle w:val="Hyperlink"/>
                <w:noProof/>
              </w:rPr>
            </w:rPrChange>
          </w:rPr>
          <w:delText>F-measure</w:delText>
        </w:r>
        <w:r w:rsidRPr="00AC2ADB" w:rsidDel="00A05B58">
          <w:rPr>
            <w:noProof/>
            <w:webHidden/>
          </w:rPr>
          <w:tab/>
          <w:delText>3-18</w:delText>
        </w:r>
      </w:del>
    </w:p>
    <w:p w14:paraId="6A054919" w14:textId="77777777" w:rsidR="006F08F4" w:rsidRPr="00AC2ADB" w:rsidDel="00A05B58" w:rsidRDefault="006F08F4">
      <w:pPr>
        <w:pStyle w:val="TOC3"/>
        <w:tabs>
          <w:tab w:val="left" w:pos="1320"/>
          <w:tab w:val="right" w:leader="dot" w:pos="9350"/>
        </w:tabs>
        <w:rPr>
          <w:del w:id="1318" w:author="Vilson Lu" w:date="2014-08-22T04:25:00Z"/>
          <w:rFonts w:eastAsiaTheme="minorEastAsia"/>
          <w:noProof/>
          <w:sz w:val="22"/>
          <w:szCs w:val="22"/>
          <w:rPrChange w:id="1319" w:author="Vilson Lu" w:date="2014-08-22T06:41:00Z">
            <w:rPr>
              <w:del w:id="1320" w:author="Vilson Lu" w:date="2014-08-22T04:25:00Z"/>
              <w:rFonts w:asciiTheme="minorHAnsi" w:eastAsiaTheme="minorEastAsia" w:hAnsiTheme="minorHAnsi" w:cstheme="minorBidi"/>
              <w:noProof/>
              <w:sz w:val="22"/>
              <w:szCs w:val="22"/>
            </w:rPr>
          </w:rPrChange>
        </w:rPr>
      </w:pPr>
      <w:del w:id="1321" w:author="Vilson Lu" w:date="2014-08-22T04:25:00Z">
        <w:r w:rsidRPr="00AC2ADB" w:rsidDel="00A05B58">
          <w:rPr>
            <w:rPrChange w:id="1322" w:author="Vilson Lu" w:date="2014-08-22T06:41:00Z">
              <w:rPr>
                <w:rStyle w:val="Hyperlink"/>
                <w:noProof/>
                <w14:scene3d>
                  <w14:camera w14:prst="orthographicFront"/>
                  <w14:lightRig w14:rig="threePt" w14:dir="t">
                    <w14:rot w14:lat="0" w14:lon="0" w14:rev="0"/>
                  </w14:lightRig>
                </w14:scene3d>
              </w:rPr>
            </w:rPrChange>
          </w:rPr>
          <w:delText>3.6.2</w:delText>
        </w:r>
        <w:r w:rsidRPr="00AC2ADB" w:rsidDel="00A05B58">
          <w:rPr>
            <w:rFonts w:eastAsiaTheme="minorEastAsia"/>
            <w:noProof/>
            <w:sz w:val="22"/>
            <w:szCs w:val="22"/>
            <w:rPrChange w:id="1323" w:author="Vilson Lu" w:date="2014-08-22T06:41:00Z">
              <w:rPr>
                <w:rFonts w:asciiTheme="minorHAnsi" w:eastAsiaTheme="minorEastAsia" w:hAnsiTheme="minorHAnsi" w:cstheme="minorBidi"/>
                <w:noProof/>
                <w:sz w:val="22"/>
                <w:szCs w:val="22"/>
              </w:rPr>
            </w:rPrChange>
          </w:rPr>
          <w:tab/>
        </w:r>
        <w:r w:rsidRPr="00AC2ADB" w:rsidDel="00A05B58">
          <w:rPr>
            <w:rPrChange w:id="1324" w:author="Vilson Lu" w:date="2014-08-22T06:41:00Z">
              <w:rPr>
                <w:rStyle w:val="Hyperlink"/>
                <w:noProof/>
              </w:rPr>
            </w:rPrChange>
          </w:rPr>
          <w:delText>Kappa Statistics</w:delText>
        </w:r>
        <w:r w:rsidRPr="00AC2ADB" w:rsidDel="00A05B58">
          <w:rPr>
            <w:noProof/>
            <w:webHidden/>
          </w:rPr>
          <w:tab/>
          <w:delText>3-19</w:delText>
        </w:r>
      </w:del>
    </w:p>
    <w:p w14:paraId="67D2244A" w14:textId="77777777" w:rsidR="006F08F4" w:rsidRPr="00AC2ADB" w:rsidDel="00A05B58" w:rsidRDefault="006F08F4">
      <w:pPr>
        <w:pStyle w:val="TOC2"/>
        <w:tabs>
          <w:tab w:val="left" w:pos="880"/>
          <w:tab w:val="right" w:leader="dot" w:pos="9350"/>
        </w:tabs>
        <w:rPr>
          <w:del w:id="1325" w:author="Vilson Lu" w:date="2014-08-22T04:25:00Z"/>
          <w:rFonts w:eastAsiaTheme="minorEastAsia"/>
          <w:noProof/>
          <w:sz w:val="22"/>
          <w:szCs w:val="22"/>
          <w:rPrChange w:id="1326" w:author="Vilson Lu" w:date="2014-08-22T06:41:00Z">
            <w:rPr>
              <w:del w:id="1327" w:author="Vilson Lu" w:date="2014-08-22T04:25:00Z"/>
              <w:rFonts w:asciiTheme="minorHAnsi" w:eastAsiaTheme="minorEastAsia" w:hAnsiTheme="minorHAnsi" w:cstheme="minorBidi"/>
              <w:noProof/>
              <w:sz w:val="22"/>
              <w:szCs w:val="22"/>
            </w:rPr>
          </w:rPrChange>
        </w:rPr>
      </w:pPr>
      <w:del w:id="1328" w:author="Vilson Lu" w:date="2014-08-22T04:25:00Z">
        <w:r w:rsidRPr="00AC2ADB" w:rsidDel="00A05B58">
          <w:rPr>
            <w:rPrChange w:id="1329" w:author="Vilson Lu" w:date="2014-08-22T06:41:00Z">
              <w:rPr>
                <w:rStyle w:val="Hyperlink"/>
                <w:noProof/>
                <w14:scene3d>
                  <w14:camera w14:prst="orthographicFront"/>
                  <w14:lightRig w14:rig="threePt" w14:dir="t">
                    <w14:rot w14:lat="0" w14:lon="0" w14:rev="0"/>
                  </w14:lightRig>
                </w14:scene3d>
              </w:rPr>
            </w:rPrChange>
          </w:rPr>
          <w:delText>3.7</w:delText>
        </w:r>
        <w:r w:rsidRPr="00AC2ADB" w:rsidDel="00A05B58">
          <w:rPr>
            <w:rFonts w:eastAsiaTheme="minorEastAsia"/>
            <w:noProof/>
            <w:sz w:val="22"/>
            <w:szCs w:val="22"/>
            <w:rPrChange w:id="1330" w:author="Vilson Lu" w:date="2014-08-22T06:41:00Z">
              <w:rPr>
                <w:rFonts w:asciiTheme="minorHAnsi" w:eastAsiaTheme="minorEastAsia" w:hAnsiTheme="minorHAnsi" w:cstheme="minorBidi"/>
                <w:noProof/>
                <w:sz w:val="22"/>
                <w:szCs w:val="22"/>
              </w:rPr>
            </w:rPrChange>
          </w:rPr>
          <w:tab/>
        </w:r>
        <w:r w:rsidRPr="00AC2ADB" w:rsidDel="00A05B58">
          <w:rPr>
            <w:rPrChange w:id="1331" w:author="Vilson Lu" w:date="2014-08-22T06:41:00Z">
              <w:rPr>
                <w:rStyle w:val="Hyperlink"/>
                <w:noProof/>
              </w:rPr>
            </w:rPrChange>
          </w:rPr>
          <w:delText>Tools</w:delText>
        </w:r>
        <w:r w:rsidRPr="00AC2ADB" w:rsidDel="00A05B58">
          <w:rPr>
            <w:noProof/>
            <w:webHidden/>
          </w:rPr>
          <w:tab/>
          <w:delText>3-19</w:delText>
        </w:r>
      </w:del>
    </w:p>
    <w:p w14:paraId="03C70D6B" w14:textId="77777777" w:rsidR="006F08F4" w:rsidRPr="00AC2ADB" w:rsidDel="00A05B58" w:rsidRDefault="006F08F4">
      <w:pPr>
        <w:pStyle w:val="TOC3"/>
        <w:tabs>
          <w:tab w:val="left" w:pos="1320"/>
          <w:tab w:val="right" w:leader="dot" w:pos="9350"/>
        </w:tabs>
        <w:rPr>
          <w:del w:id="1332" w:author="Vilson Lu" w:date="2014-08-22T04:25:00Z"/>
          <w:rFonts w:eastAsiaTheme="minorEastAsia"/>
          <w:noProof/>
          <w:sz w:val="22"/>
          <w:szCs w:val="22"/>
          <w:rPrChange w:id="1333" w:author="Vilson Lu" w:date="2014-08-22T06:41:00Z">
            <w:rPr>
              <w:del w:id="1334" w:author="Vilson Lu" w:date="2014-08-22T04:25:00Z"/>
              <w:rFonts w:asciiTheme="minorHAnsi" w:eastAsiaTheme="minorEastAsia" w:hAnsiTheme="minorHAnsi" w:cstheme="minorBidi"/>
              <w:noProof/>
              <w:sz w:val="22"/>
              <w:szCs w:val="22"/>
            </w:rPr>
          </w:rPrChange>
        </w:rPr>
      </w:pPr>
      <w:del w:id="1335" w:author="Vilson Lu" w:date="2014-08-22T04:25:00Z">
        <w:r w:rsidRPr="00AC2ADB" w:rsidDel="00A05B58">
          <w:rPr>
            <w:rPrChange w:id="1336" w:author="Vilson Lu" w:date="2014-08-22T06:41:00Z">
              <w:rPr>
                <w:rStyle w:val="Hyperlink"/>
                <w:noProof/>
                <w14:scene3d>
                  <w14:camera w14:prst="orthographicFront"/>
                  <w14:lightRig w14:rig="threePt" w14:dir="t">
                    <w14:rot w14:lat="0" w14:lon="0" w14:rev="0"/>
                  </w14:lightRig>
                </w14:scene3d>
              </w:rPr>
            </w:rPrChange>
          </w:rPr>
          <w:delText>3.7.1</w:delText>
        </w:r>
        <w:r w:rsidRPr="00AC2ADB" w:rsidDel="00A05B58">
          <w:rPr>
            <w:rFonts w:eastAsiaTheme="minorEastAsia"/>
            <w:noProof/>
            <w:sz w:val="22"/>
            <w:szCs w:val="22"/>
            <w:rPrChange w:id="1337" w:author="Vilson Lu" w:date="2014-08-22T06:41:00Z">
              <w:rPr>
                <w:rFonts w:asciiTheme="minorHAnsi" w:eastAsiaTheme="minorEastAsia" w:hAnsiTheme="minorHAnsi" w:cstheme="minorBidi"/>
                <w:noProof/>
                <w:sz w:val="22"/>
                <w:szCs w:val="22"/>
              </w:rPr>
            </w:rPrChange>
          </w:rPr>
          <w:tab/>
        </w:r>
        <w:r w:rsidRPr="00AC2ADB" w:rsidDel="00A05B58">
          <w:rPr>
            <w:rPrChange w:id="1338" w:author="Vilson Lu" w:date="2014-08-22T06:41:00Z">
              <w:rPr>
                <w:rStyle w:val="Hyperlink"/>
                <w:noProof/>
              </w:rPr>
            </w:rPrChange>
          </w:rPr>
          <w:delText>Apache OpenNLP (OpenNLP, 2011)</w:delText>
        </w:r>
        <w:r w:rsidRPr="00AC2ADB" w:rsidDel="00A05B58">
          <w:rPr>
            <w:noProof/>
            <w:webHidden/>
          </w:rPr>
          <w:tab/>
          <w:delText>3-19</w:delText>
        </w:r>
      </w:del>
    </w:p>
    <w:p w14:paraId="065A6FE2" w14:textId="77777777" w:rsidR="006F08F4" w:rsidRPr="00AC2ADB" w:rsidDel="00A05B58" w:rsidRDefault="006F08F4">
      <w:pPr>
        <w:pStyle w:val="TOC3"/>
        <w:tabs>
          <w:tab w:val="left" w:pos="1320"/>
          <w:tab w:val="right" w:leader="dot" w:pos="9350"/>
        </w:tabs>
        <w:rPr>
          <w:del w:id="1339" w:author="Vilson Lu" w:date="2014-08-22T04:25:00Z"/>
          <w:rFonts w:eastAsiaTheme="minorEastAsia"/>
          <w:noProof/>
          <w:sz w:val="22"/>
          <w:szCs w:val="22"/>
          <w:rPrChange w:id="1340" w:author="Vilson Lu" w:date="2014-08-22T06:41:00Z">
            <w:rPr>
              <w:del w:id="1341" w:author="Vilson Lu" w:date="2014-08-22T04:25:00Z"/>
              <w:rFonts w:asciiTheme="minorHAnsi" w:eastAsiaTheme="minorEastAsia" w:hAnsiTheme="minorHAnsi" w:cstheme="minorBidi"/>
              <w:noProof/>
              <w:sz w:val="22"/>
              <w:szCs w:val="22"/>
            </w:rPr>
          </w:rPrChange>
        </w:rPr>
      </w:pPr>
      <w:del w:id="1342" w:author="Vilson Lu" w:date="2014-08-22T04:25:00Z">
        <w:r w:rsidRPr="00AC2ADB" w:rsidDel="00A05B58">
          <w:rPr>
            <w:rPrChange w:id="1343" w:author="Vilson Lu" w:date="2014-08-22T06:41:00Z">
              <w:rPr>
                <w:rStyle w:val="Hyperlink"/>
                <w:noProof/>
                <w14:scene3d>
                  <w14:camera w14:prst="orthographicFront"/>
                  <w14:lightRig w14:rig="threePt" w14:dir="t">
                    <w14:rot w14:lat="0" w14:lon="0" w14:rev="0"/>
                  </w14:lightRig>
                </w14:scene3d>
              </w:rPr>
            </w:rPrChange>
          </w:rPr>
          <w:delText>3.7.2</w:delText>
        </w:r>
        <w:r w:rsidRPr="00AC2ADB" w:rsidDel="00A05B58">
          <w:rPr>
            <w:rFonts w:eastAsiaTheme="minorEastAsia"/>
            <w:noProof/>
            <w:sz w:val="22"/>
            <w:szCs w:val="22"/>
            <w:rPrChange w:id="1344" w:author="Vilson Lu" w:date="2014-08-22T06:41:00Z">
              <w:rPr>
                <w:rFonts w:asciiTheme="minorHAnsi" w:eastAsiaTheme="minorEastAsia" w:hAnsiTheme="minorHAnsi" w:cstheme="minorBidi"/>
                <w:noProof/>
                <w:sz w:val="22"/>
                <w:szCs w:val="22"/>
              </w:rPr>
            </w:rPrChange>
          </w:rPr>
          <w:tab/>
        </w:r>
        <w:r w:rsidRPr="00AC2ADB" w:rsidDel="00A05B58">
          <w:rPr>
            <w:rPrChange w:id="1345" w:author="Vilson Lu" w:date="2014-08-22T06:41:00Z">
              <w:rPr>
                <w:rStyle w:val="Hyperlink"/>
                <w:noProof/>
              </w:rPr>
            </w:rPrChange>
          </w:rPr>
          <w:delText>ANNIE (Cunningham et al., 2002)</w:delText>
        </w:r>
        <w:r w:rsidRPr="00AC2ADB" w:rsidDel="00A05B58">
          <w:rPr>
            <w:noProof/>
            <w:webHidden/>
          </w:rPr>
          <w:tab/>
          <w:delText>3-20</w:delText>
        </w:r>
      </w:del>
    </w:p>
    <w:p w14:paraId="5682D272" w14:textId="77777777" w:rsidR="006F08F4" w:rsidRPr="00AC2ADB" w:rsidDel="00A05B58" w:rsidRDefault="006F08F4">
      <w:pPr>
        <w:pStyle w:val="TOC3"/>
        <w:tabs>
          <w:tab w:val="left" w:pos="1320"/>
          <w:tab w:val="right" w:leader="dot" w:pos="9350"/>
        </w:tabs>
        <w:rPr>
          <w:del w:id="1346" w:author="Vilson Lu" w:date="2014-08-22T04:25:00Z"/>
          <w:rFonts w:eastAsiaTheme="minorEastAsia"/>
          <w:noProof/>
          <w:sz w:val="22"/>
          <w:szCs w:val="22"/>
          <w:rPrChange w:id="1347" w:author="Vilson Lu" w:date="2014-08-22T06:41:00Z">
            <w:rPr>
              <w:del w:id="1348" w:author="Vilson Lu" w:date="2014-08-22T04:25:00Z"/>
              <w:rFonts w:asciiTheme="minorHAnsi" w:eastAsiaTheme="minorEastAsia" w:hAnsiTheme="minorHAnsi" w:cstheme="minorBidi"/>
              <w:noProof/>
              <w:sz w:val="22"/>
              <w:szCs w:val="22"/>
            </w:rPr>
          </w:rPrChange>
        </w:rPr>
      </w:pPr>
      <w:del w:id="1349" w:author="Vilson Lu" w:date="2014-08-22T04:25:00Z">
        <w:r w:rsidRPr="00AC2ADB" w:rsidDel="00A05B58">
          <w:rPr>
            <w:rPrChange w:id="1350" w:author="Vilson Lu" w:date="2014-08-22T06:41:00Z">
              <w:rPr>
                <w:rStyle w:val="Hyperlink"/>
                <w:noProof/>
                <w14:scene3d>
                  <w14:camera w14:prst="orthographicFront"/>
                  <w14:lightRig w14:rig="threePt" w14:dir="t">
                    <w14:rot w14:lat="0" w14:lon="0" w14:rev="0"/>
                  </w14:lightRig>
                </w14:scene3d>
              </w:rPr>
            </w:rPrChange>
          </w:rPr>
          <w:delText>3.7.3</w:delText>
        </w:r>
        <w:r w:rsidRPr="00AC2ADB" w:rsidDel="00A05B58">
          <w:rPr>
            <w:rFonts w:eastAsiaTheme="minorEastAsia"/>
            <w:noProof/>
            <w:sz w:val="22"/>
            <w:szCs w:val="22"/>
            <w:rPrChange w:id="1351" w:author="Vilson Lu" w:date="2014-08-22T06:41:00Z">
              <w:rPr>
                <w:rFonts w:asciiTheme="minorHAnsi" w:eastAsiaTheme="minorEastAsia" w:hAnsiTheme="minorHAnsi" w:cstheme="minorBidi"/>
                <w:noProof/>
                <w:sz w:val="22"/>
                <w:szCs w:val="22"/>
              </w:rPr>
            </w:rPrChange>
          </w:rPr>
          <w:tab/>
        </w:r>
        <w:r w:rsidRPr="00AC2ADB" w:rsidDel="00A05B58">
          <w:rPr>
            <w:rPrChange w:id="1352" w:author="Vilson Lu" w:date="2014-08-22T06:41:00Z">
              <w:rPr>
                <w:rStyle w:val="Hyperlink"/>
                <w:noProof/>
              </w:rPr>
            </w:rPrChange>
          </w:rPr>
          <w:delText>Twitter NLP Tools (Ritter et al., 2011)</w:delText>
        </w:r>
        <w:r w:rsidRPr="00AC2ADB" w:rsidDel="00A05B58">
          <w:rPr>
            <w:noProof/>
            <w:webHidden/>
          </w:rPr>
          <w:tab/>
          <w:delText>3-22</w:delText>
        </w:r>
      </w:del>
    </w:p>
    <w:p w14:paraId="73D032BB" w14:textId="77777777" w:rsidR="006F08F4" w:rsidRPr="00AC2ADB" w:rsidDel="00A05B58" w:rsidRDefault="006F08F4">
      <w:pPr>
        <w:pStyle w:val="TOC3"/>
        <w:tabs>
          <w:tab w:val="left" w:pos="1320"/>
          <w:tab w:val="right" w:leader="dot" w:pos="9350"/>
        </w:tabs>
        <w:rPr>
          <w:del w:id="1353" w:author="Vilson Lu" w:date="2014-08-22T04:25:00Z"/>
          <w:rFonts w:eastAsiaTheme="minorEastAsia"/>
          <w:noProof/>
          <w:sz w:val="22"/>
          <w:szCs w:val="22"/>
          <w:rPrChange w:id="1354" w:author="Vilson Lu" w:date="2014-08-22T06:41:00Z">
            <w:rPr>
              <w:del w:id="1355" w:author="Vilson Lu" w:date="2014-08-22T04:25:00Z"/>
              <w:rFonts w:asciiTheme="minorHAnsi" w:eastAsiaTheme="minorEastAsia" w:hAnsiTheme="minorHAnsi" w:cstheme="minorBidi"/>
              <w:noProof/>
              <w:sz w:val="22"/>
              <w:szCs w:val="22"/>
            </w:rPr>
          </w:rPrChange>
        </w:rPr>
      </w:pPr>
      <w:del w:id="1356" w:author="Vilson Lu" w:date="2014-08-22T04:25:00Z">
        <w:r w:rsidRPr="00AC2ADB" w:rsidDel="00A05B58">
          <w:rPr>
            <w:rPrChange w:id="1357" w:author="Vilson Lu" w:date="2014-08-22T06:41:00Z">
              <w:rPr>
                <w:rStyle w:val="Hyperlink"/>
                <w:noProof/>
                <w14:scene3d>
                  <w14:camera w14:prst="orthographicFront"/>
                  <w14:lightRig w14:rig="threePt" w14:dir="t">
                    <w14:rot w14:lat="0" w14:lon="0" w14:rev="0"/>
                  </w14:lightRig>
                </w14:scene3d>
              </w:rPr>
            </w:rPrChange>
          </w:rPr>
          <w:delText>3.7.4</w:delText>
        </w:r>
        <w:r w:rsidRPr="00AC2ADB" w:rsidDel="00A05B58">
          <w:rPr>
            <w:rFonts w:eastAsiaTheme="minorEastAsia"/>
            <w:noProof/>
            <w:sz w:val="22"/>
            <w:szCs w:val="22"/>
            <w:rPrChange w:id="1358" w:author="Vilson Lu" w:date="2014-08-22T06:41:00Z">
              <w:rPr>
                <w:rFonts w:asciiTheme="minorHAnsi" w:eastAsiaTheme="minorEastAsia" w:hAnsiTheme="minorHAnsi" w:cstheme="minorBidi"/>
                <w:noProof/>
                <w:sz w:val="22"/>
                <w:szCs w:val="22"/>
              </w:rPr>
            </w:rPrChange>
          </w:rPr>
          <w:tab/>
        </w:r>
        <w:r w:rsidRPr="00AC2ADB" w:rsidDel="00A05B58">
          <w:rPr>
            <w:rPrChange w:id="1359" w:author="Vilson Lu" w:date="2014-08-22T06:41:00Z">
              <w:rPr>
                <w:rStyle w:val="Hyperlink"/>
                <w:noProof/>
              </w:rPr>
            </w:rPrChange>
          </w:rPr>
          <w:delText>Weka (Weka 3, n.d.)</w:delText>
        </w:r>
        <w:r w:rsidRPr="00AC2ADB" w:rsidDel="00A05B58">
          <w:rPr>
            <w:noProof/>
            <w:webHidden/>
          </w:rPr>
          <w:tab/>
          <w:delText>3-23</w:delText>
        </w:r>
      </w:del>
    </w:p>
    <w:p w14:paraId="15372F8A" w14:textId="77777777" w:rsidR="006F08F4" w:rsidRPr="00AC2ADB" w:rsidDel="00A05B58" w:rsidRDefault="006F08F4">
      <w:pPr>
        <w:pStyle w:val="TOC3"/>
        <w:tabs>
          <w:tab w:val="left" w:pos="1320"/>
          <w:tab w:val="right" w:leader="dot" w:pos="9350"/>
        </w:tabs>
        <w:rPr>
          <w:del w:id="1360" w:author="Vilson Lu" w:date="2014-08-22T04:25:00Z"/>
          <w:rFonts w:eastAsiaTheme="minorEastAsia"/>
          <w:noProof/>
          <w:sz w:val="22"/>
          <w:szCs w:val="22"/>
          <w:rPrChange w:id="1361" w:author="Vilson Lu" w:date="2014-08-22T06:41:00Z">
            <w:rPr>
              <w:del w:id="1362" w:author="Vilson Lu" w:date="2014-08-22T04:25:00Z"/>
              <w:rFonts w:asciiTheme="minorHAnsi" w:eastAsiaTheme="minorEastAsia" w:hAnsiTheme="minorHAnsi" w:cstheme="minorBidi"/>
              <w:noProof/>
              <w:sz w:val="22"/>
              <w:szCs w:val="22"/>
            </w:rPr>
          </w:rPrChange>
        </w:rPr>
      </w:pPr>
      <w:del w:id="1363" w:author="Vilson Lu" w:date="2014-08-22T04:25:00Z">
        <w:r w:rsidRPr="00AC2ADB" w:rsidDel="00A05B58">
          <w:rPr>
            <w:rPrChange w:id="1364" w:author="Vilson Lu" w:date="2014-08-22T06:41:00Z">
              <w:rPr>
                <w:rStyle w:val="Hyperlink"/>
                <w:noProof/>
                <w14:scene3d>
                  <w14:camera w14:prst="orthographicFront"/>
                  <w14:lightRig w14:rig="threePt" w14:dir="t">
                    <w14:rot w14:lat="0" w14:lon="0" w14:rev="0"/>
                  </w14:lightRig>
                </w14:scene3d>
              </w:rPr>
            </w:rPrChange>
          </w:rPr>
          <w:delText>3.7.5</w:delText>
        </w:r>
        <w:r w:rsidRPr="00AC2ADB" w:rsidDel="00A05B58">
          <w:rPr>
            <w:rFonts w:eastAsiaTheme="minorEastAsia"/>
            <w:noProof/>
            <w:sz w:val="22"/>
            <w:szCs w:val="22"/>
            <w:rPrChange w:id="1365" w:author="Vilson Lu" w:date="2014-08-22T06:41:00Z">
              <w:rPr>
                <w:rFonts w:asciiTheme="minorHAnsi" w:eastAsiaTheme="minorEastAsia" w:hAnsiTheme="minorHAnsi" w:cstheme="minorBidi"/>
                <w:noProof/>
                <w:sz w:val="22"/>
                <w:szCs w:val="22"/>
              </w:rPr>
            </w:rPrChange>
          </w:rPr>
          <w:tab/>
        </w:r>
        <w:r w:rsidRPr="00AC2ADB" w:rsidDel="00A05B58">
          <w:rPr>
            <w:rPrChange w:id="1366" w:author="Vilson Lu" w:date="2014-08-22T06:41:00Z">
              <w:rPr>
                <w:rStyle w:val="Hyperlink"/>
                <w:noProof/>
              </w:rPr>
            </w:rPrChange>
          </w:rPr>
          <w:delText>TwitIE (Bontcheva et al., 2013)</w:delText>
        </w:r>
        <w:r w:rsidRPr="00AC2ADB" w:rsidDel="00A05B58">
          <w:rPr>
            <w:noProof/>
            <w:webHidden/>
          </w:rPr>
          <w:tab/>
          <w:delText>3-23</w:delText>
        </w:r>
      </w:del>
    </w:p>
    <w:p w14:paraId="01278180" w14:textId="77777777" w:rsidR="006F08F4" w:rsidRPr="00AC2ADB" w:rsidDel="00A05B58" w:rsidRDefault="006F08F4">
      <w:pPr>
        <w:pStyle w:val="TOC3"/>
        <w:tabs>
          <w:tab w:val="left" w:pos="1320"/>
          <w:tab w:val="right" w:leader="dot" w:pos="9350"/>
        </w:tabs>
        <w:rPr>
          <w:del w:id="1367" w:author="Vilson Lu" w:date="2014-08-22T04:25:00Z"/>
          <w:rFonts w:eastAsiaTheme="minorEastAsia"/>
          <w:noProof/>
          <w:sz w:val="22"/>
          <w:szCs w:val="22"/>
          <w:rPrChange w:id="1368" w:author="Vilson Lu" w:date="2014-08-22T06:41:00Z">
            <w:rPr>
              <w:del w:id="1369" w:author="Vilson Lu" w:date="2014-08-22T04:25:00Z"/>
              <w:rFonts w:asciiTheme="minorHAnsi" w:eastAsiaTheme="minorEastAsia" w:hAnsiTheme="minorHAnsi" w:cstheme="minorBidi"/>
              <w:noProof/>
              <w:sz w:val="22"/>
              <w:szCs w:val="22"/>
            </w:rPr>
          </w:rPrChange>
        </w:rPr>
      </w:pPr>
      <w:del w:id="1370" w:author="Vilson Lu" w:date="2014-08-22T04:25:00Z">
        <w:r w:rsidRPr="00AC2ADB" w:rsidDel="00A05B58">
          <w:rPr>
            <w:rPrChange w:id="1371" w:author="Vilson Lu" w:date="2014-08-22T06:41:00Z">
              <w:rPr>
                <w:rStyle w:val="Hyperlink"/>
                <w:noProof/>
                <w14:scene3d>
                  <w14:camera w14:prst="orthographicFront"/>
                  <w14:lightRig w14:rig="threePt" w14:dir="t">
                    <w14:rot w14:lat="0" w14:lon="0" w14:rev="0"/>
                  </w14:lightRig>
                </w14:scene3d>
              </w:rPr>
            </w:rPrChange>
          </w:rPr>
          <w:delText>3.7.6</w:delText>
        </w:r>
        <w:r w:rsidRPr="00AC2ADB" w:rsidDel="00A05B58">
          <w:rPr>
            <w:rFonts w:eastAsiaTheme="minorEastAsia"/>
            <w:noProof/>
            <w:sz w:val="22"/>
            <w:szCs w:val="22"/>
            <w:rPrChange w:id="1372" w:author="Vilson Lu" w:date="2014-08-22T06:41:00Z">
              <w:rPr>
                <w:rFonts w:asciiTheme="minorHAnsi" w:eastAsiaTheme="minorEastAsia" w:hAnsiTheme="minorHAnsi" w:cstheme="minorBidi"/>
                <w:noProof/>
                <w:sz w:val="22"/>
                <w:szCs w:val="22"/>
              </w:rPr>
            </w:rPrChange>
          </w:rPr>
          <w:tab/>
        </w:r>
        <w:r w:rsidRPr="00AC2ADB" w:rsidDel="00A05B58">
          <w:rPr>
            <w:rPrChange w:id="1373" w:author="Vilson Lu" w:date="2014-08-22T06:41:00Z">
              <w:rPr>
                <w:rStyle w:val="Hyperlink"/>
                <w:noProof/>
              </w:rPr>
            </w:rPrChange>
          </w:rPr>
          <w:delText>OWL API (Horridge &amp; Bechhoffer, 2011)</w:delText>
        </w:r>
        <w:r w:rsidRPr="00AC2ADB" w:rsidDel="00A05B58">
          <w:rPr>
            <w:noProof/>
            <w:webHidden/>
          </w:rPr>
          <w:tab/>
          <w:delText>3-24</w:delText>
        </w:r>
      </w:del>
    </w:p>
    <w:p w14:paraId="639FC019" w14:textId="77777777" w:rsidR="006F08F4" w:rsidRPr="00AC2ADB" w:rsidDel="00A05B58" w:rsidRDefault="006F08F4">
      <w:pPr>
        <w:pStyle w:val="TOC3"/>
        <w:tabs>
          <w:tab w:val="left" w:pos="1320"/>
          <w:tab w:val="right" w:leader="dot" w:pos="9350"/>
        </w:tabs>
        <w:rPr>
          <w:del w:id="1374" w:author="Vilson Lu" w:date="2014-08-22T04:25:00Z"/>
          <w:rFonts w:eastAsiaTheme="minorEastAsia"/>
          <w:noProof/>
          <w:sz w:val="22"/>
          <w:szCs w:val="22"/>
          <w:rPrChange w:id="1375" w:author="Vilson Lu" w:date="2014-08-22T06:41:00Z">
            <w:rPr>
              <w:del w:id="1376" w:author="Vilson Lu" w:date="2014-08-22T04:25:00Z"/>
              <w:rFonts w:asciiTheme="minorHAnsi" w:eastAsiaTheme="minorEastAsia" w:hAnsiTheme="minorHAnsi" w:cstheme="minorBidi"/>
              <w:noProof/>
              <w:sz w:val="22"/>
              <w:szCs w:val="22"/>
            </w:rPr>
          </w:rPrChange>
        </w:rPr>
      </w:pPr>
      <w:del w:id="1377" w:author="Vilson Lu" w:date="2014-08-22T04:25:00Z">
        <w:r w:rsidRPr="00AC2ADB" w:rsidDel="00A05B58">
          <w:rPr>
            <w:rPrChange w:id="1378" w:author="Vilson Lu" w:date="2014-08-22T06:41:00Z">
              <w:rPr>
                <w:rStyle w:val="Hyperlink"/>
                <w:noProof/>
                <w14:scene3d>
                  <w14:camera w14:prst="orthographicFront"/>
                  <w14:lightRig w14:rig="threePt" w14:dir="t">
                    <w14:rot w14:lat="0" w14:lon="0" w14:rev="0"/>
                  </w14:lightRig>
                </w14:scene3d>
              </w:rPr>
            </w:rPrChange>
          </w:rPr>
          <w:delText>3.7.7</w:delText>
        </w:r>
        <w:r w:rsidRPr="00AC2ADB" w:rsidDel="00A05B58">
          <w:rPr>
            <w:rFonts w:eastAsiaTheme="minorEastAsia"/>
            <w:noProof/>
            <w:sz w:val="22"/>
            <w:szCs w:val="22"/>
            <w:rPrChange w:id="1379" w:author="Vilson Lu" w:date="2014-08-22T06:41:00Z">
              <w:rPr>
                <w:rFonts w:asciiTheme="minorHAnsi" w:eastAsiaTheme="minorEastAsia" w:hAnsiTheme="minorHAnsi" w:cstheme="minorBidi"/>
                <w:noProof/>
                <w:sz w:val="22"/>
                <w:szCs w:val="22"/>
              </w:rPr>
            </w:rPrChange>
          </w:rPr>
          <w:tab/>
        </w:r>
        <w:r w:rsidRPr="00AC2ADB" w:rsidDel="00A05B58">
          <w:rPr>
            <w:rPrChange w:id="1380" w:author="Vilson Lu" w:date="2014-08-22T06:41:00Z">
              <w:rPr>
                <w:rStyle w:val="Hyperlink"/>
                <w:noProof/>
              </w:rPr>
            </w:rPrChange>
          </w:rPr>
          <w:delText>ArkNLP (Gimpel et al., 2011)</w:delText>
        </w:r>
        <w:r w:rsidRPr="00AC2ADB" w:rsidDel="00A05B58">
          <w:rPr>
            <w:noProof/>
            <w:webHidden/>
          </w:rPr>
          <w:tab/>
          <w:delText>3-24</w:delText>
        </w:r>
      </w:del>
    </w:p>
    <w:p w14:paraId="02996C8F" w14:textId="77777777" w:rsidR="006F08F4" w:rsidRPr="00AC2ADB" w:rsidDel="00A05B58" w:rsidRDefault="006F08F4">
      <w:pPr>
        <w:pStyle w:val="TOC1"/>
        <w:tabs>
          <w:tab w:val="left" w:pos="660"/>
          <w:tab w:val="right" w:leader="dot" w:pos="9350"/>
        </w:tabs>
        <w:rPr>
          <w:del w:id="1381" w:author="Vilson Lu" w:date="2014-08-22T04:25:00Z"/>
          <w:rFonts w:eastAsiaTheme="minorEastAsia"/>
          <w:noProof/>
          <w:sz w:val="22"/>
          <w:szCs w:val="22"/>
          <w:rPrChange w:id="1382" w:author="Vilson Lu" w:date="2014-08-22T06:41:00Z">
            <w:rPr>
              <w:del w:id="1383" w:author="Vilson Lu" w:date="2014-08-22T04:25:00Z"/>
              <w:rFonts w:asciiTheme="minorHAnsi" w:eastAsiaTheme="minorEastAsia" w:hAnsiTheme="minorHAnsi" w:cstheme="minorBidi"/>
              <w:noProof/>
              <w:sz w:val="22"/>
              <w:szCs w:val="22"/>
            </w:rPr>
          </w:rPrChange>
        </w:rPr>
      </w:pPr>
      <w:del w:id="1384" w:author="Vilson Lu" w:date="2014-08-22T04:25:00Z">
        <w:r w:rsidRPr="00AC2ADB" w:rsidDel="00A05B58">
          <w:rPr>
            <w:rPrChange w:id="1385" w:author="Vilson Lu" w:date="2014-08-22T06:41:00Z">
              <w:rPr>
                <w:rStyle w:val="Hyperlink"/>
                <w:noProof/>
              </w:rPr>
            </w:rPrChange>
          </w:rPr>
          <w:delText>4.0</w:delText>
        </w:r>
        <w:r w:rsidRPr="00AC2ADB" w:rsidDel="00A05B58">
          <w:rPr>
            <w:rFonts w:eastAsiaTheme="minorEastAsia"/>
            <w:noProof/>
            <w:sz w:val="22"/>
            <w:szCs w:val="22"/>
            <w:rPrChange w:id="1386" w:author="Vilson Lu" w:date="2014-08-22T06:41:00Z">
              <w:rPr>
                <w:rFonts w:asciiTheme="minorHAnsi" w:eastAsiaTheme="minorEastAsia" w:hAnsiTheme="minorHAnsi" w:cstheme="minorBidi"/>
                <w:noProof/>
                <w:sz w:val="22"/>
                <w:szCs w:val="22"/>
              </w:rPr>
            </w:rPrChange>
          </w:rPr>
          <w:tab/>
        </w:r>
        <w:r w:rsidRPr="00AC2ADB" w:rsidDel="00A05B58">
          <w:rPr>
            <w:rPrChange w:id="1387" w:author="Vilson Lu" w:date="2014-08-22T06:41:00Z">
              <w:rPr>
                <w:rStyle w:val="Hyperlink"/>
                <w:noProof/>
              </w:rPr>
            </w:rPrChange>
          </w:rPr>
          <w:delText>The FILIET System</w:delText>
        </w:r>
        <w:r w:rsidRPr="00AC2ADB" w:rsidDel="00A05B58">
          <w:rPr>
            <w:noProof/>
            <w:webHidden/>
          </w:rPr>
          <w:tab/>
          <w:delText>4-1</w:delText>
        </w:r>
      </w:del>
    </w:p>
    <w:p w14:paraId="52E650FC" w14:textId="77777777" w:rsidR="006F08F4" w:rsidRPr="00AC2ADB" w:rsidDel="00A05B58" w:rsidRDefault="006F08F4">
      <w:pPr>
        <w:pStyle w:val="TOC2"/>
        <w:tabs>
          <w:tab w:val="left" w:pos="880"/>
          <w:tab w:val="right" w:leader="dot" w:pos="9350"/>
        </w:tabs>
        <w:rPr>
          <w:del w:id="1388" w:author="Vilson Lu" w:date="2014-08-22T04:25:00Z"/>
          <w:rFonts w:eastAsiaTheme="minorEastAsia"/>
          <w:noProof/>
          <w:sz w:val="22"/>
          <w:szCs w:val="22"/>
          <w:rPrChange w:id="1389" w:author="Vilson Lu" w:date="2014-08-22T06:41:00Z">
            <w:rPr>
              <w:del w:id="1390" w:author="Vilson Lu" w:date="2014-08-22T04:25:00Z"/>
              <w:rFonts w:asciiTheme="minorHAnsi" w:eastAsiaTheme="minorEastAsia" w:hAnsiTheme="minorHAnsi" w:cstheme="minorBidi"/>
              <w:noProof/>
              <w:sz w:val="22"/>
              <w:szCs w:val="22"/>
            </w:rPr>
          </w:rPrChange>
        </w:rPr>
      </w:pPr>
      <w:del w:id="1391" w:author="Vilson Lu" w:date="2014-08-22T04:25:00Z">
        <w:r w:rsidRPr="00AC2ADB" w:rsidDel="00A05B58">
          <w:rPr>
            <w:rPrChange w:id="1392" w:author="Vilson Lu" w:date="2014-08-22T06:41:00Z">
              <w:rPr>
                <w:rStyle w:val="Hyperlink"/>
                <w:noProof/>
                <w14:scene3d>
                  <w14:camera w14:prst="orthographicFront"/>
                  <w14:lightRig w14:rig="threePt" w14:dir="t">
                    <w14:rot w14:lat="0" w14:lon="0" w14:rev="0"/>
                  </w14:lightRig>
                </w14:scene3d>
              </w:rPr>
            </w:rPrChange>
          </w:rPr>
          <w:delText>4.1</w:delText>
        </w:r>
        <w:r w:rsidRPr="00AC2ADB" w:rsidDel="00A05B58">
          <w:rPr>
            <w:rFonts w:eastAsiaTheme="minorEastAsia"/>
            <w:noProof/>
            <w:sz w:val="22"/>
            <w:szCs w:val="22"/>
            <w:rPrChange w:id="1393" w:author="Vilson Lu" w:date="2014-08-22T06:41:00Z">
              <w:rPr>
                <w:rFonts w:asciiTheme="minorHAnsi" w:eastAsiaTheme="minorEastAsia" w:hAnsiTheme="minorHAnsi" w:cstheme="minorBidi"/>
                <w:noProof/>
                <w:sz w:val="22"/>
                <w:szCs w:val="22"/>
              </w:rPr>
            </w:rPrChange>
          </w:rPr>
          <w:tab/>
        </w:r>
        <w:r w:rsidRPr="00AC2ADB" w:rsidDel="00A05B58">
          <w:rPr>
            <w:rPrChange w:id="1394" w:author="Vilson Lu" w:date="2014-08-22T06:41:00Z">
              <w:rPr>
                <w:rStyle w:val="Hyperlink"/>
                <w:noProof/>
              </w:rPr>
            </w:rPrChange>
          </w:rPr>
          <w:delText>System Overview</w:delText>
        </w:r>
        <w:r w:rsidRPr="00AC2ADB" w:rsidDel="00A05B58">
          <w:rPr>
            <w:noProof/>
            <w:webHidden/>
          </w:rPr>
          <w:tab/>
          <w:delText>4-1</w:delText>
        </w:r>
      </w:del>
    </w:p>
    <w:p w14:paraId="68BDC5BD" w14:textId="77777777" w:rsidR="006F08F4" w:rsidRPr="00AC2ADB" w:rsidDel="00A05B58" w:rsidRDefault="006F08F4">
      <w:pPr>
        <w:pStyle w:val="TOC2"/>
        <w:tabs>
          <w:tab w:val="left" w:pos="880"/>
          <w:tab w:val="right" w:leader="dot" w:pos="9350"/>
        </w:tabs>
        <w:rPr>
          <w:del w:id="1395" w:author="Vilson Lu" w:date="2014-08-22T04:25:00Z"/>
          <w:rFonts w:eastAsiaTheme="minorEastAsia"/>
          <w:noProof/>
          <w:sz w:val="22"/>
          <w:szCs w:val="22"/>
          <w:rPrChange w:id="1396" w:author="Vilson Lu" w:date="2014-08-22T06:41:00Z">
            <w:rPr>
              <w:del w:id="1397" w:author="Vilson Lu" w:date="2014-08-22T04:25:00Z"/>
              <w:rFonts w:asciiTheme="minorHAnsi" w:eastAsiaTheme="minorEastAsia" w:hAnsiTheme="minorHAnsi" w:cstheme="minorBidi"/>
              <w:noProof/>
              <w:sz w:val="22"/>
              <w:szCs w:val="22"/>
            </w:rPr>
          </w:rPrChange>
        </w:rPr>
      </w:pPr>
      <w:del w:id="1398" w:author="Vilson Lu" w:date="2014-08-22T04:25:00Z">
        <w:r w:rsidRPr="00AC2ADB" w:rsidDel="00A05B58">
          <w:rPr>
            <w:rPrChange w:id="1399" w:author="Vilson Lu" w:date="2014-08-22T06:41:00Z">
              <w:rPr>
                <w:rStyle w:val="Hyperlink"/>
                <w:noProof/>
                <w14:scene3d>
                  <w14:camera w14:prst="orthographicFront"/>
                  <w14:lightRig w14:rig="threePt" w14:dir="t">
                    <w14:rot w14:lat="0" w14:lon="0" w14:rev="0"/>
                  </w14:lightRig>
                </w14:scene3d>
              </w:rPr>
            </w:rPrChange>
          </w:rPr>
          <w:delText>4.2</w:delText>
        </w:r>
        <w:r w:rsidRPr="00AC2ADB" w:rsidDel="00A05B58">
          <w:rPr>
            <w:rFonts w:eastAsiaTheme="minorEastAsia"/>
            <w:noProof/>
            <w:sz w:val="22"/>
            <w:szCs w:val="22"/>
            <w:rPrChange w:id="1400" w:author="Vilson Lu" w:date="2014-08-22T06:41:00Z">
              <w:rPr>
                <w:rFonts w:asciiTheme="minorHAnsi" w:eastAsiaTheme="minorEastAsia" w:hAnsiTheme="minorHAnsi" w:cstheme="minorBidi"/>
                <w:noProof/>
                <w:sz w:val="22"/>
                <w:szCs w:val="22"/>
              </w:rPr>
            </w:rPrChange>
          </w:rPr>
          <w:tab/>
        </w:r>
        <w:r w:rsidRPr="00AC2ADB" w:rsidDel="00A05B58">
          <w:rPr>
            <w:rPrChange w:id="1401" w:author="Vilson Lu" w:date="2014-08-22T06:41:00Z">
              <w:rPr>
                <w:rStyle w:val="Hyperlink"/>
                <w:noProof/>
              </w:rPr>
            </w:rPrChange>
          </w:rPr>
          <w:delText>System Objectives</w:delText>
        </w:r>
        <w:r w:rsidRPr="00AC2ADB" w:rsidDel="00A05B58">
          <w:rPr>
            <w:noProof/>
            <w:webHidden/>
          </w:rPr>
          <w:tab/>
          <w:delText>4-1</w:delText>
        </w:r>
      </w:del>
    </w:p>
    <w:p w14:paraId="5357CD9C" w14:textId="77777777" w:rsidR="006F08F4" w:rsidRPr="00AC2ADB" w:rsidDel="00A05B58" w:rsidRDefault="006F08F4">
      <w:pPr>
        <w:pStyle w:val="TOC3"/>
        <w:tabs>
          <w:tab w:val="left" w:pos="1320"/>
          <w:tab w:val="right" w:leader="dot" w:pos="9350"/>
        </w:tabs>
        <w:rPr>
          <w:del w:id="1402" w:author="Vilson Lu" w:date="2014-08-22T04:25:00Z"/>
          <w:rFonts w:eastAsiaTheme="minorEastAsia"/>
          <w:noProof/>
          <w:sz w:val="22"/>
          <w:szCs w:val="22"/>
          <w:rPrChange w:id="1403" w:author="Vilson Lu" w:date="2014-08-22T06:41:00Z">
            <w:rPr>
              <w:del w:id="1404" w:author="Vilson Lu" w:date="2014-08-22T04:25:00Z"/>
              <w:rFonts w:asciiTheme="minorHAnsi" w:eastAsiaTheme="minorEastAsia" w:hAnsiTheme="minorHAnsi" w:cstheme="minorBidi"/>
              <w:noProof/>
              <w:sz w:val="22"/>
              <w:szCs w:val="22"/>
            </w:rPr>
          </w:rPrChange>
        </w:rPr>
      </w:pPr>
      <w:del w:id="1405" w:author="Vilson Lu" w:date="2014-08-22T04:25:00Z">
        <w:r w:rsidRPr="00AC2ADB" w:rsidDel="00A05B58">
          <w:rPr>
            <w:rPrChange w:id="1406" w:author="Vilson Lu" w:date="2014-08-22T06:41:00Z">
              <w:rPr>
                <w:rStyle w:val="Hyperlink"/>
                <w:noProof/>
                <w14:scene3d>
                  <w14:camera w14:prst="orthographicFront"/>
                  <w14:lightRig w14:rig="threePt" w14:dir="t">
                    <w14:rot w14:lat="0" w14:lon="0" w14:rev="0"/>
                  </w14:lightRig>
                </w14:scene3d>
              </w:rPr>
            </w:rPrChange>
          </w:rPr>
          <w:delText>4.2.1</w:delText>
        </w:r>
        <w:r w:rsidRPr="00AC2ADB" w:rsidDel="00A05B58">
          <w:rPr>
            <w:rFonts w:eastAsiaTheme="minorEastAsia"/>
            <w:noProof/>
            <w:sz w:val="22"/>
            <w:szCs w:val="22"/>
            <w:rPrChange w:id="1407" w:author="Vilson Lu" w:date="2014-08-22T06:41:00Z">
              <w:rPr>
                <w:rFonts w:asciiTheme="minorHAnsi" w:eastAsiaTheme="minorEastAsia" w:hAnsiTheme="minorHAnsi" w:cstheme="minorBidi"/>
                <w:noProof/>
                <w:sz w:val="22"/>
                <w:szCs w:val="22"/>
              </w:rPr>
            </w:rPrChange>
          </w:rPr>
          <w:tab/>
        </w:r>
        <w:r w:rsidRPr="00AC2ADB" w:rsidDel="00A05B58">
          <w:rPr>
            <w:rPrChange w:id="1408" w:author="Vilson Lu" w:date="2014-08-22T06:41:00Z">
              <w:rPr>
                <w:rStyle w:val="Hyperlink"/>
                <w:noProof/>
              </w:rPr>
            </w:rPrChange>
          </w:rPr>
          <w:delText>General Objective</w:delText>
        </w:r>
        <w:r w:rsidRPr="00AC2ADB" w:rsidDel="00A05B58">
          <w:rPr>
            <w:noProof/>
            <w:webHidden/>
          </w:rPr>
          <w:tab/>
          <w:delText>4-1</w:delText>
        </w:r>
      </w:del>
    </w:p>
    <w:p w14:paraId="6A77AD5D" w14:textId="77777777" w:rsidR="006F08F4" w:rsidRPr="00AC2ADB" w:rsidDel="00A05B58" w:rsidRDefault="006F08F4">
      <w:pPr>
        <w:pStyle w:val="TOC3"/>
        <w:tabs>
          <w:tab w:val="left" w:pos="1320"/>
          <w:tab w:val="right" w:leader="dot" w:pos="9350"/>
        </w:tabs>
        <w:rPr>
          <w:del w:id="1409" w:author="Vilson Lu" w:date="2014-08-22T04:25:00Z"/>
          <w:rFonts w:eastAsiaTheme="minorEastAsia"/>
          <w:noProof/>
          <w:sz w:val="22"/>
          <w:szCs w:val="22"/>
          <w:rPrChange w:id="1410" w:author="Vilson Lu" w:date="2014-08-22T06:41:00Z">
            <w:rPr>
              <w:del w:id="1411" w:author="Vilson Lu" w:date="2014-08-22T04:25:00Z"/>
              <w:rFonts w:asciiTheme="minorHAnsi" w:eastAsiaTheme="minorEastAsia" w:hAnsiTheme="minorHAnsi" w:cstheme="minorBidi"/>
              <w:noProof/>
              <w:sz w:val="22"/>
              <w:szCs w:val="22"/>
            </w:rPr>
          </w:rPrChange>
        </w:rPr>
      </w:pPr>
      <w:del w:id="1412" w:author="Vilson Lu" w:date="2014-08-22T04:25:00Z">
        <w:r w:rsidRPr="00AC2ADB" w:rsidDel="00A05B58">
          <w:rPr>
            <w:rPrChange w:id="1413" w:author="Vilson Lu" w:date="2014-08-22T06:41:00Z">
              <w:rPr>
                <w:rStyle w:val="Hyperlink"/>
                <w:noProof/>
                <w14:scene3d>
                  <w14:camera w14:prst="orthographicFront"/>
                  <w14:lightRig w14:rig="threePt" w14:dir="t">
                    <w14:rot w14:lat="0" w14:lon="0" w14:rev="0"/>
                  </w14:lightRig>
                </w14:scene3d>
              </w:rPr>
            </w:rPrChange>
          </w:rPr>
          <w:delText>4.2.2</w:delText>
        </w:r>
        <w:r w:rsidRPr="00AC2ADB" w:rsidDel="00A05B58">
          <w:rPr>
            <w:rFonts w:eastAsiaTheme="minorEastAsia"/>
            <w:noProof/>
            <w:sz w:val="22"/>
            <w:szCs w:val="22"/>
            <w:rPrChange w:id="1414" w:author="Vilson Lu" w:date="2014-08-22T06:41:00Z">
              <w:rPr>
                <w:rFonts w:asciiTheme="minorHAnsi" w:eastAsiaTheme="minorEastAsia" w:hAnsiTheme="minorHAnsi" w:cstheme="minorBidi"/>
                <w:noProof/>
                <w:sz w:val="22"/>
                <w:szCs w:val="22"/>
              </w:rPr>
            </w:rPrChange>
          </w:rPr>
          <w:tab/>
        </w:r>
        <w:r w:rsidRPr="00AC2ADB" w:rsidDel="00A05B58">
          <w:rPr>
            <w:rPrChange w:id="1415" w:author="Vilson Lu" w:date="2014-08-22T06:41:00Z">
              <w:rPr>
                <w:rStyle w:val="Hyperlink"/>
                <w:noProof/>
              </w:rPr>
            </w:rPrChange>
          </w:rPr>
          <w:delText>Specific Objectives</w:delText>
        </w:r>
        <w:r w:rsidRPr="00AC2ADB" w:rsidDel="00A05B58">
          <w:rPr>
            <w:noProof/>
            <w:webHidden/>
          </w:rPr>
          <w:tab/>
          <w:delText>4-1</w:delText>
        </w:r>
      </w:del>
    </w:p>
    <w:p w14:paraId="0C42C4DF" w14:textId="77777777" w:rsidR="006F08F4" w:rsidRPr="00AC2ADB" w:rsidDel="00A05B58" w:rsidRDefault="006F08F4">
      <w:pPr>
        <w:pStyle w:val="TOC2"/>
        <w:tabs>
          <w:tab w:val="left" w:pos="880"/>
          <w:tab w:val="right" w:leader="dot" w:pos="9350"/>
        </w:tabs>
        <w:rPr>
          <w:del w:id="1416" w:author="Vilson Lu" w:date="2014-08-22T04:25:00Z"/>
          <w:rFonts w:eastAsiaTheme="minorEastAsia"/>
          <w:noProof/>
          <w:sz w:val="22"/>
          <w:szCs w:val="22"/>
          <w:rPrChange w:id="1417" w:author="Vilson Lu" w:date="2014-08-22T06:41:00Z">
            <w:rPr>
              <w:del w:id="1418" w:author="Vilson Lu" w:date="2014-08-22T04:25:00Z"/>
              <w:rFonts w:asciiTheme="minorHAnsi" w:eastAsiaTheme="minorEastAsia" w:hAnsiTheme="minorHAnsi" w:cstheme="minorBidi"/>
              <w:noProof/>
              <w:sz w:val="22"/>
              <w:szCs w:val="22"/>
            </w:rPr>
          </w:rPrChange>
        </w:rPr>
      </w:pPr>
      <w:del w:id="1419" w:author="Vilson Lu" w:date="2014-08-22T04:25:00Z">
        <w:r w:rsidRPr="00AC2ADB" w:rsidDel="00A05B58">
          <w:rPr>
            <w:rPrChange w:id="1420" w:author="Vilson Lu" w:date="2014-08-22T06:41:00Z">
              <w:rPr>
                <w:rStyle w:val="Hyperlink"/>
                <w:noProof/>
                <w14:scene3d>
                  <w14:camera w14:prst="orthographicFront"/>
                  <w14:lightRig w14:rig="threePt" w14:dir="t">
                    <w14:rot w14:lat="0" w14:lon="0" w14:rev="0"/>
                  </w14:lightRig>
                </w14:scene3d>
              </w:rPr>
            </w:rPrChange>
          </w:rPr>
          <w:delText>4.3</w:delText>
        </w:r>
        <w:r w:rsidRPr="00AC2ADB" w:rsidDel="00A05B58">
          <w:rPr>
            <w:rFonts w:eastAsiaTheme="minorEastAsia"/>
            <w:noProof/>
            <w:sz w:val="22"/>
            <w:szCs w:val="22"/>
            <w:rPrChange w:id="1421" w:author="Vilson Lu" w:date="2014-08-22T06:41:00Z">
              <w:rPr>
                <w:rFonts w:asciiTheme="minorHAnsi" w:eastAsiaTheme="minorEastAsia" w:hAnsiTheme="minorHAnsi" w:cstheme="minorBidi"/>
                <w:noProof/>
                <w:sz w:val="22"/>
                <w:szCs w:val="22"/>
              </w:rPr>
            </w:rPrChange>
          </w:rPr>
          <w:tab/>
        </w:r>
        <w:r w:rsidRPr="00AC2ADB" w:rsidDel="00A05B58">
          <w:rPr>
            <w:rPrChange w:id="1422" w:author="Vilson Lu" w:date="2014-08-22T06:41:00Z">
              <w:rPr>
                <w:rStyle w:val="Hyperlink"/>
                <w:noProof/>
              </w:rPr>
            </w:rPrChange>
          </w:rPr>
          <w:delText>System Scope and Limitations</w:delText>
        </w:r>
        <w:r w:rsidRPr="00AC2ADB" w:rsidDel="00A05B58">
          <w:rPr>
            <w:noProof/>
            <w:webHidden/>
          </w:rPr>
          <w:tab/>
          <w:delText>4-1</w:delText>
        </w:r>
      </w:del>
    </w:p>
    <w:p w14:paraId="78874AB1" w14:textId="77777777" w:rsidR="006F08F4" w:rsidRPr="00AC2ADB" w:rsidDel="00A05B58" w:rsidRDefault="006F08F4">
      <w:pPr>
        <w:pStyle w:val="TOC2"/>
        <w:tabs>
          <w:tab w:val="left" w:pos="880"/>
          <w:tab w:val="right" w:leader="dot" w:pos="9350"/>
        </w:tabs>
        <w:rPr>
          <w:del w:id="1423" w:author="Vilson Lu" w:date="2014-08-22T04:25:00Z"/>
          <w:rFonts w:eastAsiaTheme="minorEastAsia"/>
          <w:noProof/>
          <w:sz w:val="22"/>
          <w:szCs w:val="22"/>
          <w:rPrChange w:id="1424" w:author="Vilson Lu" w:date="2014-08-22T06:41:00Z">
            <w:rPr>
              <w:del w:id="1425" w:author="Vilson Lu" w:date="2014-08-22T04:25:00Z"/>
              <w:rFonts w:asciiTheme="minorHAnsi" w:eastAsiaTheme="minorEastAsia" w:hAnsiTheme="minorHAnsi" w:cstheme="minorBidi"/>
              <w:noProof/>
              <w:sz w:val="22"/>
              <w:szCs w:val="22"/>
            </w:rPr>
          </w:rPrChange>
        </w:rPr>
      </w:pPr>
      <w:del w:id="1426" w:author="Vilson Lu" w:date="2014-08-22T04:25:00Z">
        <w:r w:rsidRPr="00AC2ADB" w:rsidDel="00A05B58">
          <w:rPr>
            <w:rPrChange w:id="1427" w:author="Vilson Lu" w:date="2014-08-22T06:41:00Z">
              <w:rPr>
                <w:rStyle w:val="Hyperlink"/>
                <w:noProof/>
                <w14:scene3d>
                  <w14:camera w14:prst="orthographicFront"/>
                  <w14:lightRig w14:rig="threePt" w14:dir="t">
                    <w14:rot w14:lat="0" w14:lon="0" w14:rev="0"/>
                  </w14:lightRig>
                </w14:scene3d>
              </w:rPr>
            </w:rPrChange>
          </w:rPr>
          <w:delText>4.4</w:delText>
        </w:r>
        <w:r w:rsidRPr="00AC2ADB" w:rsidDel="00A05B58">
          <w:rPr>
            <w:rFonts w:eastAsiaTheme="minorEastAsia"/>
            <w:noProof/>
            <w:sz w:val="22"/>
            <w:szCs w:val="22"/>
            <w:rPrChange w:id="1428" w:author="Vilson Lu" w:date="2014-08-22T06:41:00Z">
              <w:rPr>
                <w:rFonts w:asciiTheme="minorHAnsi" w:eastAsiaTheme="minorEastAsia" w:hAnsiTheme="minorHAnsi" w:cstheme="minorBidi"/>
                <w:noProof/>
                <w:sz w:val="22"/>
                <w:szCs w:val="22"/>
              </w:rPr>
            </w:rPrChange>
          </w:rPr>
          <w:tab/>
        </w:r>
        <w:r w:rsidRPr="00AC2ADB" w:rsidDel="00A05B58">
          <w:rPr>
            <w:rPrChange w:id="1429" w:author="Vilson Lu" w:date="2014-08-22T06:41:00Z">
              <w:rPr>
                <w:rStyle w:val="Hyperlink"/>
                <w:noProof/>
              </w:rPr>
            </w:rPrChange>
          </w:rPr>
          <w:delText>Architectural Design</w:delText>
        </w:r>
        <w:r w:rsidRPr="00AC2ADB" w:rsidDel="00A05B58">
          <w:rPr>
            <w:noProof/>
            <w:webHidden/>
          </w:rPr>
          <w:tab/>
          <w:delText>4-3</w:delText>
        </w:r>
      </w:del>
    </w:p>
    <w:p w14:paraId="79496487" w14:textId="77777777" w:rsidR="006F08F4" w:rsidRPr="00AC2ADB" w:rsidDel="00A05B58" w:rsidRDefault="006F08F4">
      <w:pPr>
        <w:pStyle w:val="TOC3"/>
        <w:tabs>
          <w:tab w:val="left" w:pos="1320"/>
          <w:tab w:val="right" w:leader="dot" w:pos="9350"/>
        </w:tabs>
        <w:rPr>
          <w:del w:id="1430" w:author="Vilson Lu" w:date="2014-08-22T04:25:00Z"/>
          <w:rFonts w:eastAsiaTheme="minorEastAsia"/>
          <w:noProof/>
          <w:sz w:val="22"/>
          <w:szCs w:val="22"/>
          <w:rPrChange w:id="1431" w:author="Vilson Lu" w:date="2014-08-22T06:41:00Z">
            <w:rPr>
              <w:del w:id="1432" w:author="Vilson Lu" w:date="2014-08-22T04:25:00Z"/>
              <w:rFonts w:asciiTheme="minorHAnsi" w:eastAsiaTheme="minorEastAsia" w:hAnsiTheme="minorHAnsi" w:cstheme="minorBidi"/>
              <w:noProof/>
              <w:sz w:val="22"/>
              <w:szCs w:val="22"/>
            </w:rPr>
          </w:rPrChange>
        </w:rPr>
      </w:pPr>
      <w:del w:id="1433" w:author="Vilson Lu" w:date="2014-08-22T04:25:00Z">
        <w:r w:rsidRPr="00AC2ADB" w:rsidDel="00A05B58">
          <w:rPr>
            <w:rPrChange w:id="1434" w:author="Vilson Lu" w:date="2014-08-22T06:41:00Z">
              <w:rPr>
                <w:rStyle w:val="Hyperlink"/>
                <w:noProof/>
                <w14:scene3d>
                  <w14:camera w14:prst="orthographicFront"/>
                  <w14:lightRig w14:rig="threePt" w14:dir="t">
                    <w14:rot w14:lat="0" w14:lon="0" w14:rev="0"/>
                  </w14:lightRig>
                </w14:scene3d>
              </w:rPr>
            </w:rPrChange>
          </w:rPr>
          <w:delText>4.4.1</w:delText>
        </w:r>
        <w:r w:rsidRPr="00AC2ADB" w:rsidDel="00A05B58">
          <w:rPr>
            <w:rFonts w:eastAsiaTheme="minorEastAsia"/>
            <w:noProof/>
            <w:sz w:val="22"/>
            <w:szCs w:val="22"/>
            <w:rPrChange w:id="1435" w:author="Vilson Lu" w:date="2014-08-22T06:41:00Z">
              <w:rPr>
                <w:rFonts w:asciiTheme="minorHAnsi" w:eastAsiaTheme="minorEastAsia" w:hAnsiTheme="minorHAnsi" w:cstheme="minorBidi"/>
                <w:noProof/>
                <w:sz w:val="22"/>
                <w:szCs w:val="22"/>
              </w:rPr>
            </w:rPrChange>
          </w:rPr>
          <w:tab/>
        </w:r>
        <w:r w:rsidRPr="00AC2ADB" w:rsidDel="00A05B58">
          <w:rPr>
            <w:rPrChange w:id="1436" w:author="Vilson Lu" w:date="2014-08-22T06:41:00Z">
              <w:rPr>
                <w:rStyle w:val="Hyperlink"/>
                <w:noProof/>
              </w:rPr>
            </w:rPrChange>
          </w:rPr>
          <w:delText>Data Source</w:delText>
        </w:r>
        <w:r w:rsidRPr="00AC2ADB" w:rsidDel="00A05B58">
          <w:rPr>
            <w:noProof/>
            <w:webHidden/>
          </w:rPr>
          <w:tab/>
          <w:delText>4-3</w:delText>
        </w:r>
      </w:del>
    </w:p>
    <w:p w14:paraId="0FA2958B" w14:textId="77777777" w:rsidR="006F08F4" w:rsidRPr="00AC2ADB" w:rsidDel="00A05B58" w:rsidRDefault="006F08F4">
      <w:pPr>
        <w:pStyle w:val="TOC3"/>
        <w:tabs>
          <w:tab w:val="left" w:pos="1320"/>
          <w:tab w:val="right" w:leader="dot" w:pos="9350"/>
        </w:tabs>
        <w:rPr>
          <w:del w:id="1437" w:author="Vilson Lu" w:date="2014-08-22T04:25:00Z"/>
          <w:rFonts w:eastAsiaTheme="minorEastAsia"/>
          <w:noProof/>
          <w:sz w:val="22"/>
          <w:szCs w:val="22"/>
          <w:rPrChange w:id="1438" w:author="Vilson Lu" w:date="2014-08-22T06:41:00Z">
            <w:rPr>
              <w:del w:id="1439" w:author="Vilson Lu" w:date="2014-08-22T04:25:00Z"/>
              <w:rFonts w:asciiTheme="minorHAnsi" w:eastAsiaTheme="minorEastAsia" w:hAnsiTheme="minorHAnsi" w:cstheme="minorBidi"/>
              <w:noProof/>
              <w:sz w:val="22"/>
              <w:szCs w:val="22"/>
            </w:rPr>
          </w:rPrChange>
        </w:rPr>
      </w:pPr>
      <w:del w:id="1440" w:author="Vilson Lu" w:date="2014-08-22T04:25:00Z">
        <w:r w:rsidRPr="00AC2ADB" w:rsidDel="00A05B58">
          <w:rPr>
            <w:rPrChange w:id="1441" w:author="Vilson Lu" w:date="2014-08-22T06:41:00Z">
              <w:rPr>
                <w:rStyle w:val="Hyperlink"/>
                <w:noProof/>
                <w14:scene3d>
                  <w14:camera w14:prst="orthographicFront"/>
                  <w14:lightRig w14:rig="threePt" w14:dir="t">
                    <w14:rot w14:lat="0" w14:lon="0" w14:rev="0"/>
                  </w14:lightRig>
                </w14:scene3d>
              </w:rPr>
            </w:rPrChange>
          </w:rPr>
          <w:delText>4.4.2</w:delText>
        </w:r>
        <w:r w:rsidRPr="00AC2ADB" w:rsidDel="00A05B58">
          <w:rPr>
            <w:rFonts w:eastAsiaTheme="minorEastAsia"/>
            <w:noProof/>
            <w:sz w:val="22"/>
            <w:szCs w:val="22"/>
            <w:rPrChange w:id="1442" w:author="Vilson Lu" w:date="2014-08-22T06:41:00Z">
              <w:rPr>
                <w:rFonts w:asciiTheme="minorHAnsi" w:eastAsiaTheme="minorEastAsia" w:hAnsiTheme="minorHAnsi" w:cstheme="minorBidi"/>
                <w:noProof/>
                <w:sz w:val="22"/>
                <w:szCs w:val="22"/>
              </w:rPr>
            </w:rPrChange>
          </w:rPr>
          <w:tab/>
        </w:r>
        <w:r w:rsidRPr="00AC2ADB" w:rsidDel="00A05B58">
          <w:rPr>
            <w:rPrChange w:id="1443" w:author="Vilson Lu" w:date="2014-08-22T06:41:00Z">
              <w:rPr>
                <w:rStyle w:val="Hyperlink"/>
                <w:noProof/>
              </w:rPr>
            </w:rPrChange>
          </w:rPr>
          <w:delText>Preprocessing Module</w:delText>
        </w:r>
        <w:r w:rsidRPr="00AC2ADB" w:rsidDel="00A05B58">
          <w:rPr>
            <w:noProof/>
            <w:webHidden/>
          </w:rPr>
          <w:tab/>
          <w:delText>4-5</w:delText>
        </w:r>
      </w:del>
    </w:p>
    <w:p w14:paraId="6B4FAAC5" w14:textId="77777777" w:rsidR="006F08F4" w:rsidRPr="00AC2ADB" w:rsidDel="00A05B58" w:rsidRDefault="006F08F4">
      <w:pPr>
        <w:pStyle w:val="TOC3"/>
        <w:tabs>
          <w:tab w:val="left" w:pos="1320"/>
          <w:tab w:val="right" w:leader="dot" w:pos="9350"/>
        </w:tabs>
        <w:rPr>
          <w:del w:id="1444" w:author="Vilson Lu" w:date="2014-08-22T04:25:00Z"/>
          <w:rFonts w:eastAsiaTheme="minorEastAsia"/>
          <w:noProof/>
          <w:sz w:val="22"/>
          <w:szCs w:val="22"/>
          <w:rPrChange w:id="1445" w:author="Vilson Lu" w:date="2014-08-22T06:41:00Z">
            <w:rPr>
              <w:del w:id="1446" w:author="Vilson Lu" w:date="2014-08-22T04:25:00Z"/>
              <w:rFonts w:asciiTheme="minorHAnsi" w:eastAsiaTheme="minorEastAsia" w:hAnsiTheme="minorHAnsi" w:cstheme="minorBidi"/>
              <w:noProof/>
              <w:sz w:val="22"/>
              <w:szCs w:val="22"/>
            </w:rPr>
          </w:rPrChange>
        </w:rPr>
      </w:pPr>
      <w:del w:id="1447" w:author="Vilson Lu" w:date="2014-08-22T04:25:00Z">
        <w:r w:rsidRPr="00AC2ADB" w:rsidDel="00A05B58">
          <w:rPr>
            <w:rPrChange w:id="1448" w:author="Vilson Lu" w:date="2014-08-22T06:41:00Z">
              <w:rPr>
                <w:rStyle w:val="Hyperlink"/>
                <w:noProof/>
                <w14:scene3d>
                  <w14:camera w14:prst="orthographicFront"/>
                  <w14:lightRig w14:rig="threePt" w14:dir="t">
                    <w14:rot w14:lat="0" w14:lon="0" w14:rev="0"/>
                  </w14:lightRig>
                </w14:scene3d>
              </w:rPr>
            </w:rPrChange>
          </w:rPr>
          <w:delText>4.4.3</w:delText>
        </w:r>
        <w:r w:rsidRPr="00AC2ADB" w:rsidDel="00A05B58">
          <w:rPr>
            <w:rFonts w:eastAsiaTheme="minorEastAsia"/>
            <w:noProof/>
            <w:sz w:val="22"/>
            <w:szCs w:val="22"/>
            <w:rPrChange w:id="1449" w:author="Vilson Lu" w:date="2014-08-22T06:41:00Z">
              <w:rPr>
                <w:rFonts w:asciiTheme="minorHAnsi" w:eastAsiaTheme="minorEastAsia" w:hAnsiTheme="minorHAnsi" w:cstheme="minorBidi"/>
                <w:noProof/>
                <w:sz w:val="22"/>
                <w:szCs w:val="22"/>
              </w:rPr>
            </w:rPrChange>
          </w:rPr>
          <w:tab/>
        </w:r>
        <w:r w:rsidRPr="00AC2ADB" w:rsidDel="00A05B58">
          <w:rPr>
            <w:rPrChange w:id="1450" w:author="Vilson Lu" w:date="2014-08-22T06:41:00Z">
              <w:rPr>
                <w:rStyle w:val="Hyperlink"/>
                <w:noProof/>
              </w:rPr>
            </w:rPrChange>
          </w:rPr>
          <w:delText>Feature Extraction Module</w:delText>
        </w:r>
        <w:r w:rsidRPr="00AC2ADB" w:rsidDel="00A05B58">
          <w:rPr>
            <w:noProof/>
            <w:webHidden/>
          </w:rPr>
          <w:tab/>
          <w:delText>4-7</w:delText>
        </w:r>
      </w:del>
    </w:p>
    <w:p w14:paraId="6A572706" w14:textId="77777777" w:rsidR="006F08F4" w:rsidRPr="00AC2ADB" w:rsidDel="00A05B58" w:rsidRDefault="006F08F4">
      <w:pPr>
        <w:pStyle w:val="TOC3"/>
        <w:tabs>
          <w:tab w:val="left" w:pos="1320"/>
          <w:tab w:val="right" w:leader="dot" w:pos="9350"/>
        </w:tabs>
        <w:rPr>
          <w:del w:id="1451" w:author="Vilson Lu" w:date="2014-08-22T04:25:00Z"/>
          <w:rFonts w:eastAsiaTheme="minorEastAsia"/>
          <w:noProof/>
          <w:sz w:val="22"/>
          <w:szCs w:val="22"/>
          <w:rPrChange w:id="1452" w:author="Vilson Lu" w:date="2014-08-22T06:41:00Z">
            <w:rPr>
              <w:del w:id="1453" w:author="Vilson Lu" w:date="2014-08-22T04:25:00Z"/>
              <w:rFonts w:asciiTheme="minorHAnsi" w:eastAsiaTheme="minorEastAsia" w:hAnsiTheme="minorHAnsi" w:cstheme="minorBidi"/>
              <w:noProof/>
              <w:sz w:val="22"/>
              <w:szCs w:val="22"/>
            </w:rPr>
          </w:rPrChange>
        </w:rPr>
      </w:pPr>
      <w:del w:id="1454" w:author="Vilson Lu" w:date="2014-08-22T04:25:00Z">
        <w:r w:rsidRPr="00AC2ADB" w:rsidDel="00A05B58">
          <w:rPr>
            <w:rPrChange w:id="1455" w:author="Vilson Lu" w:date="2014-08-22T06:41:00Z">
              <w:rPr>
                <w:rStyle w:val="Hyperlink"/>
                <w:noProof/>
                <w14:scene3d>
                  <w14:camera w14:prst="orthographicFront"/>
                  <w14:lightRig w14:rig="threePt" w14:dir="t">
                    <w14:rot w14:lat="0" w14:lon="0" w14:rev="0"/>
                  </w14:lightRig>
                </w14:scene3d>
              </w:rPr>
            </w:rPrChange>
          </w:rPr>
          <w:delText>4.4.4</w:delText>
        </w:r>
        <w:r w:rsidRPr="00AC2ADB" w:rsidDel="00A05B58">
          <w:rPr>
            <w:rFonts w:eastAsiaTheme="minorEastAsia"/>
            <w:noProof/>
            <w:sz w:val="22"/>
            <w:szCs w:val="22"/>
            <w:rPrChange w:id="1456" w:author="Vilson Lu" w:date="2014-08-22T06:41:00Z">
              <w:rPr>
                <w:rFonts w:asciiTheme="minorHAnsi" w:eastAsiaTheme="minorEastAsia" w:hAnsiTheme="minorHAnsi" w:cstheme="minorBidi"/>
                <w:noProof/>
                <w:sz w:val="22"/>
                <w:szCs w:val="22"/>
              </w:rPr>
            </w:rPrChange>
          </w:rPr>
          <w:tab/>
        </w:r>
        <w:r w:rsidRPr="00AC2ADB" w:rsidDel="00A05B58">
          <w:rPr>
            <w:rPrChange w:id="1457" w:author="Vilson Lu" w:date="2014-08-22T06:41:00Z">
              <w:rPr>
                <w:rStyle w:val="Hyperlink"/>
                <w:noProof/>
              </w:rPr>
            </w:rPrChange>
          </w:rPr>
          <w:delText>Rule Inducer Module</w:delText>
        </w:r>
        <w:r w:rsidRPr="00AC2ADB" w:rsidDel="00A05B58">
          <w:rPr>
            <w:noProof/>
            <w:webHidden/>
          </w:rPr>
          <w:tab/>
          <w:delText>4-10</w:delText>
        </w:r>
      </w:del>
    </w:p>
    <w:p w14:paraId="2C80FAE8" w14:textId="77777777" w:rsidR="006F08F4" w:rsidRPr="00AC2ADB" w:rsidDel="00A05B58" w:rsidRDefault="006F08F4">
      <w:pPr>
        <w:pStyle w:val="TOC3"/>
        <w:tabs>
          <w:tab w:val="left" w:pos="1320"/>
          <w:tab w:val="right" w:leader="dot" w:pos="9350"/>
        </w:tabs>
        <w:rPr>
          <w:del w:id="1458" w:author="Vilson Lu" w:date="2014-08-22T04:25:00Z"/>
          <w:rFonts w:eastAsiaTheme="minorEastAsia"/>
          <w:noProof/>
          <w:sz w:val="22"/>
          <w:szCs w:val="22"/>
          <w:rPrChange w:id="1459" w:author="Vilson Lu" w:date="2014-08-22T06:41:00Z">
            <w:rPr>
              <w:del w:id="1460" w:author="Vilson Lu" w:date="2014-08-22T04:25:00Z"/>
              <w:rFonts w:asciiTheme="minorHAnsi" w:eastAsiaTheme="minorEastAsia" w:hAnsiTheme="minorHAnsi" w:cstheme="minorBidi"/>
              <w:noProof/>
              <w:sz w:val="22"/>
              <w:szCs w:val="22"/>
            </w:rPr>
          </w:rPrChange>
        </w:rPr>
      </w:pPr>
      <w:del w:id="1461" w:author="Vilson Lu" w:date="2014-08-22T04:25:00Z">
        <w:r w:rsidRPr="00AC2ADB" w:rsidDel="00A05B58">
          <w:rPr>
            <w:rPrChange w:id="1462" w:author="Vilson Lu" w:date="2014-08-22T06:41:00Z">
              <w:rPr>
                <w:rStyle w:val="Hyperlink"/>
                <w:noProof/>
                <w14:scene3d>
                  <w14:camera w14:prst="orthographicFront"/>
                  <w14:lightRig w14:rig="threePt" w14:dir="t">
                    <w14:rot w14:lat="0" w14:lon="0" w14:rev="0"/>
                  </w14:lightRig>
                </w14:scene3d>
              </w:rPr>
            </w:rPrChange>
          </w:rPr>
          <w:delText>4.4.5</w:delText>
        </w:r>
        <w:r w:rsidRPr="00AC2ADB" w:rsidDel="00A05B58">
          <w:rPr>
            <w:rFonts w:eastAsiaTheme="minorEastAsia"/>
            <w:noProof/>
            <w:sz w:val="22"/>
            <w:szCs w:val="22"/>
            <w:rPrChange w:id="1463" w:author="Vilson Lu" w:date="2014-08-22T06:41:00Z">
              <w:rPr>
                <w:rFonts w:asciiTheme="minorHAnsi" w:eastAsiaTheme="minorEastAsia" w:hAnsiTheme="minorHAnsi" w:cstheme="minorBidi"/>
                <w:noProof/>
                <w:sz w:val="22"/>
                <w:szCs w:val="22"/>
              </w:rPr>
            </w:rPrChange>
          </w:rPr>
          <w:tab/>
        </w:r>
        <w:r w:rsidRPr="00AC2ADB" w:rsidDel="00A05B58">
          <w:rPr>
            <w:rPrChange w:id="1464" w:author="Vilson Lu" w:date="2014-08-22T06:41:00Z">
              <w:rPr>
                <w:rStyle w:val="Hyperlink"/>
                <w:noProof/>
              </w:rPr>
            </w:rPrChange>
          </w:rPr>
          <w:delText>Rule Inductor</w:delText>
        </w:r>
        <w:r w:rsidRPr="00AC2ADB" w:rsidDel="00A05B58">
          <w:rPr>
            <w:noProof/>
            <w:webHidden/>
          </w:rPr>
          <w:tab/>
          <w:delText>4-11</w:delText>
        </w:r>
      </w:del>
    </w:p>
    <w:p w14:paraId="6B265512" w14:textId="77777777" w:rsidR="006F08F4" w:rsidRPr="00AC2ADB" w:rsidDel="00A05B58" w:rsidRDefault="006F08F4">
      <w:pPr>
        <w:pStyle w:val="TOC3"/>
        <w:tabs>
          <w:tab w:val="left" w:pos="1320"/>
          <w:tab w:val="right" w:leader="dot" w:pos="9350"/>
        </w:tabs>
        <w:rPr>
          <w:del w:id="1465" w:author="Vilson Lu" w:date="2014-08-22T04:25:00Z"/>
          <w:rFonts w:eastAsiaTheme="minorEastAsia"/>
          <w:noProof/>
          <w:sz w:val="22"/>
          <w:szCs w:val="22"/>
          <w:rPrChange w:id="1466" w:author="Vilson Lu" w:date="2014-08-22T06:41:00Z">
            <w:rPr>
              <w:del w:id="1467" w:author="Vilson Lu" w:date="2014-08-22T04:25:00Z"/>
              <w:rFonts w:asciiTheme="minorHAnsi" w:eastAsiaTheme="minorEastAsia" w:hAnsiTheme="minorHAnsi" w:cstheme="minorBidi"/>
              <w:noProof/>
              <w:sz w:val="22"/>
              <w:szCs w:val="22"/>
            </w:rPr>
          </w:rPrChange>
        </w:rPr>
      </w:pPr>
      <w:del w:id="1468" w:author="Vilson Lu" w:date="2014-08-22T04:25:00Z">
        <w:r w:rsidRPr="00AC2ADB" w:rsidDel="00A05B58">
          <w:rPr>
            <w:rPrChange w:id="1469" w:author="Vilson Lu" w:date="2014-08-22T06:41:00Z">
              <w:rPr>
                <w:rStyle w:val="Hyperlink"/>
                <w:noProof/>
                <w14:scene3d>
                  <w14:camera w14:prst="orthographicFront"/>
                  <w14:lightRig w14:rig="threePt" w14:dir="t">
                    <w14:rot w14:lat="0" w14:lon="0" w14:rev="0"/>
                  </w14:lightRig>
                </w14:scene3d>
              </w:rPr>
            </w:rPrChange>
          </w:rPr>
          <w:delText>4.4.6</w:delText>
        </w:r>
        <w:r w:rsidRPr="00AC2ADB" w:rsidDel="00A05B58">
          <w:rPr>
            <w:rFonts w:eastAsiaTheme="minorEastAsia"/>
            <w:noProof/>
            <w:sz w:val="22"/>
            <w:szCs w:val="22"/>
            <w:rPrChange w:id="1470" w:author="Vilson Lu" w:date="2014-08-22T06:41:00Z">
              <w:rPr>
                <w:rFonts w:asciiTheme="minorHAnsi" w:eastAsiaTheme="minorEastAsia" w:hAnsiTheme="minorHAnsi" w:cstheme="minorBidi"/>
                <w:noProof/>
                <w:sz w:val="22"/>
                <w:szCs w:val="22"/>
              </w:rPr>
            </w:rPrChange>
          </w:rPr>
          <w:tab/>
        </w:r>
        <w:r w:rsidRPr="00AC2ADB" w:rsidDel="00A05B58">
          <w:rPr>
            <w:rPrChange w:id="1471" w:author="Vilson Lu" w:date="2014-08-22T06:41:00Z">
              <w:rPr>
                <w:rStyle w:val="Hyperlink"/>
                <w:noProof/>
              </w:rPr>
            </w:rPrChange>
          </w:rPr>
          <w:delText>Ontology</w:delText>
        </w:r>
        <w:r w:rsidRPr="00AC2ADB" w:rsidDel="00A05B58">
          <w:rPr>
            <w:noProof/>
            <w:webHidden/>
          </w:rPr>
          <w:tab/>
          <w:delText>4-11</w:delText>
        </w:r>
      </w:del>
    </w:p>
    <w:p w14:paraId="389A759F" w14:textId="77777777" w:rsidR="006F08F4" w:rsidRPr="00AC2ADB" w:rsidDel="00A05B58" w:rsidRDefault="006F08F4">
      <w:pPr>
        <w:pStyle w:val="TOC3"/>
        <w:tabs>
          <w:tab w:val="left" w:pos="1320"/>
          <w:tab w:val="right" w:leader="dot" w:pos="9350"/>
        </w:tabs>
        <w:rPr>
          <w:del w:id="1472" w:author="Vilson Lu" w:date="2014-08-22T04:25:00Z"/>
          <w:rFonts w:eastAsiaTheme="minorEastAsia"/>
          <w:noProof/>
          <w:sz w:val="22"/>
          <w:szCs w:val="22"/>
          <w:rPrChange w:id="1473" w:author="Vilson Lu" w:date="2014-08-22T06:41:00Z">
            <w:rPr>
              <w:del w:id="1474" w:author="Vilson Lu" w:date="2014-08-22T04:25:00Z"/>
              <w:rFonts w:asciiTheme="minorHAnsi" w:eastAsiaTheme="minorEastAsia" w:hAnsiTheme="minorHAnsi" w:cstheme="minorBidi"/>
              <w:noProof/>
              <w:sz w:val="22"/>
              <w:szCs w:val="22"/>
            </w:rPr>
          </w:rPrChange>
        </w:rPr>
      </w:pPr>
      <w:del w:id="1475" w:author="Vilson Lu" w:date="2014-08-22T04:25:00Z">
        <w:r w:rsidRPr="00AC2ADB" w:rsidDel="00A05B58">
          <w:rPr>
            <w:rPrChange w:id="1476" w:author="Vilson Lu" w:date="2014-08-22T06:41:00Z">
              <w:rPr>
                <w:rStyle w:val="Hyperlink"/>
                <w:noProof/>
                <w14:scene3d>
                  <w14:camera w14:prst="orthographicFront"/>
                  <w14:lightRig w14:rig="threePt" w14:dir="t">
                    <w14:rot w14:lat="0" w14:lon="0" w14:rev="0"/>
                  </w14:lightRig>
                </w14:scene3d>
              </w:rPr>
            </w:rPrChange>
          </w:rPr>
          <w:delText>4.4.7</w:delText>
        </w:r>
        <w:r w:rsidRPr="00AC2ADB" w:rsidDel="00A05B58">
          <w:rPr>
            <w:rFonts w:eastAsiaTheme="minorEastAsia"/>
            <w:noProof/>
            <w:sz w:val="22"/>
            <w:szCs w:val="22"/>
            <w:rPrChange w:id="1477" w:author="Vilson Lu" w:date="2014-08-22T06:41:00Z">
              <w:rPr>
                <w:rFonts w:asciiTheme="minorHAnsi" w:eastAsiaTheme="minorEastAsia" w:hAnsiTheme="minorHAnsi" w:cstheme="minorBidi"/>
                <w:noProof/>
                <w:sz w:val="22"/>
                <w:szCs w:val="22"/>
              </w:rPr>
            </w:rPrChange>
          </w:rPr>
          <w:tab/>
        </w:r>
        <w:r w:rsidRPr="00AC2ADB" w:rsidDel="00A05B58">
          <w:rPr>
            <w:rPrChange w:id="1478" w:author="Vilson Lu" w:date="2014-08-22T06:41:00Z">
              <w:rPr>
                <w:rStyle w:val="Hyperlink"/>
                <w:noProof/>
              </w:rPr>
            </w:rPrChange>
          </w:rPr>
          <w:delText>Ontology Population Module</w:delText>
        </w:r>
        <w:r w:rsidRPr="00AC2ADB" w:rsidDel="00A05B58">
          <w:rPr>
            <w:noProof/>
            <w:webHidden/>
          </w:rPr>
          <w:tab/>
          <w:delText>4-11</w:delText>
        </w:r>
      </w:del>
    </w:p>
    <w:p w14:paraId="189F25C3" w14:textId="77777777" w:rsidR="006F08F4" w:rsidRPr="00AC2ADB" w:rsidDel="00A05B58" w:rsidRDefault="006F08F4">
      <w:pPr>
        <w:pStyle w:val="TOC2"/>
        <w:tabs>
          <w:tab w:val="left" w:pos="880"/>
          <w:tab w:val="right" w:leader="dot" w:pos="9350"/>
        </w:tabs>
        <w:rPr>
          <w:del w:id="1479" w:author="Vilson Lu" w:date="2014-08-22T04:25:00Z"/>
          <w:rFonts w:eastAsiaTheme="minorEastAsia"/>
          <w:noProof/>
          <w:sz w:val="22"/>
          <w:szCs w:val="22"/>
          <w:rPrChange w:id="1480" w:author="Vilson Lu" w:date="2014-08-22T06:41:00Z">
            <w:rPr>
              <w:del w:id="1481" w:author="Vilson Lu" w:date="2014-08-22T04:25:00Z"/>
              <w:rFonts w:asciiTheme="minorHAnsi" w:eastAsiaTheme="minorEastAsia" w:hAnsiTheme="minorHAnsi" w:cstheme="minorBidi"/>
              <w:noProof/>
              <w:sz w:val="22"/>
              <w:szCs w:val="22"/>
            </w:rPr>
          </w:rPrChange>
        </w:rPr>
      </w:pPr>
      <w:del w:id="1482" w:author="Vilson Lu" w:date="2014-08-22T04:25:00Z">
        <w:r w:rsidRPr="00AC2ADB" w:rsidDel="00A05B58">
          <w:rPr>
            <w:rPrChange w:id="1483" w:author="Vilson Lu" w:date="2014-08-22T06:41:00Z">
              <w:rPr>
                <w:rStyle w:val="Hyperlink"/>
                <w:noProof/>
                <w14:scene3d>
                  <w14:camera w14:prst="orthographicFront"/>
                  <w14:lightRig w14:rig="threePt" w14:dir="t">
                    <w14:rot w14:lat="0" w14:lon="0" w14:rev="0"/>
                  </w14:lightRig>
                </w14:scene3d>
              </w:rPr>
            </w:rPrChange>
          </w:rPr>
          <w:delText>4.5</w:delText>
        </w:r>
        <w:r w:rsidRPr="00AC2ADB" w:rsidDel="00A05B58">
          <w:rPr>
            <w:rFonts w:eastAsiaTheme="minorEastAsia"/>
            <w:noProof/>
            <w:sz w:val="22"/>
            <w:szCs w:val="22"/>
            <w:rPrChange w:id="1484" w:author="Vilson Lu" w:date="2014-08-22T06:41:00Z">
              <w:rPr>
                <w:rFonts w:asciiTheme="minorHAnsi" w:eastAsiaTheme="minorEastAsia" w:hAnsiTheme="minorHAnsi" w:cstheme="minorBidi"/>
                <w:noProof/>
                <w:sz w:val="22"/>
                <w:szCs w:val="22"/>
              </w:rPr>
            </w:rPrChange>
          </w:rPr>
          <w:tab/>
        </w:r>
        <w:r w:rsidRPr="00AC2ADB" w:rsidDel="00A05B58">
          <w:rPr>
            <w:rPrChange w:id="1485" w:author="Vilson Lu" w:date="2014-08-22T06:41:00Z">
              <w:rPr>
                <w:rStyle w:val="Hyperlink"/>
                <w:noProof/>
              </w:rPr>
            </w:rPrChange>
          </w:rPr>
          <w:delText>Physical Environment and Resources</w:delText>
        </w:r>
        <w:r w:rsidRPr="00AC2ADB" w:rsidDel="00A05B58">
          <w:rPr>
            <w:noProof/>
            <w:webHidden/>
          </w:rPr>
          <w:tab/>
          <w:delText>4-12</w:delText>
        </w:r>
      </w:del>
    </w:p>
    <w:p w14:paraId="2C786AE1" w14:textId="77777777" w:rsidR="006F08F4" w:rsidRPr="00AC2ADB" w:rsidDel="00A05B58" w:rsidRDefault="006F08F4">
      <w:pPr>
        <w:pStyle w:val="TOC3"/>
        <w:tabs>
          <w:tab w:val="left" w:pos="1320"/>
          <w:tab w:val="right" w:leader="dot" w:pos="9350"/>
        </w:tabs>
        <w:rPr>
          <w:del w:id="1486" w:author="Vilson Lu" w:date="2014-08-22T04:25:00Z"/>
          <w:rFonts w:eastAsiaTheme="minorEastAsia"/>
          <w:noProof/>
          <w:sz w:val="22"/>
          <w:szCs w:val="22"/>
          <w:rPrChange w:id="1487" w:author="Vilson Lu" w:date="2014-08-22T06:41:00Z">
            <w:rPr>
              <w:del w:id="1488" w:author="Vilson Lu" w:date="2014-08-22T04:25:00Z"/>
              <w:rFonts w:asciiTheme="minorHAnsi" w:eastAsiaTheme="minorEastAsia" w:hAnsiTheme="minorHAnsi" w:cstheme="minorBidi"/>
              <w:noProof/>
              <w:sz w:val="22"/>
              <w:szCs w:val="22"/>
            </w:rPr>
          </w:rPrChange>
        </w:rPr>
      </w:pPr>
      <w:del w:id="1489" w:author="Vilson Lu" w:date="2014-08-22T04:25:00Z">
        <w:r w:rsidRPr="00AC2ADB" w:rsidDel="00A05B58">
          <w:rPr>
            <w:rPrChange w:id="1490" w:author="Vilson Lu" w:date="2014-08-22T06:41:00Z">
              <w:rPr>
                <w:rStyle w:val="Hyperlink"/>
                <w:noProof/>
                <w14:scene3d>
                  <w14:camera w14:prst="orthographicFront"/>
                  <w14:lightRig w14:rig="threePt" w14:dir="t">
                    <w14:rot w14:lat="0" w14:lon="0" w14:rev="0"/>
                  </w14:lightRig>
                </w14:scene3d>
              </w:rPr>
            </w:rPrChange>
          </w:rPr>
          <w:delText>4.5.1</w:delText>
        </w:r>
        <w:r w:rsidRPr="00AC2ADB" w:rsidDel="00A05B58">
          <w:rPr>
            <w:rFonts w:eastAsiaTheme="minorEastAsia"/>
            <w:noProof/>
            <w:sz w:val="22"/>
            <w:szCs w:val="22"/>
            <w:rPrChange w:id="1491" w:author="Vilson Lu" w:date="2014-08-22T06:41:00Z">
              <w:rPr>
                <w:rFonts w:asciiTheme="minorHAnsi" w:eastAsiaTheme="minorEastAsia" w:hAnsiTheme="minorHAnsi" w:cstheme="minorBidi"/>
                <w:noProof/>
                <w:sz w:val="22"/>
                <w:szCs w:val="22"/>
              </w:rPr>
            </w:rPrChange>
          </w:rPr>
          <w:tab/>
        </w:r>
        <w:r w:rsidRPr="00AC2ADB" w:rsidDel="00A05B58">
          <w:rPr>
            <w:rPrChange w:id="1492" w:author="Vilson Lu" w:date="2014-08-22T06:41:00Z">
              <w:rPr>
                <w:rStyle w:val="Hyperlink"/>
                <w:noProof/>
              </w:rPr>
            </w:rPrChange>
          </w:rPr>
          <w:delText>Minimum Software Requirements</w:delText>
        </w:r>
        <w:r w:rsidRPr="00AC2ADB" w:rsidDel="00A05B58">
          <w:rPr>
            <w:noProof/>
            <w:webHidden/>
          </w:rPr>
          <w:tab/>
          <w:delText>4-12</w:delText>
        </w:r>
      </w:del>
    </w:p>
    <w:p w14:paraId="22A906B1" w14:textId="77777777" w:rsidR="006F08F4" w:rsidRPr="00AC2ADB" w:rsidDel="00A05B58" w:rsidRDefault="006F08F4">
      <w:pPr>
        <w:pStyle w:val="TOC3"/>
        <w:tabs>
          <w:tab w:val="left" w:pos="1320"/>
          <w:tab w:val="right" w:leader="dot" w:pos="9350"/>
        </w:tabs>
        <w:rPr>
          <w:del w:id="1493" w:author="Vilson Lu" w:date="2014-08-22T04:25:00Z"/>
          <w:rFonts w:eastAsiaTheme="minorEastAsia"/>
          <w:noProof/>
          <w:sz w:val="22"/>
          <w:szCs w:val="22"/>
          <w:rPrChange w:id="1494" w:author="Vilson Lu" w:date="2014-08-22T06:41:00Z">
            <w:rPr>
              <w:del w:id="1495" w:author="Vilson Lu" w:date="2014-08-22T04:25:00Z"/>
              <w:rFonts w:asciiTheme="minorHAnsi" w:eastAsiaTheme="minorEastAsia" w:hAnsiTheme="minorHAnsi" w:cstheme="minorBidi"/>
              <w:noProof/>
              <w:sz w:val="22"/>
              <w:szCs w:val="22"/>
            </w:rPr>
          </w:rPrChange>
        </w:rPr>
      </w:pPr>
      <w:del w:id="1496" w:author="Vilson Lu" w:date="2014-08-22T04:25:00Z">
        <w:r w:rsidRPr="00AC2ADB" w:rsidDel="00A05B58">
          <w:rPr>
            <w:rPrChange w:id="1497" w:author="Vilson Lu" w:date="2014-08-22T06:41:00Z">
              <w:rPr>
                <w:rStyle w:val="Hyperlink"/>
                <w:noProof/>
                <w14:scene3d>
                  <w14:camera w14:prst="orthographicFront"/>
                  <w14:lightRig w14:rig="threePt" w14:dir="t">
                    <w14:rot w14:lat="0" w14:lon="0" w14:rev="0"/>
                  </w14:lightRig>
                </w14:scene3d>
              </w:rPr>
            </w:rPrChange>
          </w:rPr>
          <w:delText>4.5.2</w:delText>
        </w:r>
        <w:r w:rsidRPr="00AC2ADB" w:rsidDel="00A05B58">
          <w:rPr>
            <w:rFonts w:eastAsiaTheme="minorEastAsia"/>
            <w:noProof/>
            <w:sz w:val="22"/>
            <w:szCs w:val="22"/>
            <w:rPrChange w:id="1498" w:author="Vilson Lu" w:date="2014-08-22T06:41:00Z">
              <w:rPr>
                <w:rFonts w:asciiTheme="minorHAnsi" w:eastAsiaTheme="minorEastAsia" w:hAnsiTheme="minorHAnsi" w:cstheme="minorBidi"/>
                <w:noProof/>
                <w:sz w:val="22"/>
                <w:szCs w:val="22"/>
              </w:rPr>
            </w:rPrChange>
          </w:rPr>
          <w:tab/>
        </w:r>
        <w:r w:rsidRPr="00AC2ADB" w:rsidDel="00A05B58">
          <w:rPr>
            <w:rPrChange w:id="1499" w:author="Vilson Lu" w:date="2014-08-22T06:41:00Z">
              <w:rPr>
                <w:rStyle w:val="Hyperlink"/>
                <w:noProof/>
              </w:rPr>
            </w:rPrChange>
          </w:rPr>
          <w:delText>Minimum Hardware Requirements</w:delText>
        </w:r>
        <w:r w:rsidRPr="00AC2ADB" w:rsidDel="00A05B58">
          <w:rPr>
            <w:noProof/>
            <w:webHidden/>
          </w:rPr>
          <w:tab/>
          <w:delText>4-12</w:delText>
        </w:r>
      </w:del>
    </w:p>
    <w:p w14:paraId="49727CAE" w14:textId="77777777" w:rsidR="006F08F4" w:rsidRPr="00AC2ADB" w:rsidDel="00A05B58" w:rsidRDefault="006F08F4">
      <w:pPr>
        <w:pStyle w:val="TOC1"/>
        <w:tabs>
          <w:tab w:val="left" w:pos="660"/>
          <w:tab w:val="right" w:leader="dot" w:pos="9350"/>
        </w:tabs>
        <w:rPr>
          <w:del w:id="1500" w:author="Vilson Lu" w:date="2014-08-22T04:25:00Z"/>
          <w:rFonts w:eastAsiaTheme="minorEastAsia"/>
          <w:noProof/>
          <w:sz w:val="22"/>
          <w:szCs w:val="22"/>
          <w:rPrChange w:id="1501" w:author="Vilson Lu" w:date="2014-08-22T06:41:00Z">
            <w:rPr>
              <w:del w:id="1502" w:author="Vilson Lu" w:date="2014-08-22T04:25:00Z"/>
              <w:rFonts w:asciiTheme="minorHAnsi" w:eastAsiaTheme="minorEastAsia" w:hAnsiTheme="minorHAnsi" w:cstheme="minorBidi"/>
              <w:noProof/>
              <w:sz w:val="22"/>
              <w:szCs w:val="22"/>
            </w:rPr>
          </w:rPrChange>
        </w:rPr>
      </w:pPr>
      <w:del w:id="1503" w:author="Vilson Lu" w:date="2014-08-22T04:25:00Z">
        <w:r w:rsidRPr="00AC2ADB" w:rsidDel="00A05B58">
          <w:rPr>
            <w:rPrChange w:id="1504" w:author="Vilson Lu" w:date="2014-08-22T06:41:00Z">
              <w:rPr>
                <w:rStyle w:val="Hyperlink"/>
                <w:noProof/>
              </w:rPr>
            </w:rPrChange>
          </w:rPr>
          <w:delText>5.0</w:delText>
        </w:r>
        <w:r w:rsidRPr="00AC2ADB" w:rsidDel="00A05B58">
          <w:rPr>
            <w:rFonts w:eastAsiaTheme="minorEastAsia"/>
            <w:noProof/>
            <w:sz w:val="22"/>
            <w:szCs w:val="22"/>
            <w:rPrChange w:id="1505" w:author="Vilson Lu" w:date="2014-08-22T06:41:00Z">
              <w:rPr>
                <w:rFonts w:asciiTheme="minorHAnsi" w:eastAsiaTheme="minorEastAsia" w:hAnsiTheme="minorHAnsi" w:cstheme="minorBidi"/>
                <w:noProof/>
                <w:sz w:val="22"/>
                <w:szCs w:val="22"/>
              </w:rPr>
            </w:rPrChange>
          </w:rPr>
          <w:tab/>
        </w:r>
        <w:r w:rsidRPr="00AC2ADB" w:rsidDel="00A05B58">
          <w:rPr>
            <w:rPrChange w:id="1506" w:author="Vilson Lu" w:date="2014-08-22T06:41:00Z">
              <w:rPr>
                <w:rStyle w:val="Hyperlink"/>
                <w:noProof/>
              </w:rPr>
            </w:rPrChange>
          </w:rPr>
          <w:delText>References</w:delText>
        </w:r>
        <w:r w:rsidRPr="00AC2ADB" w:rsidDel="00A05B58">
          <w:rPr>
            <w:noProof/>
            <w:webHidden/>
          </w:rPr>
          <w:tab/>
          <w:delText>5-1</w:delText>
        </w:r>
      </w:del>
    </w:p>
    <w:p w14:paraId="079D4214" w14:textId="77777777" w:rsidR="00B10656" w:rsidRPr="00AC2ADB" w:rsidDel="00AC2ADB" w:rsidRDefault="00B10656">
      <w:pPr>
        <w:pStyle w:val="TOC1"/>
        <w:tabs>
          <w:tab w:val="left" w:pos="574"/>
          <w:tab w:val="right" w:leader="dot" w:pos="9350"/>
        </w:tabs>
        <w:rPr>
          <w:ins w:id="1507" w:author="Kyle Mc Hale Dela Cruz" w:date="2014-08-17T22:38:00Z"/>
          <w:del w:id="1508" w:author="Vilson Lu" w:date="2014-08-22T06:40:00Z"/>
          <w:rFonts w:eastAsiaTheme="minorEastAsia"/>
          <w:noProof/>
          <w:lang w:val="en-PH" w:eastAsia="ja-JP"/>
          <w:rPrChange w:id="1509" w:author="Vilson Lu" w:date="2014-08-22T06:41:00Z">
            <w:rPr>
              <w:ins w:id="1510" w:author="Kyle Mc Hale Dela Cruz" w:date="2014-08-17T22:38:00Z"/>
              <w:del w:id="1511" w:author="Vilson Lu" w:date="2014-08-22T06:40:00Z"/>
              <w:rFonts w:asciiTheme="minorHAnsi" w:eastAsiaTheme="minorEastAsia" w:hAnsiTheme="minorHAnsi" w:cstheme="minorBidi"/>
              <w:noProof/>
              <w:lang w:val="en-PH" w:eastAsia="ja-JP"/>
            </w:rPr>
          </w:rPrChange>
        </w:rPr>
      </w:pPr>
      <w:ins w:id="1512" w:author="Kyle Mc Hale Dela Cruz" w:date="2014-08-17T22:38:00Z">
        <w:del w:id="1513" w:author="Vilson Lu" w:date="2014-08-22T06:40:00Z">
          <w:r w:rsidRPr="00AC2ADB" w:rsidDel="00AC2ADB">
            <w:rPr>
              <w:noProof/>
            </w:rPr>
            <w:delText>1.0</w:delText>
          </w:r>
          <w:r w:rsidRPr="00AC2ADB" w:rsidDel="00AC2ADB">
            <w:rPr>
              <w:rFonts w:eastAsiaTheme="minorEastAsia"/>
              <w:noProof/>
              <w:lang w:val="en-PH" w:eastAsia="ja-JP"/>
              <w:rPrChange w:id="1514" w:author="Vilson Lu" w:date="2014-08-22T06:41:00Z">
                <w:rPr>
                  <w:rFonts w:asciiTheme="minorHAnsi" w:eastAsiaTheme="minorEastAsia" w:hAnsiTheme="minorHAnsi" w:cstheme="minorBidi"/>
                  <w:noProof/>
                  <w:lang w:val="en-PH" w:eastAsia="ja-JP"/>
                </w:rPr>
              </w:rPrChange>
            </w:rPr>
            <w:tab/>
          </w:r>
          <w:r w:rsidRPr="00AC2ADB" w:rsidDel="00AC2ADB">
            <w:rPr>
              <w:noProof/>
            </w:rPr>
            <w:delText>Research Description</w:delText>
          </w:r>
          <w:r w:rsidRPr="00AC2ADB" w:rsidDel="00AC2ADB">
            <w:rPr>
              <w:noProof/>
            </w:rPr>
            <w:tab/>
            <w:delText>1-1</w:delText>
          </w:r>
        </w:del>
      </w:ins>
    </w:p>
    <w:p w14:paraId="36FCA4BA" w14:textId="77777777" w:rsidR="00B10656" w:rsidRPr="00AC2ADB" w:rsidDel="00AC2ADB" w:rsidRDefault="00B10656">
      <w:pPr>
        <w:pStyle w:val="TOC2"/>
        <w:tabs>
          <w:tab w:val="left" w:pos="814"/>
          <w:tab w:val="right" w:leader="dot" w:pos="9350"/>
        </w:tabs>
        <w:rPr>
          <w:ins w:id="1515" w:author="Kyle Mc Hale Dela Cruz" w:date="2014-08-17T22:38:00Z"/>
          <w:del w:id="1516" w:author="Vilson Lu" w:date="2014-08-22T06:40:00Z"/>
          <w:rFonts w:eastAsiaTheme="minorEastAsia"/>
          <w:noProof/>
          <w:lang w:val="en-PH" w:eastAsia="ja-JP"/>
          <w:rPrChange w:id="1517" w:author="Vilson Lu" w:date="2014-08-22T06:41:00Z">
            <w:rPr>
              <w:ins w:id="1518" w:author="Kyle Mc Hale Dela Cruz" w:date="2014-08-17T22:38:00Z"/>
              <w:del w:id="1519" w:author="Vilson Lu" w:date="2014-08-22T06:40:00Z"/>
              <w:rFonts w:asciiTheme="minorHAnsi" w:eastAsiaTheme="minorEastAsia" w:hAnsiTheme="minorHAnsi" w:cstheme="minorBidi"/>
              <w:noProof/>
              <w:lang w:val="en-PH" w:eastAsia="ja-JP"/>
            </w:rPr>
          </w:rPrChange>
        </w:rPr>
      </w:pPr>
      <w:ins w:id="1520" w:author="Kyle Mc Hale Dela Cruz" w:date="2014-08-17T22:38:00Z">
        <w:del w:id="1521" w:author="Vilson Lu" w:date="2014-08-22T06:40:00Z">
          <w:r w:rsidRPr="00AC2ADB" w:rsidDel="00AC2ADB">
            <w:rPr>
              <w:noProof/>
              <w:color w:val="000000"/>
              <w14:scene3d>
                <w14:camera w14:prst="orthographicFront"/>
                <w14:lightRig w14:rig="threePt" w14:dir="t">
                  <w14:rot w14:lat="0" w14:lon="0" w14:rev="0"/>
                </w14:lightRig>
              </w14:scene3d>
            </w:rPr>
            <w:delText>1.1</w:delText>
          </w:r>
          <w:r w:rsidRPr="00AC2ADB" w:rsidDel="00AC2ADB">
            <w:rPr>
              <w:rFonts w:eastAsiaTheme="minorEastAsia"/>
              <w:noProof/>
              <w:lang w:val="en-PH" w:eastAsia="ja-JP"/>
              <w:rPrChange w:id="1522" w:author="Vilson Lu" w:date="2014-08-22T06:41:00Z">
                <w:rPr>
                  <w:rFonts w:asciiTheme="minorHAnsi" w:eastAsiaTheme="minorEastAsia" w:hAnsiTheme="minorHAnsi" w:cstheme="minorBidi"/>
                  <w:noProof/>
                  <w:lang w:val="en-PH" w:eastAsia="ja-JP"/>
                </w:rPr>
              </w:rPrChange>
            </w:rPr>
            <w:tab/>
          </w:r>
          <w:r w:rsidRPr="00AC2ADB" w:rsidDel="00AC2ADB">
            <w:rPr>
              <w:noProof/>
            </w:rPr>
            <w:delText>Overview of the Current State of Technology</w:delText>
          </w:r>
          <w:r w:rsidRPr="00AC2ADB" w:rsidDel="00AC2ADB">
            <w:rPr>
              <w:noProof/>
            </w:rPr>
            <w:tab/>
            <w:delText>1-1</w:delText>
          </w:r>
        </w:del>
      </w:ins>
    </w:p>
    <w:p w14:paraId="15483489" w14:textId="77777777" w:rsidR="00B10656" w:rsidRPr="00AC2ADB" w:rsidDel="00AC2ADB" w:rsidRDefault="00B10656">
      <w:pPr>
        <w:pStyle w:val="TOC2"/>
        <w:tabs>
          <w:tab w:val="left" w:pos="814"/>
          <w:tab w:val="right" w:leader="dot" w:pos="9350"/>
        </w:tabs>
        <w:rPr>
          <w:ins w:id="1523" w:author="Kyle Mc Hale Dela Cruz" w:date="2014-08-17T22:38:00Z"/>
          <w:del w:id="1524" w:author="Vilson Lu" w:date="2014-08-22T06:40:00Z"/>
          <w:rFonts w:eastAsiaTheme="minorEastAsia"/>
          <w:noProof/>
          <w:lang w:val="en-PH" w:eastAsia="ja-JP"/>
          <w:rPrChange w:id="1525" w:author="Vilson Lu" w:date="2014-08-22T06:41:00Z">
            <w:rPr>
              <w:ins w:id="1526" w:author="Kyle Mc Hale Dela Cruz" w:date="2014-08-17T22:38:00Z"/>
              <w:del w:id="1527" w:author="Vilson Lu" w:date="2014-08-22T06:40:00Z"/>
              <w:rFonts w:asciiTheme="minorHAnsi" w:eastAsiaTheme="minorEastAsia" w:hAnsiTheme="minorHAnsi" w:cstheme="minorBidi"/>
              <w:noProof/>
              <w:lang w:val="en-PH" w:eastAsia="ja-JP"/>
            </w:rPr>
          </w:rPrChange>
        </w:rPr>
      </w:pPr>
      <w:ins w:id="1528" w:author="Kyle Mc Hale Dela Cruz" w:date="2014-08-17T22:38:00Z">
        <w:del w:id="1529" w:author="Vilson Lu" w:date="2014-08-22T06:40:00Z">
          <w:r w:rsidRPr="00AC2ADB" w:rsidDel="00AC2ADB">
            <w:rPr>
              <w:noProof/>
              <w:color w:val="000000"/>
              <w14:scene3d>
                <w14:camera w14:prst="orthographicFront"/>
                <w14:lightRig w14:rig="threePt" w14:dir="t">
                  <w14:rot w14:lat="0" w14:lon="0" w14:rev="0"/>
                </w14:lightRig>
              </w14:scene3d>
            </w:rPr>
            <w:delText>1.2</w:delText>
          </w:r>
          <w:r w:rsidRPr="00AC2ADB" w:rsidDel="00AC2ADB">
            <w:rPr>
              <w:rFonts w:eastAsiaTheme="minorEastAsia"/>
              <w:noProof/>
              <w:lang w:val="en-PH" w:eastAsia="ja-JP"/>
              <w:rPrChange w:id="1530" w:author="Vilson Lu" w:date="2014-08-22T06:41:00Z">
                <w:rPr>
                  <w:rFonts w:asciiTheme="minorHAnsi" w:eastAsiaTheme="minorEastAsia" w:hAnsiTheme="minorHAnsi" w:cstheme="minorBidi"/>
                  <w:noProof/>
                  <w:lang w:val="en-PH" w:eastAsia="ja-JP"/>
                </w:rPr>
              </w:rPrChange>
            </w:rPr>
            <w:tab/>
          </w:r>
          <w:r w:rsidRPr="00AC2ADB" w:rsidDel="00AC2ADB">
            <w:rPr>
              <w:noProof/>
            </w:rPr>
            <w:delText>Research Objectives</w:delText>
          </w:r>
          <w:r w:rsidRPr="00AC2ADB" w:rsidDel="00AC2ADB">
            <w:rPr>
              <w:noProof/>
            </w:rPr>
            <w:tab/>
            <w:delText>1-2</w:delText>
          </w:r>
        </w:del>
      </w:ins>
    </w:p>
    <w:p w14:paraId="0E1431C2" w14:textId="77777777" w:rsidR="00B10656" w:rsidRPr="00AC2ADB" w:rsidDel="00AC2ADB" w:rsidRDefault="00B10656">
      <w:pPr>
        <w:pStyle w:val="TOC3"/>
        <w:tabs>
          <w:tab w:val="left" w:pos="1254"/>
          <w:tab w:val="right" w:leader="dot" w:pos="9350"/>
        </w:tabs>
        <w:rPr>
          <w:ins w:id="1531" w:author="Kyle Mc Hale Dela Cruz" w:date="2014-08-17T22:38:00Z"/>
          <w:del w:id="1532" w:author="Vilson Lu" w:date="2014-08-22T06:40:00Z"/>
          <w:rFonts w:eastAsiaTheme="minorEastAsia"/>
          <w:noProof/>
          <w:lang w:val="en-PH" w:eastAsia="ja-JP"/>
          <w:rPrChange w:id="1533" w:author="Vilson Lu" w:date="2014-08-22T06:41:00Z">
            <w:rPr>
              <w:ins w:id="1534" w:author="Kyle Mc Hale Dela Cruz" w:date="2014-08-17T22:38:00Z"/>
              <w:del w:id="1535" w:author="Vilson Lu" w:date="2014-08-22T06:40:00Z"/>
              <w:rFonts w:asciiTheme="minorHAnsi" w:eastAsiaTheme="minorEastAsia" w:hAnsiTheme="minorHAnsi" w:cstheme="minorBidi"/>
              <w:noProof/>
              <w:lang w:val="en-PH" w:eastAsia="ja-JP"/>
            </w:rPr>
          </w:rPrChange>
        </w:rPr>
      </w:pPr>
      <w:ins w:id="1536" w:author="Kyle Mc Hale Dela Cruz" w:date="2014-08-17T22:38:00Z">
        <w:del w:id="1537" w:author="Vilson Lu" w:date="2014-08-22T06:40:00Z">
          <w:r w:rsidRPr="00AC2ADB" w:rsidDel="00AC2ADB">
            <w:rPr>
              <w:noProof/>
              <w:color w:val="000000"/>
              <w14:scene3d>
                <w14:camera w14:prst="orthographicFront"/>
                <w14:lightRig w14:rig="threePt" w14:dir="t">
                  <w14:rot w14:lat="0" w14:lon="0" w14:rev="0"/>
                </w14:lightRig>
              </w14:scene3d>
            </w:rPr>
            <w:delText>1.2.1</w:delText>
          </w:r>
          <w:r w:rsidRPr="00AC2ADB" w:rsidDel="00AC2ADB">
            <w:rPr>
              <w:rFonts w:eastAsiaTheme="minorEastAsia"/>
              <w:noProof/>
              <w:lang w:val="en-PH" w:eastAsia="ja-JP"/>
              <w:rPrChange w:id="1538" w:author="Vilson Lu" w:date="2014-08-22T06:41:00Z">
                <w:rPr>
                  <w:rFonts w:asciiTheme="minorHAnsi" w:eastAsiaTheme="minorEastAsia" w:hAnsiTheme="minorHAnsi" w:cstheme="minorBidi"/>
                  <w:noProof/>
                  <w:lang w:val="en-PH" w:eastAsia="ja-JP"/>
                </w:rPr>
              </w:rPrChange>
            </w:rPr>
            <w:tab/>
          </w:r>
          <w:r w:rsidRPr="00AC2ADB" w:rsidDel="00AC2ADB">
            <w:rPr>
              <w:noProof/>
            </w:rPr>
            <w:delText>General Objective</w:delText>
          </w:r>
          <w:r w:rsidRPr="00AC2ADB" w:rsidDel="00AC2ADB">
            <w:rPr>
              <w:noProof/>
            </w:rPr>
            <w:tab/>
            <w:delText>1-2</w:delText>
          </w:r>
        </w:del>
      </w:ins>
    </w:p>
    <w:p w14:paraId="37C5859E" w14:textId="77777777" w:rsidR="00B10656" w:rsidRPr="00AC2ADB" w:rsidDel="00AC2ADB" w:rsidRDefault="00B10656">
      <w:pPr>
        <w:pStyle w:val="TOC3"/>
        <w:tabs>
          <w:tab w:val="left" w:pos="1254"/>
          <w:tab w:val="right" w:leader="dot" w:pos="9350"/>
        </w:tabs>
        <w:rPr>
          <w:ins w:id="1539" w:author="Kyle Mc Hale Dela Cruz" w:date="2014-08-17T22:38:00Z"/>
          <w:del w:id="1540" w:author="Vilson Lu" w:date="2014-08-22T06:40:00Z"/>
          <w:rFonts w:eastAsiaTheme="minorEastAsia"/>
          <w:noProof/>
          <w:lang w:val="en-PH" w:eastAsia="ja-JP"/>
          <w:rPrChange w:id="1541" w:author="Vilson Lu" w:date="2014-08-22T06:41:00Z">
            <w:rPr>
              <w:ins w:id="1542" w:author="Kyle Mc Hale Dela Cruz" w:date="2014-08-17T22:38:00Z"/>
              <w:del w:id="1543" w:author="Vilson Lu" w:date="2014-08-22T06:40:00Z"/>
              <w:rFonts w:asciiTheme="minorHAnsi" w:eastAsiaTheme="minorEastAsia" w:hAnsiTheme="minorHAnsi" w:cstheme="minorBidi"/>
              <w:noProof/>
              <w:lang w:val="en-PH" w:eastAsia="ja-JP"/>
            </w:rPr>
          </w:rPrChange>
        </w:rPr>
      </w:pPr>
      <w:ins w:id="1544" w:author="Kyle Mc Hale Dela Cruz" w:date="2014-08-17T22:38:00Z">
        <w:del w:id="1545" w:author="Vilson Lu" w:date="2014-08-22T06:40:00Z">
          <w:r w:rsidRPr="00AC2ADB" w:rsidDel="00AC2ADB">
            <w:rPr>
              <w:noProof/>
              <w:color w:val="000000"/>
              <w14:scene3d>
                <w14:camera w14:prst="orthographicFront"/>
                <w14:lightRig w14:rig="threePt" w14:dir="t">
                  <w14:rot w14:lat="0" w14:lon="0" w14:rev="0"/>
                </w14:lightRig>
              </w14:scene3d>
            </w:rPr>
            <w:delText>1.2.2</w:delText>
          </w:r>
          <w:r w:rsidRPr="00AC2ADB" w:rsidDel="00AC2ADB">
            <w:rPr>
              <w:rFonts w:eastAsiaTheme="minorEastAsia"/>
              <w:noProof/>
              <w:lang w:val="en-PH" w:eastAsia="ja-JP"/>
              <w:rPrChange w:id="1546" w:author="Vilson Lu" w:date="2014-08-22T06:41:00Z">
                <w:rPr>
                  <w:rFonts w:asciiTheme="minorHAnsi" w:eastAsiaTheme="minorEastAsia" w:hAnsiTheme="minorHAnsi" w:cstheme="minorBidi"/>
                  <w:noProof/>
                  <w:lang w:val="en-PH" w:eastAsia="ja-JP"/>
                </w:rPr>
              </w:rPrChange>
            </w:rPr>
            <w:tab/>
          </w:r>
          <w:r w:rsidRPr="00AC2ADB" w:rsidDel="00AC2ADB">
            <w:rPr>
              <w:noProof/>
            </w:rPr>
            <w:delText>Specific Objectives</w:delText>
          </w:r>
          <w:r w:rsidRPr="00AC2ADB" w:rsidDel="00AC2ADB">
            <w:rPr>
              <w:noProof/>
            </w:rPr>
            <w:tab/>
            <w:delText>1-2</w:delText>
          </w:r>
        </w:del>
      </w:ins>
    </w:p>
    <w:p w14:paraId="2FA3C355" w14:textId="77777777" w:rsidR="00B10656" w:rsidRPr="00AC2ADB" w:rsidDel="00AC2ADB" w:rsidRDefault="00B10656">
      <w:pPr>
        <w:pStyle w:val="TOC2"/>
        <w:tabs>
          <w:tab w:val="left" w:pos="814"/>
          <w:tab w:val="right" w:leader="dot" w:pos="9350"/>
        </w:tabs>
        <w:rPr>
          <w:ins w:id="1547" w:author="Kyle Mc Hale Dela Cruz" w:date="2014-08-17T22:38:00Z"/>
          <w:del w:id="1548" w:author="Vilson Lu" w:date="2014-08-22T06:40:00Z"/>
          <w:rFonts w:eastAsiaTheme="minorEastAsia"/>
          <w:noProof/>
          <w:lang w:val="en-PH" w:eastAsia="ja-JP"/>
          <w:rPrChange w:id="1549" w:author="Vilson Lu" w:date="2014-08-22T06:41:00Z">
            <w:rPr>
              <w:ins w:id="1550" w:author="Kyle Mc Hale Dela Cruz" w:date="2014-08-17T22:38:00Z"/>
              <w:del w:id="1551" w:author="Vilson Lu" w:date="2014-08-22T06:40:00Z"/>
              <w:rFonts w:asciiTheme="minorHAnsi" w:eastAsiaTheme="minorEastAsia" w:hAnsiTheme="minorHAnsi" w:cstheme="minorBidi"/>
              <w:noProof/>
              <w:lang w:val="en-PH" w:eastAsia="ja-JP"/>
            </w:rPr>
          </w:rPrChange>
        </w:rPr>
      </w:pPr>
      <w:ins w:id="1552" w:author="Kyle Mc Hale Dela Cruz" w:date="2014-08-17T22:38:00Z">
        <w:del w:id="1553" w:author="Vilson Lu" w:date="2014-08-22T06:40:00Z">
          <w:r w:rsidRPr="00AC2ADB" w:rsidDel="00AC2ADB">
            <w:rPr>
              <w:noProof/>
              <w:color w:val="000000"/>
              <w14:scene3d>
                <w14:camera w14:prst="orthographicFront"/>
                <w14:lightRig w14:rig="threePt" w14:dir="t">
                  <w14:rot w14:lat="0" w14:lon="0" w14:rev="0"/>
                </w14:lightRig>
              </w14:scene3d>
            </w:rPr>
            <w:delText>1.3</w:delText>
          </w:r>
          <w:r w:rsidRPr="00AC2ADB" w:rsidDel="00AC2ADB">
            <w:rPr>
              <w:rFonts w:eastAsiaTheme="minorEastAsia"/>
              <w:noProof/>
              <w:lang w:val="en-PH" w:eastAsia="ja-JP"/>
              <w:rPrChange w:id="1554" w:author="Vilson Lu" w:date="2014-08-22T06:41:00Z">
                <w:rPr>
                  <w:rFonts w:asciiTheme="minorHAnsi" w:eastAsiaTheme="minorEastAsia" w:hAnsiTheme="minorHAnsi" w:cstheme="minorBidi"/>
                  <w:noProof/>
                  <w:lang w:val="en-PH" w:eastAsia="ja-JP"/>
                </w:rPr>
              </w:rPrChange>
            </w:rPr>
            <w:tab/>
          </w:r>
          <w:r w:rsidRPr="00AC2ADB" w:rsidDel="00AC2ADB">
            <w:rPr>
              <w:noProof/>
            </w:rPr>
            <w:delText>Scope and Limitations of the Research</w:delText>
          </w:r>
          <w:r w:rsidRPr="00AC2ADB" w:rsidDel="00AC2ADB">
            <w:rPr>
              <w:noProof/>
            </w:rPr>
            <w:tab/>
            <w:delText>1-2</w:delText>
          </w:r>
        </w:del>
      </w:ins>
    </w:p>
    <w:p w14:paraId="388971EA" w14:textId="77777777" w:rsidR="00B10656" w:rsidRPr="00AC2ADB" w:rsidDel="00AC2ADB" w:rsidRDefault="00B10656">
      <w:pPr>
        <w:pStyle w:val="TOC2"/>
        <w:tabs>
          <w:tab w:val="left" w:pos="814"/>
          <w:tab w:val="right" w:leader="dot" w:pos="9350"/>
        </w:tabs>
        <w:rPr>
          <w:ins w:id="1555" w:author="Kyle Mc Hale Dela Cruz" w:date="2014-08-17T22:38:00Z"/>
          <w:del w:id="1556" w:author="Vilson Lu" w:date="2014-08-22T06:40:00Z"/>
          <w:rFonts w:eastAsiaTheme="minorEastAsia"/>
          <w:noProof/>
          <w:lang w:val="en-PH" w:eastAsia="ja-JP"/>
          <w:rPrChange w:id="1557" w:author="Vilson Lu" w:date="2014-08-22T06:41:00Z">
            <w:rPr>
              <w:ins w:id="1558" w:author="Kyle Mc Hale Dela Cruz" w:date="2014-08-17T22:38:00Z"/>
              <w:del w:id="1559" w:author="Vilson Lu" w:date="2014-08-22T06:40:00Z"/>
              <w:rFonts w:asciiTheme="minorHAnsi" w:eastAsiaTheme="minorEastAsia" w:hAnsiTheme="minorHAnsi" w:cstheme="minorBidi"/>
              <w:noProof/>
              <w:lang w:val="en-PH" w:eastAsia="ja-JP"/>
            </w:rPr>
          </w:rPrChange>
        </w:rPr>
      </w:pPr>
      <w:ins w:id="1560" w:author="Kyle Mc Hale Dela Cruz" w:date="2014-08-17T22:38:00Z">
        <w:del w:id="1561" w:author="Vilson Lu" w:date="2014-08-22T06:40:00Z">
          <w:r w:rsidRPr="00AC2ADB" w:rsidDel="00AC2ADB">
            <w:rPr>
              <w:noProof/>
              <w:color w:val="000000"/>
              <w14:scene3d>
                <w14:camera w14:prst="orthographicFront"/>
                <w14:lightRig w14:rig="threePt" w14:dir="t">
                  <w14:rot w14:lat="0" w14:lon="0" w14:rev="0"/>
                </w14:lightRig>
              </w14:scene3d>
            </w:rPr>
            <w:delText>1.4</w:delText>
          </w:r>
          <w:r w:rsidRPr="00AC2ADB" w:rsidDel="00AC2ADB">
            <w:rPr>
              <w:rFonts w:eastAsiaTheme="minorEastAsia"/>
              <w:noProof/>
              <w:lang w:val="en-PH" w:eastAsia="ja-JP"/>
              <w:rPrChange w:id="1562" w:author="Vilson Lu" w:date="2014-08-22T06:41:00Z">
                <w:rPr>
                  <w:rFonts w:asciiTheme="minorHAnsi" w:eastAsiaTheme="minorEastAsia" w:hAnsiTheme="minorHAnsi" w:cstheme="minorBidi"/>
                  <w:noProof/>
                  <w:lang w:val="en-PH" w:eastAsia="ja-JP"/>
                </w:rPr>
              </w:rPrChange>
            </w:rPr>
            <w:tab/>
          </w:r>
          <w:r w:rsidRPr="00AC2ADB" w:rsidDel="00AC2ADB">
            <w:rPr>
              <w:noProof/>
            </w:rPr>
            <w:delText>Significance of the Research</w:delText>
          </w:r>
          <w:r w:rsidRPr="00AC2ADB" w:rsidDel="00AC2ADB">
            <w:rPr>
              <w:noProof/>
            </w:rPr>
            <w:tab/>
            <w:delText>1-3</w:delText>
          </w:r>
        </w:del>
      </w:ins>
    </w:p>
    <w:p w14:paraId="0BE3F647" w14:textId="77777777" w:rsidR="00B10656" w:rsidRPr="00AC2ADB" w:rsidDel="00AC2ADB" w:rsidRDefault="00B10656">
      <w:pPr>
        <w:pStyle w:val="TOC2"/>
        <w:tabs>
          <w:tab w:val="left" w:pos="814"/>
          <w:tab w:val="right" w:leader="dot" w:pos="9350"/>
        </w:tabs>
        <w:rPr>
          <w:ins w:id="1563" w:author="Kyle Mc Hale Dela Cruz" w:date="2014-08-17T22:38:00Z"/>
          <w:del w:id="1564" w:author="Vilson Lu" w:date="2014-08-22T06:40:00Z"/>
          <w:rFonts w:eastAsiaTheme="minorEastAsia"/>
          <w:noProof/>
          <w:lang w:val="en-PH" w:eastAsia="ja-JP"/>
          <w:rPrChange w:id="1565" w:author="Vilson Lu" w:date="2014-08-22T06:41:00Z">
            <w:rPr>
              <w:ins w:id="1566" w:author="Kyle Mc Hale Dela Cruz" w:date="2014-08-17T22:38:00Z"/>
              <w:del w:id="1567" w:author="Vilson Lu" w:date="2014-08-22T06:40:00Z"/>
              <w:rFonts w:asciiTheme="minorHAnsi" w:eastAsiaTheme="minorEastAsia" w:hAnsiTheme="minorHAnsi" w:cstheme="minorBidi"/>
              <w:noProof/>
              <w:lang w:val="en-PH" w:eastAsia="ja-JP"/>
            </w:rPr>
          </w:rPrChange>
        </w:rPr>
      </w:pPr>
      <w:ins w:id="1568" w:author="Kyle Mc Hale Dela Cruz" w:date="2014-08-17T22:38:00Z">
        <w:del w:id="1569" w:author="Vilson Lu" w:date="2014-08-22T06:40:00Z">
          <w:r w:rsidRPr="00AC2ADB" w:rsidDel="00AC2ADB">
            <w:rPr>
              <w:noProof/>
              <w:color w:val="000000"/>
              <w14:scene3d>
                <w14:camera w14:prst="orthographicFront"/>
                <w14:lightRig w14:rig="threePt" w14:dir="t">
                  <w14:rot w14:lat="0" w14:lon="0" w14:rev="0"/>
                </w14:lightRig>
              </w14:scene3d>
            </w:rPr>
            <w:delText>1.5</w:delText>
          </w:r>
          <w:r w:rsidRPr="00AC2ADB" w:rsidDel="00AC2ADB">
            <w:rPr>
              <w:rFonts w:eastAsiaTheme="minorEastAsia"/>
              <w:noProof/>
              <w:lang w:val="en-PH" w:eastAsia="ja-JP"/>
              <w:rPrChange w:id="1570" w:author="Vilson Lu" w:date="2014-08-22T06:41:00Z">
                <w:rPr>
                  <w:rFonts w:asciiTheme="minorHAnsi" w:eastAsiaTheme="minorEastAsia" w:hAnsiTheme="minorHAnsi" w:cstheme="minorBidi"/>
                  <w:noProof/>
                  <w:lang w:val="en-PH" w:eastAsia="ja-JP"/>
                </w:rPr>
              </w:rPrChange>
            </w:rPr>
            <w:tab/>
          </w:r>
          <w:r w:rsidRPr="00AC2ADB" w:rsidDel="00AC2ADB">
            <w:rPr>
              <w:noProof/>
            </w:rPr>
            <w:delText>Research Methodology</w:delText>
          </w:r>
          <w:r w:rsidRPr="00AC2ADB" w:rsidDel="00AC2ADB">
            <w:rPr>
              <w:noProof/>
            </w:rPr>
            <w:tab/>
            <w:delText>1-4</w:delText>
          </w:r>
        </w:del>
      </w:ins>
    </w:p>
    <w:p w14:paraId="436BB438" w14:textId="77777777" w:rsidR="00B10656" w:rsidRPr="00AC2ADB" w:rsidDel="00AC2ADB" w:rsidRDefault="00B10656">
      <w:pPr>
        <w:pStyle w:val="TOC3"/>
        <w:tabs>
          <w:tab w:val="left" w:pos="1254"/>
          <w:tab w:val="right" w:leader="dot" w:pos="9350"/>
        </w:tabs>
        <w:rPr>
          <w:ins w:id="1571" w:author="Kyle Mc Hale Dela Cruz" w:date="2014-08-17T22:38:00Z"/>
          <w:del w:id="1572" w:author="Vilson Lu" w:date="2014-08-22T06:40:00Z"/>
          <w:rFonts w:eastAsiaTheme="minorEastAsia"/>
          <w:noProof/>
          <w:lang w:val="en-PH" w:eastAsia="ja-JP"/>
          <w:rPrChange w:id="1573" w:author="Vilson Lu" w:date="2014-08-22T06:41:00Z">
            <w:rPr>
              <w:ins w:id="1574" w:author="Kyle Mc Hale Dela Cruz" w:date="2014-08-17T22:38:00Z"/>
              <w:del w:id="1575" w:author="Vilson Lu" w:date="2014-08-22T06:40:00Z"/>
              <w:rFonts w:asciiTheme="minorHAnsi" w:eastAsiaTheme="minorEastAsia" w:hAnsiTheme="minorHAnsi" w:cstheme="minorBidi"/>
              <w:noProof/>
              <w:lang w:val="en-PH" w:eastAsia="ja-JP"/>
            </w:rPr>
          </w:rPrChange>
        </w:rPr>
      </w:pPr>
      <w:ins w:id="1576" w:author="Kyle Mc Hale Dela Cruz" w:date="2014-08-17T22:38:00Z">
        <w:del w:id="1577" w:author="Vilson Lu" w:date="2014-08-22T06:40:00Z">
          <w:r w:rsidRPr="00AC2ADB" w:rsidDel="00AC2ADB">
            <w:rPr>
              <w:noProof/>
              <w:color w:val="000000"/>
              <w14:scene3d>
                <w14:camera w14:prst="orthographicFront"/>
                <w14:lightRig w14:rig="threePt" w14:dir="t">
                  <w14:rot w14:lat="0" w14:lon="0" w14:rev="0"/>
                </w14:lightRig>
              </w14:scene3d>
            </w:rPr>
            <w:delText>1.5.1</w:delText>
          </w:r>
          <w:r w:rsidRPr="00AC2ADB" w:rsidDel="00AC2ADB">
            <w:rPr>
              <w:rFonts w:eastAsiaTheme="minorEastAsia"/>
              <w:noProof/>
              <w:lang w:val="en-PH" w:eastAsia="ja-JP"/>
              <w:rPrChange w:id="1578" w:author="Vilson Lu" w:date="2014-08-22T06:41:00Z">
                <w:rPr>
                  <w:rFonts w:asciiTheme="minorHAnsi" w:eastAsiaTheme="minorEastAsia" w:hAnsiTheme="minorHAnsi" w:cstheme="minorBidi"/>
                  <w:noProof/>
                  <w:lang w:val="en-PH" w:eastAsia="ja-JP"/>
                </w:rPr>
              </w:rPrChange>
            </w:rPr>
            <w:tab/>
          </w:r>
          <w:r w:rsidRPr="00AC2ADB" w:rsidDel="00AC2ADB">
            <w:rPr>
              <w:noProof/>
            </w:rPr>
            <w:delText>Investigation and Research Analysis</w:delText>
          </w:r>
          <w:r w:rsidRPr="00AC2ADB" w:rsidDel="00AC2ADB">
            <w:rPr>
              <w:noProof/>
            </w:rPr>
            <w:tab/>
            <w:delText>1-5</w:delText>
          </w:r>
        </w:del>
      </w:ins>
    </w:p>
    <w:p w14:paraId="15EDAB8D" w14:textId="77777777" w:rsidR="00B10656" w:rsidRPr="00AC2ADB" w:rsidDel="00AC2ADB" w:rsidRDefault="00B10656">
      <w:pPr>
        <w:pStyle w:val="TOC3"/>
        <w:tabs>
          <w:tab w:val="left" w:pos="1254"/>
          <w:tab w:val="right" w:leader="dot" w:pos="9350"/>
        </w:tabs>
        <w:rPr>
          <w:ins w:id="1579" w:author="Kyle Mc Hale Dela Cruz" w:date="2014-08-17T22:38:00Z"/>
          <w:del w:id="1580" w:author="Vilson Lu" w:date="2014-08-22T06:40:00Z"/>
          <w:rFonts w:eastAsiaTheme="minorEastAsia"/>
          <w:noProof/>
          <w:lang w:val="en-PH" w:eastAsia="ja-JP"/>
          <w:rPrChange w:id="1581" w:author="Vilson Lu" w:date="2014-08-22T06:41:00Z">
            <w:rPr>
              <w:ins w:id="1582" w:author="Kyle Mc Hale Dela Cruz" w:date="2014-08-17T22:38:00Z"/>
              <w:del w:id="1583" w:author="Vilson Lu" w:date="2014-08-22T06:40:00Z"/>
              <w:rFonts w:asciiTheme="minorHAnsi" w:eastAsiaTheme="minorEastAsia" w:hAnsiTheme="minorHAnsi" w:cstheme="minorBidi"/>
              <w:noProof/>
              <w:lang w:val="en-PH" w:eastAsia="ja-JP"/>
            </w:rPr>
          </w:rPrChange>
        </w:rPr>
      </w:pPr>
      <w:ins w:id="1584" w:author="Kyle Mc Hale Dela Cruz" w:date="2014-08-17T22:38:00Z">
        <w:del w:id="1585" w:author="Vilson Lu" w:date="2014-08-22T06:40:00Z">
          <w:r w:rsidRPr="00AC2ADB" w:rsidDel="00AC2ADB">
            <w:rPr>
              <w:noProof/>
              <w:color w:val="000000"/>
              <w14:scene3d>
                <w14:camera w14:prst="orthographicFront"/>
                <w14:lightRig w14:rig="threePt" w14:dir="t">
                  <w14:rot w14:lat="0" w14:lon="0" w14:rev="0"/>
                </w14:lightRig>
              </w14:scene3d>
            </w:rPr>
            <w:delText>1.5.2</w:delText>
          </w:r>
          <w:r w:rsidRPr="00AC2ADB" w:rsidDel="00AC2ADB">
            <w:rPr>
              <w:rFonts w:eastAsiaTheme="minorEastAsia"/>
              <w:noProof/>
              <w:lang w:val="en-PH" w:eastAsia="ja-JP"/>
              <w:rPrChange w:id="1586" w:author="Vilson Lu" w:date="2014-08-22T06:41:00Z">
                <w:rPr>
                  <w:rFonts w:asciiTheme="minorHAnsi" w:eastAsiaTheme="minorEastAsia" w:hAnsiTheme="minorHAnsi" w:cstheme="minorBidi"/>
                  <w:noProof/>
                  <w:lang w:val="en-PH" w:eastAsia="ja-JP"/>
                </w:rPr>
              </w:rPrChange>
            </w:rPr>
            <w:tab/>
          </w:r>
          <w:r w:rsidRPr="00AC2ADB" w:rsidDel="00AC2ADB">
            <w:rPr>
              <w:noProof/>
            </w:rPr>
            <w:delText>System Design</w:delText>
          </w:r>
          <w:r w:rsidRPr="00AC2ADB" w:rsidDel="00AC2ADB">
            <w:rPr>
              <w:noProof/>
            </w:rPr>
            <w:tab/>
            <w:delText>1-5</w:delText>
          </w:r>
        </w:del>
      </w:ins>
    </w:p>
    <w:p w14:paraId="59DB0694" w14:textId="77777777" w:rsidR="00B10656" w:rsidRPr="00AC2ADB" w:rsidDel="00AC2ADB" w:rsidRDefault="00B10656">
      <w:pPr>
        <w:pStyle w:val="TOC3"/>
        <w:tabs>
          <w:tab w:val="left" w:pos="1254"/>
          <w:tab w:val="right" w:leader="dot" w:pos="9350"/>
        </w:tabs>
        <w:rPr>
          <w:ins w:id="1587" w:author="Kyle Mc Hale Dela Cruz" w:date="2014-08-17T22:38:00Z"/>
          <w:del w:id="1588" w:author="Vilson Lu" w:date="2014-08-22T06:40:00Z"/>
          <w:rFonts w:eastAsiaTheme="minorEastAsia"/>
          <w:noProof/>
          <w:lang w:val="en-PH" w:eastAsia="ja-JP"/>
          <w:rPrChange w:id="1589" w:author="Vilson Lu" w:date="2014-08-22T06:41:00Z">
            <w:rPr>
              <w:ins w:id="1590" w:author="Kyle Mc Hale Dela Cruz" w:date="2014-08-17T22:38:00Z"/>
              <w:del w:id="1591" w:author="Vilson Lu" w:date="2014-08-22T06:40:00Z"/>
              <w:rFonts w:asciiTheme="minorHAnsi" w:eastAsiaTheme="minorEastAsia" w:hAnsiTheme="minorHAnsi" w:cstheme="minorBidi"/>
              <w:noProof/>
              <w:lang w:val="en-PH" w:eastAsia="ja-JP"/>
            </w:rPr>
          </w:rPrChange>
        </w:rPr>
      </w:pPr>
      <w:ins w:id="1592" w:author="Kyle Mc Hale Dela Cruz" w:date="2014-08-17T22:38:00Z">
        <w:del w:id="1593" w:author="Vilson Lu" w:date="2014-08-22T06:40:00Z">
          <w:r w:rsidRPr="00AC2ADB" w:rsidDel="00AC2ADB">
            <w:rPr>
              <w:noProof/>
              <w:color w:val="000000"/>
              <w14:scene3d>
                <w14:camera w14:prst="orthographicFront"/>
                <w14:lightRig w14:rig="threePt" w14:dir="t">
                  <w14:rot w14:lat="0" w14:lon="0" w14:rev="0"/>
                </w14:lightRig>
              </w14:scene3d>
            </w:rPr>
            <w:delText>1.5.3</w:delText>
          </w:r>
          <w:r w:rsidRPr="00AC2ADB" w:rsidDel="00AC2ADB">
            <w:rPr>
              <w:rFonts w:eastAsiaTheme="minorEastAsia"/>
              <w:noProof/>
              <w:lang w:val="en-PH" w:eastAsia="ja-JP"/>
              <w:rPrChange w:id="1594" w:author="Vilson Lu" w:date="2014-08-22T06:41:00Z">
                <w:rPr>
                  <w:rFonts w:asciiTheme="minorHAnsi" w:eastAsiaTheme="minorEastAsia" w:hAnsiTheme="minorHAnsi" w:cstheme="minorBidi"/>
                  <w:noProof/>
                  <w:lang w:val="en-PH" w:eastAsia="ja-JP"/>
                </w:rPr>
              </w:rPrChange>
            </w:rPr>
            <w:tab/>
          </w:r>
          <w:r w:rsidRPr="00AC2ADB" w:rsidDel="00AC2ADB">
            <w:rPr>
              <w:noProof/>
            </w:rPr>
            <w:delText>Sprints</w:delText>
          </w:r>
          <w:r w:rsidRPr="00AC2ADB" w:rsidDel="00AC2ADB">
            <w:rPr>
              <w:noProof/>
            </w:rPr>
            <w:tab/>
            <w:delText>1-5</w:delText>
          </w:r>
        </w:del>
      </w:ins>
    </w:p>
    <w:p w14:paraId="42984B1C" w14:textId="77777777" w:rsidR="00B10656" w:rsidRPr="00AC2ADB" w:rsidDel="00AC2ADB" w:rsidRDefault="00B10656">
      <w:pPr>
        <w:pStyle w:val="TOC3"/>
        <w:tabs>
          <w:tab w:val="left" w:pos="1254"/>
          <w:tab w:val="right" w:leader="dot" w:pos="9350"/>
        </w:tabs>
        <w:rPr>
          <w:ins w:id="1595" w:author="Kyle Mc Hale Dela Cruz" w:date="2014-08-17T22:38:00Z"/>
          <w:del w:id="1596" w:author="Vilson Lu" w:date="2014-08-22T06:40:00Z"/>
          <w:rFonts w:eastAsiaTheme="minorEastAsia"/>
          <w:noProof/>
          <w:lang w:val="en-PH" w:eastAsia="ja-JP"/>
          <w:rPrChange w:id="1597" w:author="Vilson Lu" w:date="2014-08-22T06:41:00Z">
            <w:rPr>
              <w:ins w:id="1598" w:author="Kyle Mc Hale Dela Cruz" w:date="2014-08-17T22:38:00Z"/>
              <w:del w:id="1599" w:author="Vilson Lu" w:date="2014-08-22T06:40:00Z"/>
              <w:rFonts w:asciiTheme="minorHAnsi" w:eastAsiaTheme="minorEastAsia" w:hAnsiTheme="minorHAnsi" w:cstheme="minorBidi"/>
              <w:noProof/>
              <w:lang w:val="en-PH" w:eastAsia="ja-JP"/>
            </w:rPr>
          </w:rPrChange>
        </w:rPr>
      </w:pPr>
      <w:ins w:id="1600" w:author="Kyle Mc Hale Dela Cruz" w:date="2014-08-17T22:38:00Z">
        <w:del w:id="1601" w:author="Vilson Lu" w:date="2014-08-22T06:40:00Z">
          <w:r w:rsidRPr="00AC2ADB" w:rsidDel="00AC2ADB">
            <w:rPr>
              <w:noProof/>
              <w:color w:val="000000"/>
              <w14:scene3d>
                <w14:camera w14:prst="orthographicFront"/>
                <w14:lightRig w14:rig="threePt" w14:dir="t">
                  <w14:rot w14:lat="0" w14:lon="0" w14:rev="0"/>
                </w14:lightRig>
              </w14:scene3d>
            </w:rPr>
            <w:delText>1.5.4</w:delText>
          </w:r>
          <w:r w:rsidRPr="00AC2ADB" w:rsidDel="00AC2ADB">
            <w:rPr>
              <w:rFonts w:eastAsiaTheme="minorEastAsia"/>
              <w:noProof/>
              <w:lang w:val="en-PH" w:eastAsia="ja-JP"/>
              <w:rPrChange w:id="1602" w:author="Vilson Lu" w:date="2014-08-22T06:41:00Z">
                <w:rPr>
                  <w:rFonts w:asciiTheme="minorHAnsi" w:eastAsiaTheme="minorEastAsia" w:hAnsiTheme="minorHAnsi" w:cstheme="minorBidi"/>
                  <w:noProof/>
                  <w:lang w:val="en-PH" w:eastAsia="ja-JP"/>
                </w:rPr>
              </w:rPrChange>
            </w:rPr>
            <w:tab/>
          </w:r>
          <w:r w:rsidRPr="00AC2ADB" w:rsidDel="00AC2ADB">
            <w:rPr>
              <w:noProof/>
            </w:rPr>
            <w:delText>Sprint Planning Meetings</w:delText>
          </w:r>
          <w:r w:rsidRPr="00AC2ADB" w:rsidDel="00AC2ADB">
            <w:rPr>
              <w:noProof/>
            </w:rPr>
            <w:tab/>
            <w:delText>1-5</w:delText>
          </w:r>
        </w:del>
      </w:ins>
    </w:p>
    <w:p w14:paraId="678647DD" w14:textId="77777777" w:rsidR="00B10656" w:rsidRPr="00AC2ADB" w:rsidDel="00AC2ADB" w:rsidRDefault="00B10656">
      <w:pPr>
        <w:pStyle w:val="TOC3"/>
        <w:tabs>
          <w:tab w:val="left" w:pos="1254"/>
          <w:tab w:val="right" w:leader="dot" w:pos="9350"/>
        </w:tabs>
        <w:rPr>
          <w:ins w:id="1603" w:author="Kyle Mc Hale Dela Cruz" w:date="2014-08-17T22:38:00Z"/>
          <w:del w:id="1604" w:author="Vilson Lu" w:date="2014-08-22T06:40:00Z"/>
          <w:rFonts w:eastAsiaTheme="minorEastAsia"/>
          <w:noProof/>
          <w:lang w:val="en-PH" w:eastAsia="ja-JP"/>
          <w:rPrChange w:id="1605" w:author="Vilson Lu" w:date="2014-08-22T06:41:00Z">
            <w:rPr>
              <w:ins w:id="1606" w:author="Kyle Mc Hale Dela Cruz" w:date="2014-08-17T22:38:00Z"/>
              <w:del w:id="1607" w:author="Vilson Lu" w:date="2014-08-22T06:40:00Z"/>
              <w:rFonts w:asciiTheme="minorHAnsi" w:eastAsiaTheme="minorEastAsia" w:hAnsiTheme="minorHAnsi" w:cstheme="minorBidi"/>
              <w:noProof/>
              <w:lang w:val="en-PH" w:eastAsia="ja-JP"/>
            </w:rPr>
          </w:rPrChange>
        </w:rPr>
      </w:pPr>
      <w:ins w:id="1608" w:author="Kyle Mc Hale Dela Cruz" w:date="2014-08-17T22:38:00Z">
        <w:del w:id="1609" w:author="Vilson Lu" w:date="2014-08-22T06:40:00Z">
          <w:r w:rsidRPr="00AC2ADB" w:rsidDel="00AC2ADB">
            <w:rPr>
              <w:noProof/>
              <w:color w:val="000000"/>
              <w14:scene3d>
                <w14:camera w14:prst="orthographicFront"/>
                <w14:lightRig w14:rig="threePt" w14:dir="t">
                  <w14:rot w14:lat="0" w14:lon="0" w14:rev="0"/>
                </w14:lightRig>
              </w14:scene3d>
            </w:rPr>
            <w:delText>1.5.5</w:delText>
          </w:r>
          <w:r w:rsidRPr="00AC2ADB" w:rsidDel="00AC2ADB">
            <w:rPr>
              <w:rFonts w:eastAsiaTheme="minorEastAsia"/>
              <w:noProof/>
              <w:lang w:val="en-PH" w:eastAsia="ja-JP"/>
              <w:rPrChange w:id="1610" w:author="Vilson Lu" w:date="2014-08-22T06:41:00Z">
                <w:rPr>
                  <w:rFonts w:asciiTheme="minorHAnsi" w:eastAsiaTheme="minorEastAsia" w:hAnsiTheme="minorHAnsi" w:cstheme="minorBidi"/>
                  <w:noProof/>
                  <w:lang w:val="en-PH" w:eastAsia="ja-JP"/>
                </w:rPr>
              </w:rPrChange>
            </w:rPr>
            <w:tab/>
          </w:r>
          <w:r w:rsidRPr="00AC2ADB" w:rsidDel="00AC2ADB">
            <w:rPr>
              <w:noProof/>
            </w:rPr>
            <w:delText>Scrum Meetings</w:delText>
          </w:r>
          <w:r w:rsidRPr="00AC2ADB" w:rsidDel="00AC2ADB">
            <w:rPr>
              <w:noProof/>
            </w:rPr>
            <w:tab/>
            <w:delText>1-6</w:delText>
          </w:r>
        </w:del>
      </w:ins>
    </w:p>
    <w:p w14:paraId="257FC932" w14:textId="77777777" w:rsidR="00B10656" w:rsidRPr="00AC2ADB" w:rsidDel="00AC2ADB" w:rsidRDefault="00B10656">
      <w:pPr>
        <w:pStyle w:val="TOC3"/>
        <w:tabs>
          <w:tab w:val="left" w:pos="1254"/>
          <w:tab w:val="right" w:leader="dot" w:pos="9350"/>
        </w:tabs>
        <w:rPr>
          <w:ins w:id="1611" w:author="Kyle Mc Hale Dela Cruz" w:date="2014-08-17T22:38:00Z"/>
          <w:del w:id="1612" w:author="Vilson Lu" w:date="2014-08-22T06:40:00Z"/>
          <w:rFonts w:eastAsiaTheme="minorEastAsia"/>
          <w:noProof/>
          <w:lang w:val="en-PH" w:eastAsia="ja-JP"/>
          <w:rPrChange w:id="1613" w:author="Vilson Lu" w:date="2014-08-22T06:41:00Z">
            <w:rPr>
              <w:ins w:id="1614" w:author="Kyle Mc Hale Dela Cruz" w:date="2014-08-17T22:38:00Z"/>
              <w:del w:id="1615" w:author="Vilson Lu" w:date="2014-08-22T06:40:00Z"/>
              <w:rFonts w:asciiTheme="minorHAnsi" w:eastAsiaTheme="minorEastAsia" w:hAnsiTheme="minorHAnsi" w:cstheme="minorBidi"/>
              <w:noProof/>
              <w:lang w:val="en-PH" w:eastAsia="ja-JP"/>
            </w:rPr>
          </w:rPrChange>
        </w:rPr>
      </w:pPr>
      <w:ins w:id="1616" w:author="Kyle Mc Hale Dela Cruz" w:date="2014-08-17T22:38:00Z">
        <w:del w:id="1617" w:author="Vilson Lu" w:date="2014-08-22T06:40:00Z">
          <w:r w:rsidRPr="00AC2ADB" w:rsidDel="00AC2ADB">
            <w:rPr>
              <w:noProof/>
              <w:color w:val="000000"/>
              <w14:scene3d>
                <w14:camera w14:prst="orthographicFront"/>
                <w14:lightRig w14:rig="threePt" w14:dir="t">
                  <w14:rot w14:lat="0" w14:lon="0" w14:rev="0"/>
                </w14:lightRig>
              </w14:scene3d>
            </w:rPr>
            <w:delText>1.5.6</w:delText>
          </w:r>
          <w:r w:rsidRPr="00AC2ADB" w:rsidDel="00AC2ADB">
            <w:rPr>
              <w:rFonts w:eastAsiaTheme="minorEastAsia"/>
              <w:noProof/>
              <w:lang w:val="en-PH" w:eastAsia="ja-JP"/>
              <w:rPrChange w:id="1618" w:author="Vilson Lu" w:date="2014-08-22T06:41:00Z">
                <w:rPr>
                  <w:rFonts w:asciiTheme="minorHAnsi" w:eastAsiaTheme="minorEastAsia" w:hAnsiTheme="minorHAnsi" w:cstheme="minorBidi"/>
                  <w:noProof/>
                  <w:lang w:val="en-PH" w:eastAsia="ja-JP"/>
                </w:rPr>
              </w:rPrChange>
            </w:rPr>
            <w:tab/>
          </w:r>
          <w:r w:rsidRPr="00AC2ADB" w:rsidDel="00AC2ADB">
            <w:rPr>
              <w:noProof/>
            </w:rPr>
            <w:delText>System Development</w:delText>
          </w:r>
          <w:r w:rsidRPr="00AC2ADB" w:rsidDel="00AC2ADB">
            <w:rPr>
              <w:noProof/>
            </w:rPr>
            <w:tab/>
            <w:delText>1-6</w:delText>
          </w:r>
        </w:del>
      </w:ins>
    </w:p>
    <w:p w14:paraId="325649D3" w14:textId="77777777" w:rsidR="00B10656" w:rsidRPr="00AC2ADB" w:rsidDel="00AC2ADB" w:rsidRDefault="00B10656">
      <w:pPr>
        <w:pStyle w:val="TOC3"/>
        <w:tabs>
          <w:tab w:val="left" w:pos="1254"/>
          <w:tab w:val="right" w:leader="dot" w:pos="9350"/>
        </w:tabs>
        <w:rPr>
          <w:ins w:id="1619" w:author="Kyle Mc Hale Dela Cruz" w:date="2014-08-17T22:38:00Z"/>
          <w:del w:id="1620" w:author="Vilson Lu" w:date="2014-08-22T06:40:00Z"/>
          <w:rFonts w:eastAsiaTheme="minorEastAsia"/>
          <w:noProof/>
          <w:lang w:val="en-PH" w:eastAsia="ja-JP"/>
          <w:rPrChange w:id="1621" w:author="Vilson Lu" w:date="2014-08-22T06:41:00Z">
            <w:rPr>
              <w:ins w:id="1622" w:author="Kyle Mc Hale Dela Cruz" w:date="2014-08-17T22:38:00Z"/>
              <w:del w:id="1623" w:author="Vilson Lu" w:date="2014-08-22T06:40:00Z"/>
              <w:rFonts w:asciiTheme="minorHAnsi" w:eastAsiaTheme="minorEastAsia" w:hAnsiTheme="minorHAnsi" w:cstheme="minorBidi"/>
              <w:noProof/>
              <w:lang w:val="en-PH" w:eastAsia="ja-JP"/>
            </w:rPr>
          </w:rPrChange>
        </w:rPr>
      </w:pPr>
      <w:ins w:id="1624" w:author="Kyle Mc Hale Dela Cruz" w:date="2014-08-17T22:38:00Z">
        <w:del w:id="1625" w:author="Vilson Lu" w:date="2014-08-22T06:40:00Z">
          <w:r w:rsidRPr="00AC2ADB" w:rsidDel="00AC2ADB">
            <w:rPr>
              <w:noProof/>
              <w:color w:val="000000"/>
              <w14:scene3d>
                <w14:camera w14:prst="orthographicFront"/>
                <w14:lightRig w14:rig="threePt" w14:dir="t">
                  <w14:rot w14:lat="0" w14:lon="0" w14:rev="0"/>
                </w14:lightRig>
              </w14:scene3d>
            </w:rPr>
            <w:delText>1.5.7</w:delText>
          </w:r>
          <w:r w:rsidRPr="00AC2ADB" w:rsidDel="00AC2ADB">
            <w:rPr>
              <w:rFonts w:eastAsiaTheme="minorEastAsia"/>
              <w:noProof/>
              <w:lang w:val="en-PH" w:eastAsia="ja-JP"/>
              <w:rPrChange w:id="1626" w:author="Vilson Lu" w:date="2014-08-22T06:41:00Z">
                <w:rPr>
                  <w:rFonts w:asciiTheme="minorHAnsi" w:eastAsiaTheme="minorEastAsia" w:hAnsiTheme="minorHAnsi" w:cstheme="minorBidi"/>
                  <w:noProof/>
                  <w:lang w:val="en-PH" w:eastAsia="ja-JP"/>
                </w:rPr>
              </w:rPrChange>
            </w:rPr>
            <w:tab/>
          </w:r>
          <w:r w:rsidRPr="00AC2ADB" w:rsidDel="00AC2ADB">
            <w:rPr>
              <w:noProof/>
            </w:rPr>
            <w:delText>System Integration and Testing</w:delText>
          </w:r>
          <w:r w:rsidRPr="00AC2ADB" w:rsidDel="00AC2ADB">
            <w:rPr>
              <w:noProof/>
            </w:rPr>
            <w:tab/>
            <w:delText>1-6</w:delText>
          </w:r>
        </w:del>
      </w:ins>
    </w:p>
    <w:p w14:paraId="335AE225" w14:textId="77777777" w:rsidR="00B10656" w:rsidRPr="00AC2ADB" w:rsidDel="00AC2ADB" w:rsidRDefault="00B10656">
      <w:pPr>
        <w:pStyle w:val="TOC3"/>
        <w:tabs>
          <w:tab w:val="left" w:pos="1254"/>
          <w:tab w:val="right" w:leader="dot" w:pos="9350"/>
        </w:tabs>
        <w:rPr>
          <w:ins w:id="1627" w:author="Kyle Mc Hale Dela Cruz" w:date="2014-08-17T22:38:00Z"/>
          <w:del w:id="1628" w:author="Vilson Lu" w:date="2014-08-22T06:40:00Z"/>
          <w:rFonts w:eastAsiaTheme="minorEastAsia"/>
          <w:noProof/>
          <w:lang w:val="en-PH" w:eastAsia="ja-JP"/>
          <w:rPrChange w:id="1629" w:author="Vilson Lu" w:date="2014-08-22T06:41:00Z">
            <w:rPr>
              <w:ins w:id="1630" w:author="Kyle Mc Hale Dela Cruz" w:date="2014-08-17T22:38:00Z"/>
              <w:del w:id="1631" w:author="Vilson Lu" w:date="2014-08-22T06:40:00Z"/>
              <w:rFonts w:asciiTheme="minorHAnsi" w:eastAsiaTheme="minorEastAsia" w:hAnsiTheme="minorHAnsi" w:cstheme="minorBidi"/>
              <w:noProof/>
              <w:lang w:val="en-PH" w:eastAsia="ja-JP"/>
            </w:rPr>
          </w:rPrChange>
        </w:rPr>
      </w:pPr>
      <w:ins w:id="1632" w:author="Kyle Mc Hale Dela Cruz" w:date="2014-08-17T22:38:00Z">
        <w:del w:id="1633" w:author="Vilson Lu" w:date="2014-08-22T06:40:00Z">
          <w:r w:rsidRPr="00AC2ADB" w:rsidDel="00AC2ADB">
            <w:rPr>
              <w:noProof/>
              <w:color w:val="000000"/>
              <w14:scene3d>
                <w14:camera w14:prst="orthographicFront"/>
                <w14:lightRig w14:rig="threePt" w14:dir="t">
                  <w14:rot w14:lat="0" w14:lon="0" w14:rev="0"/>
                </w14:lightRig>
              </w14:scene3d>
            </w:rPr>
            <w:delText>1.5.8</w:delText>
          </w:r>
          <w:r w:rsidRPr="00AC2ADB" w:rsidDel="00AC2ADB">
            <w:rPr>
              <w:rFonts w:eastAsiaTheme="minorEastAsia"/>
              <w:noProof/>
              <w:lang w:val="en-PH" w:eastAsia="ja-JP"/>
              <w:rPrChange w:id="1634" w:author="Vilson Lu" w:date="2014-08-22T06:41:00Z">
                <w:rPr>
                  <w:rFonts w:asciiTheme="minorHAnsi" w:eastAsiaTheme="minorEastAsia" w:hAnsiTheme="minorHAnsi" w:cstheme="minorBidi"/>
                  <w:noProof/>
                  <w:lang w:val="en-PH" w:eastAsia="ja-JP"/>
                </w:rPr>
              </w:rPrChange>
            </w:rPr>
            <w:tab/>
          </w:r>
          <w:r w:rsidRPr="00AC2ADB" w:rsidDel="00AC2ADB">
            <w:rPr>
              <w:noProof/>
            </w:rPr>
            <w:delText>System Evaluation</w:delText>
          </w:r>
          <w:r w:rsidRPr="00AC2ADB" w:rsidDel="00AC2ADB">
            <w:rPr>
              <w:noProof/>
            </w:rPr>
            <w:tab/>
            <w:delText>1-6</w:delText>
          </w:r>
        </w:del>
      </w:ins>
    </w:p>
    <w:p w14:paraId="40A26BA6" w14:textId="77777777" w:rsidR="00B10656" w:rsidRPr="00AC2ADB" w:rsidDel="00AC2ADB" w:rsidRDefault="00B10656">
      <w:pPr>
        <w:pStyle w:val="TOC3"/>
        <w:tabs>
          <w:tab w:val="left" w:pos="1254"/>
          <w:tab w:val="right" w:leader="dot" w:pos="9350"/>
        </w:tabs>
        <w:rPr>
          <w:ins w:id="1635" w:author="Kyle Mc Hale Dela Cruz" w:date="2014-08-17T22:38:00Z"/>
          <w:del w:id="1636" w:author="Vilson Lu" w:date="2014-08-22T06:40:00Z"/>
          <w:rFonts w:eastAsiaTheme="minorEastAsia"/>
          <w:noProof/>
          <w:lang w:val="en-PH" w:eastAsia="ja-JP"/>
          <w:rPrChange w:id="1637" w:author="Vilson Lu" w:date="2014-08-22T06:41:00Z">
            <w:rPr>
              <w:ins w:id="1638" w:author="Kyle Mc Hale Dela Cruz" w:date="2014-08-17T22:38:00Z"/>
              <w:del w:id="1639" w:author="Vilson Lu" w:date="2014-08-22T06:40:00Z"/>
              <w:rFonts w:asciiTheme="minorHAnsi" w:eastAsiaTheme="minorEastAsia" w:hAnsiTheme="minorHAnsi" w:cstheme="minorBidi"/>
              <w:noProof/>
              <w:lang w:val="en-PH" w:eastAsia="ja-JP"/>
            </w:rPr>
          </w:rPrChange>
        </w:rPr>
      </w:pPr>
      <w:ins w:id="1640" w:author="Kyle Mc Hale Dela Cruz" w:date="2014-08-17T22:38:00Z">
        <w:del w:id="1641" w:author="Vilson Lu" w:date="2014-08-22T06:40:00Z">
          <w:r w:rsidRPr="00AC2ADB" w:rsidDel="00AC2ADB">
            <w:rPr>
              <w:noProof/>
              <w:color w:val="000000"/>
              <w14:scene3d>
                <w14:camera w14:prst="orthographicFront"/>
                <w14:lightRig w14:rig="threePt" w14:dir="t">
                  <w14:rot w14:lat="0" w14:lon="0" w14:rev="0"/>
                </w14:lightRig>
              </w14:scene3d>
            </w:rPr>
            <w:delText>1.5.9</w:delText>
          </w:r>
          <w:r w:rsidRPr="00AC2ADB" w:rsidDel="00AC2ADB">
            <w:rPr>
              <w:rFonts w:eastAsiaTheme="minorEastAsia"/>
              <w:noProof/>
              <w:lang w:val="en-PH" w:eastAsia="ja-JP"/>
              <w:rPrChange w:id="1642" w:author="Vilson Lu" w:date="2014-08-22T06:41:00Z">
                <w:rPr>
                  <w:rFonts w:asciiTheme="minorHAnsi" w:eastAsiaTheme="minorEastAsia" w:hAnsiTheme="minorHAnsi" w:cstheme="minorBidi"/>
                  <w:noProof/>
                  <w:lang w:val="en-PH" w:eastAsia="ja-JP"/>
                </w:rPr>
              </w:rPrChange>
            </w:rPr>
            <w:tab/>
          </w:r>
          <w:r w:rsidRPr="00AC2ADB" w:rsidDel="00AC2ADB">
            <w:rPr>
              <w:noProof/>
            </w:rPr>
            <w:delText>Documentation</w:delText>
          </w:r>
          <w:r w:rsidRPr="00AC2ADB" w:rsidDel="00AC2ADB">
            <w:rPr>
              <w:noProof/>
            </w:rPr>
            <w:tab/>
            <w:delText>1-6</w:delText>
          </w:r>
        </w:del>
      </w:ins>
    </w:p>
    <w:p w14:paraId="3208A0B6" w14:textId="77777777" w:rsidR="00B10656" w:rsidRPr="00AC2ADB" w:rsidDel="00AC2ADB" w:rsidRDefault="00B10656">
      <w:pPr>
        <w:pStyle w:val="TOC3"/>
        <w:tabs>
          <w:tab w:val="left" w:pos="1387"/>
          <w:tab w:val="right" w:leader="dot" w:pos="9350"/>
        </w:tabs>
        <w:rPr>
          <w:ins w:id="1643" w:author="Kyle Mc Hale Dela Cruz" w:date="2014-08-17T22:38:00Z"/>
          <w:del w:id="1644" w:author="Vilson Lu" w:date="2014-08-22T06:40:00Z"/>
          <w:rFonts w:eastAsiaTheme="minorEastAsia"/>
          <w:noProof/>
          <w:lang w:val="en-PH" w:eastAsia="ja-JP"/>
          <w:rPrChange w:id="1645" w:author="Vilson Lu" w:date="2014-08-22T06:41:00Z">
            <w:rPr>
              <w:ins w:id="1646" w:author="Kyle Mc Hale Dela Cruz" w:date="2014-08-17T22:38:00Z"/>
              <w:del w:id="1647" w:author="Vilson Lu" w:date="2014-08-22T06:40:00Z"/>
              <w:rFonts w:asciiTheme="minorHAnsi" w:eastAsiaTheme="minorEastAsia" w:hAnsiTheme="minorHAnsi" w:cstheme="minorBidi"/>
              <w:noProof/>
              <w:lang w:val="en-PH" w:eastAsia="ja-JP"/>
            </w:rPr>
          </w:rPrChange>
        </w:rPr>
      </w:pPr>
      <w:ins w:id="1648" w:author="Kyle Mc Hale Dela Cruz" w:date="2014-08-17T22:38:00Z">
        <w:del w:id="1649" w:author="Vilson Lu" w:date="2014-08-22T06:40:00Z">
          <w:r w:rsidRPr="00AC2ADB" w:rsidDel="00AC2ADB">
            <w:rPr>
              <w:noProof/>
              <w:color w:val="000000"/>
              <w14:scene3d>
                <w14:camera w14:prst="orthographicFront"/>
                <w14:lightRig w14:rig="threePt" w14:dir="t">
                  <w14:rot w14:lat="0" w14:lon="0" w14:rev="0"/>
                </w14:lightRig>
              </w14:scene3d>
            </w:rPr>
            <w:delText>1.5.10</w:delText>
          </w:r>
          <w:r w:rsidRPr="00AC2ADB" w:rsidDel="00AC2ADB">
            <w:rPr>
              <w:rFonts w:eastAsiaTheme="minorEastAsia"/>
              <w:noProof/>
              <w:lang w:val="en-PH" w:eastAsia="ja-JP"/>
              <w:rPrChange w:id="1650" w:author="Vilson Lu" w:date="2014-08-22T06:41:00Z">
                <w:rPr>
                  <w:rFonts w:asciiTheme="minorHAnsi" w:eastAsiaTheme="minorEastAsia" w:hAnsiTheme="minorHAnsi" w:cstheme="minorBidi"/>
                  <w:noProof/>
                  <w:lang w:val="en-PH" w:eastAsia="ja-JP"/>
                </w:rPr>
              </w:rPrChange>
            </w:rPr>
            <w:tab/>
          </w:r>
          <w:r w:rsidRPr="00AC2ADB" w:rsidDel="00AC2ADB">
            <w:rPr>
              <w:noProof/>
            </w:rPr>
            <w:delText>Calendar of Activities</w:delText>
          </w:r>
          <w:r w:rsidRPr="00AC2ADB" w:rsidDel="00AC2ADB">
            <w:rPr>
              <w:noProof/>
            </w:rPr>
            <w:tab/>
            <w:delText>1-7</w:delText>
          </w:r>
        </w:del>
      </w:ins>
    </w:p>
    <w:p w14:paraId="100A450E" w14:textId="77777777" w:rsidR="00B10656" w:rsidRPr="00AC2ADB" w:rsidDel="00AC2ADB" w:rsidRDefault="00B10656">
      <w:pPr>
        <w:pStyle w:val="TOC1"/>
        <w:tabs>
          <w:tab w:val="left" w:pos="574"/>
          <w:tab w:val="right" w:leader="dot" w:pos="9350"/>
        </w:tabs>
        <w:rPr>
          <w:ins w:id="1651" w:author="Kyle Mc Hale Dela Cruz" w:date="2014-08-17T22:38:00Z"/>
          <w:del w:id="1652" w:author="Vilson Lu" w:date="2014-08-22T06:40:00Z"/>
          <w:rFonts w:eastAsiaTheme="minorEastAsia"/>
          <w:noProof/>
          <w:lang w:val="en-PH" w:eastAsia="ja-JP"/>
          <w:rPrChange w:id="1653" w:author="Vilson Lu" w:date="2014-08-22T06:41:00Z">
            <w:rPr>
              <w:ins w:id="1654" w:author="Kyle Mc Hale Dela Cruz" w:date="2014-08-17T22:38:00Z"/>
              <w:del w:id="1655" w:author="Vilson Lu" w:date="2014-08-22T06:40:00Z"/>
              <w:rFonts w:asciiTheme="minorHAnsi" w:eastAsiaTheme="minorEastAsia" w:hAnsiTheme="minorHAnsi" w:cstheme="minorBidi"/>
              <w:noProof/>
              <w:lang w:val="en-PH" w:eastAsia="ja-JP"/>
            </w:rPr>
          </w:rPrChange>
        </w:rPr>
      </w:pPr>
      <w:ins w:id="1656" w:author="Kyle Mc Hale Dela Cruz" w:date="2014-08-17T22:38:00Z">
        <w:del w:id="1657" w:author="Vilson Lu" w:date="2014-08-22T06:40:00Z">
          <w:r w:rsidRPr="00AC2ADB" w:rsidDel="00AC2ADB">
            <w:rPr>
              <w:noProof/>
            </w:rPr>
            <w:delText>2.0</w:delText>
          </w:r>
          <w:r w:rsidRPr="00AC2ADB" w:rsidDel="00AC2ADB">
            <w:rPr>
              <w:rFonts w:eastAsiaTheme="minorEastAsia"/>
              <w:noProof/>
              <w:lang w:val="en-PH" w:eastAsia="ja-JP"/>
              <w:rPrChange w:id="1658" w:author="Vilson Lu" w:date="2014-08-22T06:41:00Z">
                <w:rPr>
                  <w:rFonts w:asciiTheme="minorHAnsi" w:eastAsiaTheme="minorEastAsia" w:hAnsiTheme="minorHAnsi" w:cstheme="minorBidi"/>
                  <w:noProof/>
                  <w:lang w:val="en-PH" w:eastAsia="ja-JP"/>
                </w:rPr>
              </w:rPrChange>
            </w:rPr>
            <w:tab/>
          </w:r>
          <w:r w:rsidRPr="00AC2ADB" w:rsidDel="00AC2ADB">
            <w:rPr>
              <w:noProof/>
            </w:rPr>
            <w:delText>Review of Related Works</w:delText>
          </w:r>
          <w:r w:rsidRPr="00AC2ADB" w:rsidDel="00AC2ADB">
            <w:rPr>
              <w:noProof/>
            </w:rPr>
            <w:tab/>
            <w:delText>2-1</w:delText>
          </w:r>
        </w:del>
      </w:ins>
    </w:p>
    <w:p w14:paraId="7507E2E1" w14:textId="77777777" w:rsidR="00B10656" w:rsidRPr="00AC2ADB" w:rsidDel="00AC2ADB" w:rsidRDefault="00B10656">
      <w:pPr>
        <w:pStyle w:val="TOC2"/>
        <w:tabs>
          <w:tab w:val="left" w:pos="814"/>
          <w:tab w:val="right" w:leader="dot" w:pos="9350"/>
        </w:tabs>
        <w:rPr>
          <w:ins w:id="1659" w:author="Kyle Mc Hale Dela Cruz" w:date="2014-08-17T22:38:00Z"/>
          <w:del w:id="1660" w:author="Vilson Lu" w:date="2014-08-22T06:40:00Z"/>
          <w:rFonts w:eastAsiaTheme="minorEastAsia"/>
          <w:noProof/>
          <w:lang w:val="en-PH" w:eastAsia="ja-JP"/>
          <w:rPrChange w:id="1661" w:author="Vilson Lu" w:date="2014-08-22T06:41:00Z">
            <w:rPr>
              <w:ins w:id="1662" w:author="Kyle Mc Hale Dela Cruz" w:date="2014-08-17T22:38:00Z"/>
              <w:del w:id="1663" w:author="Vilson Lu" w:date="2014-08-22T06:40:00Z"/>
              <w:rFonts w:asciiTheme="minorHAnsi" w:eastAsiaTheme="minorEastAsia" w:hAnsiTheme="minorHAnsi" w:cstheme="minorBidi"/>
              <w:noProof/>
              <w:lang w:val="en-PH" w:eastAsia="ja-JP"/>
            </w:rPr>
          </w:rPrChange>
        </w:rPr>
      </w:pPr>
      <w:ins w:id="1664" w:author="Kyle Mc Hale Dela Cruz" w:date="2014-08-17T22:38:00Z">
        <w:del w:id="1665" w:author="Vilson Lu" w:date="2014-08-22T06:40:00Z">
          <w:r w:rsidRPr="00AC2ADB" w:rsidDel="00AC2ADB">
            <w:rPr>
              <w:noProof/>
              <w:color w:val="000000"/>
              <w14:scene3d>
                <w14:camera w14:prst="orthographicFront"/>
                <w14:lightRig w14:rig="threePt" w14:dir="t">
                  <w14:rot w14:lat="0" w14:lon="0" w14:rev="0"/>
                </w14:lightRig>
              </w14:scene3d>
            </w:rPr>
            <w:delText>2.1</w:delText>
          </w:r>
          <w:r w:rsidRPr="00AC2ADB" w:rsidDel="00AC2ADB">
            <w:rPr>
              <w:rFonts w:eastAsiaTheme="minorEastAsia"/>
              <w:noProof/>
              <w:lang w:val="en-PH" w:eastAsia="ja-JP"/>
              <w:rPrChange w:id="1666" w:author="Vilson Lu" w:date="2014-08-22T06:41:00Z">
                <w:rPr>
                  <w:rFonts w:asciiTheme="minorHAnsi" w:eastAsiaTheme="minorEastAsia" w:hAnsiTheme="minorHAnsi" w:cstheme="minorBidi"/>
                  <w:noProof/>
                  <w:lang w:val="en-PH" w:eastAsia="ja-JP"/>
                </w:rPr>
              </w:rPrChange>
            </w:rPr>
            <w:tab/>
          </w:r>
          <w:r w:rsidRPr="00AC2ADB" w:rsidDel="00AC2ADB">
            <w:rPr>
              <w:noProof/>
            </w:rPr>
            <w:delText>Machine Learning-Based Information Extraction Systems</w:delText>
          </w:r>
          <w:r w:rsidRPr="00AC2ADB" w:rsidDel="00AC2ADB">
            <w:rPr>
              <w:noProof/>
            </w:rPr>
            <w:tab/>
            <w:delText>2-1</w:delText>
          </w:r>
        </w:del>
      </w:ins>
    </w:p>
    <w:p w14:paraId="4A97C5CD" w14:textId="77777777" w:rsidR="00B10656" w:rsidRPr="00AC2ADB" w:rsidDel="00AC2ADB" w:rsidRDefault="00B10656">
      <w:pPr>
        <w:pStyle w:val="TOC2"/>
        <w:tabs>
          <w:tab w:val="left" w:pos="814"/>
          <w:tab w:val="right" w:leader="dot" w:pos="9350"/>
        </w:tabs>
        <w:rPr>
          <w:ins w:id="1667" w:author="Kyle Mc Hale Dela Cruz" w:date="2014-08-17T22:38:00Z"/>
          <w:del w:id="1668" w:author="Vilson Lu" w:date="2014-08-22T06:40:00Z"/>
          <w:rFonts w:eastAsiaTheme="minorEastAsia"/>
          <w:noProof/>
          <w:lang w:val="en-PH" w:eastAsia="ja-JP"/>
          <w:rPrChange w:id="1669" w:author="Vilson Lu" w:date="2014-08-22T06:41:00Z">
            <w:rPr>
              <w:ins w:id="1670" w:author="Kyle Mc Hale Dela Cruz" w:date="2014-08-17T22:38:00Z"/>
              <w:del w:id="1671" w:author="Vilson Lu" w:date="2014-08-22T06:40:00Z"/>
              <w:rFonts w:asciiTheme="minorHAnsi" w:eastAsiaTheme="minorEastAsia" w:hAnsiTheme="minorHAnsi" w:cstheme="minorBidi"/>
              <w:noProof/>
              <w:lang w:val="en-PH" w:eastAsia="ja-JP"/>
            </w:rPr>
          </w:rPrChange>
        </w:rPr>
      </w:pPr>
      <w:ins w:id="1672" w:author="Kyle Mc Hale Dela Cruz" w:date="2014-08-17T22:38:00Z">
        <w:del w:id="1673" w:author="Vilson Lu" w:date="2014-08-22T06:40:00Z">
          <w:r w:rsidRPr="00AC2ADB" w:rsidDel="00AC2ADB">
            <w:rPr>
              <w:noProof/>
              <w:color w:val="000000"/>
              <w14:scene3d>
                <w14:camera w14:prst="orthographicFront"/>
                <w14:lightRig w14:rig="threePt" w14:dir="t">
                  <w14:rot w14:lat="0" w14:lon="0" w14:rev="0"/>
                </w14:lightRig>
              </w14:scene3d>
            </w:rPr>
            <w:delText>2.2</w:delText>
          </w:r>
          <w:r w:rsidRPr="00AC2ADB" w:rsidDel="00AC2ADB">
            <w:rPr>
              <w:rFonts w:eastAsiaTheme="minorEastAsia"/>
              <w:noProof/>
              <w:lang w:val="en-PH" w:eastAsia="ja-JP"/>
              <w:rPrChange w:id="1674" w:author="Vilson Lu" w:date="2014-08-22T06:41:00Z">
                <w:rPr>
                  <w:rFonts w:asciiTheme="minorHAnsi" w:eastAsiaTheme="minorEastAsia" w:hAnsiTheme="minorHAnsi" w:cstheme="minorBidi"/>
                  <w:noProof/>
                  <w:lang w:val="en-PH" w:eastAsia="ja-JP"/>
                </w:rPr>
              </w:rPrChange>
            </w:rPr>
            <w:tab/>
          </w:r>
          <w:r w:rsidRPr="00AC2ADB" w:rsidDel="00AC2ADB">
            <w:rPr>
              <w:noProof/>
            </w:rPr>
            <w:delText>Rule-Based Information Extraction Systems</w:delText>
          </w:r>
          <w:r w:rsidRPr="00AC2ADB" w:rsidDel="00AC2ADB">
            <w:rPr>
              <w:noProof/>
            </w:rPr>
            <w:tab/>
            <w:delText>2-2</w:delText>
          </w:r>
        </w:del>
      </w:ins>
    </w:p>
    <w:p w14:paraId="3B8C3140" w14:textId="77777777" w:rsidR="00B10656" w:rsidRPr="00AC2ADB" w:rsidDel="00AC2ADB" w:rsidRDefault="00B10656">
      <w:pPr>
        <w:pStyle w:val="TOC2"/>
        <w:tabs>
          <w:tab w:val="left" w:pos="814"/>
          <w:tab w:val="right" w:leader="dot" w:pos="9350"/>
        </w:tabs>
        <w:rPr>
          <w:ins w:id="1675" w:author="Kyle Mc Hale Dela Cruz" w:date="2014-08-17T22:38:00Z"/>
          <w:del w:id="1676" w:author="Vilson Lu" w:date="2014-08-22T06:40:00Z"/>
          <w:rFonts w:eastAsiaTheme="minorEastAsia"/>
          <w:noProof/>
          <w:lang w:val="en-PH" w:eastAsia="ja-JP"/>
          <w:rPrChange w:id="1677" w:author="Vilson Lu" w:date="2014-08-22T06:41:00Z">
            <w:rPr>
              <w:ins w:id="1678" w:author="Kyle Mc Hale Dela Cruz" w:date="2014-08-17T22:38:00Z"/>
              <w:del w:id="1679" w:author="Vilson Lu" w:date="2014-08-22T06:40:00Z"/>
              <w:rFonts w:asciiTheme="minorHAnsi" w:eastAsiaTheme="minorEastAsia" w:hAnsiTheme="minorHAnsi" w:cstheme="minorBidi"/>
              <w:noProof/>
              <w:lang w:val="en-PH" w:eastAsia="ja-JP"/>
            </w:rPr>
          </w:rPrChange>
        </w:rPr>
      </w:pPr>
      <w:ins w:id="1680" w:author="Kyle Mc Hale Dela Cruz" w:date="2014-08-17T22:38:00Z">
        <w:del w:id="1681" w:author="Vilson Lu" w:date="2014-08-22T06:40:00Z">
          <w:r w:rsidRPr="00AC2ADB" w:rsidDel="00AC2ADB">
            <w:rPr>
              <w:noProof/>
              <w:color w:val="000000"/>
              <w14:scene3d>
                <w14:camera w14:prst="orthographicFront"/>
                <w14:lightRig w14:rig="threePt" w14:dir="t">
                  <w14:rot w14:lat="0" w14:lon="0" w14:rev="0"/>
                </w14:lightRig>
              </w14:scene3d>
            </w:rPr>
            <w:delText>2.3</w:delText>
          </w:r>
          <w:r w:rsidRPr="00AC2ADB" w:rsidDel="00AC2ADB">
            <w:rPr>
              <w:rFonts w:eastAsiaTheme="minorEastAsia"/>
              <w:noProof/>
              <w:lang w:val="en-PH" w:eastAsia="ja-JP"/>
              <w:rPrChange w:id="1682" w:author="Vilson Lu" w:date="2014-08-22T06:41:00Z">
                <w:rPr>
                  <w:rFonts w:asciiTheme="minorHAnsi" w:eastAsiaTheme="minorEastAsia" w:hAnsiTheme="minorHAnsi" w:cstheme="minorBidi"/>
                  <w:noProof/>
                  <w:lang w:val="en-PH" w:eastAsia="ja-JP"/>
                </w:rPr>
              </w:rPrChange>
            </w:rPr>
            <w:tab/>
          </w:r>
          <w:r w:rsidRPr="00AC2ADB" w:rsidDel="00AC2ADB">
            <w:rPr>
              <w:noProof/>
            </w:rPr>
            <w:delText>Other Information Extraction Systems</w:delText>
          </w:r>
          <w:r w:rsidRPr="00AC2ADB" w:rsidDel="00AC2ADB">
            <w:rPr>
              <w:noProof/>
            </w:rPr>
            <w:tab/>
            <w:delText>2-5</w:delText>
          </w:r>
        </w:del>
      </w:ins>
    </w:p>
    <w:p w14:paraId="0C4A2DAF" w14:textId="77777777" w:rsidR="00B10656" w:rsidRPr="00AC2ADB" w:rsidDel="00AC2ADB" w:rsidRDefault="00B10656">
      <w:pPr>
        <w:pStyle w:val="TOC2"/>
        <w:tabs>
          <w:tab w:val="left" w:pos="814"/>
          <w:tab w:val="right" w:leader="dot" w:pos="9350"/>
        </w:tabs>
        <w:rPr>
          <w:ins w:id="1683" w:author="Kyle Mc Hale Dela Cruz" w:date="2014-08-17T22:38:00Z"/>
          <w:del w:id="1684" w:author="Vilson Lu" w:date="2014-08-22T06:40:00Z"/>
          <w:rFonts w:eastAsiaTheme="minorEastAsia"/>
          <w:noProof/>
          <w:lang w:val="en-PH" w:eastAsia="ja-JP"/>
          <w:rPrChange w:id="1685" w:author="Vilson Lu" w:date="2014-08-22T06:41:00Z">
            <w:rPr>
              <w:ins w:id="1686" w:author="Kyle Mc Hale Dela Cruz" w:date="2014-08-17T22:38:00Z"/>
              <w:del w:id="1687" w:author="Vilson Lu" w:date="2014-08-22T06:40:00Z"/>
              <w:rFonts w:asciiTheme="minorHAnsi" w:eastAsiaTheme="minorEastAsia" w:hAnsiTheme="minorHAnsi" w:cstheme="minorBidi"/>
              <w:noProof/>
              <w:lang w:val="en-PH" w:eastAsia="ja-JP"/>
            </w:rPr>
          </w:rPrChange>
        </w:rPr>
      </w:pPr>
      <w:ins w:id="1688" w:author="Kyle Mc Hale Dela Cruz" w:date="2014-08-17T22:38:00Z">
        <w:del w:id="1689" w:author="Vilson Lu" w:date="2014-08-22T06:40:00Z">
          <w:r w:rsidRPr="00AC2ADB" w:rsidDel="00AC2ADB">
            <w:rPr>
              <w:noProof/>
              <w:color w:val="000000"/>
              <w14:scene3d>
                <w14:camera w14:prst="orthographicFront"/>
                <w14:lightRig w14:rig="threePt" w14:dir="t">
                  <w14:rot w14:lat="0" w14:lon="0" w14:rev="0"/>
                </w14:lightRig>
              </w14:scene3d>
            </w:rPr>
            <w:delText>2.4</w:delText>
          </w:r>
          <w:r w:rsidRPr="00AC2ADB" w:rsidDel="00AC2ADB">
            <w:rPr>
              <w:rFonts w:eastAsiaTheme="minorEastAsia"/>
              <w:noProof/>
              <w:lang w:val="en-PH" w:eastAsia="ja-JP"/>
              <w:rPrChange w:id="1690" w:author="Vilson Lu" w:date="2014-08-22T06:41:00Z">
                <w:rPr>
                  <w:rFonts w:asciiTheme="minorHAnsi" w:eastAsiaTheme="minorEastAsia" w:hAnsiTheme="minorHAnsi" w:cstheme="minorBidi"/>
                  <w:noProof/>
                  <w:lang w:val="en-PH" w:eastAsia="ja-JP"/>
                </w:rPr>
              </w:rPrChange>
            </w:rPr>
            <w:tab/>
          </w:r>
          <w:r w:rsidRPr="00AC2ADB" w:rsidDel="00AC2ADB">
            <w:rPr>
              <w:noProof/>
            </w:rPr>
            <w:delText>Disaster Management – Relief Operations</w:delText>
          </w:r>
          <w:r w:rsidRPr="00AC2ADB" w:rsidDel="00AC2ADB">
            <w:rPr>
              <w:noProof/>
            </w:rPr>
            <w:tab/>
            <w:delText>2-8</w:delText>
          </w:r>
        </w:del>
      </w:ins>
    </w:p>
    <w:p w14:paraId="14C7465A" w14:textId="77777777" w:rsidR="00B10656" w:rsidRPr="00AC2ADB" w:rsidDel="00AC2ADB" w:rsidRDefault="00B10656">
      <w:pPr>
        <w:pStyle w:val="TOC2"/>
        <w:tabs>
          <w:tab w:val="left" w:pos="814"/>
          <w:tab w:val="right" w:leader="dot" w:pos="9350"/>
        </w:tabs>
        <w:rPr>
          <w:ins w:id="1691" w:author="Kyle Mc Hale Dela Cruz" w:date="2014-08-17T22:38:00Z"/>
          <w:del w:id="1692" w:author="Vilson Lu" w:date="2014-08-22T06:40:00Z"/>
          <w:rFonts w:eastAsiaTheme="minorEastAsia"/>
          <w:noProof/>
          <w:lang w:val="en-PH" w:eastAsia="ja-JP"/>
          <w:rPrChange w:id="1693" w:author="Vilson Lu" w:date="2014-08-22T06:41:00Z">
            <w:rPr>
              <w:ins w:id="1694" w:author="Kyle Mc Hale Dela Cruz" w:date="2014-08-17T22:38:00Z"/>
              <w:del w:id="1695" w:author="Vilson Lu" w:date="2014-08-22T06:40:00Z"/>
              <w:rFonts w:asciiTheme="minorHAnsi" w:eastAsiaTheme="minorEastAsia" w:hAnsiTheme="minorHAnsi" w:cstheme="minorBidi"/>
              <w:noProof/>
              <w:lang w:val="en-PH" w:eastAsia="ja-JP"/>
            </w:rPr>
          </w:rPrChange>
        </w:rPr>
      </w:pPr>
      <w:ins w:id="1696" w:author="Kyle Mc Hale Dela Cruz" w:date="2014-08-17T22:38:00Z">
        <w:del w:id="1697" w:author="Vilson Lu" w:date="2014-08-22T06:40:00Z">
          <w:r w:rsidRPr="00AC2ADB" w:rsidDel="00AC2ADB">
            <w:rPr>
              <w:noProof/>
              <w:color w:val="000000"/>
              <w14:scene3d>
                <w14:camera w14:prst="orthographicFront"/>
                <w14:lightRig w14:rig="threePt" w14:dir="t">
                  <w14:rot w14:lat="0" w14:lon="0" w14:rev="0"/>
                </w14:lightRig>
              </w14:scene3d>
            </w:rPr>
            <w:delText>2.5</w:delText>
          </w:r>
          <w:r w:rsidRPr="00AC2ADB" w:rsidDel="00AC2ADB">
            <w:rPr>
              <w:rFonts w:eastAsiaTheme="minorEastAsia"/>
              <w:noProof/>
              <w:lang w:val="en-PH" w:eastAsia="ja-JP"/>
              <w:rPrChange w:id="1698" w:author="Vilson Lu" w:date="2014-08-22T06:41:00Z">
                <w:rPr>
                  <w:rFonts w:asciiTheme="minorHAnsi" w:eastAsiaTheme="minorEastAsia" w:hAnsiTheme="minorHAnsi" w:cstheme="minorBidi"/>
                  <w:noProof/>
                  <w:lang w:val="en-PH" w:eastAsia="ja-JP"/>
                </w:rPr>
              </w:rPrChange>
            </w:rPr>
            <w:tab/>
          </w:r>
          <w:r w:rsidRPr="00AC2ADB" w:rsidDel="00AC2ADB">
            <w:rPr>
              <w:noProof/>
            </w:rPr>
            <w:delText>Twitter and Disaster</w:delText>
          </w:r>
          <w:r w:rsidRPr="00AC2ADB" w:rsidDel="00AC2ADB">
            <w:rPr>
              <w:noProof/>
            </w:rPr>
            <w:tab/>
            <w:delText>2-9</w:delText>
          </w:r>
        </w:del>
      </w:ins>
    </w:p>
    <w:p w14:paraId="3BE2B1E1" w14:textId="77777777" w:rsidR="00B10656" w:rsidRPr="00AC2ADB" w:rsidDel="00AC2ADB" w:rsidRDefault="00B10656">
      <w:pPr>
        <w:pStyle w:val="TOC1"/>
        <w:tabs>
          <w:tab w:val="left" w:pos="574"/>
          <w:tab w:val="right" w:leader="dot" w:pos="9350"/>
        </w:tabs>
        <w:rPr>
          <w:ins w:id="1699" w:author="Kyle Mc Hale Dela Cruz" w:date="2014-08-17T22:38:00Z"/>
          <w:del w:id="1700" w:author="Vilson Lu" w:date="2014-08-22T06:40:00Z"/>
          <w:rFonts w:eastAsiaTheme="minorEastAsia"/>
          <w:noProof/>
          <w:lang w:val="en-PH" w:eastAsia="ja-JP"/>
          <w:rPrChange w:id="1701" w:author="Vilson Lu" w:date="2014-08-22T06:41:00Z">
            <w:rPr>
              <w:ins w:id="1702" w:author="Kyle Mc Hale Dela Cruz" w:date="2014-08-17T22:38:00Z"/>
              <w:del w:id="1703" w:author="Vilson Lu" w:date="2014-08-22T06:40:00Z"/>
              <w:rFonts w:asciiTheme="minorHAnsi" w:eastAsiaTheme="minorEastAsia" w:hAnsiTheme="minorHAnsi" w:cstheme="minorBidi"/>
              <w:noProof/>
              <w:lang w:val="en-PH" w:eastAsia="ja-JP"/>
            </w:rPr>
          </w:rPrChange>
        </w:rPr>
      </w:pPr>
      <w:ins w:id="1704" w:author="Kyle Mc Hale Dela Cruz" w:date="2014-08-17T22:38:00Z">
        <w:del w:id="1705" w:author="Vilson Lu" w:date="2014-08-22T06:40:00Z">
          <w:r w:rsidRPr="00AC2ADB" w:rsidDel="00AC2ADB">
            <w:rPr>
              <w:noProof/>
            </w:rPr>
            <w:delText>3.0</w:delText>
          </w:r>
          <w:r w:rsidRPr="00AC2ADB" w:rsidDel="00AC2ADB">
            <w:rPr>
              <w:rFonts w:eastAsiaTheme="minorEastAsia"/>
              <w:noProof/>
              <w:lang w:val="en-PH" w:eastAsia="ja-JP"/>
              <w:rPrChange w:id="1706" w:author="Vilson Lu" w:date="2014-08-22T06:41:00Z">
                <w:rPr>
                  <w:rFonts w:asciiTheme="minorHAnsi" w:eastAsiaTheme="minorEastAsia" w:hAnsiTheme="minorHAnsi" w:cstheme="minorBidi"/>
                  <w:noProof/>
                  <w:lang w:val="en-PH" w:eastAsia="ja-JP"/>
                </w:rPr>
              </w:rPrChange>
            </w:rPr>
            <w:tab/>
          </w:r>
          <w:r w:rsidRPr="00AC2ADB" w:rsidDel="00AC2ADB">
            <w:rPr>
              <w:noProof/>
            </w:rPr>
            <w:delText>Theoretical Framework</w:delText>
          </w:r>
          <w:r w:rsidRPr="00AC2ADB" w:rsidDel="00AC2ADB">
            <w:rPr>
              <w:noProof/>
            </w:rPr>
            <w:tab/>
            <w:delText>3-1</w:delText>
          </w:r>
        </w:del>
      </w:ins>
    </w:p>
    <w:p w14:paraId="02CECDA6" w14:textId="77777777" w:rsidR="00B10656" w:rsidRPr="00AC2ADB" w:rsidDel="00AC2ADB" w:rsidRDefault="00B10656">
      <w:pPr>
        <w:pStyle w:val="TOC2"/>
        <w:tabs>
          <w:tab w:val="left" w:pos="814"/>
          <w:tab w:val="right" w:leader="dot" w:pos="9350"/>
        </w:tabs>
        <w:rPr>
          <w:ins w:id="1707" w:author="Kyle Mc Hale Dela Cruz" w:date="2014-08-17T22:38:00Z"/>
          <w:del w:id="1708" w:author="Vilson Lu" w:date="2014-08-22T06:40:00Z"/>
          <w:rFonts w:eastAsiaTheme="minorEastAsia"/>
          <w:noProof/>
          <w:lang w:val="en-PH" w:eastAsia="ja-JP"/>
          <w:rPrChange w:id="1709" w:author="Vilson Lu" w:date="2014-08-22T06:41:00Z">
            <w:rPr>
              <w:ins w:id="1710" w:author="Kyle Mc Hale Dela Cruz" w:date="2014-08-17T22:38:00Z"/>
              <w:del w:id="1711" w:author="Vilson Lu" w:date="2014-08-22T06:40:00Z"/>
              <w:rFonts w:asciiTheme="minorHAnsi" w:eastAsiaTheme="minorEastAsia" w:hAnsiTheme="minorHAnsi" w:cstheme="minorBidi"/>
              <w:noProof/>
              <w:lang w:val="en-PH" w:eastAsia="ja-JP"/>
            </w:rPr>
          </w:rPrChange>
        </w:rPr>
      </w:pPr>
      <w:ins w:id="1712" w:author="Kyle Mc Hale Dela Cruz" w:date="2014-08-17T22:38:00Z">
        <w:del w:id="1713" w:author="Vilson Lu" w:date="2014-08-22T06:40:00Z">
          <w:r w:rsidRPr="00AC2ADB" w:rsidDel="00AC2ADB">
            <w:rPr>
              <w:noProof/>
              <w:color w:val="000000"/>
              <w14:scene3d>
                <w14:camera w14:prst="orthographicFront"/>
                <w14:lightRig w14:rig="threePt" w14:dir="t">
                  <w14:rot w14:lat="0" w14:lon="0" w14:rev="0"/>
                </w14:lightRig>
              </w14:scene3d>
            </w:rPr>
            <w:delText>3.1</w:delText>
          </w:r>
          <w:r w:rsidRPr="00AC2ADB" w:rsidDel="00AC2ADB">
            <w:rPr>
              <w:rFonts w:eastAsiaTheme="minorEastAsia"/>
              <w:noProof/>
              <w:lang w:val="en-PH" w:eastAsia="ja-JP"/>
              <w:rPrChange w:id="1714" w:author="Vilson Lu" w:date="2014-08-22T06:41:00Z">
                <w:rPr>
                  <w:rFonts w:asciiTheme="minorHAnsi" w:eastAsiaTheme="minorEastAsia" w:hAnsiTheme="minorHAnsi" w:cstheme="minorBidi"/>
                  <w:noProof/>
                  <w:lang w:val="en-PH" w:eastAsia="ja-JP"/>
                </w:rPr>
              </w:rPrChange>
            </w:rPr>
            <w:tab/>
          </w:r>
          <w:r w:rsidRPr="00AC2ADB" w:rsidDel="00AC2ADB">
            <w:rPr>
              <w:noProof/>
            </w:rPr>
            <w:delText>Information Extraction</w:delText>
          </w:r>
          <w:r w:rsidRPr="00AC2ADB" w:rsidDel="00AC2ADB">
            <w:rPr>
              <w:noProof/>
            </w:rPr>
            <w:tab/>
            <w:delText>3-1</w:delText>
          </w:r>
        </w:del>
      </w:ins>
    </w:p>
    <w:p w14:paraId="52B402AA" w14:textId="77777777" w:rsidR="00B10656" w:rsidRPr="00AC2ADB" w:rsidDel="00AC2ADB" w:rsidRDefault="00B10656">
      <w:pPr>
        <w:pStyle w:val="TOC3"/>
        <w:tabs>
          <w:tab w:val="left" w:pos="1254"/>
          <w:tab w:val="right" w:leader="dot" w:pos="9350"/>
        </w:tabs>
        <w:rPr>
          <w:ins w:id="1715" w:author="Kyle Mc Hale Dela Cruz" w:date="2014-08-17T22:38:00Z"/>
          <w:del w:id="1716" w:author="Vilson Lu" w:date="2014-08-22T06:40:00Z"/>
          <w:rFonts w:eastAsiaTheme="minorEastAsia"/>
          <w:noProof/>
          <w:lang w:val="en-PH" w:eastAsia="ja-JP"/>
          <w:rPrChange w:id="1717" w:author="Vilson Lu" w:date="2014-08-22T06:41:00Z">
            <w:rPr>
              <w:ins w:id="1718" w:author="Kyle Mc Hale Dela Cruz" w:date="2014-08-17T22:38:00Z"/>
              <w:del w:id="1719" w:author="Vilson Lu" w:date="2014-08-22T06:40:00Z"/>
              <w:rFonts w:asciiTheme="minorHAnsi" w:eastAsiaTheme="minorEastAsia" w:hAnsiTheme="minorHAnsi" w:cstheme="minorBidi"/>
              <w:noProof/>
              <w:lang w:val="en-PH" w:eastAsia="ja-JP"/>
            </w:rPr>
          </w:rPrChange>
        </w:rPr>
      </w:pPr>
      <w:ins w:id="1720" w:author="Kyle Mc Hale Dela Cruz" w:date="2014-08-17T22:38:00Z">
        <w:del w:id="1721" w:author="Vilson Lu" w:date="2014-08-22T06:40:00Z">
          <w:r w:rsidRPr="00AC2ADB" w:rsidDel="00AC2ADB">
            <w:rPr>
              <w:noProof/>
              <w:color w:val="000000"/>
              <w14:scene3d>
                <w14:camera w14:prst="orthographicFront"/>
                <w14:lightRig w14:rig="threePt" w14:dir="t">
                  <w14:rot w14:lat="0" w14:lon="0" w14:rev="0"/>
                </w14:lightRig>
              </w14:scene3d>
            </w:rPr>
            <w:delText>3.1.1</w:delText>
          </w:r>
          <w:r w:rsidRPr="00AC2ADB" w:rsidDel="00AC2ADB">
            <w:rPr>
              <w:rFonts w:eastAsiaTheme="minorEastAsia"/>
              <w:noProof/>
              <w:lang w:val="en-PH" w:eastAsia="ja-JP"/>
              <w:rPrChange w:id="1722" w:author="Vilson Lu" w:date="2014-08-22T06:41:00Z">
                <w:rPr>
                  <w:rFonts w:asciiTheme="minorHAnsi" w:eastAsiaTheme="minorEastAsia" w:hAnsiTheme="minorHAnsi" w:cstheme="minorBidi"/>
                  <w:noProof/>
                  <w:lang w:val="en-PH" w:eastAsia="ja-JP"/>
                </w:rPr>
              </w:rPrChange>
            </w:rPr>
            <w:tab/>
          </w:r>
          <w:r w:rsidRPr="00AC2ADB" w:rsidDel="00AC2ADB">
            <w:rPr>
              <w:noProof/>
            </w:rPr>
            <w:delText>Information Extraction Modules</w:delText>
          </w:r>
          <w:r w:rsidRPr="00AC2ADB" w:rsidDel="00AC2ADB">
            <w:rPr>
              <w:noProof/>
            </w:rPr>
            <w:tab/>
            <w:delText>3-2</w:delText>
          </w:r>
        </w:del>
      </w:ins>
    </w:p>
    <w:p w14:paraId="5ED717CA" w14:textId="77777777" w:rsidR="00B10656" w:rsidRPr="00AC2ADB" w:rsidDel="00AC2ADB" w:rsidRDefault="00B10656">
      <w:pPr>
        <w:pStyle w:val="TOC2"/>
        <w:tabs>
          <w:tab w:val="left" w:pos="814"/>
          <w:tab w:val="right" w:leader="dot" w:pos="9350"/>
        </w:tabs>
        <w:rPr>
          <w:ins w:id="1723" w:author="Kyle Mc Hale Dela Cruz" w:date="2014-08-17T22:38:00Z"/>
          <w:del w:id="1724" w:author="Vilson Lu" w:date="2014-08-22T06:40:00Z"/>
          <w:rFonts w:eastAsiaTheme="minorEastAsia"/>
          <w:noProof/>
          <w:lang w:val="en-PH" w:eastAsia="ja-JP"/>
          <w:rPrChange w:id="1725" w:author="Vilson Lu" w:date="2014-08-22T06:41:00Z">
            <w:rPr>
              <w:ins w:id="1726" w:author="Kyle Mc Hale Dela Cruz" w:date="2014-08-17T22:38:00Z"/>
              <w:del w:id="1727" w:author="Vilson Lu" w:date="2014-08-22T06:40:00Z"/>
              <w:rFonts w:asciiTheme="minorHAnsi" w:eastAsiaTheme="minorEastAsia" w:hAnsiTheme="minorHAnsi" w:cstheme="minorBidi"/>
              <w:noProof/>
              <w:lang w:val="en-PH" w:eastAsia="ja-JP"/>
            </w:rPr>
          </w:rPrChange>
        </w:rPr>
      </w:pPr>
      <w:ins w:id="1728" w:author="Kyle Mc Hale Dela Cruz" w:date="2014-08-17T22:38:00Z">
        <w:del w:id="1729" w:author="Vilson Lu" w:date="2014-08-22T06:40:00Z">
          <w:r w:rsidRPr="00AC2ADB" w:rsidDel="00AC2ADB">
            <w:rPr>
              <w:noProof/>
              <w:color w:val="000000"/>
              <w14:scene3d>
                <w14:camera w14:prst="orthographicFront"/>
                <w14:lightRig w14:rig="threePt" w14:dir="t">
                  <w14:rot w14:lat="0" w14:lon="0" w14:rev="0"/>
                </w14:lightRig>
              </w14:scene3d>
            </w:rPr>
            <w:delText>3.2</w:delText>
          </w:r>
          <w:r w:rsidRPr="00AC2ADB" w:rsidDel="00AC2ADB">
            <w:rPr>
              <w:rFonts w:eastAsiaTheme="minorEastAsia"/>
              <w:noProof/>
              <w:lang w:val="en-PH" w:eastAsia="ja-JP"/>
              <w:rPrChange w:id="1730" w:author="Vilson Lu" w:date="2014-08-22T06:41:00Z">
                <w:rPr>
                  <w:rFonts w:asciiTheme="minorHAnsi" w:eastAsiaTheme="minorEastAsia" w:hAnsiTheme="minorHAnsi" w:cstheme="minorBidi"/>
                  <w:noProof/>
                  <w:lang w:val="en-PH" w:eastAsia="ja-JP"/>
                </w:rPr>
              </w:rPrChange>
            </w:rPr>
            <w:tab/>
          </w:r>
          <w:r w:rsidRPr="00AC2ADB" w:rsidDel="00AC2ADB">
            <w:rPr>
              <w:noProof/>
            </w:rPr>
            <w:delText>Information Classification</w:delText>
          </w:r>
          <w:r w:rsidRPr="00AC2ADB" w:rsidDel="00AC2ADB">
            <w:rPr>
              <w:noProof/>
            </w:rPr>
            <w:tab/>
            <w:delText>3-4</w:delText>
          </w:r>
        </w:del>
      </w:ins>
    </w:p>
    <w:p w14:paraId="7CB87DAA" w14:textId="77777777" w:rsidR="00B10656" w:rsidRPr="00AC2ADB" w:rsidDel="00AC2ADB" w:rsidRDefault="00B10656">
      <w:pPr>
        <w:pStyle w:val="TOC3"/>
        <w:tabs>
          <w:tab w:val="left" w:pos="1254"/>
          <w:tab w:val="right" w:leader="dot" w:pos="9350"/>
        </w:tabs>
        <w:rPr>
          <w:ins w:id="1731" w:author="Kyle Mc Hale Dela Cruz" w:date="2014-08-17T22:38:00Z"/>
          <w:del w:id="1732" w:author="Vilson Lu" w:date="2014-08-22T06:40:00Z"/>
          <w:rFonts w:eastAsiaTheme="minorEastAsia"/>
          <w:noProof/>
          <w:lang w:val="en-PH" w:eastAsia="ja-JP"/>
          <w:rPrChange w:id="1733" w:author="Vilson Lu" w:date="2014-08-22T06:41:00Z">
            <w:rPr>
              <w:ins w:id="1734" w:author="Kyle Mc Hale Dela Cruz" w:date="2014-08-17T22:38:00Z"/>
              <w:del w:id="1735" w:author="Vilson Lu" w:date="2014-08-22T06:40:00Z"/>
              <w:rFonts w:asciiTheme="minorHAnsi" w:eastAsiaTheme="minorEastAsia" w:hAnsiTheme="minorHAnsi" w:cstheme="minorBidi"/>
              <w:noProof/>
              <w:lang w:val="en-PH" w:eastAsia="ja-JP"/>
            </w:rPr>
          </w:rPrChange>
        </w:rPr>
      </w:pPr>
      <w:ins w:id="1736" w:author="Kyle Mc Hale Dela Cruz" w:date="2014-08-17T22:38:00Z">
        <w:del w:id="1737" w:author="Vilson Lu" w:date="2014-08-22T06:40:00Z">
          <w:r w:rsidRPr="00AC2ADB" w:rsidDel="00AC2ADB">
            <w:rPr>
              <w:noProof/>
              <w:color w:val="000000"/>
              <w14:scene3d>
                <w14:camera w14:prst="orthographicFront"/>
                <w14:lightRig w14:rig="threePt" w14:dir="t">
                  <w14:rot w14:lat="0" w14:lon="0" w14:rev="0"/>
                </w14:lightRig>
              </w14:scene3d>
            </w:rPr>
            <w:delText>3.2.1</w:delText>
          </w:r>
          <w:r w:rsidRPr="00AC2ADB" w:rsidDel="00AC2ADB">
            <w:rPr>
              <w:rFonts w:eastAsiaTheme="minorEastAsia"/>
              <w:noProof/>
              <w:lang w:val="en-PH" w:eastAsia="ja-JP"/>
              <w:rPrChange w:id="1738" w:author="Vilson Lu" w:date="2014-08-22T06:41:00Z">
                <w:rPr>
                  <w:rFonts w:asciiTheme="minorHAnsi" w:eastAsiaTheme="minorEastAsia" w:hAnsiTheme="minorHAnsi" w:cstheme="minorBidi"/>
                  <w:noProof/>
                  <w:lang w:val="en-PH" w:eastAsia="ja-JP"/>
                </w:rPr>
              </w:rPrChange>
            </w:rPr>
            <w:tab/>
          </w:r>
          <w:r w:rsidRPr="00AC2ADB" w:rsidDel="00AC2ADB">
            <w:rPr>
              <w:noProof/>
            </w:rPr>
            <w:delText>Document Representation</w:delText>
          </w:r>
          <w:r w:rsidRPr="00AC2ADB" w:rsidDel="00AC2ADB">
            <w:rPr>
              <w:noProof/>
            </w:rPr>
            <w:tab/>
            <w:delText>3-4</w:delText>
          </w:r>
        </w:del>
      </w:ins>
    </w:p>
    <w:p w14:paraId="4CB9E86E" w14:textId="77777777" w:rsidR="00B10656" w:rsidRPr="00AC2ADB" w:rsidDel="00AC2ADB" w:rsidRDefault="00B10656">
      <w:pPr>
        <w:pStyle w:val="TOC3"/>
        <w:tabs>
          <w:tab w:val="left" w:pos="1254"/>
          <w:tab w:val="right" w:leader="dot" w:pos="9350"/>
        </w:tabs>
        <w:rPr>
          <w:ins w:id="1739" w:author="Kyle Mc Hale Dela Cruz" w:date="2014-08-17T22:38:00Z"/>
          <w:del w:id="1740" w:author="Vilson Lu" w:date="2014-08-22T06:40:00Z"/>
          <w:rFonts w:eastAsiaTheme="minorEastAsia"/>
          <w:noProof/>
          <w:lang w:val="en-PH" w:eastAsia="ja-JP"/>
          <w:rPrChange w:id="1741" w:author="Vilson Lu" w:date="2014-08-22T06:41:00Z">
            <w:rPr>
              <w:ins w:id="1742" w:author="Kyle Mc Hale Dela Cruz" w:date="2014-08-17T22:38:00Z"/>
              <w:del w:id="1743" w:author="Vilson Lu" w:date="2014-08-22T06:40:00Z"/>
              <w:rFonts w:asciiTheme="minorHAnsi" w:eastAsiaTheme="minorEastAsia" w:hAnsiTheme="minorHAnsi" w:cstheme="minorBidi"/>
              <w:noProof/>
              <w:lang w:val="en-PH" w:eastAsia="ja-JP"/>
            </w:rPr>
          </w:rPrChange>
        </w:rPr>
      </w:pPr>
      <w:ins w:id="1744" w:author="Kyle Mc Hale Dela Cruz" w:date="2014-08-17T22:38:00Z">
        <w:del w:id="1745" w:author="Vilson Lu" w:date="2014-08-22T06:40:00Z">
          <w:r w:rsidRPr="00AC2ADB" w:rsidDel="00AC2ADB">
            <w:rPr>
              <w:noProof/>
              <w:color w:val="000000"/>
              <w14:scene3d>
                <w14:camera w14:prst="orthographicFront"/>
                <w14:lightRig w14:rig="threePt" w14:dir="t">
                  <w14:rot w14:lat="0" w14:lon="0" w14:rev="0"/>
                </w14:lightRig>
              </w14:scene3d>
            </w:rPr>
            <w:delText>3.2.2</w:delText>
          </w:r>
          <w:r w:rsidRPr="00AC2ADB" w:rsidDel="00AC2ADB">
            <w:rPr>
              <w:rFonts w:eastAsiaTheme="minorEastAsia"/>
              <w:noProof/>
              <w:lang w:val="en-PH" w:eastAsia="ja-JP"/>
              <w:rPrChange w:id="1746" w:author="Vilson Lu" w:date="2014-08-22T06:41:00Z">
                <w:rPr>
                  <w:rFonts w:asciiTheme="minorHAnsi" w:eastAsiaTheme="minorEastAsia" w:hAnsiTheme="minorHAnsi" w:cstheme="minorBidi"/>
                  <w:noProof/>
                  <w:lang w:val="en-PH" w:eastAsia="ja-JP"/>
                </w:rPr>
              </w:rPrChange>
            </w:rPr>
            <w:tab/>
          </w:r>
          <w:r w:rsidRPr="00AC2ADB" w:rsidDel="00AC2ADB">
            <w:rPr>
              <w:noProof/>
            </w:rPr>
            <w:delText>Dimensionality Reduction (Feature Selection)</w:delText>
          </w:r>
          <w:r w:rsidRPr="00AC2ADB" w:rsidDel="00AC2ADB">
            <w:rPr>
              <w:noProof/>
            </w:rPr>
            <w:tab/>
            <w:delText>3-5</w:delText>
          </w:r>
        </w:del>
      </w:ins>
    </w:p>
    <w:p w14:paraId="13169F9A" w14:textId="77777777" w:rsidR="00B10656" w:rsidRPr="00AC2ADB" w:rsidDel="00AC2ADB" w:rsidRDefault="00B10656">
      <w:pPr>
        <w:pStyle w:val="TOC3"/>
        <w:tabs>
          <w:tab w:val="left" w:pos="1254"/>
          <w:tab w:val="right" w:leader="dot" w:pos="9350"/>
        </w:tabs>
        <w:rPr>
          <w:ins w:id="1747" w:author="Kyle Mc Hale Dela Cruz" w:date="2014-08-17T22:38:00Z"/>
          <w:del w:id="1748" w:author="Vilson Lu" w:date="2014-08-22T06:40:00Z"/>
          <w:rFonts w:eastAsiaTheme="minorEastAsia"/>
          <w:noProof/>
          <w:lang w:val="en-PH" w:eastAsia="ja-JP"/>
          <w:rPrChange w:id="1749" w:author="Vilson Lu" w:date="2014-08-22T06:41:00Z">
            <w:rPr>
              <w:ins w:id="1750" w:author="Kyle Mc Hale Dela Cruz" w:date="2014-08-17T22:38:00Z"/>
              <w:del w:id="1751" w:author="Vilson Lu" w:date="2014-08-22T06:40:00Z"/>
              <w:rFonts w:asciiTheme="minorHAnsi" w:eastAsiaTheme="minorEastAsia" w:hAnsiTheme="minorHAnsi" w:cstheme="minorBidi"/>
              <w:noProof/>
              <w:lang w:val="en-PH" w:eastAsia="ja-JP"/>
            </w:rPr>
          </w:rPrChange>
        </w:rPr>
      </w:pPr>
      <w:ins w:id="1752" w:author="Kyle Mc Hale Dela Cruz" w:date="2014-08-17T22:38:00Z">
        <w:del w:id="1753" w:author="Vilson Lu" w:date="2014-08-22T06:40:00Z">
          <w:r w:rsidRPr="00AC2ADB" w:rsidDel="00AC2ADB">
            <w:rPr>
              <w:noProof/>
              <w:color w:val="000000"/>
              <w14:scene3d>
                <w14:camera w14:prst="orthographicFront"/>
                <w14:lightRig w14:rig="threePt" w14:dir="t">
                  <w14:rot w14:lat="0" w14:lon="0" w14:rev="0"/>
                </w14:lightRig>
              </w14:scene3d>
            </w:rPr>
            <w:delText>3.2.3</w:delText>
          </w:r>
          <w:r w:rsidRPr="00AC2ADB" w:rsidDel="00AC2ADB">
            <w:rPr>
              <w:rFonts w:eastAsiaTheme="minorEastAsia"/>
              <w:noProof/>
              <w:lang w:val="en-PH" w:eastAsia="ja-JP"/>
              <w:rPrChange w:id="1754" w:author="Vilson Lu" w:date="2014-08-22T06:41:00Z">
                <w:rPr>
                  <w:rFonts w:asciiTheme="minorHAnsi" w:eastAsiaTheme="minorEastAsia" w:hAnsiTheme="minorHAnsi" w:cstheme="minorBidi"/>
                  <w:noProof/>
                  <w:lang w:val="en-PH" w:eastAsia="ja-JP"/>
                </w:rPr>
              </w:rPrChange>
            </w:rPr>
            <w:tab/>
          </w:r>
          <w:r w:rsidRPr="00AC2ADB" w:rsidDel="00AC2ADB">
            <w:rPr>
              <w:noProof/>
            </w:rPr>
            <w:delText>Classification</w:delText>
          </w:r>
          <w:r w:rsidRPr="00AC2ADB" w:rsidDel="00AC2ADB">
            <w:rPr>
              <w:noProof/>
            </w:rPr>
            <w:tab/>
            <w:delText>3-6</w:delText>
          </w:r>
        </w:del>
      </w:ins>
    </w:p>
    <w:p w14:paraId="65F5900A" w14:textId="77777777" w:rsidR="00B10656" w:rsidRPr="00AC2ADB" w:rsidDel="00AC2ADB" w:rsidRDefault="00B10656">
      <w:pPr>
        <w:pStyle w:val="TOC2"/>
        <w:tabs>
          <w:tab w:val="left" w:pos="814"/>
          <w:tab w:val="right" w:leader="dot" w:pos="9350"/>
        </w:tabs>
        <w:rPr>
          <w:ins w:id="1755" w:author="Kyle Mc Hale Dela Cruz" w:date="2014-08-17T22:38:00Z"/>
          <w:del w:id="1756" w:author="Vilson Lu" w:date="2014-08-22T06:40:00Z"/>
          <w:rFonts w:eastAsiaTheme="minorEastAsia"/>
          <w:noProof/>
          <w:lang w:val="en-PH" w:eastAsia="ja-JP"/>
          <w:rPrChange w:id="1757" w:author="Vilson Lu" w:date="2014-08-22T06:41:00Z">
            <w:rPr>
              <w:ins w:id="1758" w:author="Kyle Mc Hale Dela Cruz" w:date="2014-08-17T22:38:00Z"/>
              <w:del w:id="1759" w:author="Vilson Lu" w:date="2014-08-22T06:40:00Z"/>
              <w:rFonts w:asciiTheme="minorHAnsi" w:eastAsiaTheme="minorEastAsia" w:hAnsiTheme="minorHAnsi" w:cstheme="minorBidi"/>
              <w:noProof/>
              <w:lang w:val="en-PH" w:eastAsia="ja-JP"/>
            </w:rPr>
          </w:rPrChange>
        </w:rPr>
      </w:pPr>
      <w:ins w:id="1760" w:author="Kyle Mc Hale Dela Cruz" w:date="2014-08-17T22:38:00Z">
        <w:del w:id="1761" w:author="Vilson Lu" w:date="2014-08-22T06:40:00Z">
          <w:r w:rsidRPr="00AC2ADB" w:rsidDel="00AC2ADB">
            <w:rPr>
              <w:noProof/>
              <w:color w:val="000000"/>
              <w14:scene3d>
                <w14:camera w14:prst="orthographicFront"/>
                <w14:lightRig w14:rig="threePt" w14:dir="t">
                  <w14:rot w14:lat="0" w14:lon="0" w14:rev="0"/>
                </w14:lightRig>
              </w14:scene3d>
            </w:rPr>
            <w:delText>3.3</w:delText>
          </w:r>
          <w:r w:rsidRPr="00AC2ADB" w:rsidDel="00AC2ADB">
            <w:rPr>
              <w:rFonts w:eastAsiaTheme="minorEastAsia"/>
              <w:noProof/>
              <w:lang w:val="en-PH" w:eastAsia="ja-JP"/>
              <w:rPrChange w:id="1762" w:author="Vilson Lu" w:date="2014-08-22T06:41:00Z">
                <w:rPr>
                  <w:rFonts w:asciiTheme="minorHAnsi" w:eastAsiaTheme="minorEastAsia" w:hAnsiTheme="minorHAnsi" w:cstheme="minorBidi"/>
                  <w:noProof/>
                  <w:lang w:val="en-PH" w:eastAsia="ja-JP"/>
                </w:rPr>
              </w:rPrChange>
            </w:rPr>
            <w:tab/>
          </w:r>
          <w:r w:rsidRPr="00AC2ADB" w:rsidDel="00AC2ADB">
            <w:rPr>
              <w:noProof/>
            </w:rPr>
            <w:delText>Information Extraction Architecture</w:delText>
          </w:r>
          <w:r w:rsidRPr="00AC2ADB" w:rsidDel="00AC2ADB">
            <w:rPr>
              <w:noProof/>
            </w:rPr>
            <w:tab/>
            <w:delText>3-6</w:delText>
          </w:r>
        </w:del>
      </w:ins>
    </w:p>
    <w:p w14:paraId="18A3B936" w14:textId="77777777" w:rsidR="00B10656" w:rsidRPr="00AC2ADB" w:rsidDel="00AC2ADB" w:rsidRDefault="00B10656">
      <w:pPr>
        <w:pStyle w:val="TOC3"/>
        <w:tabs>
          <w:tab w:val="left" w:pos="1254"/>
          <w:tab w:val="right" w:leader="dot" w:pos="9350"/>
        </w:tabs>
        <w:rPr>
          <w:ins w:id="1763" w:author="Kyle Mc Hale Dela Cruz" w:date="2014-08-17T22:38:00Z"/>
          <w:del w:id="1764" w:author="Vilson Lu" w:date="2014-08-22T06:40:00Z"/>
          <w:rFonts w:eastAsiaTheme="minorEastAsia"/>
          <w:noProof/>
          <w:lang w:val="en-PH" w:eastAsia="ja-JP"/>
          <w:rPrChange w:id="1765" w:author="Vilson Lu" w:date="2014-08-22T06:41:00Z">
            <w:rPr>
              <w:ins w:id="1766" w:author="Kyle Mc Hale Dela Cruz" w:date="2014-08-17T22:38:00Z"/>
              <w:del w:id="1767" w:author="Vilson Lu" w:date="2014-08-22T06:40:00Z"/>
              <w:rFonts w:asciiTheme="minorHAnsi" w:eastAsiaTheme="minorEastAsia" w:hAnsiTheme="minorHAnsi" w:cstheme="minorBidi"/>
              <w:noProof/>
              <w:lang w:val="en-PH" w:eastAsia="ja-JP"/>
            </w:rPr>
          </w:rPrChange>
        </w:rPr>
      </w:pPr>
      <w:ins w:id="1768" w:author="Kyle Mc Hale Dela Cruz" w:date="2014-08-17T22:38:00Z">
        <w:del w:id="1769" w:author="Vilson Lu" w:date="2014-08-22T06:40:00Z">
          <w:r w:rsidRPr="00AC2ADB" w:rsidDel="00AC2ADB">
            <w:rPr>
              <w:noProof/>
              <w:color w:val="000000"/>
              <w14:scene3d>
                <w14:camera w14:prst="orthographicFront"/>
                <w14:lightRig w14:rig="threePt" w14:dir="t">
                  <w14:rot w14:lat="0" w14:lon="0" w14:rev="0"/>
                </w14:lightRig>
              </w14:scene3d>
            </w:rPr>
            <w:delText>3.3.1</w:delText>
          </w:r>
          <w:r w:rsidRPr="00AC2ADB" w:rsidDel="00AC2ADB">
            <w:rPr>
              <w:rFonts w:eastAsiaTheme="minorEastAsia"/>
              <w:noProof/>
              <w:lang w:val="en-PH" w:eastAsia="ja-JP"/>
              <w:rPrChange w:id="1770" w:author="Vilson Lu" w:date="2014-08-22T06:41:00Z">
                <w:rPr>
                  <w:rFonts w:asciiTheme="minorHAnsi" w:eastAsiaTheme="minorEastAsia" w:hAnsiTheme="minorHAnsi" w:cstheme="minorBidi"/>
                  <w:noProof/>
                  <w:lang w:val="en-PH" w:eastAsia="ja-JP"/>
                </w:rPr>
              </w:rPrChange>
            </w:rPr>
            <w:tab/>
          </w:r>
          <w:r w:rsidRPr="00AC2ADB" w:rsidDel="00AC2ADB">
            <w:rPr>
              <w:noProof/>
            </w:rPr>
            <w:delText>Template-Based Architecture</w:delText>
          </w:r>
          <w:r w:rsidRPr="00AC2ADB" w:rsidDel="00AC2ADB">
            <w:rPr>
              <w:noProof/>
            </w:rPr>
            <w:tab/>
            <w:delText>3-6</w:delText>
          </w:r>
        </w:del>
      </w:ins>
    </w:p>
    <w:p w14:paraId="5C04FD78" w14:textId="77777777" w:rsidR="00B10656" w:rsidRPr="00AC2ADB" w:rsidDel="00AC2ADB" w:rsidRDefault="00B10656">
      <w:pPr>
        <w:pStyle w:val="TOC3"/>
        <w:tabs>
          <w:tab w:val="left" w:pos="1254"/>
          <w:tab w:val="right" w:leader="dot" w:pos="9350"/>
        </w:tabs>
        <w:rPr>
          <w:ins w:id="1771" w:author="Kyle Mc Hale Dela Cruz" w:date="2014-08-17T22:38:00Z"/>
          <w:del w:id="1772" w:author="Vilson Lu" w:date="2014-08-22T06:40:00Z"/>
          <w:rFonts w:eastAsiaTheme="minorEastAsia"/>
          <w:noProof/>
          <w:lang w:val="en-PH" w:eastAsia="ja-JP"/>
          <w:rPrChange w:id="1773" w:author="Vilson Lu" w:date="2014-08-22T06:41:00Z">
            <w:rPr>
              <w:ins w:id="1774" w:author="Kyle Mc Hale Dela Cruz" w:date="2014-08-17T22:38:00Z"/>
              <w:del w:id="1775" w:author="Vilson Lu" w:date="2014-08-22T06:40:00Z"/>
              <w:rFonts w:asciiTheme="minorHAnsi" w:eastAsiaTheme="minorEastAsia" w:hAnsiTheme="minorHAnsi" w:cstheme="minorBidi"/>
              <w:noProof/>
              <w:lang w:val="en-PH" w:eastAsia="ja-JP"/>
            </w:rPr>
          </w:rPrChange>
        </w:rPr>
      </w:pPr>
      <w:ins w:id="1776" w:author="Kyle Mc Hale Dela Cruz" w:date="2014-08-17T22:38:00Z">
        <w:del w:id="1777" w:author="Vilson Lu" w:date="2014-08-22T06:40:00Z">
          <w:r w:rsidRPr="00AC2ADB" w:rsidDel="00AC2ADB">
            <w:rPr>
              <w:noProof/>
              <w:color w:val="000000"/>
              <w14:scene3d>
                <w14:camera w14:prst="orthographicFront"/>
                <w14:lightRig w14:rig="threePt" w14:dir="t">
                  <w14:rot w14:lat="0" w14:lon="0" w14:rev="0"/>
                </w14:lightRig>
              </w14:scene3d>
            </w:rPr>
            <w:delText>3.3.2</w:delText>
          </w:r>
          <w:r w:rsidRPr="00AC2ADB" w:rsidDel="00AC2ADB">
            <w:rPr>
              <w:rFonts w:eastAsiaTheme="minorEastAsia"/>
              <w:noProof/>
              <w:lang w:val="en-PH" w:eastAsia="ja-JP"/>
              <w:rPrChange w:id="1778" w:author="Vilson Lu" w:date="2014-08-22T06:41:00Z">
                <w:rPr>
                  <w:rFonts w:asciiTheme="minorHAnsi" w:eastAsiaTheme="minorEastAsia" w:hAnsiTheme="minorHAnsi" w:cstheme="minorBidi"/>
                  <w:noProof/>
                  <w:lang w:val="en-PH" w:eastAsia="ja-JP"/>
                </w:rPr>
              </w:rPrChange>
            </w:rPr>
            <w:tab/>
          </w:r>
          <w:r w:rsidRPr="00AC2ADB" w:rsidDel="00AC2ADB">
            <w:rPr>
              <w:noProof/>
            </w:rPr>
            <w:delText>Adaptive Architecture</w:delText>
          </w:r>
          <w:r w:rsidRPr="00AC2ADB" w:rsidDel="00AC2ADB">
            <w:rPr>
              <w:noProof/>
            </w:rPr>
            <w:tab/>
            <w:delText>3-7</w:delText>
          </w:r>
        </w:del>
      </w:ins>
    </w:p>
    <w:p w14:paraId="467CCEEB" w14:textId="77777777" w:rsidR="00B10656" w:rsidRPr="00AC2ADB" w:rsidDel="00AC2ADB" w:rsidRDefault="00B10656">
      <w:pPr>
        <w:pStyle w:val="TOC2"/>
        <w:tabs>
          <w:tab w:val="left" w:pos="814"/>
          <w:tab w:val="right" w:leader="dot" w:pos="9350"/>
        </w:tabs>
        <w:rPr>
          <w:ins w:id="1779" w:author="Kyle Mc Hale Dela Cruz" w:date="2014-08-17T22:38:00Z"/>
          <w:del w:id="1780" w:author="Vilson Lu" w:date="2014-08-22T06:40:00Z"/>
          <w:rFonts w:eastAsiaTheme="minorEastAsia"/>
          <w:noProof/>
          <w:lang w:val="en-PH" w:eastAsia="ja-JP"/>
          <w:rPrChange w:id="1781" w:author="Vilson Lu" w:date="2014-08-22T06:41:00Z">
            <w:rPr>
              <w:ins w:id="1782" w:author="Kyle Mc Hale Dela Cruz" w:date="2014-08-17T22:38:00Z"/>
              <w:del w:id="1783" w:author="Vilson Lu" w:date="2014-08-22T06:40:00Z"/>
              <w:rFonts w:asciiTheme="minorHAnsi" w:eastAsiaTheme="minorEastAsia" w:hAnsiTheme="minorHAnsi" w:cstheme="minorBidi"/>
              <w:noProof/>
              <w:lang w:val="en-PH" w:eastAsia="ja-JP"/>
            </w:rPr>
          </w:rPrChange>
        </w:rPr>
      </w:pPr>
      <w:ins w:id="1784" w:author="Kyle Mc Hale Dela Cruz" w:date="2014-08-17T22:38:00Z">
        <w:del w:id="1785" w:author="Vilson Lu" w:date="2014-08-22T06:40:00Z">
          <w:r w:rsidRPr="00AC2ADB" w:rsidDel="00AC2ADB">
            <w:rPr>
              <w:noProof/>
              <w:color w:val="000000"/>
              <w14:scene3d>
                <w14:camera w14:prst="orthographicFront"/>
                <w14:lightRig w14:rig="threePt" w14:dir="t">
                  <w14:rot w14:lat="0" w14:lon="0" w14:rev="0"/>
                </w14:lightRig>
              </w14:scene3d>
            </w:rPr>
            <w:delText>3.4</w:delText>
          </w:r>
          <w:r w:rsidRPr="00AC2ADB" w:rsidDel="00AC2ADB">
            <w:rPr>
              <w:rFonts w:eastAsiaTheme="minorEastAsia"/>
              <w:noProof/>
              <w:lang w:val="en-PH" w:eastAsia="ja-JP"/>
              <w:rPrChange w:id="1786" w:author="Vilson Lu" w:date="2014-08-22T06:41:00Z">
                <w:rPr>
                  <w:rFonts w:asciiTheme="minorHAnsi" w:eastAsiaTheme="minorEastAsia" w:hAnsiTheme="minorHAnsi" w:cstheme="minorBidi"/>
                  <w:noProof/>
                  <w:lang w:val="en-PH" w:eastAsia="ja-JP"/>
                </w:rPr>
              </w:rPrChange>
            </w:rPr>
            <w:tab/>
          </w:r>
          <w:r w:rsidRPr="00AC2ADB" w:rsidDel="00AC2ADB">
            <w:rPr>
              <w:noProof/>
            </w:rPr>
            <w:delText>Twitter</w:delText>
          </w:r>
          <w:r w:rsidRPr="00AC2ADB" w:rsidDel="00AC2ADB">
            <w:rPr>
              <w:noProof/>
            </w:rPr>
            <w:tab/>
            <w:delText>3-14</w:delText>
          </w:r>
        </w:del>
      </w:ins>
    </w:p>
    <w:p w14:paraId="3D1ADD8B" w14:textId="77777777" w:rsidR="00B10656" w:rsidRPr="00AC2ADB" w:rsidDel="00AC2ADB" w:rsidRDefault="00B10656">
      <w:pPr>
        <w:pStyle w:val="TOC3"/>
        <w:tabs>
          <w:tab w:val="left" w:pos="1254"/>
          <w:tab w:val="right" w:leader="dot" w:pos="9350"/>
        </w:tabs>
        <w:rPr>
          <w:ins w:id="1787" w:author="Kyle Mc Hale Dela Cruz" w:date="2014-08-17T22:38:00Z"/>
          <w:del w:id="1788" w:author="Vilson Lu" w:date="2014-08-22T06:40:00Z"/>
          <w:rFonts w:eastAsiaTheme="minorEastAsia"/>
          <w:noProof/>
          <w:lang w:val="en-PH" w:eastAsia="ja-JP"/>
          <w:rPrChange w:id="1789" w:author="Vilson Lu" w:date="2014-08-22T06:41:00Z">
            <w:rPr>
              <w:ins w:id="1790" w:author="Kyle Mc Hale Dela Cruz" w:date="2014-08-17T22:38:00Z"/>
              <w:del w:id="1791" w:author="Vilson Lu" w:date="2014-08-22T06:40:00Z"/>
              <w:rFonts w:asciiTheme="minorHAnsi" w:eastAsiaTheme="minorEastAsia" w:hAnsiTheme="minorHAnsi" w:cstheme="minorBidi"/>
              <w:noProof/>
              <w:lang w:val="en-PH" w:eastAsia="ja-JP"/>
            </w:rPr>
          </w:rPrChange>
        </w:rPr>
      </w:pPr>
      <w:ins w:id="1792" w:author="Kyle Mc Hale Dela Cruz" w:date="2014-08-17T22:38:00Z">
        <w:del w:id="1793" w:author="Vilson Lu" w:date="2014-08-22T06:40:00Z">
          <w:r w:rsidRPr="00AC2ADB" w:rsidDel="00AC2ADB">
            <w:rPr>
              <w:noProof/>
              <w:color w:val="000000"/>
              <w14:scene3d>
                <w14:camera w14:prst="orthographicFront"/>
                <w14:lightRig w14:rig="threePt" w14:dir="t">
                  <w14:rot w14:lat="0" w14:lon="0" w14:rev="0"/>
                </w14:lightRig>
              </w14:scene3d>
            </w:rPr>
            <w:delText>3.4.1</w:delText>
          </w:r>
          <w:r w:rsidRPr="00AC2ADB" w:rsidDel="00AC2ADB">
            <w:rPr>
              <w:rFonts w:eastAsiaTheme="minorEastAsia"/>
              <w:noProof/>
              <w:lang w:val="en-PH" w:eastAsia="ja-JP"/>
              <w:rPrChange w:id="1794" w:author="Vilson Lu" w:date="2014-08-22T06:41:00Z">
                <w:rPr>
                  <w:rFonts w:asciiTheme="minorHAnsi" w:eastAsiaTheme="minorEastAsia" w:hAnsiTheme="minorHAnsi" w:cstheme="minorBidi"/>
                  <w:noProof/>
                  <w:lang w:val="en-PH" w:eastAsia="ja-JP"/>
                </w:rPr>
              </w:rPrChange>
            </w:rPr>
            <w:tab/>
          </w:r>
          <w:r w:rsidRPr="00AC2ADB" w:rsidDel="00AC2ADB">
            <w:rPr>
              <w:noProof/>
            </w:rPr>
            <w:delText>Use of Twitter</w:delText>
          </w:r>
          <w:r w:rsidRPr="00AC2ADB" w:rsidDel="00AC2ADB">
            <w:rPr>
              <w:noProof/>
            </w:rPr>
            <w:tab/>
            <w:delText>3-14</w:delText>
          </w:r>
        </w:del>
      </w:ins>
    </w:p>
    <w:p w14:paraId="4AB204F9" w14:textId="77777777" w:rsidR="00B10656" w:rsidRPr="00AC2ADB" w:rsidDel="00AC2ADB" w:rsidRDefault="00B10656">
      <w:pPr>
        <w:pStyle w:val="TOC3"/>
        <w:tabs>
          <w:tab w:val="left" w:pos="1254"/>
          <w:tab w:val="right" w:leader="dot" w:pos="9350"/>
        </w:tabs>
        <w:rPr>
          <w:ins w:id="1795" w:author="Kyle Mc Hale Dela Cruz" w:date="2014-08-17T22:38:00Z"/>
          <w:del w:id="1796" w:author="Vilson Lu" w:date="2014-08-22T06:40:00Z"/>
          <w:rFonts w:eastAsiaTheme="minorEastAsia"/>
          <w:noProof/>
          <w:lang w:val="en-PH" w:eastAsia="ja-JP"/>
          <w:rPrChange w:id="1797" w:author="Vilson Lu" w:date="2014-08-22T06:41:00Z">
            <w:rPr>
              <w:ins w:id="1798" w:author="Kyle Mc Hale Dela Cruz" w:date="2014-08-17T22:38:00Z"/>
              <w:del w:id="1799" w:author="Vilson Lu" w:date="2014-08-22T06:40:00Z"/>
              <w:rFonts w:asciiTheme="minorHAnsi" w:eastAsiaTheme="minorEastAsia" w:hAnsiTheme="minorHAnsi" w:cstheme="minorBidi"/>
              <w:noProof/>
              <w:lang w:val="en-PH" w:eastAsia="ja-JP"/>
            </w:rPr>
          </w:rPrChange>
        </w:rPr>
      </w:pPr>
      <w:ins w:id="1800" w:author="Kyle Mc Hale Dela Cruz" w:date="2014-08-17T22:38:00Z">
        <w:del w:id="1801" w:author="Vilson Lu" w:date="2014-08-22T06:40:00Z">
          <w:r w:rsidRPr="00AC2ADB" w:rsidDel="00AC2ADB">
            <w:rPr>
              <w:noProof/>
              <w:color w:val="000000"/>
              <w14:scene3d>
                <w14:camera w14:prst="orthographicFront"/>
                <w14:lightRig w14:rig="threePt" w14:dir="t">
                  <w14:rot w14:lat="0" w14:lon="0" w14:rev="0"/>
                </w14:lightRig>
              </w14:scene3d>
            </w:rPr>
            <w:delText>3.4.2</w:delText>
          </w:r>
          <w:r w:rsidRPr="00AC2ADB" w:rsidDel="00AC2ADB">
            <w:rPr>
              <w:rFonts w:eastAsiaTheme="minorEastAsia"/>
              <w:noProof/>
              <w:lang w:val="en-PH" w:eastAsia="ja-JP"/>
              <w:rPrChange w:id="1802" w:author="Vilson Lu" w:date="2014-08-22T06:41:00Z">
                <w:rPr>
                  <w:rFonts w:asciiTheme="minorHAnsi" w:eastAsiaTheme="minorEastAsia" w:hAnsiTheme="minorHAnsi" w:cstheme="minorBidi"/>
                  <w:noProof/>
                  <w:lang w:val="en-PH" w:eastAsia="ja-JP"/>
                </w:rPr>
              </w:rPrChange>
            </w:rPr>
            <w:tab/>
          </w:r>
          <w:r w:rsidRPr="00AC2ADB" w:rsidDel="00AC2ADB">
            <w:rPr>
              <w:noProof/>
            </w:rPr>
            <w:delText>Twitter and Disasters</w:delText>
          </w:r>
          <w:r w:rsidRPr="00AC2ADB" w:rsidDel="00AC2ADB">
            <w:rPr>
              <w:noProof/>
            </w:rPr>
            <w:tab/>
            <w:delText>3-14</w:delText>
          </w:r>
        </w:del>
      </w:ins>
    </w:p>
    <w:p w14:paraId="2A759861" w14:textId="77777777" w:rsidR="00B10656" w:rsidRPr="00AC2ADB" w:rsidDel="00AC2ADB" w:rsidRDefault="00B10656">
      <w:pPr>
        <w:pStyle w:val="TOC2"/>
        <w:tabs>
          <w:tab w:val="left" w:pos="814"/>
          <w:tab w:val="right" w:leader="dot" w:pos="9350"/>
        </w:tabs>
        <w:rPr>
          <w:ins w:id="1803" w:author="Kyle Mc Hale Dela Cruz" w:date="2014-08-17T22:38:00Z"/>
          <w:del w:id="1804" w:author="Vilson Lu" w:date="2014-08-22T06:40:00Z"/>
          <w:rFonts w:eastAsiaTheme="minorEastAsia"/>
          <w:noProof/>
          <w:lang w:val="en-PH" w:eastAsia="ja-JP"/>
          <w:rPrChange w:id="1805" w:author="Vilson Lu" w:date="2014-08-22T06:41:00Z">
            <w:rPr>
              <w:ins w:id="1806" w:author="Kyle Mc Hale Dela Cruz" w:date="2014-08-17T22:38:00Z"/>
              <w:del w:id="1807" w:author="Vilson Lu" w:date="2014-08-22T06:40:00Z"/>
              <w:rFonts w:asciiTheme="minorHAnsi" w:eastAsiaTheme="minorEastAsia" w:hAnsiTheme="minorHAnsi" w:cstheme="minorBidi"/>
              <w:noProof/>
              <w:lang w:val="en-PH" w:eastAsia="ja-JP"/>
            </w:rPr>
          </w:rPrChange>
        </w:rPr>
      </w:pPr>
      <w:ins w:id="1808" w:author="Kyle Mc Hale Dela Cruz" w:date="2014-08-17T22:38:00Z">
        <w:del w:id="1809" w:author="Vilson Lu" w:date="2014-08-22T06:40:00Z">
          <w:r w:rsidRPr="00AC2ADB" w:rsidDel="00AC2ADB">
            <w:rPr>
              <w:noProof/>
              <w:color w:val="000000"/>
              <w14:scene3d>
                <w14:camera w14:prst="orthographicFront"/>
                <w14:lightRig w14:rig="threePt" w14:dir="t">
                  <w14:rot w14:lat="0" w14:lon="0" w14:rev="0"/>
                </w14:lightRig>
              </w14:scene3d>
            </w:rPr>
            <w:delText>3.5</w:delText>
          </w:r>
          <w:r w:rsidRPr="00AC2ADB" w:rsidDel="00AC2ADB">
            <w:rPr>
              <w:rFonts w:eastAsiaTheme="minorEastAsia"/>
              <w:noProof/>
              <w:lang w:val="en-PH" w:eastAsia="ja-JP"/>
              <w:rPrChange w:id="1810" w:author="Vilson Lu" w:date="2014-08-22T06:41:00Z">
                <w:rPr>
                  <w:rFonts w:asciiTheme="minorHAnsi" w:eastAsiaTheme="minorEastAsia" w:hAnsiTheme="minorHAnsi" w:cstheme="minorBidi"/>
                  <w:noProof/>
                  <w:lang w:val="en-PH" w:eastAsia="ja-JP"/>
                </w:rPr>
              </w:rPrChange>
            </w:rPr>
            <w:tab/>
          </w:r>
          <w:r w:rsidRPr="00AC2ADB" w:rsidDel="00AC2ADB">
            <w:rPr>
              <w:noProof/>
            </w:rPr>
            <w:delText>Evaluation Metrics</w:delText>
          </w:r>
          <w:r w:rsidRPr="00AC2ADB" w:rsidDel="00AC2ADB">
            <w:rPr>
              <w:noProof/>
            </w:rPr>
            <w:tab/>
            <w:delText>3-16</w:delText>
          </w:r>
        </w:del>
      </w:ins>
    </w:p>
    <w:p w14:paraId="7C63857F" w14:textId="77777777" w:rsidR="00B10656" w:rsidRPr="00AC2ADB" w:rsidDel="00AC2ADB" w:rsidRDefault="00B10656">
      <w:pPr>
        <w:pStyle w:val="TOC3"/>
        <w:tabs>
          <w:tab w:val="left" w:pos="1254"/>
          <w:tab w:val="right" w:leader="dot" w:pos="9350"/>
        </w:tabs>
        <w:rPr>
          <w:ins w:id="1811" w:author="Kyle Mc Hale Dela Cruz" w:date="2014-08-17T22:38:00Z"/>
          <w:del w:id="1812" w:author="Vilson Lu" w:date="2014-08-22T06:40:00Z"/>
          <w:rFonts w:eastAsiaTheme="minorEastAsia"/>
          <w:noProof/>
          <w:lang w:val="en-PH" w:eastAsia="ja-JP"/>
          <w:rPrChange w:id="1813" w:author="Vilson Lu" w:date="2014-08-22T06:41:00Z">
            <w:rPr>
              <w:ins w:id="1814" w:author="Kyle Mc Hale Dela Cruz" w:date="2014-08-17T22:38:00Z"/>
              <w:del w:id="1815" w:author="Vilson Lu" w:date="2014-08-22T06:40:00Z"/>
              <w:rFonts w:asciiTheme="minorHAnsi" w:eastAsiaTheme="minorEastAsia" w:hAnsiTheme="minorHAnsi" w:cstheme="minorBidi"/>
              <w:noProof/>
              <w:lang w:val="en-PH" w:eastAsia="ja-JP"/>
            </w:rPr>
          </w:rPrChange>
        </w:rPr>
      </w:pPr>
      <w:ins w:id="1816" w:author="Kyle Mc Hale Dela Cruz" w:date="2014-08-17T22:38:00Z">
        <w:del w:id="1817" w:author="Vilson Lu" w:date="2014-08-22T06:40:00Z">
          <w:r w:rsidRPr="00AC2ADB" w:rsidDel="00AC2ADB">
            <w:rPr>
              <w:noProof/>
              <w:color w:val="000000"/>
              <w14:scene3d>
                <w14:camera w14:prst="orthographicFront"/>
                <w14:lightRig w14:rig="threePt" w14:dir="t">
                  <w14:rot w14:lat="0" w14:lon="0" w14:rev="0"/>
                </w14:lightRig>
              </w14:scene3d>
            </w:rPr>
            <w:delText>3.5.1</w:delText>
          </w:r>
          <w:r w:rsidRPr="00AC2ADB" w:rsidDel="00AC2ADB">
            <w:rPr>
              <w:rFonts w:eastAsiaTheme="minorEastAsia"/>
              <w:noProof/>
              <w:lang w:val="en-PH" w:eastAsia="ja-JP"/>
              <w:rPrChange w:id="1818" w:author="Vilson Lu" w:date="2014-08-22T06:41:00Z">
                <w:rPr>
                  <w:rFonts w:asciiTheme="minorHAnsi" w:eastAsiaTheme="minorEastAsia" w:hAnsiTheme="minorHAnsi" w:cstheme="minorBidi"/>
                  <w:noProof/>
                  <w:lang w:val="en-PH" w:eastAsia="ja-JP"/>
                </w:rPr>
              </w:rPrChange>
            </w:rPr>
            <w:tab/>
          </w:r>
          <w:r w:rsidRPr="00AC2ADB" w:rsidDel="00AC2ADB">
            <w:rPr>
              <w:noProof/>
            </w:rPr>
            <w:delText>F-measure</w:delText>
          </w:r>
          <w:r w:rsidRPr="00AC2ADB" w:rsidDel="00AC2ADB">
            <w:rPr>
              <w:noProof/>
            </w:rPr>
            <w:tab/>
            <w:delText>3-16</w:delText>
          </w:r>
        </w:del>
      </w:ins>
    </w:p>
    <w:p w14:paraId="11054530" w14:textId="77777777" w:rsidR="00B10656" w:rsidRPr="00AC2ADB" w:rsidDel="00AC2ADB" w:rsidRDefault="00B10656">
      <w:pPr>
        <w:pStyle w:val="TOC3"/>
        <w:tabs>
          <w:tab w:val="left" w:pos="1254"/>
          <w:tab w:val="right" w:leader="dot" w:pos="9350"/>
        </w:tabs>
        <w:rPr>
          <w:ins w:id="1819" w:author="Kyle Mc Hale Dela Cruz" w:date="2014-08-17T22:38:00Z"/>
          <w:del w:id="1820" w:author="Vilson Lu" w:date="2014-08-22T06:40:00Z"/>
          <w:rFonts w:eastAsiaTheme="minorEastAsia"/>
          <w:noProof/>
          <w:lang w:val="en-PH" w:eastAsia="ja-JP"/>
          <w:rPrChange w:id="1821" w:author="Vilson Lu" w:date="2014-08-22T06:41:00Z">
            <w:rPr>
              <w:ins w:id="1822" w:author="Kyle Mc Hale Dela Cruz" w:date="2014-08-17T22:38:00Z"/>
              <w:del w:id="1823" w:author="Vilson Lu" w:date="2014-08-22T06:40:00Z"/>
              <w:rFonts w:asciiTheme="minorHAnsi" w:eastAsiaTheme="minorEastAsia" w:hAnsiTheme="minorHAnsi" w:cstheme="minorBidi"/>
              <w:noProof/>
              <w:lang w:val="en-PH" w:eastAsia="ja-JP"/>
            </w:rPr>
          </w:rPrChange>
        </w:rPr>
      </w:pPr>
      <w:ins w:id="1824" w:author="Kyle Mc Hale Dela Cruz" w:date="2014-08-17T22:38:00Z">
        <w:del w:id="1825" w:author="Vilson Lu" w:date="2014-08-22T06:40:00Z">
          <w:r w:rsidRPr="00AC2ADB" w:rsidDel="00AC2ADB">
            <w:rPr>
              <w:noProof/>
              <w:color w:val="000000"/>
              <w14:scene3d>
                <w14:camera w14:prst="orthographicFront"/>
                <w14:lightRig w14:rig="threePt" w14:dir="t">
                  <w14:rot w14:lat="0" w14:lon="0" w14:rev="0"/>
                </w14:lightRig>
              </w14:scene3d>
            </w:rPr>
            <w:delText>3.5.2</w:delText>
          </w:r>
          <w:r w:rsidRPr="00AC2ADB" w:rsidDel="00AC2ADB">
            <w:rPr>
              <w:rFonts w:eastAsiaTheme="minorEastAsia"/>
              <w:noProof/>
              <w:lang w:val="en-PH" w:eastAsia="ja-JP"/>
              <w:rPrChange w:id="1826" w:author="Vilson Lu" w:date="2014-08-22T06:41:00Z">
                <w:rPr>
                  <w:rFonts w:asciiTheme="minorHAnsi" w:eastAsiaTheme="minorEastAsia" w:hAnsiTheme="minorHAnsi" w:cstheme="minorBidi"/>
                  <w:noProof/>
                  <w:lang w:val="en-PH" w:eastAsia="ja-JP"/>
                </w:rPr>
              </w:rPrChange>
            </w:rPr>
            <w:tab/>
          </w:r>
          <w:r w:rsidRPr="00AC2ADB" w:rsidDel="00AC2ADB">
            <w:rPr>
              <w:noProof/>
            </w:rPr>
            <w:delText>Kappa Statistics</w:delText>
          </w:r>
          <w:r w:rsidRPr="00AC2ADB" w:rsidDel="00AC2ADB">
            <w:rPr>
              <w:noProof/>
            </w:rPr>
            <w:tab/>
            <w:delText>3-17</w:delText>
          </w:r>
        </w:del>
      </w:ins>
    </w:p>
    <w:p w14:paraId="123BF338" w14:textId="77777777" w:rsidR="00B10656" w:rsidRPr="00AC2ADB" w:rsidDel="00AC2ADB" w:rsidRDefault="00B10656">
      <w:pPr>
        <w:pStyle w:val="TOC2"/>
        <w:tabs>
          <w:tab w:val="left" w:pos="814"/>
          <w:tab w:val="right" w:leader="dot" w:pos="9350"/>
        </w:tabs>
        <w:rPr>
          <w:ins w:id="1827" w:author="Kyle Mc Hale Dela Cruz" w:date="2014-08-17T22:38:00Z"/>
          <w:del w:id="1828" w:author="Vilson Lu" w:date="2014-08-22T06:40:00Z"/>
          <w:rFonts w:eastAsiaTheme="minorEastAsia"/>
          <w:noProof/>
          <w:lang w:val="en-PH" w:eastAsia="ja-JP"/>
          <w:rPrChange w:id="1829" w:author="Vilson Lu" w:date="2014-08-22T06:41:00Z">
            <w:rPr>
              <w:ins w:id="1830" w:author="Kyle Mc Hale Dela Cruz" w:date="2014-08-17T22:38:00Z"/>
              <w:del w:id="1831" w:author="Vilson Lu" w:date="2014-08-22T06:40:00Z"/>
              <w:rFonts w:asciiTheme="minorHAnsi" w:eastAsiaTheme="minorEastAsia" w:hAnsiTheme="minorHAnsi" w:cstheme="minorBidi"/>
              <w:noProof/>
              <w:lang w:val="en-PH" w:eastAsia="ja-JP"/>
            </w:rPr>
          </w:rPrChange>
        </w:rPr>
      </w:pPr>
      <w:ins w:id="1832" w:author="Kyle Mc Hale Dela Cruz" w:date="2014-08-17T22:38:00Z">
        <w:del w:id="1833" w:author="Vilson Lu" w:date="2014-08-22T06:40:00Z">
          <w:r w:rsidRPr="00AC2ADB" w:rsidDel="00AC2ADB">
            <w:rPr>
              <w:noProof/>
              <w:color w:val="000000"/>
              <w14:scene3d>
                <w14:camera w14:prst="orthographicFront"/>
                <w14:lightRig w14:rig="threePt" w14:dir="t">
                  <w14:rot w14:lat="0" w14:lon="0" w14:rev="0"/>
                </w14:lightRig>
              </w14:scene3d>
            </w:rPr>
            <w:delText>3.6</w:delText>
          </w:r>
          <w:r w:rsidRPr="00AC2ADB" w:rsidDel="00AC2ADB">
            <w:rPr>
              <w:rFonts w:eastAsiaTheme="minorEastAsia"/>
              <w:noProof/>
              <w:lang w:val="en-PH" w:eastAsia="ja-JP"/>
              <w:rPrChange w:id="1834" w:author="Vilson Lu" w:date="2014-08-22T06:41:00Z">
                <w:rPr>
                  <w:rFonts w:asciiTheme="minorHAnsi" w:eastAsiaTheme="minorEastAsia" w:hAnsiTheme="minorHAnsi" w:cstheme="minorBidi"/>
                  <w:noProof/>
                  <w:lang w:val="en-PH" w:eastAsia="ja-JP"/>
                </w:rPr>
              </w:rPrChange>
            </w:rPr>
            <w:tab/>
          </w:r>
          <w:r w:rsidRPr="00AC2ADB" w:rsidDel="00AC2ADB">
            <w:rPr>
              <w:noProof/>
            </w:rPr>
            <w:delText>Ontology</w:delText>
          </w:r>
          <w:r w:rsidRPr="00AC2ADB" w:rsidDel="00AC2ADB">
            <w:rPr>
              <w:noProof/>
            </w:rPr>
            <w:tab/>
            <w:delText>3-17</w:delText>
          </w:r>
        </w:del>
      </w:ins>
    </w:p>
    <w:p w14:paraId="20EE6856" w14:textId="77777777" w:rsidR="00B10656" w:rsidRPr="00AC2ADB" w:rsidDel="00AC2ADB" w:rsidRDefault="00B10656">
      <w:pPr>
        <w:pStyle w:val="TOC2"/>
        <w:tabs>
          <w:tab w:val="left" w:pos="814"/>
          <w:tab w:val="right" w:leader="dot" w:pos="9350"/>
        </w:tabs>
        <w:rPr>
          <w:ins w:id="1835" w:author="Kyle Mc Hale Dela Cruz" w:date="2014-08-17T22:38:00Z"/>
          <w:del w:id="1836" w:author="Vilson Lu" w:date="2014-08-22T06:40:00Z"/>
          <w:rFonts w:eastAsiaTheme="minorEastAsia"/>
          <w:noProof/>
          <w:lang w:val="en-PH" w:eastAsia="ja-JP"/>
          <w:rPrChange w:id="1837" w:author="Vilson Lu" w:date="2014-08-22T06:41:00Z">
            <w:rPr>
              <w:ins w:id="1838" w:author="Kyle Mc Hale Dela Cruz" w:date="2014-08-17T22:38:00Z"/>
              <w:del w:id="1839" w:author="Vilson Lu" w:date="2014-08-22T06:40:00Z"/>
              <w:rFonts w:asciiTheme="minorHAnsi" w:eastAsiaTheme="minorEastAsia" w:hAnsiTheme="minorHAnsi" w:cstheme="minorBidi"/>
              <w:noProof/>
              <w:lang w:val="en-PH" w:eastAsia="ja-JP"/>
            </w:rPr>
          </w:rPrChange>
        </w:rPr>
      </w:pPr>
      <w:ins w:id="1840" w:author="Kyle Mc Hale Dela Cruz" w:date="2014-08-17T22:38:00Z">
        <w:del w:id="1841" w:author="Vilson Lu" w:date="2014-08-22T06:40:00Z">
          <w:r w:rsidRPr="00AC2ADB" w:rsidDel="00AC2ADB">
            <w:rPr>
              <w:noProof/>
              <w:color w:val="000000"/>
              <w14:scene3d>
                <w14:camera w14:prst="orthographicFront"/>
                <w14:lightRig w14:rig="threePt" w14:dir="t">
                  <w14:rot w14:lat="0" w14:lon="0" w14:rev="0"/>
                </w14:lightRig>
              </w14:scene3d>
            </w:rPr>
            <w:delText>3.7</w:delText>
          </w:r>
          <w:r w:rsidRPr="00AC2ADB" w:rsidDel="00AC2ADB">
            <w:rPr>
              <w:rFonts w:eastAsiaTheme="minorEastAsia"/>
              <w:noProof/>
              <w:lang w:val="en-PH" w:eastAsia="ja-JP"/>
              <w:rPrChange w:id="1842" w:author="Vilson Lu" w:date="2014-08-22T06:41:00Z">
                <w:rPr>
                  <w:rFonts w:asciiTheme="minorHAnsi" w:eastAsiaTheme="minorEastAsia" w:hAnsiTheme="minorHAnsi" w:cstheme="minorBidi"/>
                  <w:noProof/>
                  <w:lang w:val="en-PH" w:eastAsia="ja-JP"/>
                </w:rPr>
              </w:rPrChange>
            </w:rPr>
            <w:tab/>
          </w:r>
          <w:r w:rsidRPr="00AC2ADB" w:rsidDel="00AC2ADB">
            <w:rPr>
              <w:noProof/>
            </w:rPr>
            <w:delText>Tools</w:delText>
          </w:r>
          <w:r w:rsidRPr="00AC2ADB" w:rsidDel="00AC2ADB">
            <w:rPr>
              <w:noProof/>
            </w:rPr>
            <w:tab/>
            <w:delText>3-17</w:delText>
          </w:r>
        </w:del>
      </w:ins>
    </w:p>
    <w:p w14:paraId="75257F89" w14:textId="77777777" w:rsidR="00B10656" w:rsidRPr="00AC2ADB" w:rsidDel="00AC2ADB" w:rsidRDefault="00B10656">
      <w:pPr>
        <w:pStyle w:val="TOC3"/>
        <w:tabs>
          <w:tab w:val="left" w:pos="1254"/>
          <w:tab w:val="right" w:leader="dot" w:pos="9350"/>
        </w:tabs>
        <w:rPr>
          <w:ins w:id="1843" w:author="Kyle Mc Hale Dela Cruz" w:date="2014-08-17T22:38:00Z"/>
          <w:del w:id="1844" w:author="Vilson Lu" w:date="2014-08-22T06:40:00Z"/>
          <w:rFonts w:eastAsiaTheme="minorEastAsia"/>
          <w:noProof/>
          <w:lang w:val="en-PH" w:eastAsia="ja-JP"/>
          <w:rPrChange w:id="1845" w:author="Vilson Lu" w:date="2014-08-22T06:41:00Z">
            <w:rPr>
              <w:ins w:id="1846" w:author="Kyle Mc Hale Dela Cruz" w:date="2014-08-17T22:38:00Z"/>
              <w:del w:id="1847" w:author="Vilson Lu" w:date="2014-08-22T06:40:00Z"/>
              <w:rFonts w:asciiTheme="minorHAnsi" w:eastAsiaTheme="minorEastAsia" w:hAnsiTheme="minorHAnsi" w:cstheme="minorBidi"/>
              <w:noProof/>
              <w:lang w:val="en-PH" w:eastAsia="ja-JP"/>
            </w:rPr>
          </w:rPrChange>
        </w:rPr>
      </w:pPr>
      <w:ins w:id="1848" w:author="Kyle Mc Hale Dela Cruz" w:date="2014-08-17T22:38:00Z">
        <w:del w:id="1849" w:author="Vilson Lu" w:date="2014-08-22T06:40:00Z">
          <w:r w:rsidRPr="00AC2ADB" w:rsidDel="00AC2ADB">
            <w:rPr>
              <w:noProof/>
              <w:color w:val="000000"/>
              <w14:scene3d>
                <w14:camera w14:prst="orthographicFront"/>
                <w14:lightRig w14:rig="threePt" w14:dir="t">
                  <w14:rot w14:lat="0" w14:lon="0" w14:rev="0"/>
                </w14:lightRig>
              </w14:scene3d>
            </w:rPr>
            <w:delText>3.7.1</w:delText>
          </w:r>
          <w:r w:rsidRPr="00AC2ADB" w:rsidDel="00AC2ADB">
            <w:rPr>
              <w:rFonts w:eastAsiaTheme="minorEastAsia"/>
              <w:noProof/>
              <w:lang w:val="en-PH" w:eastAsia="ja-JP"/>
              <w:rPrChange w:id="1850" w:author="Vilson Lu" w:date="2014-08-22T06:41:00Z">
                <w:rPr>
                  <w:rFonts w:asciiTheme="minorHAnsi" w:eastAsiaTheme="minorEastAsia" w:hAnsiTheme="minorHAnsi" w:cstheme="minorBidi"/>
                  <w:noProof/>
                  <w:lang w:val="en-PH" w:eastAsia="ja-JP"/>
                </w:rPr>
              </w:rPrChange>
            </w:rPr>
            <w:tab/>
          </w:r>
          <w:r w:rsidRPr="00AC2ADB" w:rsidDel="00AC2ADB">
            <w:rPr>
              <w:noProof/>
            </w:rPr>
            <w:delText>Apache OpenNLP (OpenNLP, 2011)</w:delText>
          </w:r>
          <w:r w:rsidRPr="00AC2ADB" w:rsidDel="00AC2ADB">
            <w:rPr>
              <w:noProof/>
            </w:rPr>
            <w:tab/>
            <w:delText>3-18</w:delText>
          </w:r>
        </w:del>
      </w:ins>
    </w:p>
    <w:p w14:paraId="3A9A91DF" w14:textId="77777777" w:rsidR="00B10656" w:rsidRPr="00AC2ADB" w:rsidDel="00AC2ADB" w:rsidRDefault="00B10656">
      <w:pPr>
        <w:pStyle w:val="TOC3"/>
        <w:tabs>
          <w:tab w:val="left" w:pos="1254"/>
          <w:tab w:val="right" w:leader="dot" w:pos="9350"/>
        </w:tabs>
        <w:rPr>
          <w:ins w:id="1851" w:author="Kyle Mc Hale Dela Cruz" w:date="2014-08-17T22:38:00Z"/>
          <w:del w:id="1852" w:author="Vilson Lu" w:date="2014-08-22T06:40:00Z"/>
          <w:rFonts w:eastAsiaTheme="minorEastAsia"/>
          <w:noProof/>
          <w:lang w:val="en-PH" w:eastAsia="ja-JP"/>
          <w:rPrChange w:id="1853" w:author="Vilson Lu" w:date="2014-08-22T06:41:00Z">
            <w:rPr>
              <w:ins w:id="1854" w:author="Kyle Mc Hale Dela Cruz" w:date="2014-08-17T22:38:00Z"/>
              <w:del w:id="1855" w:author="Vilson Lu" w:date="2014-08-22T06:40:00Z"/>
              <w:rFonts w:asciiTheme="minorHAnsi" w:eastAsiaTheme="minorEastAsia" w:hAnsiTheme="minorHAnsi" w:cstheme="minorBidi"/>
              <w:noProof/>
              <w:lang w:val="en-PH" w:eastAsia="ja-JP"/>
            </w:rPr>
          </w:rPrChange>
        </w:rPr>
      </w:pPr>
      <w:ins w:id="1856" w:author="Kyle Mc Hale Dela Cruz" w:date="2014-08-17T22:38:00Z">
        <w:del w:id="1857" w:author="Vilson Lu" w:date="2014-08-22T06:40:00Z">
          <w:r w:rsidRPr="00AC2ADB" w:rsidDel="00AC2ADB">
            <w:rPr>
              <w:noProof/>
              <w:color w:val="000000"/>
              <w14:scene3d>
                <w14:camera w14:prst="orthographicFront"/>
                <w14:lightRig w14:rig="threePt" w14:dir="t">
                  <w14:rot w14:lat="0" w14:lon="0" w14:rev="0"/>
                </w14:lightRig>
              </w14:scene3d>
            </w:rPr>
            <w:delText>3.7.2</w:delText>
          </w:r>
          <w:r w:rsidRPr="00AC2ADB" w:rsidDel="00AC2ADB">
            <w:rPr>
              <w:rFonts w:eastAsiaTheme="minorEastAsia"/>
              <w:noProof/>
              <w:lang w:val="en-PH" w:eastAsia="ja-JP"/>
              <w:rPrChange w:id="1858" w:author="Vilson Lu" w:date="2014-08-22T06:41:00Z">
                <w:rPr>
                  <w:rFonts w:asciiTheme="minorHAnsi" w:eastAsiaTheme="minorEastAsia" w:hAnsiTheme="minorHAnsi" w:cstheme="minorBidi"/>
                  <w:noProof/>
                  <w:lang w:val="en-PH" w:eastAsia="ja-JP"/>
                </w:rPr>
              </w:rPrChange>
            </w:rPr>
            <w:tab/>
          </w:r>
          <w:r w:rsidRPr="00AC2ADB" w:rsidDel="00AC2ADB">
            <w:rPr>
              <w:noProof/>
            </w:rPr>
            <w:delText>ANNIE (Cunningham et al., 2002)</w:delText>
          </w:r>
          <w:r w:rsidRPr="00AC2ADB" w:rsidDel="00AC2ADB">
            <w:rPr>
              <w:noProof/>
            </w:rPr>
            <w:tab/>
            <w:delText>3-19</w:delText>
          </w:r>
        </w:del>
      </w:ins>
    </w:p>
    <w:p w14:paraId="56DAEF74" w14:textId="77777777" w:rsidR="00B10656" w:rsidRPr="00AC2ADB" w:rsidDel="00AC2ADB" w:rsidRDefault="00B10656">
      <w:pPr>
        <w:pStyle w:val="TOC3"/>
        <w:tabs>
          <w:tab w:val="left" w:pos="1254"/>
          <w:tab w:val="right" w:leader="dot" w:pos="9350"/>
        </w:tabs>
        <w:rPr>
          <w:ins w:id="1859" w:author="Kyle Mc Hale Dela Cruz" w:date="2014-08-17T22:38:00Z"/>
          <w:del w:id="1860" w:author="Vilson Lu" w:date="2014-08-22T06:40:00Z"/>
          <w:rFonts w:eastAsiaTheme="minorEastAsia"/>
          <w:noProof/>
          <w:lang w:val="en-PH" w:eastAsia="ja-JP"/>
          <w:rPrChange w:id="1861" w:author="Vilson Lu" w:date="2014-08-22T06:41:00Z">
            <w:rPr>
              <w:ins w:id="1862" w:author="Kyle Mc Hale Dela Cruz" w:date="2014-08-17T22:38:00Z"/>
              <w:del w:id="1863" w:author="Vilson Lu" w:date="2014-08-22T06:40:00Z"/>
              <w:rFonts w:asciiTheme="minorHAnsi" w:eastAsiaTheme="minorEastAsia" w:hAnsiTheme="minorHAnsi" w:cstheme="minorBidi"/>
              <w:noProof/>
              <w:lang w:val="en-PH" w:eastAsia="ja-JP"/>
            </w:rPr>
          </w:rPrChange>
        </w:rPr>
      </w:pPr>
      <w:ins w:id="1864" w:author="Kyle Mc Hale Dela Cruz" w:date="2014-08-17T22:38:00Z">
        <w:del w:id="1865" w:author="Vilson Lu" w:date="2014-08-22T06:40:00Z">
          <w:r w:rsidRPr="00AC2ADB" w:rsidDel="00AC2ADB">
            <w:rPr>
              <w:noProof/>
              <w:color w:val="000000"/>
              <w14:scene3d>
                <w14:camera w14:prst="orthographicFront"/>
                <w14:lightRig w14:rig="threePt" w14:dir="t">
                  <w14:rot w14:lat="0" w14:lon="0" w14:rev="0"/>
                </w14:lightRig>
              </w14:scene3d>
            </w:rPr>
            <w:delText>3.7.3</w:delText>
          </w:r>
          <w:r w:rsidRPr="00AC2ADB" w:rsidDel="00AC2ADB">
            <w:rPr>
              <w:rFonts w:eastAsiaTheme="minorEastAsia"/>
              <w:noProof/>
              <w:lang w:val="en-PH" w:eastAsia="ja-JP"/>
              <w:rPrChange w:id="1866" w:author="Vilson Lu" w:date="2014-08-22T06:41:00Z">
                <w:rPr>
                  <w:rFonts w:asciiTheme="minorHAnsi" w:eastAsiaTheme="minorEastAsia" w:hAnsiTheme="minorHAnsi" w:cstheme="minorBidi"/>
                  <w:noProof/>
                  <w:lang w:val="en-PH" w:eastAsia="ja-JP"/>
                </w:rPr>
              </w:rPrChange>
            </w:rPr>
            <w:tab/>
          </w:r>
          <w:r w:rsidRPr="00AC2ADB" w:rsidDel="00AC2ADB">
            <w:rPr>
              <w:noProof/>
            </w:rPr>
            <w:delText>Twitter NLP Tools (Ritter et al., 2011)</w:delText>
          </w:r>
          <w:r w:rsidRPr="00AC2ADB" w:rsidDel="00AC2ADB">
            <w:rPr>
              <w:noProof/>
            </w:rPr>
            <w:tab/>
            <w:delText>3-20</w:delText>
          </w:r>
        </w:del>
      </w:ins>
    </w:p>
    <w:p w14:paraId="28210E02" w14:textId="77777777" w:rsidR="00B10656" w:rsidRPr="00AC2ADB" w:rsidDel="00AC2ADB" w:rsidRDefault="00B10656">
      <w:pPr>
        <w:pStyle w:val="TOC3"/>
        <w:tabs>
          <w:tab w:val="left" w:pos="1254"/>
          <w:tab w:val="right" w:leader="dot" w:pos="9350"/>
        </w:tabs>
        <w:rPr>
          <w:ins w:id="1867" w:author="Kyle Mc Hale Dela Cruz" w:date="2014-08-17T22:38:00Z"/>
          <w:del w:id="1868" w:author="Vilson Lu" w:date="2014-08-22T06:40:00Z"/>
          <w:rFonts w:eastAsiaTheme="minorEastAsia"/>
          <w:noProof/>
          <w:lang w:val="en-PH" w:eastAsia="ja-JP"/>
          <w:rPrChange w:id="1869" w:author="Vilson Lu" w:date="2014-08-22T06:41:00Z">
            <w:rPr>
              <w:ins w:id="1870" w:author="Kyle Mc Hale Dela Cruz" w:date="2014-08-17T22:38:00Z"/>
              <w:del w:id="1871" w:author="Vilson Lu" w:date="2014-08-22T06:40:00Z"/>
              <w:rFonts w:asciiTheme="minorHAnsi" w:eastAsiaTheme="minorEastAsia" w:hAnsiTheme="minorHAnsi" w:cstheme="minorBidi"/>
              <w:noProof/>
              <w:lang w:val="en-PH" w:eastAsia="ja-JP"/>
            </w:rPr>
          </w:rPrChange>
        </w:rPr>
      </w:pPr>
      <w:ins w:id="1872" w:author="Kyle Mc Hale Dela Cruz" w:date="2014-08-17T22:38:00Z">
        <w:del w:id="1873" w:author="Vilson Lu" w:date="2014-08-22T06:40:00Z">
          <w:r w:rsidRPr="00AC2ADB" w:rsidDel="00AC2ADB">
            <w:rPr>
              <w:noProof/>
              <w:color w:val="000000"/>
              <w14:scene3d>
                <w14:camera w14:prst="orthographicFront"/>
                <w14:lightRig w14:rig="threePt" w14:dir="t">
                  <w14:rot w14:lat="0" w14:lon="0" w14:rev="0"/>
                </w14:lightRig>
              </w14:scene3d>
            </w:rPr>
            <w:delText>3.7.4</w:delText>
          </w:r>
          <w:r w:rsidRPr="00AC2ADB" w:rsidDel="00AC2ADB">
            <w:rPr>
              <w:rFonts w:eastAsiaTheme="minorEastAsia"/>
              <w:noProof/>
              <w:lang w:val="en-PH" w:eastAsia="ja-JP"/>
              <w:rPrChange w:id="1874" w:author="Vilson Lu" w:date="2014-08-22T06:41:00Z">
                <w:rPr>
                  <w:rFonts w:asciiTheme="minorHAnsi" w:eastAsiaTheme="minorEastAsia" w:hAnsiTheme="minorHAnsi" w:cstheme="minorBidi"/>
                  <w:noProof/>
                  <w:lang w:val="en-PH" w:eastAsia="ja-JP"/>
                </w:rPr>
              </w:rPrChange>
            </w:rPr>
            <w:tab/>
          </w:r>
          <w:r w:rsidRPr="00AC2ADB" w:rsidDel="00AC2ADB">
            <w:rPr>
              <w:noProof/>
            </w:rPr>
            <w:delText>Weka (Weka 3, n.d.)</w:delText>
          </w:r>
          <w:r w:rsidRPr="00AC2ADB" w:rsidDel="00AC2ADB">
            <w:rPr>
              <w:noProof/>
            </w:rPr>
            <w:tab/>
            <w:delText>3-22</w:delText>
          </w:r>
        </w:del>
      </w:ins>
    </w:p>
    <w:p w14:paraId="1723268A" w14:textId="77777777" w:rsidR="00B10656" w:rsidRPr="00AC2ADB" w:rsidDel="00AC2ADB" w:rsidRDefault="00B10656">
      <w:pPr>
        <w:pStyle w:val="TOC3"/>
        <w:tabs>
          <w:tab w:val="left" w:pos="1254"/>
          <w:tab w:val="right" w:leader="dot" w:pos="9350"/>
        </w:tabs>
        <w:rPr>
          <w:ins w:id="1875" w:author="Kyle Mc Hale Dela Cruz" w:date="2014-08-17T22:38:00Z"/>
          <w:del w:id="1876" w:author="Vilson Lu" w:date="2014-08-22T06:40:00Z"/>
          <w:rFonts w:eastAsiaTheme="minorEastAsia"/>
          <w:noProof/>
          <w:lang w:val="en-PH" w:eastAsia="ja-JP"/>
          <w:rPrChange w:id="1877" w:author="Vilson Lu" w:date="2014-08-22T06:41:00Z">
            <w:rPr>
              <w:ins w:id="1878" w:author="Kyle Mc Hale Dela Cruz" w:date="2014-08-17T22:38:00Z"/>
              <w:del w:id="1879" w:author="Vilson Lu" w:date="2014-08-22T06:40:00Z"/>
              <w:rFonts w:asciiTheme="minorHAnsi" w:eastAsiaTheme="minorEastAsia" w:hAnsiTheme="minorHAnsi" w:cstheme="minorBidi"/>
              <w:noProof/>
              <w:lang w:val="en-PH" w:eastAsia="ja-JP"/>
            </w:rPr>
          </w:rPrChange>
        </w:rPr>
      </w:pPr>
      <w:ins w:id="1880" w:author="Kyle Mc Hale Dela Cruz" w:date="2014-08-17T22:38:00Z">
        <w:del w:id="1881" w:author="Vilson Lu" w:date="2014-08-22T06:40:00Z">
          <w:r w:rsidRPr="00AC2ADB" w:rsidDel="00AC2ADB">
            <w:rPr>
              <w:noProof/>
              <w:color w:val="000000"/>
              <w14:scene3d>
                <w14:camera w14:prst="orthographicFront"/>
                <w14:lightRig w14:rig="threePt" w14:dir="t">
                  <w14:rot w14:lat="0" w14:lon="0" w14:rev="0"/>
                </w14:lightRig>
              </w14:scene3d>
            </w:rPr>
            <w:delText>3.7.5</w:delText>
          </w:r>
          <w:r w:rsidRPr="00AC2ADB" w:rsidDel="00AC2ADB">
            <w:rPr>
              <w:rFonts w:eastAsiaTheme="minorEastAsia"/>
              <w:noProof/>
              <w:lang w:val="en-PH" w:eastAsia="ja-JP"/>
              <w:rPrChange w:id="1882" w:author="Vilson Lu" w:date="2014-08-22T06:41:00Z">
                <w:rPr>
                  <w:rFonts w:asciiTheme="minorHAnsi" w:eastAsiaTheme="minorEastAsia" w:hAnsiTheme="minorHAnsi" w:cstheme="minorBidi"/>
                  <w:noProof/>
                  <w:lang w:val="en-PH" w:eastAsia="ja-JP"/>
                </w:rPr>
              </w:rPrChange>
            </w:rPr>
            <w:tab/>
          </w:r>
          <w:r w:rsidRPr="00AC2ADB" w:rsidDel="00AC2ADB">
            <w:rPr>
              <w:noProof/>
            </w:rPr>
            <w:delText>TwitIE (Bontcheva et al., 2013)</w:delText>
          </w:r>
          <w:r w:rsidRPr="00AC2ADB" w:rsidDel="00AC2ADB">
            <w:rPr>
              <w:noProof/>
            </w:rPr>
            <w:tab/>
            <w:delText>3-22</w:delText>
          </w:r>
        </w:del>
      </w:ins>
    </w:p>
    <w:p w14:paraId="3A8A3E5F" w14:textId="77777777" w:rsidR="00B10656" w:rsidRPr="00AC2ADB" w:rsidDel="00AC2ADB" w:rsidRDefault="00B10656">
      <w:pPr>
        <w:pStyle w:val="TOC3"/>
        <w:tabs>
          <w:tab w:val="left" w:pos="1254"/>
          <w:tab w:val="right" w:leader="dot" w:pos="9350"/>
        </w:tabs>
        <w:rPr>
          <w:ins w:id="1883" w:author="Kyle Mc Hale Dela Cruz" w:date="2014-08-17T22:38:00Z"/>
          <w:del w:id="1884" w:author="Vilson Lu" w:date="2014-08-22T06:40:00Z"/>
          <w:rFonts w:eastAsiaTheme="minorEastAsia"/>
          <w:noProof/>
          <w:lang w:val="en-PH" w:eastAsia="ja-JP"/>
          <w:rPrChange w:id="1885" w:author="Vilson Lu" w:date="2014-08-22T06:41:00Z">
            <w:rPr>
              <w:ins w:id="1886" w:author="Kyle Mc Hale Dela Cruz" w:date="2014-08-17T22:38:00Z"/>
              <w:del w:id="1887" w:author="Vilson Lu" w:date="2014-08-22T06:40:00Z"/>
              <w:rFonts w:asciiTheme="minorHAnsi" w:eastAsiaTheme="minorEastAsia" w:hAnsiTheme="minorHAnsi" w:cstheme="minorBidi"/>
              <w:noProof/>
              <w:lang w:val="en-PH" w:eastAsia="ja-JP"/>
            </w:rPr>
          </w:rPrChange>
        </w:rPr>
      </w:pPr>
      <w:ins w:id="1888" w:author="Kyle Mc Hale Dela Cruz" w:date="2014-08-17T22:38:00Z">
        <w:del w:id="1889" w:author="Vilson Lu" w:date="2014-08-22T06:40:00Z">
          <w:r w:rsidRPr="00AC2ADB" w:rsidDel="00AC2ADB">
            <w:rPr>
              <w:noProof/>
              <w:color w:val="000000"/>
              <w14:scene3d>
                <w14:camera w14:prst="orthographicFront"/>
                <w14:lightRig w14:rig="threePt" w14:dir="t">
                  <w14:rot w14:lat="0" w14:lon="0" w14:rev="0"/>
                </w14:lightRig>
              </w14:scene3d>
            </w:rPr>
            <w:delText>3.7.6</w:delText>
          </w:r>
          <w:r w:rsidRPr="00AC2ADB" w:rsidDel="00AC2ADB">
            <w:rPr>
              <w:rFonts w:eastAsiaTheme="minorEastAsia"/>
              <w:noProof/>
              <w:lang w:val="en-PH" w:eastAsia="ja-JP"/>
              <w:rPrChange w:id="1890" w:author="Vilson Lu" w:date="2014-08-22T06:41:00Z">
                <w:rPr>
                  <w:rFonts w:asciiTheme="minorHAnsi" w:eastAsiaTheme="minorEastAsia" w:hAnsiTheme="minorHAnsi" w:cstheme="minorBidi"/>
                  <w:noProof/>
                  <w:lang w:val="en-PH" w:eastAsia="ja-JP"/>
                </w:rPr>
              </w:rPrChange>
            </w:rPr>
            <w:tab/>
          </w:r>
          <w:r w:rsidRPr="00AC2ADB" w:rsidDel="00AC2ADB">
            <w:rPr>
              <w:noProof/>
            </w:rPr>
            <w:delText>OWL API (Horridge &amp; Bechhoffer, 2011)</w:delText>
          </w:r>
          <w:r w:rsidRPr="00AC2ADB" w:rsidDel="00AC2ADB">
            <w:rPr>
              <w:noProof/>
            </w:rPr>
            <w:tab/>
            <w:delText>3-22</w:delText>
          </w:r>
        </w:del>
      </w:ins>
    </w:p>
    <w:p w14:paraId="64878BDD" w14:textId="77777777" w:rsidR="00B10656" w:rsidRPr="00AC2ADB" w:rsidDel="00AC2ADB" w:rsidRDefault="00B10656">
      <w:pPr>
        <w:pStyle w:val="TOC3"/>
        <w:tabs>
          <w:tab w:val="left" w:pos="1254"/>
          <w:tab w:val="right" w:leader="dot" w:pos="9350"/>
        </w:tabs>
        <w:rPr>
          <w:ins w:id="1891" w:author="Kyle Mc Hale Dela Cruz" w:date="2014-08-17T22:38:00Z"/>
          <w:del w:id="1892" w:author="Vilson Lu" w:date="2014-08-22T06:40:00Z"/>
          <w:rFonts w:eastAsiaTheme="minorEastAsia"/>
          <w:noProof/>
          <w:lang w:val="en-PH" w:eastAsia="ja-JP"/>
          <w:rPrChange w:id="1893" w:author="Vilson Lu" w:date="2014-08-22T06:41:00Z">
            <w:rPr>
              <w:ins w:id="1894" w:author="Kyle Mc Hale Dela Cruz" w:date="2014-08-17T22:38:00Z"/>
              <w:del w:id="1895" w:author="Vilson Lu" w:date="2014-08-22T06:40:00Z"/>
              <w:rFonts w:asciiTheme="minorHAnsi" w:eastAsiaTheme="minorEastAsia" w:hAnsiTheme="minorHAnsi" w:cstheme="minorBidi"/>
              <w:noProof/>
              <w:lang w:val="en-PH" w:eastAsia="ja-JP"/>
            </w:rPr>
          </w:rPrChange>
        </w:rPr>
      </w:pPr>
      <w:ins w:id="1896" w:author="Kyle Mc Hale Dela Cruz" w:date="2014-08-17T22:38:00Z">
        <w:del w:id="1897" w:author="Vilson Lu" w:date="2014-08-22T06:40:00Z">
          <w:r w:rsidRPr="00AC2ADB" w:rsidDel="00AC2ADB">
            <w:rPr>
              <w:noProof/>
              <w:color w:val="000000"/>
              <w14:scene3d>
                <w14:camera w14:prst="orthographicFront"/>
                <w14:lightRig w14:rig="threePt" w14:dir="t">
                  <w14:rot w14:lat="0" w14:lon="0" w14:rev="0"/>
                </w14:lightRig>
              </w14:scene3d>
            </w:rPr>
            <w:delText>3.7.7</w:delText>
          </w:r>
          <w:r w:rsidRPr="00AC2ADB" w:rsidDel="00AC2ADB">
            <w:rPr>
              <w:rFonts w:eastAsiaTheme="minorEastAsia"/>
              <w:noProof/>
              <w:lang w:val="en-PH" w:eastAsia="ja-JP"/>
              <w:rPrChange w:id="1898" w:author="Vilson Lu" w:date="2014-08-22T06:41:00Z">
                <w:rPr>
                  <w:rFonts w:asciiTheme="minorHAnsi" w:eastAsiaTheme="minorEastAsia" w:hAnsiTheme="minorHAnsi" w:cstheme="minorBidi"/>
                  <w:noProof/>
                  <w:lang w:val="en-PH" w:eastAsia="ja-JP"/>
                </w:rPr>
              </w:rPrChange>
            </w:rPr>
            <w:tab/>
          </w:r>
          <w:r w:rsidRPr="00AC2ADB" w:rsidDel="00AC2ADB">
            <w:rPr>
              <w:noProof/>
            </w:rPr>
            <w:delText>ArkNLP (Gimpel et al., 2011)</w:delText>
          </w:r>
          <w:r w:rsidRPr="00AC2ADB" w:rsidDel="00AC2ADB">
            <w:rPr>
              <w:noProof/>
            </w:rPr>
            <w:tab/>
            <w:delText>3-23</w:delText>
          </w:r>
        </w:del>
      </w:ins>
    </w:p>
    <w:p w14:paraId="3F0D96D2" w14:textId="77777777" w:rsidR="00B10656" w:rsidRPr="00AC2ADB" w:rsidDel="00AC2ADB" w:rsidRDefault="00B10656">
      <w:pPr>
        <w:pStyle w:val="TOC1"/>
        <w:tabs>
          <w:tab w:val="left" w:pos="574"/>
          <w:tab w:val="right" w:leader="dot" w:pos="9350"/>
        </w:tabs>
        <w:rPr>
          <w:ins w:id="1899" w:author="Kyle Mc Hale Dela Cruz" w:date="2014-08-17T22:38:00Z"/>
          <w:del w:id="1900" w:author="Vilson Lu" w:date="2014-08-22T06:40:00Z"/>
          <w:rFonts w:eastAsiaTheme="minorEastAsia"/>
          <w:noProof/>
          <w:lang w:val="en-PH" w:eastAsia="ja-JP"/>
          <w:rPrChange w:id="1901" w:author="Vilson Lu" w:date="2014-08-22T06:41:00Z">
            <w:rPr>
              <w:ins w:id="1902" w:author="Kyle Mc Hale Dela Cruz" w:date="2014-08-17T22:38:00Z"/>
              <w:del w:id="1903" w:author="Vilson Lu" w:date="2014-08-22T06:40:00Z"/>
              <w:rFonts w:asciiTheme="minorHAnsi" w:eastAsiaTheme="minorEastAsia" w:hAnsiTheme="minorHAnsi" w:cstheme="minorBidi"/>
              <w:noProof/>
              <w:lang w:val="en-PH" w:eastAsia="ja-JP"/>
            </w:rPr>
          </w:rPrChange>
        </w:rPr>
      </w:pPr>
      <w:ins w:id="1904" w:author="Kyle Mc Hale Dela Cruz" w:date="2014-08-17T22:38:00Z">
        <w:del w:id="1905" w:author="Vilson Lu" w:date="2014-08-22T06:40:00Z">
          <w:r w:rsidRPr="00AC2ADB" w:rsidDel="00AC2ADB">
            <w:rPr>
              <w:noProof/>
            </w:rPr>
            <w:delText>4.0</w:delText>
          </w:r>
          <w:r w:rsidRPr="00AC2ADB" w:rsidDel="00AC2ADB">
            <w:rPr>
              <w:rFonts w:eastAsiaTheme="minorEastAsia"/>
              <w:noProof/>
              <w:lang w:val="en-PH" w:eastAsia="ja-JP"/>
              <w:rPrChange w:id="1906" w:author="Vilson Lu" w:date="2014-08-22T06:41:00Z">
                <w:rPr>
                  <w:rFonts w:asciiTheme="minorHAnsi" w:eastAsiaTheme="minorEastAsia" w:hAnsiTheme="minorHAnsi" w:cstheme="minorBidi"/>
                  <w:noProof/>
                  <w:lang w:val="en-PH" w:eastAsia="ja-JP"/>
                </w:rPr>
              </w:rPrChange>
            </w:rPr>
            <w:tab/>
          </w:r>
          <w:r w:rsidRPr="00AC2ADB" w:rsidDel="00AC2ADB">
            <w:rPr>
              <w:noProof/>
            </w:rPr>
            <w:delText>The FILEIET System</w:delText>
          </w:r>
          <w:r w:rsidRPr="00AC2ADB" w:rsidDel="00AC2ADB">
            <w:rPr>
              <w:noProof/>
            </w:rPr>
            <w:tab/>
            <w:delText>4-1</w:delText>
          </w:r>
        </w:del>
      </w:ins>
    </w:p>
    <w:p w14:paraId="075FC199" w14:textId="77777777" w:rsidR="00B10656" w:rsidRPr="00AC2ADB" w:rsidDel="00AC2ADB" w:rsidRDefault="00B10656">
      <w:pPr>
        <w:pStyle w:val="TOC2"/>
        <w:tabs>
          <w:tab w:val="left" w:pos="814"/>
          <w:tab w:val="right" w:leader="dot" w:pos="9350"/>
        </w:tabs>
        <w:rPr>
          <w:ins w:id="1907" w:author="Kyle Mc Hale Dela Cruz" w:date="2014-08-17T22:38:00Z"/>
          <w:del w:id="1908" w:author="Vilson Lu" w:date="2014-08-22T06:40:00Z"/>
          <w:rFonts w:eastAsiaTheme="minorEastAsia"/>
          <w:noProof/>
          <w:lang w:val="en-PH" w:eastAsia="ja-JP"/>
          <w:rPrChange w:id="1909" w:author="Vilson Lu" w:date="2014-08-22T06:41:00Z">
            <w:rPr>
              <w:ins w:id="1910" w:author="Kyle Mc Hale Dela Cruz" w:date="2014-08-17T22:38:00Z"/>
              <w:del w:id="1911" w:author="Vilson Lu" w:date="2014-08-22T06:40:00Z"/>
              <w:rFonts w:asciiTheme="minorHAnsi" w:eastAsiaTheme="minorEastAsia" w:hAnsiTheme="minorHAnsi" w:cstheme="minorBidi"/>
              <w:noProof/>
              <w:lang w:val="en-PH" w:eastAsia="ja-JP"/>
            </w:rPr>
          </w:rPrChange>
        </w:rPr>
      </w:pPr>
      <w:ins w:id="1912" w:author="Kyle Mc Hale Dela Cruz" w:date="2014-08-17T22:38:00Z">
        <w:del w:id="1913" w:author="Vilson Lu" w:date="2014-08-22T06:40:00Z">
          <w:r w:rsidRPr="00AC2ADB" w:rsidDel="00AC2ADB">
            <w:rPr>
              <w:noProof/>
              <w:color w:val="000000"/>
              <w14:scene3d>
                <w14:camera w14:prst="orthographicFront"/>
                <w14:lightRig w14:rig="threePt" w14:dir="t">
                  <w14:rot w14:lat="0" w14:lon="0" w14:rev="0"/>
                </w14:lightRig>
              </w14:scene3d>
            </w:rPr>
            <w:delText>4.1</w:delText>
          </w:r>
          <w:r w:rsidRPr="00AC2ADB" w:rsidDel="00AC2ADB">
            <w:rPr>
              <w:rFonts w:eastAsiaTheme="minorEastAsia"/>
              <w:noProof/>
              <w:lang w:val="en-PH" w:eastAsia="ja-JP"/>
              <w:rPrChange w:id="1914" w:author="Vilson Lu" w:date="2014-08-22T06:41:00Z">
                <w:rPr>
                  <w:rFonts w:asciiTheme="minorHAnsi" w:eastAsiaTheme="minorEastAsia" w:hAnsiTheme="minorHAnsi" w:cstheme="minorBidi"/>
                  <w:noProof/>
                  <w:lang w:val="en-PH" w:eastAsia="ja-JP"/>
                </w:rPr>
              </w:rPrChange>
            </w:rPr>
            <w:tab/>
          </w:r>
          <w:r w:rsidRPr="00AC2ADB" w:rsidDel="00AC2ADB">
            <w:rPr>
              <w:noProof/>
            </w:rPr>
            <w:delText>System Overview</w:delText>
          </w:r>
          <w:r w:rsidRPr="00AC2ADB" w:rsidDel="00AC2ADB">
            <w:rPr>
              <w:noProof/>
            </w:rPr>
            <w:tab/>
            <w:delText>4-1</w:delText>
          </w:r>
        </w:del>
      </w:ins>
    </w:p>
    <w:p w14:paraId="7F92ACBF" w14:textId="77777777" w:rsidR="00B10656" w:rsidRPr="00AC2ADB" w:rsidDel="00AC2ADB" w:rsidRDefault="00B10656">
      <w:pPr>
        <w:pStyle w:val="TOC2"/>
        <w:tabs>
          <w:tab w:val="left" w:pos="814"/>
          <w:tab w:val="right" w:leader="dot" w:pos="9350"/>
        </w:tabs>
        <w:rPr>
          <w:ins w:id="1915" w:author="Kyle Mc Hale Dela Cruz" w:date="2014-08-17T22:38:00Z"/>
          <w:del w:id="1916" w:author="Vilson Lu" w:date="2014-08-22T06:40:00Z"/>
          <w:rFonts w:eastAsiaTheme="minorEastAsia"/>
          <w:noProof/>
          <w:lang w:val="en-PH" w:eastAsia="ja-JP"/>
          <w:rPrChange w:id="1917" w:author="Vilson Lu" w:date="2014-08-22T06:41:00Z">
            <w:rPr>
              <w:ins w:id="1918" w:author="Kyle Mc Hale Dela Cruz" w:date="2014-08-17T22:38:00Z"/>
              <w:del w:id="1919" w:author="Vilson Lu" w:date="2014-08-22T06:40:00Z"/>
              <w:rFonts w:asciiTheme="minorHAnsi" w:eastAsiaTheme="minorEastAsia" w:hAnsiTheme="minorHAnsi" w:cstheme="minorBidi"/>
              <w:noProof/>
              <w:lang w:val="en-PH" w:eastAsia="ja-JP"/>
            </w:rPr>
          </w:rPrChange>
        </w:rPr>
      </w:pPr>
      <w:ins w:id="1920" w:author="Kyle Mc Hale Dela Cruz" w:date="2014-08-17T22:38:00Z">
        <w:del w:id="1921" w:author="Vilson Lu" w:date="2014-08-22T06:40:00Z">
          <w:r w:rsidRPr="00AC2ADB" w:rsidDel="00AC2ADB">
            <w:rPr>
              <w:noProof/>
              <w:color w:val="000000"/>
              <w14:scene3d>
                <w14:camera w14:prst="orthographicFront"/>
                <w14:lightRig w14:rig="threePt" w14:dir="t">
                  <w14:rot w14:lat="0" w14:lon="0" w14:rev="0"/>
                </w14:lightRig>
              </w14:scene3d>
            </w:rPr>
            <w:delText>4.2</w:delText>
          </w:r>
          <w:r w:rsidRPr="00AC2ADB" w:rsidDel="00AC2ADB">
            <w:rPr>
              <w:rFonts w:eastAsiaTheme="minorEastAsia"/>
              <w:noProof/>
              <w:lang w:val="en-PH" w:eastAsia="ja-JP"/>
              <w:rPrChange w:id="1922" w:author="Vilson Lu" w:date="2014-08-22T06:41:00Z">
                <w:rPr>
                  <w:rFonts w:asciiTheme="minorHAnsi" w:eastAsiaTheme="minorEastAsia" w:hAnsiTheme="minorHAnsi" w:cstheme="minorBidi"/>
                  <w:noProof/>
                  <w:lang w:val="en-PH" w:eastAsia="ja-JP"/>
                </w:rPr>
              </w:rPrChange>
            </w:rPr>
            <w:tab/>
          </w:r>
          <w:r w:rsidRPr="00AC2ADB" w:rsidDel="00AC2ADB">
            <w:rPr>
              <w:noProof/>
            </w:rPr>
            <w:delText>System Objectives</w:delText>
          </w:r>
          <w:r w:rsidRPr="00AC2ADB" w:rsidDel="00AC2ADB">
            <w:rPr>
              <w:noProof/>
            </w:rPr>
            <w:tab/>
            <w:delText>4-1</w:delText>
          </w:r>
        </w:del>
      </w:ins>
    </w:p>
    <w:p w14:paraId="38FA14FF" w14:textId="77777777" w:rsidR="00B10656" w:rsidRPr="00AC2ADB" w:rsidDel="00AC2ADB" w:rsidRDefault="00B10656">
      <w:pPr>
        <w:pStyle w:val="TOC3"/>
        <w:tabs>
          <w:tab w:val="left" w:pos="1254"/>
          <w:tab w:val="right" w:leader="dot" w:pos="9350"/>
        </w:tabs>
        <w:rPr>
          <w:ins w:id="1923" w:author="Kyle Mc Hale Dela Cruz" w:date="2014-08-17T22:38:00Z"/>
          <w:del w:id="1924" w:author="Vilson Lu" w:date="2014-08-22T06:40:00Z"/>
          <w:rFonts w:eastAsiaTheme="minorEastAsia"/>
          <w:noProof/>
          <w:lang w:val="en-PH" w:eastAsia="ja-JP"/>
          <w:rPrChange w:id="1925" w:author="Vilson Lu" w:date="2014-08-22T06:41:00Z">
            <w:rPr>
              <w:ins w:id="1926" w:author="Kyle Mc Hale Dela Cruz" w:date="2014-08-17T22:38:00Z"/>
              <w:del w:id="1927" w:author="Vilson Lu" w:date="2014-08-22T06:40:00Z"/>
              <w:rFonts w:asciiTheme="minorHAnsi" w:eastAsiaTheme="minorEastAsia" w:hAnsiTheme="minorHAnsi" w:cstheme="minorBidi"/>
              <w:noProof/>
              <w:lang w:val="en-PH" w:eastAsia="ja-JP"/>
            </w:rPr>
          </w:rPrChange>
        </w:rPr>
      </w:pPr>
      <w:ins w:id="1928" w:author="Kyle Mc Hale Dela Cruz" w:date="2014-08-17T22:38:00Z">
        <w:del w:id="1929" w:author="Vilson Lu" w:date="2014-08-22T06:40:00Z">
          <w:r w:rsidRPr="00AC2ADB" w:rsidDel="00AC2ADB">
            <w:rPr>
              <w:noProof/>
              <w:color w:val="000000"/>
              <w14:scene3d>
                <w14:camera w14:prst="orthographicFront"/>
                <w14:lightRig w14:rig="threePt" w14:dir="t">
                  <w14:rot w14:lat="0" w14:lon="0" w14:rev="0"/>
                </w14:lightRig>
              </w14:scene3d>
            </w:rPr>
            <w:delText>4.2.1</w:delText>
          </w:r>
          <w:r w:rsidRPr="00AC2ADB" w:rsidDel="00AC2ADB">
            <w:rPr>
              <w:rFonts w:eastAsiaTheme="minorEastAsia"/>
              <w:noProof/>
              <w:lang w:val="en-PH" w:eastAsia="ja-JP"/>
              <w:rPrChange w:id="1930" w:author="Vilson Lu" w:date="2014-08-22T06:41:00Z">
                <w:rPr>
                  <w:rFonts w:asciiTheme="minorHAnsi" w:eastAsiaTheme="minorEastAsia" w:hAnsiTheme="minorHAnsi" w:cstheme="minorBidi"/>
                  <w:noProof/>
                  <w:lang w:val="en-PH" w:eastAsia="ja-JP"/>
                </w:rPr>
              </w:rPrChange>
            </w:rPr>
            <w:tab/>
          </w:r>
          <w:r w:rsidRPr="00AC2ADB" w:rsidDel="00AC2ADB">
            <w:rPr>
              <w:noProof/>
            </w:rPr>
            <w:delText>General Objective</w:delText>
          </w:r>
          <w:r w:rsidRPr="00AC2ADB" w:rsidDel="00AC2ADB">
            <w:rPr>
              <w:noProof/>
            </w:rPr>
            <w:tab/>
            <w:delText>4-1</w:delText>
          </w:r>
        </w:del>
      </w:ins>
    </w:p>
    <w:p w14:paraId="6D044CFB" w14:textId="77777777" w:rsidR="00B10656" w:rsidRPr="00AC2ADB" w:rsidDel="00AC2ADB" w:rsidRDefault="00B10656">
      <w:pPr>
        <w:pStyle w:val="TOC3"/>
        <w:tabs>
          <w:tab w:val="left" w:pos="1254"/>
          <w:tab w:val="right" w:leader="dot" w:pos="9350"/>
        </w:tabs>
        <w:rPr>
          <w:ins w:id="1931" w:author="Kyle Mc Hale Dela Cruz" w:date="2014-08-17T22:38:00Z"/>
          <w:del w:id="1932" w:author="Vilson Lu" w:date="2014-08-22T06:40:00Z"/>
          <w:rFonts w:eastAsiaTheme="minorEastAsia"/>
          <w:noProof/>
          <w:lang w:val="en-PH" w:eastAsia="ja-JP"/>
          <w:rPrChange w:id="1933" w:author="Vilson Lu" w:date="2014-08-22T06:41:00Z">
            <w:rPr>
              <w:ins w:id="1934" w:author="Kyle Mc Hale Dela Cruz" w:date="2014-08-17T22:38:00Z"/>
              <w:del w:id="1935" w:author="Vilson Lu" w:date="2014-08-22T06:40:00Z"/>
              <w:rFonts w:asciiTheme="minorHAnsi" w:eastAsiaTheme="minorEastAsia" w:hAnsiTheme="minorHAnsi" w:cstheme="minorBidi"/>
              <w:noProof/>
              <w:lang w:val="en-PH" w:eastAsia="ja-JP"/>
            </w:rPr>
          </w:rPrChange>
        </w:rPr>
      </w:pPr>
      <w:ins w:id="1936" w:author="Kyle Mc Hale Dela Cruz" w:date="2014-08-17T22:38:00Z">
        <w:del w:id="1937" w:author="Vilson Lu" w:date="2014-08-22T06:40:00Z">
          <w:r w:rsidRPr="00AC2ADB" w:rsidDel="00AC2ADB">
            <w:rPr>
              <w:noProof/>
              <w:color w:val="000000"/>
              <w14:scene3d>
                <w14:camera w14:prst="orthographicFront"/>
                <w14:lightRig w14:rig="threePt" w14:dir="t">
                  <w14:rot w14:lat="0" w14:lon="0" w14:rev="0"/>
                </w14:lightRig>
              </w14:scene3d>
            </w:rPr>
            <w:delText>4.2.2</w:delText>
          </w:r>
          <w:r w:rsidRPr="00AC2ADB" w:rsidDel="00AC2ADB">
            <w:rPr>
              <w:rFonts w:eastAsiaTheme="minorEastAsia"/>
              <w:noProof/>
              <w:lang w:val="en-PH" w:eastAsia="ja-JP"/>
              <w:rPrChange w:id="1938" w:author="Vilson Lu" w:date="2014-08-22T06:41:00Z">
                <w:rPr>
                  <w:rFonts w:asciiTheme="minorHAnsi" w:eastAsiaTheme="minorEastAsia" w:hAnsiTheme="minorHAnsi" w:cstheme="minorBidi"/>
                  <w:noProof/>
                  <w:lang w:val="en-PH" w:eastAsia="ja-JP"/>
                </w:rPr>
              </w:rPrChange>
            </w:rPr>
            <w:tab/>
          </w:r>
          <w:r w:rsidRPr="00AC2ADB" w:rsidDel="00AC2ADB">
            <w:rPr>
              <w:noProof/>
            </w:rPr>
            <w:delText>Specific Objectives</w:delText>
          </w:r>
          <w:r w:rsidRPr="00AC2ADB" w:rsidDel="00AC2ADB">
            <w:rPr>
              <w:noProof/>
            </w:rPr>
            <w:tab/>
            <w:delText>4-1</w:delText>
          </w:r>
        </w:del>
      </w:ins>
    </w:p>
    <w:p w14:paraId="590A2AEC" w14:textId="77777777" w:rsidR="00B10656" w:rsidRPr="00AC2ADB" w:rsidDel="00AC2ADB" w:rsidRDefault="00B10656">
      <w:pPr>
        <w:pStyle w:val="TOC2"/>
        <w:tabs>
          <w:tab w:val="left" w:pos="814"/>
          <w:tab w:val="right" w:leader="dot" w:pos="9350"/>
        </w:tabs>
        <w:rPr>
          <w:ins w:id="1939" w:author="Kyle Mc Hale Dela Cruz" w:date="2014-08-17T22:38:00Z"/>
          <w:del w:id="1940" w:author="Vilson Lu" w:date="2014-08-22T06:40:00Z"/>
          <w:rFonts w:eastAsiaTheme="minorEastAsia"/>
          <w:noProof/>
          <w:lang w:val="en-PH" w:eastAsia="ja-JP"/>
          <w:rPrChange w:id="1941" w:author="Vilson Lu" w:date="2014-08-22T06:41:00Z">
            <w:rPr>
              <w:ins w:id="1942" w:author="Kyle Mc Hale Dela Cruz" w:date="2014-08-17T22:38:00Z"/>
              <w:del w:id="1943" w:author="Vilson Lu" w:date="2014-08-22T06:40:00Z"/>
              <w:rFonts w:asciiTheme="minorHAnsi" w:eastAsiaTheme="minorEastAsia" w:hAnsiTheme="minorHAnsi" w:cstheme="minorBidi"/>
              <w:noProof/>
              <w:lang w:val="en-PH" w:eastAsia="ja-JP"/>
            </w:rPr>
          </w:rPrChange>
        </w:rPr>
      </w:pPr>
      <w:ins w:id="1944" w:author="Kyle Mc Hale Dela Cruz" w:date="2014-08-17T22:38:00Z">
        <w:del w:id="1945" w:author="Vilson Lu" w:date="2014-08-22T06:40:00Z">
          <w:r w:rsidRPr="00AC2ADB" w:rsidDel="00AC2ADB">
            <w:rPr>
              <w:noProof/>
              <w:color w:val="000000"/>
              <w14:scene3d>
                <w14:camera w14:prst="orthographicFront"/>
                <w14:lightRig w14:rig="threePt" w14:dir="t">
                  <w14:rot w14:lat="0" w14:lon="0" w14:rev="0"/>
                </w14:lightRig>
              </w14:scene3d>
            </w:rPr>
            <w:delText>4.3</w:delText>
          </w:r>
          <w:r w:rsidRPr="00AC2ADB" w:rsidDel="00AC2ADB">
            <w:rPr>
              <w:rFonts w:eastAsiaTheme="minorEastAsia"/>
              <w:noProof/>
              <w:lang w:val="en-PH" w:eastAsia="ja-JP"/>
              <w:rPrChange w:id="1946" w:author="Vilson Lu" w:date="2014-08-22T06:41:00Z">
                <w:rPr>
                  <w:rFonts w:asciiTheme="minorHAnsi" w:eastAsiaTheme="minorEastAsia" w:hAnsiTheme="minorHAnsi" w:cstheme="minorBidi"/>
                  <w:noProof/>
                  <w:lang w:val="en-PH" w:eastAsia="ja-JP"/>
                </w:rPr>
              </w:rPrChange>
            </w:rPr>
            <w:tab/>
          </w:r>
          <w:r w:rsidRPr="00AC2ADB" w:rsidDel="00AC2ADB">
            <w:rPr>
              <w:noProof/>
            </w:rPr>
            <w:delText>System Scope and Limitations</w:delText>
          </w:r>
          <w:r w:rsidRPr="00AC2ADB" w:rsidDel="00AC2ADB">
            <w:rPr>
              <w:noProof/>
            </w:rPr>
            <w:tab/>
            <w:delText>4-1</w:delText>
          </w:r>
        </w:del>
      </w:ins>
    </w:p>
    <w:p w14:paraId="761D95BE" w14:textId="77777777" w:rsidR="00B10656" w:rsidRPr="00AC2ADB" w:rsidDel="00AC2ADB" w:rsidRDefault="00B10656">
      <w:pPr>
        <w:pStyle w:val="TOC2"/>
        <w:tabs>
          <w:tab w:val="left" w:pos="814"/>
          <w:tab w:val="right" w:leader="dot" w:pos="9350"/>
        </w:tabs>
        <w:rPr>
          <w:ins w:id="1947" w:author="Kyle Mc Hale Dela Cruz" w:date="2014-08-17T22:38:00Z"/>
          <w:del w:id="1948" w:author="Vilson Lu" w:date="2014-08-22T06:40:00Z"/>
          <w:rFonts w:eastAsiaTheme="minorEastAsia"/>
          <w:noProof/>
          <w:lang w:val="en-PH" w:eastAsia="ja-JP"/>
          <w:rPrChange w:id="1949" w:author="Vilson Lu" w:date="2014-08-22T06:41:00Z">
            <w:rPr>
              <w:ins w:id="1950" w:author="Kyle Mc Hale Dela Cruz" w:date="2014-08-17T22:38:00Z"/>
              <w:del w:id="1951" w:author="Vilson Lu" w:date="2014-08-22T06:40:00Z"/>
              <w:rFonts w:asciiTheme="minorHAnsi" w:eastAsiaTheme="minorEastAsia" w:hAnsiTheme="minorHAnsi" w:cstheme="minorBidi"/>
              <w:noProof/>
              <w:lang w:val="en-PH" w:eastAsia="ja-JP"/>
            </w:rPr>
          </w:rPrChange>
        </w:rPr>
      </w:pPr>
      <w:ins w:id="1952" w:author="Kyle Mc Hale Dela Cruz" w:date="2014-08-17T22:38:00Z">
        <w:del w:id="1953" w:author="Vilson Lu" w:date="2014-08-22T06:40:00Z">
          <w:r w:rsidRPr="00AC2ADB" w:rsidDel="00AC2ADB">
            <w:rPr>
              <w:noProof/>
              <w:color w:val="000000"/>
              <w14:scene3d>
                <w14:camera w14:prst="orthographicFront"/>
                <w14:lightRig w14:rig="threePt" w14:dir="t">
                  <w14:rot w14:lat="0" w14:lon="0" w14:rev="0"/>
                </w14:lightRig>
              </w14:scene3d>
            </w:rPr>
            <w:delText>4.4</w:delText>
          </w:r>
          <w:r w:rsidRPr="00AC2ADB" w:rsidDel="00AC2ADB">
            <w:rPr>
              <w:rFonts w:eastAsiaTheme="minorEastAsia"/>
              <w:noProof/>
              <w:lang w:val="en-PH" w:eastAsia="ja-JP"/>
              <w:rPrChange w:id="1954" w:author="Vilson Lu" w:date="2014-08-22T06:41:00Z">
                <w:rPr>
                  <w:rFonts w:asciiTheme="minorHAnsi" w:eastAsiaTheme="minorEastAsia" w:hAnsiTheme="minorHAnsi" w:cstheme="minorBidi"/>
                  <w:noProof/>
                  <w:lang w:val="en-PH" w:eastAsia="ja-JP"/>
                </w:rPr>
              </w:rPrChange>
            </w:rPr>
            <w:tab/>
          </w:r>
          <w:r w:rsidRPr="00AC2ADB" w:rsidDel="00AC2ADB">
            <w:rPr>
              <w:noProof/>
            </w:rPr>
            <w:delText>Architectural Design</w:delText>
          </w:r>
          <w:r w:rsidRPr="00AC2ADB" w:rsidDel="00AC2ADB">
            <w:rPr>
              <w:noProof/>
            </w:rPr>
            <w:tab/>
            <w:delText>4-3</w:delText>
          </w:r>
        </w:del>
      </w:ins>
    </w:p>
    <w:p w14:paraId="68069D72" w14:textId="77777777" w:rsidR="00B10656" w:rsidRPr="00AC2ADB" w:rsidDel="00AC2ADB" w:rsidRDefault="00B10656">
      <w:pPr>
        <w:pStyle w:val="TOC3"/>
        <w:tabs>
          <w:tab w:val="left" w:pos="1254"/>
          <w:tab w:val="right" w:leader="dot" w:pos="9350"/>
        </w:tabs>
        <w:rPr>
          <w:ins w:id="1955" w:author="Kyle Mc Hale Dela Cruz" w:date="2014-08-17T22:38:00Z"/>
          <w:del w:id="1956" w:author="Vilson Lu" w:date="2014-08-22T06:40:00Z"/>
          <w:rFonts w:eastAsiaTheme="minorEastAsia"/>
          <w:noProof/>
          <w:lang w:val="en-PH" w:eastAsia="ja-JP"/>
          <w:rPrChange w:id="1957" w:author="Vilson Lu" w:date="2014-08-22T06:41:00Z">
            <w:rPr>
              <w:ins w:id="1958" w:author="Kyle Mc Hale Dela Cruz" w:date="2014-08-17T22:38:00Z"/>
              <w:del w:id="1959" w:author="Vilson Lu" w:date="2014-08-22T06:40:00Z"/>
              <w:rFonts w:asciiTheme="minorHAnsi" w:eastAsiaTheme="minorEastAsia" w:hAnsiTheme="minorHAnsi" w:cstheme="minorBidi"/>
              <w:noProof/>
              <w:lang w:val="en-PH" w:eastAsia="ja-JP"/>
            </w:rPr>
          </w:rPrChange>
        </w:rPr>
      </w:pPr>
      <w:ins w:id="1960" w:author="Kyle Mc Hale Dela Cruz" w:date="2014-08-17T22:38:00Z">
        <w:del w:id="1961" w:author="Vilson Lu" w:date="2014-08-22T06:40:00Z">
          <w:r w:rsidRPr="00AC2ADB" w:rsidDel="00AC2ADB">
            <w:rPr>
              <w:noProof/>
              <w:color w:val="000000"/>
              <w14:scene3d>
                <w14:camera w14:prst="orthographicFront"/>
                <w14:lightRig w14:rig="threePt" w14:dir="t">
                  <w14:rot w14:lat="0" w14:lon="0" w14:rev="0"/>
                </w14:lightRig>
              </w14:scene3d>
            </w:rPr>
            <w:delText>4.4.1</w:delText>
          </w:r>
          <w:r w:rsidRPr="00AC2ADB" w:rsidDel="00AC2ADB">
            <w:rPr>
              <w:rFonts w:eastAsiaTheme="minorEastAsia"/>
              <w:noProof/>
              <w:lang w:val="en-PH" w:eastAsia="ja-JP"/>
              <w:rPrChange w:id="1962" w:author="Vilson Lu" w:date="2014-08-22T06:41:00Z">
                <w:rPr>
                  <w:rFonts w:asciiTheme="minorHAnsi" w:eastAsiaTheme="minorEastAsia" w:hAnsiTheme="minorHAnsi" w:cstheme="minorBidi"/>
                  <w:noProof/>
                  <w:lang w:val="en-PH" w:eastAsia="ja-JP"/>
                </w:rPr>
              </w:rPrChange>
            </w:rPr>
            <w:tab/>
          </w:r>
          <w:r w:rsidRPr="00AC2ADB" w:rsidDel="00AC2ADB">
            <w:rPr>
              <w:noProof/>
            </w:rPr>
            <w:delText>Data Source</w:delText>
          </w:r>
          <w:r w:rsidRPr="00AC2ADB" w:rsidDel="00AC2ADB">
            <w:rPr>
              <w:noProof/>
            </w:rPr>
            <w:tab/>
            <w:delText>4-4</w:delText>
          </w:r>
        </w:del>
      </w:ins>
    </w:p>
    <w:p w14:paraId="60D30F54" w14:textId="77777777" w:rsidR="00B10656" w:rsidRPr="00AC2ADB" w:rsidDel="00AC2ADB" w:rsidRDefault="00B10656">
      <w:pPr>
        <w:pStyle w:val="TOC3"/>
        <w:tabs>
          <w:tab w:val="left" w:pos="1254"/>
          <w:tab w:val="right" w:leader="dot" w:pos="9350"/>
        </w:tabs>
        <w:rPr>
          <w:ins w:id="1963" w:author="Kyle Mc Hale Dela Cruz" w:date="2014-08-17T22:38:00Z"/>
          <w:del w:id="1964" w:author="Vilson Lu" w:date="2014-08-22T06:40:00Z"/>
          <w:rFonts w:eastAsiaTheme="minorEastAsia"/>
          <w:noProof/>
          <w:lang w:val="en-PH" w:eastAsia="ja-JP"/>
          <w:rPrChange w:id="1965" w:author="Vilson Lu" w:date="2014-08-22T06:41:00Z">
            <w:rPr>
              <w:ins w:id="1966" w:author="Kyle Mc Hale Dela Cruz" w:date="2014-08-17T22:38:00Z"/>
              <w:del w:id="1967" w:author="Vilson Lu" w:date="2014-08-22T06:40:00Z"/>
              <w:rFonts w:asciiTheme="minorHAnsi" w:eastAsiaTheme="minorEastAsia" w:hAnsiTheme="minorHAnsi" w:cstheme="minorBidi"/>
              <w:noProof/>
              <w:lang w:val="en-PH" w:eastAsia="ja-JP"/>
            </w:rPr>
          </w:rPrChange>
        </w:rPr>
      </w:pPr>
      <w:ins w:id="1968" w:author="Kyle Mc Hale Dela Cruz" w:date="2014-08-17T22:38:00Z">
        <w:del w:id="1969" w:author="Vilson Lu" w:date="2014-08-22T06:40:00Z">
          <w:r w:rsidRPr="00AC2ADB" w:rsidDel="00AC2ADB">
            <w:rPr>
              <w:noProof/>
              <w:color w:val="000000"/>
              <w14:scene3d>
                <w14:camera w14:prst="orthographicFront"/>
                <w14:lightRig w14:rig="threePt" w14:dir="t">
                  <w14:rot w14:lat="0" w14:lon="0" w14:rev="0"/>
                </w14:lightRig>
              </w14:scene3d>
            </w:rPr>
            <w:delText>4.4.2</w:delText>
          </w:r>
          <w:r w:rsidRPr="00AC2ADB" w:rsidDel="00AC2ADB">
            <w:rPr>
              <w:rFonts w:eastAsiaTheme="minorEastAsia"/>
              <w:noProof/>
              <w:lang w:val="en-PH" w:eastAsia="ja-JP"/>
              <w:rPrChange w:id="1970" w:author="Vilson Lu" w:date="2014-08-22T06:41:00Z">
                <w:rPr>
                  <w:rFonts w:asciiTheme="minorHAnsi" w:eastAsiaTheme="minorEastAsia" w:hAnsiTheme="minorHAnsi" w:cstheme="minorBidi"/>
                  <w:noProof/>
                  <w:lang w:val="en-PH" w:eastAsia="ja-JP"/>
                </w:rPr>
              </w:rPrChange>
            </w:rPr>
            <w:tab/>
          </w:r>
          <w:r w:rsidRPr="00AC2ADB" w:rsidDel="00AC2ADB">
            <w:rPr>
              <w:noProof/>
            </w:rPr>
            <w:delText>Preprocessing Module</w:delText>
          </w:r>
          <w:r w:rsidRPr="00AC2ADB" w:rsidDel="00AC2ADB">
            <w:rPr>
              <w:noProof/>
            </w:rPr>
            <w:tab/>
            <w:delText>4-5</w:delText>
          </w:r>
        </w:del>
      </w:ins>
    </w:p>
    <w:p w14:paraId="1BFFFF75" w14:textId="77777777" w:rsidR="00B10656" w:rsidRPr="00AC2ADB" w:rsidDel="00AC2ADB" w:rsidRDefault="00B10656">
      <w:pPr>
        <w:pStyle w:val="TOC3"/>
        <w:tabs>
          <w:tab w:val="left" w:pos="1254"/>
          <w:tab w:val="right" w:leader="dot" w:pos="9350"/>
        </w:tabs>
        <w:rPr>
          <w:ins w:id="1971" w:author="Kyle Mc Hale Dela Cruz" w:date="2014-08-17T22:38:00Z"/>
          <w:del w:id="1972" w:author="Vilson Lu" w:date="2014-08-22T06:40:00Z"/>
          <w:rFonts w:eastAsiaTheme="minorEastAsia"/>
          <w:noProof/>
          <w:lang w:val="en-PH" w:eastAsia="ja-JP"/>
          <w:rPrChange w:id="1973" w:author="Vilson Lu" w:date="2014-08-22T06:41:00Z">
            <w:rPr>
              <w:ins w:id="1974" w:author="Kyle Mc Hale Dela Cruz" w:date="2014-08-17T22:38:00Z"/>
              <w:del w:id="1975" w:author="Vilson Lu" w:date="2014-08-22T06:40:00Z"/>
              <w:rFonts w:asciiTheme="minorHAnsi" w:eastAsiaTheme="minorEastAsia" w:hAnsiTheme="minorHAnsi" w:cstheme="minorBidi"/>
              <w:noProof/>
              <w:lang w:val="en-PH" w:eastAsia="ja-JP"/>
            </w:rPr>
          </w:rPrChange>
        </w:rPr>
      </w:pPr>
      <w:ins w:id="1976" w:author="Kyle Mc Hale Dela Cruz" w:date="2014-08-17T22:38:00Z">
        <w:del w:id="1977" w:author="Vilson Lu" w:date="2014-08-22T06:40:00Z">
          <w:r w:rsidRPr="00AC2ADB" w:rsidDel="00AC2ADB">
            <w:rPr>
              <w:noProof/>
              <w:color w:val="000000"/>
              <w14:scene3d>
                <w14:camera w14:prst="orthographicFront"/>
                <w14:lightRig w14:rig="threePt" w14:dir="t">
                  <w14:rot w14:lat="0" w14:lon="0" w14:rev="0"/>
                </w14:lightRig>
              </w14:scene3d>
            </w:rPr>
            <w:delText>4.4.3</w:delText>
          </w:r>
          <w:r w:rsidRPr="00AC2ADB" w:rsidDel="00AC2ADB">
            <w:rPr>
              <w:rFonts w:eastAsiaTheme="minorEastAsia"/>
              <w:noProof/>
              <w:lang w:val="en-PH" w:eastAsia="ja-JP"/>
              <w:rPrChange w:id="1978" w:author="Vilson Lu" w:date="2014-08-22T06:41:00Z">
                <w:rPr>
                  <w:rFonts w:asciiTheme="minorHAnsi" w:eastAsiaTheme="minorEastAsia" w:hAnsiTheme="minorHAnsi" w:cstheme="minorBidi"/>
                  <w:noProof/>
                  <w:lang w:val="en-PH" w:eastAsia="ja-JP"/>
                </w:rPr>
              </w:rPrChange>
            </w:rPr>
            <w:tab/>
          </w:r>
          <w:r w:rsidRPr="00AC2ADB" w:rsidDel="00AC2ADB">
            <w:rPr>
              <w:noProof/>
            </w:rPr>
            <w:delText>Feature Extraction Module</w:delText>
          </w:r>
          <w:r w:rsidRPr="00AC2ADB" w:rsidDel="00AC2ADB">
            <w:rPr>
              <w:noProof/>
            </w:rPr>
            <w:tab/>
            <w:delText>4-8</w:delText>
          </w:r>
        </w:del>
      </w:ins>
    </w:p>
    <w:p w14:paraId="46F7DB3C" w14:textId="77777777" w:rsidR="00B10656" w:rsidRPr="00AC2ADB" w:rsidDel="00AC2ADB" w:rsidRDefault="00B10656">
      <w:pPr>
        <w:pStyle w:val="TOC3"/>
        <w:tabs>
          <w:tab w:val="left" w:pos="1254"/>
          <w:tab w:val="right" w:leader="dot" w:pos="9350"/>
        </w:tabs>
        <w:rPr>
          <w:ins w:id="1979" w:author="Kyle Mc Hale Dela Cruz" w:date="2014-08-17T22:38:00Z"/>
          <w:del w:id="1980" w:author="Vilson Lu" w:date="2014-08-22T06:40:00Z"/>
          <w:rFonts w:eastAsiaTheme="minorEastAsia"/>
          <w:noProof/>
          <w:lang w:val="en-PH" w:eastAsia="ja-JP"/>
          <w:rPrChange w:id="1981" w:author="Vilson Lu" w:date="2014-08-22T06:41:00Z">
            <w:rPr>
              <w:ins w:id="1982" w:author="Kyle Mc Hale Dela Cruz" w:date="2014-08-17T22:38:00Z"/>
              <w:del w:id="1983" w:author="Vilson Lu" w:date="2014-08-22T06:40:00Z"/>
              <w:rFonts w:asciiTheme="minorHAnsi" w:eastAsiaTheme="minorEastAsia" w:hAnsiTheme="minorHAnsi" w:cstheme="minorBidi"/>
              <w:noProof/>
              <w:lang w:val="en-PH" w:eastAsia="ja-JP"/>
            </w:rPr>
          </w:rPrChange>
        </w:rPr>
      </w:pPr>
      <w:ins w:id="1984" w:author="Kyle Mc Hale Dela Cruz" w:date="2014-08-17T22:38:00Z">
        <w:del w:id="1985" w:author="Vilson Lu" w:date="2014-08-22T06:40:00Z">
          <w:r w:rsidRPr="00AC2ADB" w:rsidDel="00AC2ADB">
            <w:rPr>
              <w:noProof/>
              <w:color w:val="000000"/>
              <w14:scene3d>
                <w14:camera w14:prst="orthographicFront"/>
                <w14:lightRig w14:rig="threePt" w14:dir="t">
                  <w14:rot w14:lat="0" w14:lon="0" w14:rev="0"/>
                </w14:lightRig>
              </w14:scene3d>
            </w:rPr>
            <w:delText>4.4.4</w:delText>
          </w:r>
          <w:r w:rsidRPr="00AC2ADB" w:rsidDel="00AC2ADB">
            <w:rPr>
              <w:rFonts w:eastAsiaTheme="minorEastAsia"/>
              <w:noProof/>
              <w:lang w:val="en-PH" w:eastAsia="ja-JP"/>
              <w:rPrChange w:id="1986" w:author="Vilson Lu" w:date="2014-08-22T06:41:00Z">
                <w:rPr>
                  <w:rFonts w:asciiTheme="minorHAnsi" w:eastAsiaTheme="minorEastAsia" w:hAnsiTheme="minorHAnsi" w:cstheme="minorBidi"/>
                  <w:noProof/>
                  <w:lang w:val="en-PH" w:eastAsia="ja-JP"/>
                </w:rPr>
              </w:rPrChange>
            </w:rPr>
            <w:tab/>
          </w:r>
          <w:r w:rsidRPr="00AC2ADB" w:rsidDel="00AC2ADB">
            <w:rPr>
              <w:noProof/>
            </w:rPr>
            <w:delText>Tweet Classifier Module</w:delText>
          </w:r>
          <w:r w:rsidRPr="00AC2ADB" w:rsidDel="00AC2ADB">
            <w:rPr>
              <w:noProof/>
            </w:rPr>
            <w:tab/>
            <w:delText>4-10</w:delText>
          </w:r>
        </w:del>
      </w:ins>
    </w:p>
    <w:p w14:paraId="2DA25B53" w14:textId="77777777" w:rsidR="00B10656" w:rsidRPr="00AC2ADB" w:rsidDel="00AC2ADB" w:rsidRDefault="00B10656">
      <w:pPr>
        <w:pStyle w:val="TOC3"/>
        <w:tabs>
          <w:tab w:val="left" w:pos="1254"/>
          <w:tab w:val="right" w:leader="dot" w:pos="9350"/>
        </w:tabs>
        <w:rPr>
          <w:ins w:id="1987" w:author="Kyle Mc Hale Dela Cruz" w:date="2014-08-17T22:38:00Z"/>
          <w:del w:id="1988" w:author="Vilson Lu" w:date="2014-08-22T06:40:00Z"/>
          <w:rFonts w:eastAsiaTheme="minorEastAsia"/>
          <w:noProof/>
          <w:lang w:val="en-PH" w:eastAsia="ja-JP"/>
          <w:rPrChange w:id="1989" w:author="Vilson Lu" w:date="2014-08-22T06:41:00Z">
            <w:rPr>
              <w:ins w:id="1990" w:author="Kyle Mc Hale Dela Cruz" w:date="2014-08-17T22:38:00Z"/>
              <w:del w:id="1991" w:author="Vilson Lu" w:date="2014-08-22T06:40:00Z"/>
              <w:rFonts w:asciiTheme="minorHAnsi" w:eastAsiaTheme="minorEastAsia" w:hAnsiTheme="minorHAnsi" w:cstheme="minorBidi"/>
              <w:noProof/>
              <w:lang w:val="en-PH" w:eastAsia="ja-JP"/>
            </w:rPr>
          </w:rPrChange>
        </w:rPr>
      </w:pPr>
      <w:ins w:id="1992" w:author="Kyle Mc Hale Dela Cruz" w:date="2014-08-17T22:38:00Z">
        <w:del w:id="1993" w:author="Vilson Lu" w:date="2014-08-22T06:40:00Z">
          <w:r w:rsidRPr="00AC2ADB" w:rsidDel="00AC2ADB">
            <w:rPr>
              <w:noProof/>
              <w:color w:val="000000"/>
              <w14:scene3d>
                <w14:camera w14:prst="orthographicFront"/>
                <w14:lightRig w14:rig="threePt" w14:dir="t">
                  <w14:rot w14:lat="0" w14:lon="0" w14:rev="0"/>
                </w14:lightRig>
              </w14:scene3d>
            </w:rPr>
            <w:delText>4.4.5</w:delText>
          </w:r>
          <w:r w:rsidRPr="00AC2ADB" w:rsidDel="00AC2ADB">
            <w:rPr>
              <w:rFonts w:eastAsiaTheme="minorEastAsia"/>
              <w:noProof/>
              <w:lang w:val="en-PH" w:eastAsia="ja-JP"/>
              <w:rPrChange w:id="1994" w:author="Vilson Lu" w:date="2014-08-22T06:41:00Z">
                <w:rPr>
                  <w:rFonts w:asciiTheme="minorHAnsi" w:eastAsiaTheme="minorEastAsia" w:hAnsiTheme="minorHAnsi" w:cstheme="minorBidi"/>
                  <w:noProof/>
                  <w:lang w:val="en-PH" w:eastAsia="ja-JP"/>
                </w:rPr>
              </w:rPrChange>
            </w:rPr>
            <w:tab/>
          </w:r>
          <w:r w:rsidRPr="00AC2ADB" w:rsidDel="00AC2ADB">
            <w:rPr>
              <w:noProof/>
            </w:rPr>
            <w:delText>Information Extraction Module</w:delText>
          </w:r>
          <w:r w:rsidRPr="00AC2ADB" w:rsidDel="00AC2ADB">
            <w:rPr>
              <w:noProof/>
            </w:rPr>
            <w:tab/>
            <w:delText>4-11</w:delText>
          </w:r>
        </w:del>
      </w:ins>
    </w:p>
    <w:p w14:paraId="4896406A" w14:textId="77777777" w:rsidR="00B10656" w:rsidRPr="00AC2ADB" w:rsidDel="00AC2ADB" w:rsidRDefault="00B10656">
      <w:pPr>
        <w:pStyle w:val="TOC3"/>
        <w:tabs>
          <w:tab w:val="left" w:pos="1254"/>
          <w:tab w:val="right" w:leader="dot" w:pos="9350"/>
        </w:tabs>
        <w:rPr>
          <w:ins w:id="1995" w:author="Kyle Mc Hale Dela Cruz" w:date="2014-08-17T22:38:00Z"/>
          <w:del w:id="1996" w:author="Vilson Lu" w:date="2014-08-22T06:40:00Z"/>
          <w:rFonts w:eastAsiaTheme="minorEastAsia"/>
          <w:noProof/>
          <w:lang w:val="en-PH" w:eastAsia="ja-JP"/>
          <w:rPrChange w:id="1997" w:author="Vilson Lu" w:date="2014-08-22T06:41:00Z">
            <w:rPr>
              <w:ins w:id="1998" w:author="Kyle Mc Hale Dela Cruz" w:date="2014-08-17T22:38:00Z"/>
              <w:del w:id="1999" w:author="Vilson Lu" w:date="2014-08-22T06:40:00Z"/>
              <w:rFonts w:asciiTheme="minorHAnsi" w:eastAsiaTheme="minorEastAsia" w:hAnsiTheme="minorHAnsi" w:cstheme="minorBidi"/>
              <w:noProof/>
              <w:lang w:val="en-PH" w:eastAsia="ja-JP"/>
            </w:rPr>
          </w:rPrChange>
        </w:rPr>
      </w:pPr>
      <w:ins w:id="2000" w:author="Kyle Mc Hale Dela Cruz" w:date="2014-08-17T22:38:00Z">
        <w:del w:id="2001" w:author="Vilson Lu" w:date="2014-08-22T06:40:00Z">
          <w:r w:rsidRPr="00AC2ADB" w:rsidDel="00AC2ADB">
            <w:rPr>
              <w:noProof/>
              <w:color w:val="000000"/>
              <w14:scene3d>
                <w14:camera w14:prst="orthographicFront"/>
                <w14:lightRig w14:rig="threePt" w14:dir="t">
                  <w14:rot w14:lat="0" w14:lon="0" w14:rev="0"/>
                </w14:lightRig>
              </w14:scene3d>
            </w:rPr>
            <w:delText>4.4.6</w:delText>
          </w:r>
          <w:r w:rsidRPr="00AC2ADB" w:rsidDel="00AC2ADB">
            <w:rPr>
              <w:rFonts w:eastAsiaTheme="minorEastAsia"/>
              <w:noProof/>
              <w:lang w:val="en-PH" w:eastAsia="ja-JP"/>
              <w:rPrChange w:id="2002" w:author="Vilson Lu" w:date="2014-08-22T06:41:00Z">
                <w:rPr>
                  <w:rFonts w:asciiTheme="minorHAnsi" w:eastAsiaTheme="minorEastAsia" w:hAnsiTheme="minorHAnsi" w:cstheme="minorBidi"/>
                  <w:noProof/>
                  <w:lang w:val="en-PH" w:eastAsia="ja-JP"/>
                </w:rPr>
              </w:rPrChange>
            </w:rPr>
            <w:tab/>
          </w:r>
          <w:r w:rsidRPr="00AC2ADB" w:rsidDel="00AC2ADB">
            <w:rPr>
              <w:noProof/>
            </w:rPr>
            <w:delText>Ontology</w:delText>
          </w:r>
          <w:r w:rsidRPr="00AC2ADB" w:rsidDel="00AC2ADB">
            <w:rPr>
              <w:noProof/>
            </w:rPr>
            <w:tab/>
            <w:delText>4-13</w:delText>
          </w:r>
        </w:del>
      </w:ins>
    </w:p>
    <w:p w14:paraId="4732045D" w14:textId="77777777" w:rsidR="00B10656" w:rsidRPr="00AC2ADB" w:rsidDel="00AC2ADB" w:rsidRDefault="00B10656">
      <w:pPr>
        <w:pStyle w:val="TOC2"/>
        <w:tabs>
          <w:tab w:val="left" w:pos="814"/>
          <w:tab w:val="right" w:leader="dot" w:pos="9350"/>
        </w:tabs>
        <w:rPr>
          <w:ins w:id="2003" w:author="Kyle Mc Hale Dela Cruz" w:date="2014-08-17T22:38:00Z"/>
          <w:del w:id="2004" w:author="Vilson Lu" w:date="2014-08-22T06:40:00Z"/>
          <w:rFonts w:eastAsiaTheme="minorEastAsia"/>
          <w:noProof/>
          <w:lang w:val="en-PH" w:eastAsia="ja-JP"/>
          <w:rPrChange w:id="2005" w:author="Vilson Lu" w:date="2014-08-22T06:41:00Z">
            <w:rPr>
              <w:ins w:id="2006" w:author="Kyle Mc Hale Dela Cruz" w:date="2014-08-17T22:38:00Z"/>
              <w:del w:id="2007" w:author="Vilson Lu" w:date="2014-08-22T06:40:00Z"/>
              <w:rFonts w:asciiTheme="minorHAnsi" w:eastAsiaTheme="minorEastAsia" w:hAnsiTheme="minorHAnsi" w:cstheme="minorBidi"/>
              <w:noProof/>
              <w:lang w:val="en-PH" w:eastAsia="ja-JP"/>
            </w:rPr>
          </w:rPrChange>
        </w:rPr>
      </w:pPr>
      <w:ins w:id="2008" w:author="Kyle Mc Hale Dela Cruz" w:date="2014-08-17T22:38:00Z">
        <w:del w:id="2009" w:author="Vilson Lu" w:date="2014-08-22T06:40:00Z">
          <w:r w:rsidRPr="00AC2ADB" w:rsidDel="00AC2ADB">
            <w:rPr>
              <w:noProof/>
              <w:color w:val="000000"/>
              <w14:scene3d>
                <w14:camera w14:prst="orthographicFront"/>
                <w14:lightRig w14:rig="threePt" w14:dir="t">
                  <w14:rot w14:lat="0" w14:lon="0" w14:rev="0"/>
                </w14:lightRig>
              </w14:scene3d>
            </w:rPr>
            <w:delText>4.5</w:delText>
          </w:r>
          <w:r w:rsidRPr="00AC2ADB" w:rsidDel="00AC2ADB">
            <w:rPr>
              <w:rFonts w:eastAsiaTheme="minorEastAsia"/>
              <w:noProof/>
              <w:lang w:val="en-PH" w:eastAsia="ja-JP"/>
              <w:rPrChange w:id="2010" w:author="Vilson Lu" w:date="2014-08-22T06:41:00Z">
                <w:rPr>
                  <w:rFonts w:asciiTheme="minorHAnsi" w:eastAsiaTheme="minorEastAsia" w:hAnsiTheme="minorHAnsi" w:cstheme="minorBidi"/>
                  <w:noProof/>
                  <w:lang w:val="en-PH" w:eastAsia="ja-JP"/>
                </w:rPr>
              </w:rPrChange>
            </w:rPr>
            <w:tab/>
          </w:r>
          <w:r w:rsidRPr="00AC2ADB" w:rsidDel="00AC2ADB">
            <w:rPr>
              <w:noProof/>
            </w:rPr>
            <w:delText>Physical Environment and Resources</w:delText>
          </w:r>
          <w:r w:rsidRPr="00AC2ADB" w:rsidDel="00AC2ADB">
            <w:rPr>
              <w:noProof/>
            </w:rPr>
            <w:tab/>
            <w:delText>4-14</w:delText>
          </w:r>
        </w:del>
      </w:ins>
    </w:p>
    <w:p w14:paraId="64DE462A" w14:textId="77777777" w:rsidR="00B10656" w:rsidRPr="00AC2ADB" w:rsidDel="00AC2ADB" w:rsidRDefault="00B10656">
      <w:pPr>
        <w:pStyle w:val="TOC3"/>
        <w:tabs>
          <w:tab w:val="left" w:pos="1254"/>
          <w:tab w:val="right" w:leader="dot" w:pos="9350"/>
        </w:tabs>
        <w:rPr>
          <w:ins w:id="2011" w:author="Kyle Mc Hale Dela Cruz" w:date="2014-08-17T22:38:00Z"/>
          <w:del w:id="2012" w:author="Vilson Lu" w:date="2014-08-22T06:40:00Z"/>
          <w:rFonts w:eastAsiaTheme="minorEastAsia"/>
          <w:noProof/>
          <w:lang w:val="en-PH" w:eastAsia="ja-JP"/>
          <w:rPrChange w:id="2013" w:author="Vilson Lu" w:date="2014-08-22T06:41:00Z">
            <w:rPr>
              <w:ins w:id="2014" w:author="Kyle Mc Hale Dela Cruz" w:date="2014-08-17T22:38:00Z"/>
              <w:del w:id="2015" w:author="Vilson Lu" w:date="2014-08-22T06:40:00Z"/>
              <w:rFonts w:asciiTheme="minorHAnsi" w:eastAsiaTheme="minorEastAsia" w:hAnsiTheme="minorHAnsi" w:cstheme="minorBidi"/>
              <w:noProof/>
              <w:lang w:val="en-PH" w:eastAsia="ja-JP"/>
            </w:rPr>
          </w:rPrChange>
        </w:rPr>
      </w:pPr>
      <w:ins w:id="2016" w:author="Kyle Mc Hale Dela Cruz" w:date="2014-08-17T22:38:00Z">
        <w:del w:id="2017" w:author="Vilson Lu" w:date="2014-08-22T06:40:00Z">
          <w:r w:rsidRPr="00AC2ADB" w:rsidDel="00AC2ADB">
            <w:rPr>
              <w:noProof/>
              <w:color w:val="000000"/>
              <w14:scene3d>
                <w14:camera w14:prst="orthographicFront"/>
                <w14:lightRig w14:rig="threePt" w14:dir="t">
                  <w14:rot w14:lat="0" w14:lon="0" w14:rev="0"/>
                </w14:lightRig>
              </w14:scene3d>
            </w:rPr>
            <w:delText>4.5.1</w:delText>
          </w:r>
          <w:r w:rsidRPr="00AC2ADB" w:rsidDel="00AC2ADB">
            <w:rPr>
              <w:rFonts w:eastAsiaTheme="minorEastAsia"/>
              <w:noProof/>
              <w:lang w:val="en-PH" w:eastAsia="ja-JP"/>
              <w:rPrChange w:id="2018" w:author="Vilson Lu" w:date="2014-08-22T06:41:00Z">
                <w:rPr>
                  <w:rFonts w:asciiTheme="minorHAnsi" w:eastAsiaTheme="minorEastAsia" w:hAnsiTheme="minorHAnsi" w:cstheme="minorBidi"/>
                  <w:noProof/>
                  <w:lang w:val="en-PH" w:eastAsia="ja-JP"/>
                </w:rPr>
              </w:rPrChange>
            </w:rPr>
            <w:tab/>
          </w:r>
          <w:r w:rsidRPr="00AC2ADB" w:rsidDel="00AC2ADB">
            <w:rPr>
              <w:noProof/>
            </w:rPr>
            <w:delText>Minimum Software Requirements</w:delText>
          </w:r>
          <w:r w:rsidRPr="00AC2ADB" w:rsidDel="00AC2ADB">
            <w:rPr>
              <w:noProof/>
            </w:rPr>
            <w:tab/>
            <w:delText>4-14</w:delText>
          </w:r>
        </w:del>
      </w:ins>
    </w:p>
    <w:p w14:paraId="3E36A60E" w14:textId="77777777" w:rsidR="00B10656" w:rsidRPr="00AC2ADB" w:rsidDel="00AC2ADB" w:rsidRDefault="00B10656">
      <w:pPr>
        <w:pStyle w:val="TOC3"/>
        <w:tabs>
          <w:tab w:val="left" w:pos="1254"/>
          <w:tab w:val="right" w:leader="dot" w:pos="9350"/>
        </w:tabs>
        <w:rPr>
          <w:ins w:id="2019" w:author="Kyle Mc Hale Dela Cruz" w:date="2014-08-17T22:38:00Z"/>
          <w:del w:id="2020" w:author="Vilson Lu" w:date="2014-08-22T06:40:00Z"/>
          <w:rFonts w:eastAsiaTheme="minorEastAsia"/>
          <w:noProof/>
          <w:lang w:val="en-PH" w:eastAsia="ja-JP"/>
          <w:rPrChange w:id="2021" w:author="Vilson Lu" w:date="2014-08-22T06:41:00Z">
            <w:rPr>
              <w:ins w:id="2022" w:author="Kyle Mc Hale Dela Cruz" w:date="2014-08-17T22:38:00Z"/>
              <w:del w:id="2023" w:author="Vilson Lu" w:date="2014-08-22T06:40:00Z"/>
              <w:rFonts w:asciiTheme="minorHAnsi" w:eastAsiaTheme="minorEastAsia" w:hAnsiTheme="minorHAnsi" w:cstheme="minorBidi"/>
              <w:noProof/>
              <w:lang w:val="en-PH" w:eastAsia="ja-JP"/>
            </w:rPr>
          </w:rPrChange>
        </w:rPr>
      </w:pPr>
      <w:ins w:id="2024" w:author="Kyle Mc Hale Dela Cruz" w:date="2014-08-17T22:38:00Z">
        <w:del w:id="2025" w:author="Vilson Lu" w:date="2014-08-22T06:40:00Z">
          <w:r w:rsidRPr="00AC2ADB" w:rsidDel="00AC2ADB">
            <w:rPr>
              <w:noProof/>
              <w:color w:val="000000"/>
              <w14:scene3d>
                <w14:camera w14:prst="orthographicFront"/>
                <w14:lightRig w14:rig="threePt" w14:dir="t">
                  <w14:rot w14:lat="0" w14:lon="0" w14:rev="0"/>
                </w14:lightRig>
              </w14:scene3d>
            </w:rPr>
            <w:delText>4.5.2</w:delText>
          </w:r>
          <w:r w:rsidRPr="00AC2ADB" w:rsidDel="00AC2ADB">
            <w:rPr>
              <w:rFonts w:eastAsiaTheme="minorEastAsia"/>
              <w:noProof/>
              <w:lang w:val="en-PH" w:eastAsia="ja-JP"/>
              <w:rPrChange w:id="2026" w:author="Vilson Lu" w:date="2014-08-22T06:41:00Z">
                <w:rPr>
                  <w:rFonts w:asciiTheme="minorHAnsi" w:eastAsiaTheme="minorEastAsia" w:hAnsiTheme="minorHAnsi" w:cstheme="minorBidi"/>
                  <w:noProof/>
                  <w:lang w:val="en-PH" w:eastAsia="ja-JP"/>
                </w:rPr>
              </w:rPrChange>
            </w:rPr>
            <w:tab/>
          </w:r>
          <w:r w:rsidRPr="00AC2ADB" w:rsidDel="00AC2ADB">
            <w:rPr>
              <w:noProof/>
            </w:rPr>
            <w:delText>Minimum Hardware Requirements</w:delText>
          </w:r>
          <w:r w:rsidRPr="00AC2ADB" w:rsidDel="00AC2ADB">
            <w:rPr>
              <w:noProof/>
            </w:rPr>
            <w:tab/>
            <w:delText>4-14</w:delText>
          </w:r>
        </w:del>
      </w:ins>
    </w:p>
    <w:p w14:paraId="518D3709" w14:textId="77777777" w:rsidR="00B10656" w:rsidRPr="00AC2ADB" w:rsidDel="00AC2ADB" w:rsidRDefault="00B10656">
      <w:pPr>
        <w:pStyle w:val="TOC1"/>
        <w:tabs>
          <w:tab w:val="left" w:pos="574"/>
          <w:tab w:val="right" w:leader="dot" w:pos="9350"/>
        </w:tabs>
        <w:rPr>
          <w:ins w:id="2027" w:author="Kyle Mc Hale Dela Cruz" w:date="2014-08-17T22:38:00Z"/>
          <w:del w:id="2028" w:author="Vilson Lu" w:date="2014-08-22T06:40:00Z"/>
          <w:rFonts w:eastAsiaTheme="minorEastAsia"/>
          <w:noProof/>
          <w:lang w:val="en-PH" w:eastAsia="ja-JP"/>
          <w:rPrChange w:id="2029" w:author="Vilson Lu" w:date="2014-08-22T06:41:00Z">
            <w:rPr>
              <w:ins w:id="2030" w:author="Kyle Mc Hale Dela Cruz" w:date="2014-08-17T22:38:00Z"/>
              <w:del w:id="2031" w:author="Vilson Lu" w:date="2014-08-22T06:40:00Z"/>
              <w:rFonts w:asciiTheme="minorHAnsi" w:eastAsiaTheme="minorEastAsia" w:hAnsiTheme="minorHAnsi" w:cstheme="minorBidi"/>
              <w:noProof/>
              <w:lang w:val="en-PH" w:eastAsia="ja-JP"/>
            </w:rPr>
          </w:rPrChange>
        </w:rPr>
      </w:pPr>
      <w:ins w:id="2032" w:author="Kyle Mc Hale Dela Cruz" w:date="2014-08-17T22:38:00Z">
        <w:del w:id="2033" w:author="Vilson Lu" w:date="2014-08-22T06:40:00Z">
          <w:r w:rsidRPr="00AC2ADB" w:rsidDel="00AC2ADB">
            <w:rPr>
              <w:noProof/>
            </w:rPr>
            <w:delText>5.0</w:delText>
          </w:r>
          <w:r w:rsidRPr="00AC2ADB" w:rsidDel="00AC2ADB">
            <w:rPr>
              <w:rFonts w:eastAsiaTheme="minorEastAsia"/>
              <w:noProof/>
              <w:lang w:val="en-PH" w:eastAsia="ja-JP"/>
              <w:rPrChange w:id="2034" w:author="Vilson Lu" w:date="2014-08-22T06:41:00Z">
                <w:rPr>
                  <w:rFonts w:asciiTheme="minorHAnsi" w:eastAsiaTheme="minorEastAsia" w:hAnsiTheme="minorHAnsi" w:cstheme="minorBidi"/>
                  <w:noProof/>
                  <w:lang w:val="en-PH" w:eastAsia="ja-JP"/>
                </w:rPr>
              </w:rPrChange>
            </w:rPr>
            <w:tab/>
          </w:r>
          <w:r w:rsidRPr="00AC2ADB" w:rsidDel="00AC2ADB">
            <w:rPr>
              <w:noProof/>
            </w:rPr>
            <w:delText>References</w:delText>
          </w:r>
          <w:r w:rsidRPr="00AC2ADB" w:rsidDel="00AC2ADB">
            <w:rPr>
              <w:noProof/>
            </w:rPr>
            <w:tab/>
            <w:delText>5-1</w:delText>
          </w:r>
        </w:del>
      </w:ins>
    </w:p>
    <w:p w14:paraId="40E853E1" w14:textId="77777777" w:rsidR="00751528" w:rsidRPr="00AC2ADB" w:rsidDel="00AC2ADB" w:rsidRDefault="00751528">
      <w:pPr>
        <w:pStyle w:val="TOC1"/>
        <w:tabs>
          <w:tab w:val="left" w:pos="660"/>
          <w:tab w:val="right" w:leader="dot" w:pos="9350"/>
        </w:tabs>
        <w:rPr>
          <w:del w:id="2035" w:author="Vilson Lu" w:date="2014-08-22T06:40:00Z"/>
          <w:rFonts w:eastAsiaTheme="minorEastAsia"/>
          <w:noProof/>
          <w:sz w:val="22"/>
          <w:szCs w:val="22"/>
          <w:rPrChange w:id="2036" w:author="Vilson Lu" w:date="2014-08-22T06:41:00Z">
            <w:rPr>
              <w:del w:id="2037" w:author="Vilson Lu" w:date="2014-08-22T06:40:00Z"/>
              <w:rFonts w:asciiTheme="minorHAnsi" w:eastAsiaTheme="minorEastAsia" w:hAnsiTheme="minorHAnsi" w:cstheme="minorBidi"/>
              <w:noProof/>
              <w:sz w:val="22"/>
              <w:szCs w:val="22"/>
            </w:rPr>
          </w:rPrChange>
        </w:rPr>
      </w:pPr>
      <w:del w:id="2038" w:author="Vilson Lu" w:date="2014-08-22T06:40:00Z">
        <w:r w:rsidRPr="00AC2ADB" w:rsidDel="00AC2ADB">
          <w:rPr>
            <w:rPrChange w:id="2039" w:author="Vilson Lu" w:date="2014-08-22T06:41:00Z">
              <w:rPr>
                <w:rStyle w:val="Hyperlink"/>
                <w:noProof/>
              </w:rPr>
            </w:rPrChange>
          </w:rPr>
          <w:delText>1.0</w:delText>
        </w:r>
        <w:r w:rsidRPr="00AC2ADB" w:rsidDel="00AC2ADB">
          <w:rPr>
            <w:rFonts w:eastAsiaTheme="minorEastAsia"/>
            <w:noProof/>
            <w:sz w:val="22"/>
            <w:szCs w:val="22"/>
            <w:rPrChange w:id="2040" w:author="Vilson Lu" w:date="2014-08-22T06:41:00Z">
              <w:rPr>
                <w:rFonts w:asciiTheme="minorHAnsi" w:eastAsiaTheme="minorEastAsia" w:hAnsiTheme="minorHAnsi" w:cstheme="minorBidi"/>
                <w:noProof/>
                <w:sz w:val="22"/>
                <w:szCs w:val="22"/>
              </w:rPr>
            </w:rPrChange>
          </w:rPr>
          <w:tab/>
        </w:r>
        <w:r w:rsidRPr="00AC2ADB" w:rsidDel="00AC2ADB">
          <w:rPr>
            <w:rPrChange w:id="2041" w:author="Vilson Lu" w:date="2014-08-22T06:41:00Z">
              <w:rPr>
                <w:rStyle w:val="Hyperlink"/>
                <w:noProof/>
              </w:rPr>
            </w:rPrChange>
          </w:rPr>
          <w:delText>Research Description</w:delText>
        </w:r>
        <w:r w:rsidRPr="00AC2ADB" w:rsidDel="00AC2ADB">
          <w:rPr>
            <w:noProof/>
            <w:webHidden/>
          </w:rPr>
          <w:tab/>
        </w:r>
        <w:r w:rsidR="0068488C" w:rsidRPr="00AC2ADB" w:rsidDel="00AC2ADB">
          <w:rPr>
            <w:noProof/>
            <w:webHidden/>
          </w:rPr>
          <w:delText>1-1</w:delText>
        </w:r>
      </w:del>
    </w:p>
    <w:p w14:paraId="2BE6AD6A" w14:textId="77777777" w:rsidR="00751528" w:rsidRPr="00AC2ADB" w:rsidDel="00AC2ADB" w:rsidRDefault="00751528">
      <w:pPr>
        <w:pStyle w:val="TOC2"/>
        <w:tabs>
          <w:tab w:val="left" w:pos="880"/>
          <w:tab w:val="right" w:leader="dot" w:pos="9350"/>
        </w:tabs>
        <w:rPr>
          <w:del w:id="2042" w:author="Vilson Lu" w:date="2014-08-22T06:40:00Z"/>
          <w:rFonts w:eastAsiaTheme="minorEastAsia"/>
          <w:noProof/>
          <w:sz w:val="22"/>
          <w:szCs w:val="22"/>
          <w:rPrChange w:id="2043" w:author="Vilson Lu" w:date="2014-08-22T06:41:00Z">
            <w:rPr>
              <w:del w:id="2044" w:author="Vilson Lu" w:date="2014-08-22T06:40:00Z"/>
              <w:rFonts w:asciiTheme="minorHAnsi" w:eastAsiaTheme="minorEastAsia" w:hAnsiTheme="minorHAnsi" w:cstheme="minorBidi"/>
              <w:noProof/>
              <w:sz w:val="22"/>
              <w:szCs w:val="22"/>
            </w:rPr>
          </w:rPrChange>
        </w:rPr>
      </w:pPr>
      <w:del w:id="2045" w:author="Vilson Lu" w:date="2014-08-22T06:40:00Z">
        <w:r w:rsidRPr="00AC2ADB" w:rsidDel="00AC2ADB">
          <w:rPr>
            <w:rPrChange w:id="2046" w:author="Vilson Lu" w:date="2014-08-22T06:41:00Z">
              <w:rPr>
                <w:rStyle w:val="Hyperlink"/>
                <w:noProof/>
                <w14:scene3d>
                  <w14:camera w14:prst="orthographicFront"/>
                  <w14:lightRig w14:rig="threePt" w14:dir="t">
                    <w14:rot w14:lat="0" w14:lon="0" w14:rev="0"/>
                  </w14:lightRig>
                </w14:scene3d>
              </w:rPr>
            </w:rPrChange>
          </w:rPr>
          <w:delText>1.1</w:delText>
        </w:r>
        <w:r w:rsidRPr="00AC2ADB" w:rsidDel="00AC2ADB">
          <w:rPr>
            <w:rFonts w:eastAsiaTheme="minorEastAsia"/>
            <w:noProof/>
            <w:sz w:val="22"/>
            <w:szCs w:val="22"/>
            <w:rPrChange w:id="2047" w:author="Vilson Lu" w:date="2014-08-22T06:41:00Z">
              <w:rPr>
                <w:rFonts w:asciiTheme="minorHAnsi" w:eastAsiaTheme="minorEastAsia" w:hAnsiTheme="minorHAnsi" w:cstheme="minorBidi"/>
                <w:noProof/>
                <w:sz w:val="22"/>
                <w:szCs w:val="22"/>
              </w:rPr>
            </w:rPrChange>
          </w:rPr>
          <w:tab/>
        </w:r>
        <w:r w:rsidRPr="00AC2ADB" w:rsidDel="00AC2ADB">
          <w:rPr>
            <w:rPrChange w:id="2048" w:author="Vilson Lu" w:date="2014-08-22T06:41:00Z">
              <w:rPr>
                <w:rStyle w:val="Hyperlink"/>
                <w:noProof/>
              </w:rPr>
            </w:rPrChange>
          </w:rPr>
          <w:delText>Overview of the Current State of Technology</w:delText>
        </w:r>
        <w:r w:rsidRPr="00AC2ADB" w:rsidDel="00AC2ADB">
          <w:rPr>
            <w:noProof/>
            <w:webHidden/>
          </w:rPr>
          <w:tab/>
        </w:r>
        <w:r w:rsidR="0068488C" w:rsidRPr="00AC2ADB" w:rsidDel="00AC2ADB">
          <w:rPr>
            <w:noProof/>
            <w:webHidden/>
          </w:rPr>
          <w:delText>1-1</w:delText>
        </w:r>
      </w:del>
    </w:p>
    <w:p w14:paraId="4B978AB5" w14:textId="77777777" w:rsidR="00751528" w:rsidRPr="00AC2ADB" w:rsidDel="00AC2ADB" w:rsidRDefault="00751528">
      <w:pPr>
        <w:pStyle w:val="TOC2"/>
        <w:tabs>
          <w:tab w:val="left" w:pos="880"/>
          <w:tab w:val="right" w:leader="dot" w:pos="9350"/>
        </w:tabs>
        <w:rPr>
          <w:del w:id="2049" w:author="Vilson Lu" w:date="2014-08-22T06:40:00Z"/>
          <w:rFonts w:eastAsiaTheme="minorEastAsia"/>
          <w:noProof/>
          <w:sz w:val="22"/>
          <w:szCs w:val="22"/>
          <w:rPrChange w:id="2050" w:author="Vilson Lu" w:date="2014-08-22T06:41:00Z">
            <w:rPr>
              <w:del w:id="2051" w:author="Vilson Lu" w:date="2014-08-22T06:40:00Z"/>
              <w:rFonts w:asciiTheme="minorHAnsi" w:eastAsiaTheme="minorEastAsia" w:hAnsiTheme="minorHAnsi" w:cstheme="minorBidi"/>
              <w:noProof/>
              <w:sz w:val="22"/>
              <w:szCs w:val="22"/>
            </w:rPr>
          </w:rPrChange>
        </w:rPr>
      </w:pPr>
      <w:del w:id="2052" w:author="Vilson Lu" w:date="2014-08-22T06:40:00Z">
        <w:r w:rsidRPr="00AC2ADB" w:rsidDel="00AC2ADB">
          <w:rPr>
            <w:rPrChange w:id="2053" w:author="Vilson Lu" w:date="2014-08-22T06:41:00Z">
              <w:rPr>
                <w:rStyle w:val="Hyperlink"/>
                <w:noProof/>
                <w14:scene3d>
                  <w14:camera w14:prst="orthographicFront"/>
                  <w14:lightRig w14:rig="threePt" w14:dir="t">
                    <w14:rot w14:lat="0" w14:lon="0" w14:rev="0"/>
                  </w14:lightRig>
                </w14:scene3d>
              </w:rPr>
            </w:rPrChange>
          </w:rPr>
          <w:delText>1.2</w:delText>
        </w:r>
        <w:r w:rsidRPr="00AC2ADB" w:rsidDel="00AC2ADB">
          <w:rPr>
            <w:rFonts w:eastAsiaTheme="minorEastAsia"/>
            <w:noProof/>
            <w:sz w:val="22"/>
            <w:szCs w:val="22"/>
            <w:rPrChange w:id="2054" w:author="Vilson Lu" w:date="2014-08-22T06:41:00Z">
              <w:rPr>
                <w:rFonts w:asciiTheme="minorHAnsi" w:eastAsiaTheme="minorEastAsia" w:hAnsiTheme="minorHAnsi" w:cstheme="minorBidi"/>
                <w:noProof/>
                <w:sz w:val="22"/>
                <w:szCs w:val="22"/>
              </w:rPr>
            </w:rPrChange>
          </w:rPr>
          <w:tab/>
        </w:r>
        <w:r w:rsidRPr="00AC2ADB" w:rsidDel="00AC2ADB">
          <w:rPr>
            <w:rPrChange w:id="2055" w:author="Vilson Lu" w:date="2014-08-22T06:41:00Z">
              <w:rPr>
                <w:rStyle w:val="Hyperlink"/>
                <w:noProof/>
              </w:rPr>
            </w:rPrChange>
          </w:rPr>
          <w:delText>Research Objectives</w:delText>
        </w:r>
        <w:r w:rsidRPr="00AC2ADB" w:rsidDel="00AC2ADB">
          <w:rPr>
            <w:noProof/>
            <w:webHidden/>
          </w:rPr>
          <w:tab/>
        </w:r>
        <w:r w:rsidR="0068488C" w:rsidRPr="00AC2ADB" w:rsidDel="00AC2ADB">
          <w:rPr>
            <w:noProof/>
            <w:webHidden/>
          </w:rPr>
          <w:delText>1-2</w:delText>
        </w:r>
      </w:del>
    </w:p>
    <w:p w14:paraId="0FB11B5F" w14:textId="77777777" w:rsidR="00751528" w:rsidRPr="00AC2ADB" w:rsidDel="00AC2ADB" w:rsidRDefault="00751528">
      <w:pPr>
        <w:pStyle w:val="TOC3"/>
        <w:tabs>
          <w:tab w:val="left" w:pos="1320"/>
          <w:tab w:val="right" w:leader="dot" w:pos="9350"/>
        </w:tabs>
        <w:rPr>
          <w:del w:id="2056" w:author="Vilson Lu" w:date="2014-08-22T06:40:00Z"/>
          <w:rFonts w:eastAsiaTheme="minorEastAsia"/>
          <w:noProof/>
          <w:sz w:val="22"/>
          <w:szCs w:val="22"/>
          <w:rPrChange w:id="2057" w:author="Vilson Lu" w:date="2014-08-22T06:41:00Z">
            <w:rPr>
              <w:del w:id="2058" w:author="Vilson Lu" w:date="2014-08-22T06:40:00Z"/>
              <w:rFonts w:asciiTheme="minorHAnsi" w:eastAsiaTheme="minorEastAsia" w:hAnsiTheme="minorHAnsi" w:cstheme="minorBidi"/>
              <w:noProof/>
              <w:sz w:val="22"/>
              <w:szCs w:val="22"/>
            </w:rPr>
          </w:rPrChange>
        </w:rPr>
      </w:pPr>
      <w:del w:id="2059" w:author="Vilson Lu" w:date="2014-08-22T06:40:00Z">
        <w:r w:rsidRPr="00AC2ADB" w:rsidDel="00AC2ADB">
          <w:rPr>
            <w:rPrChange w:id="2060" w:author="Vilson Lu" w:date="2014-08-22T06:41:00Z">
              <w:rPr>
                <w:rStyle w:val="Hyperlink"/>
                <w:noProof/>
                <w14:scene3d>
                  <w14:camera w14:prst="orthographicFront"/>
                  <w14:lightRig w14:rig="threePt" w14:dir="t">
                    <w14:rot w14:lat="0" w14:lon="0" w14:rev="0"/>
                  </w14:lightRig>
                </w14:scene3d>
              </w:rPr>
            </w:rPrChange>
          </w:rPr>
          <w:delText>1.2.1</w:delText>
        </w:r>
        <w:r w:rsidRPr="00AC2ADB" w:rsidDel="00AC2ADB">
          <w:rPr>
            <w:rFonts w:eastAsiaTheme="minorEastAsia"/>
            <w:noProof/>
            <w:sz w:val="22"/>
            <w:szCs w:val="22"/>
            <w:rPrChange w:id="2061" w:author="Vilson Lu" w:date="2014-08-22T06:41:00Z">
              <w:rPr>
                <w:rFonts w:asciiTheme="minorHAnsi" w:eastAsiaTheme="minorEastAsia" w:hAnsiTheme="minorHAnsi" w:cstheme="minorBidi"/>
                <w:noProof/>
                <w:sz w:val="22"/>
                <w:szCs w:val="22"/>
              </w:rPr>
            </w:rPrChange>
          </w:rPr>
          <w:tab/>
        </w:r>
        <w:r w:rsidRPr="00AC2ADB" w:rsidDel="00AC2ADB">
          <w:rPr>
            <w:rPrChange w:id="2062" w:author="Vilson Lu" w:date="2014-08-22T06:41:00Z">
              <w:rPr>
                <w:rStyle w:val="Hyperlink"/>
                <w:noProof/>
              </w:rPr>
            </w:rPrChange>
          </w:rPr>
          <w:delText>General Objective</w:delText>
        </w:r>
        <w:r w:rsidRPr="00AC2ADB" w:rsidDel="00AC2ADB">
          <w:rPr>
            <w:noProof/>
            <w:webHidden/>
          </w:rPr>
          <w:tab/>
        </w:r>
        <w:r w:rsidR="0068488C" w:rsidRPr="00AC2ADB" w:rsidDel="00AC2ADB">
          <w:rPr>
            <w:noProof/>
            <w:webHidden/>
          </w:rPr>
          <w:delText>1-2</w:delText>
        </w:r>
      </w:del>
    </w:p>
    <w:p w14:paraId="1873C848" w14:textId="77777777" w:rsidR="00751528" w:rsidRPr="00AC2ADB" w:rsidDel="00AC2ADB" w:rsidRDefault="00751528">
      <w:pPr>
        <w:pStyle w:val="TOC3"/>
        <w:tabs>
          <w:tab w:val="left" w:pos="1320"/>
          <w:tab w:val="right" w:leader="dot" w:pos="9350"/>
        </w:tabs>
        <w:rPr>
          <w:del w:id="2063" w:author="Vilson Lu" w:date="2014-08-22T06:40:00Z"/>
          <w:rFonts w:eastAsiaTheme="minorEastAsia"/>
          <w:noProof/>
          <w:sz w:val="22"/>
          <w:szCs w:val="22"/>
          <w:rPrChange w:id="2064" w:author="Vilson Lu" w:date="2014-08-22T06:41:00Z">
            <w:rPr>
              <w:del w:id="2065" w:author="Vilson Lu" w:date="2014-08-22T06:40:00Z"/>
              <w:rFonts w:asciiTheme="minorHAnsi" w:eastAsiaTheme="minorEastAsia" w:hAnsiTheme="minorHAnsi" w:cstheme="minorBidi"/>
              <w:noProof/>
              <w:sz w:val="22"/>
              <w:szCs w:val="22"/>
            </w:rPr>
          </w:rPrChange>
        </w:rPr>
      </w:pPr>
      <w:del w:id="2066" w:author="Vilson Lu" w:date="2014-08-22T06:40:00Z">
        <w:r w:rsidRPr="00AC2ADB" w:rsidDel="00AC2ADB">
          <w:rPr>
            <w:rPrChange w:id="2067" w:author="Vilson Lu" w:date="2014-08-22T06:41:00Z">
              <w:rPr>
                <w:rStyle w:val="Hyperlink"/>
                <w:noProof/>
                <w14:scene3d>
                  <w14:camera w14:prst="orthographicFront"/>
                  <w14:lightRig w14:rig="threePt" w14:dir="t">
                    <w14:rot w14:lat="0" w14:lon="0" w14:rev="0"/>
                  </w14:lightRig>
                </w14:scene3d>
              </w:rPr>
            </w:rPrChange>
          </w:rPr>
          <w:delText>1.2.2</w:delText>
        </w:r>
        <w:r w:rsidRPr="00AC2ADB" w:rsidDel="00AC2ADB">
          <w:rPr>
            <w:rFonts w:eastAsiaTheme="minorEastAsia"/>
            <w:noProof/>
            <w:sz w:val="22"/>
            <w:szCs w:val="22"/>
            <w:rPrChange w:id="2068" w:author="Vilson Lu" w:date="2014-08-22T06:41:00Z">
              <w:rPr>
                <w:rFonts w:asciiTheme="minorHAnsi" w:eastAsiaTheme="minorEastAsia" w:hAnsiTheme="minorHAnsi" w:cstheme="minorBidi"/>
                <w:noProof/>
                <w:sz w:val="22"/>
                <w:szCs w:val="22"/>
              </w:rPr>
            </w:rPrChange>
          </w:rPr>
          <w:tab/>
        </w:r>
        <w:r w:rsidRPr="00AC2ADB" w:rsidDel="00AC2ADB">
          <w:rPr>
            <w:rPrChange w:id="2069" w:author="Vilson Lu" w:date="2014-08-22T06:41:00Z">
              <w:rPr>
                <w:rStyle w:val="Hyperlink"/>
                <w:noProof/>
              </w:rPr>
            </w:rPrChange>
          </w:rPr>
          <w:delText>Specific Objectives</w:delText>
        </w:r>
        <w:r w:rsidRPr="00AC2ADB" w:rsidDel="00AC2ADB">
          <w:rPr>
            <w:noProof/>
            <w:webHidden/>
          </w:rPr>
          <w:tab/>
        </w:r>
        <w:r w:rsidR="0068488C" w:rsidRPr="00AC2ADB" w:rsidDel="00AC2ADB">
          <w:rPr>
            <w:noProof/>
            <w:webHidden/>
          </w:rPr>
          <w:delText>1-2</w:delText>
        </w:r>
      </w:del>
    </w:p>
    <w:p w14:paraId="2CD7318C" w14:textId="77777777" w:rsidR="00751528" w:rsidRPr="00AC2ADB" w:rsidDel="00AC2ADB" w:rsidRDefault="00751528">
      <w:pPr>
        <w:pStyle w:val="TOC2"/>
        <w:tabs>
          <w:tab w:val="left" w:pos="880"/>
          <w:tab w:val="right" w:leader="dot" w:pos="9350"/>
        </w:tabs>
        <w:rPr>
          <w:del w:id="2070" w:author="Vilson Lu" w:date="2014-08-22T06:40:00Z"/>
          <w:rFonts w:eastAsiaTheme="minorEastAsia"/>
          <w:noProof/>
          <w:sz w:val="22"/>
          <w:szCs w:val="22"/>
          <w:rPrChange w:id="2071" w:author="Vilson Lu" w:date="2014-08-22T06:41:00Z">
            <w:rPr>
              <w:del w:id="2072" w:author="Vilson Lu" w:date="2014-08-22T06:40:00Z"/>
              <w:rFonts w:asciiTheme="minorHAnsi" w:eastAsiaTheme="minorEastAsia" w:hAnsiTheme="minorHAnsi" w:cstheme="minorBidi"/>
              <w:noProof/>
              <w:sz w:val="22"/>
              <w:szCs w:val="22"/>
            </w:rPr>
          </w:rPrChange>
        </w:rPr>
      </w:pPr>
      <w:del w:id="2073" w:author="Vilson Lu" w:date="2014-08-22T06:40:00Z">
        <w:r w:rsidRPr="00AC2ADB" w:rsidDel="00AC2ADB">
          <w:rPr>
            <w:rPrChange w:id="2074" w:author="Vilson Lu" w:date="2014-08-22T06:41:00Z">
              <w:rPr>
                <w:rStyle w:val="Hyperlink"/>
                <w:noProof/>
                <w14:scene3d>
                  <w14:camera w14:prst="orthographicFront"/>
                  <w14:lightRig w14:rig="threePt" w14:dir="t">
                    <w14:rot w14:lat="0" w14:lon="0" w14:rev="0"/>
                  </w14:lightRig>
                </w14:scene3d>
              </w:rPr>
            </w:rPrChange>
          </w:rPr>
          <w:delText>1.3</w:delText>
        </w:r>
        <w:r w:rsidRPr="00AC2ADB" w:rsidDel="00AC2ADB">
          <w:rPr>
            <w:rFonts w:eastAsiaTheme="minorEastAsia"/>
            <w:noProof/>
            <w:sz w:val="22"/>
            <w:szCs w:val="22"/>
            <w:rPrChange w:id="2075" w:author="Vilson Lu" w:date="2014-08-22T06:41:00Z">
              <w:rPr>
                <w:rFonts w:asciiTheme="minorHAnsi" w:eastAsiaTheme="minorEastAsia" w:hAnsiTheme="minorHAnsi" w:cstheme="minorBidi"/>
                <w:noProof/>
                <w:sz w:val="22"/>
                <w:szCs w:val="22"/>
              </w:rPr>
            </w:rPrChange>
          </w:rPr>
          <w:tab/>
        </w:r>
        <w:r w:rsidRPr="00AC2ADB" w:rsidDel="00AC2ADB">
          <w:rPr>
            <w:rPrChange w:id="2076" w:author="Vilson Lu" w:date="2014-08-22T06:41:00Z">
              <w:rPr>
                <w:rStyle w:val="Hyperlink"/>
                <w:noProof/>
              </w:rPr>
            </w:rPrChange>
          </w:rPr>
          <w:delText>Scope and Limitations of the Research</w:delText>
        </w:r>
        <w:r w:rsidRPr="00AC2ADB" w:rsidDel="00AC2ADB">
          <w:rPr>
            <w:noProof/>
            <w:webHidden/>
          </w:rPr>
          <w:tab/>
        </w:r>
        <w:r w:rsidR="0068488C" w:rsidRPr="00AC2ADB" w:rsidDel="00AC2ADB">
          <w:rPr>
            <w:noProof/>
            <w:webHidden/>
          </w:rPr>
          <w:delText>1-2</w:delText>
        </w:r>
      </w:del>
    </w:p>
    <w:p w14:paraId="569494F6" w14:textId="77777777" w:rsidR="00751528" w:rsidRPr="00AC2ADB" w:rsidDel="00AC2ADB" w:rsidRDefault="00751528">
      <w:pPr>
        <w:pStyle w:val="TOC2"/>
        <w:tabs>
          <w:tab w:val="left" w:pos="880"/>
          <w:tab w:val="right" w:leader="dot" w:pos="9350"/>
        </w:tabs>
        <w:rPr>
          <w:del w:id="2077" w:author="Vilson Lu" w:date="2014-08-22T06:40:00Z"/>
          <w:rFonts w:eastAsiaTheme="minorEastAsia"/>
          <w:noProof/>
          <w:sz w:val="22"/>
          <w:szCs w:val="22"/>
          <w:rPrChange w:id="2078" w:author="Vilson Lu" w:date="2014-08-22T06:41:00Z">
            <w:rPr>
              <w:del w:id="2079" w:author="Vilson Lu" w:date="2014-08-22T06:40:00Z"/>
              <w:rFonts w:asciiTheme="minorHAnsi" w:eastAsiaTheme="minorEastAsia" w:hAnsiTheme="minorHAnsi" w:cstheme="minorBidi"/>
              <w:noProof/>
              <w:sz w:val="22"/>
              <w:szCs w:val="22"/>
            </w:rPr>
          </w:rPrChange>
        </w:rPr>
      </w:pPr>
      <w:del w:id="2080" w:author="Vilson Lu" w:date="2014-08-22T06:40:00Z">
        <w:r w:rsidRPr="00AC2ADB" w:rsidDel="00AC2ADB">
          <w:rPr>
            <w:rPrChange w:id="2081" w:author="Vilson Lu" w:date="2014-08-22T06:41:00Z">
              <w:rPr>
                <w:rStyle w:val="Hyperlink"/>
                <w:noProof/>
                <w14:scene3d>
                  <w14:camera w14:prst="orthographicFront"/>
                  <w14:lightRig w14:rig="threePt" w14:dir="t">
                    <w14:rot w14:lat="0" w14:lon="0" w14:rev="0"/>
                  </w14:lightRig>
                </w14:scene3d>
              </w:rPr>
            </w:rPrChange>
          </w:rPr>
          <w:delText>1.4</w:delText>
        </w:r>
        <w:r w:rsidRPr="00AC2ADB" w:rsidDel="00AC2ADB">
          <w:rPr>
            <w:rFonts w:eastAsiaTheme="minorEastAsia"/>
            <w:noProof/>
            <w:sz w:val="22"/>
            <w:szCs w:val="22"/>
            <w:rPrChange w:id="2082" w:author="Vilson Lu" w:date="2014-08-22T06:41:00Z">
              <w:rPr>
                <w:rFonts w:asciiTheme="minorHAnsi" w:eastAsiaTheme="minorEastAsia" w:hAnsiTheme="minorHAnsi" w:cstheme="minorBidi"/>
                <w:noProof/>
                <w:sz w:val="22"/>
                <w:szCs w:val="22"/>
              </w:rPr>
            </w:rPrChange>
          </w:rPr>
          <w:tab/>
        </w:r>
        <w:r w:rsidRPr="00AC2ADB" w:rsidDel="00AC2ADB">
          <w:rPr>
            <w:rPrChange w:id="2083" w:author="Vilson Lu" w:date="2014-08-22T06:41:00Z">
              <w:rPr>
                <w:rStyle w:val="Hyperlink"/>
                <w:noProof/>
              </w:rPr>
            </w:rPrChange>
          </w:rPr>
          <w:delText>Significance of the Research</w:delText>
        </w:r>
        <w:r w:rsidRPr="00AC2ADB" w:rsidDel="00AC2ADB">
          <w:rPr>
            <w:noProof/>
            <w:webHidden/>
          </w:rPr>
          <w:tab/>
        </w:r>
        <w:r w:rsidR="0068488C" w:rsidRPr="00AC2ADB" w:rsidDel="00AC2ADB">
          <w:rPr>
            <w:noProof/>
            <w:webHidden/>
          </w:rPr>
          <w:delText>1-3</w:delText>
        </w:r>
      </w:del>
    </w:p>
    <w:p w14:paraId="1D2377B0" w14:textId="77777777" w:rsidR="00751528" w:rsidRPr="00AC2ADB" w:rsidDel="00AC2ADB" w:rsidRDefault="00751528">
      <w:pPr>
        <w:pStyle w:val="TOC2"/>
        <w:tabs>
          <w:tab w:val="left" w:pos="880"/>
          <w:tab w:val="right" w:leader="dot" w:pos="9350"/>
        </w:tabs>
        <w:rPr>
          <w:del w:id="2084" w:author="Vilson Lu" w:date="2014-08-22T06:40:00Z"/>
          <w:rFonts w:eastAsiaTheme="minorEastAsia"/>
          <w:noProof/>
          <w:sz w:val="22"/>
          <w:szCs w:val="22"/>
          <w:rPrChange w:id="2085" w:author="Vilson Lu" w:date="2014-08-22T06:41:00Z">
            <w:rPr>
              <w:del w:id="2086" w:author="Vilson Lu" w:date="2014-08-22T06:40:00Z"/>
              <w:rFonts w:asciiTheme="minorHAnsi" w:eastAsiaTheme="minorEastAsia" w:hAnsiTheme="minorHAnsi" w:cstheme="minorBidi"/>
              <w:noProof/>
              <w:sz w:val="22"/>
              <w:szCs w:val="22"/>
            </w:rPr>
          </w:rPrChange>
        </w:rPr>
      </w:pPr>
      <w:del w:id="2087" w:author="Vilson Lu" w:date="2014-08-22T06:40:00Z">
        <w:r w:rsidRPr="00AC2ADB" w:rsidDel="00AC2ADB">
          <w:rPr>
            <w:rPrChange w:id="2088" w:author="Vilson Lu" w:date="2014-08-22T06:41:00Z">
              <w:rPr>
                <w:rStyle w:val="Hyperlink"/>
                <w:noProof/>
                <w14:scene3d>
                  <w14:camera w14:prst="orthographicFront"/>
                  <w14:lightRig w14:rig="threePt" w14:dir="t">
                    <w14:rot w14:lat="0" w14:lon="0" w14:rev="0"/>
                  </w14:lightRig>
                </w14:scene3d>
              </w:rPr>
            </w:rPrChange>
          </w:rPr>
          <w:delText>1.5</w:delText>
        </w:r>
        <w:r w:rsidRPr="00AC2ADB" w:rsidDel="00AC2ADB">
          <w:rPr>
            <w:rFonts w:eastAsiaTheme="minorEastAsia"/>
            <w:noProof/>
            <w:sz w:val="22"/>
            <w:szCs w:val="22"/>
            <w:rPrChange w:id="2089" w:author="Vilson Lu" w:date="2014-08-22T06:41:00Z">
              <w:rPr>
                <w:rFonts w:asciiTheme="minorHAnsi" w:eastAsiaTheme="minorEastAsia" w:hAnsiTheme="minorHAnsi" w:cstheme="minorBidi"/>
                <w:noProof/>
                <w:sz w:val="22"/>
                <w:szCs w:val="22"/>
              </w:rPr>
            </w:rPrChange>
          </w:rPr>
          <w:tab/>
        </w:r>
        <w:r w:rsidRPr="00AC2ADB" w:rsidDel="00AC2ADB">
          <w:rPr>
            <w:rPrChange w:id="2090" w:author="Vilson Lu" w:date="2014-08-22T06:41:00Z">
              <w:rPr>
                <w:rStyle w:val="Hyperlink"/>
                <w:noProof/>
              </w:rPr>
            </w:rPrChange>
          </w:rPr>
          <w:delText>Research Methodology</w:delText>
        </w:r>
        <w:r w:rsidRPr="00AC2ADB" w:rsidDel="00AC2ADB">
          <w:rPr>
            <w:noProof/>
            <w:webHidden/>
          </w:rPr>
          <w:tab/>
        </w:r>
        <w:r w:rsidR="0068488C" w:rsidRPr="00AC2ADB" w:rsidDel="00AC2ADB">
          <w:rPr>
            <w:noProof/>
            <w:webHidden/>
          </w:rPr>
          <w:delText>1-4</w:delText>
        </w:r>
      </w:del>
    </w:p>
    <w:p w14:paraId="74B35800" w14:textId="77777777" w:rsidR="00751528" w:rsidRPr="00AC2ADB" w:rsidDel="00AC2ADB" w:rsidRDefault="00751528">
      <w:pPr>
        <w:pStyle w:val="TOC3"/>
        <w:tabs>
          <w:tab w:val="left" w:pos="1320"/>
          <w:tab w:val="right" w:leader="dot" w:pos="9350"/>
        </w:tabs>
        <w:rPr>
          <w:del w:id="2091" w:author="Vilson Lu" w:date="2014-08-22T06:40:00Z"/>
          <w:rFonts w:eastAsiaTheme="minorEastAsia"/>
          <w:noProof/>
          <w:sz w:val="22"/>
          <w:szCs w:val="22"/>
          <w:rPrChange w:id="2092" w:author="Vilson Lu" w:date="2014-08-22T06:41:00Z">
            <w:rPr>
              <w:del w:id="2093" w:author="Vilson Lu" w:date="2014-08-22T06:40:00Z"/>
              <w:rFonts w:asciiTheme="minorHAnsi" w:eastAsiaTheme="minorEastAsia" w:hAnsiTheme="minorHAnsi" w:cstheme="minorBidi"/>
              <w:noProof/>
              <w:sz w:val="22"/>
              <w:szCs w:val="22"/>
            </w:rPr>
          </w:rPrChange>
        </w:rPr>
      </w:pPr>
      <w:del w:id="2094" w:author="Vilson Lu" w:date="2014-08-22T06:40:00Z">
        <w:r w:rsidRPr="00AC2ADB" w:rsidDel="00AC2ADB">
          <w:rPr>
            <w:rPrChange w:id="2095" w:author="Vilson Lu" w:date="2014-08-22T06:41:00Z">
              <w:rPr>
                <w:rStyle w:val="Hyperlink"/>
                <w:noProof/>
                <w14:scene3d>
                  <w14:camera w14:prst="orthographicFront"/>
                  <w14:lightRig w14:rig="threePt" w14:dir="t">
                    <w14:rot w14:lat="0" w14:lon="0" w14:rev="0"/>
                  </w14:lightRig>
                </w14:scene3d>
              </w:rPr>
            </w:rPrChange>
          </w:rPr>
          <w:delText>1.5.1</w:delText>
        </w:r>
        <w:r w:rsidRPr="00AC2ADB" w:rsidDel="00AC2ADB">
          <w:rPr>
            <w:rFonts w:eastAsiaTheme="minorEastAsia"/>
            <w:noProof/>
            <w:sz w:val="22"/>
            <w:szCs w:val="22"/>
            <w:rPrChange w:id="2096" w:author="Vilson Lu" w:date="2014-08-22T06:41:00Z">
              <w:rPr>
                <w:rFonts w:asciiTheme="minorHAnsi" w:eastAsiaTheme="minorEastAsia" w:hAnsiTheme="minorHAnsi" w:cstheme="minorBidi"/>
                <w:noProof/>
                <w:sz w:val="22"/>
                <w:szCs w:val="22"/>
              </w:rPr>
            </w:rPrChange>
          </w:rPr>
          <w:tab/>
        </w:r>
        <w:r w:rsidRPr="00AC2ADB" w:rsidDel="00AC2ADB">
          <w:rPr>
            <w:rPrChange w:id="2097" w:author="Vilson Lu" w:date="2014-08-22T06:41:00Z">
              <w:rPr>
                <w:rStyle w:val="Hyperlink"/>
                <w:noProof/>
              </w:rPr>
            </w:rPrChange>
          </w:rPr>
          <w:delText>Investigation and Research Analysis</w:delText>
        </w:r>
        <w:r w:rsidRPr="00AC2ADB" w:rsidDel="00AC2ADB">
          <w:rPr>
            <w:noProof/>
            <w:webHidden/>
          </w:rPr>
          <w:tab/>
        </w:r>
        <w:r w:rsidR="0068488C" w:rsidRPr="00AC2ADB" w:rsidDel="00AC2ADB">
          <w:rPr>
            <w:noProof/>
            <w:webHidden/>
          </w:rPr>
          <w:delText>1-5</w:delText>
        </w:r>
      </w:del>
    </w:p>
    <w:p w14:paraId="1F43F9A1" w14:textId="77777777" w:rsidR="00751528" w:rsidRPr="00AC2ADB" w:rsidDel="00AC2ADB" w:rsidRDefault="00751528">
      <w:pPr>
        <w:pStyle w:val="TOC3"/>
        <w:tabs>
          <w:tab w:val="left" w:pos="1320"/>
          <w:tab w:val="right" w:leader="dot" w:pos="9350"/>
        </w:tabs>
        <w:rPr>
          <w:del w:id="2098" w:author="Vilson Lu" w:date="2014-08-22T06:40:00Z"/>
          <w:rFonts w:eastAsiaTheme="minorEastAsia"/>
          <w:noProof/>
          <w:sz w:val="22"/>
          <w:szCs w:val="22"/>
          <w:rPrChange w:id="2099" w:author="Vilson Lu" w:date="2014-08-22T06:41:00Z">
            <w:rPr>
              <w:del w:id="2100" w:author="Vilson Lu" w:date="2014-08-22T06:40:00Z"/>
              <w:rFonts w:asciiTheme="minorHAnsi" w:eastAsiaTheme="minorEastAsia" w:hAnsiTheme="minorHAnsi" w:cstheme="minorBidi"/>
              <w:noProof/>
              <w:sz w:val="22"/>
              <w:szCs w:val="22"/>
            </w:rPr>
          </w:rPrChange>
        </w:rPr>
      </w:pPr>
      <w:del w:id="2101" w:author="Vilson Lu" w:date="2014-08-22T06:40:00Z">
        <w:r w:rsidRPr="00AC2ADB" w:rsidDel="00AC2ADB">
          <w:rPr>
            <w:rPrChange w:id="2102" w:author="Vilson Lu" w:date="2014-08-22T06:41:00Z">
              <w:rPr>
                <w:rStyle w:val="Hyperlink"/>
                <w:noProof/>
                <w14:scene3d>
                  <w14:camera w14:prst="orthographicFront"/>
                  <w14:lightRig w14:rig="threePt" w14:dir="t">
                    <w14:rot w14:lat="0" w14:lon="0" w14:rev="0"/>
                  </w14:lightRig>
                </w14:scene3d>
              </w:rPr>
            </w:rPrChange>
          </w:rPr>
          <w:delText>1.5.2</w:delText>
        </w:r>
        <w:r w:rsidRPr="00AC2ADB" w:rsidDel="00AC2ADB">
          <w:rPr>
            <w:rFonts w:eastAsiaTheme="minorEastAsia"/>
            <w:noProof/>
            <w:sz w:val="22"/>
            <w:szCs w:val="22"/>
            <w:rPrChange w:id="2103" w:author="Vilson Lu" w:date="2014-08-22T06:41:00Z">
              <w:rPr>
                <w:rFonts w:asciiTheme="minorHAnsi" w:eastAsiaTheme="minorEastAsia" w:hAnsiTheme="minorHAnsi" w:cstheme="minorBidi"/>
                <w:noProof/>
                <w:sz w:val="22"/>
                <w:szCs w:val="22"/>
              </w:rPr>
            </w:rPrChange>
          </w:rPr>
          <w:tab/>
        </w:r>
        <w:r w:rsidRPr="00AC2ADB" w:rsidDel="00AC2ADB">
          <w:rPr>
            <w:rPrChange w:id="2104" w:author="Vilson Lu" w:date="2014-08-22T06:41:00Z">
              <w:rPr>
                <w:rStyle w:val="Hyperlink"/>
                <w:noProof/>
              </w:rPr>
            </w:rPrChange>
          </w:rPr>
          <w:delText>System Design</w:delText>
        </w:r>
        <w:r w:rsidRPr="00AC2ADB" w:rsidDel="00AC2ADB">
          <w:rPr>
            <w:noProof/>
            <w:webHidden/>
          </w:rPr>
          <w:tab/>
        </w:r>
        <w:r w:rsidR="0068488C" w:rsidRPr="00AC2ADB" w:rsidDel="00AC2ADB">
          <w:rPr>
            <w:noProof/>
            <w:webHidden/>
          </w:rPr>
          <w:delText>1-5</w:delText>
        </w:r>
      </w:del>
    </w:p>
    <w:p w14:paraId="0DCC5242" w14:textId="77777777" w:rsidR="00751528" w:rsidRPr="00AC2ADB" w:rsidDel="00AC2ADB" w:rsidRDefault="00751528">
      <w:pPr>
        <w:pStyle w:val="TOC3"/>
        <w:tabs>
          <w:tab w:val="left" w:pos="1320"/>
          <w:tab w:val="right" w:leader="dot" w:pos="9350"/>
        </w:tabs>
        <w:rPr>
          <w:del w:id="2105" w:author="Vilson Lu" w:date="2014-08-22T06:40:00Z"/>
          <w:rFonts w:eastAsiaTheme="minorEastAsia"/>
          <w:noProof/>
          <w:sz w:val="22"/>
          <w:szCs w:val="22"/>
          <w:rPrChange w:id="2106" w:author="Vilson Lu" w:date="2014-08-22T06:41:00Z">
            <w:rPr>
              <w:del w:id="2107" w:author="Vilson Lu" w:date="2014-08-22T06:40:00Z"/>
              <w:rFonts w:asciiTheme="minorHAnsi" w:eastAsiaTheme="minorEastAsia" w:hAnsiTheme="minorHAnsi" w:cstheme="minorBidi"/>
              <w:noProof/>
              <w:sz w:val="22"/>
              <w:szCs w:val="22"/>
            </w:rPr>
          </w:rPrChange>
        </w:rPr>
      </w:pPr>
      <w:del w:id="2108" w:author="Vilson Lu" w:date="2014-08-22T06:40:00Z">
        <w:r w:rsidRPr="00AC2ADB" w:rsidDel="00AC2ADB">
          <w:rPr>
            <w:rPrChange w:id="2109" w:author="Vilson Lu" w:date="2014-08-22T06:41:00Z">
              <w:rPr>
                <w:rStyle w:val="Hyperlink"/>
                <w:noProof/>
                <w14:scene3d>
                  <w14:camera w14:prst="orthographicFront"/>
                  <w14:lightRig w14:rig="threePt" w14:dir="t">
                    <w14:rot w14:lat="0" w14:lon="0" w14:rev="0"/>
                  </w14:lightRig>
                </w14:scene3d>
              </w:rPr>
            </w:rPrChange>
          </w:rPr>
          <w:delText>1.5.3</w:delText>
        </w:r>
        <w:r w:rsidRPr="00AC2ADB" w:rsidDel="00AC2ADB">
          <w:rPr>
            <w:rFonts w:eastAsiaTheme="minorEastAsia"/>
            <w:noProof/>
            <w:sz w:val="22"/>
            <w:szCs w:val="22"/>
            <w:rPrChange w:id="2110" w:author="Vilson Lu" w:date="2014-08-22T06:41:00Z">
              <w:rPr>
                <w:rFonts w:asciiTheme="minorHAnsi" w:eastAsiaTheme="minorEastAsia" w:hAnsiTheme="minorHAnsi" w:cstheme="minorBidi"/>
                <w:noProof/>
                <w:sz w:val="22"/>
                <w:szCs w:val="22"/>
              </w:rPr>
            </w:rPrChange>
          </w:rPr>
          <w:tab/>
        </w:r>
        <w:r w:rsidRPr="00AC2ADB" w:rsidDel="00AC2ADB">
          <w:rPr>
            <w:rPrChange w:id="2111" w:author="Vilson Lu" w:date="2014-08-22T06:41:00Z">
              <w:rPr>
                <w:rStyle w:val="Hyperlink"/>
                <w:noProof/>
              </w:rPr>
            </w:rPrChange>
          </w:rPr>
          <w:delText>Sprints</w:delText>
        </w:r>
        <w:r w:rsidRPr="00AC2ADB" w:rsidDel="00AC2ADB">
          <w:rPr>
            <w:noProof/>
            <w:webHidden/>
          </w:rPr>
          <w:tab/>
        </w:r>
        <w:r w:rsidR="0068488C" w:rsidRPr="00AC2ADB" w:rsidDel="00AC2ADB">
          <w:rPr>
            <w:noProof/>
            <w:webHidden/>
          </w:rPr>
          <w:delText>1-5</w:delText>
        </w:r>
      </w:del>
    </w:p>
    <w:p w14:paraId="727C6D5D" w14:textId="77777777" w:rsidR="00751528" w:rsidRPr="00AC2ADB" w:rsidDel="00AC2ADB" w:rsidRDefault="00751528">
      <w:pPr>
        <w:pStyle w:val="TOC3"/>
        <w:tabs>
          <w:tab w:val="left" w:pos="1320"/>
          <w:tab w:val="right" w:leader="dot" w:pos="9350"/>
        </w:tabs>
        <w:rPr>
          <w:del w:id="2112" w:author="Vilson Lu" w:date="2014-08-22T06:40:00Z"/>
          <w:rFonts w:eastAsiaTheme="minorEastAsia"/>
          <w:noProof/>
          <w:sz w:val="22"/>
          <w:szCs w:val="22"/>
          <w:rPrChange w:id="2113" w:author="Vilson Lu" w:date="2014-08-22T06:41:00Z">
            <w:rPr>
              <w:del w:id="2114" w:author="Vilson Lu" w:date="2014-08-22T06:40:00Z"/>
              <w:rFonts w:asciiTheme="minorHAnsi" w:eastAsiaTheme="minorEastAsia" w:hAnsiTheme="minorHAnsi" w:cstheme="minorBidi"/>
              <w:noProof/>
              <w:sz w:val="22"/>
              <w:szCs w:val="22"/>
            </w:rPr>
          </w:rPrChange>
        </w:rPr>
      </w:pPr>
      <w:del w:id="2115" w:author="Vilson Lu" w:date="2014-08-22T06:40:00Z">
        <w:r w:rsidRPr="00AC2ADB" w:rsidDel="00AC2ADB">
          <w:rPr>
            <w:rPrChange w:id="2116" w:author="Vilson Lu" w:date="2014-08-22T06:41:00Z">
              <w:rPr>
                <w:rStyle w:val="Hyperlink"/>
                <w:noProof/>
                <w14:scene3d>
                  <w14:camera w14:prst="orthographicFront"/>
                  <w14:lightRig w14:rig="threePt" w14:dir="t">
                    <w14:rot w14:lat="0" w14:lon="0" w14:rev="0"/>
                  </w14:lightRig>
                </w14:scene3d>
              </w:rPr>
            </w:rPrChange>
          </w:rPr>
          <w:delText>1.5.4</w:delText>
        </w:r>
        <w:r w:rsidRPr="00AC2ADB" w:rsidDel="00AC2ADB">
          <w:rPr>
            <w:rFonts w:eastAsiaTheme="minorEastAsia"/>
            <w:noProof/>
            <w:sz w:val="22"/>
            <w:szCs w:val="22"/>
            <w:rPrChange w:id="2117" w:author="Vilson Lu" w:date="2014-08-22T06:41:00Z">
              <w:rPr>
                <w:rFonts w:asciiTheme="minorHAnsi" w:eastAsiaTheme="minorEastAsia" w:hAnsiTheme="minorHAnsi" w:cstheme="minorBidi"/>
                <w:noProof/>
                <w:sz w:val="22"/>
                <w:szCs w:val="22"/>
              </w:rPr>
            </w:rPrChange>
          </w:rPr>
          <w:tab/>
        </w:r>
        <w:r w:rsidRPr="00AC2ADB" w:rsidDel="00AC2ADB">
          <w:rPr>
            <w:rPrChange w:id="2118" w:author="Vilson Lu" w:date="2014-08-22T06:41:00Z">
              <w:rPr>
                <w:rStyle w:val="Hyperlink"/>
                <w:noProof/>
              </w:rPr>
            </w:rPrChange>
          </w:rPr>
          <w:delText>Sprint Planning Meetings</w:delText>
        </w:r>
        <w:r w:rsidRPr="00AC2ADB" w:rsidDel="00AC2ADB">
          <w:rPr>
            <w:noProof/>
            <w:webHidden/>
          </w:rPr>
          <w:tab/>
        </w:r>
        <w:r w:rsidR="0068488C" w:rsidRPr="00AC2ADB" w:rsidDel="00AC2ADB">
          <w:rPr>
            <w:noProof/>
            <w:webHidden/>
          </w:rPr>
          <w:delText>1-5</w:delText>
        </w:r>
      </w:del>
    </w:p>
    <w:p w14:paraId="2A7C7C40" w14:textId="77777777" w:rsidR="00751528" w:rsidRPr="00AC2ADB" w:rsidDel="00AC2ADB" w:rsidRDefault="00751528">
      <w:pPr>
        <w:pStyle w:val="TOC3"/>
        <w:tabs>
          <w:tab w:val="left" w:pos="1320"/>
          <w:tab w:val="right" w:leader="dot" w:pos="9350"/>
        </w:tabs>
        <w:rPr>
          <w:del w:id="2119" w:author="Vilson Lu" w:date="2014-08-22T06:40:00Z"/>
          <w:rFonts w:eastAsiaTheme="minorEastAsia"/>
          <w:noProof/>
          <w:sz w:val="22"/>
          <w:szCs w:val="22"/>
          <w:rPrChange w:id="2120" w:author="Vilson Lu" w:date="2014-08-22T06:41:00Z">
            <w:rPr>
              <w:del w:id="2121" w:author="Vilson Lu" w:date="2014-08-22T06:40:00Z"/>
              <w:rFonts w:asciiTheme="minorHAnsi" w:eastAsiaTheme="minorEastAsia" w:hAnsiTheme="minorHAnsi" w:cstheme="minorBidi"/>
              <w:noProof/>
              <w:sz w:val="22"/>
              <w:szCs w:val="22"/>
            </w:rPr>
          </w:rPrChange>
        </w:rPr>
      </w:pPr>
      <w:del w:id="2122" w:author="Vilson Lu" w:date="2014-08-22T06:40:00Z">
        <w:r w:rsidRPr="00AC2ADB" w:rsidDel="00AC2ADB">
          <w:rPr>
            <w:rPrChange w:id="2123" w:author="Vilson Lu" w:date="2014-08-22T06:41:00Z">
              <w:rPr>
                <w:rStyle w:val="Hyperlink"/>
                <w:noProof/>
                <w14:scene3d>
                  <w14:camera w14:prst="orthographicFront"/>
                  <w14:lightRig w14:rig="threePt" w14:dir="t">
                    <w14:rot w14:lat="0" w14:lon="0" w14:rev="0"/>
                  </w14:lightRig>
                </w14:scene3d>
              </w:rPr>
            </w:rPrChange>
          </w:rPr>
          <w:delText>1.5.5</w:delText>
        </w:r>
        <w:r w:rsidRPr="00AC2ADB" w:rsidDel="00AC2ADB">
          <w:rPr>
            <w:rFonts w:eastAsiaTheme="minorEastAsia"/>
            <w:noProof/>
            <w:sz w:val="22"/>
            <w:szCs w:val="22"/>
            <w:rPrChange w:id="2124" w:author="Vilson Lu" w:date="2014-08-22T06:41:00Z">
              <w:rPr>
                <w:rFonts w:asciiTheme="minorHAnsi" w:eastAsiaTheme="minorEastAsia" w:hAnsiTheme="minorHAnsi" w:cstheme="minorBidi"/>
                <w:noProof/>
                <w:sz w:val="22"/>
                <w:szCs w:val="22"/>
              </w:rPr>
            </w:rPrChange>
          </w:rPr>
          <w:tab/>
        </w:r>
        <w:r w:rsidRPr="00AC2ADB" w:rsidDel="00AC2ADB">
          <w:rPr>
            <w:rPrChange w:id="2125" w:author="Vilson Lu" w:date="2014-08-22T06:41:00Z">
              <w:rPr>
                <w:rStyle w:val="Hyperlink"/>
                <w:noProof/>
              </w:rPr>
            </w:rPrChange>
          </w:rPr>
          <w:delText>Scrum Meetings</w:delText>
        </w:r>
        <w:r w:rsidRPr="00AC2ADB" w:rsidDel="00AC2ADB">
          <w:rPr>
            <w:noProof/>
            <w:webHidden/>
          </w:rPr>
          <w:tab/>
        </w:r>
        <w:r w:rsidR="0068488C" w:rsidRPr="00AC2ADB" w:rsidDel="00AC2ADB">
          <w:rPr>
            <w:noProof/>
            <w:webHidden/>
          </w:rPr>
          <w:delText>1-5</w:delText>
        </w:r>
      </w:del>
    </w:p>
    <w:p w14:paraId="04B779A5" w14:textId="77777777" w:rsidR="00751528" w:rsidRPr="00AC2ADB" w:rsidDel="00AC2ADB" w:rsidRDefault="00751528">
      <w:pPr>
        <w:pStyle w:val="TOC3"/>
        <w:tabs>
          <w:tab w:val="left" w:pos="1320"/>
          <w:tab w:val="right" w:leader="dot" w:pos="9350"/>
        </w:tabs>
        <w:rPr>
          <w:del w:id="2126" w:author="Vilson Lu" w:date="2014-08-22T06:40:00Z"/>
          <w:rFonts w:eastAsiaTheme="minorEastAsia"/>
          <w:noProof/>
          <w:sz w:val="22"/>
          <w:szCs w:val="22"/>
          <w:rPrChange w:id="2127" w:author="Vilson Lu" w:date="2014-08-22T06:41:00Z">
            <w:rPr>
              <w:del w:id="2128" w:author="Vilson Lu" w:date="2014-08-22T06:40:00Z"/>
              <w:rFonts w:asciiTheme="minorHAnsi" w:eastAsiaTheme="minorEastAsia" w:hAnsiTheme="minorHAnsi" w:cstheme="minorBidi"/>
              <w:noProof/>
              <w:sz w:val="22"/>
              <w:szCs w:val="22"/>
            </w:rPr>
          </w:rPrChange>
        </w:rPr>
      </w:pPr>
      <w:del w:id="2129" w:author="Vilson Lu" w:date="2014-08-22T06:40:00Z">
        <w:r w:rsidRPr="00AC2ADB" w:rsidDel="00AC2ADB">
          <w:rPr>
            <w:rPrChange w:id="2130" w:author="Vilson Lu" w:date="2014-08-22T06:41:00Z">
              <w:rPr>
                <w:rStyle w:val="Hyperlink"/>
                <w:noProof/>
                <w14:scene3d>
                  <w14:camera w14:prst="orthographicFront"/>
                  <w14:lightRig w14:rig="threePt" w14:dir="t">
                    <w14:rot w14:lat="0" w14:lon="0" w14:rev="0"/>
                  </w14:lightRig>
                </w14:scene3d>
              </w:rPr>
            </w:rPrChange>
          </w:rPr>
          <w:delText>1.5.6</w:delText>
        </w:r>
        <w:r w:rsidRPr="00AC2ADB" w:rsidDel="00AC2ADB">
          <w:rPr>
            <w:rFonts w:eastAsiaTheme="minorEastAsia"/>
            <w:noProof/>
            <w:sz w:val="22"/>
            <w:szCs w:val="22"/>
            <w:rPrChange w:id="2131" w:author="Vilson Lu" w:date="2014-08-22T06:41:00Z">
              <w:rPr>
                <w:rFonts w:asciiTheme="minorHAnsi" w:eastAsiaTheme="minorEastAsia" w:hAnsiTheme="minorHAnsi" w:cstheme="minorBidi"/>
                <w:noProof/>
                <w:sz w:val="22"/>
                <w:szCs w:val="22"/>
              </w:rPr>
            </w:rPrChange>
          </w:rPr>
          <w:tab/>
        </w:r>
        <w:r w:rsidRPr="00AC2ADB" w:rsidDel="00AC2ADB">
          <w:rPr>
            <w:rPrChange w:id="2132" w:author="Vilson Lu" w:date="2014-08-22T06:41:00Z">
              <w:rPr>
                <w:rStyle w:val="Hyperlink"/>
                <w:noProof/>
              </w:rPr>
            </w:rPrChange>
          </w:rPr>
          <w:delText>System Development</w:delText>
        </w:r>
        <w:r w:rsidRPr="00AC2ADB" w:rsidDel="00AC2ADB">
          <w:rPr>
            <w:noProof/>
            <w:webHidden/>
          </w:rPr>
          <w:tab/>
        </w:r>
        <w:r w:rsidR="0068488C" w:rsidRPr="00AC2ADB" w:rsidDel="00AC2ADB">
          <w:rPr>
            <w:noProof/>
            <w:webHidden/>
          </w:rPr>
          <w:delText>1-5</w:delText>
        </w:r>
      </w:del>
    </w:p>
    <w:p w14:paraId="0DC272FB" w14:textId="77777777" w:rsidR="00751528" w:rsidRPr="00AC2ADB" w:rsidDel="00AC2ADB" w:rsidRDefault="00751528">
      <w:pPr>
        <w:pStyle w:val="TOC3"/>
        <w:tabs>
          <w:tab w:val="left" w:pos="1320"/>
          <w:tab w:val="right" w:leader="dot" w:pos="9350"/>
        </w:tabs>
        <w:rPr>
          <w:del w:id="2133" w:author="Vilson Lu" w:date="2014-08-22T06:40:00Z"/>
          <w:rFonts w:eastAsiaTheme="minorEastAsia"/>
          <w:noProof/>
          <w:sz w:val="22"/>
          <w:szCs w:val="22"/>
          <w:rPrChange w:id="2134" w:author="Vilson Lu" w:date="2014-08-22T06:41:00Z">
            <w:rPr>
              <w:del w:id="2135" w:author="Vilson Lu" w:date="2014-08-22T06:40:00Z"/>
              <w:rFonts w:asciiTheme="minorHAnsi" w:eastAsiaTheme="minorEastAsia" w:hAnsiTheme="minorHAnsi" w:cstheme="minorBidi"/>
              <w:noProof/>
              <w:sz w:val="22"/>
              <w:szCs w:val="22"/>
            </w:rPr>
          </w:rPrChange>
        </w:rPr>
      </w:pPr>
      <w:del w:id="2136" w:author="Vilson Lu" w:date="2014-08-22T06:40:00Z">
        <w:r w:rsidRPr="00AC2ADB" w:rsidDel="00AC2ADB">
          <w:rPr>
            <w:rPrChange w:id="2137" w:author="Vilson Lu" w:date="2014-08-22T06:41:00Z">
              <w:rPr>
                <w:rStyle w:val="Hyperlink"/>
                <w:noProof/>
                <w14:scene3d>
                  <w14:camera w14:prst="orthographicFront"/>
                  <w14:lightRig w14:rig="threePt" w14:dir="t">
                    <w14:rot w14:lat="0" w14:lon="0" w14:rev="0"/>
                  </w14:lightRig>
                </w14:scene3d>
              </w:rPr>
            </w:rPrChange>
          </w:rPr>
          <w:delText>1.5.7</w:delText>
        </w:r>
        <w:r w:rsidRPr="00AC2ADB" w:rsidDel="00AC2ADB">
          <w:rPr>
            <w:rFonts w:eastAsiaTheme="minorEastAsia"/>
            <w:noProof/>
            <w:sz w:val="22"/>
            <w:szCs w:val="22"/>
            <w:rPrChange w:id="2138" w:author="Vilson Lu" w:date="2014-08-22T06:41:00Z">
              <w:rPr>
                <w:rFonts w:asciiTheme="minorHAnsi" w:eastAsiaTheme="minorEastAsia" w:hAnsiTheme="minorHAnsi" w:cstheme="minorBidi"/>
                <w:noProof/>
                <w:sz w:val="22"/>
                <w:szCs w:val="22"/>
              </w:rPr>
            </w:rPrChange>
          </w:rPr>
          <w:tab/>
        </w:r>
        <w:r w:rsidRPr="00AC2ADB" w:rsidDel="00AC2ADB">
          <w:rPr>
            <w:rPrChange w:id="2139" w:author="Vilson Lu" w:date="2014-08-22T06:41:00Z">
              <w:rPr>
                <w:rStyle w:val="Hyperlink"/>
                <w:noProof/>
              </w:rPr>
            </w:rPrChange>
          </w:rPr>
          <w:delText>System Integration and Testing</w:delText>
        </w:r>
        <w:r w:rsidRPr="00AC2ADB" w:rsidDel="00AC2ADB">
          <w:rPr>
            <w:noProof/>
            <w:webHidden/>
          </w:rPr>
          <w:tab/>
        </w:r>
        <w:r w:rsidR="0068488C" w:rsidRPr="00AC2ADB" w:rsidDel="00AC2ADB">
          <w:rPr>
            <w:noProof/>
            <w:webHidden/>
          </w:rPr>
          <w:delText>1-6</w:delText>
        </w:r>
      </w:del>
    </w:p>
    <w:p w14:paraId="77C1B7F5" w14:textId="77777777" w:rsidR="00751528" w:rsidRPr="00AC2ADB" w:rsidDel="00AC2ADB" w:rsidRDefault="00751528">
      <w:pPr>
        <w:pStyle w:val="TOC3"/>
        <w:tabs>
          <w:tab w:val="left" w:pos="1320"/>
          <w:tab w:val="right" w:leader="dot" w:pos="9350"/>
        </w:tabs>
        <w:rPr>
          <w:del w:id="2140" w:author="Vilson Lu" w:date="2014-08-22T06:40:00Z"/>
          <w:rFonts w:eastAsiaTheme="minorEastAsia"/>
          <w:noProof/>
          <w:sz w:val="22"/>
          <w:szCs w:val="22"/>
          <w:rPrChange w:id="2141" w:author="Vilson Lu" w:date="2014-08-22T06:41:00Z">
            <w:rPr>
              <w:del w:id="2142" w:author="Vilson Lu" w:date="2014-08-22T06:40:00Z"/>
              <w:rFonts w:asciiTheme="minorHAnsi" w:eastAsiaTheme="minorEastAsia" w:hAnsiTheme="minorHAnsi" w:cstheme="minorBidi"/>
              <w:noProof/>
              <w:sz w:val="22"/>
              <w:szCs w:val="22"/>
            </w:rPr>
          </w:rPrChange>
        </w:rPr>
      </w:pPr>
      <w:del w:id="2143" w:author="Vilson Lu" w:date="2014-08-22T06:40:00Z">
        <w:r w:rsidRPr="00AC2ADB" w:rsidDel="00AC2ADB">
          <w:rPr>
            <w:rPrChange w:id="2144" w:author="Vilson Lu" w:date="2014-08-22T06:41:00Z">
              <w:rPr>
                <w:rStyle w:val="Hyperlink"/>
                <w:noProof/>
                <w14:scene3d>
                  <w14:camera w14:prst="orthographicFront"/>
                  <w14:lightRig w14:rig="threePt" w14:dir="t">
                    <w14:rot w14:lat="0" w14:lon="0" w14:rev="0"/>
                  </w14:lightRig>
                </w14:scene3d>
              </w:rPr>
            </w:rPrChange>
          </w:rPr>
          <w:delText>1.5.8</w:delText>
        </w:r>
        <w:r w:rsidRPr="00AC2ADB" w:rsidDel="00AC2ADB">
          <w:rPr>
            <w:rFonts w:eastAsiaTheme="minorEastAsia"/>
            <w:noProof/>
            <w:sz w:val="22"/>
            <w:szCs w:val="22"/>
            <w:rPrChange w:id="2145" w:author="Vilson Lu" w:date="2014-08-22T06:41:00Z">
              <w:rPr>
                <w:rFonts w:asciiTheme="minorHAnsi" w:eastAsiaTheme="minorEastAsia" w:hAnsiTheme="minorHAnsi" w:cstheme="minorBidi"/>
                <w:noProof/>
                <w:sz w:val="22"/>
                <w:szCs w:val="22"/>
              </w:rPr>
            </w:rPrChange>
          </w:rPr>
          <w:tab/>
        </w:r>
        <w:r w:rsidRPr="00AC2ADB" w:rsidDel="00AC2ADB">
          <w:rPr>
            <w:rPrChange w:id="2146" w:author="Vilson Lu" w:date="2014-08-22T06:41:00Z">
              <w:rPr>
                <w:rStyle w:val="Hyperlink"/>
                <w:noProof/>
              </w:rPr>
            </w:rPrChange>
          </w:rPr>
          <w:delText>System Evaluation</w:delText>
        </w:r>
        <w:r w:rsidRPr="00AC2ADB" w:rsidDel="00AC2ADB">
          <w:rPr>
            <w:noProof/>
            <w:webHidden/>
          </w:rPr>
          <w:tab/>
        </w:r>
        <w:r w:rsidR="0068488C" w:rsidRPr="00AC2ADB" w:rsidDel="00AC2ADB">
          <w:rPr>
            <w:noProof/>
            <w:webHidden/>
          </w:rPr>
          <w:delText>1-6</w:delText>
        </w:r>
      </w:del>
    </w:p>
    <w:p w14:paraId="5DBB3BB8" w14:textId="77777777" w:rsidR="00751528" w:rsidRPr="00AC2ADB" w:rsidDel="00AC2ADB" w:rsidRDefault="00751528">
      <w:pPr>
        <w:pStyle w:val="TOC3"/>
        <w:tabs>
          <w:tab w:val="left" w:pos="1320"/>
          <w:tab w:val="right" w:leader="dot" w:pos="9350"/>
        </w:tabs>
        <w:rPr>
          <w:del w:id="2147" w:author="Vilson Lu" w:date="2014-08-22T06:40:00Z"/>
          <w:rFonts w:eastAsiaTheme="minorEastAsia"/>
          <w:noProof/>
          <w:sz w:val="22"/>
          <w:szCs w:val="22"/>
          <w:rPrChange w:id="2148" w:author="Vilson Lu" w:date="2014-08-22T06:41:00Z">
            <w:rPr>
              <w:del w:id="2149" w:author="Vilson Lu" w:date="2014-08-22T06:40:00Z"/>
              <w:rFonts w:asciiTheme="minorHAnsi" w:eastAsiaTheme="minorEastAsia" w:hAnsiTheme="minorHAnsi" w:cstheme="minorBidi"/>
              <w:noProof/>
              <w:sz w:val="22"/>
              <w:szCs w:val="22"/>
            </w:rPr>
          </w:rPrChange>
        </w:rPr>
      </w:pPr>
      <w:del w:id="2150" w:author="Vilson Lu" w:date="2014-08-22T06:40:00Z">
        <w:r w:rsidRPr="00AC2ADB" w:rsidDel="00AC2ADB">
          <w:rPr>
            <w:rPrChange w:id="2151" w:author="Vilson Lu" w:date="2014-08-22T06:41:00Z">
              <w:rPr>
                <w:rStyle w:val="Hyperlink"/>
                <w:noProof/>
                <w14:scene3d>
                  <w14:camera w14:prst="orthographicFront"/>
                  <w14:lightRig w14:rig="threePt" w14:dir="t">
                    <w14:rot w14:lat="0" w14:lon="0" w14:rev="0"/>
                  </w14:lightRig>
                </w14:scene3d>
              </w:rPr>
            </w:rPrChange>
          </w:rPr>
          <w:delText>1.5.9</w:delText>
        </w:r>
        <w:r w:rsidRPr="00AC2ADB" w:rsidDel="00AC2ADB">
          <w:rPr>
            <w:rFonts w:eastAsiaTheme="minorEastAsia"/>
            <w:noProof/>
            <w:sz w:val="22"/>
            <w:szCs w:val="22"/>
            <w:rPrChange w:id="2152" w:author="Vilson Lu" w:date="2014-08-22T06:41:00Z">
              <w:rPr>
                <w:rFonts w:asciiTheme="minorHAnsi" w:eastAsiaTheme="minorEastAsia" w:hAnsiTheme="minorHAnsi" w:cstheme="minorBidi"/>
                <w:noProof/>
                <w:sz w:val="22"/>
                <w:szCs w:val="22"/>
              </w:rPr>
            </w:rPrChange>
          </w:rPr>
          <w:tab/>
        </w:r>
        <w:r w:rsidRPr="00AC2ADB" w:rsidDel="00AC2ADB">
          <w:rPr>
            <w:rPrChange w:id="2153" w:author="Vilson Lu" w:date="2014-08-22T06:41:00Z">
              <w:rPr>
                <w:rStyle w:val="Hyperlink"/>
                <w:noProof/>
              </w:rPr>
            </w:rPrChange>
          </w:rPr>
          <w:delText>Documentation</w:delText>
        </w:r>
        <w:r w:rsidRPr="00AC2ADB" w:rsidDel="00AC2ADB">
          <w:rPr>
            <w:noProof/>
            <w:webHidden/>
          </w:rPr>
          <w:tab/>
        </w:r>
        <w:r w:rsidR="0068488C" w:rsidRPr="00AC2ADB" w:rsidDel="00AC2ADB">
          <w:rPr>
            <w:noProof/>
            <w:webHidden/>
          </w:rPr>
          <w:delText>1-6</w:delText>
        </w:r>
      </w:del>
    </w:p>
    <w:p w14:paraId="72EEFCA6" w14:textId="77777777" w:rsidR="00751528" w:rsidRPr="00AC2ADB" w:rsidDel="00AC2ADB" w:rsidRDefault="00751528">
      <w:pPr>
        <w:pStyle w:val="TOC3"/>
        <w:tabs>
          <w:tab w:val="left" w:pos="1540"/>
          <w:tab w:val="right" w:leader="dot" w:pos="9350"/>
        </w:tabs>
        <w:rPr>
          <w:del w:id="2154" w:author="Vilson Lu" w:date="2014-08-22T06:40:00Z"/>
          <w:rFonts w:eastAsiaTheme="minorEastAsia"/>
          <w:noProof/>
          <w:sz w:val="22"/>
          <w:szCs w:val="22"/>
          <w:rPrChange w:id="2155" w:author="Vilson Lu" w:date="2014-08-22T06:41:00Z">
            <w:rPr>
              <w:del w:id="2156" w:author="Vilson Lu" w:date="2014-08-22T06:40:00Z"/>
              <w:rFonts w:asciiTheme="minorHAnsi" w:eastAsiaTheme="minorEastAsia" w:hAnsiTheme="minorHAnsi" w:cstheme="minorBidi"/>
              <w:noProof/>
              <w:sz w:val="22"/>
              <w:szCs w:val="22"/>
            </w:rPr>
          </w:rPrChange>
        </w:rPr>
      </w:pPr>
      <w:del w:id="2157" w:author="Vilson Lu" w:date="2014-08-22T06:40:00Z">
        <w:r w:rsidRPr="00AC2ADB" w:rsidDel="00AC2ADB">
          <w:rPr>
            <w:rPrChange w:id="2158" w:author="Vilson Lu" w:date="2014-08-22T06:41:00Z">
              <w:rPr>
                <w:rStyle w:val="Hyperlink"/>
                <w:noProof/>
                <w14:scene3d>
                  <w14:camera w14:prst="orthographicFront"/>
                  <w14:lightRig w14:rig="threePt" w14:dir="t">
                    <w14:rot w14:lat="0" w14:lon="0" w14:rev="0"/>
                  </w14:lightRig>
                </w14:scene3d>
              </w:rPr>
            </w:rPrChange>
          </w:rPr>
          <w:delText>1.5.10</w:delText>
        </w:r>
        <w:r w:rsidRPr="00AC2ADB" w:rsidDel="00AC2ADB">
          <w:rPr>
            <w:rFonts w:eastAsiaTheme="minorEastAsia"/>
            <w:noProof/>
            <w:sz w:val="22"/>
            <w:szCs w:val="22"/>
            <w:rPrChange w:id="2159" w:author="Vilson Lu" w:date="2014-08-22T06:41:00Z">
              <w:rPr>
                <w:rFonts w:asciiTheme="minorHAnsi" w:eastAsiaTheme="minorEastAsia" w:hAnsiTheme="minorHAnsi" w:cstheme="minorBidi"/>
                <w:noProof/>
                <w:sz w:val="22"/>
                <w:szCs w:val="22"/>
              </w:rPr>
            </w:rPrChange>
          </w:rPr>
          <w:tab/>
        </w:r>
        <w:r w:rsidRPr="00AC2ADB" w:rsidDel="00AC2ADB">
          <w:rPr>
            <w:rPrChange w:id="2160" w:author="Vilson Lu" w:date="2014-08-22T06:41:00Z">
              <w:rPr>
                <w:rStyle w:val="Hyperlink"/>
                <w:noProof/>
              </w:rPr>
            </w:rPrChange>
          </w:rPr>
          <w:delText>Calendar of Activities</w:delText>
        </w:r>
        <w:r w:rsidRPr="00AC2ADB" w:rsidDel="00AC2ADB">
          <w:rPr>
            <w:noProof/>
            <w:webHidden/>
          </w:rPr>
          <w:tab/>
        </w:r>
        <w:r w:rsidR="0068488C" w:rsidRPr="00AC2ADB" w:rsidDel="00AC2ADB">
          <w:rPr>
            <w:noProof/>
            <w:webHidden/>
          </w:rPr>
          <w:delText>1-7</w:delText>
        </w:r>
      </w:del>
    </w:p>
    <w:p w14:paraId="555F6157" w14:textId="77777777" w:rsidR="00751528" w:rsidRPr="00AC2ADB" w:rsidDel="00AC2ADB" w:rsidRDefault="00751528">
      <w:pPr>
        <w:pStyle w:val="TOC1"/>
        <w:tabs>
          <w:tab w:val="left" w:pos="660"/>
          <w:tab w:val="right" w:leader="dot" w:pos="9350"/>
        </w:tabs>
        <w:rPr>
          <w:del w:id="2161" w:author="Vilson Lu" w:date="2014-08-22T06:40:00Z"/>
          <w:rFonts w:eastAsiaTheme="minorEastAsia"/>
          <w:noProof/>
          <w:sz w:val="22"/>
          <w:szCs w:val="22"/>
          <w:rPrChange w:id="2162" w:author="Vilson Lu" w:date="2014-08-22T06:41:00Z">
            <w:rPr>
              <w:del w:id="2163" w:author="Vilson Lu" w:date="2014-08-22T06:40:00Z"/>
              <w:rFonts w:asciiTheme="minorHAnsi" w:eastAsiaTheme="minorEastAsia" w:hAnsiTheme="minorHAnsi" w:cstheme="minorBidi"/>
              <w:noProof/>
              <w:sz w:val="22"/>
              <w:szCs w:val="22"/>
            </w:rPr>
          </w:rPrChange>
        </w:rPr>
      </w:pPr>
      <w:del w:id="2164" w:author="Vilson Lu" w:date="2014-08-22T06:40:00Z">
        <w:r w:rsidRPr="00AC2ADB" w:rsidDel="00AC2ADB">
          <w:rPr>
            <w:rPrChange w:id="2165" w:author="Vilson Lu" w:date="2014-08-22T06:41:00Z">
              <w:rPr>
                <w:rStyle w:val="Hyperlink"/>
                <w:noProof/>
              </w:rPr>
            </w:rPrChange>
          </w:rPr>
          <w:delText>2.0</w:delText>
        </w:r>
        <w:r w:rsidRPr="00AC2ADB" w:rsidDel="00AC2ADB">
          <w:rPr>
            <w:rFonts w:eastAsiaTheme="minorEastAsia"/>
            <w:noProof/>
            <w:sz w:val="22"/>
            <w:szCs w:val="22"/>
            <w:rPrChange w:id="2166" w:author="Vilson Lu" w:date="2014-08-22T06:41:00Z">
              <w:rPr>
                <w:rFonts w:asciiTheme="minorHAnsi" w:eastAsiaTheme="minorEastAsia" w:hAnsiTheme="minorHAnsi" w:cstheme="minorBidi"/>
                <w:noProof/>
                <w:sz w:val="22"/>
                <w:szCs w:val="22"/>
              </w:rPr>
            </w:rPrChange>
          </w:rPr>
          <w:tab/>
        </w:r>
        <w:r w:rsidRPr="00AC2ADB" w:rsidDel="00AC2ADB">
          <w:rPr>
            <w:rPrChange w:id="2167" w:author="Vilson Lu" w:date="2014-08-22T06:41:00Z">
              <w:rPr>
                <w:rStyle w:val="Hyperlink"/>
                <w:noProof/>
              </w:rPr>
            </w:rPrChange>
          </w:rPr>
          <w:delText>Review of Related Works</w:delText>
        </w:r>
        <w:r w:rsidRPr="00AC2ADB" w:rsidDel="00AC2ADB">
          <w:rPr>
            <w:noProof/>
            <w:webHidden/>
          </w:rPr>
          <w:tab/>
        </w:r>
        <w:r w:rsidR="0068488C" w:rsidRPr="00AC2ADB" w:rsidDel="00AC2ADB">
          <w:rPr>
            <w:noProof/>
            <w:webHidden/>
          </w:rPr>
          <w:delText>2-1</w:delText>
        </w:r>
      </w:del>
    </w:p>
    <w:p w14:paraId="47263C51" w14:textId="77777777" w:rsidR="00751528" w:rsidRPr="00AC2ADB" w:rsidDel="00AC2ADB" w:rsidRDefault="00751528">
      <w:pPr>
        <w:pStyle w:val="TOC2"/>
        <w:tabs>
          <w:tab w:val="left" w:pos="880"/>
          <w:tab w:val="right" w:leader="dot" w:pos="9350"/>
        </w:tabs>
        <w:rPr>
          <w:del w:id="2168" w:author="Vilson Lu" w:date="2014-08-22T06:40:00Z"/>
          <w:rFonts w:eastAsiaTheme="minorEastAsia"/>
          <w:noProof/>
          <w:sz w:val="22"/>
          <w:szCs w:val="22"/>
          <w:rPrChange w:id="2169" w:author="Vilson Lu" w:date="2014-08-22T06:41:00Z">
            <w:rPr>
              <w:del w:id="2170" w:author="Vilson Lu" w:date="2014-08-22T06:40:00Z"/>
              <w:rFonts w:asciiTheme="minorHAnsi" w:eastAsiaTheme="minorEastAsia" w:hAnsiTheme="minorHAnsi" w:cstheme="minorBidi"/>
              <w:noProof/>
              <w:sz w:val="22"/>
              <w:szCs w:val="22"/>
            </w:rPr>
          </w:rPrChange>
        </w:rPr>
      </w:pPr>
      <w:del w:id="2171" w:author="Vilson Lu" w:date="2014-08-22T06:40:00Z">
        <w:r w:rsidRPr="00AC2ADB" w:rsidDel="00AC2ADB">
          <w:rPr>
            <w:rPrChange w:id="2172" w:author="Vilson Lu" w:date="2014-08-22T06:41:00Z">
              <w:rPr>
                <w:rStyle w:val="Hyperlink"/>
                <w:noProof/>
                <w14:scene3d>
                  <w14:camera w14:prst="orthographicFront"/>
                  <w14:lightRig w14:rig="threePt" w14:dir="t">
                    <w14:rot w14:lat="0" w14:lon="0" w14:rev="0"/>
                  </w14:lightRig>
                </w14:scene3d>
              </w:rPr>
            </w:rPrChange>
          </w:rPr>
          <w:delText>2.1</w:delText>
        </w:r>
        <w:r w:rsidRPr="00AC2ADB" w:rsidDel="00AC2ADB">
          <w:rPr>
            <w:rFonts w:eastAsiaTheme="minorEastAsia"/>
            <w:noProof/>
            <w:sz w:val="22"/>
            <w:szCs w:val="22"/>
            <w:rPrChange w:id="2173" w:author="Vilson Lu" w:date="2014-08-22T06:41:00Z">
              <w:rPr>
                <w:rFonts w:asciiTheme="minorHAnsi" w:eastAsiaTheme="minorEastAsia" w:hAnsiTheme="minorHAnsi" w:cstheme="minorBidi"/>
                <w:noProof/>
                <w:sz w:val="22"/>
                <w:szCs w:val="22"/>
              </w:rPr>
            </w:rPrChange>
          </w:rPr>
          <w:tab/>
        </w:r>
        <w:r w:rsidRPr="00AC2ADB" w:rsidDel="00AC2ADB">
          <w:rPr>
            <w:rPrChange w:id="2174" w:author="Vilson Lu" w:date="2014-08-22T06:41:00Z">
              <w:rPr>
                <w:rStyle w:val="Hyperlink"/>
                <w:noProof/>
              </w:rPr>
            </w:rPrChange>
          </w:rPr>
          <w:delText>Machine Learning-Based Information Extraction Systems</w:delText>
        </w:r>
        <w:r w:rsidRPr="00AC2ADB" w:rsidDel="00AC2ADB">
          <w:rPr>
            <w:noProof/>
            <w:webHidden/>
          </w:rPr>
          <w:tab/>
        </w:r>
        <w:r w:rsidR="0068488C" w:rsidRPr="00AC2ADB" w:rsidDel="00AC2ADB">
          <w:rPr>
            <w:noProof/>
            <w:webHidden/>
          </w:rPr>
          <w:delText>2-1</w:delText>
        </w:r>
      </w:del>
    </w:p>
    <w:p w14:paraId="20E4D6FB" w14:textId="77777777" w:rsidR="00751528" w:rsidRPr="00AC2ADB" w:rsidDel="00AC2ADB" w:rsidRDefault="00751528">
      <w:pPr>
        <w:pStyle w:val="TOC2"/>
        <w:tabs>
          <w:tab w:val="left" w:pos="880"/>
          <w:tab w:val="right" w:leader="dot" w:pos="9350"/>
        </w:tabs>
        <w:rPr>
          <w:del w:id="2175" w:author="Vilson Lu" w:date="2014-08-22T06:40:00Z"/>
          <w:rFonts w:eastAsiaTheme="minorEastAsia"/>
          <w:noProof/>
          <w:sz w:val="22"/>
          <w:szCs w:val="22"/>
          <w:rPrChange w:id="2176" w:author="Vilson Lu" w:date="2014-08-22T06:41:00Z">
            <w:rPr>
              <w:del w:id="2177" w:author="Vilson Lu" w:date="2014-08-22T06:40:00Z"/>
              <w:rFonts w:asciiTheme="minorHAnsi" w:eastAsiaTheme="minorEastAsia" w:hAnsiTheme="minorHAnsi" w:cstheme="minorBidi"/>
              <w:noProof/>
              <w:sz w:val="22"/>
              <w:szCs w:val="22"/>
            </w:rPr>
          </w:rPrChange>
        </w:rPr>
      </w:pPr>
      <w:del w:id="2178" w:author="Vilson Lu" w:date="2014-08-22T06:40:00Z">
        <w:r w:rsidRPr="00AC2ADB" w:rsidDel="00AC2ADB">
          <w:rPr>
            <w:rPrChange w:id="2179" w:author="Vilson Lu" w:date="2014-08-22T06:41:00Z">
              <w:rPr>
                <w:rStyle w:val="Hyperlink"/>
                <w:noProof/>
                <w14:scene3d>
                  <w14:camera w14:prst="orthographicFront"/>
                  <w14:lightRig w14:rig="threePt" w14:dir="t">
                    <w14:rot w14:lat="0" w14:lon="0" w14:rev="0"/>
                  </w14:lightRig>
                </w14:scene3d>
              </w:rPr>
            </w:rPrChange>
          </w:rPr>
          <w:delText>2.2</w:delText>
        </w:r>
        <w:r w:rsidRPr="00AC2ADB" w:rsidDel="00AC2ADB">
          <w:rPr>
            <w:rFonts w:eastAsiaTheme="minorEastAsia"/>
            <w:noProof/>
            <w:sz w:val="22"/>
            <w:szCs w:val="22"/>
            <w:rPrChange w:id="2180" w:author="Vilson Lu" w:date="2014-08-22T06:41:00Z">
              <w:rPr>
                <w:rFonts w:asciiTheme="minorHAnsi" w:eastAsiaTheme="minorEastAsia" w:hAnsiTheme="minorHAnsi" w:cstheme="minorBidi"/>
                <w:noProof/>
                <w:sz w:val="22"/>
                <w:szCs w:val="22"/>
              </w:rPr>
            </w:rPrChange>
          </w:rPr>
          <w:tab/>
        </w:r>
        <w:r w:rsidRPr="00AC2ADB" w:rsidDel="00AC2ADB">
          <w:rPr>
            <w:rPrChange w:id="2181" w:author="Vilson Lu" w:date="2014-08-22T06:41:00Z">
              <w:rPr>
                <w:rStyle w:val="Hyperlink"/>
                <w:noProof/>
              </w:rPr>
            </w:rPrChange>
          </w:rPr>
          <w:delText>Rule-Based Information Extraction Systems</w:delText>
        </w:r>
        <w:r w:rsidRPr="00AC2ADB" w:rsidDel="00AC2ADB">
          <w:rPr>
            <w:noProof/>
            <w:webHidden/>
          </w:rPr>
          <w:tab/>
        </w:r>
        <w:r w:rsidR="0068488C" w:rsidRPr="00AC2ADB" w:rsidDel="00AC2ADB">
          <w:rPr>
            <w:noProof/>
            <w:webHidden/>
          </w:rPr>
          <w:delText>2-2</w:delText>
        </w:r>
      </w:del>
    </w:p>
    <w:p w14:paraId="06180FB6" w14:textId="77777777" w:rsidR="00751528" w:rsidRPr="00AC2ADB" w:rsidDel="00AC2ADB" w:rsidRDefault="00751528">
      <w:pPr>
        <w:pStyle w:val="TOC2"/>
        <w:tabs>
          <w:tab w:val="left" w:pos="880"/>
          <w:tab w:val="right" w:leader="dot" w:pos="9350"/>
        </w:tabs>
        <w:rPr>
          <w:del w:id="2182" w:author="Vilson Lu" w:date="2014-08-22T06:40:00Z"/>
          <w:rFonts w:eastAsiaTheme="minorEastAsia"/>
          <w:noProof/>
          <w:sz w:val="22"/>
          <w:szCs w:val="22"/>
          <w:rPrChange w:id="2183" w:author="Vilson Lu" w:date="2014-08-22T06:41:00Z">
            <w:rPr>
              <w:del w:id="2184" w:author="Vilson Lu" w:date="2014-08-22T06:40:00Z"/>
              <w:rFonts w:asciiTheme="minorHAnsi" w:eastAsiaTheme="minorEastAsia" w:hAnsiTheme="minorHAnsi" w:cstheme="minorBidi"/>
              <w:noProof/>
              <w:sz w:val="22"/>
              <w:szCs w:val="22"/>
            </w:rPr>
          </w:rPrChange>
        </w:rPr>
      </w:pPr>
      <w:del w:id="2185" w:author="Vilson Lu" w:date="2014-08-22T06:40:00Z">
        <w:r w:rsidRPr="00AC2ADB" w:rsidDel="00AC2ADB">
          <w:rPr>
            <w:rPrChange w:id="2186" w:author="Vilson Lu" w:date="2014-08-22T06:41:00Z">
              <w:rPr>
                <w:rStyle w:val="Hyperlink"/>
                <w:noProof/>
                <w14:scene3d>
                  <w14:camera w14:prst="orthographicFront"/>
                  <w14:lightRig w14:rig="threePt" w14:dir="t">
                    <w14:rot w14:lat="0" w14:lon="0" w14:rev="0"/>
                  </w14:lightRig>
                </w14:scene3d>
              </w:rPr>
            </w:rPrChange>
          </w:rPr>
          <w:delText>2.3</w:delText>
        </w:r>
        <w:r w:rsidRPr="00AC2ADB" w:rsidDel="00AC2ADB">
          <w:rPr>
            <w:rFonts w:eastAsiaTheme="minorEastAsia"/>
            <w:noProof/>
            <w:sz w:val="22"/>
            <w:szCs w:val="22"/>
            <w:rPrChange w:id="2187" w:author="Vilson Lu" w:date="2014-08-22T06:41:00Z">
              <w:rPr>
                <w:rFonts w:asciiTheme="minorHAnsi" w:eastAsiaTheme="minorEastAsia" w:hAnsiTheme="minorHAnsi" w:cstheme="minorBidi"/>
                <w:noProof/>
                <w:sz w:val="22"/>
                <w:szCs w:val="22"/>
              </w:rPr>
            </w:rPrChange>
          </w:rPr>
          <w:tab/>
        </w:r>
        <w:r w:rsidRPr="00AC2ADB" w:rsidDel="00AC2ADB">
          <w:rPr>
            <w:rPrChange w:id="2188" w:author="Vilson Lu" w:date="2014-08-22T06:41:00Z">
              <w:rPr>
                <w:rStyle w:val="Hyperlink"/>
                <w:noProof/>
              </w:rPr>
            </w:rPrChange>
          </w:rPr>
          <w:delText>Other Information Extraction Systems</w:delText>
        </w:r>
        <w:r w:rsidRPr="00AC2ADB" w:rsidDel="00AC2ADB">
          <w:rPr>
            <w:noProof/>
            <w:webHidden/>
          </w:rPr>
          <w:tab/>
        </w:r>
        <w:r w:rsidR="0068488C" w:rsidRPr="00AC2ADB" w:rsidDel="00AC2ADB">
          <w:rPr>
            <w:noProof/>
            <w:webHidden/>
          </w:rPr>
          <w:delText>2-4</w:delText>
        </w:r>
      </w:del>
    </w:p>
    <w:p w14:paraId="641F7941" w14:textId="77777777" w:rsidR="00751528" w:rsidRPr="00AC2ADB" w:rsidDel="00AC2ADB" w:rsidRDefault="00751528">
      <w:pPr>
        <w:pStyle w:val="TOC2"/>
        <w:tabs>
          <w:tab w:val="left" w:pos="880"/>
          <w:tab w:val="right" w:leader="dot" w:pos="9350"/>
        </w:tabs>
        <w:rPr>
          <w:del w:id="2189" w:author="Vilson Lu" w:date="2014-08-22T06:40:00Z"/>
          <w:rFonts w:eastAsiaTheme="minorEastAsia"/>
          <w:noProof/>
          <w:sz w:val="22"/>
          <w:szCs w:val="22"/>
          <w:rPrChange w:id="2190" w:author="Vilson Lu" w:date="2014-08-22T06:41:00Z">
            <w:rPr>
              <w:del w:id="2191" w:author="Vilson Lu" w:date="2014-08-22T06:40:00Z"/>
              <w:rFonts w:asciiTheme="minorHAnsi" w:eastAsiaTheme="minorEastAsia" w:hAnsiTheme="minorHAnsi" w:cstheme="minorBidi"/>
              <w:noProof/>
              <w:sz w:val="22"/>
              <w:szCs w:val="22"/>
            </w:rPr>
          </w:rPrChange>
        </w:rPr>
      </w:pPr>
      <w:del w:id="2192" w:author="Vilson Lu" w:date="2014-08-22T06:40:00Z">
        <w:r w:rsidRPr="00AC2ADB" w:rsidDel="00AC2ADB">
          <w:rPr>
            <w:rPrChange w:id="2193" w:author="Vilson Lu" w:date="2014-08-22T06:41:00Z">
              <w:rPr>
                <w:rStyle w:val="Hyperlink"/>
                <w:noProof/>
                <w14:scene3d>
                  <w14:camera w14:prst="orthographicFront"/>
                  <w14:lightRig w14:rig="threePt" w14:dir="t">
                    <w14:rot w14:lat="0" w14:lon="0" w14:rev="0"/>
                  </w14:lightRig>
                </w14:scene3d>
              </w:rPr>
            </w:rPrChange>
          </w:rPr>
          <w:delText>2.4</w:delText>
        </w:r>
        <w:r w:rsidRPr="00AC2ADB" w:rsidDel="00AC2ADB">
          <w:rPr>
            <w:rFonts w:eastAsiaTheme="minorEastAsia"/>
            <w:noProof/>
            <w:sz w:val="22"/>
            <w:szCs w:val="22"/>
            <w:rPrChange w:id="2194" w:author="Vilson Lu" w:date="2014-08-22T06:41:00Z">
              <w:rPr>
                <w:rFonts w:asciiTheme="minorHAnsi" w:eastAsiaTheme="minorEastAsia" w:hAnsiTheme="minorHAnsi" w:cstheme="minorBidi"/>
                <w:noProof/>
                <w:sz w:val="22"/>
                <w:szCs w:val="22"/>
              </w:rPr>
            </w:rPrChange>
          </w:rPr>
          <w:tab/>
        </w:r>
        <w:r w:rsidRPr="00AC2ADB" w:rsidDel="00AC2ADB">
          <w:rPr>
            <w:rPrChange w:id="2195" w:author="Vilson Lu" w:date="2014-08-22T06:41:00Z">
              <w:rPr>
                <w:rStyle w:val="Hyperlink"/>
                <w:noProof/>
              </w:rPr>
            </w:rPrChange>
          </w:rPr>
          <w:delText>Twitter and Disaster</w:delText>
        </w:r>
        <w:r w:rsidRPr="00AC2ADB" w:rsidDel="00AC2ADB">
          <w:rPr>
            <w:noProof/>
            <w:webHidden/>
          </w:rPr>
          <w:tab/>
        </w:r>
        <w:r w:rsidR="0068488C" w:rsidRPr="00AC2ADB" w:rsidDel="00AC2ADB">
          <w:rPr>
            <w:noProof/>
            <w:webHidden/>
          </w:rPr>
          <w:delText>2-7</w:delText>
        </w:r>
      </w:del>
    </w:p>
    <w:p w14:paraId="267B9F09" w14:textId="77777777" w:rsidR="00751528" w:rsidRPr="00AC2ADB" w:rsidDel="00AC2ADB" w:rsidRDefault="00751528">
      <w:pPr>
        <w:pStyle w:val="TOC1"/>
        <w:tabs>
          <w:tab w:val="left" w:pos="660"/>
          <w:tab w:val="right" w:leader="dot" w:pos="9350"/>
        </w:tabs>
        <w:rPr>
          <w:del w:id="2196" w:author="Vilson Lu" w:date="2014-08-22T06:40:00Z"/>
          <w:rFonts w:eastAsiaTheme="minorEastAsia"/>
          <w:noProof/>
          <w:sz w:val="22"/>
          <w:szCs w:val="22"/>
          <w:rPrChange w:id="2197" w:author="Vilson Lu" w:date="2014-08-22T06:41:00Z">
            <w:rPr>
              <w:del w:id="2198" w:author="Vilson Lu" w:date="2014-08-22T06:40:00Z"/>
              <w:rFonts w:asciiTheme="minorHAnsi" w:eastAsiaTheme="minorEastAsia" w:hAnsiTheme="minorHAnsi" w:cstheme="minorBidi"/>
              <w:noProof/>
              <w:sz w:val="22"/>
              <w:szCs w:val="22"/>
            </w:rPr>
          </w:rPrChange>
        </w:rPr>
      </w:pPr>
      <w:del w:id="2199" w:author="Vilson Lu" w:date="2014-08-22T06:40:00Z">
        <w:r w:rsidRPr="00AC2ADB" w:rsidDel="00AC2ADB">
          <w:rPr>
            <w:rPrChange w:id="2200" w:author="Vilson Lu" w:date="2014-08-22T06:41:00Z">
              <w:rPr>
                <w:rStyle w:val="Hyperlink"/>
                <w:noProof/>
              </w:rPr>
            </w:rPrChange>
          </w:rPr>
          <w:delText>3.0</w:delText>
        </w:r>
        <w:r w:rsidRPr="00AC2ADB" w:rsidDel="00AC2ADB">
          <w:rPr>
            <w:rFonts w:eastAsiaTheme="minorEastAsia"/>
            <w:noProof/>
            <w:sz w:val="22"/>
            <w:szCs w:val="22"/>
            <w:rPrChange w:id="2201" w:author="Vilson Lu" w:date="2014-08-22T06:41:00Z">
              <w:rPr>
                <w:rFonts w:asciiTheme="minorHAnsi" w:eastAsiaTheme="minorEastAsia" w:hAnsiTheme="minorHAnsi" w:cstheme="minorBidi"/>
                <w:noProof/>
                <w:sz w:val="22"/>
                <w:szCs w:val="22"/>
              </w:rPr>
            </w:rPrChange>
          </w:rPr>
          <w:tab/>
        </w:r>
        <w:r w:rsidRPr="00AC2ADB" w:rsidDel="00AC2ADB">
          <w:rPr>
            <w:rPrChange w:id="2202" w:author="Vilson Lu" w:date="2014-08-22T06:41:00Z">
              <w:rPr>
                <w:rStyle w:val="Hyperlink"/>
                <w:noProof/>
              </w:rPr>
            </w:rPrChange>
          </w:rPr>
          <w:delText>Theoretical Framework</w:delText>
        </w:r>
        <w:r w:rsidRPr="00AC2ADB" w:rsidDel="00AC2ADB">
          <w:rPr>
            <w:noProof/>
            <w:webHidden/>
          </w:rPr>
          <w:tab/>
        </w:r>
        <w:r w:rsidR="0068488C" w:rsidRPr="00AC2ADB" w:rsidDel="00AC2ADB">
          <w:rPr>
            <w:noProof/>
            <w:webHidden/>
          </w:rPr>
          <w:delText>3-1</w:delText>
        </w:r>
      </w:del>
    </w:p>
    <w:p w14:paraId="6F90EFBD" w14:textId="77777777" w:rsidR="00751528" w:rsidRPr="00AC2ADB" w:rsidDel="00AC2ADB" w:rsidRDefault="00751528">
      <w:pPr>
        <w:pStyle w:val="TOC2"/>
        <w:tabs>
          <w:tab w:val="left" w:pos="880"/>
          <w:tab w:val="right" w:leader="dot" w:pos="9350"/>
        </w:tabs>
        <w:rPr>
          <w:del w:id="2203" w:author="Vilson Lu" w:date="2014-08-22T06:40:00Z"/>
          <w:rFonts w:eastAsiaTheme="minorEastAsia"/>
          <w:noProof/>
          <w:sz w:val="22"/>
          <w:szCs w:val="22"/>
          <w:rPrChange w:id="2204" w:author="Vilson Lu" w:date="2014-08-22T06:41:00Z">
            <w:rPr>
              <w:del w:id="2205" w:author="Vilson Lu" w:date="2014-08-22T06:40:00Z"/>
              <w:rFonts w:asciiTheme="minorHAnsi" w:eastAsiaTheme="minorEastAsia" w:hAnsiTheme="minorHAnsi" w:cstheme="minorBidi"/>
              <w:noProof/>
              <w:sz w:val="22"/>
              <w:szCs w:val="22"/>
            </w:rPr>
          </w:rPrChange>
        </w:rPr>
      </w:pPr>
      <w:del w:id="2206" w:author="Vilson Lu" w:date="2014-08-22T06:40:00Z">
        <w:r w:rsidRPr="00AC2ADB" w:rsidDel="00AC2ADB">
          <w:rPr>
            <w:rPrChange w:id="2207" w:author="Vilson Lu" w:date="2014-08-22T06:41:00Z">
              <w:rPr>
                <w:rStyle w:val="Hyperlink"/>
                <w:noProof/>
                <w14:scene3d>
                  <w14:camera w14:prst="orthographicFront"/>
                  <w14:lightRig w14:rig="threePt" w14:dir="t">
                    <w14:rot w14:lat="0" w14:lon="0" w14:rev="0"/>
                  </w14:lightRig>
                </w14:scene3d>
              </w:rPr>
            </w:rPrChange>
          </w:rPr>
          <w:delText>3.1</w:delText>
        </w:r>
        <w:r w:rsidRPr="00AC2ADB" w:rsidDel="00AC2ADB">
          <w:rPr>
            <w:rFonts w:eastAsiaTheme="minorEastAsia"/>
            <w:noProof/>
            <w:sz w:val="22"/>
            <w:szCs w:val="22"/>
            <w:rPrChange w:id="2208" w:author="Vilson Lu" w:date="2014-08-22T06:41:00Z">
              <w:rPr>
                <w:rFonts w:asciiTheme="minorHAnsi" w:eastAsiaTheme="minorEastAsia" w:hAnsiTheme="minorHAnsi" w:cstheme="minorBidi"/>
                <w:noProof/>
                <w:sz w:val="22"/>
                <w:szCs w:val="22"/>
              </w:rPr>
            </w:rPrChange>
          </w:rPr>
          <w:tab/>
        </w:r>
        <w:r w:rsidRPr="00AC2ADB" w:rsidDel="00AC2ADB">
          <w:rPr>
            <w:rPrChange w:id="2209" w:author="Vilson Lu" w:date="2014-08-22T06:41:00Z">
              <w:rPr>
                <w:rStyle w:val="Hyperlink"/>
                <w:noProof/>
              </w:rPr>
            </w:rPrChange>
          </w:rPr>
          <w:delText>Information Extraction</w:delText>
        </w:r>
        <w:r w:rsidRPr="00AC2ADB" w:rsidDel="00AC2ADB">
          <w:rPr>
            <w:noProof/>
            <w:webHidden/>
          </w:rPr>
          <w:tab/>
        </w:r>
        <w:r w:rsidR="0068488C" w:rsidRPr="00AC2ADB" w:rsidDel="00AC2ADB">
          <w:rPr>
            <w:noProof/>
            <w:webHidden/>
          </w:rPr>
          <w:delText>3-1</w:delText>
        </w:r>
      </w:del>
    </w:p>
    <w:p w14:paraId="264A0CD7" w14:textId="77777777" w:rsidR="00751528" w:rsidRPr="00AC2ADB" w:rsidDel="00AC2ADB" w:rsidRDefault="00751528">
      <w:pPr>
        <w:pStyle w:val="TOC3"/>
        <w:tabs>
          <w:tab w:val="left" w:pos="1320"/>
          <w:tab w:val="right" w:leader="dot" w:pos="9350"/>
        </w:tabs>
        <w:rPr>
          <w:del w:id="2210" w:author="Vilson Lu" w:date="2014-08-22T06:40:00Z"/>
          <w:rFonts w:eastAsiaTheme="minorEastAsia"/>
          <w:noProof/>
          <w:sz w:val="22"/>
          <w:szCs w:val="22"/>
          <w:rPrChange w:id="2211" w:author="Vilson Lu" w:date="2014-08-22T06:41:00Z">
            <w:rPr>
              <w:del w:id="2212" w:author="Vilson Lu" w:date="2014-08-22T06:40:00Z"/>
              <w:rFonts w:asciiTheme="minorHAnsi" w:eastAsiaTheme="minorEastAsia" w:hAnsiTheme="minorHAnsi" w:cstheme="minorBidi"/>
              <w:noProof/>
              <w:sz w:val="22"/>
              <w:szCs w:val="22"/>
            </w:rPr>
          </w:rPrChange>
        </w:rPr>
      </w:pPr>
      <w:del w:id="2213" w:author="Vilson Lu" w:date="2014-08-22T06:40:00Z">
        <w:r w:rsidRPr="00AC2ADB" w:rsidDel="00AC2ADB">
          <w:rPr>
            <w:rPrChange w:id="2214" w:author="Vilson Lu" w:date="2014-08-22T06:41:00Z">
              <w:rPr>
                <w:rStyle w:val="Hyperlink"/>
                <w:noProof/>
                <w14:scene3d>
                  <w14:camera w14:prst="orthographicFront"/>
                  <w14:lightRig w14:rig="threePt" w14:dir="t">
                    <w14:rot w14:lat="0" w14:lon="0" w14:rev="0"/>
                  </w14:lightRig>
                </w14:scene3d>
              </w:rPr>
            </w:rPrChange>
          </w:rPr>
          <w:delText>3.1.1</w:delText>
        </w:r>
        <w:r w:rsidRPr="00AC2ADB" w:rsidDel="00AC2ADB">
          <w:rPr>
            <w:rFonts w:eastAsiaTheme="minorEastAsia"/>
            <w:noProof/>
            <w:sz w:val="22"/>
            <w:szCs w:val="22"/>
            <w:rPrChange w:id="2215" w:author="Vilson Lu" w:date="2014-08-22T06:41:00Z">
              <w:rPr>
                <w:rFonts w:asciiTheme="minorHAnsi" w:eastAsiaTheme="minorEastAsia" w:hAnsiTheme="minorHAnsi" w:cstheme="minorBidi"/>
                <w:noProof/>
                <w:sz w:val="22"/>
                <w:szCs w:val="22"/>
              </w:rPr>
            </w:rPrChange>
          </w:rPr>
          <w:tab/>
        </w:r>
        <w:r w:rsidRPr="00AC2ADB" w:rsidDel="00AC2ADB">
          <w:rPr>
            <w:rPrChange w:id="2216" w:author="Vilson Lu" w:date="2014-08-22T06:41:00Z">
              <w:rPr>
                <w:rStyle w:val="Hyperlink"/>
                <w:noProof/>
              </w:rPr>
            </w:rPrChange>
          </w:rPr>
          <w:delText>Information Extraction Modules</w:delText>
        </w:r>
        <w:r w:rsidRPr="00AC2ADB" w:rsidDel="00AC2ADB">
          <w:rPr>
            <w:noProof/>
            <w:webHidden/>
          </w:rPr>
          <w:tab/>
        </w:r>
        <w:r w:rsidR="0068488C" w:rsidRPr="00AC2ADB" w:rsidDel="00AC2ADB">
          <w:rPr>
            <w:noProof/>
            <w:webHidden/>
          </w:rPr>
          <w:delText>3-2</w:delText>
        </w:r>
      </w:del>
    </w:p>
    <w:p w14:paraId="01DB4C3B" w14:textId="77777777" w:rsidR="00751528" w:rsidRPr="00AC2ADB" w:rsidDel="00AC2ADB" w:rsidRDefault="00751528">
      <w:pPr>
        <w:pStyle w:val="TOC2"/>
        <w:tabs>
          <w:tab w:val="left" w:pos="880"/>
          <w:tab w:val="right" w:leader="dot" w:pos="9350"/>
        </w:tabs>
        <w:rPr>
          <w:del w:id="2217" w:author="Vilson Lu" w:date="2014-08-22T06:40:00Z"/>
          <w:rFonts w:eastAsiaTheme="minorEastAsia"/>
          <w:noProof/>
          <w:sz w:val="22"/>
          <w:szCs w:val="22"/>
          <w:rPrChange w:id="2218" w:author="Vilson Lu" w:date="2014-08-22T06:41:00Z">
            <w:rPr>
              <w:del w:id="2219" w:author="Vilson Lu" w:date="2014-08-22T06:40:00Z"/>
              <w:rFonts w:asciiTheme="minorHAnsi" w:eastAsiaTheme="minorEastAsia" w:hAnsiTheme="minorHAnsi" w:cstheme="minorBidi"/>
              <w:noProof/>
              <w:sz w:val="22"/>
              <w:szCs w:val="22"/>
            </w:rPr>
          </w:rPrChange>
        </w:rPr>
      </w:pPr>
      <w:del w:id="2220" w:author="Vilson Lu" w:date="2014-08-22T06:40:00Z">
        <w:r w:rsidRPr="00AC2ADB" w:rsidDel="00AC2ADB">
          <w:rPr>
            <w:rPrChange w:id="2221" w:author="Vilson Lu" w:date="2014-08-22T06:41:00Z">
              <w:rPr>
                <w:rStyle w:val="Hyperlink"/>
                <w:noProof/>
                <w14:scene3d>
                  <w14:camera w14:prst="orthographicFront"/>
                  <w14:lightRig w14:rig="threePt" w14:dir="t">
                    <w14:rot w14:lat="0" w14:lon="0" w14:rev="0"/>
                  </w14:lightRig>
                </w14:scene3d>
              </w:rPr>
            </w:rPrChange>
          </w:rPr>
          <w:delText>3.2</w:delText>
        </w:r>
        <w:r w:rsidRPr="00AC2ADB" w:rsidDel="00AC2ADB">
          <w:rPr>
            <w:rFonts w:eastAsiaTheme="minorEastAsia"/>
            <w:noProof/>
            <w:sz w:val="22"/>
            <w:szCs w:val="22"/>
            <w:rPrChange w:id="2222" w:author="Vilson Lu" w:date="2014-08-22T06:41:00Z">
              <w:rPr>
                <w:rFonts w:asciiTheme="minorHAnsi" w:eastAsiaTheme="minorEastAsia" w:hAnsiTheme="minorHAnsi" w:cstheme="minorBidi"/>
                <w:noProof/>
                <w:sz w:val="22"/>
                <w:szCs w:val="22"/>
              </w:rPr>
            </w:rPrChange>
          </w:rPr>
          <w:tab/>
        </w:r>
        <w:r w:rsidRPr="00AC2ADB" w:rsidDel="00AC2ADB">
          <w:rPr>
            <w:rPrChange w:id="2223" w:author="Vilson Lu" w:date="2014-08-22T06:41:00Z">
              <w:rPr>
                <w:rStyle w:val="Hyperlink"/>
                <w:noProof/>
              </w:rPr>
            </w:rPrChange>
          </w:rPr>
          <w:delText>Information Classification</w:delText>
        </w:r>
        <w:r w:rsidRPr="00AC2ADB" w:rsidDel="00AC2ADB">
          <w:rPr>
            <w:noProof/>
            <w:webHidden/>
          </w:rPr>
          <w:tab/>
        </w:r>
        <w:r w:rsidR="0068488C" w:rsidRPr="00AC2ADB" w:rsidDel="00AC2ADB">
          <w:rPr>
            <w:noProof/>
            <w:webHidden/>
          </w:rPr>
          <w:delText>3-4</w:delText>
        </w:r>
      </w:del>
    </w:p>
    <w:p w14:paraId="550828C8" w14:textId="77777777" w:rsidR="00751528" w:rsidRPr="00AC2ADB" w:rsidDel="00AC2ADB" w:rsidRDefault="00751528">
      <w:pPr>
        <w:pStyle w:val="TOC3"/>
        <w:tabs>
          <w:tab w:val="left" w:pos="1320"/>
          <w:tab w:val="right" w:leader="dot" w:pos="9350"/>
        </w:tabs>
        <w:rPr>
          <w:del w:id="2224" w:author="Vilson Lu" w:date="2014-08-22T06:40:00Z"/>
          <w:rFonts w:eastAsiaTheme="minorEastAsia"/>
          <w:noProof/>
          <w:sz w:val="22"/>
          <w:szCs w:val="22"/>
          <w:rPrChange w:id="2225" w:author="Vilson Lu" w:date="2014-08-22T06:41:00Z">
            <w:rPr>
              <w:del w:id="2226" w:author="Vilson Lu" w:date="2014-08-22T06:40:00Z"/>
              <w:rFonts w:asciiTheme="minorHAnsi" w:eastAsiaTheme="minorEastAsia" w:hAnsiTheme="minorHAnsi" w:cstheme="minorBidi"/>
              <w:noProof/>
              <w:sz w:val="22"/>
              <w:szCs w:val="22"/>
            </w:rPr>
          </w:rPrChange>
        </w:rPr>
      </w:pPr>
      <w:del w:id="2227" w:author="Vilson Lu" w:date="2014-08-22T06:40:00Z">
        <w:r w:rsidRPr="00AC2ADB" w:rsidDel="00AC2ADB">
          <w:rPr>
            <w:rPrChange w:id="2228" w:author="Vilson Lu" w:date="2014-08-22T06:41:00Z">
              <w:rPr>
                <w:rStyle w:val="Hyperlink"/>
                <w:noProof/>
                <w14:scene3d>
                  <w14:camera w14:prst="orthographicFront"/>
                  <w14:lightRig w14:rig="threePt" w14:dir="t">
                    <w14:rot w14:lat="0" w14:lon="0" w14:rev="0"/>
                  </w14:lightRig>
                </w14:scene3d>
              </w:rPr>
            </w:rPrChange>
          </w:rPr>
          <w:delText>3.2.1</w:delText>
        </w:r>
        <w:r w:rsidRPr="00AC2ADB" w:rsidDel="00AC2ADB">
          <w:rPr>
            <w:rFonts w:eastAsiaTheme="minorEastAsia"/>
            <w:noProof/>
            <w:sz w:val="22"/>
            <w:szCs w:val="22"/>
            <w:rPrChange w:id="2229" w:author="Vilson Lu" w:date="2014-08-22T06:41:00Z">
              <w:rPr>
                <w:rFonts w:asciiTheme="minorHAnsi" w:eastAsiaTheme="minorEastAsia" w:hAnsiTheme="minorHAnsi" w:cstheme="minorBidi"/>
                <w:noProof/>
                <w:sz w:val="22"/>
                <w:szCs w:val="22"/>
              </w:rPr>
            </w:rPrChange>
          </w:rPr>
          <w:tab/>
        </w:r>
        <w:r w:rsidRPr="00AC2ADB" w:rsidDel="00AC2ADB">
          <w:rPr>
            <w:rPrChange w:id="2230" w:author="Vilson Lu" w:date="2014-08-22T06:41:00Z">
              <w:rPr>
                <w:rStyle w:val="Hyperlink"/>
                <w:noProof/>
              </w:rPr>
            </w:rPrChange>
          </w:rPr>
          <w:delText>Document Representation</w:delText>
        </w:r>
        <w:r w:rsidRPr="00AC2ADB" w:rsidDel="00AC2ADB">
          <w:rPr>
            <w:noProof/>
            <w:webHidden/>
          </w:rPr>
          <w:tab/>
        </w:r>
        <w:r w:rsidR="0068488C" w:rsidRPr="00AC2ADB" w:rsidDel="00AC2ADB">
          <w:rPr>
            <w:noProof/>
            <w:webHidden/>
          </w:rPr>
          <w:delText>3-4</w:delText>
        </w:r>
      </w:del>
    </w:p>
    <w:p w14:paraId="35116716" w14:textId="77777777" w:rsidR="00751528" w:rsidRPr="00AC2ADB" w:rsidDel="00AC2ADB" w:rsidRDefault="00751528">
      <w:pPr>
        <w:pStyle w:val="TOC3"/>
        <w:tabs>
          <w:tab w:val="left" w:pos="1320"/>
          <w:tab w:val="right" w:leader="dot" w:pos="9350"/>
        </w:tabs>
        <w:rPr>
          <w:del w:id="2231" w:author="Vilson Lu" w:date="2014-08-22T06:40:00Z"/>
          <w:rFonts w:eastAsiaTheme="minorEastAsia"/>
          <w:noProof/>
          <w:sz w:val="22"/>
          <w:szCs w:val="22"/>
          <w:rPrChange w:id="2232" w:author="Vilson Lu" w:date="2014-08-22T06:41:00Z">
            <w:rPr>
              <w:del w:id="2233" w:author="Vilson Lu" w:date="2014-08-22T06:40:00Z"/>
              <w:rFonts w:asciiTheme="minorHAnsi" w:eastAsiaTheme="minorEastAsia" w:hAnsiTheme="minorHAnsi" w:cstheme="minorBidi"/>
              <w:noProof/>
              <w:sz w:val="22"/>
              <w:szCs w:val="22"/>
            </w:rPr>
          </w:rPrChange>
        </w:rPr>
      </w:pPr>
      <w:del w:id="2234" w:author="Vilson Lu" w:date="2014-08-22T06:40:00Z">
        <w:r w:rsidRPr="00AC2ADB" w:rsidDel="00AC2ADB">
          <w:rPr>
            <w:rPrChange w:id="2235" w:author="Vilson Lu" w:date="2014-08-22T06:41:00Z">
              <w:rPr>
                <w:rStyle w:val="Hyperlink"/>
                <w:noProof/>
                <w14:scene3d>
                  <w14:camera w14:prst="orthographicFront"/>
                  <w14:lightRig w14:rig="threePt" w14:dir="t">
                    <w14:rot w14:lat="0" w14:lon="0" w14:rev="0"/>
                  </w14:lightRig>
                </w14:scene3d>
              </w:rPr>
            </w:rPrChange>
          </w:rPr>
          <w:delText>3.2.2</w:delText>
        </w:r>
        <w:r w:rsidRPr="00AC2ADB" w:rsidDel="00AC2ADB">
          <w:rPr>
            <w:rFonts w:eastAsiaTheme="minorEastAsia"/>
            <w:noProof/>
            <w:sz w:val="22"/>
            <w:szCs w:val="22"/>
            <w:rPrChange w:id="2236" w:author="Vilson Lu" w:date="2014-08-22T06:41:00Z">
              <w:rPr>
                <w:rFonts w:asciiTheme="minorHAnsi" w:eastAsiaTheme="minorEastAsia" w:hAnsiTheme="minorHAnsi" w:cstheme="minorBidi"/>
                <w:noProof/>
                <w:sz w:val="22"/>
                <w:szCs w:val="22"/>
              </w:rPr>
            </w:rPrChange>
          </w:rPr>
          <w:tab/>
        </w:r>
        <w:r w:rsidRPr="00AC2ADB" w:rsidDel="00AC2ADB">
          <w:rPr>
            <w:rPrChange w:id="2237" w:author="Vilson Lu" w:date="2014-08-22T06:41:00Z">
              <w:rPr>
                <w:rStyle w:val="Hyperlink"/>
                <w:noProof/>
              </w:rPr>
            </w:rPrChange>
          </w:rPr>
          <w:delText>Dimensionality Reduction (Feature Selection)</w:delText>
        </w:r>
        <w:r w:rsidRPr="00AC2ADB" w:rsidDel="00AC2ADB">
          <w:rPr>
            <w:noProof/>
            <w:webHidden/>
          </w:rPr>
          <w:tab/>
        </w:r>
        <w:r w:rsidR="0068488C" w:rsidRPr="00AC2ADB" w:rsidDel="00AC2ADB">
          <w:rPr>
            <w:noProof/>
            <w:webHidden/>
          </w:rPr>
          <w:delText>3-5</w:delText>
        </w:r>
      </w:del>
    </w:p>
    <w:p w14:paraId="77AC8D15" w14:textId="77777777" w:rsidR="00751528" w:rsidRPr="00AC2ADB" w:rsidDel="00AC2ADB" w:rsidRDefault="00751528">
      <w:pPr>
        <w:pStyle w:val="TOC3"/>
        <w:tabs>
          <w:tab w:val="left" w:pos="1320"/>
          <w:tab w:val="right" w:leader="dot" w:pos="9350"/>
        </w:tabs>
        <w:rPr>
          <w:del w:id="2238" w:author="Vilson Lu" w:date="2014-08-22T06:40:00Z"/>
          <w:rFonts w:eastAsiaTheme="minorEastAsia"/>
          <w:noProof/>
          <w:sz w:val="22"/>
          <w:szCs w:val="22"/>
          <w:rPrChange w:id="2239" w:author="Vilson Lu" w:date="2014-08-22T06:41:00Z">
            <w:rPr>
              <w:del w:id="2240" w:author="Vilson Lu" w:date="2014-08-22T06:40:00Z"/>
              <w:rFonts w:asciiTheme="minorHAnsi" w:eastAsiaTheme="minorEastAsia" w:hAnsiTheme="minorHAnsi" w:cstheme="minorBidi"/>
              <w:noProof/>
              <w:sz w:val="22"/>
              <w:szCs w:val="22"/>
            </w:rPr>
          </w:rPrChange>
        </w:rPr>
      </w:pPr>
      <w:del w:id="2241" w:author="Vilson Lu" w:date="2014-08-22T06:40:00Z">
        <w:r w:rsidRPr="00AC2ADB" w:rsidDel="00AC2ADB">
          <w:rPr>
            <w:rPrChange w:id="2242" w:author="Vilson Lu" w:date="2014-08-22T06:41:00Z">
              <w:rPr>
                <w:rStyle w:val="Hyperlink"/>
                <w:noProof/>
                <w14:scene3d>
                  <w14:camera w14:prst="orthographicFront"/>
                  <w14:lightRig w14:rig="threePt" w14:dir="t">
                    <w14:rot w14:lat="0" w14:lon="0" w14:rev="0"/>
                  </w14:lightRig>
                </w14:scene3d>
              </w:rPr>
            </w:rPrChange>
          </w:rPr>
          <w:delText>3.2.3</w:delText>
        </w:r>
        <w:r w:rsidRPr="00AC2ADB" w:rsidDel="00AC2ADB">
          <w:rPr>
            <w:rFonts w:eastAsiaTheme="minorEastAsia"/>
            <w:noProof/>
            <w:sz w:val="22"/>
            <w:szCs w:val="22"/>
            <w:rPrChange w:id="2243" w:author="Vilson Lu" w:date="2014-08-22T06:41:00Z">
              <w:rPr>
                <w:rFonts w:asciiTheme="minorHAnsi" w:eastAsiaTheme="minorEastAsia" w:hAnsiTheme="minorHAnsi" w:cstheme="minorBidi"/>
                <w:noProof/>
                <w:sz w:val="22"/>
                <w:szCs w:val="22"/>
              </w:rPr>
            </w:rPrChange>
          </w:rPr>
          <w:tab/>
        </w:r>
        <w:r w:rsidRPr="00AC2ADB" w:rsidDel="00AC2ADB">
          <w:rPr>
            <w:rPrChange w:id="2244" w:author="Vilson Lu" w:date="2014-08-22T06:41:00Z">
              <w:rPr>
                <w:rStyle w:val="Hyperlink"/>
                <w:noProof/>
              </w:rPr>
            </w:rPrChange>
          </w:rPr>
          <w:delText>Classification</w:delText>
        </w:r>
        <w:r w:rsidRPr="00AC2ADB" w:rsidDel="00AC2ADB">
          <w:rPr>
            <w:noProof/>
            <w:webHidden/>
          </w:rPr>
          <w:tab/>
        </w:r>
        <w:r w:rsidR="0068488C" w:rsidRPr="00AC2ADB" w:rsidDel="00AC2ADB">
          <w:rPr>
            <w:noProof/>
            <w:webHidden/>
          </w:rPr>
          <w:delText>3-6</w:delText>
        </w:r>
      </w:del>
    </w:p>
    <w:p w14:paraId="31AD5385" w14:textId="77777777" w:rsidR="00751528" w:rsidRPr="00AC2ADB" w:rsidDel="00AC2ADB" w:rsidRDefault="00751528">
      <w:pPr>
        <w:pStyle w:val="TOC2"/>
        <w:tabs>
          <w:tab w:val="left" w:pos="880"/>
          <w:tab w:val="right" w:leader="dot" w:pos="9350"/>
        </w:tabs>
        <w:rPr>
          <w:del w:id="2245" w:author="Vilson Lu" w:date="2014-08-22T06:40:00Z"/>
          <w:rFonts w:eastAsiaTheme="minorEastAsia"/>
          <w:noProof/>
          <w:sz w:val="22"/>
          <w:szCs w:val="22"/>
          <w:rPrChange w:id="2246" w:author="Vilson Lu" w:date="2014-08-22T06:41:00Z">
            <w:rPr>
              <w:del w:id="2247" w:author="Vilson Lu" w:date="2014-08-22T06:40:00Z"/>
              <w:rFonts w:asciiTheme="minorHAnsi" w:eastAsiaTheme="minorEastAsia" w:hAnsiTheme="minorHAnsi" w:cstheme="minorBidi"/>
              <w:noProof/>
              <w:sz w:val="22"/>
              <w:szCs w:val="22"/>
            </w:rPr>
          </w:rPrChange>
        </w:rPr>
      </w:pPr>
      <w:del w:id="2248" w:author="Vilson Lu" w:date="2014-08-22T06:40:00Z">
        <w:r w:rsidRPr="00AC2ADB" w:rsidDel="00AC2ADB">
          <w:rPr>
            <w:rPrChange w:id="2249" w:author="Vilson Lu" w:date="2014-08-22T06:41:00Z">
              <w:rPr>
                <w:rStyle w:val="Hyperlink"/>
                <w:noProof/>
                <w14:scene3d>
                  <w14:camera w14:prst="orthographicFront"/>
                  <w14:lightRig w14:rig="threePt" w14:dir="t">
                    <w14:rot w14:lat="0" w14:lon="0" w14:rev="0"/>
                  </w14:lightRig>
                </w14:scene3d>
              </w:rPr>
            </w:rPrChange>
          </w:rPr>
          <w:delText>3.3</w:delText>
        </w:r>
        <w:r w:rsidRPr="00AC2ADB" w:rsidDel="00AC2ADB">
          <w:rPr>
            <w:rFonts w:eastAsiaTheme="minorEastAsia"/>
            <w:noProof/>
            <w:sz w:val="22"/>
            <w:szCs w:val="22"/>
            <w:rPrChange w:id="2250" w:author="Vilson Lu" w:date="2014-08-22T06:41:00Z">
              <w:rPr>
                <w:rFonts w:asciiTheme="minorHAnsi" w:eastAsiaTheme="minorEastAsia" w:hAnsiTheme="minorHAnsi" w:cstheme="minorBidi"/>
                <w:noProof/>
                <w:sz w:val="22"/>
                <w:szCs w:val="22"/>
              </w:rPr>
            </w:rPrChange>
          </w:rPr>
          <w:tab/>
        </w:r>
        <w:r w:rsidRPr="00AC2ADB" w:rsidDel="00AC2ADB">
          <w:rPr>
            <w:rPrChange w:id="2251" w:author="Vilson Lu" w:date="2014-08-22T06:41:00Z">
              <w:rPr>
                <w:rStyle w:val="Hyperlink"/>
                <w:noProof/>
              </w:rPr>
            </w:rPrChange>
          </w:rPr>
          <w:delText>Information Extraction Architecture</w:delText>
        </w:r>
        <w:r w:rsidRPr="00AC2ADB" w:rsidDel="00AC2ADB">
          <w:rPr>
            <w:noProof/>
            <w:webHidden/>
          </w:rPr>
          <w:tab/>
        </w:r>
        <w:r w:rsidR="0068488C" w:rsidRPr="00AC2ADB" w:rsidDel="00AC2ADB">
          <w:rPr>
            <w:noProof/>
            <w:webHidden/>
          </w:rPr>
          <w:delText>3-6</w:delText>
        </w:r>
      </w:del>
    </w:p>
    <w:p w14:paraId="6169D694" w14:textId="77777777" w:rsidR="00751528" w:rsidRPr="00AC2ADB" w:rsidDel="00AC2ADB" w:rsidRDefault="00751528">
      <w:pPr>
        <w:pStyle w:val="TOC3"/>
        <w:tabs>
          <w:tab w:val="left" w:pos="1320"/>
          <w:tab w:val="right" w:leader="dot" w:pos="9350"/>
        </w:tabs>
        <w:rPr>
          <w:del w:id="2252" w:author="Vilson Lu" w:date="2014-08-22T06:40:00Z"/>
          <w:rFonts w:eastAsiaTheme="minorEastAsia"/>
          <w:noProof/>
          <w:sz w:val="22"/>
          <w:szCs w:val="22"/>
          <w:rPrChange w:id="2253" w:author="Vilson Lu" w:date="2014-08-22T06:41:00Z">
            <w:rPr>
              <w:del w:id="2254" w:author="Vilson Lu" w:date="2014-08-22T06:40:00Z"/>
              <w:rFonts w:asciiTheme="minorHAnsi" w:eastAsiaTheme="minorEastAsia" w:hAnsiTheme="minorHAnsi" w:cstheme="minorBidi"/>
              <w:noProof/>
              <w:sz w:val="22"/>
              <w:szCs w:val="22"/>
            </w:rPr>
          </w:rPrChange>
        </w:rPr>
      </w:pPr>
      <w:del w:id="2255" w:author="Vilson Lu" w:date="2014-08-22T06:40:00Z">
        <w:r w:rsidRPr="00AC2ADB" w:rsidDel="00AC2ADB">
          <w:rPr>
            <w:rPrChange w:id="2256" w:author="Vilson Lu" w:date="2014-08-22T06:41:00Z">
              <w:rPr>
                <w:rStyle w:val="Hyperlink"/>
                <w:noProof/>
                <w14:scene3d>
                  <w14:camera w14:prst="orthographicFront"/>
                  <w14:lightRig w14:rig="threePt" w14:dir="t">
                    <w14:rot w14:lat="0" w14:lon="0" w14:rev="0"/>
                  </w14:lightRig>
                </w14:scene3d>
              </w:rPr>
            </w:rPrChange>
          </w:rPr>
          <w:delText>3.3.1</w:delText>
        </w:r>
        <w:r w:rsidRPr="00AC2ADB" w:rsidDel="00AC2ADB">
          <w:rPr>
            <w:rFonts w:eastAsiaTheme="minorEastAsia"/>
            <w:noProof/>
            <w:sz w:val="22"/>
            <w:szCs w:val="22"/>
            <w:rPrChange w:id="2257" w:author="Vilson Lu" w:date="2014-08-22T06:41:00Z">
              <w:rPr>
                <w:rFonts w:asciiTheme="minorHAnsi" w:eastAsiaTheme="minorEastAsia" w:hAnsiTheme="minorHAnsi" w:cstheme="minorBidi"/>
                <w:noProof/>
                <w:sz w:val="22"/>
                <w:szCs w:val="22"/>
              </w:rPr>
            </w:rPrChange>
          </w:rPr>
          <w:tab/>
        </w:r>
        <w:r w:rsidRPr="00AC2ADB" w:rsidDel="00AC2ADB">
          <w:rPr>
            <w:rPrChange w:id="2258" w:author="Vilson Lu" w:date="2014-08-22T06:41:00Z">
              <w:rPr>
                <w:rStyle w:val="Hyperlink"/>
                <w:noProof/>
              </w:rPr>
            </w:rPrChange>
          </w:rPr>
          <w:delText>Template-Based Architecture</w:delText>
        </w:r>
        <w:r w:rsidRPr="00AC2ADB" w:rsidDel="00AC2ADB">
          <w:rPr>
            <w:noProof/>
            <w:webHidden/>
          </w:rPr>
          <w:tab/>
        </w:r>
        <w:r w:rsidR="0068488C" w:rsidRPr="00AC2ADB" w:rsidDel="00AC2ADB">
          <w:rPr>
            <w:noProof/>
            <w:webHidden/>
          </w:rPr>
          <w:delText>3-6</w:delText>
        </w:r>
      </w:del>
    </w:p>
    <w:p w14:paraId="3459CD9F" w14:textId="77777777" w:rsidR="00751528" w:rsidRPr="00AC2ADB" w:rsidDel="00AC2ADB" w:rsidRDefault="00751528">
      <w:pPr>
        <w:pStyle w:val="TOC3"/>
        <w:tabs>
          <w:tab w:val="left" w:pos="1320"/>
          <w:tab w:val="right" w:leader="dot" w:pos="9350"/>
        </w:tabs>
        <w:rPr>
          <w:del w:id="2259" w:author="Vilson Lu" w:date="2014-08-22T06:40:00Z"/>
          <w:rFonts w:eastAsiaTheme="minorEastAsia"/>
          <w:noProof/>
          <w:sz w:val="22"/>
          <w:szCs w:val="22"/>
          <w:rPrChange w:id="2260" w:author="Vilson Lu" w:date="2014-08-22T06:41:00Z">
            <w:rPr>
              <w:del w:id="2261" w:author="Vilson Lu" w:date="2014-08-22T06:40:00Z"/>
              <w:rFonts w:asciiTheme="minorHAnsi" w:eastAsiaTheme="minorEastAsia" w:hAnsiTheme="minorHAnsi" w:cstheme="minorBidi"/>
              <w:noProof/>
              <w:sz w:val="22"/>
              <w:szCs w:val="22"/>
            </w:rPr>
          </w:rPrChange>
        </w:rPr>
      </w:pPr>
      <w:del w:id="2262" w:author="Vilson Lu" w:date="2014-08-22T06:40:00Z">
        <w:r w:rsidRPr="00AC2ADB" w:rsidDel="00AC2ADB">
          <w:rPr>
            <w:rPrChange w:id="2263" w:author="Vilson Lu" w:date="2014-08-22T06:41:00Z">
              <w:rPr>
                <w:rStyle w:val="Hyperlink"/>
                <w:noProof/>
                <w14:scene3d>
                  <w14:camera w14:prst="orthographicFront"/>
                  <w14:lightRig w14:rig="threePt" w14:dir="t">
                    <w14:rot w14:lat="0" w14:lon="0" w14:rev="0"/>
                  </w14:lightRig>
                </w14:scene3d>
              </w:rPr>
            </w:rPrChange>
          </w:rPr>
          <w:delText>3.3.2</w:delText>
        </w:r>
        <w:r w:rsidRPr="00AC2ADB" w:rsidDel="00AC2ADB">
          <w:rPr>
            <w:rFonts w:eastAsiaTheme="minorEastAsia"/>
            <w:noProof/>
            <w:sz w:val="22"/>
            <w:szCs w:val="22"/>
            <w:rPrChange w:id="2264" w:author="Vilson Lu" w:date="2014-08-22T06:41:00Z">
              <w:rPr>
                <w:rFonts w:asciiTheme="minorHAnsi" w:eastAsiaTheme="minorEastAsia" w:hAnsiTheme="minorHAnsi" w:cstheme="minorBidi"/>
                <w:noProof/>
                <w:sz w:val="22"/>
                <w:szCs w:val="22"/>
              </w:rPr>
            </w:rPrChange>
          </w:rPr>
          <w:tab/>
        </w:r>
        <w:r w:rsidRPr="00AC2ADB" w:rsidDel="00AC2ADB">
          <w:rPr>
            <w:rPrChange w:id="2265" w:author="Vilson Lu" w:date="2014-08-22T06:41:00Z">
              <w:rPr>
                <w:rStyle w:val="Hyperlink"/>
                <w:noProof/>
              </w:rPr>
            </w:rPrChange>
          </w:rPr>
          <w:delText>Adaptive Architecture</w:delText>
        </w:r>
        <w:r w:rsidRPr="00AC2ADB" w:rsidDel="00AC2ADB">
          <w:rPr>
            <w:noProof/>
            <w:webHidden/>
          </w:rPr>
          <w:tab/>
        </w:r>
        <w:r w:rsidR="0068488C" w:rsidRPr="00AC2ADB" w:rsidDel="00AC2ADB">
          <w:rPr>
            <w:noProof/>
            <w:webHidden/>
          </w:rPr>
          <w:delText>3-7</w:delText>
        </w:r>
      </w:del>
    </w:p>
    <w:p w14:paraId="74322F24" w14:textId="77777777" w:rsidR="00751528" w:rsidRPr="00AC2ADB" w:rsidDel="00AC2ADB" w:rsidRDefault="00751528">
      <w:pPr>
        <w:pStyle w:val="TOC2"/>
        <w:tabs>
          <w:tab w:val="left" w:pos="880"/>
          <w:tab w:val="right" w:leader="dot" w:pos="9350"/>
        </w:tabs>
        <w:rPr>
          <w:del w:id="2266" w:author="Vilson Lu" w:date="2014-08-22T06:40:00Z"/>
          <w:rFonts w:eastAsiaTheme="minorEastAsia"/>
          <w:noProof/>
          <w:sz w:val="22"/>
          <w:szCs w:val="22"/>
          <w:rPrChange w:id="2267" w:author="Vilson Lu" w:date="2014-08-22T06:41:00Z">
            <w:rPr>
              <w:del w:id="2268" w:author="Vilson Lu" w:date="2014-08-22T06:40:00Z"/>
              <w:rFonts w:asciiTheme="minorHAnsi" w:eastAsiaTheme="minorEastAsia" w:hAnsiTheme="minorHAnsi" w:cstheme="minorBidi"/>
              <w:noProof/>
              <w:sz w:val="22"/>
              <w:szCs w:val="22"/>
            </w:rPr>
          </w:rPrChange>
        </w:rPr>
      </w:pPr>
      <w:del w:id="2269" w:author="Vilson Lu" w:date="2014-08-22T06:40:00Z">
        <w:r w:rsidRPr="00AC2ADB" w:rsidDel="00AC2ADB">
          <w:rPr>
            <w:rPrChange w:id="2270" w:author="Vilson Lu" w:date="2014-08-22T06:41:00Z">
              <w:rPr>
                <w:rStyle w:val="Hyperlink"/>
                <w:noProof/>
                <w14:scene3d>
                  <w14:camera w14:prst="orthographicFront"/>
                  <w14:lightRig w14:rig="threePt" w14:dir="t">
                    <w14:rot w14:lat="0" w14:lon="0" w14:rev="0"/>
                  </w14:lightRig>
                </w14:scene3d>
              </w:rPr>
            </w:rPrChange>
          </w:rPr>
          <w:delText>3.4</w:delText>
        </w:r>
        <w:r w:rsidRPr="00AC2ADB" w:rsidDel="00AC2ADB">
          <w:rPr>
            <w:rFonts w:eastAsiaTheme="minorEastAsia"/>
            <w:noProof/>
            <w:sz w:val="22"/>
            <w:szCs w:val="22"/>
            <w:rPrChange w:id="2271" w:author="Vilson Lu" w:date="2014-08-22T06:41:00Z">
              <w:rPr>
                <w:rFonts w:asciiTheme="minorHAnsi" w:eastAsiaTheme="minorEastAsia" w:hAnsiTheme="minorHAnsi" w:cstheme="minorBidi"/>
                <w:noProof/>
                <w:sz w:val="22"/>
                <w:szCs w:val="22"/>
              </w:rPr>
            </w:rPrChange>
          </w:rPr>
          <w:tab/>
        </w:r>
        <w:r w:rsidRPr="00AC2ADB" w:rsidDel="00AC2ADB">
          <w:rPr>
            <w:rPrChange w:id="2272" w:author="Vilson Lu" w:date="2014-08-22T06:41:00Z">
              <w:rPr>
                <w:rStyle w:val="Hyperlink"/>
                <w:noProof/>
              </w:rPr>
            </w:rPrChange>
          </w:rPr>
          <w:delText>Twitter</w:delText>
        </w:r>
        <w:r w:rsidRPr="00AC2ADB" w:rsidDel="00AC2ADB">
          <w:rPr>
            <w:noProof/>
            <w:webHidden/>
          </w:rPr>
          <w:tab/>
        </w:r>
        <w:r w:rsidR="0068488C" w:rsidRPr="00AC2ADB" w:rsidDel="00AC2ADB">
          <w:rPr>
            <w:noProof/>
            <w:webHidden/>
          </w:rPr>
          <w:delText>3-14</w:delText>
        </w:r>
      </w:del>
    </w:p>
    <w:p w14:paraId="444764E0" w14:textId="77777777" w:rsidR="00751528" w:rsidRPr="00AC2ADB" w:rsidDel="00AC2ADB" w:rsidRDefault="00751528">
      <w:pPr>
        <w:pStyle w:val="TOC3"/>
        <w:tabs>
          <w:tab w:val="left" w:pos="1320"/>
          <w:tab w:val="right" w:leader="dot" w:pos="9350"/>
        </w:tabs>
        <w:rPr>
          <w:del w:id="2273" w:author="Vilson Lu" w:date="2014-08-22T06:40:00Z"/>
          <w:rFonts w:eastAsiaTheme="minorEastAsia"/>
          <w:noProof/>
          <w:sz w:val="22"/>
          <w:szCs w:val="22"/>
          <w:rPrChange w:id="2274" w:author="Vilson Lu" w:date="2014-08-22T06:41:00Z">
            <w:rPr>
              <w:del w:id="2275" w:author="Vilson Lu" w:date="2014-08-22T06:40:00Z"/>
              <w:rFonts w:asciiTheme="minorHAnsi" w:eastAsiaTheme="minorEastAsia" w:hAnsiTheme="minorHAnsi" w:cstheme="minorBidi"/>
              <w:noProof/>
              <w:sz w:val="22"/>
              <w:szCs w:val="22"/>
            </w:rPr>
          </w:rPrChange>
        </w:rPr>
      </w:pPr>
      <w:del w:id="2276" w:author="Vilson Lu" w:date="2014-08-22T06:40:00Z">
        <w:r w:rsidRPr="00AC2ADB" w:rsidDel="00AC2ADB">
          <w:rPr>
            <w:rPrChange w:id="2277" w:author="Vilson Lu" w:date="2014-08-22T06:41:00Z">
              <w:rPr>
                <w:rStyle w:val="Hyperlink"/>
                <w:noProof/>
                <w14:scene3d>
                  <w14:camera w14:prst="orthographicFront"/>
                  <w14:lightRig w14:rig="threePt" w14:dir="t">
                    <w14:rot w14:lat="0" w14:lon="0" w14:rev="0"/>
                  </w14:lightRig>
                </w14:scene3d>
              </w:rPr>
            </w:rPrChange>
          </w:rPr>
          <w:delText>3.4.1</w:delText>
        </w:r>
        <w:r w:rsidRPr="00AC2ADB" w:rsidDel="00AC2ADB">
          <w:rPr>
            <w:rFonts w:eastAsiaTheme="minorEastAsia"/>
            <w:noProof/>
            <w:sz w:val="22"/>
            <w:szCs w:val="22"/>
            <w:rPrChange w:id="2278" w:author="Vilson Lu" w:date="2014-08-22T06:41:00Z">
              <w:rPr>
                <w:rFonts w:asciiTheme="minorHAnsi" w:eastAsiaTheme="minorEastAsia" w:hAnsiTheme="minorHAnsi" w:cstheme="minorBidi"/>
                <w:noProof/>
                <w:sz w:val="22"/>
                <w:szCs w:val="22"/>
              </w:rPr>
            </w:rPrChange>
          </w:rPr>
          <w:tab/>
        </w:r>
        <w:r w:rsidRPr="00AC2ADB" w:rsidDel="00AC2ADB">
          <w:rPr>
            <w:rPrChange w:id="2279" w:author="Vilson Lu" w:date="2014-08-22T06:41:00Z">
              <w:rPr>
                <w:rStyle w:val="Hyperlink"/>
                <w:noProof/>
              </w:rPr>
            </w:rPrChange>
          </w:rPr>
          <w:delText>Use of Twitter</w:delText>
        </w:r>
        <w:r w:rsidRPr="00AC2ADB" w:rsidDel="00AC2ADB">
          <w:rPr>
            <w:noProof/>
            <w:webHidden/>
          </w:rPr>
          <w:tab/>
        </w:r>
        <w:r w:rsidR="0068488C" w:rsidRPr="00AC2ADB" w:rsidDel="00AC2ADB">
          <w:rPr>
            <w:noProof/>
            <w:webHidden/>
          </w:rPr>
          <w:delText>3-14</w:delText>
        </w:r>
      </w:del>
    </w:p>
    <w:p w14:paraId="01F5B554" w14:textId="77777777" w:rsidR="00751528" w:rsidRPr="00AC2ADB" w:rsidDel="00AC2ADB" w:rsidRDefault="00751528">
      <w:pPr>
        <w:pStyle w:val="TOC3"/>
        <w:tabs>
          <w:tab w:val="left" w:pos="1320"/>
          <w:tab w:val="right" w:leader="dot" w:pos="9350"/>
        </w:tabs>
        <w:rPr>
          <w:del w:id="2280" w:author="Vilson Lu" w:date="2014-08-22T06:40:00Z"/>
          <w:rFonts w:eastAsiaTheme="minorEastAsia"/>
          <w:noProof/>
          <w:sz w:val="22"/>
          <w:szCs w:val="22"/>
          <w:rPrChange w:id="2281" w:author="Vilson Lu" w:date="2014-08-22T06:41:00Z">
            <w:rPr>
              <w:del w:id="2282" w:author="Vilson Lu" w:date="2014-08-22T06:40:00Z"/>
              <w:rFonts w:asciiTheme="minorHAnsi" w:eastAsiaTheme="minorEastAsia" w:hAnsiTheme="minorHAnsi" w:cstheme="minorBidi"/>
              <w:noProof/>
              <w:sz w:val="22"/>
              <w:szCs w:val="22"/>
            </w:rPr>
          </w:rPrChange>
        </w:rPr>
      </w:pPr>
      <w:del w:id="2283" w:author="Vilson Lu" w:date="2014-08-22T06:40:00Z">
        <w:r w:rsidRPr="00AC2ADB" w:rsidDel="00AC2ADB">
          <w:rPr>
            <w:rPrChange w:id="2284" w:author="Vilson Lu" w:date="2014-08-22T06:41:00Z">
              <w:rPr>
                <w:rStyle w:val="Hyperlink"/>
                <w:noProof/>
                <w14:scene3d>
                  <w14:camera w14:prst="orthographicFront"/>
                  <w14:lightRig w14:rig="threePt" w14:dir="t">
                    <w14:rot w14:lat="0" w14:lon="0" w14:rev="0"/>
                  </w14:lightRig>
                </w14:scene3d>
              </w:rPr>
            </w:rPrChange>
          </w:rPr>
          <w:delText>3.4.2</w:delText>
        </w:r>
        <w:r w:rsidRPr="00AC2ADB" w:rsidDel="00AC2ADB">
          <w:rPr>
            <w:rFonts w:eastAsiaTheme="minorEastAsia"/>
            <w:noProof/>
            <w:sz w:val="22"/>
            <w:szCs w:val="22"/>
            <w:rPrChange w:id="2285" w:author="Vilson Lu" w:date="2014-08-22T06:41:00Z">
              <w:rPr>
                <w:rFonts w:asciiTheme="minorHAnsi" w:eastAsiaTheme="minorEastAsia" w:hAnsiTheme="minorHAnsi" w:cstheme="minorBidi"/>
                <w:noProof/>
                <w:sz w:val="22"/>
                <w:szCs w:val="22"/>
              </w:rPr>
            </w:rPrChange>
          </w:rPr>
          <w:tab/>
        </w:r>
        <w:r w:rsidRPr="00AC2ADB" w:rsidDel="00AC2ADB">
          <w:rPr>
            <w:rPrChange w:id="2286" w:author="Vilson Lu" w:date="2014-08-22T06:41:00Z">
              <w:rPr>
                <w:rStyle w:val="Hyperlink"/>
                <w:noProof/>
              </w:rPr>
            </w:rPrChange>
          </w:rPr>
          <w:delText>Twitter and Disasters</w:delText>
        </w:r>
        <w:r w:rsidRPr="00AC2ADB" w:rsidDel="00AC2ADB">
          <w:rPr>
            <w:noProof/>
            <w:webHidden/>
          </w:rPr>
          <w:tab/>
        </w:r>
        <w:r w:rsidR="0068488C" w:rsidRPr="00AC2ADB" w:rsidDel="00AC2ADB">
          <w:rPr>
            <w:noProof/>
            <w:webHidden/>
          </w:rPr>
          <w:delText>3-14</w:delText>
        </w:r>
      </w:del>
    </w:p>
    <w:p w14:paraId="4A3A03B9" w14:textId="77777777" w:rsidR="00751528" w:rsidRPr="00AC2ADB" w:rsidDel="00AC2ADB" w:rsidRDefault="00751528">
      <w:pPr>
        <w:pStyle w:val="TOC2"/>
        <w:tabs>
          <w:tab w:val="left" w:pos="880"/>
          <w:tab w:val="right" w:leader="dot" w:pos="9350"/>
        </w:tabs>
        <w:rPr>
          <w:del w:id="2287" w:author="Vilson Lu" w:date="2014-08-22T06:40:00Z"/>
          <w:rFonts w:eastAsiaTheme="minorEastAsia"/>
          <w:noProof/>
          <w:sz w:val="22"/>
          <w:szCs w:val="22"/>
          <w:rPrChange w:id="2288" w:author="Vilson Lu" w:date="2014-08-22T06:41:00Z">
            <w:rPr>
              <w:del w:id="2289" w:author="Vilson Lu" w:date="2014-08-22T06:40:00Z"/>
              <w:rFonts w:asciiTheme="minorHAnsi" w:eastAsiaTheme="minorEastAsia" w:hAnsiTheme="minorHAnsi" w:cstheme="minorBidi"/>
              <w:noProof/>
              <w:sz w:val="22"/>
              <w:szCs w:val="22"/>
            </w:rPr>
          </w:rPrChange>
        </w:rPr>
      </w:pPr>
      <w:del w:id="2290" w:author="Vilson Lu" w:date="2014-08-22T06:40:00Z">
        <w:r w:rsidRPr="00AC2ADB" w:rsidDel="00AC2ADB">
          <w:rPr>
            <w:rPrChange w:id="2291" w:author="Vilson Lu" w:date="2014-08-22T06:41:00Z">
              <w:rPr>
                <w:rStyle w:val="Hyperlink"/>
                <w:noProof/>
                <w14:scene3d>
                  <w14:camera w14:prst="orthographicFront"/>
                  <w14:lightRig w14:rig="threePt" w14:dir="t">
                    <w14:rot w14:lat="0" w14:lon="0" w14:rev="0"/>
                  </w14:lightRig>
                </w14:scene3d>
              </w:rPr>
            </w:rPrChange>
          </w:rPr>
          <w:delText>3.5</w:delText>
        </w:r>
        <w:r w:rsidRPr="00AC2ADB" w:rsidDel="00AC2ADB">
          <w:rPr>
            <w:rFonts w:eastAsiaTheme="minorEastAsia"/>
            <w:noProof/>
            <w:sz w:val="22"/>
            <w:szCs w:val="22"/>
            <w:rPrChange w:id="2292" w:author="Vilson Lu" w:date="2014-08-22T06:41:00Z">
              <w:rPr>
                <w:rFonts w:asciiTheme="minorHAnsi" w:eastAsiaTheme="minorEastAsia" w:hAnsiTheme="minorHAnsi" w:cstheme="minorBidi"/>
                <w:noProof/>
                <w:sz w:val="22"/>
                <w:szCs w:val="22"/>
              </w:rPr>
            </w:rPrChange>
          </w:rPr>
          <w:tab/>
        </w:r>
        <w:r w:rsidRPr="00AC2ADB" w:rsidDel="00AC2ADB">
          <w:rPr>
            <w:rPrChange w:id="2293" w:author="Vilson Lu" w:date="2014-08-22T06:41:00Z">
              <w:rPr>
                <w:rStyle w:val="Hyperlink"/>
                <w:noProof/>
              </w:rPr>
            </w:rPrChange>
          </w:rPr>
          <w:delText>Evaluation Metrics</w:delText>
        </w:r>
        <w:r w:rsidRPr="00AC2ADB" w:rsidDel="00AC2ADB">
          <w:rPr>
            <w:noProof/>
            <w:webHidden/>
          </w:rPr>
          <w:tab/>
        </w:r>
        <w:r w:rsidR="0068488C" w:rsidRPr="00AC2ADB" w:rsidDel="00AC2ADB">
          <w:rPr>
            <w:noProof/>
            <w:webHidden/>
          </w:rPr>
          <w:delText>3-16</w:delText>
        </w:r>
      </w:del>
    </w:p>
    <w:p w14:paraId="2EADB07E" w14:textId="77777777" w:rsidR="00751528" w:rsidRPr="00AC2ADB" w:rsidDel="00AC2ADB" w:rsidRDefault="00751528">
      <w:pPr>
        <w:pStyle w:val="TOC3"/>
        <w:tabs>
          <w:tab w:val="left" w:pos="1320"/>
          <w:tab w:val="right" w:leader="dot" w:pos="9350"/>
        </w:tabs>
        <w:rPr>
          <w:del w:id="2294" w:author="Vilson Lu" w:date="2014-08-22T06:40:00Z"/>
          <w:rFonts w:eastAsiaTheme="minorEastAsia"/>
          <w:noProof/>
          <w:sz w:val="22"/>
          <w:szCs w:val="22"/>
          <w:rPrChange w:id="2295" w:author="Vilson Lu" w:date="2014-08-22T06:41:00Z">
            <w:rPr>
              <w:del w:id="2296" w:author="Vilson Lu" w:date="2014-08-22T06:40:00Z"/>
              <w:rFonts w:asciiTheme="minorHAnsi" w:eastAsiaTheme="minorEastAsia" w:hAnsiTheme="minorHAnsi" w:cstheme="minorBidi"/>
              <w:noProof/>
              <w:sz w:val="22"/>
              <w:szCs w:val="22"/>
            </w:rPr>
          </w:rPrChange>
        </w:rPr>
      </w:pPr>
      <w:del w:id="2297" w:author="Vilson Lu" w:date="2014-08-22T06:40:00Z">
        <w:r w:rsidRPr="00AC2ADB" w:rsidDel="00AC2ADB">
          <w:rPr>
            <w:rPrChange w:id="2298" w:author="Vilson Lu" w:date="2014-08-22T06:41:00Z">
              <w:rPr>
                <w:rStyle w:val="Hyperlink"/>
                <w:noProof/>
                <w14:scene3d>
                  <w14:camera w14:prst="orthographicFront"/>
                  <w14:lightRig w14:rig="threePt" w14:dir="t">
                    <w14:rot w14:lat="0" w14:lon="0" w14:rev="0"/>
                  </w14:lightRig>
                </w14:scene3d>
              </w:rPr>
            </w:rPrChange>
          </w:rPr>
          <w:delText>3.5.1</w:delText>
        </w:r>
        <w:r w:rsidRPr="00AC2ADB" w:rsidDel="00AC2ADB">
          <w:rPr>
            <w:rFonts w:eastAsiaTheme="minorEastAsia"/>
            <w:noProof/>
            <w:sz w:val="22"/>
            <w:szCs w:val="22"/>
            <w:rPrChange w:id="2299" w:author="Vilson Lu" w:date="2014-08-22T06:41:00Z">
              <w:rPr>
                <w:rFonts w:asciiTheme="minorHAnsi" w:eastAsiaTheme="minorEastAsia" w:hAnsiTheme="minorHAnsi" w:cstheme="minorBidi"/>
                <w:noProof/>
                <w:sz w:val="22"/>
                <w:szCs w:val="22"/>
              </w:rPr>
            </w:rPrChange>
          </w:rPr>
          <w:tab/>
        </w:r>
        <w:r w:rsidRPr="00AC2ADB" w:rsidDel="00AC2ADB">
          <w:rPr>
            <w:rPrChange w:id="2300" w:author="Vilson Lu" w:date="2014-08-22T06:41:00Z">
              <w:rPr>
                <w:rStyle w:val="Hyperlink"/>
                <w:noProof/>
              </w:rPr>
            </w:rPrChange>
          </w:rPr>
          <w:delText>F-measure</w:delText>
        </w:r>
        <w:r w:rsidRPr="00AC2ADB" w:rsidDel="00AC2ADB">
          <w:rPr>
            <w:noProof/>
            <w:webHidden/>
          </w:rPr>
          <w:tab/>
        </w:r>
        <w:r w:rsidR="0068488C" w:rsidRPr="00AC2ADB" w:rsidDel="00AC2ADB">
          <w:rPr>
            <w:noProof/>
            <w:webHidden/>
          </w:rPr>
          <w:delText>3-16</w:delText>
        </w:r>
      </w:del>
    </w:p>
    <w:p w14:paraId="5858ABE9" w14:textId="77777777" w:rsidR="00751528" w:rsidRPr="00AC2ADB" w:rsidDel="00AC2ADB" w:rsidRDefault="00751528">
      <w:pPr>
        <w:pStyle w:val="TOC3"/>
        <w:tabs>
          <w:tab w:val="left" w:pos="1320"/>
          <w:tab w:val="right" w:leader="dot" w:pos="9350"/>
        </w:tabs>
        <w:rPr>
          <w:del w:id="2301" w:author="Vilson Lu" w:date="2014-08-22T06:40:00Z"/>
          <w:rFonts w:eastAsiaTheme="minorEastAsia"/>
          <w:noProof/>
          <w:sz w:val="22"/>
          <w:szCs w:val="22"/>
          <w:rPrChange w:id="2302" w:author="Vilson Lu" w:date="2014-08-22T06:41:00Z">
            <w:rPr>
              <w:del w:id="2303" w:author="Vilson Lu" w:date="2014-08-22T06:40:00Z"/>
              <w:rFonts w:asciiTheme="minorHAnsi" w:eastAsiaTheme="minorEastAsia" w:hAnsiTheme="minorHAnsi" w:cstheme="minorBidi"/>
              <w:noProof/>
              <w:sz w:val="22"/>
              <w:szCs w:val="22"/>
            </w:rPr>
          </w:rPrChange>
        </w:rPr>
      </w:pPr>
      <w:del w:id="2304" w:author="Vilson Lu" w:date="2014-08-22T06:40:00Z">
        <w:r w:rsidRPr="00AC2ADB" w:rsidDel="00AC2ADB">
          <w:rPr>
            <w:rPrChange w:id="2305" w:author="Vilson Lu" w:date="2014-08-22T06:41:00Z">
              <w:rPr>
                <w:rStyle w:val="Hyperlink"/>
                <w:noProof/>
                <w14:scene3d>
                  <w14:camera w14:prst="orthographicFront"/>
                  <w14:lightRig w14:rig="threePt" w14:dir="t">
                    <w14:rot w14:lat="0" w14:lon="0" w14:rev="0"/>
                  </w14:lightRig>
                </w14:scene3d>
              </w:rPr>
            </w:rPrChange>
          </w:rPr>
          <w:delText>3.5.2</w:delText>
        </w:r>
        <w:r w:rsidRPr="00AC2ADB" w:rsidDel="00AC2ADB">
          <w:rPr>
            <w:rFonts w:eastAsiaTheme="minorEastAsia"/>
            <w:noProof/>
            <w:sz w:val="22"/>
            <w:szCs w:val="22"/>
            <w:rPrChange w:id="2306" w:author="Vilson Lu" w:date="2014-08-22T06:41:00Z">
              <w:rPr>
                <w:rFonts w:asciiTheme="minorHAnsi" w:eastAsiaTheme="minorEastAsia" w:hAnsiTheme="minorHAnsi" w:cstheme="minorBidi"/>
                <w:noProof/>
                <w:sz w:val="22"/>
                <w:szCs w:val="22"/>
              </w:rPr>
            </w:rPrChange>
          </w:rPr>
          <w:tab/>
        </w:r>
        <w:r w:rsidRPr="00AC2ADB" w:rsidDel="00AC2ADB">
          <w:rPr>
            <w:rPrChange w:id="2307" w:author="Vilson Lu" w:date="2014-08-22T06:41:00Z">
              <w:rPr>
                <w:rStyle w:val="Hyperlink"/>
                <w:noProof/>
              </w:rPr>
            </w:rPrChange>
          </w:rPr>
          <w:delText>Kappa Statistics</w:delText>
        </w:r>
        <w:r w:rsidRPr="00AC2ADB" w:rsidDel="00AC2ADB">
          <w:rPr>
            <w:noProof/>
            <w:webHidden/>
          </w:rPr>
          <w:tab/>
        </w:r>
        <w:r w:rsidR="0068488C" w:rsidRPr="00AC2ADB" w:rsidDel="00AC2ADB">
          <w:rPr>
            <w:noProof/>
            <w:webHidden/>
          </w:rPr>
          <w:delText>3-17</w:delText>
        </w:r>
      </w:del>
    </w:p>
    <w:p w14:paraId="5CC7F730" w14:textId="77777777" w:rsidR="00751528" w:rsidRPr="00AC2ADB" w:rsidDel="00AC2ADB" w:rsidRDefault="00751528">
      <w:pPr>
        <w:pStyle w:val="TOC2"/>
        <w:tabs>
          <w:tab w:val="left" w:pos="880"/>
          <w:tab w:val="right" w:leader="dot" w:pos="9350"/>
        </w:tabs>
        <w:rPr>
          <w:del w:id="2308" w:author="Vilson Lu" w:date="2014-08-22T06:40:00Z"/>
          <w:rFonts w:eastAsiaTheme="minorEastAsia"/>
          <w:noProof/>
          <w:sz w:val="22"/>
          <w:szCs w:val="22"/>
          <w:rPrChange w:id="2309" w:author="Vilson Lu" w:date="2014-08-22T06:41:00Z">
            <w:rPr>
              <w:del w:id="2310" w:author="Vilson Lu" w:date="2014-08-22T06:40:00Z"/>
              <w:rFonts w:asciiTheme="minorHAnsi" w:eastAsiaTheme="minorEastAsia" w:hAnsiTheme="minorHAnsi" w:cstheme="minorBidi"/>
              <w:noProof/>
              <w:sz w:val="22"/>
              <w:szCs w:val="22"/>
            </w:rPr>
          </w:rPrChange>
        </w:rPr>
      </w:pPr>
      <w:del w:id="2311" w:author="Vilson Lu" w:date="2014-08-22T06:40:00Z">
        <w:r w:rsidRPr="00AC2ADB" w:rsidDel="00AC2ADB">
          <w:rPr>
            <w:rPrChange w:id="2312" w:author="Vilson Lu" w:date="2014-08-22T06:41:00Z">
              <w:rPr>
                <w:rStyle w:val="Hyperlink"/>
                <w:noProof/>
                <w14:scene3d>
                  <w14:camera w14:prst="orthographicFront"/>
                  <w14:lightRig w14:rig="threePt" w14:dir="t">
                    <w14:rot w14:lat="0" w14:lon="0" w14:rev="0"/>
                  </w14:lightRig>
                </w14:scene3d>
              </w:rPr>
            </w:rPrChange>
          </w:rPr>
          <w:delText>3.6</w:delText>
        </w:r>
        <w:r w:rsidRPr="00AC2ADB" w:rsidDel="00AC2ADB">
          <w:rPr>
            <w:rFonts w:eastAsiaTheme="minorEastAsia"/>
            <w:noProof/>
            <w:sz w:val="22"/>
            <w:szCs w:val="22"/>
            <w:rPrChange w:id="2313" w:author="Vilson Lu" w:date="2014-08-22T06:41:00Z">
              <w:rPr>
                <w:rFonts w:asciiTheme="minorHAnsi" w:eastAsiaTheme="minorEastAsia" w:hAnsiTheme="minorHAnsi" w:cstheme="minorBidi"/>
                <w:noProof/>
                <w:sz w:val="22"/>
                <w:szCs w:val="22"/>
              </w:rPr>
            </w:rPrChange>
          </w:rPr>
          <w:tab/>
        </w:r>
        <w:r w:rsidRPr="00AC2ADB" w:rsidDel="00AC2ADB">
          <w:rPr>
            <w:rPrChange w:id="2314" w:author="Vilson Lu" w:date="2014-08-22T06:41:00Z">
              <w:rPr>
                <w:rStyle w:val="Hyperlink"/>
                <w:noProof/>
              </w:rPr>
            </w:rPrChange>
          </w:rPr>
          <w:delText>Ontology</w:delText>
        </w:r>
        <w:r w:rsidRPr="00AC2ADB" w:rsidDel="00AC2ADB">
          <w:rPr>
            <w:noProof/>
            <w:webHidden/>
          </w:rPr>
          <w:tab/>
        </w:r>
        <w:r w:rsidR="0068488C" w:rsidRPr="00AC2ADB" w:rsidDel="00AC2ADB">
          <w:rPr>
            <w:noProof/>
            <w:webHidden/>
          </w:rPr>
          <w:delText>3-17</w:delText>
        </w:r>
      </w:del>
    </w:p>
    <w:p w14:paraId="7E62DBB4" w14:textId="77777777" w:rsidR="00751528" w:rsidRPr="00AC2ADB" w:rsidDel="00AC2ADB" w:rsidRDefault="00751528">
      <w:pPr>
        <w:pStyle w:val="TOC2"/>
        <w:tabs>
          <w:tab w:val="left" w:pos="880"/>
          <w:tab w:val="right" w:leader="dot" w:pos="9350"/>
        </w:tabs>
        <w:rPr>
          <w:del w:id="2315" w:author="Vilson Lu" w:date="2014-08-22T06:40:00Z"/>
          <w:rFonts w:eastAsiaTheme="minorEastAsia"/>
          <w:noProof/>
          <w:sz w:val="22"/>
          <w:szCs w:val="22"/>
          <w:rPrChange w:id="2316" w:author="Vilson Lu" w:date="2014-08-22T06:41:00Z">
            <w:rPr>
              <w:del w:id="2317" w:author="Vilson Lu" w:date="2014-08-22T06:40:00Z"/>
              <w:rFonts w:asciiTheme="minorHAnsi" w:eastAsiaTheme="minorEastAsia" w:hAnsiTheme="minorHAnsi" w:cstheme="minorBidi"/>
              <w:noProof/>
              <w:sz w:val="22"/>
              <w:szCs w:val="22"/>
            </w:rPr>
          </w:rPrChange>
        </w:rPr>
      </w:pPr>
      <w:del w:id="2318" w:author="Vilson Lu" w:date="2014-08-22T06:40:00Z">
        <w:r w:rsidRPr="00AC2ADB" w:rsidDel="00AC2ADB">
          <w:rPr>
            <w:rPrChange w:id="2319" w:author="Vilson Lu" w:date="2014-08-22T06:41:00Z">
              <w:rPr>
                <w:rStyle w:val="Hyperlink"/>
                <w:noProof/>
                <w14:scene3d>
                  <w14:camera w14:prst="orthographicFront"/>
                  <w14:lightRig w14:rig="threePt" w14:dir="t">
                    <w14:rot w14:lat="0" w14:lon="0" w14:rev="0"/>
                  </w14:lightRig>
                </w14:scene3d>
              </w:rPr>
            </w:rPrChange>
          </w:rPr>
          <w:delText>3.7</w:delText>
        </w:r>
        <w:r w:rsidRPr="00AC2ADB" w:rsidDel="00AC2ADB">
          <w:rPr>
            <w:rFonts w:eastAsiaTheme="minorEastAsia"/>
            <w:noProof/>
            <w:sz w:val="22"/>
            <w:szCs w:val="22"/>
            <w:rPrChange w:id="2320" w:author="Vilson Lu" w:date="2014-08-22T06:41:00Z">
              <w:rPr>
                <w:rFonts w:asciiTheme="minorHAnsi" w:eastAsiaTheme="minorEastAsia" w:hAnsiTheme="minorHAnsi" w:cstheme="minorBidi"/>
                <w:noProof/>
                <w:sz w:val="22"/>
                <w:szCs w:val="22"/>
              </w:rPr>
            </w:rPrChange>
          </w:rPr>
          <w:tab/>
        </w:r>
        <w:r w:rsidRPr="00AC2ADB" w:rsidDel="00AC2ADB">
          <w:rPr>
            <w:rPrChange w:id="2321" w:author="Vilson Lu" w:date="2014-08-22T06:41:00Z">
              <w:rPr>
                <w:rStyle w:val="Hyperlink"/>
                <w:noProof/>
              </w:rPr>
            </w:rPrChange>
          </w:rPr>
          <w:delText>Tools</w:delText>
        </w:r>
        <w:r w:rsidRPr="00AC2ADB" w:rsidDel="00AC2ADB">
          <w:rPr>
            <w:noProof/>
            <w:webHidden/>
          </w:rPr>
          <w:tab/>
        </w:r>
        <w:r w:rsidR="0068488C" w:rsidRPr="00AC2ADB" w:rsidDel="00AC2ADB">
          <w:rPr>
            <w:noProof/>
            <w:webHidden/>
          </w:rPr>
          <w:delText>3-17</w:delText>
        </w:r>
      </w:del>
    </w:p>
    <w:p w14:paraId="31937E7B" w14:textId="77777777" w:rsidR="00751528" w:rsidRPr="00AC2ADB" w:rsidDel="00AC2ADB" w:rsidRDefault="00751528">
      <w:pPr>
        <w:pStyle w:val="TOC3"/>
        <w:tabs>
          <w:tab w:val="left" w:pos="1320"/>
          <w:tab w:val="right" w:leader="dot" w:pos="9350"/>
        </w:tabs>
        <w:rPr>
          <w:del w:id="2322" w:author="Vilson Lu" w:date="2014-08-22T06:40:00Z"/>
          <w:rFonts w:eastAsiaTheme="minorEastAsia"/>
          <w:noProof/>
          <w:sz w:val="22"/>
          <w:szCs w:val="22"/>
          <w:rPrChange w:id="2323" w:author="Vilson Lu" w:date="2014-08-22T06:41:00Z">
            <w:rPr>
              <w:del w:id="2324" w:author="Vilson Lu" w:date="2014-08-22T06:40:00Z"/>
              <w:rFonts w:asciiTheme="minorHAnsi" w:eastAsiaTheme="minorEastAsia" w:hAnsiTheme="minorHAnsi" w:cstheme="minorBidi"/>
              <w:noProof/>
              <w:sz w:val="22"/>
              <w:szCs w:val="22"/>
            </w:rPr>
          </w:rPrChange>
        </w:rPr>
      </w:pPr>
      <w:del w:id="2325" w:author="Vilson Lu" w:date="2014-08-22T06:40:00Z">
        <w:r w:rsidRPr="00AC2ADB" w:rsidDel="00AC2ADB">
          <w:rPr>
            <w:rPrChange w:id="2326" w:author="Vilson Lu" w:date="2014-08-22T06:41:00Z">
              <w:rPr>
                <w:rStyle w:val="Hyperlink"/>
                <w:noProof/>
                <w14:scene3d>
                  <w14:camera w14:prst="orthographicFront"/>
                  <w14:lightRig w14:rig="threePt" w14:dir="t">
                    <w14:rot w14:lat="0" w14:lon="0" w14:rev="0"/>
                  </w14:lightRig>
                </w14:scene3d>
              </w:rPr>
            </w:rPrChange>
          </w:rPr>
          <w:delText>3.7.1</w:delText>
        </w:r>
        <w:r w:rsidRPr="00AC2ADB" w:rsidDel="00AC2ADB">
          <w:rPr>
            <w:rFonts w:eastAsiaTheme="minorEastAsia"/>
            <w:noProof/>
            <w:sz w:val="22"/>
            <w:szCs w:val="22"/>
            <w:rPrChange w:id="2327" w:author="Vilson Lu" w:date="2014-08-22T06:41:00Z">
              <w:rPr>
                <w:rFonts w:asciiTheme="minorHAnsi" w:eastAsiaTheme="minorEastAsia" w:hAnsiTheme="minorHAnsi" w:cstheme="minorBidi"/>
                <w:noProof/>
                <w:sz w:val="22"/>
                <w:szCs w:val="22"/>
              </w:rPr>
            </w:rPrChange>
          </w:rPr>
          <w:tab/>
        </w:r>
        <w:r w:rsidRPr="00AC2ADB" w:rsidDel="00AC2ADB">
          <w:rPr>
            <w:rPrChange w:id="2328" w:author="Vilson Lu" w:date="2014-08-22T06:41:00Z">
              <w:rPr>
                <w:rStyle w:val="Hyperlink"/>
                <w:noProof/>
              </w:rPr>
            </w:rPrChange>
          </w:rPr>
          <w:delText>Apache OpenNLP (OpenNLP, 2011)</w:delText>
        </w:r>
        <w:r w:rsidRPr="00AC2ADB" w:rsidDel="00AC2ADB">
          <w:rPr>
            <w:noProof/>
            <w:webHidden/>
          </w:rPr>
          <w:tab/>
        </w:r>
        <w:r w:rsidR="0068488C" w:rsidRPr="00AC2ADB" w:rsidDel="00AC2ADB">
          <w:rPr>
            <w:noProof/>
            <w:webHidden/>
          </w:rPr>
          <w:delText>3-18</w:delText>
        </w:r>
      </w:del>
    </w:p>
    <w:p w14:paraId="0267F25B" w14:textId="77777777" w:rsidR="00751528" w:rsidRPr="00AC2ADB" w:rsidDel="00AC2ADB" w:rsidRDefault="00751528">
      <w:pPr>
        <w:pStyle w:val="TOC3"/>
        <w:tabs>
          <w:tab w:val="left" w:pos="1320"/>
          <w:tab w:val="right" w:leader="dot" w:pos="9350"/>
        </w:tabs>
        <w:rPr>
          <w:del w:id="2329" w:author="Vilson Lu" w:date="2014-08-22T06:40:00Z"/>
          <w:rFonts w:eastAsiaTheme="minorEastAsia"/>
          <w:noProof/>
          <w:sz w:val="22"/>
          <w:szCs w:val="22"/>
          <w:rPrChange w:id="2330" w:author="Vilson Lu" w:date="2014-08-22T06:41:00Z">
            <w:rPr>
              <w:del w:id="2331" w:author="Vilson Lu" w:date="2014-08-22T06:40:00Z"/>
              <w:rFonts w:asciiTheme="minorHAnsi" w:eastAsiaTheme="minorEastAsia" w:hAnsiTheme="minorHAnsi" w:cstheme="minorBidi"/>
              <w:noProof/>
              <w:sz w:val="22"/>
              <w:szCs w:val="22"/>
            </w:rPr>
          </w:rPrChange>
        </w:rPr>
      </w:pPr>
      <w:del w:id="2332" w:author="Vilson Lu" w:date="2014-08-22T06:40:00Z">
        <w:r w:rsidRPr="00AC2ADB" w:rsidDel="00AC2ADB">
          <w:rPr>
            <w:rPrChange w:id="2333" w:author="Vilson Lu" w:date="2014-08-22T06:41:00Z">
              <w:rPr>
                <w:rStyle w:val="Hyperlink"/>
                <w:noProof/>
                <w14:scene3d>
                  <w14:camera w14:prst="orthographicFront"/>
                  <w14:lightRig w14:rig="threePt" w14:dir="t">
                    <w14:rot w14:lat="0" w14:lon="0" w14:rev="0"/>
                  </w14:lightRig>
                </w14:scene3d>
              </w:rPr>
            </w:rPrChange>
          </w:rPr>
          <w:delText>3.7.2</w:delText>
        </w:r>
        <w:r w:rsidRPr="00AC2ADB" w:rsidDel="00AC2ADB">
          <w:rPr>
            <w:rFonts w:eastAsiaTheme="minorEastAsia"/>
            <w:noProof/>
            <w:sz w:val="22"/>
            <w:szCs w:val="22"/>
            <w:rPrChange w:id="2334" w:author="Vilson Lu" w:date="2014-08-22T06:41:00Z">
              <w:rPr>
                <w:rFonts w:asciiTheme="minorHAnsi" w:eastAsiaTheme="minorEastAsia" w:hAnsiTheme="minorHAnsi" w:cstheme="minorBidi"/>
                <w:noProof/>
                <w:sz w:val="22"/>
                <w:szCs w:val="22"/>
              </w:rPr>
            </w:rPrChange>
          </w:rPr>
          <w:tab/>
        </w:r>
        <w:r w:rsidRPr="00AC2ADB" w:rsidDel="00AC2ADB">
          <w:rPr>
            <w:rPrChange w:id="2335" w:author="Vilson Lu" w:date="2014-08-22T06:41:00Z">
              <w:rPr>
                <w:rStyle w:val="Hyperlink"/>
                <w:noProof/>
              </w:rPr>
            </w:rPrChange>
          </w:rPr>
          <w:delText>ANNIE (Cunningham et al., 2002)</w:delText>
        </w:r>
        <w:r w:rsidRPr="00AC2ADB" w:rsidDel="00AC2ADB">
          <w:rPr>
            <w:noProof/>
            <w:webHidden/>
          </w:rPr>
          <w:tab/>
        </w:r>
        <w:r w:rsidR="0068488C" w:rsidRPr="00AC2ADB" w:rsidDel="00AC2ADB">
          <w:rPr>
            <w:noProof/>
            <w:webHidden/>
          </w:rPr>
          <w:delText>3-19</w:delText>
        </w:r>
      </w:del>
    </w:p>
    <w:p w14:paraId="68C92CFA" w14:textId="77777777" w:rsidR="00751528" w:rsidRPr="00AC2ADB" w:rsidDel="00AC2ADB" w:rsidRDefault="00751528">
      <w:pPr>
        <w:pStyle w:val="TOC3"/>
        <w:tabs>
          <w:tab w:val="left" w:pos="1320"/>
          <w:tab w:val="right" w:leader="dot" w:pos="9350"/>
        </w:tabs>
        <w:rPr>
          <w:del w:id="2336" w:author="Vilson Lu" w:date="2014-08-22T06:40:00Z"/>
          <w:rFonts w:eastAsiaTheme="minorEastAsia"/>
          <w:noProof/>
          <w:sz w:val="22"/>
          <w:szCs w:val="22"/>
          <w:rPrChange w:id="2337" w:author="Vilson Lu" w:date="2014-08-22T06:41:00Z">
            <w:rPr>
              <w:del w:id="2338" w:author="Vilson Lu" w:date="2014-08-22T06:40:00Z"/>
              <w:rFonts w:asciiTheme="minorHAnsi" w:eastAsiaTheme="minorEastAsia" w:hAnsiTheme="minorHAnsi" w:cstheme="minorBidi"/>
              <w:noProof/>
              <w:sz w:val="22"/>
              <w:szCs w:val="22"/>
            </w:rPr>
          </w:rPrChange>
        </w:rPr>
      </w:pPr>
      <w:del w:id="2339" w:author="Vilson Lu" w:date="2014-08-22T06:40:00Z">
        <w:r w:rsidRPr="00AC2ADB" w:rsidDel="00AC2ADB">
          <w:rPr>
            <w:rPrChange w:id="2340" w:author="Vilson Lu" w:date="2014-08-22T06:41:00Z">
              <w:rPr>
                <w:rStyle w:val="Hyperlink"/>
                <w:noProof/>
                <w14:scene3d>
                  <w14:camera w14:prst="orthographicFront"/>
                  <w14:lightRig w14:rig="threePt" w14:dir="t">
                    <w14:rot w14:lat="0" w14:lon="0" w14:rev="0"/>
                  </w14:lightRig>
                </w14:scene3d>
              </w:rPr>
            </w:rPrChange>
          </w:rPr>
          <w:delText>3.7.3</w:delText>
        </w:r>
        <w:r w:rsidRPr="00AC2ADB" w:rsidDel="00AC2ADB">
          <w:rPr>
            <w:rFonts w:eastAsiaTheme="minorEastAsia"/>
            <w:noProof/>
            <w:sz w:val="22"/>
            <w:szCs w:val="22"/>
            <w:rPrChange w:id="2341" w:author="Vilson Lu" w:date="2014-08-22T06:41:00Z">
              <w:rPr>
                <w:rFonts w:asciiTheme="minorHAnsi" w:eastAsiaTheme="minorEastAsia" w:hAnsiTheme="minorHAnsi" w:cstheme="minorBidi"/>
                <w:noProof/>
                <w:sz w:val="22"/>
                <w:szCs w:val="22"/>
              </w:rPr>
            </w:rPrChange>
          </w:rPr>
          <w:tab/>
        </w:r>
        <w:r w:rsidRPr="00AC2ADB" w:rsidDel="00AC2ADB">
          <w:rPr>
            <w:rPrChange w:id="2342" w:author="Vilson Lu" w:date="2014-08-22T06:41:00Z">
              <w:rPr>
                <w:rStyle w:val="Hyperlink"/>
                <w:noProof/>
              </w:rPr>
            </w:rPrChange>
          </w:rPr>
          <w:delText>Twitter NLP Tools (Ritter et al., 2011)</w:delText>
        </w:r>
        <w:r w:rsidRPr="00AC2ADB" w:rsidDel="00AC2ADB">
          <w:rPr>
            <w:noProof/>
            <w:webHidden/>
          </w:rPr>
          <w:tab/>
        </w:r>
        <w:r w:rsidR="0068488C" w:rsidRPr="00AC2ADB" w:rsidDel="00AC2ADB">
          <w:rPr>
            <w:noProof/>
            <w:webHidden/>
          </w:rPr>
          <w:delText>3-20</w:delText>
        </w:r>
      </w:del>
    </w:p>
    <w:p w14:paraId="08CF5B34" w14:textId="77777777" w:rsidR="00751528" w:rsidRPr="00AC2ADB" w:rsidDel="00AC2ADB" w:rsidRDefault="00751528">
      <w:pPr>
        <w:pStyle w:val="TOC3"/>
        <w:tabs>
          <w:tab w:val="left" w:pos="1320"/>
          <w:tab w:val="right" w:leader="dot" w:pos="9350"/>
        </w:tabs>
        <w:rPr>
          <w:del w:id="2343" w:author="Vilson Lu" w:date="2014-08-22T06:40:00Z"/>
          <w:rFonts w:eastAsiaTheme="minorEastAsia"/>
          <w:noProof/>
          <w:sz w:val="22"/>
          <w:szCs w:val="22"/>
          <w:rPrChange w:id="2344" w:author="Vilson Lu" w:date="2014-08-22T06:41:00Z">
            <w:rPr>
              <w:del w:id="2345" w:author="Vilson Lu" w:date="2014-08-22T06:40:00Z"/>
              <w:rFonts w:asciiTheme="minorHAnsi" w:eastAsiaTheme="minorEastAsia" w:hAnsiTheme="minorHAnsi" w:cstheme="minorBidi"/>
              <w:noProof/>
              <w:sz w:val="22"/>
              <w:szCs w:val="22"/>
            </w:rPr>
          </w:rPrChange>
        </w:rPr>
      </w:pPr>
      <w:del w:id="2346" w:author="Vilson Lu" w:date="2014-08-22T06:40:00Z">
        <w:r w:rsidRPr="00AC2ADB" w:rsidDel="00AC2ADB">
          <w:rPr>
            <w:rPrChange w:id="2347" w:author="Vilson Lu" w:date="2014-08-22T06:41:00Z">
              <w:rPr>
                <w:rStyle w:val="Hyperlink"/>
                <w:noProof/>
                <w14:scene3d>
                  <w14:camera w14:prst="orthographicFront"/>
                  <w14:lightRig w14:rig="threePt" w14:dir="t">
                    <w14:rot w14:lat="0" w14:lon="0" w14:rev="0"/>
                  </w14:lightRig>
                </w14:scene3d>
              </w:rPr>
            </w:rPrChange>
          </w:rPr>
          <w:delText>3.7.4</w:delText>
        </w:r>
        <w:r w:rsidRPr="00AC2ADB" w:rsidDel="00AC2ADB">
          <w:rPr>
            <w:rFonts w:eastAsiaTheme="minorEastAsia"/>
            <w:noProof/>
            <w:sz w:val="22"/>
            <w:szCs w:val="22"/>
            <w:rPrChange w:id="2348" w:author="Vilson Lu" w:date="2014-08-22T06:41:00Z">
              <w:rPr>
                <w:rFonts w:asciiTheme="minorHAnsi" w:eastAsiaTheme="minorEastAsia" w:hAnsiTheme="minorHAnsi" w:cstheme="minorBidi"/>
                <w:noProof/>
                <w:sz w:val="22"/>
                <w:szCs w:val="22"/>
              </w:rPr>
            </w:rPrChange>
          </w:rPr>
          <w:tab/>
        </w:r>
        <w:r w:rsidRPr="00AC2ADB" w:rsidDel="00AC2ADB">
          <w:rPr>
            <w:rPrChange w:id="2349" w:author="Vilson Lu" w:date="2014-08-22T06:41:00Z">
              <w:rPr>
                <w:rStyle w:val="Hyperlink"/>
                <w:noProof/>
              </w:rPr>
            </w:rPrChange>
          </w:rPr>
          <w:delText>Weka (Weka 3, n.d.)</w:delText>
        </w:r>
        <w:r w:rsidRPr="00AC2ADB" w:rsidDel="00AC2ADB">
          <w:rPr>
            <w:noProof/>
            <w:webHidden/>
          </w:rPr>
          <w:tab/>
        </w:r>
        <w:r w:rsidR="0068488C" w:rsidRPr="00AC2ADB" w:rsidDel="00AC2ADB">
          <w:rPr>
            <w:noProof/>
            <w:webHidden/>
          </w:rPr>
          <w:delText>3-22</w:delText>
        </w:r>
      </w:del>
    </w:p>
    <w:p w14:paraId="15EA7EFC" w14:textId="77777777" w:rsidR="00751528" w:rsidRPr="00AC2ADB" w:rsidDel="00AC2ADB" w:rsidRDefault="00751528">
      <w:pPr>
        <w:pStyle w:val="TOC3"/>
        <w:tabs>
          <w:tab w:val="left" w:pos="1320"/>
          <w:tab w:val="right" w:leader="dot" w:pos="9350"/>
        </w:tabs>
        <w:rPr>
          <w:del w:id="2350" w:author="Vilson Lu" w:date="2014-08-22T06:40:00Z"/>
          <w:rFonts w:eastAsiaTheme="minorEastAsia"/>
          <w:noProof/>
          <w:sz w:val="22"/>
          <w:szCs w:val="22"/>
          <w:rPrChange w:id="2351" w:author="Vilson Lu" w:date="2014-08-22T06:41:00Z">
            <w:rPr>
              <w:del w:id="2352" w:author="Vilson Lu" w:date="2014-08-22T06:40:00Z"/>
              <w:rFonts w:asciiTheme="minorHAnsi" w:eastAsiaTheme="minorEastAsia" w:hAnsiTheme="minorHAnsi" w:cstheme="minorBidi"/>
              <w:noProof/>
              <w:sz w:val="22"/>
              <w:szCs w:val="22"/>
            </w:rPr>
          </w:rPrChange>
        </w:rPr>
      </w:pPr>
      <w:del w:id="2353" w:author="Vilson Lu" w:date="2014-08-22T06:40:00Z">
        <w:r w:rsidRPr="00AC2ADB" w:rsidDel="00AC2ADB">
          <w:rPr>
            <w:rPrChange w:id="2354" w:author="Vilson Lu" w:date="2014-08-22T06:41:00Z">
              <w:rPr>
                <w:rStyle w:val="Hyperlink"/>
                <w:noProof/>
                <w14:scene3d>
                  <w14:camera w14:prst="orthographicFront"/>
                  <w14:lightRig w14:rig="threePt" w14:dir="t">
                    <w14:rot w14:lat="0" w14:lon="0" w14:rev="0"/>
                  </w14:lightRig>
                </w14:scene3d>
              </w:rPr>
            </w:rPrChange>
          </w:rPr>
          <w:delText>3.7.5</w:delText>
        </w:r>
        <w:r w:rsidRPr="00AC2ADB" w:rsidDel="00AC2ADB">
          <w:rPr>
            <w:rFonts w:eastAsiaTheme="minorEastAsia"/>
            <w:noProof/>
            <w:sz w:val="22"/>
            <w:szCs w:val="22"/>
            <w:rPrChange w:id="2355" w:author="Vilson Lu" w:date="2014-08-22T06:41:00Z">
              <w:rPr>
                <w:rFonts w:asciiTheme="minorHAnsi" w:eastAsiaTheme="minorEastAsia" w:hAnsiTheme="minorHAnsi" w:cstheme="minorBidi"/>
                <w:noProof/>
                <w:sz w:val="22"/>
                <w:szCs w:val="22"/>
              </w:rPr>
            </w:rPrChange>
          </w:rPr>
          <w:tab/>
        </w:r>
        <w:r w:rsidRPr="00AC2ADB" w:rsidDel="00AC2ADB">
          <w:rPr>
            <w:rPrChange w:id="2356" w:author="Vilson Lu" w:date="2014-08-22T06:41:00Z">
              <w:rPr>
                <w:rStyle w:val="Hyperlink"/>
                <w:noProof/>
              </w:rPr>
            </w:rPrChange>
          </w:rPr>
          <w:delText>TwitIE (Bontcheva et al., 2013)</w:delText>
        </w:r>
        <w:r w:rsidRPr="00AC2ADB" w:rsidDel="00AC2ADB">
          <w:rPr>
            <w:noProof/>
            <w:webHidden/>
          </w:rPr>
          <w:tab/>
        </w:r>
        <w:r w:rsidR="0068488C" w:rsidRPr="00AC2ADB" w:rsidDel="00AC2ADB">
          <w:rPr>
            <w:noProof/>
            <w:webHidden/>
          </w:rPr>
          <w:delText>3-22</w:delText>
        </w:r>
      </w:del>
    </w:p>
    <w:p w14:paraId="601639A6" w14:textId="77777777" w:rsidR="00751528" w:rsidRPr="00AC2ADB" w:rsidDel="00AC2ADB" w:rsidRDefault="00751528">
      <w:pPr>
        <w:pStyle w:val="TOC3"/>
        <w:tabs>
          <w:tab w:val="left" w:pos="1320"/>
          <w:tab w:val="right" w:leader="dot" w:pos="9350"/>
        </w:tabs>
        <w:rPr>
          <w:del w:id="2357" w:author="Vilson Lu" w:date="2014-08-22T06:40:00Z"/>
          <w:rFonts w:eastAsiaTheme="minorEastAsia"/>
          <w:noProof/>
          <w:sz w:val="22"/>
          <w:szCs w:val="22"/>
          <w:rPrChange w:id="2358" w:author="Vilson Lu" w:date="2014-08-22T06:41:00Z">
            <w:rPr>
              <w:del w:id="2359" w:author="Vilson Lu" w:date="2014-08-22T06:40:00Z"/>
              <w:rFonts w:asciiTheme="minorHAnsi" w:eastAsiaTheme="minorEastAsia" w:hAnsiTheme="minorHAnsi" w:cstheme="minorBidi"/>
              <w:noProof/>
              <w:sz w:val="22"/>
              <w:szCs w:val="22"/>
            </w:rPr>
          </w:rPrChange>
        </w:rPr>
      </w:pPr>
      <w:del w:id="2360" w:author="Vilson Lu" w:date="2014-08-22T06:40:00Z">
        <w:r w:rsidRPr="00AC2ADB" w:rsidDel="00AC2ADB">
          <w:rPr>
            <w:rPrChange w:id="2361" w:author="Vilson Lu" w:date="2014-08-22T06:41:00Z">
              <w:rPr>
                <w:rStyle w:val="Hyperlink"/>
                <w:noProof/>
                <w14:scene3d>
                  <w14:camera w14:prst="orthographicFront"/>
                  <w14:lightRig w14:rig="threePt" w14:dir="t">
                    <w14:rot w14:lat="0" w14:lon="0" w14:rev="0"/>
                  </w14:lightRig>
                </w14:scene3d>
              </w:rPr>
            </w:rPrChange>
          </w:rPr>
          <w:delText>3.7.6</w:delText>
        </w:r>
        <w:r w:rsidRPr="00AC2ADB" w:rsidDel="00AC2ADB">
          <w:rPr>
            <w:rFonts w:eastAsiaTheme="minorEastAsia"/>
            <w:noProof/>
            <w:sz w:val="22"/>
            <w:szCs w:val="22"/>
            <w:rPrChange w:id="2362" w:author="Vilson Lu" w:date="2014-08-22T06:41:00Z">
              <w:rPr>
                <w:rFonts w:asciiTheme="minorHAnsi" w:eastAsiaTheme="minorEastAsia" w:hAnsiTheme="minorHAnsi" w:cstheme="minorBidi"/>
                <w:noProof/>
                <w:sz w:val="22"/>
                <w:szCs w:val="22"/>
              </w:rPr>
            </w:rPrChange>
          </w:rPr>
          <w:tab/>
        </w:r>
        <w:r w:rsidRPr="00AC2ADB" w:rsidDel="00AC2ADB">
          <w:rPr>
            <w:rPrChange w:id="2363" w:author="Vilson Lu" w:date="2014-08-22T06:41:00Z">
              <w:rPr>
                <w:rStyle w:val="Hyperlink"/>
                <w:noProof/>
              </w:rPr>
            </w:rPrChange>
          </w:rPr>
          <w:delText>OWL API (Horridge &amp; Bechhoffer, 2011)</w:delText>
        </w:r>
        <w:r w:rsidRPr="00AC2ADB" w:rsidDel="00AC2ADB">
          <w:rPr>
            <w:noProof/>
            <w:webHidden/>
          </w:rPr>
          <w:tab/>
          <w:delText>3-23</w:delText>
        </w:r>
      </w:del>
    </w:p>
    <w:p w14:paraId="4FAE86AC" w14:textId="77777777" w:rsidR="00751528" w:rsidRPr="00AC2ADB" w:rsidDel="00AC2ADB" w:rsidRDefault="00751528">
      <w:pPr>
        <w:pStyle w:val="TOC3"/>
        <w:tabs>
          <w:tab w:val="left" w:pos="1320"/>
          <w:tab w:val="right" w:leader="dot" w:pos="9350"/>
        </w:tabs>
        <w:rPr>
          <w:del w:id="2364" w:author="Vilson Lu" w:date="2014-08-22T06:40:00Z"/>
          <w:rFonts w:eastAsiaTheme="minorEastAsia"/>
          <w:noProof/>
          <w:sz w:val="22"/>
          <w:szCs w:val="22"/>
          <w:rPrChange w:id="2365" w:author="Vilson Lu" w:date="2014-08-22T06:41:00Z">
            <w:rPr>
              <w:del w:id="2366" w:author="Vilson Lu" w:date="2014-08-22T06:40:00Z"/>
              <w:rFonts w:asciiTheme="minorHAnsi" w:eastAsiaTheme="minorEastAsia" w:hAnsiTheme="minorHAnsi" w:cstheme="minorBidi"/>
              <w:noProof/>
              <w:sz w:val="22"/>
              <w:szCs w:val="22"/>
            </w:rPr>
          </w:rPrChange>
        </w:rPr>
      </w:pPr>
      <w:del w:id="2367" w:author="Vilson Lu" w:date="2014-08-22T06:40:00Z">
        <w:r w:rsidRPr="00AC2ADB" w:rsidDel="00AC2ADB">
          <w:rPr>
            <w:rPrChange w:id="2368" w:author="Vilson Lu" w:date="2014-08-22T06:41:00Z">
              <w:rPr>
                <w:rStyle w:val="Hyperlink"/>
                <w:noProof/>
                <w14:scene3d>
                  <w14:camera w14:prst="orthographicFront"/>
                  <w14:lightRig w14:rig="threePt" w14:dir="t">
                    <w14:rot w14:lat="0" w14:lon="0" w14:rev="0"/>
                  </w14:lightRig>
                </w14:scene3d>
              </w:rPr>
            </w:rPrChange>
          </w:rPr>
          <w:delText>3.7.7</w:delText>
        </w:r>
        <w:r w:rsidRPr="00AC2ADB" w:rsidDel="00AC2ADB">
          <w:rPr>
            <w:rFonts w:eastAsiaTheme="minorEastAsia"/>
            <w:noProof/>
            <w:sz w:val="22"/>
            <w:szCs w:val="22"/>
            <w:rPrChange w:id="2369" w:author="Vilson Lu" w:date="2014-08-22T06:41:00Z">
              <w:rPr>
                <w:rFonts w:asciiTheme="minorHAnsi" w:eastAsiaTheme="minorEastAsia" w:hAnsiTheme="minorHAnsi" w:cstheme="minorBidi"/>
                <w:noProof/>
                <w:sz w:val="22"/>
                <w:szCs w:val="22"/>
              </w:rPr>
            </w:rPrChange>
          </w:rPr>
          <w:tab/>
        </w:r>
        <w:r w:rsidRPr="00AC2ADB" w:rsidDel="00AC2ADB">
          <w:rPr>
            <w:rPrChange w:id="2370" w:author="Vilson Lu" w:date="2014-08-22T06:41:00Z">
              <w:rPr>
                <w:rStyle w:val="Hyperlink"/>
                <w:noProof/>
              </w:rPr>
            </w:rPrChange>
          </w:rPr>
          <w:delText>ArkNLP (Gimpel et al., 2011)</w:delText>
        </w:r>
        <w:r w:rsidRPr="00AC2ADB" w:rsidDel="00AC2ADB">
          <w:rPr>
            <w:noProof/>
            <w:webHidden/>
          </w:rPr>
          <w:tab/>
        </w:r>
        <w:r w:rsidR="0068488C" w:rsidRPr="00AC2ADB" w:rsidDel="00AC2ADB">
          <w:rPr>
            <w:noProof/>
            <w:webHidden/>
          </w:rPr>
          <w:delText>3-23</w:delText>
        </w:r>
      </w:del>
    </w:p>
    <w:p w14:paraId="75714781" w14:textId="77777777" w:rsidR="00751528" w:rsidRPr="00AC2ADB" w:rsidDel="00AC2ADB" w:rsidRDefault="00751528">
      <w:pPr>
        <w:pStyle w:val="TOC1"/>
        <w:tabs>
          <w:tab w:val="left" w:pos="660"/>
          <w:tab w:val="right" w:leader="dot" w:pos="9350"/>
        </w:tabs>
        <w:rPr>
          <w:del w:id="2371" w:author="Vilson Lu" w:date="2014-08-22T06:40:00Z"/>
          <w:rFonts w:eastAsiaTheme="minorEastAsia"/>
          <w:noProof/>
          <w:sz w:val="22"/>
          <w:szCs w:val="22"/>
          <w:rPrChange w:id="2372" w:author="Vilson Lu" w:date="2014-08-22T06:41:00Z">
            <w:rPr>
              <w:del w:id="2373" w:author="Vilson Lu" w:date="2014-08-22T06:40:00Z"/>
              <w:rFonts w:asciiTheme="minorHAnsi" w:eastAsiaTheme="minorEastAsia" w:hAnsiTheme="minorHAnsi" w:cstheme="minorBidi"/>
              <w:noProof/>
              <w:sz w:val="22"/>
              <w:szCs w:val="22"/>
            </w:rPr>
          </w:rPrChange>
        </w:rPr>
      </w:pPr>
      <w:del w:id="2374" w:author="Vilson Lu" w:date="2014-08-22T06:40:00Z">
        <w:r w:rsidRPr="00AC2ADB" w:rsidDel="00AC2ADB">
          <w:rPr>
            <w:rPrChange w:id="2375" w:author="Vilson Lu" w:date="2014-08-22T06:41:00Z">
              <w:rPr>
                <w:rStyle w:val="Hyperlink"/>
                <w:noProof/>
              </w:rPr>
            </w:rPrChange>
          </w:rPr>
          <w:delText>4.0</w:delText>
        </w:r>
        <w:r w:rsidRPr="00AC2ADB" w:rsidDel="00AC2ADB">
          <w:rPr>
            <w:rFonts w:eastAsiaTheme="minorEastAsia"/>
            <w:noProof/>
            <w:sz w:val="22"/>
            <w:szCs w:val="22"/>
            <w:rPrChange w:id="2376" w:author="Vilson Lu" w:date="2014-08-22T06:41:00Z">
              <w:rPr>
                <w:rFonts w:asciiTheme="minorHAnsi" w:eastAsiaTheme="minorEastAsia" w:hAnsiTheme="minorHAnsi" w:cstheme="minorBidi"/>
                <w:noProof/>
                <w:sz w:val="22"/>
                <w:szCs w:val="22"/>
              </w:rPr>
            </w:rPrChange>
          </w:rPr>
          <w:tab/>
        </w:r>
        <w:r w:rsidRPr="00AC2ADB" w:rsidDel="00AC2ADB">
          <w:rPr>
            <w:rPrChange w:id="2377" w:author="Vilson Lu" w:date="2014-08-22T06:41:00Z">
              <w:rPr>
                <w:rStyle w:val="Hyperlink"/>
                <w:noProof/>
              </w:rPr>
            </w:rPrChange>
          </w:rPr>
          <w:delText>The FILEIET System</w:delText>
        </w:r>
        <w:r w:rsidRPr="00AC2ADB" w:rsidDel="00AC2ADB">
          <w:rPr>
            <w:noProof/>
            <w:webHidden/>
          </w:rPr>
          <w:tab/>
          <w:delText>4-24</w:delText>
        </w:r>
      </w:del>
    </w:p>
    <w:p w14:paraId="15D10399" w14:textId="77777777" w:rsidR="00751528" w:rsidRPr="00AC2ADB" w:rsidDel="00AC2ADB" w:rsidRDefault="00751528">
      <w:pPr>
        <w:pStyle w:val="TOC2"/>
        <w:tabs>
          <w:tab w:val="left" w:pos="880"/>
          <w:tab w:val="right" w:leader="dot" w:pos="9350"/>
        </w:tabs>
        <w:rPr>
          <w:del w:id="2378" w:author="Vilson Lu" w:date="2014-08-22T06:40:00Z"/>
          <w:rFonts w:eastAsiaTheme="minorEastAsia"/>
          <w:noProof/>
          <w:sz w:val="22"/>
          <w:szCs w:val="22"/>
          <w:rPrChange w:id="2379" w:author="Vilson Lu" w:date="2014-08-22T06:41:00Z">
            <w:rPr>
              <w:del w:id="2380" w:author="Vilson Lu" w:date="2014-08-22T06:40:00Z"/>
              <w:rFonts w:asciiTheme="minorHAnsi" w:eastAsiaTheme="minorEastAsia" w:hAnsiTheme="minorHAnsi" w:cstheme="minorBidi"/>
              <w:noProof/>
              <w:sz w:val="22"/>
              <w:szCs w:val="22"/>
            </w:rPr>
          </w:rPrChange>
        </w:rPr>
      </w:pPr>
      <w:del w:id="2381" w:author="Vilson Lu" w:date="2014-08-22T06:40:00Z">
        <w:r w:rsidRPr="00AC2ADB" w:rsidDel="00AC2ADB">
          <w:rPr>
            <w:rPrChange w:id="2382" w:author="Vilson Lu" w:date="2014-08-22T06:41:00Z">
              <w:rPr>
                <w:rStyle w:val="Hyperlink"/>
                <w:noProof/>
                <w14:scene3d>
                  <w14:camera w14:prst="orthographicFront"/>
                  <w14:lightRig w14:rig="threePt" w14:dir="t">
                    <w14:rot w14:lat="0" w14:lon="0" w14:rev="0"/>
                  </w14:lightRig>
                </w14:scene3d>
              </w:rPr>
            </w:rPrChange>
          </w:rPr>
          <w:delText>4.1</w:delText>
        </w:r>
        <w:r w:rsidRPr="00AC2ADB" w:rsidDel="00AC2ADB">
          <w:rPr>
            <w:rFonts w:eastAsiaTheme="minorEastAsia"/>
            <w:noProof/>
            <w:sz w:val="22"/>
            <w:szCs w:val="22"/>
            <w:rPrChange w:id="2383" w:author="Vilson Lu" w:date="2014-08-22T06:41:00Z">
              <w:rPr>
                <w:rFonts w:asciiTheme="minorHAnsi" w:eastAsiaTheme="minorEastAsia" w:hAnsiTheme="minorHAnsi" w:cstheme="minorBidi"/>
                <w:noProof/>
                <w:sz w:val="22"/>
                <w:szCs w:val="22"/>
              </w:rPr>
            </w:rPrChange>
          </w:rPr>
          <w:tab/>
        </w:r>
        <w:r w:rsidRPr="00AC2ADB" w:rsidDel="00AC2ADB">
          <w:rPr>
            <w:rPrChange w:id="2384" w:author="Vilson Lu" w:date="2014-08-22T06:41:00Z">
              <w:rPr>
                <w:rStyle w:val="Hyperlink"/>
                <w:noProof/>
              </w:rPr>
            </w:rPrChange>
          </w:rPr>
          <w:delText>System Overview</w:delText>
        </w:r>
        <w:r w:rsidRPr="00AC2ADB" w:rsidDel="00AC2ADB">
          <w:rPr>
            <w:noProof/>
            <w:webHidden/>
          </w:rPr>
          <w:tab/>
          <w:delText>4-24</w:delText>
        </w:r>
      </w:del>
    </w:p>
    <w:p w14:paraId="0E83AF12" w14:textId="77777777" w:rsidR="00751528" w:rsidRPr="00AC2ADB" w:rsidDel="00AC2ADB" w:rsidRDefault="00751528">
      <w:pPr>
        <w:pStyle w:val="TOC2"/>
        <w:tabs>
          <w:tab w:val="left" w:pos="880"/>
          <w:tab w:val="right" w:leader="dot" w:pos="9350"/>
        </w:tabs>
        <w:rPr>
          <w:del w:id="2385" w:author="Vilson Lu" w:date="2014-08-22T06:40:00Z"/>
          <w:rFonts w:eastAsiaTheme="minorEastAsia"/>
          <w:noProof/>
          <w:sz w:val="22"/>
          <w:szCs w:val="22"/>
          <w:rPrChange w:id="2386" w:author="Vilson Lu" w:date="2014-08-22T06:41:00Z">
            <w:rPr>
              <w:del w:id="2387" w:author="Vilson Lu" w:date="2014-08-22T06:40:00Z"/>
              <w:rFonts w:asciiTheme="minorHAnsi" w:eastAsiaTheme="minorEastAsia" w:hAnsiTheme="minorHAnsi" w:cstheme="minorBidi"/>
              <w:noProof/>
              <w:sz w:val="22"/>
              <w:szCs w:val="22"/>
            </w:rPr>
          </w:rPrChange>
        </w:rPr>
      </w:pPr>
      <w:del w:id="2388" w:author="Vilson Lu" w:date="2014-08-22T06:40:00Z">
        <w:r w:rsidRPr="00AC2ADB" w:rsidDel="00AC2ADB">
          <w:rPr>
            <w:rPrChange w:id="2389" w:author="Vilson Lu" w:date="2014-08-22T06:41:00Z">
              <w:rPr>
                <w:rStyle w:val="Hyperlink"/>
                <w:noProof/>
                <w14:scene3d>
                  <w14:camera w14:prst="orthographicFront"/>
                  <w14:lightRig w14:rig="threePt" w14:dir="t">
                    <w14:rot w14:lat="0" w14:lon="0" w14:rev="0"/>
                  </w14:lightRig>
                </w14:scene3d>
              </w:rPr>
            </w:rPrChange>
          </w:rPr>
          <w:delText>4.2</w:delText>
        </w:r>
        <w:r w:rsidRPr="00AC2ADB" w:rsidDel="00AC2ADB">
          <w:rPr>
            <w:rFonts w:eastAsiaTheme="minorEastAsia"/>
            <w:noProof/>
            <w:sz w:val="22"/>
            <w:szCs w:val="22"/>
            <w:rPrChange w:id="2390" w:author="Vilson Lu" w:date="2014-08-22T06:41:00Z">
              <w:rPr>
                <w:rFonts w:asciiTheme="minorHAnsi" w:eastAsiaTheme="minorEastAsia" w:hAnsiTheme="minorHAnsi" w:cstheme="minorBidi"/>
                <w:noProof/>
                <w:sz w:val="22"/>
                <w:szCs w:val="22"/>
              </w:rPr>
            </w:rPrChange>
          </w:rPr>
          <w:tab/>
        </w:r>
        <w:r w:rsidRPr="00AC2ADB" w:rsidDel="00AC2ADB">
          <w:rPr>
            <w:rPrChange w:id="2391" w:author="Vilson Lu" w:date="2014-08-22T06:41:00Z">
              <w:rPr>
                <w:rStyle w:val="Hyperlink"/>
                <w:noProof/>
              </w:rPr>
            </w:rPrChange>
          </w:rPr>
          <w:delText>System Objectives</w:delText>
        </w:r>
        <w:r w:rsidRPr="00AC2ADB" w:rsidDel="00AC2ADB">
          <w:rPr>
            <w:noProof/>
            <w:webHidden/>
          </w:rPr>
          <w:tab/>
          <w:delText>4-24</w:delText>
        </w:r>
      </w:del>
    </w:p>
    <w:p w14:paraId="6CDFF8A3" w14:textId="77777777" w:rsidR="00751528" w:rsidRPr="00AC2ADB" w:rsidDel="00AC2ADB" w:rsidRDefault="00751528">
      <w:pPr>
        <w:pStyle w:val="TOC3"/>
        <w:tabs>
          <w:tab w:val="left" w:pos="1320"/>
          <w:tab w:val="right" w:leader="dot" w:pos="9350"/>
        </w:tabs>
        <w:rPr>
          <w:del w:id="2392" w:author="Vilson Lu" w:date="2014-08-22T06:40:00Z"/>
          <w:rFonts w:eastAsiaTheme="minorEastAsia"/>
          <w:noProof/>
          <w:sz w:val="22"/>
          <w:szCs w:val="22"/>
          <w:rPrChange w:id="2393" w:author="Vilson Lu" w:date="2014-08-22T06:41:00Z">
            <w:rPr>
              <w:del w:id="2394" w:author="Vilson Lu" w:date="2014-08-22T06:40:00Z"/>
              <w:rFonts w:asciiTheme="minorHAnsi" w:eastAsiaTheme="minorEastAsia" w:hAnsiTheme="minorHAnsi" w:cstheme="minorBidi"/>
              <w:noProof/>
              <w:sz w:val="22"/>
              <w:szCs w:val="22"/>
            </w:rPr>
          </w:rPrChange>
        </w:rPr>
      </w:pPr>
      <w:del w:id="2395" w:author="Vilson Lu" w:date="2014-08-22T06:40:00Z">
        <w:r w:rsidRPr="00AC2ADB" w:rsidDel="00AC2ADB">
          <w:rPr>
            <w:rPrChange w:id="2396" w:author="Vilson Lu" w:date="2014-08-22T06:41:00Z">
              <w:rPr>
                <w:rStyle w:val="Hyperlink"/>
                <w:noProof/>
                <w14:scene3d>
                  <w14:camera w14:prst="orthographicFront"/>
                  <w14:lightRig w14:rig="threePt" w14:dir="t">
                    <w14:rot w14:lat="0" w14:lon="0" w14:rev="0"/>
                  </w14:lightRig>
                </w14:scene3d>
              </w:rPr>
            </w:rPrChange>
          </w:rPr>
          <w:delText>4.2.1</w:delText>
        </w:r>
        <w:r w:rsidRPr="00AC2ADB" w:rsidDel="00AC2ADB">
          <w:rPr>
            <w:rFonts w:eastAsiaTheme="minorEastAsia"/>
            <w:noProof/>
            <w:sz w:val="22"/>
            <w:szCs w:val="22"/>
            <w:rPrChange w:id="2397" w:author="Vilson Lu" w:date="2014-08-22T06:41:00Z">
              <w:rPr>
                <w:rFonts w:asciiTheme="minorHAnsi" w:eastAsiaTheme="minorEastAsia" w:hAnsiTheme="minorHAnsi" w:cstheme="minorBidi"/>
                <w:noProof/>
                <w:sz w:val="22"/>
                <w:szCs w:val="22"/>
              </w:rPr>
            </w:rPrChange>
          </w:rPr>
          <w:tab/>
        </w:r>
        <w:r w:rsidRPr="00AC2ADB" w:rsidDel="00AC2ADB">
          <w:rPr>
            <w:rPrChange w:id="2398" w:author="Vilson Lu" w:date="2014-08-22T06:41:00Z">
              <w:rPr>
                <w:rStyle w:val="Hyperlink"/>
                <w:noProof/>
              </w:rPr>
            </w:rPrChange>
          </w:rPr>
          <w:delText>General Objective</w:delText>
        </w:r>
        <w:r w:rsidRPr="00AC2ADB" w:rsidDel="00AC2ADB">
          <w:rPr>
            <w:noProof/>
            <w:webHidden/>
          </w:rPr>
          <w:tab/>
          <w:delText>4-24</w:delText>
        </w:r>
      </w:del>
    </w:p>
    <w:p w14:paraId="675280C5" w14:textId="77777777" w:rsidR="00751528" w:rsidRPr="00AC2ADB" w:rsidDel="00AC2ADB" w:rsidRDefault="00751528">
      <w:pPr>
        <w:pStyle w:val="TOC3"/>
        <w:tabs>
          <w:tab w:val="left" w:pos="1320"/>
          <w:tab w:val="right" w:leader="dot" w:pos="9350"/>
        </w:tabs>
        <w:rPr>
          <w:del w:id="2399" w:author="Vilson Lu" w:date="2014-08-22T06:40:00Z"/>
          <w:rFonts w:eastAsiaTheme="minorEastAsia"/>
          <w:noProof/>
          <w:sz w:val="22"/>
          <w:szCs w:val="22"/>
          <w:rPrChange w:id="2400" w:author="Vilson Lu" w:date="2014-08-22T06:41:00Z">
            <w:rPr>
              <w:del w:id="2401" w:author="Vilson Lu" w:date="2014-08-22T06:40:00Z"/>
              <w:rFonts w:asciiTheme="minorHAnsi" w:eastAsiaTheme="minorEastAsia" w:hAnsiTheme="minorHAnsi" w:cstheme="minorBidi"/>
              <w:noProof/>
              <w:sz w:val="22"/>
              <w:szCs w:val="22"/>
            </w:rPr>
          </w:rPrChange>
        </w:rPr>
      </w:pPr>
      <w:del w:id="2402" w:author="Vilson Lu" w:date="2014-08-22T06:40:00Z">
        <w:r w:rsidRPr="00AC2ADB" w:rsidDel="00AC2ADB">
          <w:rPr>
            <w:rPrChange w:id="2403" w:author="Vilson Lu" w:date="2014-08-22T06:41:00Z">
              <w:rPr>
                <w:rStyle w:val="Hyperlink"/>
                <w:noProof/>
                <w14:scene3d>
                  <w14:camera w14:prst="orthographicFront"/>
                  <w14:lightRig w14:rig="threePt" w14:dir="t">
                    <w14:rot w14:lat="0" w14:lon="0" w14:rev="0"/>
                  </w14:lightRig>
                </w14:scene3d>
              </w:rPr>
            </w:rPrChange>
          </w:rPr>
          <w:delText>4.2.2</w:delText>
        </w:r>
        <w:r w:rsidRPr="00AC2ADB" w:rsidDel="00AC2ADB">
          <w:rPr>
            <w:rFonts w:eastAsiaTheme="minorEastAsia"/>
            <w:noProof/>
            <w:sz w:val="22"/>
            <w:szCs w:val="22"/>
            <w:rPrChange w:id="2404" w:author="Vilson Lu" w:date="2014-08-22T06:41:00Z">
              <w:rPr>
                <w:rFonts w:asciiTheme="minorHAnsi" w:eastAsiaTheme="minorEastAsia" w:hAnsiTheme="minorHAnsi" w:cstheme="minorBidi"/>
                <w:noProof/>
                <w:sz w:val="22"/>
                <w:szCs w:val="22"/>
              </w:rPr>
            </w:rPrChange>
          </w:rPr>
          <w:tab/>
        </w:r>
        <w:r w:rsidRPr="00AC2ADB" w:rsidDel="00AC2ADB">
          <w:rPr>
            <w:rPrChange w:id="2405" w:author="Vilson Lu" w:date="2014-08-22T06:41:00Z">
              <w:rPr>
                <w:rStyle w:val="Hyperlink"/>
                <w:noProof/>
              </w:rPr>
            </w:rPrChange>
          </w:rPr>
          <w:delText>Specific Objectives</w:delText>
        </w:r>
        <w:r w:rsidRPr="00AC2ADB" w:rsidDel="00AC2ADB">
          <w:rPr>
            <w:noProof/>
            <w:webHidden/>
          </w:rPr>
          <w:tab/>
          <w:delText>4-24</w:delText>
        </w:r>
      </w:del>
    </w:p>
    <w:p w14:paraId="6322F3A2" w14:textId="77777777" w:rsidR="00751528" w:rsidRPr="00AC2ADB" w:rsidDel="00AC2ADB" w:rsidRDefault="00751528">
      <w:pPr>
        <w:pStyle w:val="TOC2"/>
        <w:tabs>
          <w:tab w:val="left" w:pos="880"/>
          <w:tab w:val="right" w:leader="dot" w:pos="9350"/>
        </w:tabs>
        <w:rPr>
          <w:del w:id="2406" w:author="Vilson Lu" w:date="2014-08-22T06:40:00Z"/>
          <w:rFonts w:eastAsiaTheme="minorEastAsia"/>
          <w:noProof/>
          <w:sz w:val="22"/>
          <w:szCs w:val="22"/>
          <w:rPrChange w:id="2407" w:author="Vilson Lu" w:date="2014-08-22T06:41:00Z">
            <w:rPr>
              <w:del w:id="2408" w:author="Vilson Lu" w:date="2014-08-22T06:40:00Z"/>
              <w:rFonts w:asciiTheme="minorHAnsi" w:eastAsiaTheme="minorEastAsia" w:hAnsiTheme="minorHAnsi" w:cstheme="minorBidi"/>
              <w:noProof/>
              <w:sz w:val="22"/>
              <w:szCs w:val="22"/>
            </w:rPr>
          </w:rPrChange>
        </w:rPr>
      </w:pPr>
      <w:del w:id="2409" w:author="Vilson Lu" w:date="2014-08-22T06:40:00Z">
        <w:r w:rsidRPr="00AC2ADB" w:rsidDel="00AC2ADB">
          <w:rPr>
            <w:rPrChange w:id="2410" w:author="Vilson Lu" w:date="2014-08-22T06:41:00Z">
              <w:rPr>
                <w:rStyle w:val="Hyperlink"/>
                <w:noProof/>
                <w14:scene3d>
                  <w14:camera w14:prst="orthographicFront"/>
                  <w14:lightRig w14:rig="threePt" w14:dir="t">
                    <w14:rot w14:lat="0" w14:lon="0" w14:rev="0"/>
                  </w14:lightRig>
                </w14:scene3d>
              </w:rPr>
            </w:rPrChange>
          </w:rPr>
          <w:delText>4.3</w:delText>
        </w:r>
        <w:r w:rsidRPr="00AC2ADB" w:rsidDel="00AC2ADB">
          <w:rPr>
            <w:rFonts w:eastAsiaTheme="minorEastAsia"/>
            <w:noProof/>
            <w:sz w:val="22"/>
            <w:szCs w:val="22"/>
            <w:rPrChange w:id="2411" w:author="Vilson Lu" w:date="2014-08-22T06:41:00Z">
              <w:rPr>
                <w:rFonts w:asciiTheme="minorHAnsi" w:eastAsiaTheme="minorEastAsia" w:hAnsiTheme="minorHAnsi" w:cstheme="minorBidi"/>
                <w:noProof/>
                <w:sz w:val="22"/>
                <w:szCs w:val="22"/>
              </w:rPr>
            </w:rPrChange>
          </w:rPr>
          <w:tab/>
        </w:r>
        <w:r w:rsidRPr="00AC2ADB" w:rsidDel="00AC2ADB">
          <w:rPr>
            <w:rPrChange w:id="2412" w:author="Vilson Lu" w:date="2014-08-22T06:41:00Z">
              <w:rPr>
                <w:rStyle w:val="Hyperlink"/>
                <w:noProof/>
              </w:rPr>
            </w:rPrChange>
          </w:rPr>
          <w:delText>System Scope and Limitations</w:delText>
        </w:r>
        <w:r w:rsidRPr="00AC2ADB" w:rsidDel="00AC2ADB">
          <w:rPr>
            <w:noProof/>
            <w:webHidden/>
          </w:rPr>
          <w:tab/>
          <w:delText>4-24</w:delText>
        </w:r>
      </w:del>
    </w:p>
    <w:p w14:paraId="4EE98789" w14:textId="77777777" w:rsidR="00751528" w:rsidRPr="00AC2ADB" w:rsidDel="00AC2ADB" w:rsidRDefault="00751528">
      <w:pPr>
        <w:pStyle w:val="TOC2"/>
        <w:tabs>
          <w:tab w:val="left" w:pos="880"/>
          <w:tab w:val="right" w:leader="dot" w:pos="9350"/>
        </w:tabs>
        <w:rPr>
          <w:del w:id="2413" w:author="Vilson Lu" w:date="2014-08-22T06:40:00Z"/>
          <w:rFonts w:eastAsiaTheme="minorEastAsia"/>
          <w:noProof/>
          <w:sz w:val="22"/>
          <w:szCs w:val="22"/>
          <w:rPrChange w:id="2414" w:author="Vilson Lu" w:date="2014-08-22T06:41:00Z">
            <w:rPr>
              <w:del w:id="2415" w:author="Vilson Lu" w:date="2014-08-22T06:40:00Z"/>
              <w:rFonts w:asciiTheme="minorHAnsi" w:eastAsiaTheme="minorEastAsia" w:hAnsiTheme="minorHAnsi" w:cstheme="minorBidi"/>
              <w:noProof/>
              <w:sz w:val="22"/>
              <w:szCs w:val="22"/>
            </w:rPr>
          </w:rPrChange>
        </w:rPr>
      </w:pPr>
      <w:del w:id="2416" w:author="Vilson Lu" w:date="2014-08-22T06:40:00Z">
        <w:r w:rsidRPr="00AC2ADB" w:rsidDel="00AC2ADB">
          <w:rPr>
            <w:rPrChange w:id="2417" w:author="Vilson Lu" w:date="2014-08-22T06:41:00Z">
              <w:rPr>
                <w:rStyle w:val="Hyperlink"/>
                <w:noProof/>
                <w14:scene3d>
                  <w14:camera w14:prst="orthographicFront"/>
                  <w14:lightRig w14:rig="threePt" w14:dir="t">
                    <w14:rot w14:lat="0" w14:lon="0" w14:rev="0"/>
                  </w14:lightRig>
                </w14:scene3d>
              </w:rPr>
            </w:rPrChange>
          </w:rPr>
          <w:delText>4.4</w:delText>
        </w:r>
        <w:r w:rsidRPr="00AC2ADB" w:rsidDel="00AC2ADB">
          <w:rPr>
            <w:rFonts w:eastAsiaTheme="minorEastAsia"/>
            <w:noProof/>
            <w:sz w:val="22"/>
            <w:szCs w:val="22"/>
            <w:rPrChange w:id="2418" w:author="Vilson Lu" w:date="2014-08-22T06:41:00Z">
              <w:rPr>
                <w:rFonts w:asciiTheme="minorHAnsi" w:eastAsiaTheme="minorEastAsia" w:hAnsiTheme="minorHAnsi" w:cstheme="minorBidi"/>
                <w:noProof/>
                <w:sz w:val="22"/>
                <w:szCs w:val="22"/>
              </w:rPr>
            </w:rPrChange>
          </w:rPr>
          <w:tab/>
        </w:r>
        <w:r w:rsidRPr="00AC2ADB" w:rsidDel="00AC2ADB">
          <w:rPr>
            <w:rPrChange w:id="2419" w:author="Vilson Lu" w:date="2014-08-22T06:41:00Z">
              <w:rPr>
                <w:rStyle w:val="Hyperlink"/>
                <w:noProof/>
              </w:rPr>
            </w:rPrChange>
          </w:rPr>
          <w:delText>Architectural Design</w:delText>
        </w:r>
        <w:r w:rsidRPr="00AC2ADB" w:rsidDel="00AC2ADB">
          <w:rPr>
            <w:noProof/>
            <w:webHidden/>
          </w:rPr>
          <w:tab/>
          <w:delText>4-26</w:delText>
        </w:r>
      </w:del>
    </w:p>
    <w:p w14:paraId="70016C02" w14:textId="77777777" w:rsidR="00751528" w:rsidRPr="00AC2ADB" w:rsidDel="00AC2ADB" w:rsidRDefault="00751528">
      <w:pPr>
        <w:pStyle w:val="TOC3"/>
        <w:tabs>
          <w:tab w:val="left" w:pos="1320"/>
          <w:tab w:val="right" w:leader="dot" w:pos="9350"/>
        </w:tabs>
        <w:rPr>
          <w:del w:id="2420" w:author="Vilson Lu" w:date="2014-08-22T06:40:00Z"/>
          <w:rFonts w:eastAsiaTheme="minorEastAsia"/>
          <w:noProof/>
          <w:sz w:val="22"/>
          <w:szCs w:val="22"/>
          <w:rPrChange w:id="2421" w:author="Vilson Lu" w:date="2014-08-22T06:41:00Z">
            <w:rPr>
              <w:del w:id="2422" w:author="Vilson Lu" w:date="2014-08-22T06:40:00Z"/>
              <w:rFonts w:asciiTheme="minorHAnsi" w:eastAsiaTheme="minorEastAsia" w:hAnsiTheme="minorHAnsi" w:cstheme="minorBidi"/>
              <w:noProof/>
              <w:sz w:val="22"/>
              <w:szCs w:val="22"/>
            </w:rPr>
          </w:rPrChange>
        </w:rPr>
      </w:pPr>
      <w:del w:id="2423" w:author="Vilson Lu" w:date="2014-08-22T06:40:00Z">
        <w:r w:rsidRPr="00AC2ADB" w:rsidDel="00AC2ADB">
          <w:rPr>
            <w:rPrChange w:id="2424" w:author="Vilson Lu" w:date="2014-08-22T06:41:00Z">
              <w:rPr>
                <w:rStyle w:val="Hyperlink"/>
                <w:noProof/>
                <w14:scene3d>
                  <w14:camera w14:prst="orthographicFront"/>
                  <w14:lightRig w14:rig="threePt" w14:dir="t">
                    <w14:rot w14:lat="0" w14:lon="0" w14:rev="0"/>
                  </w14:lightRig>
                </w14:scene3d>
              </w:rPr>
            </w:rPrChange>
          </w:rPr>
          <w:delText>4.4.1</w:delText>
        </w:r>
        <w:r w:rsidRPr="00AC2ADB" w:rsidDel="00AC2ADB">
          <w:rPr>
            <w:rFonts w:eastAsiaTheme="minorEastAsia"/>
            <w:noProof/>
            <w:sz w:val="22"/>
            <w:szCs w:val="22"/>
            <w:rPrChange w:id="2425" w:author="Vilson Lu" w:date="2014-08-22T06:41:00Z">
              <w:rPr>
                <w:rFonts w:asciiTheme="minorHAnsi" w:eastAsiaTheme="minorEastAsia" w:hAnsiTheme="minorHAnsi" w:cstheme="minorBidi"/>
                <w:noProof/>
                <w:sz w:val="22"/>
                <w:szCs w:val="22"/>
              </w:rPr>
            </w:rPrChange>
          </w:rPr>
          <w:tab/>
        </w:r>
        <w:r w:rsidRPr="00AC2ADB" w:rsidDel="00AC2ADB">
          <w:rPr>
            <w:rPrChange w:id="2426" w:author="Vilson Lu" w:date="2014-08-22T06:41:00Z">
              <w:rPr>
                <w:rStyle w:val="Hyperlink"/>
                <w:noProof/>
              </w:rPr>
            </w:rPrChange>
          </w:rPr>
          <w:delText>Data Source</w:delText>
        </w:r>
        <w:r w:rsidRPr="00AC2ADB" w:rsidDel="00AC2ADB">
          <w:rPr>
            <w:noProof/>
            <w:webHidden/>
          </w:rPr>
          <w:tab/>
          <w:delText>4-27</w:delText>
        </w:r>
      </w:del>
    </w:p>
    <w:p w14:paraId="01996F62" w14:textId="77777777" w:rsidR="00751528" w:rsidRPr="00AC2ADB" w:rsidDel="00AC2ADB" w:rsidRDefault="00751528">
      <w:pPr>
        <w:pStyle w:val="TOC3"/>
        <w:tabs>
          <w:tab w:val="left" w:pos="1320"/>
          <w:tab w:val="right" w:leader="dot" w:pos="9350"/>
        </w:tabs>
        <w:rPr>
          <w:del w:id="2427" w:author="Vilson Lu" w:date="2014-08-22T06:40:00Z"/>
          <w:rFonts w:eastAsiaTheme="minorEastAsia"/>
          <w:noProof/>
          <w:sz w:val="22"/>
          <w:szCs w:val="22"/>
          <w:rPrChange w:id="2428" w:author="Vilson Lu" w:date="2014-08-22T06:41:00Z">
            <w:rPr>
              <w:del w:id="2429" w:author="Vilson Lu" w:date="2014-08-22T06:40:00Z"/>
              <w:rFonts w:asciiTheme="minorHAnsi" w:eastAsiaTheme="minorEastAsia" w:hAnsiTheme="minorHAnsi" w:cstheme="minorBidi"/>
              <w:noProof/>
              <w:sz w:val="22"/>
              <w:szCs w:val="22"/>
            </w:rPr>
          </w:rPrChange>
        </w:rPr>
      </w:pPr>
      <w:del w:id="2430" w:author="Vilson Lu" w:date="2014-08-22T06:40:00Z">
        <w:r w:rsidRPr="00AC2ADB" w:rsidDel="00AC2ADB">
          <w:rPr>
            <w:rPrChange w:id="2431" w:author="Vilson Lu" w:date="2014-08-22T06:41:00Z">
              <w:rPr>
                <w:rStyle w:val="Hyperlink"/>
                <w:noProof/>
                <w14:scene3d>
                  <w14:camera w14:prst="orthographicFront"/>
                  <w14:lightRig w14:rig="threePt" w14:dir="t">
                    <w14:rot w14:lat="0" w14:lon="0" w14:rev="0"/>
                  </w14:lightRig>
                </w14:scene3d>
              </w:rPr>
            </w:rPrChange>
          </w:rPr>
          <w:delText>4.4.2</w:delText>
        </w:r>
        <w:r w:rsidRPr="00AC2ADB" w:rsidDel="00AC2ADB">
          <w:rPr>
            <w:rFonts w:eastAsiaTheme="minorEastAsia"/>
            <w:noProof/>
            <w:sz w:val="22"/>
            <w:szCs w:val="22"/>
            <w:rPrChange w:id="2432" w:author="Vilson Lu" w:date="2014-08-22T06:41:00Z">
              <w:rPr>
                <w:rFonts w:asciiTheme="minorHAnsi" w:eastAsiaTheme="minorEastAsia" w:hAnsiTheme="minorHAnsi" w:cstheme="minorBidi"/>
                <w:noProof/>
                <w:sz w:val="22"/>
                <w:szCs w:val="22"/>
              </w:rPr>
            </w:rPrChange>
          </w:rPr>
          <w:tab/>
        </w:r>
        <w:r w:rsidRPr="00AC2ADB" w:rsidDel="00AC2ADB">
          <w:rPr>
            <w:rPrChange w:id="2433" w:author="Vilson Lu" w:date="2014-08-22T06:41:00Z">
              <w:rPr>
                <w:rStyle w:val="Hyperlink"/>
                <w:noProof/>
              </w:rPr>
            </w:rPrChange>
          </w:rPr>
          <w:delText>Preprocessing Module</w:delText>
        </w:r>
        <w:r w:rsidRPr="00AC2ADB" w:rsidDel="00AC2ADB">
          <w:rPr>
            <w:noProof/>
            <w:webHidden/>
          </w:rPr>
          <w:tab/>
          <w:delText>4-28</w:delText>
        </w:r>
      </w:del>
    </w:p>
    <w:p w14:paraId="7652B061" w14:textId="77777777" w:rsidR="00751528" w:rsidRPr="00AC2ADB" w:rsidDel="00AC2ADB" w:rsidRDefault="00751528">
      <w:pPr>
        <w:pStyle w:val="TOC3"/>
        <w:tabs>
          <w:tab w:val="left" w:pos="1320"/>
          <w:tab w:val="right" w:leader="dot" w:pos="9350"/>
        </w:tabs>
        <w:rPr>
          <w:del w:id="2434" w:author="Vilson Lu" w:date="2014-08-22T06:40:00Z"/>
          <w:rFonts w:eastAsiaTheme="minorEastAsia"/>
          <w:noProof/>
          <w:sz w:val="22"/>
          <w:szCs w:val="22"/>
          <w:rPrChange w:id="2435" w:author="Vilson Lu" w:date="2014-08-22T06:41:00Z">
            <w:rPr>
              <w:del w:id="2436" w:author="Vilson Lu" w:date="2014-08-22T06:40:00Z"/>
              <w:rFonts w:asciiTheme="minorHAnsi" w:eastAsiaTheme="minorEastAsia" w:hAnsiTheme="minorHAnsi" w:cstheme="minorBidi"/>
              <w:noProof/>
              <w:sz w:val="22"/>
              <w:szCs w:val="22"/>
            </w:rPr>
          </w:rPrChange>
        </w:rPr>
      </w:pPr>
      <w:del w:id="2437" w:author="Vilson Lu" w:date="2014-08-22T06:40:00Z">
        <w:r w:rsidRPr="00AC2ADB" w:rsidDel="00AC2ADB">
          <w:rPr>
            <w:rPrChange w:id="2438" w:author="Vilson Lu" w:date="2014-08-22T06:41:00Z">
              <w:rPr>
                <w:rStyle w:val="Hyperlink"/>
                <w:noProof/>
                <w14:scene3d>
                  <w14:camera w14:prst="orthographicFront"/>
                  <w14:lightRig w14:rig="threePt" w14:dir="t">
                    <w14:rot w14:lat="0" w14:lon="0" w14:rev="0"/>
                  </w14:lightRig>
                </w14:scene3d>
              </w:rPr>
            </w:rPrChange>
          </w:rPr>
          <w:delText>4.4.3</w:delText>
        </w:r>
        <w:r w:rsidRPr="00AC2ADB" w:rsidDel="00AC2ADB">
          <w:rPr>
            <w:rFonts w:eastAsiaTheme="minorEastAsia"/>
            <w:noProof/>
            <w:sz w:val="22"/>
            <w:szCs w:val="22"/>
            <w:rPrChange w:id="2439" w:author="Vilson Lu" w:date="2014-08-22T06:41:00Z">
              <w:rPr>
                <w:rFonts w:asciiTheme="minorHAnsi" w:eastAsiaTheme="minorEastAsia" w:hAnsiTheme="minorHAnsi" w:cstheme="minorBidi"/>
                <w:noProof/>
                <w:sz w:val="22"/>
                <w:szCs w:val="22"/>
              </w:rPr>
            </w:rPrChange>
          </w:rPr>
          <w:tab/>
        </w:r>
        <w:r w:rsidRPr="00AC2ADB" w:rsidDel="00AC2ADB">
          <w:rPr>
            <w:rPrChange w:id="2440" w:author="Vilson Lu" w:date="2014-08-22T06:41:00Z">
              <w:rPr>
                <w:rStyle w:val="Hyperlink"/>
                <w:noProof/>
              </w:rPr>
            </w:rPrChange>
          </w:rPr>
          <w:delText>Feature Extraction Module</w:delText>
        </w:r>
        <w:r w:rsidRPr="00AC2ADB" w:rsidDel="00AC2ADB">
          <w:rPr>
            <w:noProof/>
            <w:webHidden/>
          </w:rPr>
          <w:tab/>
          <w:delText>4-30</w:delText>
        </w:r>
      </w:del>
    </w:p>
    <w:p w14:paraId="5D4578C4" w14:textId="77777777" w:rsidR="00751528" w:rsidRPr="00AC2ADB" w:rsidDel="00AC2ADB" w:rsidRDefault="00751528">
      <w:pPr>
        <w:pStyle w:val="TOC3"/>
        <w:tabs>
          <w:tab w:val="left" w:pos="1320"/>
          <w:tab w:val="right" w:leader="dot" w:pos="9350"/>
        </w:tabs>
        <w:rPr>
          <w:del w:id="2441" w:author="Vilson Lu" w:date="2014-08-22T06:40:00Z"/>
          <w:rFonts w:eastAsiaTheme="minorEastAsia"/>
          <w:noProof/>
          <w:sz w:val="22"/>
          <w:szCs w:val="22"/>
          <w:rPrChange w:id="2442" w:author="Vilson Lu" w:date="2014-08-22T06:41:00Z">
            <w:rPr>
              <w:del w:id="2443" w:author="Vilson Lu" w:date="2014-08-22T06:40:00Z"/>
              <w:rFonts w:asciiTheme="minorHAnsi" w:eastAsiaTheme="minorEastAsia" w:hAnsiTheme="minorHAnsi" w:cstheme="minorBidi"/>
              <w:noProof/>
              <w:sz w:val="22"/>
              <w:szCs w:val="22"/>
            </w:rPr>
          </w:rPrChange>
        </w:rPr>
      </w:pPr>
      <w:del w:id="2444" w:author="Vilson Lu" w:date="2014-08-22T06:40:00Z">
        <w:r w:rsidRPr="00AC2ADB" w:rsidDel="00AC2ADB">
          <w:rPr>
            <w:rPrChange w:id="2445" w:author="Vilson Lu" w:date="2014-08-22T06:41:00Z">
              <w:rPr>
                <w:rStyle w:val="Hyperlink"/>
                <w:noProof/>
                <w14:scene3d>
                  <w14:camera w14:prst="orthographicFront"/>
                  <w14:lightRig w14:rig="threePt" w14:dir="t">
                    <w14:rot w14:lat="0" w14:lon="0" w14:rev="0"/>
                  </w14:lightRig>
                </w14:scene3d>
              </w:rPr>
            </w:rPrChange>
          </w:rPr>
          <w:delText>4.4.4</w:delText>
        </w:r>
        <w:r w:rsidRPr="00AC2ADB" w:rsidDel="00AC2ADB">
          <w:rPr>
            <w:rFonts w:eastAsiaTheme="minorEastAsia"/>
            <w:noProof/>
            <w:sz w:val="22"/>
            <w:szCs w:val="22"/>
            <w:rPrChange w:id="2446" w:author="Vilson Lu" w:date="2014-08-22T06:41:00Z">
              <w:rPr>
                <w:rFonts w:asciiTheme="minorHAnsi" w:eastAsiaTheme="minorEastAsia" w:hAnsiTheme="minorHAnsi" w:cstheme="minorBidi"/>
                <w:noProof/>
                <w:sz w:val="22"/>
                <w:szCs w:val="22"/>
              </w:rPr>
            </w:rPrChange>
          </w:rPr>
          <w:tab/>
        </w:r>
        <w:r w:rsidRPr="00AC2ADB" w:rsidDel="00AC2ADB">
          <w:rPr>
            <w:rPrChange w:id="2447" w:author="Vilson Lu" w:date="2014-08-22T06:41:00Z">
              <w:rPr>
                <w:rStyle w:val="Hyperlink"/>
                <w:noProof/>
              </w:rPr>
            </w:rPrChange>
          </w:rPr>
          <w:delText>Tweet Classifier Module</w:delText>
        </w:r>
        <w:r w:rsidRPr="00AC2ADB" w:rsidDel="00AC2ADB">
          <w:rPr>
            <w:noProof/>
            <w:webHidden/>
          </w:rPr>
          <w:tab/>
          <w:delText>4-32</w:delText>
        </w:r>
      </w:del>
    </w:p>
    <w:p w14:paraId="4D36E26D" w14:textId="77777777" w:rsidR="00751528" w:rsidRPr="00AC2ADB" w:rsidDel="00AC2ADB" w:rsidRDefault="00751528">
      <w:pPr>
        <w:pStyle w:val="TOC3"/>
        <w:tabs>
          <w:tab w:val="left" w:pos="1320"/>
          <w:tab w:val="right" w:leader="dot" w:pos="9350"/>
        </w:tabs>
        <w:rPr>
          <w:del w:id="2448" w:author="Vilson Lu" w:date="2014-08-22T06:40:00Z"/>
          <w:rFonts w:eastAsiaTheme="minorEastAsia"/>
          <w:noProof/>
          <w:sz w:val="22"/>
          <w:szCs w:val="22"/>
          <w:rPrChange w:id="2449" w:author="Vilson Lu" w:date="2014-08-22T06:41:00Z">
            <w:rPr>
              <w:del w:id="2450" w:author="Vilson Lu" w:date="2014-08-22T06:40:00Z"/>
              <w:rFonts w:asciiTheme="minorHAnsi" w:eastAsiaTheme="minorEastAsia" w:hAnsiTheme="minorHAnsi" w:cstheme="minorBidi"/>
              <w:noProof/>
              <w:sz w:val="22"/>
              <w:szCs w:val="22"/>
            </w:rPr>
          </w:rPrChange>
        </w:rPr>
      </w:pPr>
      <w:del w:id="2451" w:author="Vilson Lu" w:date="2014-08-22T06:40:00Z">
        <w:r w:rsidRPr="00AC2ADB" w:rsidDel="00AC2ADB">
          <w:rPr>
            <w:rPrChange w:id="2452" w:author="Vilson Lu" w:date="2014-08-22T06:41:00Z">
              <w:rPr>
                <w:rStyle w:val="Hyperlink"/>
                <w:noProof/>
                <w14:scene3d>
                  <w14:camera w14:prst="orthographicFront"/>
                  <w14:lightRig w14:rig="threePt" w14:dir="t">
                    <w14:rot w14:lat="0" w14:lon="0" w14:rev="0"/>
                  </w14:lightRig>
                </w14:scene3d>
              </w:rPr>
            </w:rPrChange>
          </w:rPr>
          <w:delText>4.4.5</w:delText>
        </w:r>
        <w:r w:rsidRPr="00AC2ADB" w:rsidDel="00AC2ADB">
          <w:rPr>
            <w:rFonts w:eastAsiaTheme="minorEastAsia"/>
            <w:noProof/>
            <w:sz w:val="22"/>
            <w:szCs w:val="22"/>
            <w:rPrChange w:id="2453" w:author="Vilson Lu" w:date="2014-08-22T06:41:00Z">
              <w:rPr>
                <w:rFonts w:asciiTheme="minorHAnsi" w:eastAsiaTheme="minorEastAsia" w:hAnsiTheme="minorHAnsi" w:cstheme="minorBidi"/>
                <w:noProof/>
                <w:sz w:val="22"/>
                <w:szCs w:val="22"/>
              </w:rPr>
            </w:rPrChange>
          </w:rPr>
          <w:tab/>
        </w:r>
        <w:r w:rsidRPr="00AC2ADB" w:rsidDel="00AC2ADB">
          <w:rPr>
            <w:rPrChange w:id="2454" w:author="Vilson Lu" w:date="2014-08-22T06:41:00Z">
              <w:rPr>
                <w:rStyle w:val="Hyperlink"/>
                <w:noProof/>
              </w:rPr>
            </w:rPrChange>
          </w:rPr>
          <w:delText>Information Extraction Module</w:delText>
        </w:r>
        <w:r w:rsidRPr="00AC2ADB" w:rsidDel="00AC2ADB">
          <w:rPr>
            <w:noProof/>
            <w:webHidden/>
          </w:rPr>
          <w:tab/>
          <w:delText>4-33</w:delText>
        </w:r>
      </w:del>
    </w:p>
    <w:p w14:paraId="4D9946AA" w14:textId="77777777" w:rsidR="00751528" w:rsidRPr="00AC2ADB" w:rsidDel="00AC2ADB" w:rsidRDefault="00751528">
      <w:pPr>
        <w:pStyle w:val="TOC3"/>
        <w:tabs>
          <w:tab w:val="left" w:pos="1320"/>
          <w:tab w:val="right" w:leader="dot" w:pos="9350"/>
        </w:tabs>
        <w:rPr>
          <w:del w:id="2455" w:author="Vilson Lu" w:date="2014-08-22T06:40:00Z"/>
          <w:rFonts w:eastAsiaTheme="minorEastAsia"/>
          <w:noProof/>
          <w:sz w:val="22"/>
          <w:szCs w:val="22"/>
          <w:rPrChange w:id="2456" w:author="Vilson Lu" w:date="2014-08-22T06:41:00Z">
            <w:rPr>
              <w:del w:id="2457" w:author="Vilson Lu" w:date="2014-08-22T06:40:00Z"/>
              <w:rFonts w:asciiTheme="minorHAnsi" w:eastAsiaTheme="minorEastAsia" w:hAnsiTheme="minorHAnsi" w:cstheme="minorBidi"/>
              <w:noProof/>
              <w:sz w:val="22"/>
              <w:szCs w:val="22"/>
            </w:rPr>
          </w:rPrChange>
        </w:rPr>
      </w:pPr>
      <w:del w:id="2458" w:author="Vilson Lu" w:date="2014-08-22T06:40:00Z">
        <w:r w:rsidRPr="00AC2ADB" w:rsidDel="00AC2ADB">
          <w:rPr>
            <w:rPrChange w:id="2459" w:author="Vilson Lu" w:date="2014-08-22T06:41:00Z">
              <w:rPr>
                <w:rStyle w:val="Hyperlink"/>
                <w:noProof/>
                <w14:scene3d>
                  <w14:camera w14:prst="orthographicFront"/>
                  <w14:lightRig w14:rig="threePt" w14:dir="t">
                    <w14:rot w14:lat="0" w14:lon="0" w14:rev="0"/>
                  </w14:lightRig>
                </w14:scene3d>
              </w:rPr>
            </w:rPrChange>
          </w:rPr>
          <w:delText>4.4.6</w:delText>
        </w:r>
        <w:r w:rsidRPr="00AC2ADB" w:rsidDel="00AC2ADB">
          <w:rPr>
            <w:rFonts w:eastAsiaTheme="minorEastAsia"/>
            <w:noProof/>
            <w:sz w:val="22"/>
            <w:szCs w:val="22"/>
            <w:rPrChange w:id="2460" w:author="Vilson Lu" w:date="2014-08-22T06:41:00Z">
              <w:rPr>
                <w:rFonts w:asciiTheme="minorHAnsi" w:eastAsiaTheme="minorEastAsia" w:hAnsiTheme="minorHAnsi" w:cstheme="minorBidi"/>
                <w:noProof/>
                <w:sz w:val="22"/>
                <w:szCs w:val="22"/>
              </w:rPr>
            </w:rPrChange>
          </w:rPr>
          <w:tab/>
        </w:r>
        <w:r w:rsidRPr="00AC2ADB" w:rsidDel="00AC2ADB">
          <w:rPr>
            <w:rPrChange w:id="2461" w:author="Vilson Lu" w:date="2014-08-22T06:41:00Z">
              <w:rPr>
                <w:rStyle w:val="Hyperlink"/>
                <w:noProof/>
              </w:rPr>
            </w:rPrChange>
          </w:rPr>
          <w:delText>Ontology</w:delText>
        </w:r>
        <w:r w:rsidRPr="00AC2ADB" w:rsidDel="00AC2ADB">
          <w:rPr>
            <w:noProof/>
            <w:webHidden/>
          </w:rPr>
          <w:tab/>
          <w:delText>4-34</w:delText>
        </w:r>
      </w:del>
    </w:p>
    <w:p w14:paraId="0C38C426" w14:textId="77777777" w:rsidR="00751528" w:rsidRPr="00AC2ADB" w:rsidDel="00AC2ADB" w:rsidRDefault="00751528">
      <w:pPr>
        <w:pStyle w:val="TOC2"/>
        <w:tabs>
          <w:tab w:val="left" w:pos="880"/>
          <w:tab w:val="right" w:leader="dot" w:pos="9350"/>
        </w:tabs>
        <w:rPr>
          <w:del w:id="2462" w:author="Vilson Lu" w:date="2014-08-22T06:40:00Z"/>
          <w:rFonts w:eastAsiaTheme="minorEastAsia"/>
          <w:noProof/>
          <w:sz w:val="22"/>
          <w:szCs w:val="22"/>
          <w:rPrChange w:id="2463" w:author="Vilson Lu" w:date="2014-08-22T06:41:00Z">
            <w:rPr>
              <w:del w:id="2464" w:author="Vilson Lu" w:date="2014-08-22T06:40:00Z"/>
              <w:rFonts w:asciiTheme="minorHAnsi" w:eastAsiaTheme="minorEastAsia" w:hAnsiTheme="minorHAnsi" w:cstheme="minorBidi"/>
              <w:noProof/>
              <w:sz w:val="22"/>
              <w:szCs w:val="22"/>
            </w:rPr>
          </w:rPrChange>
        </w:rPr>
      </w:pPr>
      <w:del w:id="2465" w:author="Vilson Lu" w:date="2014-08-22T06:40:00Z">
        <w:r w:rsidRPr="00AC2ADB" w:rsidDel="00AC2ADB">
          <w:rPr>
            <w:rPrChange w:id="2466" w:author="Vilson Lu" w:date="2014-08-22T06:41:00Z">
              <w:rPr>
                <w:rStyle w:val="Hyperlink"/>
                <w:noProof/>
                <w14:scene3d>
                  <w14:camera w14:prst="orthographicFront"/>
                  <w14:lightRig w14:rig="threePt" w14:dir="t">
                    <w14:rot w14:lat="0" w14:lon="0" w14:rev="0"/>
                  </w14:lightRig>
                </w14:scene3d>
              </w:rPr>
            </w:rPrChange>
          </w:rPr>
          <w:delText>4.5</w:delText>
        </w:r>
        <w:r w:rsidRPr="00AC2ADB" w:rsidDel="00AC2ADB">
          <w:rPr>
            <w:rFonts w:eastAsiaTheme="minorEastAsia"/>
            <w:noProof/>
            <w:sz w:val="22"/>
            <w:szCs w:val="22"/>
            <w:rPrChange w:id="2467" w:author="Vilson Lu" w:date="2014-08-22T06:41:00Z">
              <w:rPr>
                <w:rFonts w:asciiTheme="minorHAnsi" w:eastAsiaTheme="minorEastAsia" w:hAnsiTheme="minorHAnsi" w:cstheme="minorBidi"/>
                <w:noProof/>
                <w:sz w:val="22"/>
                <w:szCs w:val="22"/>
              </w:rPr>
            </w:rPrChange>
          </w:rPr>
          <w:tab/>
        </w:r>
        <w:r w:rsidRPr="00AC2ADB" w:rsidDel="00AC2ADB">
          <w:rPr>
            <w:rPrChange w:id="2468" w:author="Vilson Lu" w:date="2014-08-22T06:41:00Z">
              <w:rPr>
                <w:rStyle w:val="Hyperlink"/>
                <w:noProof/>
              </w:rPr>
            </w:rPrChange>
          </w:rPr>
          <w:delText>Physical Environment and Resources</w:delText>
        </w:r>
        <w:r w:rsidRPr="00AC2ADB" w:rsidDel="00AC2ADB">
          <w:rPr>
            <w:noProof/>
            <w:webHidden/>
          </w:rPr>
          <w:tab/>
          <w:delText>4-34</w:delText>
        </w:r>
      </w:del>
    </w:p>
    <w:p w14:paraId="78C997DB" w14:textId="77777777" w:rsidR="00751528" w:rsidRPr="00AC2ADB" w:rsidDel="00AC2ADB" w:rsidRDefault="00751528">
      <w:pPr>
        <w:pStyle w:val="TOC3"/>
        <w:tabs>
          <w:tab w:val="left" w:pos="1320"/>
          <w:tab w:val="right" w:leader="dot" w:pos="9350"/>
        </w:tabs>
        <w:rPr>
          <w:del w:id="2469" w:author="Vilson Lu" w:date="2014-08-22T06:40:00Z"/>
          <w:rFonts w:eastAsiaTheme="minorEastAsia"/>
          <w:noProof/>
          <w:sz w:val="22"/>
          <w:szCs w:val="22"/>
          <w:rPrChange w:id="2470" w:author="Vilson Lu" w:date="2014-08-22T06:41:00Z">
            <w:rPr>
              <w:del w:id="2471" w:author="Vilson Lu" w:date="2014-08-22T06:40:00Z"/>
              <w:rFonts w:asciiTheme="minorHAnsi" w:eastAsiaTheme="minorEastAsia" w:hAnsiTheme="minorHAnsi" w:cstheme="minorBidi"/>
              <w:noProof/>
              <w:sz w:val="22"/>
              <w:szCs w:val="22"/>
            </w:rPr>
          </w:rPrChange>
        </w:rPr>
      </w:pPr>
      <w:del w:id="2472" w:author="Vilson Lu" w:date="2014-08-22T06:40:00Z">
        <w:r w:rsidRPr="00AC2ADB" w:rsidDel="00AC2ADB">
          <w:rPr>
            <w:rPrChange w:id="2473" w:author="Vilson Lu" w:date="2014-08-22T06:41:00Z">
              <w:rPr>
                <w:rStyle w:val="Hyperlink"/>
                <w:noProof/>
                <w14:scene3d>
                  <w14:camera w14:prst="orthographicFront"/>
                  <w14:lightRig w14:rig="threePt" w14:dir="t">
                    <w14:rot w14:lat="0" w14:lon="0" w14:rev="0"/>
                  </w14:lightRig>
                </w14:scene3d>
              </w:rPr>
            </w:rPrChange>
          </w:rPr>
          <w:delText>4.5.1</w:delText>
        </w:r>
        <w:r w:rsidRPr="00AC2ADB" w:rsidDel="00AC2ADB">
          <w:rPr>
            <w:rFonts w:eastAsiaTheme="minorEastAsia"/>
            <w:noProof/>
            <w:sz w:val="22"/>
            <w:szCs w:val="22"/>
            <w:rPrChange w:id="2474" w:author="Vilson Lu" w:date="2014-08-22T06:41:00Z">
              <w:rPr>
                <w:rFonts w:asciiTheme="minorHAnsi" w:eastAsiaTheme="minorEastAsia" w:hAnsiTheme="minorHAnsi" w:cstheme="minorBidi"/>
                <w:noProof/>
                <w:sz w:val="22"/>
                <w:szCs w:val="22"/>
              </w:rPr>
            </w:rPrChange>
          </w:rPr>
          <w:tab/>
        </w:r>
        <w:r w:rsidRPr="00AC2ADB" w:rsidDel="00AC2ADB">
          <w:rPr>
            <w:rPrChange w:id="2475" w:author="Vilson Lu" w:date="2014-08-22T06:41:00Z">
              <w:rPr>
                <w:rStyle w:val="Hyperlink"/>
                <w:noProof/>
              </w:rPr>
            </w:rPrChange>
          </w:rPr>
          <w:delText>Minimum Software Requirements</w:delText>
        </w:r>
        <w:r w:rsidRPr="00AC2ADB" w:rsidDel="00AC2ADB">
          <w:rPr>
            <w:noProof/>
            <w:webHidden/>
          </w:rPr>
          <w:tab/>
          <w:delText>4-34</w:delText>
        </w:r>
      </w:del>
    </w:p>
    <w:p w14:paraId="68D39348" w14:textId="77777777" w:rsidR="00751528" w:rsidRPr="00AC2ADB" w:rsidDel="00AC2ADB" w:rsidRDefault="00751528">
      <w:pPr>
        <w:pStyle w:val="TOC3"/>
        <w:tabs>
          <w:tab w:val="left" w:pos="1320"/>
          <w:tab w:val="right" w:leader="dot" w:pos="9350"/>
        </w:tabs>
        <w:rPr>
          <w:del w:id="2476" w:author="Vilson Lu" w:date="2014-08-22T06:40:00Z"/>
          <w:rFonts w:eastAsiaTheme="minorEastAsia"/>
          <w:noProof/>
          <w:sz w:val="22"/>
          <w:szCs w:val="22"/>
          <w:rPrChange w:id="2477" w:author="Vilson Lu" w:date="2014-08-22T06:41:00Z">
            <w:rPr>
              <w:del w:id="2478" w:author="Vilson Lu" w:date="2014-08-22T06:40:00Z"/>
              <w:rFonts w:asciiTheme="minorHAnsi" w:eastAsiaTheme="minorEastAsia" w:hAnsiTheme="minorHAnsi" w:cstheme="minorBidi"/>
              <w:noProof/>
              <w:sz w:val="22"/>
              <w:szCs w:val="22"/>
            </w:rPr>
          </w:rPrChange>
        </w:rPr>
      </w:pPr>
      <w:del w:id="2479" w:author="Vilson Lu" w:date="2014-08-22T06:40:00Z">
        <w:r w:rsidRPr="00AC2ADB" w:rsidDel="00AC2ADB">
          <w:rPr>
            <w:rPrChange w:id="2480" w:author="Vilson Lu" w:date="2014-08-22T06:41:00Z">
              <w:rPr>
                <w:rStyle w:val="Hyperlink"/>
                <w:noProof/>
                <w14:scene3d>
                  <w14:camera w14:prst="orthographicFront"/>
                  <w14:lightRig w14:rig="threePt" w14:dir="t">
                    <w14:rot w14:lat="0" w14:lon="0" w14:rev="0"/>
                  </w14:lightRig>
                </w14:scene3d>
              </w:rPr>
            </w:rPrChange>
          </w:rPr>
          <w:delText>4.5.2</w:delText>
        </w:r>
        <w:r w:rsidRPr="00AC2ADB" w:rsidDel="00AC2ADB">
          <w:rPr>
            <w:rFonts w:eastAsiaTheme="minorEastAsia"/>
            <w:noProof/>
            <w:sz w:val="22"/>
            <w:szCs w:val="22"/>
            <w:rPrChange w:id="2481" w:author="Vilson Lu" w:date="2014-08-22T06:41:00Z">
              <w:rPr>
                <w:rFonts w:asciiTheme="minorHAnsi" w:eastAsiaTheme="minorEastAsia" w:hAnsiTheme="minorHAnsi" w:cstheme="minorBidi"/>
                <w:noProof/>
                <w:sz w:val="22"/>
                <w:szCs w:val="22"/>
              </w:rPr>
            </w:rPrChange>
          </w:rPr>
          <w:tab/>
        </w:r>
        <w:r w:rsidRPr="00AC2ADB" w:rsidDel="00AC2ADB">
          <w:rPr>
            <w:rPrChange w:id="2482" w:author="Vilson Lu" w:date="2014-08-22T06:41:00Z">
              <w:rPr>
                <w:rStyle w:val="Hyperlink"/>
                <w:noProof/>
              </w:rPr>
            </w:rPrChange>
          </w:rPr>
          <w:delText>Minimum Hardware Requirements</w:delText>
        </w:r>
        <w:r w:rsidRPr="00AC2ADB" w:rsidDel="00AC2ADB">
          <w:rPr>
            <w:noProof/>
            <w:webHidden/>
          </w:rPr>
          <w:tab/>
          <w:delText>4-34</w:delText>
        </w:r>
      </w:del>
    </w:p>
    <w:p w14:paraId="17C6328F" w14:textId="77777777" w:rsidR="00751528" w:rsidRPr="00AC2ADB" w:rsidDel="00AC2ADB" w:rsidRDefault="00751528">
      <w:pPr>
        <w:pStyle w:val="TOC1"/>
        <w:tabs>
          <w:tab w:val="left" w:pos="660"/>
          <w:tab w:val="right" w:leader="dot" w:pos="9350"/>
        </w:tabs>
        <w:rPr>
          <w:del w:id="2483" w:author="Vilson Lu" w:date="2014-08-22T06:40:00Z"/>
          <w:rFonts w:eastAsiaTheme="minorEastAsia"/>
          <w:noProof/>
          <w:sz w:val="22"/>
          <w:szCs w:val="22"/>
          <w:rPrChange w:id="2484" w:author="Vilson Lu" w:date="2014-08-22T06:41:00Z">
            <w:rPr>
              <w:del w:id="2485" w:author="Vilson Lu" w:date="2014-08-22T06:40:00Z"/>
              <w:rFonts w:asciiTheme="minorHAnsi" w:eastAsiaTheme="minorEastAsia" w:hAnsiTheme="minorHAnsi" w:cstheme="minorBidi"/>
              <w:noProof/>
              <w:sz w:val="22"/>
              <w:szCs w:val="22"/>
            </w:rPr>
          </w:rPrChange>
        </w:rPr>
      </w:pPr>
      <w:del w:id="2486" w:author="Vilson Lu" w:date="2014-08-22T06:40:00Z">
        <w:r w:rsidRPr="00AC2ADB" w:rsidDel="00AC2ADB">
          <w:rPr>
            <w:rPrChange w:id="2487" w:author="Vilson Lu" w:date="2014-08-22T06:41:00Z">
              <w:rPr>
                <w:rStyle w:val="Hyperlink"/>
                <w:noProof/>
              </w:rPr>
            </w:rPrChange>
          </w:rPr>
          <w:delText>5.0</w:delText>
        </w:r>
        <w:r w:rsidRPr="00AC2ADB" w:rsidDel="00AC2ADB">
          <w:rPr>
            <w:rFonts w:eastAsiaTheme="minorEastAsia"/>
            <w:noProof/>
            <w:sz w:val="22"/>
            <w:szCs w:val="22"/>
            <w:rPrChange w:id="2488" w:author="Vilson Lu" w:date="2014-08-22T06:41:00Z">
              <w:rPr>
                <w:rFonts w:asciiTheme="minorHAnsi" w:eastAsiaTheme="minorEastAsia" w:hAnsiTheme="minorHAnsi" w:cstheme="minorBidi"/>
                <w:noProof/>
                <w:sz w:val="22"/>
                <w:szCs w:val="22"/>
              </w:rPr>
            </w:rPrChange>
          </w:rPr>
          <w:tab/>
        </w:r>
        <w:r w:rsidRPr="00AC2ADB" w:rsidDel="00AC2ADB">
          <w:rPr>
            <w:rPrChange w:id="2489" w:author="Vilson Lu" w:date="2014-08-22T06:41:00Z">
              <w:rPr>
                <w:rStyle w:val="Hyperlink"/>
                <w:noProof/>
              </w:rPr>
            </w:rPrChange>
          </w:rPr>
          <w:delText>References</w:delText>
        </w:r>
        <w:r w:rsidRPr="00AC2ADB" w:rsidDel="00AC2ADB">
          <w:rPr>
            <w:noProof/>
            <w:webHidden/>
          </w:rPr>
          <w:tab/>
          <w:delText>5-35</w:delText>
        </w:r>
      </w:del>
    </w:p>
    <w:p w14:paraId="18310282" w14:textId="77777777" w:rsidR="00497EF3" w:rsidRPr="00AC2ADB" w:rsidDel="00AC2ADB" w:rsidRDefault="00497EF3">
      <w:pPr>
        <w:pStyle w:val="TOC1"/>
        <w:tabs>
          <w:tab w:val="left" w:pos="660"/>
          <w:tab w:val="right" w:leader="dot" w:pos="9350"/>
        </w:tabs>
        <w:rPr>
          <w:del w:id="2490" w:author="Vilson Lu" w:date="2014-08-22T06:40:00Z"/>
          <w:rFonts w:eastAsiaTheme="minorEastAsia"/>
          <w:noProof/>
          <w:sz w:val="22"/>
          <w:szCs w:val="22"/>
          <w:rPrChange w:id="2491" w:author="Vilson Lu" w:date="2014-08-22T06:41:00Z">
            <w:rPr>
              <w:del w:id="2492" w:author="Vilson Lu" w:date="2014-08-22T06:40:00Z"/>
              <w:rFonts w:asciiTheme="minorHAnsi" w:eastAsiaTheme="minorEastAsia" w:hAnsiTheme="minorHAnsi" w:cstheme="minorBidi"/>
              <w:noProof/>
              <w:sz w:val="22"/>
              <w:szCs w:val="22"/>
            </w:rPr>
          </w:rPrChange>
        </w:rPr>
      </w:pPr>
      <w:del w:id="2493" w:author="Vilson Lu" w:date="2014-08-22T06:40:00Z">
        <w:r w:rsidRPr="00AC2ADB" w:rsidDel="00AC2ADB">
          <w:rPr>
            <w:rStyle w:val="Hyperlink"/>
            <w:noProof/>
          </w:rPr>
          <w:delText>1.0</w:delText>
        </w:r>
        <w:r w:rsidRPr="00AC2ADB" w:rsidDel="00AC2ADB">
          <w:rPr>
            <w:rFonts w:eastAsiaTheme="minorEastAsia"/>
            <w:noProof/>
            <w:sz w:val="22"/>
            <w:szCs w:val="22"/>
            <w:rPrChange w:id="249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Research Description</w:delText>
        </w:r>
        <w:r w:rsidRPr="00AC2ADB" w:rsidDel="00AC2ADB">
          <w:rPr>
            <w:noProof/>
            <w:webHidden/>
          </w:rPr>
          <w:tab/>
          <w:delText>1-1</w:delText>
        </w:r>
      </w:del>
    </w:p>
    <w:p w14:paraId="2B39FB70" w14:textId="77777777" w:rsidR="00497EF3" w:rsidRPr="00AC2ADB" w:rsidDel="00AC2ADB" w:rsidRDefault="00497EF3">
      <w:pPr>
        <w:pStyle w:val="TOC2"/>
        <w:tabs>
          <w:tab w:val="left" w:pos="880"/>
          <w:tab w:val="right" w:leader="dot" w:pos="9350"/>
        </w:tabs>
        <w:rPr>
          <w:del w:id="2495" w:author="Vilson Lu" w:date="2014-08-22T06:40:00Z"/>
          <w:rFonts w:eastAsiaTheme="minorEastAsia"/>
          <w:noProof/>
          <w:sz w:val="22"/>
          <w:szCs w:val="22"/>
          <w:rPrChange w:id="2496" w:author="Vilson Lu" w:date="2014-08-22T06:41:00Z">
            <w:rPr>
              <w:del w:id="2497" w:author="Vilson Lu" w:date="2014-08-22T06:40:00Z"/>
              <w:rFonts w:asciiTheme="minorHAnsi" w:eastAsiaTheme="minorEastAsia" w:hAnsiTheme="minorHAnsi" w:cstheme="minorBidi"/>
              <w:noProof/>
              <w:sz w:val="22"/>
              <w:szCs w:val="22"/>
            </w:rPr>
          </w:rPrChange>
        </w:rPr>
      </w:pPr>
      <w:del w:id="2498" w:author="Vilson Lu" w:date="2014-08-22T06:40:00Z">
        <w:r w:rsidRPr="00AC2ADB" w:rsidDel="00AC2ADB">
          <w:rPr>
            <w:rStyle w:val="Hyperlink"/>
            <w:noProof/>
            <w14:scene3d>
              <w14:camera w14:prst="orthographicFront"/>
              <w14:lightRig w14:rig="threePt" w14:dir="t">
                <w14:rot w14:lat="0" w14:lon="0" w14:rev="0"/>
              </w14:lightRig>
            </w14:scene3d>
          </w:rPr>
          <w:delText>1.1</w:delText>
        </w:r>
        <w:r w:rsidRPr="00AC2ADB" w:rsidDel="00AC2ADB">
          <w:rPr>
            <w:rFonts w:eastAsiaTheme="minorEastAsia"/>
            <w:noProof/>
            <w:sz w:val="22"/>
            <w:szCs w:val="22"/>
            <w:rPrChange w:id="249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Overview of the Current State of Technology</w:delText>
        </w:r>
        <w:r w:rsidRPr="00AC2ADB" w:rsidDel="00AC2ADB">
          <w:rPr>
            <w:noProof/>
            <w:webHidden/>
          </w:rPr>
          <w:tab/>
          <w:delText>1-1</w:delText>
        </w:r>
      </w:del>
    </w:p>
    <w:p w14:paraId="6A6FB2BB" w14:textId="77777777" w:rsidR="00497EF3" w:rsidRPr="00AC2ADB" w:rsidDel="00AC2ADB" w:rsidRDefault="00497EF3">
      <w:pPr>
        <w:pStyle w:val="TOC2"/>
        <w:tabs>
          <w:tab w:val="left" w:pos="880"/>
          <w:tab w:val="right" w:leader="dot" w:pos="9350"/>
        </w:tabs>
        <w:rPr>
          <w:del w:id="2500" w:author="Vilson Lu" w:date="2014-08-22T06:40:00Z"/>
          <w:rFonts w:eastAsiaTheme="minorEastAsia"/>
          <w:noProof/>
          <w:sz w:val="22"/>
          <w:szCs w:val="22"/>
          <w:rPrChange w:id="2501" w:author="Vilson Lu" w:date="2014-08-22T06:41:00Z">
            <w:rPr>
              <w:del w:id="2502" w:author="Vilson Lu" w:date="2014-08-22T06:40:00Z"/>
              <w:rFonts w:asciiTheme="minorHAnsi" w:eastAsiaTheme="minorEastAsia" w:hAnsiTheme="minorHAnsi" w:cstheme="minorBidi"/>
              <w:noProof/>
              <w:sz w:val="22"/>
              <w:szCs w:val="22"/>
            </w:rPr>
          </w:rPrChange>
        </w:rPr>
      </w:pPr>
      <w:del w:id="2503" w:author="Vilson Lu" w:date="2014-08-22T06:40:00Z">
        <w:r w:rsidRPr="00AC2ADB" w:rsidDel="00AC2ADB">
          <w:rPr>
            <w:rStyle w:val="Hyperlink"/>
            <w:noProof/>
            <w14:scene3d>
              <w14:camera w14:prst="orthographicFront"/>
              <w14:lightRig w14:rig="threePt" w14:dir="t">
                <w14:rot w14:lat="0" w14:lon="0" w14:rev="0"/>
              </w14:lightRig>
            </w14:scene3d>
          </w:rPr>
          <w:delText>1.2</w:delText>
        </w:r>
        <w:r w:rsidRPr="00AC2ADB" w:rsidDel="00AC2ADB">
          <w:rPr>
            <w:rFonts w:eastAsiaTheme="minorEastAsia"/>
            <w:noProof/>
            <w:sz w:val="22"/>
            <w:szCs w:val="22"/>
            <w:rPrChange w:id="250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Research Objectives</w:delText>
        </w:r>
        <w:r w:rsidRPr="00AC2ADB" w:rsidDel="00AC2ADB">
          <w:rPr>
            <w:noProof/>
            <w:webHidden/>
          </w:rPr>
          <w:tab/>
          <w:delText>1-2</w:delText>
        </w:r>
      </w:del>
    </w:p>
    <w:p w14:paraId="5A288EDE" w14:textId="77777777" w:rsidR="00497EF3" w:rsidRPr="00AC2ADB" w:rsidDel="00AC2ADB" w:rsidRDefault="00497EF3">
      <w:pPr>
        <w:pStyle w:val="TOC3"/>
        <w:tabs>
          <w:tab w:val="left" w:pos="1320"/>
          <w:tab w:val="right" w:leader="dot" w:pos="9350"/>
        </w:tabs>
        <w:rPr>
          <w:del w:id="2505" w:author="Vilson Lu" w:date="2014-08-22T06:40:00Z"/>
          <w:rFonts w:eastAsiaTheme="minorEastAsia"/>
          <w:noProof/>
          <w:sz w:val="22"/>
          <w:szCs w:val="22"/>
          <w:rPrChange w:id="2506" w:author="Vilson Lu" w:date="2014-08-22T06:41:00Z">
            <w:rPr>
              <w:del w:id="2507" w:author="Vilson Lu" w:date="2014-08-22T06:40:00Z"/>
              <w:rFonts w:asciiTheme="minorHAnsi" w:eastAsiaTheme="minorEastAsia" w:hAnsiTheme="minorHAnsi" w:cstheme="minorBidi"/>
              <w:noProof/>
              <w:sz w:val="22"/>
              <w:szCs w:val="22"/>
            </w:rPr>
          </w:rPrChange>
        </w:rPr>
      </w:pPr>
      <w:del w:id="2508" w:author="Vilson Lu" w:date="2014-08-22T06:40:00Z">
        <w:r w:rsidRPr="00AC2ADB" w:rsidDel="00AC2ADB">
          <w:rPr>
            <w:rStyle w:val="Hyperlink"/>
            <w:noProof/>
            <w14:scene3d>
              <w14:camera w14:prst="orthographicFront"/>
              <w14:lightRig w14:rig="threePt" w14:dir="t">
                <w14:rot w14:lat="0" w14:lon="0" w14:rev="0"/>
              </w14:lightRig>
            </w14:scene3d>
          </w:rPr>
          <w:delText>1.2.1</w:delText>
        </w:r>
        <w:r w:rsidRPr="00AC2ADB" w:rsidDel="00AC2ADB">
          <w:rPr>
            <w:rFonts w:eastAsiaTheme="minorEastAsia"/>
            <w:noProof/>
            <w:sz w:val="22"/>
            <w:szCs w:val="22"/>
            <w:rPrChange w:id="250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General Objective</w:delText>
        </w:r>
        <w:r w:rsidRPr="00AC2ADB" w:rsidDel="00AC2ADB">
          <w:rPr>
            <w:noProof/>
            <w:webHidden/>
          </w:rPr>
          <w:tab/>
          <w:delText>1-2</w:delText>
        </w:r>
      </w:del>
    </w:p>
    <w:p w14:paraId="60FDB9CE" w14:textId="77777777" w:rsidR="00497EF3" w:rsidRPr="00AC2ADB" w:rsidDel="00AC2ADB" w:rsidRDefault="00497EF3">
      <w:pPr>
        <w:pStyle w:val="TOC3"/>
        <w:tabs>
          <w:tab w:val="left" w:pos="1320"/>
          <w:tab w:val="right" w:leader="dot" w:pos="9350"/>
        </w:tabs>
        <w:rPr>
          <w:del w:id="2510" w:author="Vilson Lu" w:date="2014-08-22T06:40:00Z"/>
          <w:rFonts w:eastAsiaTheme="minorEastAsia"/>
          <w:noProof/>
          <w:sz w:val="22"/>
          <w:szCs w:val="22"/>
          <w:rPrChange w:id="2511" w:author="Vilson Lu" w:date="2014-08-22T06:41:00Z">
            <w:rPr>
              <w:del w:id="2512" w:author="Vilson Lu" w:date="2014-08-22T06:40:00Z"/>
              <w:rFonts w:asciiTheme="minorHAnsi" w:eastAsiaTheme="minorEastAsia" w:hAnsiTheme="minorHAnsi" w:cstheme="minorBidi"/>
              <w:noProof/>
              <w:sz w:val="22"/>
              <w:szCs w:val="22"/>
            </w:rPr>
          </w:rPrChange>
        </w:rPr>
      </w:pPr>
      <w:del w:id="2513" w:author="Vilson Lu" w:date="2014-08-22T06:40:00Z">
        <w:r w:rsidRPr="00AC2ADB" w:rsidDel="00AC2ADB">
          <w:rPr>
            <w:rStyle w:val="Hyperlink"/>
            <w:noProof/>
            <w14:scene3d>
              <w14:camera w14:prst="orthographicFront"/>
              <w14:lightRig w14:rig="threePt" w14:dir="t">
                <w14:rot w14:lat="0" w14:lon="0" w14:rev="0"/>
              </w14:lightRig>
            </w14:scene3d>
          </w:rPr>
          <w:delText>1.2.2</w:delText>
        </w:r>
        <w:r w:rsidRPr="00AC2ADB" w:rsidDel="00AC2ADB">
          <w:rPr>
            <w:rFonts w:eastAsiaTheme="minorEastAsia"/>
            <w:noProof/>
            <w:sz w:val="22"/>
            <w:szCs w:val="22"/>
            <w:rPrChange w:id="251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Specific Objectives</w:delText>
        </w:r>
        <w:r w:rsidRPr="00AC2ADB" w:rsidDel="00AC2ADB">
          <w:rPr>
            <w:noProof/>
            <w:webHidden/>
          </w:rPr>
          <w:tab/>
          <w:delText>1-2</w:delText>
        </w:r>
      </w:del>
    </w:p>
    <w:p w14:paraId="00CE07E7" w14:textId="77777777" w:rsidR="00497EF3" w:rsidRPr="00AC2ADB" w:rsidDel="00AC2ADB" w:rsidRDefault="00497EF3">
      <w:pPr>
        <w:pStyle w:val="TOC2"/>
        <w:tabs>
          <w:tab w:val="left" w:pos="880"/>
          <w:tab w:val="right" w:leader="dot" w:pos="9350"/>
        </w:tabs>
        <w:rPr>
          <w:del w:id="2515" w:author="Vilson Lu" w:date="2014-08-22T06:40:00Z"/>
          <w:rFonts w:eastAsiaTheme="minorEastAsia"/>
          <w:noProof/>
          <w:sz w:val="22"/>
          <w:szCs w:val="22"/>
          <w:rPrChange w:id="2516" w:author="Vilson Lu" w:date="2014-08-22T06:41:00Z">
            <w:rPr>
              <w:del w:id="2517" w:author="Vilson Lu" w:date="2014-08-22T06:40:00Z"/>
              <w:rFonts w:asciiTheme="minorHAnsi" w:eastAsiaTheme="minorEastAsia" w:hAnsiTheme="minorHAnsi" w:cstheme="minorBidi"/>
              <w:noProof/>
              <w:sz w:val="22"/>
              <w:szCs w:val="22"/>
            </w:rPr>
          </w:rPrChange>
        </w:rPr>
      </w:pPr>
      <w:del w:id="2518" w:author="Vilson Lu" w:date="2014-08-22T06:40:00Z">
        <w:r w:rsidRPr="00AC2ADB" w:rsidDel="00AC2ADB">
          <w:rPr>
            <w:rStyle w:val="Hyperlink"/>
            <w:noProof/>
            <w14:scene3d>
              <w14:camera w14:prst="orthographicFront"/>
              <w14:lightRig w14:rig="threePt" w14:dir="t">
                <w14:rot w14:lat="0" w14:lon="0" w14:rev="0"/>
              </w14:lightRig>
            </w14:scene3d>
          </w:rPr>
          <w:delText>1.3</w:delText>
        </w:r>
        <w:r w:rsidRPr="00AC2ADB" w:rsidDel="00AC2ADB">
          <w:rPr>
            <w:rFonts w:eastAsiaTheme="minorEastAsia"/>
            <w:noProof/>
            <w:sz w:val="22"/>
            <w:szCs w:val="22"/>
            <w:rPrChange w:id="251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Scope and Limitations of the Research</w:delText>
        </w:r>
        <w:r w:rsidRPr="00AC2ADB" w:rsidDel="00AC2ADB">
          <w:rPr>
            <w:noProof/>
            <w:webHidden/>
          </w:rPr>
          <w:tab/>
          <w:delText>1-2</w:delText>
        </w:r>
      </w:del>
    </w:p>
    <w:p w14:paraId="7B11EA41" w14:textId="77777777" w:rsidR="00497EF3" w:rsidRPr="00AC2ADB" w:rsidDel="00AC2ADB" w:rsidRDefault="00497EF3">
      <w:pPr>
        <w:pStyle w:val="TOC2"/>
        <w:tabs>
          <w:tab w:val="left" w:pos="880"/>
          <w:tab w:val="right" w:leader="dot" w:pos="9350"/>
        </w:tabs>
        <w:rPr>
          <w:del w:id="2520" w:author="Vilson Lu" w:date="2014-08-22T06:40:00Z"/>
          <w:rFonts w:eastAsiaTheme="minorEastAsia"/>
          <w:noProof/>
          <w:sz w:val="22"/>
          <w:szCs w:val="22"/>
          <w:rPrChange w:id="2521" w:author="Vilson Lu" w:date="2014-08-22T06:41:00Z">
            <w:rPr>
              <w:del w:id="2522" w:author="Vilson Lu" w:date="2014-08-22T06:40:00Z"/>
              <w:rFonts w:asciiTheme="minorHAnsi" w:eastAsiaTheme="minorEastAsia" w:hAnsiTheme="minorHAnsi" w:cstheme="minorBidi"/>
              <w:noProof/>
              <w:sz w:val="22"/>
              <w:szCs w:val="22"/>
            </w:rPr>
          </w:rPrChange>
        </w:rPr>
      </w:pPr>
      <w:del w:id="2523" w:author="Vilson Lu" w:date="2014-08-22T06:40:00Z">
        <w:r w:rsidRPr="00AC2ADB" w:rsidDel="00AC2ADB">
          <w:rPr>
            <w:rStyle w:val="Hyperlink"/>
            <w:noProof/>
            <w14:scene3d>
              <w14:camera w14:prst="orthographicFront"/>
              <w14:lightRig w14:rig="threePt" w14:dir="t">
                <w14:rot w14:lat="0" w14:lon="0" w14:rev="0"/>
              </w14:lightRig>
            </w14:scene3d>
          </w:rPr>
          <w:delText>1.4</w:delText>
        </w:r>
        <w:r w:rsidRPr="00AC2ADB" w:rsidDel="00AC2ADB">
          <w:rPr>
            <w:rFonts w:eastAsiaTheme="minorEastAsia"/>
            <w:noProof/>
            <w:sz w:val="22"/>
            <w:szCs w:val="22"/>
            <w:rPrChange w:id="252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Significance of the Research</w:delText>
        </w:r>
        <w:r w:rsidRPr="00AC2ADB" w:rsidDel="00AC2ADB">
          <w:rPr>
            <w:noProof/>
            <w:webHidden/>
          </w:rPr>
          <w:tab/>
          <w:delText>1-3</w:delText>
        </w:r>
      </w:del>
    </w:p>
    <w:p w14:paraId="7954A870" w14:textId="77777777" w:rsidR="00497EF3" w:rsidRPr="00AC2ADB" w:rsidDel="00AC2ADB" w:rsidRDefault="00497EF3">
      <w:pPr>
        <w:pStyle w:val="TOC2"/>
        <w:tabs>
          <w:tab w:val="left" w:pos="880"/>
          <w:tab w:val="right" w:leader="dot" w:pos="9350"/>
        </w:tabs>
        <w:rPr>
          <w:del w:id="2525" w:author="Vilson Lu" w:date="2014-08-22T06:40:00Z"/>
          <w:rFonts w:eastAsiaTheme="minorEastAsia"/>
          <w:noProof/>
          <w:sz w:val="22"/>
          <w:szCs w:val="22"/>
          <w:rPrChange w:id="2526" w:author="Vilson Lu" w:date="2014-08-22T06:41:00Z">
            <w:rPr>
              <w:del w:id="2527" w:author="Vilson Lu" w:date="2014-08-22T06:40:00Z"/>
              <w:rFonts w:asciiTheme="minorHAnsi" w:eastAsiaTheme="minorEastAsia" w:hAnsiTheme="minorHAnsi" w:cstheme="minorBidi"/>
              <w:noProof/>
              <w:sz w:val="22"/>
              <w:szCs w:val="22"/>
            </w:rPr>
          </w:rPrChange>
        </w:rPr>
      </w:pPr>
      <w:del w:id="2528" w:author="Vilson Lu" w:date="2014-08-22T06:40:00Z">
        <w:r w:rsidRPr="00AC2ADB" w:rsidDel="00AC2ADB">
          <w:rPr>
            <w:rStyle w:val="Hyperlink"/>
            <w:noProof/>
            <w14:scene3d>
              <w14:camera w14:prst="orthographicFront"/>
              <w14:lightRig w14:rig="threePt" w14:dir="t">
                <w14:rot w14:lat="0" w14:lon="0" w14:rev="0"/>
              </w14:lightRig>
            </w14:scene3d>
          </w:rPr>
          <w:delText>1.5</w:delText>
        </w:r>
        <w:r w:rsidRPr="00AC2ADB" w:rsidDel="00AC2ADB">
          <w:rPr>
            <w:rFonts w:eastAsiaTheme="minorEastAsia"/>
            <w:noProof/>
            <w:sz w:val="22"/>
            <w:szCs w:val="22"/>
            <w:rPrChange w:id="252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Research Methodology</w:delText>
        </w:r>
        <w:r w:rsidRPr="00AC2ADB" w:rsidDel="00AC2ADB">
          <w:rPr>
            <w:noProof/>
            <w:webHidden/>
          </w:rPr>
          <w:tab/>
          <w:delText>1-4</w:delText>
        </w:r>
      </w:del>
    </w:p>
    <w:p w14:paraId="3FCEBA90" w14:textId="77777777" w:rsidR="00497EF3" w:rsidRPr="00AC2ADB" w:rsidDel="00AC2ADB" w:rsidRDefault="00497EF3">
      <w:pPr>
        <w:pStyle w:val="TOC3"/>
        <w:tabs>
          <w:tab w:val="left" w:pos="1320"/>
          <w:tab w:val="right" w:leader="dot" w:pos="9350"/>
        </w:tabs>
        <w:rPr>
          <w:del w:id="2530" w:author="Vilson Lu" w:date="2014-08-22T06:40:00Z"/>
          <w:rFonts w:eastAsiaTheme="minorEastAsia"/>
          <w:noProof/>
          <w:sz w:val="22"/>
          <w:szCs w:val="22"/>
          <w:rPrChange w:id="2531" w:author="Vilson Lu" w:date="2014-08-22T06:41:00Z">
            <w:rPr>
              <w:del w:id="2532" w:author="Vilson Lu" w:date="2014-08-22T06:40:00Z"/>
              <w:rFonts w:asciiTheme="minorHAnsi" w:eastAsiaTheme="minorEastAsia" w:hAnsiTheme="minorHAnsi" w:cstheme="minorBidi"/>
              <w:noProof/>
              <w:sz w:val="22"/>
              <w:szCs w:val="22"/>
            </w:rPr>
          </w:rPrChange>
        </w:rPr>
      </w:pPr>
      <w:del w:id="2533" w:author="Vilson Lu" w:date="2014-08-22T06:40:00Z">
        <w:r w:rsidRPr="00AC2ADB" w:rsidDel="00AC2ADB">
          <w:rPr>
            <w:rStyle w:val="Hyperlink"/>
            <w:noProof/>
            <w14:scene3d>
              <w14:camera w14:prst="orthographicFront"/>
              <w14:lightRig w14:rig="threePt" w14:dir="t">
                <w14:rot w14:lat="0" w14:lon="0" w14:rev="0"/>
              </w14:lightRig>
            </w14:scene3d>
          </w:rPr>
          <w:delText>1.5.1</w:delText>
        </w:r>
        <w:r w:rsidRPr="00AC2ADB" w:rsidDel="00AC2ADB">
          <w:rPr>
            <w:rFonts w:eastAsiaTheme="minorEastAsia"/>
            <w:noProof/>
            <w:sz w:val="22"/>
            <w:szCs w:val="22"/>
            <w:rPrChange w:id="253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Investigation and Research Analysis</w:delText>
        </w:r>
        <w:r w:rsidRPr="00AC2ADB" w:rsidDel="00AC2ADB">
          <w:rPr>
            <w:noProof/>
            <w:webHidden/>
          </w:rPr>
          <w:tab/>
          <w:delText>1-5</w:delText>
        </w:r>
      </w:del>
    </w:p>
    <w:p w14:paraId="78D7F31C" w14:textId="77777777" w:rsidR="00497EF3" w:rsidRPr="00AC2ADB" w:rsidDel="00AC2ADB" w:rsidRDefault="00497EF3">
      <w:pPr>
        <w:pStyle w:val="TOC3"/>
        <w:tabs>
          <w:tab w:val="left" w:pos="1320"/>
          <w:tab w:val="right" w:leader="dot" w:pos="9350"/>
        </w:tabs>
        <w:rPr>
          <w:del w:id="2535" w:author="Vilson Lu" w:date="2014-08-22T06:40:00Z"/>
          <w:rFonts w:eastAsiaTheme="minorEastAsia"/>
          <w:noProof/>
          <w:sz w:val="22"/>
          <w:szCs w:val="22"/>
          <w:rPrChange w:id="2536" w:author="Vilson Lu" w:date="2014-08-22T06:41:00Z">
            <w:rPr>
              <w:del w:id="2537" w:author="Vilson Lu" w:date="2014-08-22T06:40:00Z"/>
              <w:rFonts w:asciiTheme="minorHAnsi" w:eastAsiaTheme="minorEastAsia" w:hAnsiTheme="minorHAnsi" w:cstheme="minorBidi"/>
              <w:noProof/>
              <w:sz w:val="22"/>
              <w:szCs w:val="22"/>
            </w:rPr>
          </w:rPrChange>
        </w:rPr>
      </w:pPr>
      <w:del w:id="2538" w:author="Vilson Lu" w:date="2014-08-22T06:40:00Z">
        <w:r w:rsidRPr="00AC2ADB" w:rsidDel="00AC2ADB">
          <w:rPr>
            <w:rStyle w:val="Hyperlink"/>
            <w:noProof/>
            <w14:scene3d>
              <w14:camera w14:prst="orthographicFront"/>
              <w14:lightRig w14:rig="threePt" w14:dir="t">
                <w14:rot w14:lat="0" w14:lon="0" w14:rev="0"/>
              </w14:lightRig>
            </w14:scene3d>
          </w:rPr>
          <w:delText>1.5.2</w:delText>
        </w:r>
        <w:r w:rsidRPr="00AC2ADB" w:rsidDel="00AC2ADB">
          <w:rPr>
            <w:rFonts w:eastAsiaTheme="minorEastAsia"/>
            <w:noProof/>
            <w:sz w:val="22"/>
            <w:szCs w:val="22"/>
            <w:rPrChange w:id="253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Design</w:delText>
        </w:r>
        <w:r w:rsidRPr="00AC2ADB" w:rsidDel="00AC2ADB">
          <w:rPr>
            <w:noProof/>
            <w:webHidden/>
          </w:rPr>
          <w:tab/>
          <w:delText>1-5</w:delText>
        </w:r>
      </w:del>
    </w:p>
    <w:p w14:paraId="0F968059" w14:textId="77777777" w:rsidR="00497EF3" w:rsidRPr="00AC2ADB" w:rsidDel="00AC2ADB" w:rsidRDefault="00497EF3">
      <w:pPr>
        <w:pStyle w:val="TOC3"/>
        <w:tabs>
          <w:tab w:val="left" w:pos="1320"/>
          <w:tab w:val="right" w:leader="dot" w:pos="9350"/>
        </w:tabs>
        <w:rPr>
          <w:del w:id="2540" w:author="Vilson Lu" w:date="2014-08-22T06:40:00Z"/>
          <w:rFonts w:eastAsiaTheme="minorEastAsia"/>
          <w:noProof/>
          <w:sz w:val="22"/>
          <w:szCs w:val="22"/>
          <w:rPrChange w:id="2541" w:author="Vilson Lu" w:date="2014-08-22T06:41:00Z">
            <w:rPr>
              <w:del w:id="2542" w:author="Vilson Lu" w:date="2014-08-22T06:40:00Z"/>
              <w:rFonts w:asciiTheme="minorHAnsi" w:eastAsiaTheme="minorEastAsia" w:hAnsiTheme="minorHAnsi" w:cstheme="minorBidi"/>
              <w:noProof/>
              <w:sz w:val="22"/>
              <w:szCs w:val="22"/>
            </w:rPr>
          </w:rPrChange>
        </w:rPr>
      </w:pPr>
      <w:del w:id="2543" w:author="Vilson Lu" w:date="2014-08-22T06:40:00Z">
        <w:r w:rsidRPr="00AC2ADB" w:rsidDel="00AC2ADB">
          <w:rPr>
            <w:rStyle w:val="Hyperlink"/>
            <w:noProof/>
            <w14:scene3d>
              <w14:camera w14:prst="orthographicFront"/>
              <w14:lightRig w14:rig="threePt" w14:dir="t">
                <w14:rot w14:lat="0" w14:lon="0" w14:rev="0"/>
              </w14:lightRig>
            </w14:scene3d>
          </w:rPr>
          <w:delText>1.5.3</w:delText>
        </w:r>
        <w:r w:rsidRPr="00AC2ADB" w:rsidDel="00AC2ADB">
          <w:rPr>
            <w:rFonts w:eastAsiaTheme="minorEastAsia"/>
            <w:noProof/>
            <w:sz w:val="22"/>
            <w:szCs w:val="22"/>
            <w:rPrChange w:id="254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Sprints</w:delText>
        </w:r>
        <w:r w:rsidRPr="00AC2ADB" w:rsidDel="00AC2ADB">
          <w:rPr>
            <w:noProof/>
            <w:webHidden/>
          </w:rPr>
          <w:tab/>
          <w:delText>1-5</w:delText>
        </w:r>
      </w:del>
    </w:p>
    <w:p w14:paraId="1BC67D86" w14:textId="77777777" w:rsidR="00497EF3" w:rsidRPr="00AC2ADB" w:rsidDel="00AC2ADB" w:rsidRDefault="00497EF3">
      <w:pPr>
        <w:pStyle w:val="TOC3"/>
        <w:tabs>
          <w:tab w:val="left" w:pos="1320"/>
          <w:tab w:val="right" w:leader="dot" w:pos="9350"/>
        </w:tabs>
        <w:rPr>
          <w:del w:id="2545" w:author="Vilson Lu" w:date="2014-08-22T06:40:00Z"/>
          <w:rFonts w:eastAsiaTheme="minorEastAsia"/>
          <w:noProof/>
          <w:sz w:val="22"/>
          <w:szCs w:val="22"/>
          <w:rPrChange w:id="2546" w:author="Vilson Lu" w:date="2014-08-22T06:41:00Z">
            <w:rPr>
              <w:del w:id="2547" w:author="Vilson Lu" w:date="2014-08-22T06:40:00Z"/>
              <w:rFonts w:asciiTheme="minorHAnsi" w:eastAsiaTheme="minorEastAsia" w:hAnsiTheme="minorHAnsi" w:cstheme="minorBidi"/>
              <w:noProof/>
              <w:sz w:val="22"/>
              <w:szCs w:val="22"/>
            </w:rPr>
          </w:rPrChange>
        </w:rPr>
      </w:pPr>
      <w:del w:id="2548" w:author="Vilson Lu" w:date="2014-08-22T06:40:00Z">
        <w:r w:rsidRPr="00AC2ADB" w:rsidDel="00AC2ADB">
          <w:rPr>
            <w:rStyle w:val="Hyperlink"/>
            <w:noProof/>
            <w14:scene3d>
              <w14:camera w14:prst="orthographicFront"/>
              <w14:lightRig w14:rig="threePt" w14:dir="t">
                <w14:rot w14:lat="0" w14:lon="0" w14:rev="0"/>
              </w14:lightRig>
            </w14:scene3d>
          </w:rPr>
          <w:delText>1.5.4</w:delText>
        </w:r>
        <w:r w:rsidRPr="00AC2ADB" w:rsidDel="00AC2ADB">
          <w:rPr>
            <w:rFonts w:eastAsiaTheme="minorEastAsia"/>
            <w:noProof/>
            <w:sz w:val="22"/>
            <w:szCs w:val="22"/>
            <w:rPrChange w:id="254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Sprint Planning Meetings</w:delText>
        </w:r>
        <w:r w:rsidRPr="00AC2ADB" w:rsidDel="00AC2ADB">
          <w:rPr>
            <w:noProof/>
            <w:webHidden/>
          </w:rPr>
          <w:tab/>
          <w:delText>1-5</w:delText>
        </w:r>
      </w:del>
    </w:p>
    <w:p w14:paraId="28CA3115" w14:textId="77777777" w:rsidR="00497EF3" w:rsidRPr="00AC2ADB" w:rsidDel="00AC2ADB" w:rsidRDefault="00497EF3">
      <w:pPr>
        <w:pStyle w:val="TOC3"/>
        <w:tabs>
          <w:tab w:val="left" w:pos="1320"/>
          <w:tab w:val="right" w:leader="dot" w:pos="9350"/>
        </w:tabs>
        <w:rPr>
          <w:del w:id="2550" w:author="Vilson Lu" w:date="2014-08-22T06:40:00Z"/>
          <w:rFonts w:eastAsiaTheme="minorEastAsia"/>
          <w:noProof/>
          <w:sz w:val="22"/>
          <w:szCs w:val="22"/>
          <w:rPrChange w:id="2551" w:author="Vilson Lu" w:date="2014-08-22T06:41:00Z">
            <w:rPr>
              <w:del w:id="2552" w:author="Vilson Lu" w:date="2014-08-22T06:40:00Z"/>
              <w:rFonts w:asciiTheme="minorHAnsi" w:eastAsiaTheme="minorEastAsia" w:hAnsiTheme="minorHAnsi" w:cstheme="minorBidi"/>
              <w:noProof/>
              <w:sz w:val="22"/>
              <w:szCs w:val="22"/>
            </w:rPr>
          </w:rPrChange>
        </w:rPr>
      </w:pPr>
      <w:del w:id="2553" w:author="Vilson Lu" w:date="2014-08-22T06:40:00Z">
        <w:r w:rsidRPr="00AC2ADB" w:rsidDel="00AC2ADB">
          <w:rPr>
            <w:rStyle w:val="Hyperlink"/>
            <w:noProof/>
            <w14:scene3d>
              <w14:camera w14:prst="orthographicFront"/>
              <w14:lightRig w14:rig="threePt" w14:dir="t">
                <w14:rot w14:lat="0" w14:lon="0" w14:rev="0"/>
              </w14:lightRig>
            </w14:scene3d>
          </w:rPr>
          <w:delText>1.5.5</w:delText>
        </w:r>
        <w:r w:rsidRPr="00AC2ADB" w:rsidDel="00AC2ADB">
          <w:rPr>
            <w:rFonts w:eastAsiaTheme="minorEastAsia"/>
            <w:noProof/>
            <w:sz w:val="22"/>
            <w:szCs w:val="22"/>
            <w:rPrChange w:id="255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Scrum Meetings</w:delText>
        </w:r>
        <w:r w:rsidRPr="00AC2ADB" w:rsidDel="00AC2ADB">
          <w:rPr>
            <w:noProof/>
            <w:webHidden/>
          </w:rPr>
          <w:tab/>
          <w:delText>1-5</w:delText>
        </w:r>
      </w:del>
    </w:p>
    <w:p w14:paraId="6FC9BD54" w14:textId="77777777" w:rsidR="00497EF3" w:rsidRPr="00AC2ADB" w:rsidDel="00AC2ADB" w:rsidRDefault="00497EF3">
      <w:pPr>
        <w:pStyle w:val="TOC3"/>
        <w:tabs>
          <w:tab w:val="left" w:pos="1320"/>
          <w:tab w:val="right" w:leader="dot" w:pos="9350"/>
        </w:tabs>
        <w:rPr>
          <w:del w:id="2555" w:author="Vilson Lu" w:date="2014-08-22T06:40:00Z"/>
          <w:rFonts w:eastAsiaTheme="minorEastAsia"/>
          <w:noProof/>
          <w:sz w:val="22"/>
          <w:szCs w:val="22"/>
          <w:rPrChange w:id="2556" w:author="Vilson Lu" w:date="2014-08-22T06:41:00Z">
            <w:rPr>
              <w:del w:id="2557" w:author="Vilson Lu" w:date="2014-08-22T06:40:00Z"/>
              <w:rFonts w:asciiTheme="minorHAnsi" w:eastAsiaTheme="minorEastAsia" w:hAnsiTheme="minorHAnsi" w:cstheme="minorBidi"/>
              <w:noProof/>
              <w:sz w:val="22"/>
              <w:szCs w:val="22"/>
            </w:rPr>
          </w:rPrChange>
        </w:rPr>
      </w:pPr>
      <w:del w:id="2558" w:author="Vilson Lu" w:date="2014-08-22T06:40:00Z">
        <w:r w:rsidRPr="00AC2ADB" w:rsidDel="00AC2ADB">
          <w:rPr>
            <w:rStyle w:val="Hyperlink"/>
            <w:noProof/>
            <w14:scene3d>
              <w14:camera w14:prst="orthographicFront"/>
              <w14:lightRig w14:rig="threePt" w14:dir="t">
                <w14:rot w14:lat="0" w14:lon="0" w14:rev="0"/>
              </w14:lightRig>
            </w14:scene3d>
          </w:rPr>
          <w:delText>1.5.6</w:delText>
        </w:r>
        <w:r w:rsidRPr="00AC2ADB" w:rsidDel="00AC2ADB">
          <w:rPr>
            <w:rFonts w:eastAsiaTheme="minorEastAsia"/>
            <w:noProof/>
            <w:sz w:val="22"/>
            <w:szCs w:val="22"/>
            <w:rPrChange w:id="255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Development</w:delText>
        </w:r>
        <w:r w:rsidRPr="00AC2ADB" w:rsidDel="00AC2ADB">
          <w:rPr>
            <w:noProof/>
            <w:webHidden/>
          </w:rPr>
          <w:tab/>
          <w:delText>1-5</w:delText>
        </w:r>
      </w:del>
    </w:p>
    <w:p w14:paraId="29714364" w14:textId="77777777" w:rsidR="00497EF3" w:rsidRPr="00AC2ADB" w:rsidDel="00AC2ADB" w:rsidRDefault="00497EF3">
      <w:pPr>
        <w:pStyle w:val="TOC3"/>
        <w:tabs>
          <w:tab w:val="left" w:pos="1320"/>
          <w:tab w:val="right" w:leader="dot" w:pos="9350"/>
        </w:tabs>
        <w:rPr>
          <w:del w:id="2560" w:author="Vilson Lu" w:date="2014-08-22T06:40:00Z"/>
          <w:rFonts w:eastAsiaTheme="minorEastAsia"/>
          <w:noProof/>
          <w:sz w:val="22"/>
          <w:szCs w:val="22"/>
          <w:rPrChange w:id="2561" w:author="Vilson Lu" w:date="2014-08-22T06:41:00Z">
            <w:rPr>
              <w:del w:id="2562" w:author="Vilson Lu" w:date="2014-08-22T06:40:00Z"/>
              <w:rFonts w:asciiTheme="minorHAnsi" w:eastAsiaTheme="minorEastAsia" w:hAnsiTheme="minorHAnsi" w:cstheme="minorBidi"/>
              <w:noProof/>
              <w:sz w:val="22"/>
              <w:szCs w:val="22"/>
            </w:rPr>
          </w:rPrChange>
        </w:rPr>
      </w:pPr>
      <w:del w:id="2563" w:author="Vilson Lu" w:date="2014-08-22T06:40:00Z">
        <w:r w:rsidRPr="00AC2ADB" w:rsidDel="00AC2ADB">
          <w:rPr>
            <w:rStyle w:val="Hyperlink"/>
            <w:noProof/>
            <w14:scene3d>
              <w14:camera w14:prst="orthographicFront"/>
              <w14:lightRig w14:rig="threePt" w14:dir="t">
                <w14:rot w14:lat="0" w14:lon="0" w14:rev="0"/>
              </w14:lightRig>
            </w14:scene3d>
          </w:rPr>
          <w:delText>1.5.7</w:delText>
        </w:r>
        <w:r w:rsidRPr="00AC2ADB" w:rsidDel="00AC2ADB">
          <w:rPr>
            <w:rFonts w:eastAsiaTheme="minorEastAsia"/>
            <w:noProof/>
            <w:sz w:val="22"/>
            <w:szCs w:val="22"/>
            <w:rPrChange w:id="256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Integration and Testing</w:delText>
        </w:r>
        <w:r w:rsidRPr="00AC2ADB" w:rsidDel="00AC2ADB">
          <w:rPr>
            <w:noProof/>
            <w:webHidden/>
          </w:rPr>
          <w:tab/>
          <w:delText>1-6</w:delText>
        </w:r>
      </w:del>
    </w:p>
    <w:p w14:paraId="7933212D" w14:textId="77777777" w:rsidR="00497EF3" w:rsidRPr="00AC2ADB" w:rsidDel="00AC2ADB" w:rsidRDefault="00497EF3">
      <w:pPr>
        <w:pStyle w:val="TOC3"/>
        <w:tabs>
          <w:tab w:val="left" w:pos="1320"/>
          <w:tab w:val="right" w:leader="dot" w:pos="9350"/>
        </w:tabs>
        <w:rPr>
          <w:del w:id="2565" w:author="Vilson Lu" w:date="2014-08-22T06:40:00Z"/>
          <w:rFonts w:eastAsiaTheme="minorEastAsia"/>
          <w:noProof/>
          <w:sz w:val="22"/>
          <w:szCs w:val="22"/>
          <w:rPrChange w:id="2566" w:author="Vilson Lu" w:date="2014-08-22T06:41:00Z">
            <w:rPr>
              <w:del w:id="2567" w:author="Vilson Lu" w:date="2014-08-22T06:40:00Z"/>
              <w:rFonts w:asciiTheme="minorHAnsi" w:eastAsiaTheme="minorEastAsia" w:hAnsiTheme="minorHAnsi" w:cstheme="minorBidi"/>
              <w:noProof/>
              <w:sz w:val="22"/>
              <w:szCs w:val="22"/>
            </w:rPr>
          </w:rPrChange>
        </w:rPr>
      </w:pPr>
      <w:del w:id="2568" w:author="Vilson Lu" w:date="2014-08-22T06:40:00Z">
        <w:r w:rsidRPr="00AC2ADB" w:rsidDel="00AC2ADB">
          <w:rPr>
            <w:rStyle w:val="Hyperlink"/>
            <w:noProof/>
            <w14:scene3d>
              <w14:camera w14:prst="orthographicFront"/>
              <w14:lightRig w14:rig="threePt" w14:dir="t">
                <w14:rot w14:lat="0" w14:lon="0" w14:rev="0"/>
              </w14:lightRig>
            </w14:scene3d>
          </w:rPr>
          <w:delText>1.5.8</w:delText>
        </w:r>
        <w:r w:rsidRPr="00AC2ADB" w:rsidDel="00AC2ADB">
          <w:rPr>
            <w:rFonts w:eastAsiaTheme="minorEastAsia"/>
            <w:noProof/>
            <w:sz w:val="22"/>
            <w:szCs w:val="22"/>
            <w:rPrChange w:id="256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Evaluation</w:delText>
        </w:r>
        <w:r w:rsidRPr="00AC2ADB" w:rsidDel="00AC2ADB">
          <w:rPr>
            <w:noProof/>
            <w:webHidden/>
          </w:rPr>
          <w:tab/>
          <w:delText>1-6</w:delText>
        </w:r>
      </w:del>
    </w:p>
    <w:p w14:paraId="398CB0FC" w14:textId="77777777" w:rsidR="00497EF3" w:rsidRPr="00AC2ADB" w:rsidDel="00AC2ADB" w:rsidRDefault="00497EF3">
      <w:pPr>
        <w:pStyle w:val="TOC3"/>
        <w:tabs>
          <w:tab w:val="left" w:pos="1320"/>
          <w:tab w:val="right" w:leader="dot" w:pos="9350"/>
        </w:tabs>
        <w:rPr>
          <w:del w:id="2570" w:author="Vilson Lu" w:date="2014-08-22T06:40:00Z"/>
          <w:rFonts w:eastAsiaTheme="minorEastAsia"/>
          <w:noProof/>
          <w:sz w:val="22"/>
          <w:szCs w:val="22"/>
          <w:rPrChange w:id="2571" w:author="Vilson Lu" w:date="2014-08-22T06:41:00Z">
            <w:rPr>
              <w:del w:id="2572" w:author="Vilson Lu" w:date="2014-08-22T06:40:00Z"/>
              <w:rFonts w:asciiTheme="minorHAnsi" w:eastAsiaTheme="minorEastAsia" w:hAnsiTheme="minorHAnsi" w:cstheme="minorBidi"/>
              <w:noProof/>
              <w:sz w:val="22"/>
              <w:szCs w:val="22"/>
            </w:rPr>
          </w:rPrChange>
        </w:rPr>
      </w:pPr>
      <w:del w:id="2573" w:author="Vilson Lu" w:date="2014-08-22T06:40:00Z">
        <w:r w:rsidRPr="00AC2ADB" w:rsidDel="00AC2ADB">
          <w:rPr>
            <w:rStyle w:val="Hyperlink"/>
            <w:noProof/>
            <w14:scene3d>
              <w14:camera w14:prst="orthographicFront"/>
              <w14:lightRig w14:rig="threePt" w14:dir="t">
                <w14:rot w14:lat="0" w14:lon="0" w14:rev="0"/>
              </w14:lightRig>
            </w14:scene3d>
          </w:rPr>
          <w:delText>1.5.9</w:delText>
        </w:r>
        <w:r w:rsidRPr="00AC2ADB" w:rsidDel="00AC2ADB">
          <w:rPr>
            <w:rFonts w:eastAsiaTheme="minorEastAsia"/>
            <w:noProof/>
            <w:sz w:val="22"/>
            <w:szCs w:val="22"/>
            <w:rPrChange w:id="257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Documentation</w:delText>
        </w:r>
        <w:r w:rsidRPr="00AC2ADB" w:rsidDel="00AC2ADB">
          <w:rPr>
            <w:noProof/>
            <w:webHidden/>
          </w:rPr>
          <w:tab/>
          <w:delText>1-6</w:delText>
        </w:r>
      </w:del>
    </w:p>
    <w:p w14:paraId="656E9447" w14:textId="77777777" w:rsidR="00497EF3" w:rsidRPr="00AC2ADB" w:rsidDel="00AC2ADB" w:rsidRDefault="00497EF3">
      <w:pPr>
        <w:pStyle w:val="TOC3"/>
        <w:tabs>
          <w:tab w:val="left" w:pos="1540"/>
          <w:tab w:val="right" w:leader="dot" w:pos="9350"/>
        </w:tabs>
        <w:rPr>
          <w:del w:id="2575" w:author="Vilson Lu" w:date="2014-08-22T06:40:00Z"/>
          <w:rFonts w:eastAsiaTheme="minorEastAsia"/>
          <w:noProof/>
          <w:sz w:val="22"/>
          <w:szCs w:val="22"/>
          <w:rPrChange w:id="2576" w:author="Vilson Lu" w:date="2014-08-22T06:41:00Z">
            <w:rPr>
              <w:del w:id="2577" w:author="Vilson Lu" w:date="2014-08-22T06:40:00Z"/>
              <w:rFonts w:asciiTheme="minorHAnsi" w:eastAsiaTheme="minorEastAsia" w:hAnsiTheme="minorHAnsi" w:cstheme="minorBidi"/>
              <w:noProof/>
              <w:sz w:val="22"/>
              <w:szCs w:val="22"/>
            </w:rPr>
          </w:rPrChange>
        </w:rPr>
      </w:pPr>
      <w:del w:id="2578" w:author="Vilson Lu" w:date="2014-08-22T06:40:00Z">
        <w:r w:rsidRPr="00AC2ADB" w:rsidDel="00AC2ADB">
          <w:rPr>
            <w:rStyle w:val="Hyperlink"/>
            <w:noProof/>
            <w14:scene3d>
              <w14:camera w14:prst="orthographicFront"/>
              <w14:lightRig w14:rig="threePt" w14:dir="t">
                <w14:rot w14:lat="0" w14:lon="0" w14:rev="0"/>
              </w14:lightRig>
            </w14:scene3d>
          </w:rPr>
          <w:delText>1.5.10</w:delText>
        </w:r>
        <w:r w:rsidRPr="00AC2ADB" w:rsidDel="00AC2ADB">
          <w:rPr>
            <w:rFonts w:eastAsiaTheme="minorEastAsia"/>
            <w:noProof/>
            <w:sz w:val="22"/>
            <w:szCs w:val="22"/>
            <w:rPrChange w:id="257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Calendar of Activities</w:delText>
        </w:r>
        <w:r w:rsidRPr="00AC2ADB" w:rsidDel="00AC2ADB">
          <w:rPr>
            <w:noProof/>
            <w:webHidden/>
          </w:rPr>
          <w:tab/>
          <w:delText>1-7</w:delText>
        </w:r>
      </w:del>
    </w:p>
    <w:p w14:paraId="5E3B54BD" w14:textId="77777777" w:rsidR="00497EF3" w:rsidRPr="00AC2ADB" w:rsidDel="00AC2ADB" w:rsidRDefault="00497EF3">
      <w:pPr>
        <w:pStyle w:val="TOC1"/>
        <w:tabs>
          <w:tab w:val="left" w:pos="660"/>
          <w:tab w:val="right" w:leader="dot" w:pos="9350"/>
        </w:tabs>
        <w:rPr>
          <w:del w:id="2580" w:author="Vilson Lu" w:date="2014-08-22T06:40:00Z"/>
          <w:rFonts w:eastAsiaTheme="minorEastAsia"/>
          <w:noProof/>
          <w:sz w:val="22"/>
          <w:szCs w:val="22"/>
          <w:rPrChange w:id="2581" w:author="Vilson Lu" w:date="2014-08-22T06:41:00Z">
            <w:rPr>
              <w:del w:id="2582" w:author="Vilson Lu" w:date="2014-08-22T06:40:00Z"/>
              <w:rFonts w:asciiTheme="minorHAnsi" w:eastAsiaTheme="minorEastAsia" w:hAnsiTheme="minorHAnsi" w:cstheme="minorBidi"/>
              <w:noProof/>
              <w:sz w:val="22"/>
              <w:szCs w:val="22"/>
            </w:rPr>
          </w:rPrChange>
        </w:rPr>
      </w:pPr>
      <w:del w:id="2583" w:author="Vilson Lu" w:date="2014-08-22T06:40:00Z">
        <w:r w:rsidRPr="00AC2ADB" w:rsidDel="00AC2ADB">
          <w:rPr>
            <w:rStyle w:val="Hyperlink"/>
            <w:noProof/>
          </w:rPr>
          <w:delText>2.0</w:delText>
        </w:r>
        <w:r w:rsidRPr="00AC2ADB" w:rsidDel="00AC2ADB">
          <w:rPr>
            <w:rFonts w:eastAsiaTheme="minorEastAsia"/>
            <w:noProof/>
            <w:sz w:val="22"/>
            <w:szCs w:val="22"/>
            <w:rPrChange w:id="258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Review of Related Works</w:delText>
        </w:r>
        <w:r w:rsidRPr="00AC2ADB" w:rsidDel="00AC2ADB">
          <w:rPr>
            <w:noProof/>
            <w:webHidden/>
          </w:rPr>
          <w:tab/>
          <w:delText>2-1</w:delText>
        </w:r>
      </w:del>
    </w:p>
    <w:p w14:paraId="252EB48C" w14:textId="77777777" w:rsidR="00497EF3" w:rsidRPr="00AC2ADB" w:rsidDel="00AC2ADB" w:rsidRDefault="00497EF3">
      <w:pPr>
        <w:pStyle w:val="TOC2"/>
        <w:tabs>
          <w:tab w:val="left" w:pos="880"/>
          <w:tab w:val="right" w:leader="dot" w:pos="9350"/>
        </w:tabs>
        <w:rPr>
          <w:del w:id="2585" w:author="Vilson Lu" w:date="2014-08-22T06:40:00Z"/>
          <w:rFonts w:eastAsiaTheme="minorEastAsia"/>
          <w:noProof/>
          <w:sz w:val="22"/>
          <w:szCs w:val="22"/>
          <w:rPrChange w:id="2586" w:author="Vilson Lu" w:date="2014-08-22T06:41:00Z">
            <w:rPr>
              <w:del w:id="2587" w:author="Vilson Lu" w:date="2014-08-22T06:40:00Z"/>
              <w:rFonts w:asciiTheme="minorHAnsi" w:eastAsiaTheme="minorEastAsia" w:hAnsiTheme="minorHAnsi" w:cstheme="minorBidi"/>
              <w:noProof/>
              <w:sz w:val="22"/>
              <w:szCs w:val="22"/>
            </w:rPr>
          </w:rPrChange>
        </w:rPr>
      </w:pPr>
      <w:del w:id="2588" w:author="Vilson Lu" w:date="2014-08-22T06:40:00Z">
        <w:r w:rsidRPr="00AC2ADB" w:rsidDel="00AC2ADB">
          <w:rPr>
            <w:rStyle w:val="Hyperlink"/>
            <w:noProof/>
            <w14:scene3d>
              <w14:camera w14:prst="orthographicFront"/>
              <w14:lightRig w14:rig="threePt" w14:dir="t">
                <w14:rot w14:lat="0" w14:lon="0" w14:rev="0"/>
              </w14:lightRig>
            </w14:scene3d>
          </w:rPr>
          <w:delText>2.1</w:delText>
        </w:r>
        <w:r w:rsidRPr="00AC2ADB" w:rsidDel="00AC2ADB">
          <w:rPr>
            <w:rFonts w:eastAsiaTheme="minorEastAsia"/>
            <w:noProof/>
            <w:sz w:val="22"/>
            <w:szCs w:val="22"/>
            <w:rPrChange w:id="258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Machine Learning-Based Information Extraction Systems</w:delText>
        </w:r>
        <w:r w:rsidRPr="00AC2ADB" w:rsidDel="00AC2ADB">
          <w:rPr>
            <w:noProof/>
            <w:webHidden/>
          </w:rPr>
          <w:tab/>
          <w:delText>2-1</w:delText>
        </w:r>
      </w:del>
    </w:p>
    <w:p w14:paraId="0BD12931" w14:textId="77777777" w:rsidR="00497EF3" w:rsidRPr="00AC2ADB" w:rsidDel="00AC2ADB" w:rsidRDefault="00497EF3">
      <w:pPr>
        <w:pStyle w:val="TOC2"/>
        <w:tabs>
          <w:tab w:val="left" w:pos="880"/>
          <w:tab w:val="right" w:leader="dot" w:pos="9350"/>
        </w:tabs>
        <w:rPr>
          <w:del w:id="2590" w:author="Vilson Lu" w:date="2014-08-22T06:40:00Z"/>
          <w:rFonts w:eastAsiaTheme="minorEastAsia"/>
          <w:noProof/>
          <w:sz w:val="22"/>
          <w:szCs w:val="22"/>
          <w:rPrChange w:id="2591" w:author="Vilson Lu" w:date="2014-08-22T06:41:00Z">
            <w:rPr>
              <w:del w:id="2592" w:author="Vilson Lu" w:date="2014-08-22T06:40:00Z"/>
              <w:rFonts w:asciiTheme="minorHAnsi" w:eastAsiaTheme="minorEastAsia" w:hAnsiTheme="minorHAnsi" w:cstheme="minorBidi"/>
              <w:noProof/>
              <w:sz w:val="22"/>
              <w:szCs w:val="22"/>
            </w:rPr>
          </w:rPrChange>
        </w:rPr>
      </w:pPr>
      <w:del w:id="2593" w:author="Vilson Lu" w:date="2014-08-22T06:40:00Z">
        <w:r w:rsidRPr="00AC2ADB" w:rsidDel="00AC2ADB">
          <w:rPr>
            <w:rStyle w:val="Hyperlink"/>
            <w:noProof/>
            <w14:scene3d>
              <w14:camera w14:prst="orthographicFront"/>
              <w14:lightRig w14:rig="threePt" w14:dir="t">
                <w14:rot w14:lat="0" w14:lon="0" w14:rev="0"/>
              </w14:lightRig>
            </w14:scene3d>
          </w:rPr>
          <w:delText>2.2</w:delText>
        </w:r>
        <w:r w:rsidRPr="00AC2ADB" w:rsidDel="00AC2ADB">
          <w:rPr>
            <w:rFonts w:eastAsiaTheme="minorEastAsia"/>
            <w:noProof/>
            <w:sz w:val="22"/>
            <w:szCs w:val="22"/>
            <w:rPrChange w:id="259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Rule-Based Information Extraction Systems</w:delText>
        </w:r>
        <w:r w:rsidRPr="00AC2ADB" w:rsidDel="00AC2ADB">
          <w:rPr>
            <w:noProof/>
            <w:webHidden/>
          </w:rPr>
          <w:tab/>
          <w:delText>2-2</w:delText>
        </w:r>
      </w:del>
    </w:p>
    <w:p w14:paraId="7225F778" w14:textId="77777777" w:rsidR="00497EF3" w:rsidRPr="00AC2ADB" w:rsidDel="00AC2ADB" w:rsidRDefault="00497EF3">
      <w:pPr>
        <w:pStyle w:val="TOC2"/>
        <w:tabs>
          <w:tab w:val="left" w:pos="880"/>
          <w:tab w:val="right" w:leader="dot" w:pos="9350"/>
        </w:tabs>
        <w:rPr>
          <w:del w:id="2595" w:author="Vilson Lu" w:date="2014-08-22T06:40:00Z"/>
          <w:rFonts w:eastAsiaTheme="minorEastAsia"/>
          <w:noProof/>
          <w:sz w:val="22"/>
          <w:szCs w:val="22"/>
          <w:rPrChange w:id="2596" w:author="Vilson Lu" w:date="2014-08-22T06:41:00Z">
            <w:rPr>
              <w:del w:id="2597" w:author="Vilson Lu" w:date="2014-08-22T06:40:00Z"/>
              <w:rFonts w:asciiTheme="minorHAnsi" w:eastAsiaTheme="minorEastAsia" w:hAnsiTheme="minorHAnsi" w:cstheme="minorBidi"/>
              <w:noProof/>
              <w:sz w:val="22"/>
              <w:szCs w:val="22"/>
            </w:rPr>
          </w:rPrChange>
        </w:rPr>
      </w:pPr>
      <w:del w:id="2598" w:author="Vilson Lu" w:date="2014-08-22T06:40:00Z">
        <w:r w:rsidRPr="00AC2ADB" w:rsidDel="00AC2ADB">
          <w:rPr>
            <w:rStyle w:val="Hyperlink"/>
            <w:noProof/>
            <w14:scene3d>
              <w14:camera w14:prst="orthographicFront"/>
              <w14:lightRig w14:rig="threePt" w14:dir="t">
                <w14:rot w14:lat="0" w14:lon="0" w14:rev="0"/>
              </w14:lightRig>
            </w14:scene3d>
          </w:rPr>
          <w:delText>2.3</w:delText>
        </w:r>
        <w:r w:rsidRPr="00AC2ADB" w:rsidDel="00AC2ADB">
          <w:rPr>
            <w:rFonts w:eastAsiaTheme="minorEastAsia"/>
            <w:noProof/>
            <w:sz w:val="22"/>
            <w:szCs w:val="22"/>
            <w:rPrChange w:id="259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Other Information Extraction Systems</w:delText>
        </w:r>
        <w:r w:rsidRPr="00AC2ADB" w:rsidDel="00AC2ADB">
          <w:rPr>
            <w:noProof/>
            <w:webHidden/>
          </w:rPr>
          <w:tab/>
          <w:delText>2-4</w:delText>
        </w:r>
      </w:del>
    </w:p>
    <w:p w14:paraId="3593990D" w14:textId="77777777" w:rsidR="00497EF3" w:rsidRPr="00AC2ADB" w:rsidDel="00AC2ADB" w:rsidRDefault="00497EF3">
      <w:pPr>
        <w:pStyle w:val="TOC2"/>
        <w:tabs>
          <w:tab w:val="left" w:pos="880"/>
          <w:tab w:val="right" w:leader="dot" w:pos="9350"/>
        </w:tabs>
        <w:rPr>
          <w:del w:id="2600" w:author="Vilson Lu" w:date="2014-08-22T06:40:00Z"/>
          <w:rFonts w:eastAsiaTheme="minorEastAsia"/>
          <w:noProof/>
          <w:sz w:val="22"/>
          <w:szCs w:val="22"/>
          <w:rPrChange w:id="2601" w:author="Vilson Lu" w:date="2014-08-22T06:41:00Z">
            <w:rPr>
              <w:del w:id="2602" w:author="Vilson Lu" w:date="2014-08-22T06:40:00Z"/>
              <w:rFonts w:asciiTheme="minorHAnsi" w:eastAsiaTheme="minorEastAsia" w:hAnsiTheme="minorHAnsi" w:cstheme="minorBidi"/>
              <w:noProof/>
              <w:sz w:val="22"/>
              <w:szCs w:val="22"/>
            </w:rPr>
          </w:rPrChange>
        </w:rPr>
      </w:pPr>
      <w:del w:id="2603" w:author="Vilson Lu" w:date="2014-08-22T06:40:00Z">
        <w:r w:rsidRPr="00AC2ADB" w:rsidDel="00AC2ADB">
          <w:rPr>
            <w:rStyle w:val="Hyperlink"/>
            <w:noProof/>
            <w14:scene3d>
              <w14:camera w14:prst="orthographicFront"/>
              <w14:lightRig w14:rig="threePt" w14:dir="t">
                <w14:rot w14:lat="0" w14:lon="0" w14:rev="0"/>
              </w14:lightRig>
            </w14:scene3d>
          </w:rPr>
          <w:delText>2.4</w:delText>
        </w:r>
        <w:r w:rsidRPr="00AC2ADB" w:rsidDel="00AC2ADB">
          <w:rPr>
            <w:rFonts w:eastAsiaTheme="minorEastAsia"/>
            <w:noProof/>
            <w:sz w:val="22"/>
            <w:szCs w:val="22"/>
            <w:rPrChange w:id="260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Twitter and Disaster</w:delText>
        </w:r>
        <w:r w:rsidRPr="00AC2ADB" w:rsidDel="00AC2ADB">
          <w:rPr>
            <w:noProof/>
            <w:webHidden/>
          </w:rPr>
          <w:tab/>
          <w:delText>2-7</w:delText>
        </w:r>
      </w:del>
    </w:p>
    <w:p w14:paraId="7A635545" w14:textId="77777777" w:rsidR="00497EF3" w:rsidRPr="00AC2ADB" w:rsidDel="00AC2ADB" w:rsidRDefault="00497EF3">
      <w:pPr>
        <w:pStyle w:val="TOC1"/>
        <w:tabs>
          <w:tab w:val="left" w:pos="660"/>
          <w:tab w:val="right" w:leader="dot" w:pos="9350"/>
        </w:tabs>
        <w:rPr>
          <w:del w:id="2605" w:author="Vilson Lu" w:date="2014-08-22T06:40:00Z"/>
          <w:rFonts w:eastAsiaTheme="minorEastAsia"/>
          <w:noProof/>
          <w:sz w:val="22"/>
          <w:szCs w:val="22"/>
          <w:rPrChange w:id="2606" w:author="Vilson Lu" w:date="2014-08-22T06:41:00Z">
            <w:rPr>
              <w:del w:id="2607" w:author="Vilson Lu" w:date="2014-08-22T06:40:00Z"/>
              <w:rFonts w:asciiTheme="minorHAnsi" w:eastAsiaTheme="minorEastAsia" w:hAnsiTheme="minorHAnsi" w:cstheme="minorBidi"/>
              <w:noProof/>
              <w:sz w:val="22"/>
              <w:szCs w:val="22"/>
            </w:rPr>
          </w:rPrChange>
        </w:rPr>
      </w:pPr>
      <w:del w:id="2608" w:author="Vilson Lu" w:date="2014-08-22T06:40:00Z">
        <w:r w:rsidRPr="00AC2ADB" w:rsidDel="00AC2ADB">
          <w:rPr>
            <w:rStyle w:val="Hyperlink"/>
            <w:noProof/>
          </w:rPr>
          <w:delText>3.0</w:delText>
        </w:r>
        <w:r w:rsidRPr="00AC2ADB" w:rsidDel="00AC2ADB">
          <w:rPr>
            <w:rFonts w:eastAsiaTheme="minorEastAsia"/>
            <w:noProof/>
            <w:sz w:val="22"/>
            <w:szCs w:val="22"/>
            <w:rPrChange w:id="260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Theoretical Framework</w:delText>
        </w:r>
        <w:r w:rsidRPr="00AC2ADB" w:rsidDel="00AC2ADB">
          <w:rPr>
            <w:noProof/>
            <w:webHidden/>
          </w:rPr>
          <w:tab/>
          <w:delText>3-1</w:delText>
        </w:r>
      </w:del>
    </w:p>
    <w:p w14:paraId="4FCB3831" w14:textId="77777777" w:rsidR="00497EF3" w:rsidRPr="00AC2ADB" w:rsidDel="00AC2ADB" w:rsidRDefault="00497EF3">
      <w:pPr>
        <w:pStyle w:val="TOC2"/>
        <w:tabs>
          <w:tab w:val="left" w:pos="880"/>
          <w:tab w:val="right" w:leader="dot" w:pos="9350"/>
        </w:tabs>
        <w:rPr>
          <w:del w:id="2610" w:author="Vilson Lu" w:date="2014-08-22T06:40:00Z"/>
          <w:rFonts w:eastAsiaTheme="minorEastAsia"/>
          <w:noProof/>
          <w:sz w:val="22"/>
          <w:szCs w:val="22"/>
          <w:rPrChange w:id="2611" w:author="Vilson Lu" w:date="2014-08-22T06:41:00Z">
            <w:rPr>
              <w:del w:id="2612" w:author="Vilson Lu" w:date="2014-08-22T06:40:00Z"/>
              <w:rFonts w:asciiTheme="minorHAnsi" w:eastAsiaTheme="minorEastAsia" w:hAnsiTheme="minorHAnsi" w:cstheme="minorBidi"/>
              <w:noProof/>
              <w:sz w:val="22"/>
              <w:szCs w:val="22"/>
            </w:rPr>
          </w:rPrChange>
        </w:rPr>
      </w:pPr>
      <w:del w:id="2613" w:author="Vilson Lu" w:date="2014-08-22T06:40:00Z">
        <w:r w:rsidRPr="00AC2ADB" w:rsidDel="00AC2ADB">
          <w:rPr>
            <w:rStyle w:val="Hyperlink"/>
            <w:noProof/>
            <w14:scene3d>
              <w14:camera w14:prst="orthographicFront"/>
              <w14:lightRig w14:rig="threePt" w14:dir="t">
                <w14:rot w14:lat="0" w14:lon="0" w14:rev="0"/>
              </w14:lightRig>
            </w14:scene3d>
          </w:rPr>
          <w:delText>3.1</w:delText>
        </w:r>
        <w:r w:rsidRPr="00AC2ADB" w:rsidDel="00AC2ADB">
          <w:rPr>
            <w:rFonts w:eastAsiaTheme="minorEastAsia"/>
            <w:noProof/>
            <w:sz w:val="22"/>
            <w:szCs w:val="22"/>
            <w:rPrChange w:id="261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Extraction</w:delText>
        </w:r>
        <w:r w:rsidRPr="00AC2ADB" w:rsidDel="00AC2ADB">
          <w:rPr>
            <w:noProof/>
            <w:webHidden/>
          </w:rPr>
          <w:tab/>
          <w:delText>3-1</w:delText>
        </w:r>
      </w:del>
    </w:p>
    <w:p w14:paraId="4237A105" w14:textId="77777777" w:rsidR="00497EF3" w:rsidRPr="00AC2ADB" w:rsidDel="00AC2ADB" w:rsidRDefault="00497EF3">
      <w:pPr>
        <w:pStyle w:val="TOC3"/>
        <w:tabs>
          <w:tab w:val="left" w:pos="1320"/>
          <w:tab w:val="right" w:leader="dot" w:pos="9350"/>
        </w:tabs>
        <w:rPr>
          <w:del w:id="2615" w:author="Vilson Lu" w:date="2014-08-22T06:40:00Z"/>
          <w:rFonts w:eastAsiaTheme="minorEastAsia"/>
          <w:noProof/>
          <w:sz w:val="22"/>
          <w:szCs w:val="22"/>
          <w:rPrChange w:id="2616" w:author="Vilson Lu" w:date="2014-08-22T06:41:00Z">
            <w:rPr>
              <w:del w:id="2617" w:author="Vilson Lu" w:date="2014-08-22T06:40:00Z"/>
              <w:rFonts w:asciiTheme="minorHAnsi" w:eastAsiaTheme="minorEastAsia" w:hAnsiTheme="minorHAnsi" w:cstheme="minorBidi"/>
              <w:noProof/>
              <w:sz w:val="22"/>
              <w:szCs w:val="22"/>
            </w:rPr>
          </w:rPrChange>
        </w:rPr>
      </w:pPr>
      <w:del w:id="2618" w:author="Vilson Lu" w:date="2014-08-22T06:40:00Z">
        <w:r w:rsidRPr="00AC2ADB" w:rsidDel="00AC2ADB">
          <w:rPr>
            <w:rStyle w:val="Hyperlink"/>
            <w:noProof/>
            <w14:scene3d>
              <w14:camera w14:prst="orthographicFront"/>
              <w14:lightRig w14:rig="threePt" w14:dir="t">
                <w14:rot w14:lat="0" w14:lon="0" w14:rev="0"/>
              </w14:lightRig>
            </w14:scene3d>
          </w:rPr>
          <w:delText>3.1.1</w:delText>
        </w:r>
        <w:r w:rsidRPr="00AC2ADB" w:rsidDel="00AC2ADB">
          <w:rPr>
            <w:rFonts w:eastAsiaTheme="minorEastAsia"/>
            <w:noProof/>
            <w:sz w:val="22"/>
            <w:szCs w:val="22"/>
            <w:rPrChange w:id="261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Extraction Modules</w:delText>
        </w:r>
        <w:r w:rsidRPr="00AC2ADB" w:rsidDel="00AC2ADB">
          <w:rPr>
            <w:noProof/>
            <w:webHidden/>
          </w:rPr>
          <w:tab/>
          <w:delText>3-2</w:delText>
        </w:r>
      </w:del>
    </w:p>
    <w:p w14:paraId="6B2901E6" w14:textId="77777777" w:rsidR="00497EF3" w:rsidRPr="00AC2ADB" w:rsidDel="00AC2ADB" w:rsidRDefault="00497EF3">
      <w:pPr>
        <w:pStyle w:val="TOC2"/>
        <w:tabs>
          <w:tab w:val="left" w:pos="880"/>
          <w:tab w:val="right" w:leader="dot" w:pos="9350"/>
        </w:tabs>
        <w:rPr>
          <w:del w:id="2620" w:author="Vilson Lu" w:date="2014-08-22T06:40:00Z"/>
          <w:rFonts w:eastAsiaTheme="minorEastAsia"/>
          <w:noProof/>
          <w:sz w:val="22"/>
          <w:szCs w:val="22"/>
          <w:rPrChange w:id="2621" w:author="Vilson Lu" w:date="2014-08-22T06:41:00Z">
            <w:rPr>
              <w:del w:id="2622" w:author="Vilson Lu" w:date="2014-08-22T06:40:00Z"/>
              <w:rFonts w:asciiTheme="minorHAnsi" w:eastAsiaTheme="minorEastAsia" w:hAnsiTheme="minorHAnsi" w:cstheme="minorBidi"/>
              <w:noProof/>
              <w:sz w:val="22"/>
              <w:szCs w:val="22"/>
            </w:rPr>
          </w:rPrChange>
        </w:rPr>
      </w:pPr>
      <w:del w:id="2623" w:author="Vilson Lu" w:date="2014-08-22T06:40:00Z">
        <w:r w:rsidRPr="00AC2ADB" w:rsidDel="00AC2ADB">
          <w:rPr>
            <w:rStyle w:val="Hyperlink"/>
            <w:noProof/>
            <w14:scene3d>
              <w14:camera w14:prst="orthographicFront"/>
              <w14:lightRig w14:rig="threePt" w14:dir="t">
                <w14:rot w14:lat="0" w14:lon="0" w14:rev="0"/>
              </w14:lightRig>
            </w14:scene3d>
          </w:rPr>
          <w:delText>3.2</w:delText>
        </w:r>
        <w:r w:rsidRPr="00AC2ADB" w:rsidDel="00AC2ADB">
          <w:rPr>
            <w:rFonts w:eastAsiaTheme="minorEastAsia"/>
            <w:noProof/>
            <w:sz w:val="22"/>
            <w:szCs w:val="22"/>
            <w:rPrChange w:id="262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Classification</w:delText>
        </w:r>
        <w:r w:rsidRPr="00AC2ADB" w:rsidDel="00AC2ADB">
          <w:rPr>
            <w:noProof/>
            <w:webHidden/>
          </w:rPr>
          <w:tab/>
          <w:delText>3-4</w:delText>
        </w:r>
      </w:del>
    </w:p>
    <w:p w14:paraId="1F3AC087" w14:textId="77777777" w:rsidR="00497EF3" w:rsidRPr="00AC2ADB" w:rsidDel="00AC2ADB" w:rsidRDefault="00497EF3">
      <w:pPr>
        <w:pStyle w:val="TOC3"/>
        <w:tabs>
          <w:tab w:val="left" w:pos="1320"/>
          <w:tab w:val="right" w:leader="dot" w:pos="9350"/>
        </w:tabs>
        <w:rPr>
          <w:del w:id="2625" w:author="Vilson Lu" w:date="2014-08-22T06:40:00Z"/>
          <w:rFonts w:eastAsiaTheme="minorEastAsia"/>
          <w:noProof/>
          <w:sz w:val="22"/>
          <w:szCs w:val="22"/>
          <w:rPrChange w:id="2626" w:author="Vilson Lu" w:date="2014-08-22T06:41:00Z">
            <w:rPr>
              <w:del w:id="2627" w:author="Vilson Lu" w:date="2014-08-22T06:40:00Z"/>
              <w:rFonts w:asciiTheme="minorHAnsi" w:eastAsiaTheme="minorEastAsia" w:hAnsiTheme="minorHAnsi" w:cstheme="minorBidi"/>
              <w:noProof/>
              <w:sz w:val="22"/>
              <w:szCs w:val="22"/>
            </w:rPr>
          </w:rPrChange>
        </w:rPr>
      </w:pPr>
      <w:del w:id="2628" w:author="Vilson Lu" w:date="2014-08-22T06:40:00Z">
        <w:r w:rsidRPr="00AC2ADB" w:rsidDel="00AC2ADB">
          <w:rPr>
            <w:rStyle w:val="Hyperlink"/>
            <w:noProof/>
            <w14:scene3d>
              <w14:camera w14:prst="orthographicFront"/>
              <w14:lightRig w14:rig="threePt" w14:dir="t">
                <w14:rot w14:lat="0" w14:lon="0" w14:rev="0"/>
              </w14:lightRig>
            </w14:scene3d>
          </w:rPr>
          <w:delText>3.2.1</w:delText>
        </w:r>
        <w:r w:rsidRPr="00AC2ADB" w:rsidDel="00AC2ADB">
          <w:rPr>
            <w:rFonts w:eastAsiaTheme="minorEastAsia"/>
            <w:noProof/>
            <w:sz w:val="22"/>
            <w:szCs w:val="22"/>
            <w:rPrChange w:id="262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Document Representation</w:delText>
        </w:r>
        <w:r w:rsidRPr="00AC2ADB" w:rsidDel="00AC2ADB">
          <w:rPr>
            <w:noProof/>
            <w:webHidden/>
          </w:rPr>
          <w:tab/>
          <w:delText>3-4</w:delText>
        </w:r>
      </w:del>
    </w:p>
    <w:p w14:paraId="2BF8CB25" w14:textId="77777777" w:rsidR="00497EF3" w:rsidRPr="00AC2ADB" w:rsidDel="00AC2ADB" w:rsidRDefault="00497EF3">
      <w:pPr>
        <w:pStyle w:val="TOC3"/>
        <w:tabs>
          <w:tab w:val="left" w:pos="1320"/>
          <w:tab w:val="right" w:leader="dot" w:pos="9350"/>
        </w:tabs>
        <w:rPr>
          <w:del w:id="2630" w:author="Vilson Lu" w:date="2014-08-22T06:40:00Z"/>
          <w:rFonts w:eastAsiaTheme="minorEastAsia"/>
          <w:noProof/>
          <w:sz w:val="22"/>
          <w:szCs w:val="22"/>
          <w:rPrChange w:id="2631" w:author="Vilson Lu" w:date="2014-08-22T06:41:00Z">
            <w:rPr>
              <w:del w:id="2632" w:author="Vilson Lu" w:date="2014-08-22T06:40:00Z"/>
              <w:rFonts w:asciiTheme="minorHAnsi" w:eastAsiaTheme="minorEastAsia" w:hAnsiTheme="minorHAnsi" w:cstheme="minorBidi"/>
              <w:noProof/>
              <w:sz w:val="22"/>
              <w:szCs w:val="22"/>
            </w:rPr>
          </w:rPrChange>
        </w:rPr>
      </w:pPr>
      <w:del w:id="2633" w:author="Vilson Lu" w:date="2014-08-22T06:40:00Z">
        <w:r w:rsidRPr="00AC2ADB" w:rsidDel="00AC2ADB">
          <w:rPr>
            <w:rStyle w:val="Hyperlink"/>
            <w:noProof/>
            <w14:scene3d>
              <w14:camera w14:prst="orthographicFront"/>
              <w14:lightRig w14:rig="threePt" w14:dir="t">
                <w14:rot w14:lat="0" w14:lon="0" w14:rev="0"/>
              </w14:lightRig>
            </w14:scene3d>
          </w:rPr>
          <w:delText>3.2.2</w:delText>
        </w:r>
        <w:r w:rsidRPr="00AC2ADB" w:rsidDel="00AC2ADB">
          <w:rPr>
            <w:rFonts w:eastAsiaTheme="minorEastAsia"/>
            <w:noProof/>
            <w:sz w:val="22"/>
            <w:szCs w:val="22"/>
            <w:rPrChange w:id="263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Dimensionality Reduction (Feature Selection)</w:delText>
        </w:r>
        <w:r w:rsidRPr="00AC2ADB" w:rsidDel="00AC2ADB">
          <w:rPr>
            <w:noProof/>
            <w:webHidden/>
          </w:rPr>
          <w:tab/>
          <w:delText>3-5</w:delText>
        </w:r>
      </w:del>
    </w:p>
    <w:p w14:paraId="02960497" w14:textId="77777777" w:rsidR="00497EF3" w:rsidRPr="00AC2ADB" w:rsidDel="00AC2ADB" w:rsidRDefault="00497EF3">
      <w:pPr>
        <w:pStyle w:val="TOC3"/>
        <w:tabs>
          <w:tab w:val="left" w:pos="1320"/>
          <w:tab w:val="right" w:leader="dot" w:pos="9350"/>
        </w:tabs>
        <w:rPr>
          <w:del w:id="2635" w:author="Vilson Lu" w:date="2014-08-22T06:40:00Z"/>
          <w:rFonts w:eastAsiaTheme="minorEastAsia"/>
          <w:noProof/>
          <w:sz w:val="22"/>
          <w:szCs w:val="22"/>
          <w:rPrChange w:id="2636" w:author="Vilson Lu" w:date="2014-08-22T06:41:00Z">
            <w:rPr>
              <w:del w:id="2637" w:author="Vilson Lu" w:date="2014-08-22T06:40:00Z"/>
              <w:rFonts w:asciiTheme="minorHAnsi" w:eastAsiaTheme="minorEastAsia" w:hAnsiTheme="minorHAnsi" w:cstheme="minorBidi"/>
              <w:noProof/>
              <w:sz w:val="22"/>
              <w:szCs w:val="22"/>
            </w:rPr>
          </w:rPrChange>
        </w:rPr>
      </w:pPr>
      <w:del w:id="2638" w:author="Vilson Lu" w:date="2014-08-22T06:40:00Z">
        <w:r w:rsidRPr="00AC2ADB" w:rsidDel="00AC2ADB">
          <w:rPr>
            <w:rStyle w:val="Hyperlink"/>
            <w:noProof/>
            <w14:scene3d>
              <w14:camera w14:prst="orthographicFront"/>
              <w14:lightRig w14:rig="threePt" w14:dir="t">
                <w14:rot w14:lat="0" w14:lon="0" w14:rev="0"/>
              </w14:lightRig>
            </w14:scene3d>
          </w:rPr>
          <w:delText>3.2.3</w:delText>
        </w:r>
        <w:r w:rsidRPr="00AC2ADB" w:rsidDel="00AC2ADB">
          <w:rPr>
            <w:rFonts w:eastAsiaTheme="minorEastAsia"/>
            <w:noProof/>
            <w:sz w:val="22"/>
            <w:szCs w:val="22"/>
            <w:rPrChange w:id="263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Classification</w:delText>
        </w:r>
        <w:r w:rsidRPr="00AC2ADB" w:rsidDel="00AC2ADB">
          <w:rPr>
            <w:noProof/>
            <w:webHidden/>
          </w:rPr>
          <w:tab/>
          <w:delText>3-6</w:delText>
        </w:r>
      </w:del>
    </w:p>
    <w:p w14:paraId="503AC688" w14:textId="77777777" w:rsidR="00497EF3" w:rsidRPr="00AC2ADB" w:rsidDel="00AC2ADB" w:rsidRDefault="00497EF3">
      <w:pPr>
        <w:pStyle w:val="TOC2"/>
        <w:tabs>
          <w:tab w:val="left" w:pos="880"/>
          <w:tab w:val="right" w:leader="dot" w:pos="9350"/>
        </w:tabs>
        <w:rPr>
          <w:del w:id="2640" w:author="Vilson Lu" w:date="2014-08-22T06:40:00Z"/>
          <w:rFonts w:eastAsiaTheme="minorEastAsia"/>
          <w:noProof/>
          <w:sz w:val="22"/>
          <w:szCs w:val="22"/>
          <w:rPrChange w:id="2641" w:author="Vilson Lu" w:date="2014-08-22T06:41:00Z">
            <w:rPr>
              <w:del w:id="2642" w:author="Vilson Lu" w:date="2014-08-22T06:40:00Z"/>
              <w:rFonts w:asciiTheme="minorHAnsi" w:eastAsiaTheme="minorEastAsia" w:hAnsiTheme="minorHAnsi" w:cstheme="minorBidi"/>
              <w:noProof/>
              <w:sz w:val="22"/>
              <w:szCs w:val="22"/>
            </w:rPr>
          </w:rPrChange>
        </w:rPr>
      </w:pPr>
      <w:del w:id="2643" w:author="Vilson Lu" w:date="2014-08-22T06:40:00Z">
        <w:r w:rsidRPr="00AC2ADB" w:rsidDel="00AC2ADB">
          <w:rPr>
            <w:rStyle w:val="Hyperlink"/>
            <w:noProof/>
            <w14:scene3d>
              <w14:camera w14:prst="orthographicFront"/>
              <w14:lightRig w14:rig="threePt" w14:dir="t">
                <w14:rot w14:lat="0" w14:lon="0" w14:rev="0"/>
              </w14:lightRig>
            </w14:scene3d>
          </w:rPr>
          <w:delText>3.3</w:delText>
        </w:r>
        <w:r w:rsidRPr="00AC2ADB" w:rsidDel="00AC2ADB">
          <w:rPr>
            <w:rFonts w:eastAsiaTheme="minorEastAsia"/>
            <w:noProof/>
            <w:sz w:val="22"/>
            <w:szCs w:val="22"/>
            <w:rPrChange w:id="264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Extraction Architecture</w:delText>
        </w:r>
        <w:r w:rsidRPr="00AC2ADB" w:rsidDel="00AC2ADB">
          <w:rPr>
            <w:noProof/>
            <w:webHidden/>
          </w:rPr>
          <w:tab/>
          <w:delText>3-6</w:delText>
        </w:r>
      </w:del>
    </w:p>
    <w:p w14:paraId="79DF39A7" w14:textId="77777777" w:rsidR="00497EF3" w:rsidRPr="00AC2ADB" w:rsidDel="00AC2ADB" w:rsidRDefault="00497EF3">
      <w:pPr>
        <w:pStyle w:val="TOC3"/>
        <w:tabs>
          <w:tab w:val="left" w:pos="1320"/>
          <w:tab w:val="right" w:leader="dot" w:pos="9350"/>
        </w:tabs>
        <w:rPr>
          <w:del w:id="2645" w:author="Vilson Lu" w:date="2014-08-22T06:40:00Z"/>
          <w:rFonts w:eastAsiaTheme="minorEastAsia"/>
          <w:noProof/>
          <w:sz w:val="22"/>
          <w:szCs w:val="22"/>
          <w:rPrChange w:id="2646" w:author="Vilson Lu" w:date="2014-08-22T06:41:00Z">
            <w:rPr>
              <w:del w:id="2647" w:author="Vilson Lu" w:date="2014-08-22T06:40:00Z"/>
              <w:rFonts w:asciiTheme="minorHAnsi" w:eastAsiaTheme="minorEastAsia" w:hAnsiTheme="minorHAnsi" w:cstheme="minorBidi"/>
              <w:noProof/>
              <w:sz w:val="22"/>
              <w:szCs w:val="22"/>
            </w:rPr>
          </w:rPrChange>
        </w:rPr>
      </w:pPr>
      <w:del w:id="2648" w:author="Vilson Lu" w:date="2014-08-22T06:40:00Z">
        <w:r w:rsidRPr="00AC2ADB" w:rsidDel="00AC2ADB">
          <w:rPr>
            <w:rStyle w:val="Hyperlink"/>
            <w:noProof/>
            <w14:scene3d>
              <w14:camera w14:prst="orthographicFront"/>
              <w14:lightRig w14:rig="threePt" w14:dir="t">
                <w14:rot w14:lat="0" w14:lon="0" w14:rev="0"/>
              </w14:lightRig>
            </w14:scene3d>
          </w:rPr>
          <w:delText>3.3.1</w:delText>
        </w:r>
        <w:r w:rsidRPr="00AC2ADB" w:rsidDel="00AC2ADB">
          <w:rPr>
            <w:rFonts w:eastAsiaTheme="minorEastAsia"/>
            <w:noProof/>
            <w:sz w:val="22"/>
            <w:szCs w:val="22"/>
            <w:rPrChange w:id="264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Template-Based Architecture</w:delText>
        </w:r>
        <w:r w:rsidRPr="00AC2ADB" w:rsidDel="00AC2ADB">
          <w:rPr>
            <w:noProof/>
            <w:webHidden/>
          </w:rPr>
          <w:tab/>
          <w:delText>3-6</w:delText>
        </w:r>
      </w:del>
    </w:p>
    <w:p w14:paraId="03B3C23E" w14:textId="77777777" w:rsidR="00497EF3" w:rsidRPr="00AC2ADB" w:rsidDel="00AC2ADB" w:rsidRDefault="00497EF3">
      <w:pPr>
        <w:pStyle w:val="TOC3"/>
        <w:tabs>
          <w:tab w:val="left" w:pos="1320"/>
          <w:tab w:val="right" w:leader="dot" w:pos="9350"/>
        </w:tabs>
        <w:rPr>
          <w:del w:id="2650" w:author="Vilson Lu" w:date="2014-08-22T06:40:00Z"/>
          <w:rFonts w:eastAsiaTheme="minorEastAsia"/>
          <w:noProof/>
          <w:sz w:val="22"/>
          <w:szCs w:val="22"/>
          <w:rPrChange w:id="2651" w:author="Vilson Lu" w:date="2014-08-22T06:41:00Z">
            <w:rPr>
              <w:del w:id="2652" w:author="Vilson Lu" w:date="2014-08-22T06:40:00Z"/>
              <w:rFonts w:asciiTheme="minorHAnsi" w:eastAsiaTheme="minorEastAsia" w:hAnsiTheme="minorHAnsi" w:cstheme="minorBidi"/>
              <w:noProof/>
              <w:sz w:val="22"/>
              <w:szCs w:val="22"/>
            </w:rPr>
          </w:rPrChange>
        </w:rPr>
      </w:pPr>
      <w:del w:id="2653" w:author="Vilson Lu" w:date="2014-08-22T06:40:00Z">
        <w:r w:rsidRPr="00AC2ADB" w:rsidDel="00AC2ADB">
          <w:rPr>
            <w:rStyle w:val="Hyperlink"/>
            <w:noProof/>
            <w14:scene3d>
              <w14:camera w14:prst="orthographicFront"/>
              <w14:lightRig w14:rig="threePt" w14:dir="t">
                <w14:rot w14:lat="0" w14:lon="0" w14:rev="0"/>
              </w14:lightRig>
            </w14:scene3d>
          </w:rPr>
          <w:delText>3.3.2</w:delText>
        </w:r>
        <w:r w:rsidRPr="00AC2ADB" w:rsidDel="00AC2ADB">
          <w:rPr>
            <w:rFonts w:eastAsiaTheme="minorEastAsia"/>
            <w:noProof/>
            <w:sz w:val="22"/>
            <w:szCs w:val="22"/>
            <w:rPrChange w:id="265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Adaptive Architecture</w:delText>
        </w:r>
        <w:r w:rsidRPr="00AC2ADB" w:rsidDel="00AC2ADB">
          <w:rPr>
            <w:noProof/>
            <w:webHidden/>
          </w:rPr>
          <w:tab/>
          <w:delText>3-7</w:delText>
        </w:r>
      </w:del>
    </w:p>
    <w:p w14:paraId="222F80B1" w14:textId="77777777" w:rsidR="00497EF3" w:rsidRPr="00AC2ADB" w:rsidDel="00AC2ADB" w:rsidRDefault="00497EF3">
      <w:pPr>
        <w:pStyle w:val="TOC2"/>
        <w:tabs>
          <w:tab w:val="left" w:pos="880"/>
          <w:tab w:val="right" w:leader="dot" w:pos="9350"/>
        </w:tabs>
        <w:rPr>
          <w:del w:id="2655" w:author="Vilson Lu" w:date="2014-08-22T06:40:00Z"/>
          <w:rFonts w:eastAsiaTheme="minorEastAsia"/>
          <w:noProof/>
          <w:sz w:val="22"/>
          <w:szCs w:val="22"/>
          <w:rPrChange w:id="2656" w:author="Vilson Lu" w:date="2014-08-22T06:41:00Z">
            <w:rPr>
              <w:del w:id="2657" w:author="Vilson Lu" w:date="2014-08-22T06:40:00Z"/>
              <w:rFonts w:asciiTheme="minorHAnsi" w:eastAsiaTheme="minorEastAsia" w:hAnsiTheme="minorHAnsi" w:cstheme="minorBidi"/>
              <w:noProof/>
              <w:sz w:val="22"/>
              <w:szCs w:val="22"/>
            </w:rPr>
          </w:rPrChange>
        </w:rPr>
      </w:pPr>
      <w:del w:id="2658" w:author="Vilson Lu" w:date="2014-08-22T06:40:00Z">
        <w:r w:rsidRPr="00AC2ADB" w:rsidDel="00AC2ADB">
          <w:rPr>
            <w:rStyle w:val="Hyperlink"/>
            <w:noProof/>
            <w14:scene3d>
              <w14:camera w14:prst="orthographicFront"/>
              <w14:lightRig w14:rig="threePt" w14:dir="t">
                <w14:rot w14:lat="0" w14:lon="0" w14:rev="0"/>
              </w14:lightRig>
            </w14:scene3d>
          </w:rPr>
          <w:delText>3.4</w:delText>
        </w:r>
        <w:r w:rsidRPr="00AC2ADB" w:rsidDel="00AC2ADB">
          <w:rPr>
            <w:rFonts w:eastAsiaTheme="minorEastAsia"/>
            <w:noProof/>
            <w:sz w:val="22"/>
            <w:szCs w:val="22"/>
            <w:rPrChange w:id="265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Twitter</w:delText>
        </w:r>
        <w:r w:rsidRPr="00AC2ADB" w:rsidDel="00AC2ADB">
          <w:rPr>
            <w:noProof/>
            <w:webHidden/>
          </w:rPr>
          <w:tab/>
          <w:delText>3-14</w:delText>
        </w:r>
      </w:del>
    </w:p>
    <w:p w14:paraId="1368DAAC" w14:textId="77777777" w:rsidR="00497EF3" w:rsidRPr="00AC2ADB" w:rsidDel="00AC2ADB" w:rsidRDefault="00497EF3">
      <w:pPr>
        <w:pStyle w:val="TOC3"/>
        <w:tabs>
          <w:tab w:val="left" w:pos="1320"/>
          <w:tab w:val="right" w:leader="dot" w:pos="9350"/>
        </w:tabs>
        <w:rPr>
          <w:del w:id="2660" w:author="Vilson Lu" w:date="2014-08-22T06:40:00Z"/>
          <w:rFonts w:eastAsiaTheme="minorEastAsia"/>
          <w:noProof/>
          <w:sz w:val="22"/>
          <w:szCs w:val="22"/>
          <w:rPrChange w:id="2661" w:author="Vilson Lu" w:date="2014-08-22T06:41:00Z">
            <w:rPr>
              <w:del w:id="2662" w:author="Vilson Lu" w:date="2014-08-22T06:40:00Z"/>
              <w:rFonts w:asciiTheme="minorHAnsi" w:eastAsiaTheme="minorEastAsia" w:hAnsiTheme="minorHAnsi" w:cstheme="minorBidi"/>
              <w:noProof/>
              <w:sz w:val="22"/>
              <w:szCs w:val="22"/>
            </w:rPr>
          </w:rPrChange>
        </w:rPr>
      </w:pPr>
      <w:del w:id="2663" w:author="Vilson Lu" w:date="2014-08-22T06:40:00Z">
        <w:r w:rsidRPr="00AC2ADB" w:rsidDel="00AC2ADB">
          <w:rPr>
            <w:rStyle w:val="Hyperlink"/>
            <w:noProof/>
            <w14:scene3d>
              <w14:camera w14:prst="orthographicFront"/>
              <w14:lightRig w14:rig="threePt" w14:dir="t">
                <w14:rot w14:lat="0" w14:lon="0" w14:rev="0"/>
              </w14:lightRig>
            </w14:scene3d>
          </w:rPr>
          <w:delText>3.4.1</w:delText>
        </w:r>
        <w:r w:rsidRPr="00AC2ADB" w:rsidDel="00AC2ADB">
          <w:rPr>
            <w:rFonts w:eastAsiaTheme="minorEastAsia"/>
            <w:noProof/>
            <w:sz w:val="22"/>
            <w:szCs w:val="22"/>
            <w:rPrChange w:id="266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Use of Twitter</w:delText>
        </w:r>
        <w:r w:rsidRPr="00AC2ADB" w:rsidDel="00AC2ADB">
          <w:rPr>
            <w:noProof/>
            <w:webHidden/>
          </w:rPr>
          <w:tab/>
          <w:delText>3-14</w:delText>
        </w:r>
      </w:del>
    </w:p>
    <w:p w14:paraId="3899C031" w14:textId="77777777" w:rsidR="00497EF3" w:rsidRPr="00AC2ADB" w:rsidDel="00AC2ADB" w:rsidRDefault="00497EF3">
      <w:pPr>
        <w:pStyle w:val="TOC3"/>
        <w:tabs>
          <w:tab w:val="left" w:pos="1320"/>
          <w:tab w:val="right" w:leader="dot" w:pos="9350"/>
        </w:tabs>
        <w:rPr>
          <w:del w:id="2665" w:author="Vilson Lu" w:date="2014-08-22T06:40:00Z"/>
          <w:rFonts w:eastAsiaTheme="minorEastAsia"/>
          <w:noProof/>
          <w:sz w:val="22"/>
          <w:szCs w:val="22"/>
          <w:rPrChange w:id="2666" w:author="Vilson Lu" w:date="2014-08-22T06:41:00Z">
            <w:rPr>
              <w:del w:id="2667" w:author="Vilson Lu" w:date="2014-08-22T06:40:00Z"/>
              <w:rFonts w:asciiTheme="minorHAnsi" w:eastAsiaTheme="minorEastAsia" w:hAnsiTheme="minorHAnsi" w:cstheme="minorBidi"/>
              <w:noProof/>
              <w:sz w:val="22"/>
              <w:szCs w:val="22"/>
            </w:rPr>
          </w:rPrChange>
        </w:rPr>
      </w:pPr>
      <w:del w:id="2668" w:author="Vilson Lu" w:date="2014-08-22T06:40:00Z">
        <w:r w:rsidRPr="00AC2ADB" w:rsidDel="00AC2ADB">
          <w:rPr>
            <w:rStyle w:val="Hyperlink"/>
            <w:noProof/>
            <w14:scene3d>
              <w14:camera w14:prst="orthographicFront"/>
              <w14:lightRig w14:rig="threePt" w14:dir="t">
                <w14:rot w14:lat="0" w14:lon="0" w14:rev="0"/>
              </w14:lightRig>
            </w14:scene3d>
          </w:rPr>
          <w:delText>3.4.2</w:delText>
        </w:r>
        <w:r w:rsidRPr="00AC2ADB" w:rsidDel="00AC2ADB">
          <w:rPr>
            <w:rFonts w:eastAsiaTheme="minorEastAsia"/>
            <w:noProof/>
            <w:sz w:val="22"/>
            <w:szCs w:val="22"/>
            <w:rPrChange w:id="266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Twitter and Disasters</w:delText>
        </w:r>
        <w:r w:rsidRPr="00AC2ADB" w:rsidDel="00AC2ADB">
          <w:rPr>
            <w:noProof/>
            <w:webHidden/>
          </w:rPr>
          <w:tab/>
          <w:delText>3-14</w:delText>
        </w:r>
      </w:del>
    </w:p>
    <w:p w14:paraId="7D6EEB1E" w14:textId="77777777" w:rsidR="00497EF3" w:rsidRPr="00AC2ADB" w:rsidDel="00AC2ADB" w:rsidRDefault="00497EF3">
      <w:pPr>
        <w:pStyle w:val="TOC2"/>
        <w:tabs>
          <w:tab w:val="left" w:pos="880"/>
          <w:tab w:val="right" w:leader="dot" w:pos="9350"/>
        </w:tabs>
        <w:rPr>
          <w:del w:id="2670" w:author="Vilson Lu" w:date="2014-08-22T06:40:00Z"/>
          <w:rFonts w:eastAsiaTheme="minorEastAsia"/>
          <w:noProof/>
          <w:sz w:val="22"/>
          <w:szCs w:val="22"/>
          <w:rPrChange w:id="2671" w:author="Vilson Lu" w:date="2014-08-22T06:41:00Z">
            <w:rPr>
              <w:del w:id="2672" w:author="Vilson Lu" w:date="2014-08-22T06:40:00Z"/>
              <w:rFonts w:asciiTheme="minorHAnsi" w:eastAsiaTheme="minorEastAsia" w:hAnsiTheme="minorHAnsi" w:cstheme="minorBidi"/>
              <w:noProof/>
              <w:sz w:val="22"/>
              <w:szCs w:val="22"/>
            </w:rPr>
          </w:rPrChange>
        </w:rPr>
      </w:pPr>
      <w:del w:id="2673" w:author="Vilson Lu" w:date="2014-08-22T06:40:00Z">
        <w:r w:rsidRPr="00AC2ADB" w:rsidDel="00AC2ADB">
          <w:rPr>
            <w:rStyle w:val="Hyperlink"/>
            <w:noProof/>
            <w14:scene3d>
              <w14:camera w14:prst="orthographicFront"/>
              <w14:lightRig w14:rig="threePt" w14:dir="t">
                <w14:rot w14:lat="0" w14:lon="0" w14:rev="0"/>
              </w14:lightRig>
            </w14:scene3d>
          </w:rPr>
          <w:delText>3.5</w:delText>
        </w:r>
        <w:r w:rsidRPr="00AC2ADB" w:rsidDel="00AC2ADB">
          <w:rPr>
            <w:rFonts w:eastAsiaTheme="minorEastAsia"/>
            <w:noProof/>
            <w:sz w:val="22"/>
            <w:szCs w:val="22"/>
            <w:rPrChange w:id="267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Evaluation Metrics</w:delText>
        </w:r>
        <w:r w:rsidRPr="00AC2ADB" w:rsidDel="00AC2ADB">
          <w:rPr>
            <w:noProof/>
            <w:webHidden/>
          </w:rPr>
          <w:tab/>
          <w:delText>3-16</w:delText>
        </w:r>
      </w:del>
    </w:p>
    <w:p w14:paraId="233EDD81" w14:textId="77777777" w:rsidR="00497EF3" w:rsidRPr="00AC2ADB" w:rsidDel="00AC2ADB" w:rsidRDefault="00497EF3">
      <w:pPr>
        <w:pStyle w:val="TOC3"/>
        <w:tabs>
          <w:tab w:val="left" w:pos="1320"/>
          <w:tab w:val="right" w:leader="dot" w:pos="9350"/>
        </w:tabs>
        <w:rPr>
          <w:del w:id="2675" w:author="Vilson Lu" w:date="2014-08-22T06:40:00Z"/>
          <w:rFonts w:eastAsiaTheme="minorEastAsia"/>
          <w:noProof/>
          <w:sz w:val="22"/>
          <w:szCs w:val="22"/>
          <w:rPrChange w:id="2676" w:author="Vilson Lu" w:date="2014-08-22T06:41:00Z">
            <w:rPr>
              <w:del w:id="2677" w:author="Vilson Lu" w:date="2014-08-22T06:40:00Z"/>
              <w:rFonts w:asciiTheme="minorHAnsi" w:eastAsiaTheme="minorEastAsia" w:hAnsiTheme="minorHAnsi" w:cstheme="minorBidi"/>
              <w:noProof/>
              <w:sz w:val="22"/>
              <w:szCs w:val="22"/>
            </w:rPr>
          </w:rPrChange>
        </w:rPr>
      </w:pPr>
      <w:del w:id="2678" w:author="Vilson Lu" w:date="2014-08-22T06:40:00Z">
        <w:r w:rsidRPr="00AC2ADB" w:rsidDel="00AC2ADB">
          <w:rPr>
            <w:rStyle w:val="Hyperlink"/>
            <w:noProof/>
            <w14:scene3d>
              <w14:camera w14:prst="orthographicFront"/>
              <w14:lightRig w14:rig="threePt" w14:dir="t">
                <w14:rot w14:lat="0" w14:lon="0" w14:rev="0"/>
              </w14:lightRig>
            </w14:scene3d>
          </w:rPr>
          <w:delText>3.5.1</w:delText>
        </w:r>
        <w:r w:rsidRPr="00AC2ADB" w:rsidDel="00AC2ADB">
          <w:rPr>
            <w:rFonts w:eastAsiaTheme="minorEastAsia"/>
            <w:noProof/>
            <w:sz w:val="22"/>
            <w:szCs w:val="22"/>
            <w:rPrChange w:id="267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F-measure</w:delText>
        </w:r>
        <w:r w:rsidRPr="00AC2ADB" w:rsidDel="00AC2ADB">
          <w:rPr>
            <w:noProof/>
            <w:webHidden/>
          </w:rPr>
          <w:tab/>
          <w:delText>3-16</w:delText>
        </w:r>
      </w:del>
    </w:p>
    <w:p w14:paraId="3DC45E3A" w14:textId="77777777" w:rsidR="00497EF3" w:rsidRPr="00AC2ADB" w:rsidDel="00AC2ADB" w:rsidRDefault="00497EF3">
      <w:pPr>
        <w:pStyle w:val="TOC3"/>
        <w:tabs>
          <w:tab w:val="left" w:pos="1320"/>
          <w:tab w:val="right" w:leader="dot" w:pos="9350"/>
        </w:tabs>
        <w:rPr>
          <w:del w:id="2680" w:author="Vilson Lu" w:date="2014-08-22T06:40:00Z"/>
          <w:rFonts w:eastAsiaTheme="minorEastAsia"/>
          <w:noProof/>
          <w:sz w:val="22"/>
          <w:szCs w:val="22"/>
          <w:rPrChange w:id="2681" w:author="Vilson Lu" w:date="2014-08-22T06:41:00Z">
            <w:rPr>
              <w:del w:id="2682" w:author="Vilson Lu" w:date="2014-08-22T06:40:00Z"/>
              <w:rFonts w:asciiTheme="minorHAnsi" w:eastAsiaTheme="minorEastAsia" w:hAnsiTheme="minorHAnsi" w:cstheme="minorBidi"/>
              <w:noProof/>
              <w:sz w:val="22"/>
              <w:szCs w:val="22"/>
            </w:rPr>
          </w:rPrChange>
        </w:rPr>
      </w:pPr>
      <w:del w:id="2683" w:author="Vilson Lu" w:date="2014-08-22T06:40:00Z">
        <w:r w:rsidRPr="00AC2ADB" w:rsidDel="00AC2ADB">
          <w:rPr>
            <w:rStyle w:val="Hyperlink"/>
            <w:noProof/>
            <w14:scene3d>
              <w14:camera w14:prst="orthographicFront"/>
              <w14:lightRig w14:rig="threePt" w14:dir="t">
                <w14:rot w14:lat="0" w14:lon="0" w14:rev="0"/>
              </w14:lightRig>
            </w14:scene3d>
          </w:rPr>
          <w:delText>3.5.2</w:delText>
        </w:r>
        <w:r w:rsidRPr="00AC2ADB" w:rsidDel="00AC2ADB">
          <w:rPr>
            <w:rFonts w:eastAsiaTheme="minorEastAsia"/>
            <w:noProof/>
            <w:sz w:val="22"/>
            <w:szCs w:val="22"/>
            <w:rPrChange w:id="268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Kappa Statistics</w:delText>
        </w:r>
        <w:r w:rsidRPr="00AC2ADB" w:rsidDel="00AC2ADB">
          <w:rPr>
            <w:noProof/>
            <w:webHidden/>
          </w:rPr>
          <w:tab/>
          <w:delText>3-17</w:delText>
        </w:r>
      </w:del>
    </w:p>
    <w:p w14:paraId="315FB209" w14:textId="77777777" w:rsidR="00497EF3" w:rsidRPr="00AC2ADB" w:rsidDel="00AC2ADB" w:rsidRDefault="00497EF3">
      <w:pPr>
        <w:pStyle w:val="TOC2"/>
        <w:tabs>
          <w:tab w:val="left" w:pos="880"/>
          <w:tab w:val="right" w:leader="dot" w:pos="9350"/>
        </w:tabs>
        <w:rPr>
          <w:del w:id="2685" w:author="Vilson Lu" w:date="2014-08-22T06:40:00Z"/>
          <w:rFonts w:eastAsiaTheme="minorEastAsia"/>
          <w:noProof/>
          <w:sz w:val="22"/>
          <w:szCs w:val="22"/>
          <w:rPrChange w:id="2686" w:author="Vilson Lu" w:date="2014-08-22T06:41:00Z">
            <w:rPr>
              <w:del w:id="2687" w:author="Vilson Lu" w:date="2014-08-22T06:40:00Z"/>
              <w:rFonts w:asciiTheme="minorHAnsi" w:eastAsiaTheme="minorEastAsia" w:hAnsiTheme="minorHAnsi" w:cstheme="minorBidi"/>
              <w:noProof/>
              <w:sz w:val="22"/>
              <w:szCs w:val="22"/>
            </w:rPr>
          </w:rPrChange>
        </w:rPr>
      </w:pPr>
      <w:del w:id="2688" w:author="Vilson Lu" w:date="2014-08-22T06:40:00Z">
        <w:r w:rsidRPr="00AC2ADB" w:rsidDel="00AC2ADB">
          <w:rPr>
            <w:rStyle w:val="Hyperlink"/>
            <w:noProof/>
            <w14:scene3d>
              <w14:camera w14:prst="orthographicFront"/>
              <w14:lightRig w14:rig="threePt" w14:dir="t">
                <w14:rot w14:lat="0" w14:lon="0" w14:rev="0"/>
              </w14:lightRig>
            </w14:scene3d>
          </w:rPr>
          <w:delText>3.6</w:delText>
        </w:r>
        <w:r w:rsidRPr="00AC2ADB" w:rsidDel="00AC2ADB">
          <w:rPr>
            <w:rFonts w:eastAsiaTheme="minorEastAsia"/>
            <w:noProof/>
            <w:sz w:val="22"/>
            <w:szCs w:val="22"/>
            <w:rPrChange w:id="268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Ontology</w:delText>
        </w:r>
        <w:r w:rsidRPr="00AC2ADB" w:rsidDel="00AC2ADB">
          <w:rPr>
            <w:noProof/>
            <w:webHidden/>
          </w:rPr>
          <w:tab/>
          <w:delText>3-17</w:delText>
        </w:r>
      </w:del>
    </w:p>
    <w:p w14:paraId="3F3DCA60" w14:textId="77777777" w:rsidR="00497EF3" w:rsidRPr="00AC2ADB" w:rsidDel="00AC2ADB" w:rsidRDefault="00497EF3">
      <w:pPr>
        <w:pStyle w:val="TOC2"/>
        <w:tabs>
          <w:tab w:val="left" w:pos="880"/>
          <w:tab w:val="right" w:leader="dot" w:pos="9350"/>
        </w:tabs>
        <w:rPr>
          <w:del w:id="2690" w:author="Vilson Lu" w:date="2014-08-22T06:40:00Z"/>
          <w:rFonts w:eastAsiaTheme="minorEastAsia"/>
          <w:noProof/>
          <w:sz w:val="22"/>
          <w:szCs w:val="22"/>
          <w:rPrChange w:id="2691" w:author="Vilson Lu" w:date="2014-08-22T06:41:00Z">
            <w:rPr>
              <w:del w:id="2692" w:author="Vilson Lu" w:date="2014-08-22T06:40:00Z"/>
              <w:rFonts w:asciiTheme="minorHAnsi" w:eastAsiaTheme="minorEastAsia" w:hAnsiTheme="minorHAnsi" w:cstheme="minorBidi"/>
              <w:noProof/>
              <w:sz w:val="22"/>
              <w:szCs w:val="22"/>
            </w:rPr>
          </w:rPrChange>
        </w:rPr>
      </w:pPr>
      <w:del w:id="2693" w:author="Vilson Lu" w:date="2014-08-22T06:40:00Z">
        <w:r w:rsidRPr="00AC2ADB" w:rsidDel="00AC2ADB">
          <w:rPr>
            <w:rStyle w:val="Hyperlink"/>
            <w:noProof/>
            <w14:scene3d>
              <w14:camera w14:prst="orthographicFront"/>
              <w14:lightRig w14:rig="threePt" w14:dir="t">
                <w14:rot w14:lat="0" w14:lon="0" w14:rev="0"/>
              </w14:lightRig>
            </w14:scene3d>
          </w:rPr>
          <w:delText>3.7</w:delText>
        </w:r>
        <w:r w:rsidRPr="00AC2ADB" w:rsidDel="00AC2ADB">
          <w:rPr>
            <w:rFonts w:eastAsiaTheme="minorEastAsia"/>
            <w:noProof/>
            <w:sz w:val="22"/>
            <w:szCs w:val="22"/>
            <w:rPrChange w:id="269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Tools</w:delText>
        </w:r>
        <w:r w:rsidRPr="00AC2ADB" w:rsidDel="00AC2ADB">
          <w:rPr>
            <w:noProof/>
            <w:webHidden/>
          </w:rPr>
          <w:tab/>
          <w:delText>3-17</w:delText>
        </w:r>
      </w:del>
    </w:p>
    <w:p w14:paraId="4089AD2D" w14:textId="77777777" w:rsidR="00497EF3" w:rsidRPr="00AC2ADB" w:rsidDel="00AC2ADB" w:rsidRDefault="00497EF3">
      <w:pPr>
        <w:pStyle w:val="TOC3"/>
        <w:tabs>
          <w:tab w:val="left" w:pos="1320"/>
          <w:tab w:val="right" w:leader="dot" w:pos="9350"/>
        </w:tabs>
        <w:rPr>
          <w:del w:id="2695" w:author="Vilson Lu" w:date="2014-08-22T06:40:00Z"/>
          <w:rFonts w:eastAsiaTheme="minorEastAsia"/>
          <w:noProof/>
          <w:sz w:val="22"/>
          <w:szCs w:val="22"/>
          <w:rPrChange w:id="2696" w:author="Vilson Lu" w:date="2014-08-22T06:41:00Z">
            <w:rPr>
              <w:del w:id="2697" w:author="Vilson Lu" w:date="2014-08-22T06:40:00Z"/>
              <w:rFonts w:asciiTheme="minorHAnsi" w:eastAsiaTheme="minorEastAsia" w:hAnsiTheme="minorHAnsi" w:cstheme="minorBidi"/>
              <w:noProof/>
              <w:sz w:val="22"/>
              <w:szCs w:val="22"/>
            </w:rPr>
          </w:rPrChange>
        </w:rPr>
      </w:pPr>
      <w:del w:id="2698" w:author="Vilson Lu" w:date="2014-08-22T06:40:00Z">
        <w:r w:rsidRPr="00AC2ADB" w:rsidDel="00AC2ADB">
          <w:rPr>
            <w:rStyle w:val="Hyperlink"/>
            <w:noProof/>
            <w14:scene3d>
              <w14:camera w14:prst="orthographicFront"/>
              <w14:lightRig w14:rig="threePt" w14:dir="t">
                <w14:rot w14:lat="0" w14:lon="0" w14:rev="0"/>
              </w14:lightRig>
            </w14:scene3d>
          </w:rPr>
          <w:delText>3.7.1</w:delText>
        </w:r>
        <w:r w:rsidRPr="00AC2ADB" w:rsidDel="00AC2ADB">
          <w:rPr>
            <w:rFonts w:eastAsiaTheme="minorEastAsia"/>
            <w:noProof/>
            <w:sz w:val="22"/>
            <w:szCs w:val="22"/>
            <w:rPrChange w:id="269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Apache OpenNLP (OpenNLP, 2011)</w:delText>
        </w:r>
        <w:r w:rsidRPr="00AC2ADB" w:rsidDel="00AC2ADB">
          <w:rPr>
            <w:noProof/>
            <w:webHidden/>
          </w:rPr>
          <w:tab/>
          <w:delText>3-18</w:delText>
        </w:r>
      </w:del>
    </w:p>
    <w:p w14:paraId="7CC56B30" w14:textId="77777777" w:rsidR="00497EF3" w:rsidRPr="00AC2ADB" w:rsidDel="00AC2ADB" w:rsidRDefault="00497EF3">
      <w:pPr>
        <w:pStyle w:val="TOC3"/>
        <w:tabs>
          <w:tab w:val="left" w:pos="1320"/>
          <w:tab w:val="right" w:leader="dot" w:pos="9350"/>
        </w:tabs>
        <w:rPr>
          <w:del w:id="2700" w:author="Vilson Lu" w:date="2014-08-22T06:40:00Z"/>
          <w:rFonts w:eastAsiaTheme="minorEastAsia"/>
          <w:noProof/>
          <w:sz w:val="22"/>
          <w:szCs w:val="22"/>
          <w:rPrChange w:id="2701" w:author="Vilson Lu" w:date="2014-08-22T06:41:00Z">
            <w:rPr>
              <w:del w:id="2702" w:author="Vilson Lu" w:date="2014-08-22T06:40:00Z"/>
              <w:rFonts w:asciiTheme="minorHAnsi" w:eastAsiaTheme="minorEastAsia" w:hAnsiTheme="minorHAnsi" w:cstheme="minorBidi"/>
              <w:noProof/>
              <w:sz w:val="22"/>
              <w:szCs w:val="22"/>
            </w:rPr>
          </w:rPrChange>
        </w:rPr>
      </w:pPr>
      <w:del w:id="2703" w:author="Vilson Lu" w:date="2014-08-22T06:40:00Z">
        <w:r w:rsidRPr="00AC2ADB" w:rsidDel="00AC2ADB">
          <w:rPr>
            <w:rStyle w:val="Hyperlink"/>
            <w:noProof/>
            <w14:scene3d>
              <w14:camera w14:prst="orthographicFront"/>
              <w14:lightRig w14:rig="threePt" w14:dir="t">
                <w14:rot w14:lat="0" w14:lon="0" w14:rev="0"/>
              </w14:lightRig>
            </w14:scene3d>
          </w:rPr>
          <w:delText>3.7.2</w:delText>
        </w:r>
        <w:r w:rsidRPr="00AC2ADB" w:rsidDel="00AC2ADB">
          <w:rPr>
            <w:rFonts w:eastAsiaTheme="minorEastAsia"/>
            <w:noProof/>
            <w:sz w:val="22"/>
            <w:szCs w:val="22"/>
            <w:rPrChange w:id="270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ANNIE (Cunningham et al., 2002)</w:delText>
        </w:r>
        <w:r w:rsidRPr="00AC2ADB" w:rsidDel="00AC2ADB">
          <w:rPr>
            <w:noProof/>
            <w:webHidden/>
          </w:rPr>
          <w:tab/>
          <w:delText>3-19</w:delText>
        </w:r>
      </w:del>
    </w:p>
    <w:p w14:paraId="3CAE1A75" w14:textId="77777777" w:rsidR="00497EF3" w:rsidRPr="00AC2ADB" w:rsidDel="00AC2ADB" w:rsidRDefault="00497EF3">
      <w:pPr>
        <w:pStyle w:val="TOC3"/>
        <w:tabs>
          <w:tab w:val="left" w:pos="1320"/>
          <w:tab w:val="right" w:leader="dot" w:pos="9350"/>
        </w:tabs>
        <w:rPr>
          <w:del w:id="2705" w:author="Vilson Lu" w:date="2014-08-22T06:40:00Z"/>
          <w:rFonts w:eastAsiaTheme="minorEastAsia"/>
          <w:noProof/>
          <w:sz w:val="22"/>
          <w:szCs w:val="22"/>
          <w:rPrChange w:id="2706" w:author="Vilson Lu" w:date="2014-08-22T06:41:00Z">
            <w:rPr>
              <w:del w:id="2707" w:author="Vilson Lu" w:date="2014-08-22T06:40:00Z"/>
              <w:rFonts w:asciiTheme="minorHAnsi" w:eastAsiaTheme="minorEastAsia" w:hAnsiTheme="minorHAnsi" w:cstheme="minorBidi"/>
              <w:noProof/>
              <w:sz w:val="22"/>
              <w:szCs w:val="22"/>
            </w:rPr>
          </w:rPrChange>
        </w:rPr>
      </w:pPr>
      <w:del w:id="2708" w:author="Vilson Lu" w:date="2014-08-22T06:40:00Z">
        <w:r w:rsidRPr="00AC2ADB" w:rsidDel="00AC2ADB">
          <w:rPr>
            <w:rStyle w:val="Hyperlink"/>
            <w:noProof/>
            <w14:scene3d>
              <w14:camera w14:prst="orthographicFront"/>
              <w14:lightRig w14:rig="threePt" w14:dir="t">
                <w14:rot w14:lat="0" w14:lon="0" w14:rev="0"/>
              </w14:lightRig>
            </w14:scene3d>
          </w:rPr>
          <w:delText>3.7.3</w:delText>
        </w:r>
        <w:r w:rsidRPr="00AC2ADB" w:rsidDel="00AC2ADB">
          <w:rPr>
            <w:rFonts w:eastAsiaTheme="minorEastAsia"/>
            <w:noProof/>
            <w:sz w:val="22"/>
            <w:szCs w:val="22"/>
            <w:rPrChange w:id="270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Twitter NLP Tools (Ritter et al., 2011)</w:delText>
        </w:r>
        <w:r w:rsidRPr="00AC2ADB" w:rsidDel="00AC2ADB">
          <w:rPr>
            <w:noProof/>
            <w:webHidden/>
          </w:rPr>
          <w:tab/>
          <w:delText>3-20</w:delText>
        </w:r>
      </w:del>
    </w:p>
    <w:p w14:paraId="7E39C474" w14:textId="77777777" w:rsidR="00497EF3" w:rsidRPr="00AC2ADB" w:rsidDel="00AC2ADB" w:rsidRDefault="00497EF3">
      <w:pPr>
        <w:pStyle w:val="TOC3"/>
        <w:tabs>
          <w:tab w:val="left" w:pos="1320"/>
          <w:tab w:val="right" w:leader="dot" w:pos="9350"/>
        </w:tabs>
        <w:rPr>
          <w:del w:id="2710" w:author="Vilson Lu" w:date="2014-08-22T06:40:00Z"/>
          <w:rFonts w:eastAsiaTheme="minorEastAsia"/>
          <w:noProof/>
          <w:sz w:val="22"/>
          <w:szCs w:val="22"/>
          <w:rPrChange w:id="2711" w:author="Vilson Lu" w:date="2014-08-22T06:41:00Z">
            <w:rPr>
              <w:del w:id="2712" w:author="Vilson Lu" w:date="2014-08-22T06:40:00Z"/>
              <w:rFonts w:asciiTheme="minorHAnsi" w:eastAsiaTheme="minorEastAsia" w:hAnsiTheme="minorHAnsi" w:cstheme="minorBidi"/>
              <w:noProof/>
              <w:sz w:val="22"/>
              <w:szCs w:val="22"/>
            </w:rPr>
          </w:rPrChange>
        </w:rPr>
      </w:pPr>
      <w:del w:id="2713" w:author="Vilson Lu" w:date="2014-08-22T06:40:00Z">
        <w:r w:rsidRPr="00AC2ADB" w:rsidDel="00AC2ADB">
          <w:rPr>
            <w:rStyle w:val="Hyperlink"/>
            <w:noProof/>
            <w14:scene3d>
              <w14:camera w14:prst="orthographicFront"/>
              <w14:lightRig w14:rig="threePt" w14:dir="t">
                <w14:rot w14:lat="0" w14:lon="0" w14:rev="0"/>
              </w14:lightRig>
            </w14:scene3d>
          </w:rPr>
          <w:delText>3.7.4</w:delText>
        </w:r>
        <w:r w:rsidRPr="00AC2ADB" w:rsidDel="00AC2ADB">
          <w:rPr>
            <w:rFonts w:eastAsiaTheme="minorEastAsia"/>
            <w:noProof/>
            <w:sz w:val="22"/>
            <w:szCs w:val="22"/>
            <w:rPrChange w:id="271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Weka (Weka 3, n.d.)</w:delText>
        </w:r>
        <w:r w:rsidRPr="00AC2ADB" w:rsidDel="00AC2ADB">
          <w:rPr>
            <w:noProof/>
            <w:webHidden/>
          </w:rPr>
          <w:tab/>
          <w:delText>3-22</w:delText>
        </w:r>
      </w:del>
    </w:p>
    <w:p w14:paraId="0932A110" w14:textId="77777777" w:rsidR="00497EF3" w:rsidRPr="00AC2ADB" w:rsidDel="00AC2ADB" w:rsidRDefault="00497EF3">
      <w:pPr>
        <w:pStyle w:val="TOC3"/>
        <w:tabs>
          <w:tab w:val="left" w:pos="1320"/>
          <w:tab w:val="right" w:leader="dot" w:pos="9350"/>
        </w:tabs>
        <w:rPr>
          <w:del w:id="2715" w:author="Vilson Lu" w:date="2014-08-22T06:40:00Z"/>
          <w:rFonts w:eastAsiaTheme="minorEastAsia"/>
          <w:noProof/>
          <w:sz w:val="22"/>
          <w:szCs w:val="22"/>
          <w:rPrChange w:id="2716" w:author="Vilson Lu" w:date="2014-08-22T06:41:00Z">
            <w:rPr>
              <w:del w:id="2717" w:author="Vilson Lu" w:date="2014-08-22T06:40:00Z"/>
              <w:rFonts w:asciiTheme="minorHAnsi" w:eastAsiaTheme="minorEastAsia" w:hAnsiTheme="minorHAnsi" w:cstheme="minorBidi"/>
              <w:noProof/>
              <w:sz w:val="22"/>
              <w:szCs w:val="22"/>
            </w:rPr>
          </w:rPrChange>
        </w:rPr>
      </w:pPr>
      <w:del w:id="2718" w:author="Vilson Lu" w:date="2014-08-22T06:40:00Z">
        <w:r w:rsidRPr="00AC2ADB" w:rsidDel="00AC2ADB">
          <w:rPr>
            <w:rStyle w:val="Hyperlink"/>
            <w:noProof/>
            <w14:scene3d>
              <w14:camera w14:prst="orthographicFront"/>
              <w14:lightRig w14:rig="threePt" w14:dir="t">
                <w14:rot w14:lat="0" w14:lon="0" w14:rev="0"/>
              </w14:lightRig>
            </w14:scene3d>
          </w:rPr>
          <w:delText>3.7.5</w:delText>
        </w:r>
        <w:r w:rsidRPr="00AC2ADB" w:rsidDel="00AC2ADB">
          <w:rPr>
            <w:rFonts w:eastAsiaTheme="minorEastAsia"/>
            <w:noProof/>
            <w:sz w:val="22"/>
            <w:szCs w:val="22"/>
            <w:rPrChange w:id="271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TwitIE (Bontcheva et al., 2013)</w:delText>
        </w:r>
        <w:r w:rsidRPr="00AC2ADB" w:rsidDel="00AC2ADB">
          <w:rPr>
            <w:noProof/>
            <w:webHidden/>
          </w:rPr>
          <w:tab/>
          <w:delText>3-22</w:delText>
        </w:r>
      </w:del>
    </w:p>
    <w:p w14:paraId="76598D4B" w14:textId="77777777" w:rsidR="00497EF3" w:rsidRPr="00AC2ADB" w:rsidDel="00AC2ADB" w:rsidRDefault="00497EF3">
      <w:pPr>
        <w:pStyle w:val="TOC3"/>
        <w:tabs>
          <w:tab w:val="left" w:pos="1320"/>
          <w:tab w:val="right" w:leader="dot" w:pos="9350"/>
        </w:tabs>
        <w:rPr>
          <w:del w:id="2720" w:author="Vilson Lu" w:date="2014-08-22T06:40:00Z"/>
          <w:rFonts w:eastAsiaTheme="minorEastAsia"/>
          <w:noProof/>
          <w:sz w:val="22"/>
          <w:szCs w:val="22"/>
          <w:rPrChange w:id="2721" w:author="Vilson Lu" w:date="2014-08-22T06:41:00Z">
            <w:rPr>
              <w:del w:id="2722" w:author="Vilson Lu" w:date="2014-08-22T06:40:00Z"/>
              <w:rFonts w:asciiTheme="minorHAnsi" w:eastAsiaTheme="minorEastAsia" w:hAnsiTheme="minorHAnsi" w:cstheme="minorBidi"/>
              <w:noProof/>
              <w:sz w:val="22"/>
              <w:szCs w:val="22"/>
            </w:rPr>
          </w:rPrChange>
        </w:rPr>
      </w:pPr>
      <w:del w:id="2723" w:author="Vilson Lu" w:date="2014-08-22T06:40:00Z">
        <w:r w:rsidRPr="00AC2ADB" w:rsidDel="00AC2ADB">
          <w:rPr>
            <w:rStyle w:val="Hyperlink"/>
            <w:noProof/>
            <w14:scene3d>
              <w14:camera w14:prst="orthographicFront"/>
              <w14:lightRig w14:rig="threePt" w14:dir="t">
                <w14:rot w14:lat="0" w14:lon="0" w14:rev="0"/>
              </w14:lightRig>
            </w14:scene3d>
          </w:rPr>
          <w:delText>3.7.6</w:delText>
        </w:r>
        <w:r w:rsidRPr="00AC2ADB" w:rsidDel="00AC2ADB">
          <w:rPr>
            <w:rFonts w:eastAsiaTheme="minorEastAsia"/>
            <w:noProof/>
            <w:sz w:val="22"/>
            <w:szCs w:val="22"/>
            <w:rPrChange w:id="272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OWL API (Horridge &amp; Bechhoffer, 2011)</w:delText>
        </w:r>
        <w:r w:rsidRPr="00AC2ADB" w:rsidDel="00AC2ADB">
          <w:rPr>
            <w:noProof/>
            <w:webHidden/>
          </w:rPr>
          <w:tab/>
          <w:delText>3-22</w:delText>
        </w:r>
      </w:del>
    </w:p>
    <w:p w14:paraId="648E7612" w14:textId="77777777" w:rsidR="00497EF3" w:rsidRPr="00AC2ADB" w:rsidDel="00AC2ADB" w:rsidRDefault="00497EF3">
      <w:pPr>
        <w:pStyle w:val="TOC3"/>
        <w:tabs>
          <w:tab w:val="left" w:pos="1320"/>
          <w:tab w:val="right" w:leader="dot" w:pos="9350"/>
        </w:tabs>
        <w:rPr>
          <w:del w:id="2725" w:author="Vilson Lu" w:date="2014-08-22T06:40:00Z"/>
          <w:rFonts w:eastAsiaTheme="minorEastAsia"/>
          <w:noProof/>
          <w:sz w:val="22"/>
          <w:szCs w:val="22"/>
          <w:rPrChange w:id="2726" w:author="Vilson Lu" w:date="2014-08-22T06:41:00Z">
            <w:rPr>
              <w:del w:id="2727" w:author="Vilson Lu" w:date="2014-08-22T06:40:00Z"/>
              <w:rFonts w:asciiTheme="minorHAnsi" w:eastAsiaTheme="minorEastAsia" w:hAnsiTheme="minorHAnsi" w:cstheme="minorBidi"/>
              <w:noProof/>
              <w:sz w:val="22"/>
              <w:szCs w:val="22"/>
            </w:rPr>
          </w:rPrChange>
        </w:rPr>
      </w:pPr>
      <w:del w:id="2728" w:author="Vilson Lu" w:date="2014-08-22T06:40:00Z">
        <w:r w:rsidRPr="00AC2ADB" w:rsidDel="00AC2ADB">
          <w:rPr>
            <w:rStyle w:val="Hyperlink"/>
            <w:noProof/>
            <w14:scene3d>
              <w14:camera w14:prst="orthographicFront"/>
              <w14:lightRig w14:rig="threePt" w14:dir="t">
                <w14:rot w14:lat="0" w14:lon="0" w14:rev="0"/>
              </w14:lightRig>
            </w14:scene3d>
          </w:rPr>
          <w:delText>3.7.7</w:delText>
        </w:r>
        <w:r w:rsidRPr="00AC2ADB" w:rsidDel="00AC2ADB">
          <w:rPr>
            <w:rFonts w:eastAsiaTheme="minorEastAsia"/>
            <w:noProof/>
            <w:sz w:val="22"/>
            <w:szCs w:val="22"/>
            <w:rPrChange w:id="272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ArkNLP (Gimpel et al., 2011)</w:delText>
        </w:r>
        <w:r w:rsidRPr="00AC2ADB" w:rsidDel="00AC2ADB">
          <w:rPr>
            <w:noProof/>
            <w:webHidden/>
          </w:rPr>
          <w:tab/>
          <w:delText>3-23</w:delText>
        </w:r>
      </w:del>
    </w:p>
    <w:p w14:paraId="48548C3F" w14:textId="77777777" w:rsidR="00497EF3" w:rsidRPr="00AC2ADB" w:rsidDel="00AC2ADB" w:rsidRDefault="00497EF3">
      <w:pPr>
        <w:pStyle w:val="TOC1"/>
        <w:tabs>
          <w:tab w:val="left" w:pos="660"/>
          <w:tab w:val="right" w:leader="dot" w:pos="9350"/>
        </w:tabs>
        <w:rPr>
          <w:del w:id="2730" w:author="Vilson Lu" w:date="2014-08-22T06:40:00Z"/>
          <w:rFonts w:eastAsiaTheme="minorEastAsia"/>
          <w:noProof/>
          <w:sz w:val="22"/>
          <w:szCs w:val="22"/>
          <w:rPrChange w:id="2731" w:author="Vilson Lu" w:date="2014-08-22T06:41:00Z">
            <w:rPr>
              <w:del w:id="2732" w:author="Vilson Lu" w:date="2014-08-22T06:40:00Z"/>
              <w:rFonts w:asciiTheme="minorHAnsi" w:eastAsiaTheme="minorEastAsia" w:hAnsiTheme="minorHAnsi" w:cstheme="minorBidi"/>
              <w:noProof/>
              <w:sz w:val="22"/>
              <w:szCs w:val="22"/>
            </w:rPr>
          </w:rPrChange>
        </w:rPr>
      </w:pPr>
      <w:del w:id="2733" w:author="Vilson Lu" w:date="2014-08-22T06:40:00Z">
        <w:r w:rsidRPr="00AC2ADB" w:rsidDel="00AC2ADB">
          <w:rPr>
            <w:rStyle w:val="Hyperlink"/>
            <w:noProof/>
          </w:rPr>
          <w:delText>4.0</w:delText>
        </w:r>
        <w:r w:rsidRPr="00AC2ADB" w:rsidDel="00AC2ADB">
          <w:rPr>
            <w:rFonts w:eastAsiaTheme="minorEastAsia"/>
            <w:noProof/>
            <w:sz w:val="22"/>
            <w:szCs w:val="22"/>
            <w:rPrChange w:id="273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The FILEIET System</w:delText>
        </w:r>
        <w:r w:rsidRPr="00AC2ADB" w:rsidDel="00AC2ADB">
          <w:rPr>
            <w:noProof/>
            <w:webHidden/>
          </w:rPr>
          <w:tab/>
          <w:delText>4-24</w:delText>
        </w:r>
      </w:del>
    </w:p>
    <w:p w14:paraId="6E952274" w14:textId="77777777" w:rsidR="00497EF3" w:rsidRPr="00AC2ADB" w:rsidDel="00AC2ADB" w:rsidRDefault="00497EF3">
      <w:pPr>
        <w:pStyle w:val="TOC2"/>
        <w:tabs>
          <w:tab w:val="left" w:pos="880"/>
          <w:tab w:val="right" w:leader="dot" w:pos="9350"/>
        </w:tabs>
        <w:rPr>
          <w:del w:id="2735" w:author="Vilson Lu" w:date="2014-08-22T06:40:00Z"/>
          <w:rFonts w:eastAsiaTheme="minorEastAsia"/>
          <w:noProof/>
          <w:sz w:val="22"/>
          <w:szCs w:val="22"/>
          <w:rPrChange w:id="2736" w:author="Vilson Lu" w:date="2014-08-22T06:41:00Z">
            <w:rPr>
              <w:del w:id="2737" w:author="Vilson Lu" w:date="2014-08-22T06:40:00Z"/>
              <w:rFonts w:asciiTheme="minorHAnsi" w:eastAsiaTheme="minorEastAsia" w:hAnsiTheme="minorHAnsi" w:cstheme="minorBidi"/>
              <w:noProof/>
              <w:sz w:val="22"/>
              <w:szCs w:val="22"/>
            </w:rPr>
          </w:rPrChange>
        </w:rPr>
      </w:pPr>
      <w:del w:id="2738" w:author="Vilson Lu" w:date="2014-08-22T06:40:00Z">
        <w:r w:rsidRPr="00AC2ADB" w:rsidDel="00AC2ADB">
          <w:rPr>
            <w:rStyle w:val="Hyperlink"/>
            <w:noProof/>
            <w14:scene3d>
              <w14:camera w14:prst="orthographicFront"/>
              <w14:lightRig w14:rig="threePt" w14:dir="t">
                <w14:rot w14:lat="0" w14:lon="0" w14:rev="0"/>
              </w14:lightRig>
            </w14:scene3d>
          </w:rPr>
          <w:delText>4.1</w:delText>
        </w:r>
        <w:r w:rsidRPr="00AC2ADB" w:rsidDel="00AC2ADB">
          <w:rPr>
            <w:rFonts w:eastAsiaTheme="minorEastAsia"/>
            <w:noProof/>
            <w:sz w:val="22"/>
            <w:szCs w:val="22"/>
            <w:rPrChange w:id="273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Overview</w:delText>
        </w:r>
        <w:r w:rsidRPr="00AC2ADB" w:rsidDel="00AC2ADB">
          <w:rPr>
            <w:noProof/>
            <w:webHidden/>
          </w:rPr>
          <w:tab/>
          <w:delText>4-24</w:delText>
        </w:r>
      </w:del>
    </w:p>
    <w:p w14:paraId="6A57A69D" w14:textId="77777777" w:rsidR="00497EF3" w:rsidRPr="00AC2ADB" w:rsidDel="00AC2ADB" w:rsidRDefault="00497EF3">
      <w:pPr>
        <w:pStyle w:val="TOC2"/>
        <w:tabs>
          <w:tab w:val="left" w:pos="880"/>
          <w:tab w:val="right" w:leader="dot" w:pos="9350"/>
        </w:tabs>
        <w:rPr>
          <w:del w:id="2740" w:author="Vilson Lu" w:date="2014-08-22T06:40:00Z"/>
          <w:rFonts w:eastAsiaTheme="minorEastAsia"/>
          <w:noProof/>
          <w:sz w:val="22"/>
          <w:szCs w:val="22"/>
          <w:rPrChange w:id="2741" w:author="Vilson Lu" w:date="2014-08-22T06:41:00Z">
            <w:rPr>
              <w:del w:id="2742" w:author="Vilson Lu" w:date="2014-08-22T06:40:00Z"/>
              <w:rFonts w:asciiTheme="minorHAnsi" w:eastAsiaTheme="minorEastAsia" w:hAnsiTheme="minorHAnsi" w:cstheme="minorBidi"/>
              <w:noProof/>
              <w:sz w:val="22"/>
              <w:szCs w:val="22"/>
            </w:rPr>
          </w:rPrChange>
        </w:rPr>
      </w:pPr>
      <w:del w:id="2743" w:author="Vilson Lu" w:date="2014-08-22T06:40:00Z">
        <w:r w:rsidRPr="00AC2ADB" w:rsidDel="00AC2ADB">
          <w:rPr>
            <w:rStyle w:val="Hyperlink"/>
            <w:noProof/>
            <w14:scene3d>
              <w14:camera w14:prst="orthographicFront"/>
              <w14:lightRig w14:rig="threePt" w14:dir="t">
                <w14:rot w14:lat="0" w14:lon="0" w14:rev="0"/>
              </w14:lightRig>
            </w14:scene3d>
          </w:rPr>
          <w:delText>4.2</w:delText>
        </w:r>
        <w:r w:rsidRPr="00AC2ADB" w:rsidDel="00AC2ADB">
          <w:rPr>
            <w:rFonts w:eastAsiaTheme="minorEastAsia"/>
            <w:noProof/>
            <w:sz w:val="22"/>
            <w:szCs w:val="22"/>
            <w:rPrChange w:id="274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Objectives</w:delText>
        </w:r>
        <w:r w:rsidRPr="00AC2ADB" w:rsidDel="00AC2ADB">
          <w:rPr>
            <w:noProof/>
            <w:webHidden/>
          </w:rPr>
          <w:tab/>
          <w:delText>4-24</w:delText>
        </w:r>
      </w:del>
    </w:p>
    <w:p w14:paraId="3F9FB338" w14:textId="77777777" w:rsidR="00497EF3" w:rsidRPr="00AC2ADB" w:rsidDel="00AC2ADB" w:rsidRDefault="00497EF3">
      <w:pPr>
        <w:pStyle w:val="TOC3"/>
        <w:tabs>
          <w:tab w:val="left" w:pos="1320"/>
          <w:tab w:val="right" w:leader="dot" w:pos="9350"/>
        </w:tabs>
        <w:rPr>
          <w:del w:id="2745" w:author="Vilson Lu" w:date="2014-08-22T06:40:00Z"/>
          <w:rFonts w:eastAsiaTheme="minorEastAsia"/>
          <w:noProof/>
          <w:sz w:val="22"/>
          <w:szCs w:val="22"/>
          <w:rPrChange w:id="2746" w:author="Vilson Lu" w:date="2014-08-22T06:41:00Z">
            <w:rPr>
              <w:del w:id="2747" w:author="Vilson Lu" w:date="2014-08-22T06:40:00Z"/>
              <w:rFonts w:asciiTheme="minorHAnsi" w:eastAsiaTheme="minorEastAsia" w:hAnsiTheme="minorHAnsi" w:cstheme="minorBidi"/>
              <w:noProof/>
              <w:sz w:val="22"/>
              <w:szCs w:val="22"/>
            </w:rPr>
          </w:rPrChange>
        </w:rPr>
      </w:pPr>
      <w:del w:id="2748" w:author="Vilson Lu" w:date="2014-08-22T06:40:00Z">
        <w:r w:rsidRPr="00AC2ADB" w:rsidDel="00AC2ADB">
          <w:rPr>
            <w:rStyle w:val="Hyperlink"/>
            <w:noProof/>
            <w14:scene3d>
              <w14:camera w14:prst="orthographicFront"/>
              <w14:lightRig w14:rig="threePt" w14:dir="t">
                <w14:rot w14:lat="0" w14:lon="0" w14:rev="0"/>
              </w14:lightRig>
            </w14:scene3d>
          </w:rPr>
          <w:delText>4.2.1</w:delText>
        </w:r>
        <w:r w:rsidRPr="00AC2ADB" w:rsidDel="00AC2ADB">
          <w:rPr>
            <w:rFonts w:eastAsiaTheme="minorEastAsia"/>
            <w:noProof/>
            <w:sz w:val="22"/>
            <w:szCs w:val="22"/>
            <w:rPrChange w:id="274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General Objective</w:delText>
        </w:r>
        <w:r w:rsidRPr="00AC2ADB" w:rsidDel="00AC2ADB">
          <w:rPr>
            <w:noProof/>
            <w:webHidden/>
          </w:rPr>
          <w:tab/>
          <w:delText>4-24</w:delText>
        </w:r>
      </w:del>
    </w:p>
    <w:p w14:paraId="6CAB518B" w14:textId="77777777" w:rsidR="00497EF3" w:rsidRPr="00AC2ADB" w:rsidDel="00AC2ADB" w:rsidRDefault="00497EF3">
      <w:pPr>
        <w:pStyle w:val="TOC3"/>
        <w:tabs>
          <w:tab w:val="left" w:pos="1320"/>
          <w:tab w:val="right" w:leader="dot" w:pos="9350"/>
        </w:tabs>
        <w:rPr>
          <w:del w:id="2750" w:author="Vilson Lu" w:date="2014-08-22T06:40:00Z"/>
          <w:rFonts w:eastAsiaTheme="minorEastAsia"/>
          <w:noProof/>
          <w:sz w:val="22"/>
          <w:szCs w:val="22"/>
          <w:rPrChange w:id="2751" w:author="Vilson Lu" w:date="2014-08-22T06:41:00Z">
            <w:rPr>
              <w:del w:id="2752" w:author="Vilson Lu" w:date="2014-08-22T06:40:00Z"/>
              <w:rFonts w:asciiTheme="minorHAnsi" w:eastAsiaTheme="minorEastAsia" w:hAnsiTheme="minorHAnsi" w:cstheme="minorBidi"/>
              <w:noProof/>
              <w:sz w:val="22"/>
              <w:szCs w:val="22"/>
            </w:rPr>
          </w:rPrChange>
        </w:rPr>
      </w:pPr>
      <w:del w:id="2753" w:author="Vilson Lu" w:date="2014-08-22T06:40:00Z">
        <w:r w:rsidRPr="00AC2ADB" w:rsidDel="00AC2ADB">
          <w:rPr>
            <w:rStyle w:val="Hyperlink"/>
            <w:noProof/>
            <w14:scene3d>
              <w14:camera w14:prst="orthographicFront"/>
              <w14:lightRig w14:rig="threePt" w14:dir="t">
                <w14:rot w14:lat="0" w14:lon="0" w14:rev="0"/>
              </w14:lightRig>
            </w14:scene3d>
          </w:rPr>
          <w:delText>4.2.2</w:delText>
        </w:r>
        <w:r w:rsidRPr="00AC2ADB" w:rsidDel="00AC2ADB">
          <w:rPr>
            <w:rFonts w:eastAsiaTheme="minorEastAsia"/>
            <w:noProof/>
            <w:sz w:val="22"/>
            <w:szCs w:val="22"/>
            <w:rPrChange w:id="275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Specific Objectives</w:delText>
        </w:r>
        <w:r w:rsidRPr="00AC2ADB" w:rsidDel="00AC2ADB">
          <w:rPr>
            <w:noProof/>
            <w:webHidden/>
          </w:rPr>
          <w:tab/>
          <w:delText>4-24</w:delText>
        </w:r>
      </w:del>
    </w:p>
    <w:p w14:paraId="03643869" w14:textId="77777777" w:rsidR="00497EF3" w:rsidRPr="00AC2ADB" w:rsidDel="00AC2ADB" w:rsidRDefault="00497EF3">
      <w:pPr>
        <w:pStyle w:val="TOC2"/>
        <w:tabs>
          <w:tab w:val="left" w:pos="880"/>
          <w:tab w:val="right" w:leader="dot" w:pos="9350"/>
        </w:tabs>
        <w:rPr>
          <w:del w:id="2755" w:author="Vilson Lu" w:date="2014-08-22T06:40:00Z"/>
          <w:rFonts w:eastAsiaTheme="minorEastAsia"/>
          <w:noProof/>
          <w:sz w:val="22"/>
          <w:szCs w:val="22"/>
          <w:rPrChange w:id="2756" w:author="Vilson Lu" w:date="2014-08-22T06:41:00Z">
            <w:rPr>
              <w:del w:id="2757" w:author="Vilson Lu" w:date="2014-08-22T06:40:00Z"/>
              <w:rFonts w:asciiTheme="minorHAnsi" w:eastAsiaTheme="minorEastAsia" w:hAnsiTheme="minorHAnsi" w:cstheme="minorBidi"/>
              <w:noProof/>
              <w:sz w:val="22"/>
              <w:szCs w:val="22"/>
            </w:rPr>
          </w:rPrChange>
        </w:rPr>
      </w:pPr>
      <w:del w:id="2758" w:author="Vilson Lu" w:date="2014-08-22T06:40:00Z">
        <w:r w:rsidRPr="00AC2ADB" w:rsidDel="00AC2ADB">
          <w:rPr>
            <w:rStyle w:val="Hyperlink"/>
            <w:noProof/>
            <w14:scene3d>
              <w14:camera w14:prst="orthographicFront"/>
              <w14:lightRig w14:rig="threePt" w14:dir="t">
                <w14:rot w14:lat="0" w14:lon="0" w14:rev="0"/>
              </w14:lightRig>
            </w14:scene3d>
          </w:rPr>
          <w:delText>4.3</w:delText>
        </w:r>
        <w:r w:rsidRPr="00AC2ADB" w:rsidDel="00AC2ADB">
          <w:rPr>
            <w:rFonts w:eastAsiaTheme="minorEastAsia"/>
            <w:noProof/>
            <w:sz w:val="22"/>
            <w:szCs w:val="22"/>
            <w:rPrChange w:id="275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Scope and Limitations</w:delText>
        </w:r>
        <w:r w:rsidRPr="00AC2ADB" w:rsidDel="00AC2ADB">
          <w:rPr>
            <w:noProof/>
            <w:webHidden/>
          </w:rPr>
          <w:tab/>
          <w:delText>4-24</w:delText>
        </w:r>
      </w:del>
    </w:p>
    <w:p w14:paraId="36D4D1D0" w14:textId="77777777" w:rsidR="00497EF3" w:rsidRPr="00AC2ADB" w:rsidDel="00AC2ADB" w:rsidRDefault="00497EF3">
      <w:pPr>
        <w:pStyle w:val="TOC2"/>
        <w:tabs>
          <w:tab w:val="left" w:pos="880"/>
          <w:tab w:val="right" w:leader="dot" w:pos="9350"/>
        </w:tabs>
        <w:rPr>
          <w:del w:id="2760" w:author="Vilson Lu" w:date="2014-08-22T06:40:00Z"/>
          <w:rFonts w:eastAsiaTheme="minorEastAsia"/>
          <w:noProof/>
          <w:sz w:val="22"/>
          <w:szCs w:val="22"/>
          <w:rPrChange w:id="2761" w:author="Vilson Lu" w:date="2014-08-22T06:41:00Z">
            <w:rPr>
              <w:del w:id="2762" w:author="Vilson Lu" w:date="2014-08-22T06:40:00Z"/>
              <w:rFonts w:asciiTheme="minorHAnsi" w:eastAsiaTheme="minorEastAsia" w:hAnsiTheme="minorHAnsi" w:cstheme="minorBidi"/>
              <w:noProof/>
              <w:sz w:val="22"/>
              <w:szCs w:val="22"/>
            </w:rPr>
          </w:rPrChange>
        </w:rPr>
      </w:pPr>
      <w:del w:id="2763" w:author="Vilson Lu" w:date="2014-08-22T06:40:00Z">
        <w:r w:rsidRPr="00AC2ADB" w:rsidDel="00AC2ADB">
          <w:rPr>
            <w:rStyle w:val="Hyperlink"/>
            <w:noProof/>
            <w14:scene3d>
              <w14:camera w14:prst="orthographicFront"/>
              <w14:lightRig w14:rig="threePt" w14:dir="t">
                <w14:rot w14:lat="0" w14:lon="0" w14:rev="0"/>
              </w14:lightRig>
            </w14:scene3d>
          </w:rPr>
          <w:delText>4.4</w:delText>
        </w:r>
        <w:r w:rsidRPr="00AC2ADB" w:rsidDel="00AC2ADB">
          <w:rPr>
            <w:rFonts w:eastAsiaTheme="minorEastAsia"/>
            <w:noProof/>
            <w:sz w:val="22"/>
            <w:szCs w:val="22"/>
            <w:rPrChange w:id="276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Architectural Design</w:delText>
        </w:r>
        <w:r w:rsidRPr="00AC2ADB" w:rsidDel="00AC2ADB">
          <w:rPr>
            <w:noProof/>
            <w:webHidden/>
          </w:rPr>
          <w:tab/>
          <w:delText>4-26</w:delText>
        </w:r>
      </w:del>
    </w:p>
    <w:p w14:paraId="1D81DED9" w14:textId="77777777" w:rsidR="00497EF3" w:rsidRPr="00AC2ADB" w:rsidDel="00AC2ADB" w:rsidRDefault="00497EF3">
      <w:pPr>
        <w:pStyle w:val="TOC3"/>
        <w:tabs>
          <w:tab w:val="left" w:pos="1320"/>
          <w:tab w:val="right" w:leader="dot" w:pos="9350"/>
        </w:tabs>
        <w:rPr>
          <w:del w:id="2765" w:author="Vilson Lu" w:date="2014-08-22T06:40:00Z"/>
          <w:rFonts w:eastAsiaTheme="minorEastAsia"/>
          <w:noProof/>
          <w:sz w:val="22"/>
          <w:szCs w:val="22"/>
          <w:rPrChange w:id="2766" w:author="Vilson Lu" w:date="2014-08-22T06:41:00Z">
            <w:rPr>
              <w:del w:id="2767" w:author="Vilson Lu" w:date="2014-08-22T06:40:00Z"/>
              <w:rFonts w:asciiTheme="minorHAnsi" w:eastAsiaTheme="minorEastAsia" w:hAnsiTheme="minorHAnsi" w:cstheme="minorBidi"/>
              <w:noProof/>
              <w:sz w:val="22"/>
              <w:szCs w:val="22"/>
            </w:rPr>
          </w:rPrChange>
        </w:rPr>
      </w:pPr>
      <w:del w:id="2768" w:author="Vilson Lu" w:date="2014-08-22T06:40:00Z">
        <w:r w:rsidRPr="00AC2ADB" w:rsidDel="00AC2ADB">
          <w:rPr>
            <w:rStyle w:val="Hyperlink"/>
            <w:noProof/>
            <w14:scene3d>
              <w14:camera w14:prst="orthographicFront"/>
              <w14:lightRig w14:rig="threePt" w14:dir="t">
                <w14:rot w14:lat="0" w14:lon="0" w14:rev="0"/>
              </w14:lightRig>
            </w14:scene3d>
          </w:rPr>
          <w:delText>4.4.1</w:delText>
        </w:r>
        <w:r w:rsidRPr="00AC2ADB" w:rsidDel="00AC2ADB">
          <w:rPr>
            <w:rFonts w:eastAsiaTheme="minorEastAsia"/>
            <w:noProof/>
            <w:sz w:val="22"/>
            <w:szCs w:val="22"/>
            <w:rPrChange w:id="276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Data Source</w:delText>
        </w:r>
        <w:r w:rsidRPr="00AC2ADB" w:rsidDel="00AC2ADB">
          <w:rPr>
            <w:noProof/>
            <w:webHidden/>
          </w:rPr>
          <w:tab/>
          <w:delText>4-27</w:delText>
        </w:r>
      </w:del>
    </w:p>
    <w:p w14:paraId="1A4EECD9" w14:textId="77777777" w:rsidR="00497EF3" w:rsidRPr="00AC2ADB" w:rsidDel="00AC2ADB" w:rsidRDefault="00497EF3">
      <w:pPr>
        <w:pStyle w:val="TOC3"/>
        <w:tabs>
          <w:tab w:val="left" w:pos="1320"/>
          <w:tab w:val="right" w:leader="dot" w:pos="9350"/>
        </w:tabs>
        <w:rPr>
          <w:del w:id="2770" w:author="Vilson Lu" w:date="2014-08-22T06:40:00Z"/>
          <w:rFonts w:eastAsiaTheme="minorEastAsia"/>
          <w:noProof/>
          <w:sz w:val="22"/>
          <w:szCs w:val="22"/>
          <w:rPrChange w:id="2771" w:author="Vilson Lu" w:date="2014-08-22T06:41:00Z">
            <w:rPr>
              <w:del w:id="2772" w:author="Vilson Lu" w:date="2014-08-22T06:40:00Z"/>
              <w:rFonts w:asciiTheme="minorHAnsi" w:eastAsiaTheme="minorEastAsia" w:hAnsiTheme="minorHAnsi" w:cstheme="minorBidi"/>
              <w:noProof/>
              <w:sz w:val="22"/>
              <w:szCs w:val="22"/>
            </w:rPr>
          </w:rPrChange>
        </w:rPr>
      </w:pPr>
      <w:del w:id="2773" w:author="Vilson Lu" w:date="2014-08-22T06:40:00Z">
        <w:r w:rsidRPr="00AC2ADB" w:rsidDel="00AC2ADB">
          <w:rPr>
            <w:rStyle w:val="Hyperlink"/>
            <w:noProof/>
            <w14:scene3d>
              <w14:camera w14:prst="orthographicFront"/>
              <w14:lightRig w14:rig="threePt" w14:dir="t">
                <w14:rot w14:lat="0" w14:lon="0" w14:rev="0"/>
              </w14:lightRig>
            </w14:scene3d>
          </w:rPr>
          <w:delText>4.4.2</w:delText>
        </w:r>
        <w:r w:rsidRPr="00AC2ADB" w:rsidDel="00AC2ADB">
          <w:rPr>
            <w:rFonts w:eastAsiaTheme="minorEastAsia"/>
            <w:noProof/>
            <w:sz w:val="22"/>
            <w:szCs w:val="22"/>
            <w:rPrChange w:id="277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Preprocessing Module</w:delText>
        </w:r>
        <w:r w:rsidRPr="00AC2ADB" w:rsidDel="00AC2ADB">
          <w:rPr>
            <w:noProof/>
            <w:webHidden/>
          </w:rPr>
          <w:tab/>
          <w:delText>4-28</w:delText>
        </w:r>
      </w:del>
    </w:p>
    <w:p w14:paraId="60E0F548" w14:textId="77777777" w:rsidR="00497EF3" w:rsidRPr="00AC2ADB" w:rsidDel="00AC2ADB" w:rsidRDefault="00497EF3">
      <w:pPr>
        <w:pStyle w:val="TOC3"/>
        <w:tabs>
          <w:tab w:val="left" w:pos="1320"/>
          <w:tab w:val="right" w:leader="dot" w:pos="9350"/>
        </w:tabs>
        <w:rPr>
          <w:del w:id="2775" w:author="Vilson Lu" w:date="2014-08-22T06:40:00Z"/>
          <w:rFonts w:eastAsiaTheme="minorEastAsia"/>
          <w:noProof/>
          <w:sz w:val="22"/>
          <w:szCs w:val="22"/>
          <w:rPrChange w:id="2776" w:author="Vilson Lu" w:date="2014-08-22T06:41:00Z">
            <w:rPr>
              <w:del w:id="2777" w:author="Vilson Lu" w:date="2014-08-22T06:40:00Z"/>
              <w:rFonts w:asciiTheme="minorHAnsi" w:eastAsiaTheme="minorEastAsia" w:hAnsiTheme="minorHAnsi" w:cstheme="minorBidi"/>
              <w:noProof/>
              <w:sz w:val="22"/>
              <w:szCs w:val="22"/>
            </w:rPr>
          </w:rPrChange>
        </w:rPr>
      </w:pPr>
      <w:del w:id="2778" w:author="Vilson Lu" w:date="2014-08-22T06:40:00Z">
        <w:r w:rsidRPr="00AC2ADB" w:rsidDel="00AC2ADB">
          <w:rPr>
            <w:rStyle w:val="Hyperlink"/>
            <w:noProof/>
            <w14:scene3d>
              <w14:camera w14:prst="orthographicFront"/>
              <w14:lightRig w14:rig="threePt" w14:dir="t">
                <w14:rot w14:lat="0" w14:lon="0" w14:rev="0"/>
              </w14:lightRig>
            </w14:scene3d>
          </w:rPr>
          <w:delText>4.4.3</w:delText>
        </w:r>
        <w:r w:rsidRPr="00AC2ADB" w:rsidDel="00AC2ADB">
          <w:rPr>
            <w:rFonts w:eastAsiaTheme="minorEastAsia"/>
            <w:noProof/>
            <w:sz w:val="22"/>
            <w:szCs w:val="22"/>
            <w:rPrChange w:id="277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Feature Extraction Module</w:delText>
        </w:r>
        <w:r w:rsidRPr="00AC2ADB" w:rsidDel="00AC2ADB">
          <w:rPr>
            <w:noProof/>
            <w:webHidden/>
          </w:rPr>
          <w:tab/>
          <w:delText>4-30</w:delText>
        </w:r>
      </w:del>
    </w:p>
    <w:p w14:paraId="312EAAB1" w14:textId="77777777" w:rsidR="00497EF3" w:rsidRPr="00AC2ADB" w:rsidDel="00AC2ADB" w:rsidRDefault="00497EF3">
      <w:pPr>
        <w:pStyle w:val="TOC3"/>
        <w:tabs>
          <w:tab w:val="left" w:pos="1320"/>
          <w:tab w:val="right" w:leader="dot" w:pos="9350"/>
        </w:tabs>
        <w:rPr>
          <w:del w:id="2780" w:author="Vilson Lu" w:date="2014-08-22T06:40:00Z"/>
          <w:rFonts w:eastAsiaTheme="minorEastAsia"/>
          <w:noProof/>
          <w:sz w:val="22"/>
          <w:szCs w:val="22"/>
          <w:rPrChange w:id="2781" w:author="Vilson Lu" w:date="2014-08-22T06:41:00Z">
            <w:rPr>
              <w:del w:id="2782" w:author="Vilson Lu" w:date="2014-08-22T06:40:00Z"/>
              <w:rFonts w:asciiTheme="minorHAnsi" w:eastAsiaTheme="minorEastAsia" w:hAnsiTheme="minorHAnsi" w:cstheme="minorBidi"/>
              <w:noProof/>
              <w:sz w:val="22"/>
              <w:szCs w:val="22"/>
            </w:rPr>
          </w:rPrChange>
        </w:rPr>
      </w:pPr>
      <w:del w:id="2783" w:author="Vilson Lu" w:date="2014-08-22T06:40:00Z">
        <w:r w:rsidRPr="00AC2ADB" w:rsidDel="00AC2ADB">
          <w:rPr>
            <w:rStyle w:val="Hyperlink"/>
            <w:noProof/>
            <w14:scene3d>
              <w14:camera w14:prst="orthographicFront"/>
              <w14:lightRig w14:rig="threePt" w14:dir="t">
                <w14:rot w14:lat="0" w14:lon="0" w14:rev="0"/>
              </w14:lightRig>
            </w14:scene3d>
          </w:rPr>
          <w:delText>4.4.4</w:delText>
        </w:r>
        <w:r w:rsidRPr="00AC2ADB" w:rsidDel="00AC2ADB">
          <w:rPr>
            <w:rFonts w:eastAsiaTheme="minorEastAsia"/>
            <w:noProof/>
            <w:sz w:val="22"/>
            <w:szCs w:val="22"/>
            <w:rPrChange w:id="278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Tweet Classifier Module</w:delText>
        </w:r>
        <w:r w:rsidRPr="00AC2ADB" w:rsidDel="00AC2ADB">
          <w:rPr>
            <w:noProof/>
            <w:webHidden/>
          </w:rPr>
          <w:tab/>
          <w:delText>4-32</w:delText>
        </w:r>
      </w:del>
    </w:p>
    <w:p w14:paraId="6657127A" w14:textId="77777777" w:rsidR="00497EF3" w:rsidRPr="00AC2ADB" w:rsidDel="00AC2ADB" w:rsidRDefault="00497EF3">
      <w:pPr>
        <w:pStyle w:val="TOC3"/>
        <w:tabs>
          <w:tab w:val="left" w:pos="1320"/>
          <w:tab w:val="right" w:leader="dot" w:pos="9350"/>
        </w:tabs>
        <w:rPr>
          <w:del w:id="2785" w:author="Vilson Lu" w:date="2014-08-22T06:40:00Z"/>
          <w:rFonts w:eastAsiaTheme="minorEastAsia"/>
          <w:noProof/>
          <w:sz w:val="22"/>
          <w:szCs w:val="22"/>
          <w:rPrChange w:id="2786" w:author="Vilson Lu" w:date="2014-08-22T06:41:00Z">
            <w:rPr>
              <w:del w:id="2787" w:author="Vilson Lu" w:date="2014-08-22T06:40:00Z"/>
              <w:rFonts w:asciiTheme="minorHAnsi" w:eastAsiaTheme="minorEastAsia" w:hAnsiTheme="minorHAnsi" w:cstheme="minorBidi"/>
              <w:noProof/>
              <w:sz w:val="22"/>
              <w:szCs w:val="22"/>
            </w:rPr>
          </w:rPrChange>
        </w:rPr>
      </w:pPr>
      <w:del w:id="2788" w:author="Vilson Lu" w:date="2014-08-22T06:40:00Z">
        <w:r w:rsidRPr="00AC2ADB" w:rsidDel="00AC2ADB">
          <w:rPr>
            <w:rStyle w:val="Hyperlink"/>
            <w:noProof/>
            <w14:scene3d>
              <w14:camera w14:prst="orthographicFront"/>
              <w14:lightRig w14:rig="threePt" w14:dir="t">
                <w14:rot w14:lat="0" w14:lon="0" w14:rev="0"/>
              </w14:lightRig>
            </w14:scene3d>
          </w:rPr>
          <w:delText>4.4.5</w:delText>
        </w:r>
        <w:r w:rsidRPr="00AC2ADB" w:rsidDel="00AC2ADB">
          <w:rPr>
            <w:rFonts w:eastAsiaTheme="minorEastAsia"/>
            <w:noProof/>
            <w:sz w:val="22"/>
            <w:szCs w:val="22"/>
            <w:rPrChange w:id="278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Extraction Module</w:delText>
        </w:r>
        <w:r w:rsidRPr="00AC2ADB" w:rsidDel="00AC2ADB">
          <w:rPr>
            <w:noProof/>
            <w:webHidden/>
          </w:rPr>
          <w:tab/>
          <w:delText>4-33</w:delText>
        </w:r>
      </w:del>
    </w:p>
    <w:p w14:paraId="356CCBC8" w14:textId="77777777" w:rsidR="00497EF3" w:rsidRPr="00AC2ADB" w:rsidDel="00AC2ADB" w:rsidRDefault="00497EF3">
      <w:pPr>
        <w:pStyle w:val="TOC3"/>
        <w:tabs>
          <w:tab w:val="left" w:pos="1320"/>
          <w:tab w:val="right" w:leader="dot" w:pos="9350"/>
        </w:tabs>
        <w:rPr>
          <w:del w:id="2790" w:author="Vilson Lu" w:date="2014-08-22T06:40:00Z"/>
          <w:rFonts w:eastAsiaTheme="minorEastAsia"/>
          <w:noProof/>
          <w:sz w:val="22"/>
          <w:szCs w:val="22"/>
          <w:rPrChange w:id="2791" w:author="Vilson Lu" w:date="2014-08-22T06:41:00Z">
            <w:rPr>
              <w:del w:id="2792" w:author="Vilson Lu" w:date="2014-08-22T06:40:00Z"/>
              <w:rFonts w:asciiTheme="minorHAnsi" w:eastAsiaTheme="minorEastAsia" w:hAnsiTheme="minorHAnsi" w:cstheme="minorBidi"/>
              <w:noProof/>
              <w:sz w:val="22"/>
              <w:szCs w:val="22"/>
            </w:rPr>
          </w:rPrChange>
        </w:rPr>
      </w:pPr>
      <w:del w:id="2793" w:author="Vilson Lu" w:date="2014-08-22T06:40:00Z">
        <w:r w:rsidRPr="00AC2ADB" w:rsidDel="00AC2ADB">
          <w:rPr>
            <w:rStyle w:val="Hyperlink"/>
            <w:noProof/>
            <w14:scene3d>
              <w14:camera w14:prst="orthographicFront"/>
              <w14:lightRig w14:rig="threePt" w14:dir="t">
                <w14:rot w14:lat="0" w14:lon="0" w14:rev="0"/>
              </w14:lightRig>
            </w14:scene3d>
          </w:rPr>
          <w:delText>4.4.6</w:delText>
        </w:r>
        <w:r w:rsidRPr="00AC2ADB" w:rsidDel="00AC2ADB">
          <w:rPr>
            <w:rFonts w:eastAsiaTheme="minorEastAsia"/>
            <w:noProof/>
            <w:sz w:val="22"/>
            <w:szCs w:val="22"/>
            <w:rPrChange w:id="279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Ontology</w:delText>
        </w:r>
        <w:r w:rsidRPr="00AC2ADB" w:rsidDel="00AC2ADB">
          <w:rPr>
            <w:noProof/>
            <w:webHidden/>
          </w:rPr>
          <w:tab/>
          <w:delText>4-34</w:delText>
        </w:r>
      </w:del>
    </w:p>
    <w:p w14:paraId="29D27BFE" w14:textId="77777777" w:rsidR="00497EF3" w:rsidRPr="00AC2ADB" w:rsidDel="00AC2ADB" w:rsidRDefault="00497EF3">
      <w:pPr>
        <w:pStyle w:val="TOC2"/>
        <w:tabs>
          <w:tab w:val="left" w:pos="880"/>
          <w:tab w:val="right" w:leader="dot" w:pos="9350"/>
        </w:tabs>
        <w:rPr>
          <w:del w:id="2795" w:author="Vilson Lu" w:date="2014-08-22T06:40:00Z"/>
          <w:rFonts w:eastAsiaTheme="minorEastAsia"/>
          <w:noProof/>
          <w:sz w:val="22"/>
          <w:szCs w:val="22"/>
          <w:rPrChange w:id="2796" w:author="Vilson Lu" w:date="2014-08-22T06:41:00Z">
            <w:rPr>
              <w:del w:id="2797" w:author="Vilson Lu" w:date="2014-08-22T06:40:00Z"/>
              <w:rFonts w:asciiTheme="minorHAnsi" w:eastAsiaTheme="minorEastAsia" w:hAnsiTheme="minorHAnsi" w:cstheme="minorBidi"/>
              <w:noProof/>
              <w:sz w:val="22"/>
              <w:szCs w:val="22"/>
            </w:rPr>
          </w:rPrChange>
        </w:rPr>
      </w:pPr>
      <w:del w:id="2798" w:author="Vilson Lu" w:date="2014-08-22T06:40:00Z">
        <w:r w:rsidRPr="00AC2ADB" w:rsidDel="00AC2ADB">
          <w:rPr>
            <w:rStyle w:val="Hyperlink"/>
            <w:noProof/>
            <w14:scene3d>
              <w14:camera w14:prst="orthographicFront"/>
              <w14:lightRig w14:rig="threePt" w14:dir="t">
                <w14:rot w14:lat="0" w14:lon="0" w14:rev="0"/>
              </w14:lightRig>
            </w14:scene3d>
          </w:rPr>
          <w:delText>4.5</w:delText>
        </w:r>
        <w:r w:rsidRPr="00AC2ADB" w:rsidDel="00AC2ADB">
          <w:rPr>
            <w:rFonts w:eastAsiaTheme="minorEastAsia"/>
            <w:noProof/>
            <w:sz w:val="22"/>
            <w:szCs w:val="22"/>
            <w:rPrChange w:id="279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Physical Environment and Resources</w:delText>
        </w:r>
        <w:r w:rsidRPr="00AC2ADB" w:rsidDel="00AC2ADB">
          <w:rPr>
            <w:noProof/>
            <w:webHidden/>
          </w:rPr>
          <w:tab/>
          <w:delText>4-34</w:delText>
        </w:r>
      </w:del>
    </w:p>
    <w:p w14:paraId="0AEB8BEE" w14:textId="77777777" w:rsidR="00497EF3" w:rsidRPr="00AC2ADB" w:rsidDel="00AC2ADB" w:rsidRDefault="00497EF3">
      <w:pPr>
        <w:pStyle w:val="TOC3"/>
        <w:tabs>
          <w:tab w:val="left" w:pos="1320"/>
          <w:tab w:val="right" w:leader="dot" w:pos="9350"/>
        </w:tabs>
        <w:rPr>
          <w:del w:id="2800" w:author="Vilson Lu" w:date="2014-08-22T06:40:00Z"/>
          <w:rFonts w:eastAsiaTheme="minorEastAsia"/>
          <w:noProof/>
          <w:sz w:val="22"/>
          <w:szCs w:val="22"/>
          <w:rPrChange w:id="2801" w:author="Vilson Lu" w:date="2014-08-22T06:41:00Z">
            <w:rPr>
              <w:del w:id="2802" w:author="Vilson Lu" w:date="2014-08-22T06:40:00Z"/>
              <w:rFonts w:asciiTheme="minorHAnsi" w:eastAsiaTheme="minorEastAsia" w:hAnsiTheme="minorHAnsi" w:cstheme="minorBidi"/>
              <w:noProof/>
              <w:sz w:val="22"/>
              <w:szCs w:val="22"/>
            </w:rPr>
          </w:rPrChange>
        </w:rPr>
      </w:pPr>
      <w:del w:id="2803" w:author="Vilson Lu" w:date="2014-08-22T06:40:00Z">
        <w:r w:rsidRPr="00AC2ADB" w:rsidDel="00AC2ADB">
          <w:rPr>
            <w:rStyle w:val="Hyperlink"/>
            <w:noProof/>
            <w14:scene3d>
              <w14:camera w14:prst="orthographicFront"/>
              <w14:lightRig w14:rig="threePt" w14:dir="t">
                <w14:rot w14:lat="0" w14:lon="0" w14:rev="0"/>
              </w14:lightRig>
            </w14:scene3d>
          </w:rPr>
          <w:delText>4.5.1</w:delText>
        </w:r>
        <w:r w:rsidRPr="00AC2ADB" w:rsidDel="00AC2ADB">
          <w:rPr>
            <w:rFonts w:eastAsiaTheme="minorEastAsia"/>
            <w:noProof/>
            <w:sz w:val="22"/>
            <w:szCs w:val="22"/>
            <w:rPrChange w:id="280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Minimum Software Requirements</w:delText>
        </w:r>
        <w:r w:rsidRPr="00AC2ADB" w:rsidDel="00AC2ADB">
          <w:rPr>
            <w:noProof/>
            <w:webHidden/>
          </w:rPr>
          <w:tab/>
          <w:delText>4-34</w:delText>
        </w:r>
      </w:del>
    </w:p>
    <w:p w14:paraId="0963D5F9" w14:textId="77777777" w:rsidR="00497EF3" w:rsidRPr="00AC2ADB" w:rsidDel="00AC2ADB" w:rsidRDefault="00497EF3">
      <w:pPr>
        <w:pStyle w:val="TOC3"/>
        <w:tabs>
          <w:tab w:val="left" w:pos="1320"/>
          <w:tab w:val="right" w:leader="dot" w:pos="9350"/>
        </w:tabs>
        <w:rPr>
          <w:del w:id="2805" w:author="Vilson Lu" w:date="2014-08-22T06:40:00Z"/>
          <w:rFonts w:eastAsiaTheme="minorEastAsia"/>
          <w:noProof/>
          <w:sz w:val="22"/>
          <w:szCs w:val="22"/>
          <w:rPrChange w:id="2806" w:author="Vilson Lu" w:date="2014-08-22T06:41:00Z">
            <w:rPr>
              <w:del w:id="2807" w:author="Vilson Lu" w:date="2014-08-22T06:40:00Z"/>
              <w:rFonts w:asciiTheme="minorHAnsi" w:eastAsiaTheme="minorEastAsia" w:hAnsiTheme="minorHAnsi" w:cstheme="minorBidi"/>
              <w:noProof/>
              <w:sz w:val="22"/>
              <w:szCs w:val="22"/>
            </w:rPr>
          </w:rPrChange>
        </w:rPr>
      </w:pPr>
      <w:del w:id="2808" w:author="Vilson Lu" w:date="2014-08-22T06:40:00Z">
        <w:r w:rsidRPr="00AC2ADB" w:rsidDel="00AC2ADB">
          <w:rPr>
            <w:rStyle w:val="Hyperlink"/>
            <w:noProof/>
            <w14:scene3d>
              <w14:camera w14:prst="orthographicFront"/>
              <w14:lightRig w14:rig="threePt" w14:dir="t">
                <w14:rot w14:lat="0" w14:lon="0" w14:rev="0"/>
              </w14:lightRig>
            </w14:scene3d>
          </w:rPr>
          <w:delText>4.5.2</w:delText>
        </w:r>
        <w:r w:rsidRPr="00AC2ADB" w:rsidDel="00AC2ADB">
          <w:rPr>
            <w:rFonts w:eastAsiaTheme="minorEastAsia"/>
            <w:noProof/>
            <w:sz w:val="22"/>
            <w:szCs w:val="22"/>
            <w:rPrChange w:id="2809"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Minimum Hardware Requirements</w:delText>
        </w:r>
        <w:r w:rsidRPr="00AC2ADB" w:rsidDel="00AC2ADB">
          <w:rPr>
            <w:noProof/>
            <w:webHidden/>
          </w:rPr>
          <w:tab/>
          <w:delText>4-34</w:delText>
        </w:r>
      </w:del>
    </w:p>
    <w:p w14:paraId="561460E3" w14:textId="77777777" w:rsidR="00497EF3" w:rsidRPr="00AC2ADB" w:rsidDel="00AC2ADB" w:rsidRDefault="00497EF3">
      <w:pPr>
        <w:pStyle w:val="TOC1"/>
        <w:tabs>
          <w:tab w:val="right" w:leader="dot" w:pos="9350"/>
        </w:tabs>
        <w:rPr>
          <w:del w:id="2810" w:author="Vilson Lu" w:date="2014-08-22T06:40:00Z"/>
          <w:rFonts w:eastAsiaTheme="minorEastAsia"/>
          <w:noProof/>
          <w:sz w:val="22"/>
          <w:szCs w:val="22"/>
          <w:rPrChange w:id="2811" w:author="Vilson Lu" w:date="2014-08-22T06:41:00Z">
            <w:rPr>
              <w:del w:id="2812" w:author="Vilson Lu" w:date="2014-08-22T06:40:00Z"/>
              <w:rFonts w:asciiTheme="minorHAnsi" w:eastAsiaTheme="minorEastAsia" w:hAnsiTheme="minorHAnsi" w:cstheme="minorBidi"/>
              <w:noProof/>
              <w:sz w:val="22"/>
              <w:szCs w:val="22"/>
            </w:rPr>
          </w:rPrChange>
        </w:rPr>
      </w:pPr>
      <w:del w:id="2813" w:author="Vilson Lu" w:date="2014-08-22T06:40:00Z">
        <w:r w:rsidRPr="00AC2ADB" w:rsidDel="00AC2ADB">
          <w:rPr>
            <w:rFonts w:eastAsiaTheme="minorEastAsia"/>
            <w:noProof/>
            <w:sz w:val="22"/>
            <w:szCs w:val="22"/>
            <w:rPrChange w:id="2814"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References</w:delText>
        </w:r>
        <w:r w:rsidRPr="00AC2ADB" w:rsidDel="00AC2ADB">
          <w:rPr>
            <w:noProof/>
            <w:webHidden/>
          </w:rPr>
          <w:tab/>
          <w:delText>4-35</w:delText>
        </w:r>
      </w:del>
    </w:p>
    <w:p w14:paraId="66D5BD7A" w14:textId="77777777" w:rsidR="00497EF3" w:rsidRPr="00AC2ADB" w:rsidDel="00AC2ADB" w:rsidRDefault="00497EF3">
      <w:pPr>
        <w:pStyle w:val="TOC1"/>
        <w:tabs>
          <w:tab w:val="right" w:leader="dot" w:pos="9350"/>
        </w:tabs>
        <w:rPr>
          <w:del w:id="2815" w:author="Vilson Lu" w:date="2014-08-22T06:40:00Z"/>
          <w:rFonts w:eastAsiaTheme="minorEastAsia"/>
          <w:noProof/>
          <w:sz w:val="22"/>
          <w:szCs w:val="22"/>
          <w:rPrChange w:id="2816" w:author="Vilson Lu" w:date="2014-08-22T06:41:00Z">
            <w:rPr>
              <w:del w:id="2817" w:author="Vilson Lu" w:date="2014-08-22T06:40:00Z"/>
              <w:rFonts w:asciiTheme="minorHAnsi" w:eastAsiaTheme="minorEastAsia" w:hAnsiTheme="minorHAnsi" w:cstheme="minorBidi"/>
              <w:noProof/>
              <w:sz w:val="22"/>
              <w:szCs w:val="22"/>
            </w:rPr>
          </w:rPrChange>
        </w:rPr>
      </w:pPr>
      <w:del w:id="2818" w:author="Vilson Lu" w:date="2014-08-22T06:40:00Z">
        <w:r w:rsidRPr="00AC2ADB" w:rsidDel="00AC2ADB">
          <w:rPr>
            <w:rStyle w:val="Hyperlink"/>
            <w:noProof/>
          </w:rPr>
          <w:delText>5.0</w:delText>
        </w:r>
        <w:r w:rsidRPr="00AC2ADB" w:rsidDel="00AC2ADB">
          <w:rPr>
            <w:noProof/>
            <w:webHidden/>
          </w:rPr>
          <w:tab/>
          <w:delText>5-35</w:delText>
        </w:r>
      </w:del>
    </w:p>
    <w:p w14:paraId="69F925E1" w14:textId="77777777" w:rsidR="006E6440" w:rsidRPr="00AC2ADB" w:rsidDel="00AC2ADB" w:rsidRDefault="006E6440">
      <w:pPr>
        <w:pStyle w:val="TOC1"/>
        <w:tabs>
          <w:tab w:val="left" w:pos="660"/>
          <w:tab w:val="right" w:leader="dot" w:pos="9350"/>
        </w:tabs>
        <w:rPr>
          <w:del w:id="2819" w:author="Vilson Lu" w:date="2014-08-22T06:40:00Z"/>
          <w:rFonts w:eastAsiaTheme="minorEastAsia"/>
          <w:noProof/>
          <w:sz w:val="22"/>
          <w:szCs w:val="22"/>
          <w:rPrChange w:id="2820" w:author="Vilson Lu" w:date="2014-08-22T06:41:00Z">
            <w:rPr>
              <w:del w:id="2821" w:author="Vilson Lu" w:date="2014-08-22T06:40:00Z"/>
              <w:rFonts w:asciiTheme="minorHAnsi" w:eastAsiaTheme="minorEastAsia" w:hAnsiTheme="minorHAnsi" w:cstheme="minorBidi"/>
              <w:noProof/>
              <w:sz w:val="22"/>
              <w:szCs w:val="22"/>
            </w:rPr>
          </w:rPrChange>
        </w:rPr>
      </w:pPr>
      <w:del w:id="2822" w:author="Vilson Lu" w:date="2014-08-22T06:40:00Z">
        <w:r w:rsidRPr="00AC2ADB" w:rsidDel="00AC2ADB">
          <w:rPr>
            <w:rStyle w:val="Hyperlink"/>
            <w:noProof/>
          </w:rPr>
          <w:delText>1.0</w:delText>
        </w:r>
        <w:r w:rsidRPr="00AC2ADB" w:rsidDel="00AC2ADB">
          <w:rPr>
            <w:rFonts w:eastAsiaTheme="minorEastAsia"/>
            <w:noProof/>
            <w:sz w:val="22"/>
            <w:szCs w:val="22"/>
            <w:rPrChange w:id="282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Research Description</w:delText>
        </w:r>
        <w:r w:rsidRPr="00AC2ADB" w:rsidDel="00AC2ADB">
          <w:rPr>
            <w:noProof/>
            <w:webHidden/>
          </w:rPr>
          <w:tab/>
          <w:delText>1-1</w:delText>
        </w:r>
      </w:del>
    </w:p>
    <w:p w14:paraId="162F0D98" w14:textId="77777777" w:rsidR="006E6440" w:rsidRPr="00AC2ADB" w:rsidDel="00AC2ADB" w:rsidRDefault="006E6440">
      <w:pPr>
        <w:pStyle w:val="TOC2"/>
        <w:tabs>
          <w:tab w:val="left" w:pos="880"/>
          <w:tab w:val="right" w:leader="dot" w:pos="9350"/>
        </w:tabs>
        <w:rPr>
          <w:del w:id="2824" w:author="Vilson Lu" w:date="2014-08-22T06:40:00Z"/>
          <w:rFonts w:eastAsiaTheme="minorEastAsia"/>
          <w:noProof/>
          <w:sz w:val="22"/>
          <w:szCs w:val="22"/>
          <w:rPrChange w:id="2825" w:author="Vilson Lu" w:date="2014-08-22T06:41:00Z">
            <w:rPr>
              <w:del w:id="2826" w:author="Vilson Lu" w:date="2014-08-22T06:40:00Z"/>
              <w:rFonts w:asciiTheme="minorHAnsi" w:eastAsiaTheme="minorEastAsia" w:hAnsiTheme="minorHAnsi" w:cstheme="minorBidi"/>
              <w:noProof/>
              <w:sz w:val="22"/>
              <w:szCs w:val="22"/>
            </w:rPr>
          </w:rPrChange>
        </w:rPr>
      </w:pPr>
      <w:del w:id="2827" w:author="Vilson Lu" w:date="2014-08-22T06:40:00Z">
        <w:r w:rsidRPr="00AC2ADB" w:rsidDel="00AC2ADB">
          <w:rPr>
            <w:rStyle w:val="Hyperlink"/>
            <w:noProof/>
            <w14:scene3d>
              <w14:camera w14:prst="orthographicFront"/>
              <w14:lightRig w14:rig="threePt" w14:dir="t">
                <w14:rot w14:lat="0" w14:lon="0" w14:rev="0"/>
              </w14:lightRig>
            </w14:scene3d>
          </w:rPr>
          <w:delText>1.1</w:delText>
        </w:r>
        <w:r w:rsidRPr="00AC2ADB" w:rsidDel="00AC2ADB">
          <w:rPr>
            <w:rFonts w:eastAsiaTheme="minorEastAsia"/>
            <w:noProof/>
            <w:sz w:val="22"/>
            <w:szCs w:val="22"/>
            <w:rPrChange w:id="282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Overview of the Current State of Technology</w:delText>
        </w:r>
        <w:r w:rsidRPr="00AC2ADB" w:rsidDel="00AC2ADB">
          <w:rPr>
            <w:noProof/>
            <w:webHidden/>
          </w:rPr>
          <w:tab/>
          <w:delText>1-1</w:delText>
        </w:r>
      </w:del>
    </w:p>
    <w:p w14:paraId="2629466E" w14:textId="77777777" w:rsidR="006E6440" w:rsidRPr="00AC2ADB" w:rsidDel="00AC2ADB" w:rsidRDefault="006E6440">
      <w:pPr>
        <w:pStyle w:val="TOC2"/>
        <w:tabs>
          <w:tab w:val="left" w:pos="880"/>
          <w:tab w:val="right" w:leader="dot" w:pos="9350"/>
        </w:tabs>
        <w:rPr>
          <w:del w:id="2829" w:author="Vilson Lu" w:date="2014-08-22T06:40:00Z"/>
          <w:rFonts w:eastAsiaTheme="minorEastAsia"/>
          <w:noProof/>
          <w:sz w:val="22"/>
          <w:szCs w:val="22"/>
          <w:rPrChange w:id="2830" w:author="Vilson Lu" w:date="2014-08-22T06:41:00Z">
            <w:rPr>
              <w:del w:id="2831" w:author="Vilson Lu" w:date="2014-08-22T06:40:00Z"/>
              <w:rFonts w:asciiTheme="minorHAnsi" w:eastAsiaTheme="minorEastAsia" w:hAnsiTheme="minorHAnsi" w:cstheme="minorBidi"/>
              <w:noProof/>
              <w:sz w:val="22"/>
              <w:szCs w:val="22"/>
            </w:rPr>
          </w:rPrChange>
        </w:rPr>
      </w:pPr>
      <w:del w:id="2832" w:author="Vilson Lu" w:date="2014-08-22T06:40:00Z">
        <w:r w:rsidRPr="00AC2ADB" w:rsidDel="00AC2ADB">
          <w:rPr>
            <w:rStyle w:val="Hyperlink"/>
            <w:noProof/>
            <w14:scene3d>
              <w14:camera w14:prst="orthographicFront"/>
              <w14:lightRig w14:rig="threePt" w14:dir="t">
                <w14:rot w14:lat="0" w14:lon="0" w14:rev="0"/>
              </w14:lightRig>
            </w14:scene3d>
          </w:rPr>
          <w:delText>1.2</w:delText>
        </w:r>
        <w:r w:rsidRPr="00AC2ADB" w:rsidDel="00AC2ADB">
          <w:rPr>
            <w:rFonts w:eastAsiaTheme="minorEastAsia"/>
            <w:noProof/>
            <w:sz w:val="22"/>
            <w:szCs w:val="22"/>
            <w:rPrChange w:id="283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Research Objectives</w:delText>
        </w:r>
        <w:r w:rsidRPr="00AC2ADB" w:rsidDel="00AC2ADB">
          <w:rPr>
            <w:noProof/>
            <w:webHidden/>
          </w:rPr>
          <w:tab/>
          <w:delText>1-2</w:delText>
        </w:r>
      </w:del>
    </w:p>
    <w:p w14:paraId="187FA502" w14:textId="77777777" w:rsidR="006E6440" w:rsidRPr="00AC2ADB" w:rsidDel="00AC2ADB" w:rsidRDefault="006E6440">
      <w:pPr>
        <w:pStyle w:val="TOC3"/>
        <w:tabs>
          <w:tab w:val="left" w:pos="1320"/>
          <w:tab w:val="right" w:leader="dot" w:pos="9350"/>
        </w:tabs>
        <w:rPr>
          <w:del w:id="2834" w:author="Vilson Lu" w:date="2014-08-22T06:40:00Z"/>
          <w:rFonts w:eastAsiaTheme="minorEastAsia"/>
          <w:noProof/>
          <w:sz w:val="22"/>
          <w:szCs w:val="22"/>
          <w:rPrChange w:id="2835" w:author="Vilson Lu" w:date="2014-08-22T06:41:00Z">
            <w:rPr>
              <w:del w:id="2836" w:author="Vilson Lu" w:date="2014-08-22T06:40:00Z"/>
              <w:rFonts w:asciiTheme="minorHAnsi" w:eastAsiaTheme="minorEastAsia" w:hAnsiTheme="minorHAnsi" w:cstheme="minorBidi"/>
              <w:noProof/>
              <w:sz w:val="22"/>
              <w:szCs w:val="22"/>
            </w:rPr>
          </w:rPrChange>
        </w:rPr>
      </w:pPr>
      <w:del w:id="2837" w:author="Vilson Lu" w:date="2014-08-22T06:40:00Z">
        <w:r w:rsidRPr="00AC2ADB" w:rsidDel="00AC2ADB">
          <w:rPr>
            <w:rStyle w:val="Hyperlink"/>
            <w:noProof/>
            <w14:scene3d>
              <w14:camera w14:prst="orthographicFront"/>
              <w14:lightRig w14:rig="threePt" w14:dir="t">
                <w14:rot w14:lat="0" w14:lon="0" w14:rev="0"/>
              </w14:lightRig>
            </w14:scene3d>
          </w:rPr>
          <w:delText>1.2.1</w:delText>
        </w:r>
        <w:r w:rsidRPr="00AC2ADB" w:rsidDel="00AC2ADB">
          <w:rPr>
            <w:rFonts w:eastAsiaTheme="minorEastAsia"/>
            <w:noProof/>
            <w:sz w:val="22"/>
            <w:szCs w:val="22"/>
            <w:rPrChange w:id="283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General Objective</w:delText>
        </w:r>
        <w:r w:rsidRPr="00AC2ADB" w:rsidDel="00AC2ADB">
          <w:rPr>
            <w:noProof/>
            <w:webHidden/>
          </w:rPr>
          <w:tab/>
          <w:delText>1-2</w:delText>
        </w:r>
      </w:del>
    </w:p>
    <w:p w14:paraId="73E9F64B" w14:textId="77777777" w:rsidR="006E6440" w:rsidRPr="00AC2ADB" w:rsidDel="00AC2ADB" w:rsidRDefault="006E6440">
      <w:pPr>
        <w:pStyle w:val="TOC3"/>
        <w:tabs>
          <w:tab w:val="left" w:pos="1320"/>
          <w:tab w:val="right" w:leader="dot" w:pos="9350"/>
        </w:tabs>
        <w:rPr>
          <w:del w:id="2839" w:author="Vilson Lu" w:date="2014-08-22T06:40:00Z"/>
          <w:rFonts w:eastAsiaTheme="minorEastAsia"/>
          <w:noProof/>
          <w:sz w:val="22"/>
          <w:szCs w:val="22"/>
          <w:rPrChange w:id="2840" w:author="Vilson Lu" w:date="2014-08-22T06:41:00Z">
            <w:rPr>
              <w:del w:id="2841" w:author="Vilson Lu" w:date="2014-08-22T06:40:00Z"/>
              <w:rFonts w:asciiTheme="minorHAnsi" w:eastAsiaTheme="minorEastAsia" w:hAnsiTheme="minorHAnsi" w:cstheme="minorBidi"/>
              <w:noProof/>
              <w:sz w:val="22"/>
              <w:szCs w:val="22"/>
            </w:rPr>
          </w:rPrChange>
        </w:rPr>
      </w:pPr>
      <w:del w:id="2842" w:author="Vilson Lu" w:date="2014-08-22T06:40:00Z">
        <w:r w:rsidRPr="00AC2ADB" w:rsidDel="00AC2ADB">
          <w:rPr>
            <w:rStyle w:val="Hyperlink"/>
            <w:noProof/>
            <w14:scene3d>
              <w14:camera w14:prst="orthographicFront"/>
              <w14:lightRig w14:rig="threePt" w14:dir="t">
                <w14:rot w14:lat="0" w14:lon="0" w14:rev="0"/>
              </w14:lightRig>
            </w14:scene3d>
          </w:rPr>
          <w:delText>1.2.2</w:delText>
        </w:r>
        <w:r w:rsidRPr="00AC2ADB" w:rsidDel="00AC2ADB">
          <w:rPr>
            <w:rFonts w:eastAsiaTheme="minorEastAsia"/>
            <w:noProof/>
            <w:sz w:val="22"/>
            <w:szCs w:val="22"/>
            <w:rPrChange w:id="284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Specific Objectives</w:delText>
        </w:r>
        <w:r w:rsidRPr="00AC2ADB" w:rsidDel="00AC2ADB">
          <w:rPr>
            <w:noProof/>
            <w:webHidden/>
          </w:rPr>
          <w:tab/>
          <w:delText>1-2</w:delText>
        </w:r>
      </w:del>
    </w:p>
    <w:p w14:paraId="719AA0C4" w14:textId="77777777" w:rsidR="006E6440" w:rsidRPr="00AC2ADB" w:rsidDel="00AC2ADB" w:rsidRDefault="006E6440">
      <w:pPr>
        <w:pStyle w:val="TOC2"/>
        <w:tabs>
          <w:tab w:val="left" w:pos="880"/>
          <w:tab w:val="right" w:leader="dot" w:pos="9350"/>
        </w:tabs>
        <w:rPr>
          <w:del w:id="2844" w:author="Vilson Lu" w:date="2014-08-22T06:40:00Z"/>
          <w:rFonts w:eastAsiaTheme="minorEastAsia"/>
          <w:noProof/>
          <w:sz w:val="22"/>
          <w:szCs w:val="22"/>
          <w:rPrChange w:id="2845" w:author="Vilson Lu" w:date="2014-08-22T06:41:00Z">
            <w:rPr>
              <w:del w:id="2846" w:author="Vilson Lu" w:date="2014-08-22T06:40:00Z"/>
              <w:rFonts w:asciiTheme="minorHAnsi" w:eastAsiaTheme="minorEastAsia" w:hAnsiTheme="minorHAnsi" w:cstheme="minorBidi"/>
              <w:noProof/>
              <w:sz w:val="22"/>
              <w:szCs w:val="22"/>
            </w:rPr>
          </w:rPrChange>
        </w:rPr>
      </w:pPr>
      <w:del w:id="2847" w:author="Vilson Lu" w:date="2014-08-22T06:40:00Z">
        <w:r w:rsidRPr="00AC2ADB" w:rsidDel="00AC2ADB">
          <w:rPr>
            <w:rStyle w:val="Hyperlink"/>
            <w:noProof/>
            <w14:scene3d>
              <w14:camera w14:prst="orthographicFront"/>
              <w14:lightRig w14:rig="threePt" w14:dir="t">
                <w14:rot w14:lat="0" w14:lon="0" w14:rev="0"/>
              </w14:lightRig>
            </w14:scene3d>
          </w:rPr>
          <w:delText>1.3</w:delText>
        </w:r>
        <w:r w:rsidRPr="00AC2ADB" w:rsidDel="00AC2ADB">
          <w:rPr>
            <w:rFonts w:eastAsiaTheme="minorEastAsia"/>
            <w:noProof/>
            <w:sz w:val="22"/>
            <w:szCs w:val="22"/>
            <w:rPrChange w:id="284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Scope and Limitations of the Research</w:delText>
        </w:r>
        <w:r w:rsidRPr="00AC2ADB" w:rsidDel="00AC2ADB">
          <w:rPr>
            <w:noProof/>
            <w:webHidden/>
          </w:rPr>
          <w:tab/>
          <w:delText>1-2</w:delText>
        </w:r>
      </w:del>
    </w:p>
    <w:p w14:paraId="5416736A" w14:textId="77777777" w:rsidR="006E6440" w:rsidRPr="00AC2ADB" w:rsidDel="00AC2ADB" w:rsidRDefault="006E6440">
      <w:pPr>
        <w:pStyle w:val="TOC2"/>
        <w:tabs>
          <w:tab w:val="left" w:pos="880"/>
          <w:tab w:val="right" w:leader="dot" w:pos="9350"/>
        </w:tabs>
        <w:rPr>
          <w:del w:id="2849" w:author="Vilson Lu" w:date="2014-08-22T06:40:00Z"/>
          <w:rFonts w:eastAsiaTheme="minorEastAsia"/>
          <w:noProof/>
          <w:sz w:val="22"/>
          <w:szCs w:val="22"/>
          <w:rPrChange w:id="2850" w:author="Vilson Lu" w:date="2014-08-22T06:41:00Z">
            <w:rPr>
              <w:del w:id="2851" w:author="Vilson Lu" w:date="2014-08-22T06:40:00Z"/>
              <w:rFonts w:asciiTheme="minorHAnsi" w:eastAsiaTheme="minorEastAsia" w:hAnsiTheme="minorHAnsi" w:cstheme="minorBidi"/>
              <w:noProof/>
              <w:sz w:val="22"/>
              <w:szCs w:val="22"/>
            </w:rPr>
          </w:rPrChange>
        </w:rPr>
      </w:pPr>
      <w:del w:id="2852" w:author="Vilson Lu" w:date="2014-08-22T06:40:00Z">
        <w:r w:rsidRPr="00AC2ADB" w:rsidDel="00AC2ADB">
          <w:rPr>
            <w:rStyle w:val="Hyperlink"/>
            <w:noProof/>
            <w14:scene3d>
              <w14:camera w14:prst="orthographicFront"/>
              <w14:lightRig w14:rig="threePt" w14:dir="t">
                <w14:rot w14:lat="0" w14:lon="0" w14:rev="0"/>
              </w14:lightRig>
            </w14:scene3d>
          </w:rPr>
          <w:delText>1.4</w:delText>
        </w:r>
        <w:r w:rsidRPr="00AC2ADB" w:rsidDel="00AC2ADB">
          <w:rPr>
            <w:rFonts w:eastAsiaTheme="minorEastAsia"/>
            <w:noProof/>
            <w:sz w:val="22"/>
            <w:szCs w:val="22"/>
            <w:rPrChange w:id="285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Significance of the Research</w:delText>
        </w:r>
        <w:r w:rsidRPr="00AC2ADB" w:rsidDel="00AC2ADB">
          <w:rPr>
            <w:noProof/>
            <w:webHidden/>
          </w:rPr>
          <w:tab/>
          <w:delText>1-3</w:delText>
        </w:r>
      </w:del>
    </w:p>
    <w:p w14:paraId="7C569F38" w14:textId="77777777" w:rsidR="006E6440" w:rsidRPr="00AC2ADB" w:rsidDel="00AC2ADB" w:rsidRDefault="006E6440">
      <w:pPr>
        <w:pStyle w:val="TOC2"/>
        <w:tabs>
          <w:tab w:val="left" w:pos="880"/>
          <w:tab w:val="right" w:leader="dot" w:pos="9350"/>
        </w:tabs>
        <w:rPr>
          <w:del w:id="2854" w:author="Vilson Lu" w:date="2014-08-22T06:40:00Z"/>
          <w:rFonts w:eastAsiaTheme="minorEastAsia"/>
          <w:noProof/>
          <w:sz w:val="22"/>
          <w:szCs w:val="22"/>
          <w:rPrChange w:id="2855" w:author="Vilson Lu" w:date="2014-08-22T06:41:00Z">
            <w:rPr>
              <w:del w:id="2856" w:author="Vilson Lu" w:date="2014-08-22T06:40:00Z"/>
              <w:rFonts w:asciiTheme="minorHAnsi" w:eastAsiaTheme="minorEastAsia" w:hAnsiTheme="minorHAnsi" w:cstheme="minorBidi"/>
              <w:noProof/>
              <w:sz w:val="22"/>
              <w:szCs w:val="22"/>
            </w:rPr>
          </w:rPrChange>
        </w:rPr>
      </w:pPr>
      <w:del w:id="2857" w:author="Vilson Lu" w:date="2014-08-22T06:40:00Z">
        <w:r w:rsidRPr="00AC2ADB" w:rsidDel="00AC2ADB">
          <w:rPr>
            <w:rStyle w:val="Hyperlink"/>
            <w:noProof/>
            <w14:scene3d>
              <w14:camera w14:prst="orthographicFront"/>
              <w14:lightRig w14:rig="threePt" w14:dir="t">
                <w14:rot w14:lat="0" w14:lon="0" w14:rev="0"/>
              </w14:lightRig>
            </w14:scene3d>
          </w:rPr>
          <w:delText>1.5</w:delText>
        </w:r>
        <w:r w:rsidRPr="00AC2ADB" w:rsidDel="00AC2ADB">
          <w:rPr>
            <w:rFonts w:eastAsiaTheme="minorEastAsia"/>
            <w:noProof/>
            <w:sz w:val="22"/>
            <w:szCs w:val="22"/>
            <w:rPrChange w:id="285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Research Methodology</w:delText>
        </w:r>
        <w:r w:rsidRPr="00AC2ADB" w:rsidDel="00AC2ADB">
          <w:rPr>
            <w:noProof/>
            <w:webHidden/>
          </w:rPr>
          <w:tab/>
          <w:delText>1-4</w:delText>
        </w:r>
      </w:del>
    </w:p>
    <w:p w14:paraId="22270EE6" w14:textId="77777777" w:rsidR="006E6440" w:rsidRPr="00AC2ADB" w:rsidDel="00AC2ADB" w:rsidRDefault="006E6440">
      <w:pPr>
        <w:pStyle w:val="TOC3"/>
        <w:tabs>
          <w:tab w:val="left" w:pos="1320"/>
          <w:tab w:val="right" w:leader="dot" w:pos="9350"/>
        </w:tabs>
        <w:rPr>
          <w:del w:id="2859" w:author="Vilson Lu" w:date="2014-08-22T06:40:00Z"/>
          <w:rFonts w:eastAsiaTheme="minorEastAsia"/>
          <w:noProof/>
          <w:sz w:val="22"/>
          <w:szCs w:val="22"/>
          <w:rPrChange w:id="2860" w:author="Vilson Lu" w:date="2014-08-22T06:41:00Z">
            <w:rPr>
              <w:del w:id="2861" w:author="Vilson Lu" w:date="2014-08-22T06:40:00Z"/>
              <w:rFonts w:asciiTheme="minorHAnsi" w:eastAsiaTheme="minorEastAsia" w:hAnsiTheme="minorHAnsi" w:cstheme="minorBidi"/>
              <w:noProof/>
              <w:sz w:val="22"/>
              <w:szCs w:val="22"/>
            </w:rPr>
          </w:rPrChange>
        </w:rPr>
      </w:pPr>
      <w:del w:id="2862" w:author="Vilson Lu" w:date="2014-08-22T06:40:00Z">
        <w:r w:rsidRPr="00AC2ADB" w:rsidDel="00AC2ADB">
          <w:rPr>
            <w:rStyle w:val="Hyperlink"/>
            <w:noProof/>
            <w14:scene3d>
              <w14:camera w14:prst="orthographicFront"/>
              <w14:lightRig w14:rig="threePt" w14:dir="t">
                <w14:rot w14:lat="0" w14:lon="0" w14:rev="0"/>
              </w14:lightRig>
            </w14:scene3d>
          </w:rPr>
          <w:delText>1.5.1</w:delText>
        </w:r>
        <w:r w:rsidRPr="00AC2ADB" w:rsidDel="00AC2ADB">
          <w:rPr>
            <w:rFonts w:eastAsiaTheme="minorEastAsia"/>
            <w:noProof/>
            <w:sz w:val="22"/>
            <w:szCs w:val="22"/>
            <w:rPrChange w:id="286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Investigation and Research Analysis</w:delText>
        </w:r>
        <w:r w:rsidRPr="00AC2ADB" w:rsidDel="00AC2ADB">
          <w:rPr>
            <w:noProof/>
            <w:webHidden/>
          </w:rPr>
          <w:tab/>
          <w:delText>1-5</w:delText>
        </w:r>
      </w:del>
    </w:p>
    <w:p w14:paraId="4F73423B" w14:textId="77777777" w:rsidR="006E6440" w:rsidRPr="00AC2ADB" w:rsidDel="00AC2ADB" w:rsidRDefault="006E6440">
      <w:pPr>
        <w:pStyle w:val="TOC3"/>
        <w:tabs>
          <w:tab w:val="left" w:pos="1320"/>
          <w:tab w:val="right" w:leader="dot" w:pos="9350"/>
        </w:tabs>
        <w:rPr>
          <w:del w:id="2864" w:author="Vilson Lu" w:date="2014-08-22T06:40:00Z"/>
          <w:rFonts w:eastAsiaTheme="minorEastAsia"/>
          <w:noProof/>
          <w:sz w:val="22"/>
          <w:szCs w:val="22"/>
          <w:rPrChange w:id="2865" w:author="Vilson Lu" w:date="2014-08-22T06:41:00Z">
            <w:rPr>
              <w:del w:id="2866" w:author="Vilson Lu" w:date="2014-08-22T06:40:00Z"/>
              <w:rFonts w:asciiTheme="minorHAnsi" w:eastAsiaTheme="minorEastAsia" w:hAnsiTheme="minorHAnsi" w:cstheme="minorBidi"/>
              <w:noProof/>
              <w:sz w:val="22"/>
              <w:szCs w:val="22"/>
            </w:rPr>
          </w:rPrChange>
        </w:rPr>
      </w:pPr>
      <w:del w:id="2867" w:author="Vilson Lu" w:date="2014-08-22T06:40:00Z">
        <w:r w:rsidRPr="00AC2ADB" w:rsidDel="00AC2ADB">
          <w:rPr>
            <w:rStyle w:val="Hyperlink"/>
            <w:noProof/>
            <w14:scene3d>
              <w14:camera w14:prst="orthographicFront"/>
              <w14:lightRig w14:rig="threePt" w14:dir="t">
                <w14:rot w14:lat="0" w14:lon="0" w14:rev="0"/>
              </w14:lightRig>
            </w14:scene3d>
          </w:rPr>
          <w:delText>1.5.2</w:delText>
        </w:r>
        <w:r w:rsidRPr="00AC2ADB" w:rsidDel="00AC2ADB">
          <w:rPr>
            <w:rFonts w:eastAsiaTheme="minorEastAsia"/>
            <w:noProof/>
            <w:sz w:val="22"/>
            <w:szCs w:val="22"/>
            <w:rPrChange w:id="286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Design</w:delText>
        </w:r>
        <w:r w:rsidRPr="00AC2ADB" w:rsidDel="00AC2ADB">
          <w:rPr>
            <w:noProof/>
            <w:webHidden/>
          </w:rPr>
          <w:tab/>
          <w:delText>1-5</w:delText>
        </w:r>
      </w:del>
    </w:p>
    <w:p w14:paraId="13C09F83" w14:textId="77777777" w:rsidR="006E6440" w:rsidRPr="00AC2ADB" w:rsidDel="00AC2ADB" w:rsidRDefault="006E6440">
      <w:pPr>
        <w:pStyle w:val="TOC3"/>
        <w:tabs>
          <w:tab w:val="left" w:pos="1320"/>
          <w:tab w:val="right" w:leader="dot" w:pos="9350"/>
        </w:tabs>
        <w:rPr>
          <w:del w:id="2869" w:author="Vilson Lu" w:date="2014-08-22T06:40:00Z"/>
          <w:rFonts w:eastAsiaTheme="minorEastAsia"/>
          <w:noProof/>
          <w:sz w:val="22"/>
          <w:szCs w:val="22"/>
          <w:rPrChange w:id="2870" w:author="Vilson Lu" w:date="2014-08-22T06:41:00Z">
            <w:rPr>
              <w:del w:id="2871" w:author="Vilson Lu" w:date="2014-08-22T06:40:00Z"/>
              <w:rFonts w:asciiTheme="minorHAnsi" w:eastAsiaTheme="minorEastAsia" w:hAnsiTheme="minorHAnsi" w:cstheme="minorBidi"/>
              <w:noProof/>
              <w:sz w:val="22"/>
              <w:szCs w:val="22"/>
            </w:rPr>
          </w:rPrChange>
        </w:rPr>
      </w:pPr>
      <w:del w:id="2872" w:author="Vilson Lu" w:date="2014-08-22T06:40:00Z">
        <w:r w:rsidRPr="00AC2ADB" w:rsidDel="00AC2ADB">
          <w:rPr>
            <w:rStyle w:val="Hyperlink"/>
            <w:noProof/>
            <w14:scene3d>
              <w14:camera w14:prst="orthographicFront"/>
              <w14:lightRig w14:rig="threePt" w14:dir="t">
                <w14:rot w14:lat="0" w14:lon="0" w14:rev="0"/>
              </w14:lightRig>
            </w14:scene3d>
          </w:rPr>
          <w:delText>1.5.3</w:delText>
        </w:r>
        <w:r w:rsidRPr="00AC2ADB" w:rsidDel="00AC2ADB">
          <w:rPr>
            <w:rFonts w:eastAsiaTheme="minorEastAsia"/>
            <w:noProof/>
            <w:sz w:val="22"/>
            <w:szCs w:val="22"/>
            <w:rPrChange w:id="287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Sprints</w:delText>
        </w:r>
        <w:r w:rsidRPr="00AC2ADB" w:rsidDel="00AC2ADB">
          <w:rPr>
            <w:noProof/>
            <w:webHidden/>
          </w:rPr>
          <w:tab/>
          <w:delText>1-5</w:delText>
        </w:r>
      </w:del>
    </w:p>
    <w:p w14:paraId="5FB42267" w14:textId="77777777" w:rsidR="006E6440" w:rsidRPr="00AC2ADB" w:rsidDel="00AC2ADB" w:rsidRDefault="006E6440">
      <w:pPr>
        <w:pStyle w:val="TOC3"/>
        <w:tabs>
          <w:tab w:val="left" w:pos="1320"/>
          <w:tab w:val="right" w:leader="dot" w:pos="9350"/>
        </w:tabs>
        <w:rPr>
          <w:del w:id="2874" w:author="Vilson Lu" w:date="2014-08-22T06:40:00Z"/>
          <w:rFonts w:eastAsiaTheme="minorEastAsia"/>
          <w:noProof/>
          <w:sz w:val="22"/>
          <w:szCs w:val="22"/>
          <w:rPrChange w:id="2875" w:author="Vilson Lu" w:date="2014-08-22T06:41:00Z">
            <w:rPr>
              <w:del w:id="2876" w:author="Vilson Lu" w:date="2014-08-22T06:40:00Z"/>
              <w:rFonts w:asciiTheme="minorHAnsi" w:eastAsiaTheme="minorEastAsia" w:hAnsiTheme="minorHAnsi" w:cstheme="minorBidi"/>
              <w:noProof/>
              <w:sz w:val="22"/>
              <w:szCs w:val="22"/>
            </w:rPr>
          </w:rPrChange>
        </w:rPr>
      </w:pPr>
      <w:del w:id="2877" w:author="Vilson Lu" w:date="2014-08-22T06:40:00Z">
        <w:r w:rsidRPr="00AC2ADB" w:rsidDel="00AC2ADB">
          <w:rPr>
            <w:rStyle w:val="Hyperlink"/>
            <w:noProof/>
            <w14:scene3d>
              <w14:camera w14:prst="orthographicFront"/>
              <w14:lightRig w14:rig="threePt" w14:dir="t">
                <w14:rot w14:lat="0" w14:lon="0" w14:rev="0"/>
              </w14:lightRig>
            </w14:scene3d>
          </w:rPr>
          <w:delText>1.5.4</w:delText>
        </w:r>
        <w:r w:rsidRPr="00AC2ADB" w:rsidDel="00AC2ADB">
          <w:rPr>
            <w:rFonts w:eastAsiaTheme="minorEastAsia"/>
            <w:noProof/>
            <w:sz w:val="22"/>
            <w:szCs w:val="22"/>
            <w:rPrChange w:id="287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Sprint Planning Meetings</w:delText>
        </w:r>
        <w:r w:rsidRPr="00AC2ADB" w:rsidDel="00AC2ADB">
          <w:rPr>
            <w:noProof/>
            <w:webHidden/>
          </w:rPr>
          <w:tab/>
          <w:delText>1-5</w:delText>
        </w:r>
      </w:del>
    </w:p>
    <w:p w14:paraId="1C98C401" w14:textId="77777777" w:rsidR="006E6440" w:rsidRPr="00AC2ADB" w:rsidDel="00AC2ADB" w:rsidRDefault="006E6440">
      <w:pPr>
        <w:pStyle w:val="TOC3"/>
        <w:tabs>
          <w:tab w:val="left" w:pos="1320"/>
          <w:tab w:val="right" w:leader="dot" w:pos="9350"/>
        </w:tabs>
        <w:rPr>
          <w:del w:id="2879" w:author="Vilson Lu" w:date="2014-08-22T06:40:00Z"/>
          <w:rFonts w:eastAsiaTheme="minorEastAsia"/>
          <w:noProof/>
          <w:sz w:val="22"/>
          <w:szCs w:val="22"/>
          <w:rPrChange w:id="2880" w:author="Vilson Lu" w:date="2014-08-22T06:41:00Z">
            <w:rPr>
              <w:del w:id="2881" w:author="Vilson Lu" w:date="2014-08-22T06:40:00Z"/>
              <w:rFonts w:asciiTheme="minorHAnsi" w:eastAsiaTheme="minorEastAsia" w:hAnsiTheme="minorHAnsi" w:cstheme="minorBidi"/>
              <w:noProof/>
              <w:sz w:val="22"/>
              <w:szCs w:val="22"/>
            </w:rPr>
          </w:rPrChange>
        </w:rPr>
      </w:pPr>
      <w:del w:id="2882" w:author="Vilson Lu" w:date="2014-08-22T06:40:00Z">
        <w:r w:rsidRPr="00AC2ADB" w:rsidDel="00AC2ADB">
          <w:rPr>
            <w:rStyle w:val="Hyperlink"/>
            <w:noProof/>
            <w14:scene3d>
              <w14:camera w14:prst="orthographicFront"/>
              <w14:lightRig w14:rig="threePt" w14:dir="t">
                <w14:rot w14:lat="0" w14:lon="0" w14:rev="0"/>
              </w14:lightRig>
            </w14:scene3d>
          </w:rPr>
          <w:delText>1.5.5</w:delText>
        </w:r>
        <w:r w:rsidRPr="00AC2ADB" w:rsidDel="00AC2ADB">
          <w:rPr>
            <w:rFonts w:eastAsiaTheme="minorEastAsia"/>
            <w:noProof/>
            <w:sz w:val="22"/>
            <w:szCs w:val="22"/>
            <w:rPrChange w:id="288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Scrum Meetings</w:delText>
        </w:r>
        <w:r w:rsidRPr="00AC2ADB" w:rsidDel="00AC2ADB">
          <w:rPr>
            <w:noProof/>
            <w:webHidden/>
          </w:rPr>
          <w:tab/>
          <w:delText>1-5</w:delText>
        </w:r>
      </w:del>
    </w:p>
    <w:p w14:paraId="2BA41422" w14:textId="77777777" w:rsidR="006E6440" w:rsidRPr="00AC2ADB" w:rsidDel="00AC2ADB" w:rsidRDefault="006E6440">
      <w:pPr>
        <w:pStyle w:val="TOC3"/>
        <w:tabs>
          <w:tab w:val="left" w:pos="1320"/>
          <w:tab w:val="right" w:leader="dot" w:pos="9350"/>
        </w:tabs>
        <w:rPr>
          <w:del w:id="2884" w:author="Vilson Lu" w:date="2014-08-22T06:40:00Z"/>
          <w:rFonts w:eastAsiaTheme="minorEastAsia"/>
          <w:noProof/>
          <w:sz w:val="22"/>
          <w:szCs w:val="22"/>
          <w:rPrChange w:id="2885" w:author="Vilson Lu" w:date="2014-08-22T06:41:00Z">
            <w:rPr>
              <w:del w:id="2886" w:author="Vilson Lu" w:date="2014-08-22T06:40:00Z"/>
              <w:rFonts w:asciiTheme="minorHAnsi" w:eastAsiaTheme="minorEastAsia" w:hAnsiTheme="minorHAnsi" w:cstheme="minorBidi"/>
              <w:noProof/>
              <w:sz w:val="22"/>
              <w:szCs w:val="22"/>
            </w:rPr>
          </w:rPrChange>
        </w:rPr>
      </w:pPr>
      <w:del w:id="2887" w:author="Vilson Lu" w:date="2014-08-22T06:40:00Z">
        <w:r w:rsidRPr="00AC2ADB" w:rsidDel="00AC2ADB">
          <w:rPr>
            <w:rStyle w:val="Hyperlink"/>
            <w:noProof/>
            <w14:scene3d>
              <w14:camera w14:prst="orthographicFront"/>
              <w14:lightRig w14:rig="threePt" w14:dir="t">
                <w14:rot w14:lat="0" w14:lon="0" w14:rev="0"/>
              </w14:lightRig>
            </w14:scene3d>
          </w:rPr>
          <w:delText>1.5.6</w:delText>
        </w:r>
        <w:r w:rsidRPr="00AC2ADB" w:rsidDel="00AC2ADB">
          <w:rPr>
            <w:rFonts w:eastAsiaTheme="minorEastAsia"/>
            <w:noProof/>
            <w:sz w:val="22"/>
            <w:szCs w:val="22"/>
            <w:rPrChange w:id="288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Development</w:delText>
        </w:r>
        <w:r w:rsidRPr="00AC2ADB" w:rsidDel="00AC2ADB">
          <w:rPr>
            <w:noProof/>
            <w:webHidden/>
          </w:rPr>
          <w:tab/>
          <w:delText>1-5</w:delText>
        </w:r>
      </w:del>
    </w:p>
    <w:p w14:paraId="50A537EA" w14:textId="77777777" w:rsidR="006E6440" w:rsidRPr="00AC2ADB" w:rsidDel="00AC2ADB" w:rsidRDefault="006E6440">
      <w:pPr>
        <w:pStyle w:val="TOC3"/>
        <w:tabs>
          <w:tab w:val="left" w:pos="1320"/>
          <w:tab w:val="right" w:leader="dot" w:pos="9350"/>
        </w:tabs>
        <w:rPr>
          <w:del w:id="2889" w:author="Vilson Lu" w:date="2014-08-22T06:40:00Z"/>
          <w:rFonts w:eastAsiaTheme="minorEastAsia"/>
          <w:noProof/>
          <w:sz w:val="22"/>
          <w:szCs w:val="22"/>
          <w:rPrChange w:id="2890" w:author="Vilson Lu" w:date="2014-08-22T06:41:00Z">
            <w:rPr>
              <w:del w:id="2891" w:author="Vilson Lu" w:date="2014-08-22T06:40:00Z"/>
              <w:rFonts w:asciiTheme="minorHAnsi" w:eastAsiaTheme="minorEastAsia" w:hAnsiTheme="minorHAnsi" w:cstheme="minorBidi"/>
              <w:noProof/>
              <w:sz w:val="22"/>
              <w:szCs w:val="22"/>
            </w:rPr>
          </w:rPrChange>
        </w:rPr>
      </w:pPr>
      <w:del w:id="2892" w:author="Vilson Lu" w:date="2014-08-22T06:40:00Z">
        <w:r w:rsidRPr="00AC2ADB" w:rsidDel="00AC2ADB">
          <w:rPr>
            <w:rStyle w:val="Hyperlink"/>
            <w:noProof/>
            <w14:scene3d>
              <w14:camera w14:prst="orthographicFront"/>
              <w14:lightRig w14:rig="threePt" w14:dir="t">
                <w14:rot w14:lat="0" w14:lon="0" w14:rev="0"/>
              </w14:lightRig>
            </w14:scene3d>
          </w:rPr>
          <w:delText>1.5.7</w:delText>
        </w:r>
        <w:r w:rsidRPr="00AC2ADB" w:rsidDel="00AC2ADB">
          <w:rPr>
            <w:rFonts w:eastAsiaTheme="minorEastAsia"/>
            <w:noProof/>
            <w:sz w:val="22"/>
            <w:szCs w:val="22"/>
            <w:rPrChange w:id="289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Integration and Testing</w:delText>
        </w:r>
        <w:r w:rsidRPr="00AC2ADB" w:rsidDel="00AC2ADB">
          <w:rPr>
            <w:noProof/>
            <w:webHidden/>
          </w:rPr>
          <w:tab/>
          <w:delText>1-6</w:delText>
        </w:r>
      </w:del>
    </w:p>
    <w:p w14:paraId="6D5EE47F" w14:textId="77777777" w:rsidR="006E6440" w:rsidRPr="00AC2ADB" w:rsidDel="00AC2ADB" w:rsidRDefault="006E6440">
      <w:pPr>
        <w:pStyle w:val="TOC3"/>
        <w:tabs>
          <w:tab w:val="left" w:pos="1320"/>
          <w:tab w:val="right" w:leader="dot" w:pos="9350"/>
        </w:tabs>
        <w:rPr>
          <w:del w:id="2894" w:author="Vilson Lu" w:date="2014-08-22T06:40:00Z"/>
          <w:rFonts w:eastAsiaTheme="minorEastAsia"/>
          <w:noProof/>
          <w:sz w:val="22"/>
          <w:szCs w:val="22"/>
          <w:rPrChange w:id="2895" w:author="Vilson Lu" w:date="2014-08-22T06:41:00Z">
            <w:rPr>
              <w:del w:id="2896" w:author="Vilson Lu" w:date="2014-08-22T06:40:00Z"/>
              <w:rFonts w:asciiTheme="minorHAnsi" w:eastAsiaTheme="minorEastAsia" w:hAnsiTheme="minorHAnsi" w:cstheme="minorBidi"/>
              <w:noProof/>
              <w:sz w:val="22"/>
              <w:szCs w:val="22"/>
            </w:rPr>
          </w:rPrChange>
        </w:rPr>
      </w:pPr>
      <w:del w:id="2897" w:author="Vilson Lu" w:date="2014-08-22T06:40:00Z">
        <w:r w:rsidRPr="00AC2ADB" w:rsidDel="00AC2ADB">
          <w:rPr>
            <w:rStyle w:val="Hyperlink"/>
            <w:noProof/>
            <w14:scene3d>
              <w14:camera w14:prst="orthographicFront"/>
              <w14:lightRig w14:rig="threePt" w14:dir="t">
                <w14:rot w14:lat="0" w14:lon="0" w14:rev="0"/>
              </w14:lightRig>
            </w14:scene3d>
          </w:rPr>
          <w:delText>1.5.8</w:delText>
        </w:r>
        <w:r w:rsidRPr="00AC2ADB" w:rsidDel="00AC2ADB">
          <w:rPr>
            <w:rFonts w:eastAsiaTheme="minorEastAsia"/>
            <w:noProof/>
            <w:sz w:val="22"/>
            <w:szCs w:val="22"/>
            <w:rPrChange w:id="289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Evaluation</w:delText>
        </w:r>
        <w:r w:rsidRPr="00AC2ADB" w:rsidDel="00AC2ADB">
          <w:rPr>
            <w:noProof/>
            <w:webHidden/>
          </w:rPr>
          <w:tab/>
          <w:delText>1-6</w:delText>
        </w:r>
      </w:del>
    </w:p>
    <w:p w14:paraId="6C70C9D4" w14:textId="77777777" w:rsidR="006E6440" w:rsidRPr="00AC2ADB" w:rsidDel="00AC2ADB" w:rsidRDefault="006E6440">
      <w:pPr>
        <w:pStyle w:val="TOC3"/>
        <w:tabs>
          <w:tab w:val="left" w:pos="1320"/>
          <w:tab w:val="right" w:leader="dot" w:pos="9350"/>
        </w:tabs>
        <w:rPr>
          <w:del w:id="2899" w:author="Vilson Lu" w:date="2014-08-22T06:40:00Z"/>
          <w:rFonts w:eastAsiaTheme="minorEastAsia"/>
          <w:noProof/>
          <w:sz w:val="22"/>
          <w:szCs w:val="22"/>
          <w:rPrChange w:id="2900" w:author="Vilson Lu" w:date="2014-08-22T06:41:00Z">
            <w:rPr>
              <w:del w:id="2901" w:author="Vilson Lu" w:date="2014-08-22T06:40:00Z"/>
              <w:rFonts w:asciiTheme="minorHAnsi" w:eastAsiaTheme="minorEastAsia" w:hAnsiTheme="minorHAnsi" w:cstheme="minorBidi"/>
              <w:noProof/>
              <w:sz w:val="22"/>
              <w:szCs w:val="22"/>
            </w:rPr>
          </w:rPrChange>
        </w:rPr>
      </w:pPr>
      <w:del w:id="2902" w:author="Vilson Lu" w:date="2014-08-22T06:40:00Z">
        <w:r w:rsidRPr="00AC2ADB" w:rsidDel="00AC2ADB">
          <w:rPr>
            <w:rStyle w:val="Hyperlink"/>
            <w:noProof/>
            <w14:scene3d>
              <w14:camera w14:prst="orthographicFront"/>
              <w14:lightRig w14:rig="threePt" w14:dir="t">
                <w14:rot w14:lat="0" w14:lon="0" w14:rev="0"/>
              </w14:lightRig>
            </w14:scene3d>
          </w:rPr>
          <w:delText>1.5.9</w:delText>
        </w:r>
        <w:r w:rsidRPr="00AC2ADB" w:rsidDel="00AC2ADB">
          <w:rPr>
            <w:rFonts w:eastAsiaTheme="minorEastAsia"/>
            <w:noProof/>
            <w:sz w:val="22"/>
            <w:szCs w:val="22"/>
            <w:rPrChange w:id="290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Documentation</w:delText>
        </w:r>
        <w:r w:rsidRPr="00AC2ADB" w:rsidDel="00AC2ADB">
          <w:rPr>
            <w:noProof/>
            <w:webHidden/>
          </w:rPr>
          <w:tab/>
          <w:delText>1-6</w:delText>
        </w:r>
      </w:del>
    </w:p>
    <w:p w14:paraId="3DFBC739" w14:textId="77777777" w:rsidR="006E6440" w:rsidRPr="00AC2ADB" w:rsidDel="00AC2ADB" w:rsidRDefault="006E6440">
      <w:pPr>
        <w:pStyle w:val="TOC3"/>
        <w:tabs>
          <w:tab w:val="left" w:pos="1540"/>
          <w:tab w:val="right" w:leader="dot" w:pos="9350"/>
        </w:tabs>
        <w:rPr>
          <w:del w:id="2904" w:author="Vilson Lu" w:date="2014-08-22T06:40:00Z"/>
          <w:rFonts w:eastAsiaTheme="minorEastAsia"/>
          <w:noProof/>
          <w:sz w:val="22"/>
          <w:szCs w:val="22"/>
          <w:rPrChange w:id="2905" w:author="Vilson Lu" w:date="2014-08-22T06:41:00Z">
            <w:rPr>
              <w:del w:id="2906" w:author="Vilson Lu" w:date="2014-08-22T06:40:00Z"/>
              <w:rFonts w:asciiTheme="minorHAnsi" w:eastAsiaTheme="minorEastAsia" w:hAnsiTheme="minorHAnsi" w:cstheme="minorBidi"/>
              <w:noProof/>
              <w:sz w:val="22"/>
              <w:szCs w:val="22"/>
            </w:rPr>
          </w:rPrChange>
        </w:rPr>
      </w:pPr>
      <w:del w:id="2907" w:author="Vilson Lu" w:date="2014-08-22T06:40:00Z">
        <w:r w:rsidRPr="00AC2ADB" w:rsidDel="00AC2ADB">
          <w:rPr>
            <w:rStyle w:val="Hyperlink"/>
            <w:noProof/>
            <w14:scene3d>
              <w14:camera w14:prst="orthographicFront"/>
              <w14:lightRig w14:rig="threePt" w14:dir="t">
                <w14:rot w14:lat="0" w14:lon="0" w14:rev="0"/>
              </w14:lightRig>
            </w14:scene3d>
          </w:rPr>
          <w:delText>1.5.10</w:delText>
        </w:r>
        <w:r w:rsidRPr="00AC2ADB" w:rsidDel="00AC2ADB">
          <w:rPr>
            <w:rFonts w:eastAsiaTheme="minorEastAsia"/>
            <w:noProof/>
            <w:sz w:val="22"/>
            <w:szCs w:val="22"/>
            <w:rPrChange w:id="290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Calendar of Activities</w:delText>
        </w:r>
        <w:r w:rsidRPr="00AC2ADB" w:rsidDel="00AC2ADB">
          <w:rPr>
            <w:noProof/>
            <w:webHidden/>
          </w:rPr>
          <w:tab/>
          <w:delText>1-7</w:delText>
        </w:r>
      </w:del>
    </w:p>
    <w:p w14:paraId="7F169D43" w14:textId="77777777" w:rsidR="006E6440" w:rsidRPr="00AC2ADB" w:rsidDel="00AC2ADB" w:rsidRDefault="006E6440">
      <w:pPr>
        <w:pStyle w:val="TOC1"/>
        <w:tabs>
          <w:tab w:val="left" w:pos="660"/>
          <w:tab w:val="right" w:leader="dot" w:pos="9350"/>
        </w:tabs>
        <w:rPr>
          <w:del w:id="2909" w:author="Vilson Lu" w:date="2014-08-22T06:40:00Z"/>
          <w:rFonts w:eastAsiaTheme="minorEastAsia"/>
          <w:noProof/>
          <w:sz w:val="22"/>
          <w:szCs w:val="22"/>
          <w:rPrChange w:id="2910" w:author="Vilson Lu" w:date="2014-08-22T06:41:00Z">
            <w:rPr>
              <w:del w:id="2911" w:author="Vilson Lu" w:date="2014-08-22T06:40:00Z"/>
              <w:rFonts w:asciiTheme="minorHAnsi" w:eastAsiaTheme="minorEastAsia" w:hAnsiTheme="minorHAnsi" w:cstheme="minorBidi"/>
              <w:noProof/>
              <w:sz w:val="22"/>
              <w:szCs w:val="22"/>
            </w:rPr>
          </w:rPrChange>
        </w:rPr>
      </w:pPr>
      <w:del w:id="2912" w:author="Vilson Lu" w:date="2014-08-22T06:40:00Z">
        <w:r w:rsidRPr="00AC2ADB" w:rsidDel="00AC2ADB">
          <w:rPr>
            <w:rStyle w:val="Hyperlink"/>
            <w:noProof/>
          </w:rPr>
          <w:delText>2.0</w:delText>
        </w:r>
        <w:r w:rsidRPr="00AC2ADB" w:rsidDel="00AC2ADB">
          <w:rPr>
            <w:rFonts w:eastAsiaTheme="minorEastAsia"/>
            <w:noProof/>
            <w:sz w:val="22"/>
            <w:szCs w:val="22"/>
            <w:rPrChange w:id="291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Review of Related Works</w:delText>
        </w:r>
        <w:r w:rsidRPr="00AC2ADB" w:rsidDel="00AC2ADB">
          <w:rPr>
            <w:noProof/>
            <w:webHidden/>
          </w:rPr>
          <w:tab/>
          <w:delText>2-1</w:delText>
        </w:r>
      </w:del>
    </w:p>
    <w:p w14:paraId="219BFF17" w14:textId="77777777" w:rsidR="006E6440" w:rsidRPr="00AC2ADB" w:rsidDel="00AC2ADB" w:rsidRDefault="006E6440">
      <w:pPr>
        <w:pStyle w:val="TOC2"/>
        <w:tabs>
          <w:tab w:val="left" w:pos="880"/>
          <w:tab w:val="right" w:leader="dot" w:pos="9350"/>
        </w:tabs>
        <w:rPr>
          <w:del w:id="2914" w:author="Vilson Lu" w:date="2014-08-22T06:40:00Z"/>
          <w:rFonts w:eastAsiaTheme="minorEastAsia"/>
          <w:noProof/>
          <w:sz w:val="22"/>
          <w:szCs w:val="22"/>
          <w:rPrChange w:id="2915" w:author="Vilson Lu" w:date="2014-08-22T06:41:00Z">
            <w:rPr>
              <w:del w:id="2916" w:author="Vilson Lu" w:date="2014-08-22T06:40:00Z"/>
              <w:rFonts w:asciiTheme="minorHAnsi" w:eastAsiaTheme="minorEastAsia" w:hAnsiTheme="minorHAnsi" w:cstheme="minorBidi"/>
              <w:noProof/>
              <w:sz w:val="22"/>
              <w:szCs w:val="22"/>
            </w:rPr>
          </w:rPrChange>
        </w:rPr>
      </w:pPr>
      <w:del w:id="2917" w:author="Vilson Lu" w:date="2014-08-22T06:40:00Z">
        <w:r w:rsidRPr="00AC2ADB" w:rsidDel="00AC2ADB">
          <w:rPr>
            <w:rStyle w:val="Hyperlink"/>
            <w:noProof/>
            <w14:scene3d>
              <w14:camera w14:prst="orthographicFront"/>
              <w14:lightRig w14:rig="threePt" w14:dir="t">
                <w14:rot w14:lat="0" w14:lon="0" w14:rev="0"/>
              </w14:lightRig>
            </w14:scene3d>
          </w:rPr>
          <w:delText>2.1</w:delText>
        </w:r>
        <w:r w:rsidRPr="00AC2ADB" w:rsidDel="00AC2ADB">
          <w:rPr>
            <w:rFonts w:eastAsiaTheme="minorEastAsia"/>
            <w:noProof/>
            <w:sz w:val="22"/>
            <w:szCs w:val="22"/>
            <w:rPrChange w:id="291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Machine Learning-Based Information Extraction Systems</w:delText>
        </w:r>
        <w:r w:rsidRPr="00AC2ADB" w:rsidDel="00AC2ADB">
          <w:rPr>
            <w:noProof/>
            <w:webHidden/>
          </w:rPr>
          <w:tab/>
          <w:delText>2-1</w:delText>
        </w:r>
      </w:del>
    </w:p>
    <w:p w14:paraId="7895D09F" w14:textId="77777777" w:rsidR="006E6440" w:rsidRPr="00AC2ADB" w:rsidDel="00AC2ADB" w:rsidRDefault="006E6440">
      <w:pPr>
        <w:pStyle w:val="TOC2"/>
        <w:tabs>
          <w:tab w:val="left" w:pos="880"/>
          <w:tab w:val="right" w:leader="dot" w:pos="9350"/>
        </w:tabs>
        <w:rPr>
          <w:del w:id="2919" w:author="Vilson Lu" w:date="2014-08-22T06:40:00Z"/>
          <w:rFonts w:eastAsiaTheme="minorEastAsia"/>
          <w:noProof/>
          <w:sz w:val="22"/>
          <w:szCs w:val="22"/>
          <w:rPrChange w:id="2920" w:author="Vilson Lu" w:date="2014-08-22T06:41:00Z">
            <w:rPr>
              <w:del w:id="2921" w:author="Vilson Lu" w:date="2014-08-22T06:40:00Z"/>
              <w:rFonts w:asciiTheme="minorHAnsi" w:eastAsiaTheme="minorEastAsia" w:hAnsiTheme="minorHAnsi" w:cstheme="minorBidi"/>
              <w:noProof/>
              <w:sz w:val="22"/>
              <w:szCs w:val="22"/>
            </w:rPr>
          </w:rPrChange>
        </w:rPr>
      </w:pPr>
      <w:del w:id="2922" w:author="Vilson Lu" w:date="2014-08-22T06:40:00Z">
        <w:r w:rsidRPr="00AC2ADB" w:rsidDel="00AC2ADB">
          <w:rPr>
            <w:rStyle w:val="Hyperlink"/>
            <w:noProof/>
            <w14:scene3d>
              <w14:camera w14:prst="orthographicFront"/>
              <w14:lightRig w14:rig="threePt" w14:dir="t">
                <w14:rot w14:lat="0" w14:lon="0" w14:rev="0"/>
              </w14:lightRig>
            </w14:scene3d>
          </w:rPr>
          <w:delText>2.2</w:delText>
        </w:r>
        <w:r w:rsidRPr="00AC2ADB" w:rsidDel="00AC2ADB">
          <w:rPr>
            <w:rFonts w:eastAsiaTheme="minorEastAsia"/>
            <w:noProof/>
            <w:sz w:val="22"/>
            <w:szCs w:val="22"/>
            <w:rPrChange w:id="292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Rule-Based Information Extraction Systems</w:delText>
        </w:r>
        <w:r w:rsidRPr="00AC2ADB" w:rsidDel="00AC2ADB">
          <w:rPr>
            <w:noProof/>
            <w:webHidden/>
          </w:rPr>
          <w:tab/>
          <w:delText>2-2</w:delText>
        </w:r>
      </w:del>
    </w:p>
    <w:p w14:paraId="2671579A" w14:textId="77777777" w:rsidR="006E6440" w:rsidRPr="00AC2ADB" w:rsidDel="00AC2ADB" w:rsidRDefault="006E6440">
      <w:pPr>
        <w:pStyle w:val="TOC2"/>
        <w:tabs>
          <w:tab w:val="left" w:pos="880"/>
          <w:tab w:val="right" w:leader="dot" w:pos="9350"/>
        </w:tabs>
        <w:rPr>
          <w:del w:id="2924" w:author="Vilson Lu" w:date="2014-08-22T06:40:00Z"/>
          <w:rFonts w:eastAsiaTheme="minorEastAsia"/>
          <w:noProof/>
          <w:sz w:val="22"/>
          <w:szCs w:val="22"/>
          <w:rPrChange w:id="2925" w:author="Vilson Lu" w:date="2014-08-22T06:41:00Z">
            <w:rPr>
              <w:del w:id="2926" w:author="Vilson Lu" w:date="2014-08-22T06:40:00Z"/>
              <w:rFonts w:asciiTheme="minorHAnsi" w:eastAsiaTheme="minorEastAsia" w:hAnsiTheme="minorHAnsi" w:cstheme="minorBidi"/>
              <w:noProof/>
              <w:sz w:val="22"/>
              <w:szCs w:val="22"/>
            </w:rPr>
          </w:rPrChange>
        </w:rPr>
      </w:pPr>
      <w:del w:id="2927" w:author="Vilson Lu" w:date="2014-08-22T06:40:00Z">
        <w:r w:rsidRPr="00AC2ADB" w:rsidDel="00AC2ADB">
          <w:rPr>
            <w:rStyle w:val="Hyperlink"/>
            <w:noProof/>
            <w14:scene3d>
              <w14:camera w14:prst="orthographicFront"/>
              <w14:lightRig w14:rig="threePt" w14:dir="t">
                <w14:rot w14:lat="0" w14:lon="0" w14:rev="0"/>
              </w14:lightRig>
            </w14:scene3d>
          </w:rPr>
          <w:delText>2.3</w:delText>
        </w:r>
        <w:r w:rsidRPr="00AC2ADB" w:rsidDel="00AC2ADB">
          <w:rPr>
            <w:rFonts w:eastAsiaTheme="minorEastAsia"/>
            <w:noProof/>
            <w:sz w:val="22"/>
            <w:szCs w:val="22"/>
            <w:rPrChange w:id="292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Other Information Extraction Systems</w:delText>
        </w:r>
        <w:r w:rsidRPr="00AC2ADB" w:rsidDel="00AC2ADB">
          <w:rPr>
            <w:noProof/>
            <w:webHidden/>
          </w:rPr>
          <w:tab/>
          <w:delText>2-4</w:delText>
        </w:r>
      </w:del>
    </w:p>
    <w:p w14:paraId="653A81E4" w14:textId="77777777" w:rsidR="006E6440" w:rsidRPr="00AC2ADB" w:rsidDel="00AC2ADB" w:rsidRDefault="006E6440">
      <w:pPr>
        <w:pStyle w:val="TOC2"/>
        <w:tabs>
          <w:tab w:val="left" w:pos="880"/>
          <w:tab w:val="right" w:leader="dot" w:pos="9350"/>
        </w:tabs>
        <w:rPr>
          <w:del w:id="2929" w:author="Vilson Lu" w:date="2014-08-22T06:40:00Z"/>
          <w:rFonts w:eastAsiaTheme="minorEastAsia"/>
          <w:noProof/>
          <w:sz w:val="22"/>
          <w:szCs w:val="22"/>
          <w:rPrChange w:id="2930" w:author="Vilson Lu" w:date="2014-08-22T06:41:00Z">
            <w:rPr>
              <w:del w:id="2931" w:author="Vilson Lu" w:date="2014-08-22T06:40:00Z"/>
              <w:rFonts w:asciiTheme="minorHAnsi" w:eastAsiaTheme="minorEastAsia" w:hAnsiTheme="minorHAnsi" w:cstheme="minorBidi"/>
              <w:noProof/>
              <w:sz w:val="22"/>
              <w:szCs w:val="22"/>
            </w:rPr>
          </w:rPrChange>
        </w:rPr>
      </w:pPr>
      <w:del w:id="2932" w:author="Vilson Lu" w:date="2014-08-22T06:40:00Z">
        <w:r w:rsidRPr="00AC2ADB" w:rsidDel="00AC2ADB">
          <w:rPr>
            <w:rStyle w:val="Hyperlink"/>
            <w:noProof/>
            <w14:scene3d>
              <w14:camera w14:prst="orthographicFront"/>
              <w14:lightRig w14:rig="threePt" w14:dir="t">
                <w14:rot w14:lat="0" w14:lon="0" w14:rev="0"/>
              </w14:lightRig>
            </w14:scene3d>
          </w:rPr>
          <w:delText>2.4</w:delText>
        </w:r>
        <w:r w:rsidRPr="00AC2ADB" w:rsidDel="00AC2ADB">
          <w:rPr>
            <w:rFonts w:eastAsiaTheme="minorEastAsia"/>
            <w:noProof/>
            <w:sz w:val="22"/>
            <w:szCs w:val="22"/>
            <w:rPrChange w:id="293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Twitter and Disaster</w:delText>
        </w:r>
        <w:r w:rsidRPr="00AC2ADB" w:rsidDel="00AC2ADB">
          <w:rPr>
            <w:noProof/>
            <w:webHidden/>
          </w:rPr>
          <w:tab/>
          <w:delText>2-7</w:delText>
        </w:r>
      </w:del>
    </w:p>
    <w:p w14:paraId="1095E498" w14:textId="77777777" w:rsidR="006E6440" w:rsidRPr="00AC2ADB" w:rsidDel="00AC2ADB" w:rsidRDefault="006E6440">
      <w:pPr>
        <w:pStyle w:val="TOC1"/>
        <w:tabs>
          <w:tab w:val="left" w:pos="660"/>
          <w:tab w:val="right" w:leader="dot" w:pos="9350"/>
        </w:tabs>
        <w:rPr>
          <w:del w:id="2934" w:author="Vilson Lu" w:date="2014-08-22T06:40:00Z"/>
          <w:rFonts w:eastAsiaTheme="minorEastAsia"/>
          <w:noProof/>
          <w:sz w:val="22"/>
          <w:szCs w:val="22"/>
          <w:rPrChange w:id="2935" w:author="Vilson Lu" w:date="2014-08-22T06:41:00Z">
            <w:rPr>
              <w:del w:id="2936" w:author="Vilson Lu" w:date="2014-08-22T06:40:00Z"/>
              <w:rFonts w:asciiTheme="minorHAnsi" w:eastAsiaTheme="minorEastAsia" w:hAnsiTheme="minorHAnsi" w:cstheme="minorBidi"/>
              <w:noProof/>
              <w:sz w:val="22"/>
              <w:szCs w:val="22"/>
            </w:rPr>
          </w:rPrChange>
        </w:rPr>
      </w:pPr>
      <w:del w:id="2937" w:author="Vilson Lu" w:date="2014-08-22T06:40:00Z">
        <w:r w:rsidRPr="00AC2ADB" w:rsidDel="00AC2ADB">
          <w:rPr>
            <w:rStyle w:val="Hyperlink"/>
            <w:noProof/>
          </w:rPr>
          <w:delText>3.0</w:delText>
        </w:r>
        <w:r w:rsidRPr="00AC2ADB" w:rsidDel="00AC2ADB">
          <w:rPr>
            <w:rFonts w:eastAsiaTheme="minorEastAsia"/>
            <w:noProof/>
            <w:sz w:val="22"/>
            <w:szCs w:val="22"/>
            <w:rPrChange w:id="293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Theoretical Framework</w:delText>
        </w:r>
        <w:r w:rsidRPr="00AC2ADB" w:rsidDel="00AC2ADB">
          <w:rPr>
            <w:noProof/>
            <w:webHidden/>
          </w:rPr>
          <w:tab/>
          <w:delText>3-1</w:delText>
        </w:r>
      </w:del>
    </w:p>
    <w:p w14:paraId="616F49BF" w14:textId="77777777" w:rsidR="006E6440" w:rsidRPr="00AC2ADB" w:rsidDel="00AC2ADB" w:rsidRDefault="006E6440">
      <w:pPr>
        <w:pStyle w:val="TOC2"/>
        <w:tabs>
          <w:tab w:val="left" w:pos="880"/>
          <w:tab w:val="right" w:leader="dot" w:pos="9350"/>
        </w:tabs>
        <w:rPr>
          <w:del w:id="2939" w:author="Vilson Lu" w:date="2014-08-22T06:40:00Z"/>
          <w:rFonts w:eastAsiaTheme="minorEastAsia"/>
          <w:noProof/>
          <w:sz w:val="22"/>
          <w:szCs w:val="22"/>
          <w:rPrChange w:id="2940" w:author="Vilson Lu" w:date="2014-08-22T06:41:00Z">
            <w:rPr>
              <w:del w:id="2941" w:author="Vilson Lu" w:date="2014-08-22T06:40:00Z"/>
              <w:rFonts w:asciiTheme="minorHAnsi" w:eastAsiaTheme="minorEastAsia" w:hAnsiTheme="minorHAnsi" w:cstheme="minorBidi"/>
              <w:noProof/>
              <w:sz w:val="22"/>
              <w:szCs w:val="22"/>
            </w:rPr>
          </w:rPrChange>
        </w:rPr>
      </w:pPr>
      <w:del w:id="2942" w:author="Vilson Lu" w:date="2014-08-22T06:40:00Z">
        <w:r w:rsidRPr="00AC2ADB" w:rsidDel="00AC2ADB">
          <w:rPr>
            <w:rStyle w:val="Hyperlink"/>
            <w:noProof/>
            <w14:scene3d>
              <w14:camera w14:prst="orthographicFront"/>
              <w14:lightRig w14:rig="threePt" w14:dir="t">
                <w14:rot w14:lat="0" w14:lon="0" w14:rev="0"/>
              </w14:lightRig>
            </w14:scene3d>
          </w:rPr>
          <w:delText>3.1</w:delText>
        </w:r>
        <w:r w:rsidRPr="00AC2ADB" w:rsidDel="00AC2ADB">
          <w:rPr>
            <w:rFonts w:eastAsiaTheme="minorEastAsia"/>
            <w:noProof/>
            <w:sz w:val="22"/>
            <w:szCs w:val="22"/>
            <w:rPrChange w:id="294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Extraction</w:delText>
        </w:r>
        <w:r w:rsidRPr="00AC2ADB" w:rsidDel="00AC2ADB">
          <w:rPr>
            <w:noProof/>
            <w:webHidden/>
          </w:rPr>
          <w:tab/>
          <w:delText>3-1</w:delText>
        </w:r>
      </w:del>
    </w:p>
    <w:p w14:paraId="056D1CE0" w14:textId="77777777" w:rsidR="006E6440" w:rsidRPr="00AC2ADB" w:rsidDel="00AC2ADB" w:rsidRDefault="006E6440">
      <w:pPr>
        <w:pStyle w:val="TOC3"/>
        <w:tabs>
          <w:tab w:val="left" w:pos="1320"/>
          <w:tab w:val="right" w:leader="dot" w:pos="9350"/>
        </w:tabs>
        <w:rPr>
          <w:del w:id="2944" w:author="Vilson Lu" w:date="2014-08-22T06:40:00Z"/>
          <w:rFonts w:eastAsiaTheme="minorEastAsia"/>
          <w:noProof/>
          <w:sz w:val="22"/>
          <w:szCs w:val="22"/>
          <w:rPrChange w:id="2945" w:author="Vilson Lu" w:date="2014-08-22T06:41:00Z">
            <w:rPr>
              <w:del w:id="2946" w:author="Vilson Lu" w:date="2014-08-22T06:40:00Z"/>
              <w:rFonts w:asciiTheme="minorHAnsi" w:eastAsiaTheme="minorEastAsia" w:hAnsiTheme="minorHAnsi" w:cstheme="minorBidi"/>
              <w:noProof/>
              <w:sz w:val="22"/>
              <w:szCs w:val="22"/>
            </w:rPr>
          </w:rPrChange>
        </w:rPr>
      </w:pPr>
      <w:del w:id="2947" w:author="Vilson Lu" w:date="2014-08-22T06:40:00Z">
        <w:r w:rsidRPr="00AC2ADB" w:rsidDel="00AC2ADB">
          <w:rPr>
            <w:rStyle w:val="Hyperlink"/>
            <w:noProof/>
            <w14:scene3d>
              <w14:camera w14:prst="orthographicFront"/>
              <w14:lightRig w14:rig="threePt" w14:dir="t">
                <w14:rot w14:lat="0" w14:lon="0" w14:rev="0"/>
              </w14:lightRig>
            </w14:scene3d>
          </w:rPr>
          <w:delText>3.1.1</w:delText>
        </w:r>
        <w:r w:rsidRPr="00AC2ADB" w:rsidDel="00AC2ADB">
          <w:rPr>
            <w:rFonts w:eastAsiaTheme="minorEastAsia"/>
            <w:noProof/>
            <w:sz w:val="22"/>
            <w:szCs w:val="22"/>
            <w:rPrChange w:id="294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Extraction Modules</w:delText>
        </w:r>
        <w:r w:rsidRPr="00AC2ADB" w:rsidDel="00AC2ADB">
          <w:rPr>
            <w:noProof/>
            <w:webHidden/>
          </w:rPr>
          <w:tab/>
          <w:delText>3-2</w:delText>
        </w:r>
      </w:del>
    </w:p>
    <w:p w14:paraId="45F973D9" w14:textId="77777777" w:rsidR="006E6440" w:rsidRPr="00AC2ADB" w:rsidDel="00AC2ADB" w:rsidRDefault="006E6440">
      <w:pPr>
        <w:pStyle w:val="TOC2"/>
        <w:tabs>
          <w:tab w:val="left" w:pos="880"/>
          <w:tab w:val="right" w:leader="dot" w:pos="9350"/>
        </w:tabs>
        <w:rPr>
          <w:del w:id="2949" w:author="Vilson Lu" w:date="2014-08-22T06:40:00Z"/>
          <w:rFonts w:eastAsiaTheme="minorEastAsia"/>
          <w:noProof/>
          <w:sz w:val="22"/>
          <w:szCs w:val="22"/>
          <w:rPrChange w:id="2950" w:author="Vilson Lu" w:date="2014-08-22T06:41:00Z">
            <w:rPr>
              <w:del w:id="2951" w:author="Vilson Lu" w:date="2014-08-22T06:40:00Z"/>
              <w:rFonts w:asciiTheme="minorHAnsi" w:eastAsiaTheme="minorEastAsia" w:hAnsiTheme="minorHAnsi" w:cstheme="minorBidi"/>
              <w:noProof/>
              <w:sz w:val="22"/>
              <w:szCs w:val="22"/>
            </w:rPr>
          </w:rPrChange>
        </w:rPr>
      </w:pPr>
      <w:del w:id="2952" w:author="Vilson Lu" w:date="2014-08-22T06:40:00Z">
        <w:r w:rsidRPr="00AC2ADB" w:rsidDel="00AC2ADB">
          <w:rPr>
            <w:rStyle w:val="Hyperlink"/>
            <w:noProof/>
            <w14:scene3d>
              <w14:camera w14:prst="orthographicFront"/>
              <w14:lightRig w14:rig="threePt" w14:dir="t">
                <w14:rot w14:lat="0" w14:lon="0" w14:rev="0"/>
              </w14:lightRig>
            </w14:scene3d>
          </w:rPr>
          <w:delText>3.2</w:delText>
        </w:r>
        <w:r w:rsidRPr="00AC2ADB" w:rsidDel="00AC2ADB">
          <w:rPr>
            <w:rFonts w:eastAsiaTheme="minorEastAsia"/>
            <w:noProof/>
            <w:sz w:val="22"/>
            <w:szCs w:val="22"/>
            <w:rPrChange w:id="295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Classification</w:delText>
        </w:r>
        <w:r w:rsidRPr="00AC2ADB" w:rsidDel="00AC2ADB">
          <w:rPr>
            <w:noProof/>
            <w:webHidden/>
          </w:rPr>
          <w:tab/>
          <w:delText>3-4</w:delText>
        </w:r>
      </w:del>
    </w:p>
    <w:p w14:paraId="0DDE27B3" w14:textId="77777777" w:rsidR="006E6440" w:rsidRPr="00AC2ADB" w:rsidDel="00AC2ADB" w:rsidRDefault="006E6440">
      <w:pPr>
        <w:pStyle w:val="TOC3"/>
        <w:tabs>
          <w:tab w:val="left" w:pos="1320"/>
          <w:tab w:val="right" w:leader="dot" w:pos="9350"/>
        </w:tabs>
        <w:rPr>
          <w:del w:id="2954" w:author="Vilson Lu" w:date="2014-08-22T06:40:00Z"/>
          <w:rFonts w:eastAsiaTheme="minorEastAsia"/>
          <w:noProof/>
          <w:sz w:val="22"/>
          <w:szCs w:val="22"/>
          <w:rPrChange w:id="2955" w:author="Vilson Lu" w:date="2014-08-22T06:41:00Z">
            <w:rPr>
              <w:del w:id="2956" w:author="Vilson Lu" w:date="2014-08-22T06:40:00Z"/>
              <w:rFonts w:asciiTheme="minorHAnsi" w:eastAsiaTheme="minorEastAsia" w:hAnsiTheme="minorHAnsi" w:cstheme="minorBidi"/>
              <w:noProof/>
              <w:sz w:val="22"/>
              <w:szCs w:val="22"/>
            </w:rPr>
          </w:rPrChange>
        </w:rPr>
      </w:pPr>
      <w:del w:id="2957" w:author="Vilson Lu" w:date="2014-08-22T06:40:00Z">
        <w:r w:rsidRPr="00AC2ADB" w:rsidDel="00AC2ADB">
          <w:rPr>
            <w:rStyle w:val="Hyperlink"/>
            <w:noProof/>
            <w14:scene3d>
              <w14:camera w14:prst="orthographicFront"/>
              <w14:lightRig w14:rig="threePt" w14:dir="t">
                <w14:rot w14:lat="0" w14:lon="0" w14:rev="0"/>
              </w14:lightRig>
            </w14:scene3d>
          </w:rPr>
          <w:delText>3.2.1</w:delText>
        </w:r>
        <w:r w:rsidRPr="00AC2ADB" w:rsidDel="00AC2ADB">
          <w:rPr>
            <w:rFonts w:eastAsiaTheme="minorEastAsia"/>
            <w:noProof/>
            <w:sz w:val="22"/>
            <w:szCs w:val="22"/>
            <w:rPrChange w:id="295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Document Representation</w:delText>
        </w:r>
        <w:r w:rsidRPr="00AC2ADB" w:rsidDel="00AC2ADB">
          <w:rPr>
            <w:noProof/>
            <w:webHidden/>
          </w:rPr>
          <w:tab/>
          <w:delText>3-4</w:delText>
        </w:r>
      </w:del>
    </w:p>
    <w:p w14:paraId="1EA5A5AB" w14:textId="77777777" w:rsidR="006E6440" w:rsidRPr="00AC2ADB" w:rsidDel="00AC2ADB" w:rsidRDefault="006E6440">
      <w:pPr>
        <w:pStyle w:val="TOC3"/>
        <w:tabs>
          <w:tab w:val="left" w:pos="1320"/>
          <w:tab w:val="right" w:leader="dot" w:pos="9350"/>
        </w:tabs>
        <w:rPr>
          <w:del w:id="2959" w:author="Vilson Lu" w:date="2014-08-22T06:40:00Z"/>
          <w:rFonts w:eastAsiaTheme="minorEastAsia"/>
          <w:noProof/>
          <w:sz w:val="22"/>
          <w:szCs w:val="22"/>
          <w:rPrChange w:id="2960" w:author="Vilson Lu" w:date="2014-08-22T06:41:00Z">
            <w:rPr>
              <w:del w:id="2961" w:author="Vilson Lu" w:date="2014-08-22T06:40:00Z"/>
              <w:rFonts w:asciiTheme="minorHAnsi" w:eastAsiaTheme="minorEastAsia" w:hAnsiTheme="minorHAnsi" w:cstheme="minorBidi"/>
              <w:noProof/>
              <w:sz w:val="22"/>
              <w:szCs w:val="22"/>
            </w:rPr>
          </w:rPrChange>
        </w:rPr>
      </w:pPr>
      <w:del w:id="2962" w:author="Vilson Lu" w:date="2014-08-22T06:40:00Z">
        <w:r w:rsidRPr="00AC2ADB" w:rsidDel="00AC2ADB">
          <w:rPr>
            <w:rStyle w:val="Hyperlink"/>
            <w:noProof/>
            <w14:scene3d>
              <w14:camera w14:prst="orthographicFront"/>
              <w14:lightRig w14:rig="threePt" w14:dir="t">
                <w14:rot w14:lat="0" w14:lon="0" w14:rev="0"/>
              </w14:lightRig>
            </w14:scene3d>
          </w:rPr>
          <w:delText>3.2.2</w:delText>
        </w:r>
        <w:r w:rsidRPr="00AC2ADB" w:rsidDel="00AC2ADB">
          <w:rPr>
            <w:rFonts w:eastAsiaTheme="minorEastAsia"/>
            <w:noProof/>
            <w:sz w:val="22"/>
            <w:szCs w:val="22"/>
            <w:rPrChange w:id="296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Dimensionality Reduction (Feature Selection)</w:delText>
        </w:r>
        <w:r w:rsidRPr="00AC2ADB" w:rsidDel="00AC2ADB">
          <w:rPr>
            <w:noProof/>
            <w:webHidden/>
          </w:rPr>
          <w:tab/>
          <w:delText>3-5</w:delText>
        </w:r>
      </w:del>
    </w:p>
    <w:p w14:paraId="53D147F8" w14:textId="77777777" w:rsidR="006E6440" w:rsidRPr="00AC2ADB" w:rsidDel="00AC2ADB" w:rsidRDefault="006E6440">
      <w:pPr>
        <w:pStyle w:val="TOC3"/>
        <w:tabs>
          <w:tab w:val="left" w:pos="1320"/>
          <w:tab w:val="right" w:leader="dot" w:pos="9350"/>
        </w:tabs>
        <w:rPr>
          <w:del w:id="2964" w:author="Vilson Lu" w:date="2014-08-22T06:40:00Z"/>
          <w:rFonts w:eastAsiaTheme="minorEastAsia"/>
          <w:noProof/>
          <w:sz w:val="22"/>
          <w:szCs w:val="22"/>
          <w:rPrChange w:id="2965" w:author="Vilson Lu" w:date="2014-08-22T06:41:00Z">
            <w:rPr>
              <w:del w:id="2966" w:author="Vilson Lu" w:date="2014-08-22T06:40:00Z"/>
              <w:rFonts w:asciiTheme="minorHAnsi" w:eastAsiaTheme="minorEastAsia" w:hAnsiTheme="minorHAnsi" w:cstheme="minorBidi"/>
              <w:noProof/>
              <w:sz w:val="22"/>
              <w:szCs w:val="22"/>
            </w:rPr>
          </w:rPrChange>
        </w:rPr>
      </w:pPr>
      <w:del w:id="2967" w:author="Vilson Lu" w:date="2014-08-22T06:40:00Z">
        <w:r w:rsidRPr="00AC2ADB" w:rsidDel="00AC2ADB">
          <w:rPr>
            <w:rStyle w:val="Hyperlink"/>
            <w:noProof/>
            <w14:scene3d>
              <w14:camera w14:prst="orthographicFront"/>
              <w14:lightRig w14:rig="threePt" w14:dir="t">
                <w14:rot w14:lat="0" w14:lon="0" w14:rev="0"/>
              </w14:lightRig>
            </w14:scene3d>
          </w:rPr>
          <w:delText>3.2.3</w:delText>
        </w:r>
        <w:r w:rsidRPr="00AC2ADB" w:rsidDel="00AC2ADB">
          <w:rPr>
            <w:rFonts w:eastAsiaTheme="minorEastAsia"/>
            <w:noProof/>
            <w:sz w:val="22"/>
            <w:szCs w:val="22"/>
            <w:rPrChange w:id="296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Classification</w:delText>
        </w:r>
        <w:r w:rsidRPr="00AC2ADB" w:rsidDel="00AC2ADB">
          <w:rPr>
            <w:noProof/>
            <w:webHidden/>
          </w:rPr>
          <w:tab/>
          <w:delText>3-6</w:delText>
        </w:r>
      </w:del>
    </w:p>
    <w:p w14:paraId="1EC2CD70" w14:textId="77777777" w:rsidR="006E6440" w:rsidRPr="00AC2ADB" w:rsidDel="00AC2ADB" w:rsidRDefault="006E6440">
      <w:pPr>
        <w:pStyle w:val="TOC2"/>
        <w:tabs>
          <w:tab w:val="left" w:pos="880"/>
          <w:tab w:val="right" w:leader="dot" w:pos="9350"/>
        </w:tabs>
        <w:rPr>
          <w:del w:id="2969" w:author="Vilson Lu" w:date="2014-08-22T06:40:00Z"/>
          <w:rFonts w:eastAsiaTheme="minorEastAsia"/>
          <w:noProof/>
          <w:sz w:val="22"/>
          <w:szCs w:val="22"/>
          <w:rPrChange w:id="2970" w:author="Vilson Lu" w:date="2014-08-22T06:41:00Z">
            <w:rPr>
              <w:del w:id="2971" w:author="Vilson Lu" w:date="2014-08-22T06:40:00Z"/>
              <w:rFonts w:asciiTheme="minorHAnsi" w:eastAsiaTheme="minorEastAsia" w:hAnsiTheme="minorHAnsi" w:cstheme="minorBidi"/>
              <w:noProof/>
              <w:sz w:val="22"/>
              <w:szCs w:val="22"/>
            </w:rPr>
          </w:rPrChange>
        </w:rPr>
      </w:pPr>
      <w:del w:id="2972" w:author="Vilson Lu" w:date="2014-08-22T06:40:00Z">
        <w:r w:rsidRPr="00AC2ADB" w:rsidDel="00AC2ADB">
          <w:rPr>
            <w:rStyle w:val="Hyperlink"/>
            <w:noProof/>
            <w14:scene3d>
              <w14:camera w14:prst="orthographicFront"/>
              <w14:lightRig w14:rig="threePt" w14:dir="t">
                <w14:rot w14:lat="0" w14:lon="0" w14:rev="0"/>
              </w14:lightRig>
            </w14:scene3d>
          </w:rPr>
          <w:delText>3.3</w:delText>
        </w:r>
        <w:r w:rsidRPr="00AC2ADB" w:rsidDel="00AC2ADB">
          <w:rPr>
            <w:rFonts w:eastAsiaTheme="minorEastAsia"/>
            <w:noProof/>
            <w:sz w:val="22"/>
            <w:szCs w:val="22"/>
            <w:rPrChange w:id="297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Extraction Architecture</w:delText>
        </w:r>
        <w:r w:rsidRPr="00AC2ADB" w:rsidDel="00AC2ADB">
          <w:rPr>
            <w:noProof/>
            <w:webHidden/>
          </w:rPr>
          <w:tab/>
          <w:delText>3-6</w:delText>
        </w:r>
      </w:del>
    </w:p>
    <w:p w14:paraId="324FFB15" w14:textId="77777777" w:rsidR="006E6440" w:rsidRPr="00AC2ADB" w:rsidDel="00AC2ADB" w:rsidRDefault="006E6440">
      <w:pPr>
        <w:pStyle w:val="TOC3"/>
        <w:tabs>
          <w:tab w:val="left" w:pos="1320"/>
          <w:tab w:val="right" w:leader="dot" w:pos="9350"/>
        </w:tabs>
        <w:rPr>
          <w:del w:id="2974" w:author="Vilson Lu" w:date="2014-08-22T06:40:00Z"/>
          <w:rFonts w:eastAsiaTheme="minorEastAsia"/>
          <w:noProof/>
          <w:sz w:val="22"/>
          <w:szCs w:val="22"/>
          <w:rPrChange w:id="2975" w:author="Vilson Lu" w:date="2014-08-22T06:41:00Z">
            <w:rPr>
              <w:del w:id="2976" w:author="Vilson Lu" w:date="2014-08-22T06:40:00Z"/>
              <w:rFonts w:asciiTheme="minorHAnsi" w:eastAsiaTheme="minorEastAsia" w:hAnsiTheme="minorHAnsi" w:cstheme="minorBidi"/>
              <w:noProof/>
              <w:sz w:val="22"/>
              <w:szCs w:val="22"/>
            </w:rPr>
          </w:rPrChange>
        </w:rPr>
      </w:pPr>
      <w:del w:id="2977" w:author="Vilson Lu" w:date="2014-08-22T06:40:00Z">
        <w:r w:rsidRPr="00AC2ADB" w:rsidDel="00AC2ADB">
          <w:rPr>
            <w:rStyle w:val="Hyperlink"/>
            <w:noProof/>
            <w14:scene3d>
              <w14:camera w14:prst="orthographicFront"/>
              <w14:lightRig w14:rig="threePt" w14:dir="t">
                <w14:rot w14:lat="0" w14:lon="0" w14:rev="0"/>
              </w14:lightRig>
            </w14:scene3d>
          </w:rPr>
          <w:delText>3.3.1</w:delText>
        </w:r>
        <w:r w:rsidRPr="00AC2ADB" w:rsidDel="00AC2ADB">
          <w:rPr>
            <w:rFonts w:eastAsiaTheme="minorEastAsia"/>
            <w:noProof/>
            <w:sz w:val="22"/>
            <w:szCs w:val="22"/>
            <w:rPrChange w:id="297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Template-Based Architecture</w:delText>
        </w:r>
        <w:r w:rsidRPr="00AC2ADB" w:rsidDel="00AC2ADB">
          <w:rPr>
            <w:noProof/>
            <w:webHidden/>
          </w:rPr>
          <w:tab/>
          <w:delText>3-6</w:delText>
        </w:r>
      </w:del>
    </w:p>
    <w:p w14:paraId="416033B7" w14:textId="77777777" w:rsidR="006E6440" w:rsidRPr="00AC2ADB" w:rsidDel="00AC2ADB" w:rsidRDefault="006E6440">
      <w:pPr>
        <w:pStyle w:val="TOC3"/>
        <w:tabs>
          <w:tab w:val="left" w:pos="1320"/>
          <w:tab w:val="right" w:leader="dot" w:pos="9350"/>
        </w:tabs>
        <w:rPr>
          <w:del w:id="2979" w:author="Vilson Lu" w:date="2014-08-22T06:40:00Z"/>
          <w:rFonts w:eastAsiaTheme="minorEastAsia"/>
          <w:noProof/>
          <w:sz w:val="22"/>
          <w:szCs w:val="22"/>
          <w:rPrChange w:id="2980" w:author="Vilson Lu" w:date="2014-08-22T06:41:00Z">
            <w:rPr>
              <w:del w:id="2981" w:author="Vilson Lu" w:date="2014-08-22T06:40:00Z"/>
              <w:rFonts w:asciiTheme="minorHAnsi" w:eastAsiaTheme="minorEastAsia" w:hAnsiTheme="minorHAnsi" w:cstheme="minorBidi"/>
              <w:noProof/>
              <w:sz w:val="22"/>
              <w:szCs w:val="22"/>
            </w:rPr>
          </w:rPrChange>
        </w:rPr>
      </w:pPr>
      <w:del w:id="2982" w:author="Vilson Lu" w:date="2014-08-22T06:40:00Z">
        <w:r w:rsidRPr="00AC2ADB" w:rsidDel="00AC2ADB">
          <w:rPr>
            <w:rStyle w:val="Hyperlink"/>
            <w:noProof/>
            <w14:scene3d>
              <w14:camera w14:prst="orthographicFront"/>
              <w14:lightRig w14:rig="threePt" w14:dir="t">
                <w14:rot w14:lat="0" w14:lon="0" w14:rev="0"/>
              </w14:lightRig>
            </w14:scene3d>
          </w:rPr>
          <w:delText>3.3.2</w:delText>
        </w:r>
        <w:r w:rsidRPr="00AC2ADB" w:rsidDel="00AC2ADB">
          <w:rPr>
            <w:rFonts w:eastAsiaTheme="minorEastAsia"/>
            <w:noProof/>
            <w:sz w:val="22"/>
            <w:szCs w:val="22"/>
            <w:rPrChange w:id="298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Adaptive Architecture</w:delText>
        </w:r>
        <w:r w:rsidRPr="00AC2ADB" w:rsidDel="00AC2ADB">
          <w:rPr>
            <w:noProof/>
            <w:webHidden/>
          </w:rPr>
          <w:tab/>
          <w:delText>3-7</w:delText>
        </w:r>
      </w:del>
    </w:p>
    <w:p w14:paraId="22ACBA37" w14:textId="77777777" w:rsidR="006E6440" w:rsidRPr="00AC2ADB" w:rsidDel="00AC2ADB" w:rsidRDefault="006E6440">
      <w:pPr>
        <w:pStyle w:val="TOC2"/>
        <w:tabs>
          <w:tab w:val="left" w:pos="880"/>
          <w:tab w:val="right" w:leader="dot" w:pos="9350"/>
        </w:tabs>
        <w:rPr>
          <w:del w:id="2984" w:author="Vilson Lu" w:date="2014-08-22T06:40:00Z"/>
          <w:rFonts w:eastAsiaTheme="minorEastAsia"/>
          <w:noProof/>
          <w:sz w:val="22"/>
          <w:szCs w:val="22"/>
          <w:rPrChange w:id="2985" w:author="Vilson Lu" w:date="2014-08-22T06:41:00Z">
            <w:rPr>
              <w:del w:id="2986" w:author="Vilson Lu" w:date="2014-08-22T06:40:00Z"/>
              <w:rFonts w:asciiTheme="minorHAnsi" w:eastAsiaTheme="minorEastAsia" w:hAnsiTheme="minorHAnsi" w:cstheme="minorBidi"/>
              <w:noProof/>
              <w:sz w:val="22"/>
              <w:szCs w:val="22"/>
            </w:rPr>
          </w:rPrChange>
        </w:rPr>
      </w:pPr>
      <w:del w:id="2987" w:author="Vilson Lu" w:date="2014-08-22T06:40:00Z">
        <w:r w:rsidRPr="00AC2ADB" w:rsidDel="00AC2ADB">
          <w:rPr>
            <w:rStyle w:val="Hyperlink"/>
            <w:noProof/>
            <w14:scene3d>
              <w14:camera w14:prst="orthographicFront"/>
              <w14:lightRig w14:rig="threePt" w14:dir="t">
                <w14:rot w14:lat="0" w14:lon="0" w14:rev="0"/>
              </w14:lightRig>
            </w14:scene3d>
          </w:rPr>
          <w:delText>3.4</w:delText>
        </w:r>
        <w:r w:rsidRPr="00AC2ADB" w:rsidDel="00AC2ADB">
          <w:rPr>
            <w:rFonts w:eastAsiaTheme="minorEastAsia"/>
            <w:noProof/>
            <w:sz w:val="22"/>
            <w:szCs w:val="22"/>
            <w:rPrChange w:id="298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Twitter</w:delText>
        </w:r>
        <w:r w:rsidRPr="00AC2ADB" w:rsidDel="00AC2ADB">
          <w:rPr>
            <w:noProof/>
            <w:webHidden/>
          </w:rPr>
          <w:tab/>
          <w:delText>3-14</w:delText>
        </w:r>
      </w:del>
    </w:p>
    <w:p w14:paraId="57709570" w14:textId="77777777" w:rsidR="006E6440" w:rsidRPr="00AC2ADB" w:rsidDel="00AC2ADB" w:rsidRDefault="006E6440">
      <w:pPr>
        <w:pStyle w:val="TOC3"/>
        <w:tabs>
          <w:tab w:val="left" w:pos="1320"/>
          <w:tab w:val="right" w:leader="dot" w:pos="9350"/>
        </w:tabs>
        <w:rPr>
          <w:del w:id="2989" w:author="Vilson Lu" w:date="2014-08-22T06:40:00Z"/>
          <w:rFonts w:eastAsiaTheme="minorEastAsia"/>
          <w:noProof/>
          <w:sz w:val="22"/>
          <w:szCs w:val="22"/>
          <w:rPrChange w:id="2990" w:author="Vilson Lu" w:date="2014-08-22T06:41:00Z">
            <w:rPr>
              <w:del w:id="2991" w:author="Vilson Lu" w:date="2014-08-22T06:40:00Z"/>
              <w:rFonts w:asciiTheme="minorHAnsi" w:eastAsiaTheme="minorEastAsia" w:hAnsiTheme="minorHAnsi" w:cstheme="minorBidi"/>
              <w:noProof/>
              <w:sz w:val="22"/>
              <w:szCs w:val="22"/>
            </w:rPr>
          </w:rPrChange>
        </w:rPr>
      </w:pPr>
      <w:del w:id="2992" w:author="Vilson Lu" w:date="2014-08-22T06:40:00Z">
        <w:r w:rsidRPr="00AC2ADB" w:rsidDel="00AC2ADB">
          <w:rPr>
            <w:rStyle w:val="Hyperlink"/>
            <w:noProof/>
            <w14:scene3d>
              <w14:camera w14:prst="orthographicFront"/>
              <w14:lightRig w14:rig="threePt" w14:dir="t">
                <w14:rot w14:lat="0" w14:lon="0" w14:rev="0"/>
              </w14:lightRig>
            </w14:scene3d>
          </w:rPr>
          <w:delText>3.4.1</w:delText>
        </w:r>
        <w:r w:rsidRPr="00AC2ADB" w:rsidDel="00AC2ADB">
          <w:rPr>
            <w:rFonts w:eastAsiaTheme="minorEastAsia"/>
            <w:noProof/>
            <w:sz w:val="22"/>
            <w:szCs w:val="22"/>
            <w:rPrChange w:id="299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Use of Twitter</w:delText>
        </w:r>
        <w:r w:rsidRPr="00AC2ADB" w:rsidDel="00AC2ADB">
          <w:rPr>
            <w:noProof/>
            <w:webHidden/>
          </w:rPr>
          <w:tab/>
          <w:delText>3-14</w:delText>
        </w:r>
      </w:del>
    </w:p>
    <w:p w14:paraId="1521D224" w14:textId="77777777" w:rsidR="006E6440" w:rsidRPr="00AC2ADB" w:rsidDel="00AC2ADB" w:rsidRDefault="006E6440">
      <w:pPr>
        <w:pStyle w:val="TOC3"/>
        <w:tabs>
          <w:tab w:val="left" w:pos="1320"/>
          <w:tab w:val="right" w:leader="dot" w:pos="9350"/>
        </w:tabs>
        <w:rPr>
          <w:del w:id="2994" w:author="Vilson Lu" w:date="2014-08-22T06:40:00Z"/>
          <w:rFonts w:eastAsiaTheme="minorEastAsia"/>
          <w:noProof/>
          <w:sz w:val="22"/>
          <w:szCs w:val="22"/>
          <w:rPrChange w:id="2995" w:author="Vilson Lu" w:date="2014-08-22T06:41:00Z">
            <w:rPr>
              <w:del w:id="2996" w:author="Vilson Lu" w:date="2014-08-22T06:40:00Z"/>
              <w:rFonts w:asciiTheme="minorHAnsi" w:eastAsiaTheme="minorEastAsia" w:hAnsiTheme="minorHAnsi" w:cstheme="minorBidi"/>
              <w:noProof/>
              <w:sz w:val="22"/>
              <w:szCs w:val="22"/>
            </w:rPr>
          </w:rPrChange>
        </w:rPr>
      </w:pPr>
      <w:del w:id="2997" w:author="Vilson Lu" w:date="2014-08-22T06:40:00Z">
        <w:r w:rsidRPr="00AC2ADB" w:rsidDel="00AC2ADB">
          <w:rPr>
            <w:rStyle w:val="Hyperlink"/>
            <w:noProof/>
            <w14:scene3d>
              <w14:camera w14:prst="orthographicFront"/>
              <w14:lightRig w14:rig="threePt" w14:dir="t">
                <w14:rot w14:lat="0" w14:lon="0" w14:rev="0"/>
              </w14:lightRig>
            </w14:scene3d>
          </w:rPr>
          <w:delText>3.4.2</w:delText>
        </w:r>
        <w:r w:rsidRPr="00AC2ADB" w:rsidDel="00AC2ADB">
          <w:rPr>
            <w:rFonts w:eastAsiaTheme="minorEastAsia"/>
            <w:noProof/>
            <w:sz w:val="22"/>
            <w:szCs w:val="22"/>
            <w:rPrChange w:id="299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Twitter and Disasters</w:delText>
        </w:r>
        <w:r w:rsidRPr="00AC2ADB" w:rsidDel="00AC2ADB">
          <w:rPr>
            <w:noProof/>
            <w:webHidden/>
          </w:rPr>
          <w:tab/>
          <w:delText>3-14</w:delText>
        </w:r>
      </w:del>
    </w:p>
    <w:p w14:paraId="4D876A7F" w14:textId="77777777" w:rsidR="006E6440" w:rsidRPr="00AC2ADB" w:rsidDel="00AC2ADB" w:rsidRDefault="006E6440">
      <w:pPr>
        <w:pStyle w:val="TOC2"/>
        <w:tabs>
          <w:tab w:val="left" w:pos="880"/>
          <w:tab w:val="right" w:leader="dot" w:pos="9350"/>
        </w:tabs>
        <w:rPr>
          <w:del w:id="2999" w:author="Vilson Lu" w:date="2014-08-22T06:40:00Z"/>
          <w:rFonts w:eastAsiaTheme="minorEastAsia"/>
          <w:noProof/>
          <w:sz w:val="22"/>
          <w:szCs w:val="22"/>
          <w:rPrChange w:id="3000" w:author="Vilson Lu" w:date="2014-08-22T06:41:00Z">
            <w:rPr>
              <w:del w:id="3001" w:author="Vilson Lu" w:date="2014-08-22T06:40:00Z"/>
              <w:rFonts w:asciiTheme="minorHAnsi" w:eastAsiaTheme="minorEastAsia" w:hAnsiTheme="minorHAnsi" w:cstheme="minorBidi"/>
              <w:noProof/>
              <w:sz w:val="22"/>
              <w:szCs w:val="22"/>
            </w:rPr>
          </w:rPrChange>
        </w:rPr>
      </w:pPr>
      <w:del w:id="3002" w:author="Vilson Lu" w:date="2014-08-22T06:40:00Z">
        <w:r w:rsidRPr="00AC2ADB" w:rsidDel="00AC2ADB">
          <w:rPr>
            <w:rStyle w:val="Hyperlink"/>
            <w:noProof/>
            <w14:scene3d>
              <w14:camera w14:prst="orthographicFront"/>
              <w14:lightRig w14:rig="threePt" w14:dir="t">
                <w14:rot w14:lat="0" w14:lon="0" w14:rev="0"/>
              </w14:lightRig>
            </w14:scene3d>
          </w:rPr>
          <w:delText>3.5</w:delText>
        </w:r>
        <w:r w:rsidRPr="00AC2ADB" w:rsidDel="00AC2ADB">
          <w:rPr>
            <w:rFonts w:eastAsiaTheme="minorEastAsia"/>
            <w:noProof/>
            <w:sz w:val="22"/>
            <w:szCs w:val="22"/>
            <w:rPrChange w:id="300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Evaluation Metrics</w:delText>
        </w:r>
        <w:r w:rsidRPr="00AC2ADB" w:rsidDel="00AC2ADB">
          <w:rPr>
            <w:noProof/>
            <w:webHidden/>
          </w:rPr>
          <w:tab/>
          <w:delText>3-16</w:delText>
        </w:r>
      </w:del>
    </w:p>
    <w:p w14:paraId="5F0D658C" w14:textId="77777777" w:rsidR="006E6440" w:rsidRPr="00AC2ADB" w:rsidDel="00AC2ADB" w:rsidRDefault="006E6440">
      <w:pPr>
        <w:pStyle w:val="TOC3"/>
        <w:tabs>
          <w:tab w:val="left" w:pos="1320"/>
          <w:tab w:val="right" w:leader="dot" w:pos="9350"/>
        </w:tabs>
        <w:rPr>
          <w:del w:id="3004" w:author="Vilson Lu" w:date="2014-08-22T06:40:00Z"/>
          <w:rFonts w:eastAsiaTheme="minorEastAsia"/>
          <w:noProof/>
          <w:sz w:val="22"/>
          <w:szCs w:val="22"/>
          <w:rPrChange w:id="3005" w:author="Vilson Lu" w:date="2014-08-22T06:41:00Z">
            <w:rPr>
              <w:del w:id="3006" w:author="Vilson Lu" w:date="2014-08-22T06:40:00Z"/>
              <w:rFonts w:asciiTheme="minorHAnsi" w:eastAsiaTheme="minorEastAsia" w:hAnsiTheme="minorHAnsi" w:cstheme="minorBidi"/>
              <w:noProof/>
              <w:sz w:val="22"/>
              <w:szCs w:val="22"/>
            </w:rPr>
          </w:rPrChange>
        </w:rPr>
      </w:pPr>
      <w:del w:id="3007" w:author="Vilson Lu" w:date="2014-08-22T06:40:00Z">
        <w:r w:rsidRPr="00AC2ADB" w:rsidDel="00AC2ADB">
          <w:rPr>
            <w:rStyle w:val="Hyperlink"/>
            <w:noProof/>
            <w14:scene3d>
              <w14:camera w14:prst="orthographicFront"/>
              <w14:lightRig w14:rig="threePt" w14:dir="t">
                <w14:rot w14:lat="0" w14:lon="0" w14:rev="0"/>
              </w14:lightRig>
            </w14:scene3d>
          </w:rPr>
          <w:delText>3.5.1</w:delText>
        </w:r>
        <w:r w:rsidRPr="00AC2ADB" w:rsidDel="00AC2ADB">
          <w:rPr>
            <w:rFonts w:eastAsiaTheme="minorEastAsia"/>
            <w:noProof/>
            <w:sz w:val="22"/>
            <w:szCs w:val="22"/>
            <w:rPrChange w:id="300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F-measure</w:delText>
        </w:r>
        <w:r w:rsidRPr="00AC2ADB" w:rsidDel="00AC2ADB">
          <w:rPr>
            <w:noProof/>
            <w:webHidden/>
          </w:rPr>
          <w:tab/>
          <w:delText>3-16</w:delText>
        </w:r>
      </w:del>
    </w:p>
    <w:p w14:paraId="1FFD9CC7" w14:textId="77777777" w:rsidR="006E6440" w:rsidRPr="00AC2ADB" w:rsidDel="00AC2ADB" w:rsidRDefault="006E6440">
      <w:pPr>
        <w:pStyle w:val="TOC3"/>
        <w:tabs>
          <w:tab w:val="left" w:pos="1320"/>
          <w:tab w:val="right" w:leader="dot" w:pos="9350"/>
        </w:tabs>
        <w:rPr>
          <w:del w:id="3009" w:author="Vilson Lu" w:date="2014-08-22T06:40:00Z"/>
          <w:rFonts w:eastAsiaTheme="minorEastAsia"/>
          <w:noProof/>
          <w:sz w:val="22"/>
          <w:szCs w:val="22"/>
          <w:rPrChange w:id="3010" w:author="Vilson Lu" w:date="2014-08-22T06:41:00Z">
            <w:rPr>
              <w:del w:id="3011" w:author="Vilson Lu" w:date="2014-08-22T06:40:00Z"/>
              <w:rFonts w:asciiTheme="minorHAnsi" w:eastAsiaTheme="minorEastAsia" w:hAnsiTheme="minorHAnsi" w:cstheme="minorBidi"/>
              <w:noProof/>
              <w:sz w:val="22"/>
              <w:szCs w:val="22"/>
            </w:rPr>
          </w:rPrChange>
        </w:rPr>
      </w:pPr>
      <w:del w:id="3012" w:author="Vilson Lu" w:date="2014-08-22T06:40:00Z">
        <w:r w:rsidRPr="00AC2ADB" w:rsidDel="00AC2ADB">
          <w:rPr>
            <w:rStyle w:val="Hyperlink"/>
            <w:noProof/>
            <w14:scene3d>
              <w14:camera w14:prst="orthographicFront"/>
              <w14:lightRig w14:rig="threePt" w14:dir="t">
                <w14:rot w14:lat="0" w14:lon="0" w14:rev="0"/>
              </w14:lightRig>
            </w14:scene3d>
          </w:rPr>
          <w:delText>3.5.2</w:delText>
        </w:r>
        <w:r w:rsidRPr="00AC2ADB" w:rsidDel="00AC2ADB">
          <w:rPr>
            <w:rFonts w:eastAsiaTheme="minorEastAsia"/>
            <w:noProof/>
            <w:sz w:val="22"/>
            <w:szCs w:val="22"/>
            <w:rPrChange w:id="301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Kappa Statistics</w:delText>
        </w:r>
        <w:r w:rsidRPr="00AC2ADB" w:rsidDel="00AC2ADB">
          <w:rPr>
            <w:noProof/>
            <w:webHidden/>
          </w:rPr>
          <w:tab/>
          <w:delText>3-17</w:delText>
        </w:r>
      </w:del>
    </w:p>
    <w:p w14:paraId="5F744DDD" w14:textId="77777777" w:rsidR="006E6440" w:rsidRPr="00AC2ADB" w:rsidDel="00AC2ADB" w:rsidRDefault="006E6440">
      <w:pPr>
        <w:pStyle w:val="TOC2"/>
        <w:tabs>
          <w:tab w:val="left" w:pos="880"/>
          <w:tab w:val="right" w:leader="dot" w:pos="9350"/>
        </w:tabs>
        <w:rPr>
          <w:del w:id="3014" w:author="Vilson Lu" w:date="2014-08-22T06:40:00Z"/>
          <w:rFonts w:eastAsiaTheme="minorEastAsia"/>
          <w:noProof/>
          <w:sz w:val="22"/>
          <w:szCs w:val="22"/>
          <w:rPrChange w:id="3015" w:author="Vilson Lu" w:date="2014-08-22T06:41:00Z">
            <w:rPr>
              <w:del w:id="3016" w:author="Vilson Lu" w:date="2014-08-22T06:40:00Z"/>
              <w:rFonts w:asciiTheme="minorHAnsi" w:eastAsiaTheme="minorEastAsia" w:hAnsiTheme="minorHAnsi" w:cstheme="minorBidi"/>
              <w:noProof/>
              <w:sz w:val="22"/>
              <w:szCs w:val="22"/>
            </w:rPr>
          </w:rPrChange>
        </w:rPr>
      </w:pPr>
      <w:del w:id="3017" w:author="Vilson Lu" w:date="2014-08-22T06:40:00Z">
        <w:r w:rsidRPr="00AC2ADB" w:rsidDel="00AC2ADB">
          <w:rPr>
            <w:rStyle w:val="Hyperlink"/>
            <w:noProof/>
            <w14:scene3d>
              <w14:camera w14:prst="orthographicFront"/>
              <w14:lightRig w14:rig="threePt" w14:dir="t">
                <w14:rot w14:lat="0" w14:lon="0" w14:rev="0"/>
              </w14:lightRig>
            </w14:scene3d>
          </w:rPr>
          <w:delText>3.6</w:delText>
        </w:r>
        <w:r w:rsidRPr="00AC2ADB" w:rsidDel="00AC2ADB">
          <w:rPr>
            <w:rFonts w:eastAsiaTheme="minorEastAsia"/>
            <w:noProof/>
            <w:sz w:val="22"/>
            <w:szCs w:val="22"/>
            <w:rPrChange w:id="301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Ontology</w:delText>
        </w:r>
        <w:r w:rsidRPr="00AC2ADB" w:rsidDel="00AC2ADB">
          <w:rPr>
            <w:noProof/>
            <w:webHidden/>
          </w:rPr>
          <w:tab/>
          <w:delText>3-17</w:delText>
        </w:r>
      </w:del>
    </w:p>
    <w:p w14:paraId="0BDC13BF" w14:textId="77777777" w:rsidR="006E6440" w:rsidRPr="00AC2ADB" w:rsidDel="00AC2ADB" w:rsidRDefault="006E6440">
      <w:pPr>
        <w:pStyle w:val="TOC2"/>
        <w:tabs>
          <w:tab w:val="left" w:pos="880"/>
          <w:tab w:val="right" w:leader="dot" w:pos="9350"/>
        </w:tabs>
        <w:rPr>
          <w:del w:id="3019" w:author="Vilson Lu" w:date="2014-08-22T06:40:00Z"/>
          <w:rFonts w:eastAsiaTheme="minorEastAsia"/>
          <w:noProof/>
          <w:sz w:val="22"/>
          <w:szCs w:val="22"/>
          <w:rPrChange w:id="3020" w:author="Vilson Lu" w:date="2014-08-22T06:41:00Z">
            <w:rPr>
              <w:del w:id="3021" w:author="Vilson Lu" w:date="2014-08-22T06:40:00Z"/>
              <w:rFonts w:asciiTheme="minorHAnsi" w:eastAsiaTheme="minorEastAsia" w:hAnsiTheme="minorHAnsi" w:cstheme="minorBidi"/>
              <w:noProof/>
              <w:sz w:val="22"/>
              <w:szCs w:val="22"/>
            </w:rPr>
          </w:rPrChange>
        </w:rPr>
      </w:pPr>
      <w:del w:id="3022" w:author="Vilson Lu" w:date="2014-08-22T06:40:00Z">
        <w:r w:rsidRPr="00AC2ADB" w:rsidDel="00AC2ADB">
          <w:rPr>
            <w:rStyle w:val="Hyperlink"/>
            <w:noProof/>
            <w14:scene3d>
              <w14:camera w14:prst="orthographicFront"/>
              <w14:lightRig w14:rig="threePt" w14:dir="t">
                <w14:rot w14:lat="0" w14:lon="0" w14:rev="0"/>
              </w14:lightRig>
            </w14:scene3d>
          </w:rPr>
          <w:delText>3.7</w:delText>
        </w:r>
        <w:r w:rsidRPr="00AC2ADB" w:rsidDel="00AC2ADB">
          <w:rPr>
            <w:rFonts w:eastAsiaTheme="minorEastAsia"/>
            <w:noProof/>
            <w:sz w:val="22"/>
            <w:szCs w:val="22"/>
            <w:rPrChange w:id="302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Tools</w:delText>
        </w:r>
        <w:r w:rsidRPr="00AC2ADB" w:rsidDel="00AC2ADB">
          <w:rPr>
            <w:noProof/>
            <w:webHidden/>
          </w:rPr>
          <w:tab/>
          <w:delText>3-17</w:delText>
        </w:r>
      </w:del>
    </w:p>
    <w:p w14:paraId="14EE2E8D" w14:textId="77777777" w:rsidR="006E6440" w:rsidRPr="00AC2ADB" w:rsidDel="00AC2ADB" w:rsidRDefault="006E6440">
      <w:pPr>
        <w:pStyle w:val="TOC3"/>
        <w:tabs>
          <w:tab w:val="left" w:pos="1320"/>
          <w:tab w:val="right" w:leader="dot" w:pos="9350"/>
        </w:tabs>
        <w:rPr>
          <w:del w:id="3024" w:author="Vilson Lu" w:date="2014-08-22T06:40:00Z"/>
          <w:rFonts w:eastAsiaTheme="minorEastAsia"/>
          <w:noProof/>
          <w:sz w:val="22"/>
          <w:szCs w:val="22"/>
          <w:rPrChange w:id="3025" w:author="Vilson Lu" w:date="2014-08-22T06:41:00Z">
            <w:rPr>
              <w:del w:id="3026" w:author="Vilson Lu" w:date="2014-08-22T06:40:00Z"/>
              <w:rFonts w:asciiTheme="minorHAnsi" w:eastAsiaTheme="minorEastAsia" w:hAnsiTheme="minorHAnsi" w:cstheme="minorBidi"/>
              <w:noProof/>
              <w:sz w:val="22"/>
              <w:szCs w:val="22"/>
            </w:rPr>
          </w:rPrChange>
        </w:rPr>
      </w:pPr>
      <w:del w:id="3027" w:author="Vilson Lu" w:date="2014-08-22T06:40:00Z">
        <w:r w:rsidRPr="00AC2ADB" w:rsidDel="00AC2ADB">
          <w:rPr>
            <w:rStyle w:val="Hyperlink"/>
            <w:noProof/>
            <w14:scene3d>
              <w14:camera w14:prst="orthographicFront"/>
              <w14:lightRig w14:rig="threePt" w14:dir="t">
                <w14:rot w14:lat="0" w14:lon="0" w14:rev="0"/>
              </w14:lightRig>
            </w14:scene3d>
          </w:rPr>
          <w:delText>3.7.1</w:delText>
        </w:r>
        <w:r w:rsidRPr="00AC2ADB" w:rsidDel="00AC2ADB">
          <w:rPr>
            <w:rFonts w:eastAsiaTheme="minorEastAsia"/>
            <w:noProof/>
            <w:sz w:val="22"/>
            <w:szCs w:val="22"/>
            <w:rPrChange w:id="302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Apache OpenNLP (OpenNLP, 2011)</w:delText>
        </w:r>
        <w:r w:rsidRPr="00AC2ADB" w:rsidDel="00AC2ADB">
          <w:rPr>
            <w:noProof/>
            <w:webHidden/>
          </w:rPr>
          <w:tab/>
          <w:delText>3-18</w:delText>
        </w:r>
      </w:del>
    </w:p>
    <w:p w14:paraId="107C987D" w14:textId="77777777" w:rsidR="006E6440" w:rsidRPr="00AC2ADB" w:rsidDel="00AC2ADB" w:rsidRDefault="006E6440">
      <w:pPr>
        <w:pStyle w:val="TOC3"/>
        <w:tabs>
          <w:tab w:val="left" w:pos="1320"/>
          <w:tab w:val="right" w:leader="dot" w:pos="9350"/>
        </w:tabs>
        <w:rPr>
          <w:del w:id="3029" w:author="Vilson Lu" w:date="2014-08-22T06:40:00Z"/>
          <w:rFonts w:eastAsiaTheme="minorEastAsia"/>
          <w:noProof/>
          <w:sz w:val="22"/>
          <w:szCs w:val="22"/>
          <w:rPrChange w:id="3030" w:author="Vilson Lu" w:date="2014-08-22T06:41:00Z">
            <w:rPr>
              <w:del w:id="3031" w:author="Vilson Lu" w:date="2014-08-22T06:40:00Z"/>
              <w:rFonts w:asciiTheme="minorHAnsi" w:eastAsiaTheme="minorEastAsia" w:hAnsiTheme="minorHAnsi" w:cstheme="minorBidi"/>
              <w:noProof/>
              <w:sz w:val="22"/>
              <w:szCs w:val="22"/>
            </w:rPr>
          </w:rPrChange>
        </w:rPr>
      </w:pPr>
      <w:del w:id="3032" w:author="Vilson Lu" w:date="2014-08-22T06:40:00Z">
        <w:r w:rsidRPr="00AC2ADB" w:rsidDel="00AC2ADB">
          <w:rPr>
            <w:rStyle w:val="Hyperlink"/>
            <w:noProof/>
            <w14:scene3d>
              <w14:camera w14:prst="orthographicFront"/>
              <w14:lightRig w14:rig="threePt" w14:dir="t">
                <w14:rot w14:lat="0" w14:lon="0" w14:rev="0"/>
              </w14:lightRig>
            </w14:scene3d>
          </w:rPr>
          <w:delText>3.7.2</w:delText>
        </w:r>
        <w:r w:rsidRPr="00AC2ADB" w:rsidDel="00AC2ADB">
          <w:rPr>
            <w:rFonts w:eastAsiaTheme="minorEastAsia"/>
            <w:noProof/>
            <w:sz w:val="22"/>
            <w:szCs w:val="22"/>
            <w:rPrChange w:id="303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ANNIE (Cunningham et al., 2002)</w:delText>
        </w:r>
        <w:r w:rsidRPr="00AC2ADB" w:rsidDel="00AC2ADB">
          <w:rPr>
            <w:noProof/>
            <w:webHidden/>
          </w:rPr>
          <w:tab/>
          <w:delText>3-19</w:delText>
        </w:r>
      </w:del>
    </w:p>
    <w:p w14:paraId="16F2AEE8" w14:textId="77777777" w:rsidR="006E6440" w:rsidRPr="00AC2ADB" w:rsidDel="00AC2ADB" w:rsidRDefault="006E6440">
      <w:pPr>
        <w:pStyle w:val="TOC3"/>
        <w:tabs>
          <w:tab w:val="left" w:pos="1320"/>
          <w:tab w:val="right" w:leader="dot" w:pos="9350"/>
        </w:tabs>
        <w:rPr>
          <w:del w:id="3034" w:author="Vilson Lu" w:date="2014-08-22T06:40:00Z"/>
          <w:rFonts w:eastAsiaTheme="minorEastAsia"/>
          <w:noProof/>
          <w:sz w:val="22"/>
          <w:szCs w:val="22"/>
          <w:rPrChange w:id="3035" w:author="Vilson Lu" w:date="2014-08-22T06:41:00Z">
            <w:rPr>
              <w:del w:id="3036" w:author="Vilson Lu" w:date="2014-08-22T06:40:00Z"/>
              <w:rFonts w:asciiTheme="minorHAnsi" w:eastAsiaTheme="minorEastAsia" w:hAnsiTheme="minorHAnsi" w:cstheme="minorBidi"/>
              <w:noProof/>
              <w:sz w:val="22"/>
              <w:szCs w:val="22"/>
            </w:rPr>
          </w:rPrChange>
        </w:rPr>
      </w:pPr>
      <w:del w:id="3037" w:author="Vilson Lu" w:date="2014-08-22T06:40:00Z">
        <w:r w:rsidRPr="00AC2ADB" w:rsidDel="00AC2ADB">
          <w:rPr>
            <w:rStyle w:val="Hyperlink"/>
            <w:noProof/>
            <w14:scene3d>
              <w14:camera w14:prst="orthographicFront"/>
              <w14:lightRig w14:rig="threePt" w14:dir="t">
                <w14:rot w14:lat="0" w14:lon="0" w14:rev="0"/>
              </w14:lightRig>
            </w14:scene3d>
          </w:rPr>
          <w:delText>3.7.3</w:delText>
        </w:r>
        <w:r w:rsidRPr="00AC2ADB" w:rsidDel="00AC2ADB">
          <w:rPr>
            <w:rFonts w:eastAsiaTheme="minorEastAsia"/>
            <w:noProof/>
            <w:sz w:val="22"/>
            <w:szCs w:val="22"/>
            <w:rPrChange w:id="303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Twitter NLP Tools (Ritter et al., 2011)</w:delText>
        </w:r>
        <w:r w:rsidRPr="00AC2ADB" w:rsidDel="00AC2ADB">
          <w:rPr>
            <w:noProof/>
            <w:webHidden/>
          </w:rPr>
          <w:tab/>
          <w:delText>3-20</w:delText>
        </w:r>
      </w:del>
    </w:p>
    <w:p w14:paraId="772CB64C" w14:textId="77777777" w:rsidR="006E6440" w:rsidRPr="00AC2ADB" w:rsidDel="00AC2ADB" w:rsidRDefault="006E6440">
      <w:pPr>
        <w:pStyle w:val="TOC3"/>
        <w:tabs>
          <w:tab w:val="left" w:pos="1320"/>
          <w:tab w:val="right" w:leader="dot" w:pos="9350"/>
        </w:tabs>
        <w:rPr>
          <w:del w:id="3039" w:author="Vilson Lu" w:date="2014-08-22T06:40:00Z"/>
          <w:rFonts w:eastAsiaTheme="minorEastAsia"/>
          <w:noProof/>
          <w:sz w:val="22"/>
          <w:szCs w:val="22"/>
          <w:rPrChange w:id="3040" w:author="Vilson Lu" w:date="2014-08-22T06:41:00Z">
            <w:rPr>
              <w:del w:id="3041" w:author="Vilson Lu" w:date="2014-08-22T06:40:00Z"/>
              <w:rFonts w:asciiTheme="minorHAnsi" w:eastAsiaTheme="minorEastAsia" w:hAnsiTheme="minorHAnsi" w:cstheme="minorBidi"/>
              <w:noProof/>
              <w:sz w:val="22"/>
              <w:szCs w:val="22"/>
            </w:rPr>
          </w:rPrChange>
        </w:rPr>
      </w:pPr>
      <w:del w:id="3042" w:author="Vilson Lu" w:date="2014-08-22T06:40:00Z">
        <w:r w:rsidRPr="00AC2ADB" w:rsidDel="00AC2ADB">
          <w:rPr>
            <w:rStyle w:val="Hyperlink"/>
            <w:noProof/>
            <w14:scene3d>
              <w14:camera w14:prst="orthographicFront"/>
              <w14:lightRig w14:rig="threePt" w14:dir="t">
                <w14:rot w14:lat="0" w14:lon="0" w14:rev="0"/>
              </w14:lightRig>
            </w14:scene3d>
          </w:rPr>
          <w:delText>3.7.4</w:delText>
        </w:r>
        <w:r w:rsidRPr="00AC2ADB" w:rsidDel="00AC2ADB">
          <w:rPr>
            <w:rFonts w:eastAsiaTheme="minorEastAsia"/>
            <w:noProof/>
            <w:sz w:val="22"/>
            <w:szCs w:val="22"/>
            <w:rPrChange w:id="304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Weka (Weka 3, n.d.)</w:delText>
        </w:r>
        <w:r w:rsidRPr="00AC2ADB" w:rsidDel="00AC2ADB">
          <w:rPr>
            <w:noProof/>
            <w:webHidden/>
          </w:rPr>
          <w:tab/>
          <w:delText>3-22</w:delText>
        </w:r>
      </w:del>
    </w:p>
    <w:p w14:paraId="095A6E69" w14:textId="77777777" w:rsidR="006E6440" w:rsidRPr="00AC2ADB" w:rsidDel="00AC2ADB" w:rsidRDefault="006E6440">
      <w:pPr>
        <w:pStyle w:val="TOC3"/>
        <w:tabs>
          <w:tab w:val="left" w:pos="1320"/>
          <w:tab w:val="right" w:leader="dot" w:pos="9350"/>
        </w:tabs>
        <w:rPr>
          <w:del w:id="3044" w:author="Vilson Lu" w:date="2014-08-22T06:40:00Z"/>
          <w:rFonts w:eastAsiaTheme="minorEastAsia"/>
          <w:noProof/>
          <w:sz w:val="22"/>
          <w:szCs w:val="22"/>
          <w:rPrChange w:id="3045" w:author="Vilson Lu" w:date="2014-08-22T06:41:00Z">
            <w:rPr>
              <w:del w:id="3046" w:author="Vilson Lu" w:date="2014-08-22T06:40:00Z"/>
              <w:rFonts w:asciiTheme="minorHAnsi" w:eastAsiaTheme="minorEastAsia" w:hAnsiTheme="minorHAnsi" w:cstheme="minorBidi"/>
              <w:noProof/>
              <w:sz w:val="22"/>
              <w:szCs w:val="22"/>
            </w:rPr>
          </w:rPrChange>
        </w:rPr>
      </w:pPr>
      <w:del w:id="3047" w:author="Vilson Lu" w:date="2014-08-22T06:40:00Z">
        <w:r w:rsidRPr="00AC2ADB" w:rsidDel="00AC2ADB">
          <w:rPr>
            <w:rStyle w:val="Hyperlink"/>
            <w:noProof/>
            <w14:scene3d>
              <w14:camera w14:prst="orthographicFront"/>
              <w14:lightRig w14:rig="threePt" w14:dir="t">
                <w14:rot w14:lat="0" w14:lon="0" w14:rev="0"/>
              </w14:lightRig>
            </w14:scene3d>
          </w:rPr>
          <w:delText>3.7.5</w:delText>
        </w:r>
        <w:r w:rsidRPr="00AC2ADB" w:rsidDel="00AC2ADB">
          <w:rPr>
            <w:rFonts w:eastAsiaTheme="minorEastAsia"/>
            <w:noProof/>
            <w:sz w:val="22"/>
            <w:szCs w:val="22"/>
            <w:rPrChange w:id="304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TwitIE (Bontcheva et al., 2013)</w:delText>
        </w:r>
        <w:r w:rsidRPr="00AC2ADB" w:rsidDel="00AC2ADB">
          <w:rPr>
            <w:noProof/>
            <w:webHidden/>
          </w:rPr>
          <w:tab/>
          <w:delText>3-22</w:delText>
        </w:r>
      </w:del>
    </w:p>
    <w:p w14:paraId="6D4A5BBA" w14:textId="77777777" w:rsidR="006E6440" w:rsidRPr="00AC2ADB" w:rsidDel="00AC2ADB" w:rsidRDefault="006E6440">
      <w:pPr>
        <w:pStyle w:val="TOC3"/>
        <w:tabs>
          <w:tab w:val="left" w:pos="1320"/>
          <w:tab w:val="right" w:leader="dot" w:pos="9350"/>
        </w:tabs>
        <w:rPr>
          <w:del w:id="3049" w:author="Vilson Lu" w:date="2014-08-22T06:40:00Z"/>
          <w:rFonts w:eastAsiaTheme="minorEastAsia"/>
          <w:noProof/>
          <w:sz w:val="22"/>
          <w:szCs w:val="22"/>
          <w:rPrChange w:id="3050" w:author="Vilson Lu" w:date="2014-08-22T06:41:00Z">
            <w:rPr>
              <w:del w:id="3051" w:author="Vilson Lu" w:date="2014-08-22T06:40:00Z"/>
              <w:rFonts w:asciiTheme="minorHAnsi" w:eastAsiaTheme="minorEastAsia" w:hAnsiTheme="minorHAnsi" w:cstheme="minorBidi"/>
              <w:noProof/>
              <w:sz w:val="22"/>
              <w:szCs w:val="22"/>
            </w:rPr>
          </w:rPrChange>
        </w:rPr>
      </w:pPr>
      <w:del w:id="3052" w:author="Vilson Lu" w:date="2014-08-22T06:40:00Z">
        <w:r w:rsidRPr="00AC2ADB" w:rsidDel="00AC2ADB">
          <w:rPr>
            <w:rStyle w:val="Hyperlink"/>
            <w:noProof/>
            <w14:scene3d>
              <w14:camera w14:prst="orthographicFront"/>
              <w14:lightRig w14:rig="threePt" w14:dir="t">
                <w14:rot w14:lat="0" w14:lon="0" w14:rev="0"/>
              </w14:lightRig>
            </w14:scene3d>
          </w:rPr>
          <w:delText>3.7.6</w:delText>
        </w:r>
        <w:r w:rsidRPr="00AC2ADB" w:rsidDel="00AC2ADB">
          <w:rPr>
            <w:rFonts w:eastAsiaTheme="minorEastAsia"/>
            <w:noProof/>
            <w:sz w:val="22"/>
            <w:szCs w:val="22"/>
            <w:rPrChange w:id="305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OWL API (Horridge &amp; Bechhoffer, 2011)</w:delText>
        </w:r>
        <w:r w:rsidRPr="00AC2ADB" w:rsidDel="00AC2ADB">
          <w:rPr>
            <w:noProof/>
            <w:webHidden/>
          </w:rPr>
          <w:tab/>
          <w:delText>3-22</w:delText>
        </w:r>
      </w:del>
    </w:p>
    <w:p w14:paraId="58ADE781" w14:textId="77777777" w:rsidR="006E6440" w:rsidRPr="00AC2ADB" w:rsidDel="00AC2ADB" w:rsidRDefault="006E6440">
      <w:pPr>
        <w:pStyle w:val="TOC3"/>
        <w:tabs>
          <w:tab w:val="left" w:pos="1320"/>
          <w:tab w:val="right" w:leader="dot" w:pos="9350"/>
        </w:tabs>
        <w:rPr>
          <w:del w:id="3054" w:author="Vilson Lu" w:date="2014-08-22T06:40:00Z"/>
          <w:rFonts w:eastAsiaTheme="minorEastAsia"/>
          <w:noProof/>
          <w:sz w:val="22"/>
          <w:szCs w:val="22"/>
          <w:rPrChange w:id="3055" w:author="Vilson Lu" w:date="2014-08-22T06:41:00Z">
            <w:rPr>
              <w:del w:id="3056" w:author="Vilson Lu" w:date="2014-08-22T06:40:00Z"/>
              <w:rFonts w:asciiTheme="minorHAnsi" w:eastAsiaTheme="minorEastAsia" w:hAnsiTheme="minorHAnsi" w:cstheme="minorBidi"/>
              <w:noProof/>
              <w:sz w:val="22"/>
              <w:szCs w:val="22"/>
            </w:rPr>
          </w:rPrChange>
        </w:rPr>
      </w:pPr>
      <w:del w:id="3057" w:author="Vilson Lu" w:date="2014-08-22T06:40:00Z">
        <w:r w:rsidRPr="00AC2ADB" w:rsidDel="00AC2ADB">
          <w:rPr>
            <w:rStyle w:val="Hyperlink"/>
            <w:noProof/>
            <w14:scene3d>
              <w14:camera w14:prst="orthographicFront"/>
              <w14:lightRig w14:rig="threePt" w14:dir="t">
                <w14:rot w14:lat="0" w14:lon="0" w14:rev="0"/>
              </w14:lightRig>
            </w14:scene3d>
          </w:rPr>
          <w:delText>3.7.7</w:delText>
        </w:r>
        <w:r w:rsidRPr="00AC2ADB" w:rsidDel="00AC2ADB">
          <w:rPr>
            <w:rFonts w:eastAsiaTheme="minorEastAsia"/>
            <w:noProof/>
            <w:sz w:val="22"/>
            <w:szCs w:val="22"/>
            <w:rPrChange w:id="305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ArkNLP (Gimpel et al., 2011)</w:delText>
        </w:r>
        <w:r w:rsidRPr="00AC2ADB" w:rsidDel="00AC2ADB">
          <w:rPr>
            <w:noProof/>
            <w:webHidden/>
          </w:rPr>
          <w:tab/>
          <w:delText>3-23</w:delText>
        </w:r>
      </w:del>
    </w:p>
    <w:p w14:paraId="2297204C" w14:textId="77777777" w:rsidR="006E6440" w:rsidRPr="00AC2ADB" w:rsidDel="00AC2ADB" w:rsidRDefault="006E6440">
      <w:pPr>
        <w:pStyle w:val="TOC1"/>
        <w:tabs>
          <w:tab w:val="left" w:pos="660"/>
          <w:tab w:val="right" w:leader="dot" w:pos="9350"/>
        </w:tabs>
        <w:rPr>
          <w:del w:id="3059" w:author="Vilson Lu" w:date="2014-08-22T06:40:00Z"/>
          <w:rFonts w:eastAsiaTheme="minorEastAsia"/>
          <w:noProof/>
          <w:sz w:val="22"/>
          <w:szCs w:val="22"/>
          <w:rPrChange w:id="3060" w:author="Vilson Lu" w:date="2014-08-22T06:41:00Z">
            <w:rPr>
              <w:del w:id="3061" w:author="Vilson Lu" w:date="2014-08-22T06:40:00Z"/>
              <w:rFonts w:asciiTheme="minorHAnsi" w:eastAsiaTheme="minorEastAsia" w:hAnsiTheme="minorHAnsi" w:cstheme="minorBidi"/>
              <w:noProof/>
              <w:sz w:val="22"/>
              <w:szCs w:val="22"/>
            </w:rPr>
          </w:rPrChange>
        </w:rPr>
      </w:pPr>
      <w:del w:id="3062" w:author="Vilson Lu" w:date="2014-08-22T06:40:00Z">
        <w:r w:rsidRPr="00AC2ADB" w:rsidDel="00AC2ADB">
          <w:rPr>
            <w:rStyle w:val="Hyperlink"/>
            <w:noProof/>
          </w:rPr>
          <w:delText>4.0</w:delText>
        </w:r>
        <w:r w:rsidRPr="00AC2ADB" w:rsidDel="00AC2ADB">
          <w:rPr>
            <w:rFonts w:eastAsiaTheme="minorEastAsia"/>
            <w:noProof/>
            <w:sz w:val="22"/>
            <w:szCs w:val="22"/>
            <w:rPrChange w:id="306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The FILEIET System</w:delText>
        </w:r>
        <w:r w:rsidRPr="00AC2ADB" w:rsidDel="00AC2ADB">
          <w:rPr>
            <w:noProof/>
            <w:webHidden/>
          </w:rPr>
          <w:tab/>
          <w:delText>4-24</w:delText>
        </w:r>
      </w:del>
    </w:p>
    <w:p w14:paraId="1ABED4AF" w14:textId="77777777" w:rsidR="006E6440" w:rsidRPr="00AC2ADB" w:rsidDel="00AC2ADB" w:rsidRDefault="006E6440">
      <w:pPr>
        <w:pStyle w:val="TOC2"/>
        <w:tabs>
          <w:tab w:val="left" w:pos="880"/>
          <w:tab w:val="right" w:leader="dot" w:pos="9350"/>
        </w:tabs>
        <w:rPr>
          <w:del w:id="3064" w:author="Vilson Lu" w:date="2014-08-22T06:40:00Z"/>
          <w:rFonts w:eastAsiaTheme="minorEastAsia"/>
          <w:noProof/>
          <w:sz w:val="22"/>
          <w:szCs w:val="22"/>
          <w:rPrChange w:id="3065" w:author="Vilson Lu" w:date="2014-08-22T06:41:00Z">
            <w:rPr>
              <w:del w:id="3066" w:author="Vilson Lu" w:date="2014-08-22T06:40:00Z"/>
              <w:rFonts w:asciiTheme="minorHAnsi" w:eastAsiaTheme="minorEastAsia" w:hAnsiTheme="minorHAnsi" w:cstheme="minorBidi"/>
              <w:noProof/>
              <w:sz w:val="22"/>
              <w:szCs w:val="22"/>
            </w:rPr>
          </w:rPrChange>
        </w:rPr>
      </w:pPr>
      <w:del w:id="3067" w:author="Vilson Lu" w:date="2014-08-22T06:40:00Z">
        <w:r w:rsidRPr="00AC2ADB" w:rsidDel="00AC2ADB">
          <w:rPr>
            <w:rStyle w:val="Hyperlink"/>
            <w:noProof/>
            <w14:scene3d>
              <w14:camera w14:prst="orthographicFront"/>
              <w14:lightRig w14:rig="threePt" w14:dir="t">
                <w14:rot w14:lat="0" w14:lon="0" w14:rev="0"/>
              </w14:lightRig>
            </w14:scene3d>
          </w:rPr>
          <w:delText>4.1</w:delText>
        </w:r>
        <w:r w:rsidRPr="00AC2ADB" w:rsidDel="00AC2ADB">
          <w:rPr>
            <w:rFonts w:eastAsiaTheme="minorEastAsia"/>
            <w:noProof/>
            <w:sz w:val="22"/>
            <w:szCs w:val="22"/>
            <w:rPrChange w:id="306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Overview</w:delText>
        </w:r>
        <w:r w:rsidRPr="00AC2ADB" w:rsidDel="00AC2ADB">
          <w:rPr>
            <w:noProof/>
            <w:webHidden/>
          </w:rPr>
          <w:tab/>
          <w:delText>4-24</w:delText>
        </w:r>
      </w:del>
    </w:p>
    <w:p w14:paraId="25F20595" w14:textId="77777777" w:rsidR="006E6440" w:rsidRPr="00AC2ADB" w:rsidDel="00AC2ADB" w:rsidRDefault="006E6440">
      <w:pPr>
        <w:pStyle w:val="TOC2"/>
        <w:tabs>
          <w:tab w:val="left" w:pos="880"/>
          <w:tab w:val="right" w:leader="dot" w:pos="9350"/>
        </w:tabs>
        <w:rPr>
          <w:del w:id="3069" w:author="Vilson Lu" w:date="2014-08-22T06:40:00Z"/>
          <w:rFonts w:eastAsiaTheme="minorEastAsia"/>
          <w:noProof/>
          <w:sz w:val="22"/>
          <w:szCs w:val="22"/>
          <w:rPrChange w:id="3070" w:author="Vilson Lu" w:date="2014-08-22T06:41:00Z">
            <w:rPr>
              <w:del w:id="3071" w:author="Vilson Lu" w:date="2014-08-22T06:40:00Z"/>
              <w:rFonts w:asciiTheme="minorHAnsi" w:eastAsiaTheme="minorEastAsia" w:hAnsiTheme="minorHAnsi" w:cstheme="minorBidi"/>
              <w:noProof/>
              <w:sz w:val="22"/>
              <w:szCs w:val="22"/>
            </w:rPr>
          </w:rPrChange>
        </w:rPr>
      </w:pPr>
      <w:del w:id="3072" w:author="Vilson Lu" w:date="2014-08-22T06:40:00Z">
        <w:r w:rsidRPr="00AC2ADB" w:rsidDel="00AC2ADB">
          <w:rPr>
            <w:rStyle w:val="Hyperlink"/>
            <w:noProof/>
            <w14:scene3d>
              <w14:camera w14:prst="orthographicFront"/>
              <w14:lightRig w14:rig="threePt" w14:dir="t">
                <w14:rot w14:lat="0" w14:lon="0" w14:rev="0"/>
              </w14:lightRig>
            </w14:scene3d>
          </w:rPr>
          <w:delText>4.2</w:delText>
        </w:r>
        <w:r w:rsidRPr="00AC2ADB" w:rsidDel="00AC2ADB">
          <w:rPr>
            <w:rFonts w:eastAsiaTheme="minorEastAsia"/>
            <w:noProof/>
            <w:sz w:val="22"/>
            <w:szCs w:val="22"/>
            <w:rPrChange w:id="307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Objectives</w:delText>
        </w:r>
        <w:r w:rsidRPr="00AC2ADB" w:rsidDel="00AC2ADB">
          <w:rPr>
            <w:noProof/>
            <w:webHidden/>
          </w:rPr>
          <w:tab/>
          <w:delText>4-24</w:delText>
        </w:r>
      </w:del>
    </w:p>
    <w:p w14:paraId="50CCEDF5" w14:textId="77777777" w:rsidR="006E6440" w:rsidRPr="00AC2ADB" w:rsidDel="00AC2ADB" w:rsidRDefault="006E6440">
      <w:pPr>
        <w:pStyle w:val="TOC3"/>
        <w:tabs>
          <w:tab w:val="left" w:pos="1320"/>
          <w:tab w:val="right" w:leader="dot" w:pos="9350"/>
        </w:tabs>
        <w:rPr>
          <w:del w:id="3074" w:author="Vilson Lu" w:date="2014-08-22T06:40:00Z"/>
          <w:rFonts w:eastAsiaTheme="minorEastAsia"/>
          <w:noProof/>
          <w:sz w:val="22"/>
          <w:szCs w:val="22"/>
          <w:rPrChange w:id="3075" w:author="Vilson Lu" w:date="2014-08-22T06:41:00Z">
            <w:rPr>
              <w:del w:id="3076" w:author="Vilson Lu" w:date="2014-08-22T06:40:00Z"/>
              <w:rFonts w:asciiTheme="minorHAnsi" w:eastAsiaTheme="minorEastAsia" w:hAnsiTheme="minorHAnsi" w:cstheme="minorBidi"/>
              <w:noProof/>
              <w:sz w:val="22"/>
              <w:szCs w:val="22"/>
            </w:rPr>
          </w:rPrChange>
        </w:rPr>
      </w:pPr>
      <w:del w:id="3077" w:author="Vilson Lu" w:date="2014-08-22T06:40:00Z">
        <w:r w:rsidRPr="00AC2ADB" w:rsidDel="00AC2ADB">
          <w:rPr>
            <w:rStyle w:val="Hyperlink"/>
            <w:noProof/>
            <w14:scene3d>
              <w14:camera w14:prst="orthographicFront"/>
              <w14:lightRig w14:rig="threePt" w14:dir="t">
                <w14:rot w14:lat="0" w14:lon="0" w14:rev="0"/>
              </w14:lightRig>
            </w14:scene3d>
          </w:rPr>
          <w:delText>4.2.1</w:delText>
        </w:r>
        <w:r w:rsidRPr="00AC2ADB" w:rsidDel="00AC2ADB">
          <w:rPr>
            <w:rFonts w:eastAsiaTheme="minorEastAsia"/>
            <w:noProof/>
            <w:sz w:val="22"/>
            <w:szCs w:val="22"/>
            <w:rPrChange w:id="307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General Objective</w:delText>
        </w:r>
        <w:r w:rsidRPr="00AC2ADB" w:rsidDel="00AC2ADB">
          <w:rPr>
            <w:noProof/>
            <w:webHidden/>
          </w:rPr>
          <w:tab/>
          <w:delText>4-24</w:delText>
        </w:r>
      </w:del>
    </w:p>
    <w:p w14:paraId="60D1BF1F" w14:textId="77777777" w:rsidR="006E6440" w:rsidRPr="00AC2ADB" w:rsidDel="00AC2ADB" w:rsidRDefault="006E6440">
      <w:pPr>
        <w:pStyle w:val="TOC3"/>
        <w:tabs>
          <w:tab w:val="left" w:pos="1320"/>
          <w:tab w:val="right" w:leader="dot" w:pos="9350"/>
        </w:tabs>
        <w:rPr>
          <w:del w:id="3079" w:author="Vilson Lu" w:date="2014-08-22T06:40:00Z"/>
          <w:rFonts w:eastAsiaTheme="minorEastAsia"/>
          <w:noProof/>
          <w:sz w:val="22"/>
          <w:szCs w:val="22"/>
          <w:rPrChange w:id="3080" w:author="Vilson Lu" w:date="2014-08-22T06:41:00Z">
            <w:rPr>
              <w:del w:id="3081" w:author="Vilson Lu" w:date="2014-08-22T06:40:00Z"/>
              <w:rFonts w:asciiTheme="minorHAnsi" w:eastAsiaTheme="minorEastAsia" w:hAnsiTheme="minorHAnsi" w:cstheme="minorBidi"/>
              <w:noProof/>
              <w:sz w:val="22"/>
              <w:szCs w:val="22"/>
            </w:rPr>
          </w:rPrChange>
        </w:rPr>
      </w:pPr>
      <w:del w:id="3082" w:author="Vilson Lu" w:date="2014-08-22T06:40:00Z">
        <w:r w:rsidRPr="00AC2ADB" w:rsidDel="00AC2ADB">
          <w:rPr>
            <w:rStyle w:val="Hyperlink"/>
            <w:noProof/>
            <w14:scene3d>
              <w14:camera w14:prst="orthographicFront"/>
              <w14:lightRig w14:rig="threePt" w14:dir="t">
                <w14:rot w14:lat="0" w14:lon="0" w14:rev="0"/>
              </w14:lightRig>
            </w14:scene3d>
          </w:rPr>
          <w:delText>4.2.2</w:delText>
        </w:r>
        <w:r w:rsidRPr="00AC2ADB" w:rsidDel="00AC2ADB">
          <w:rPr>
            <w:rFonts w:eastAsiaTheme="minorEastAsia"/>
            <w:noProof/>
            <w:sz w:val="22"/>
            <w:szCs w:val="22"/>
            <w:rPrChange w:id="308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Specific Objectives</w:delText>
        </w:r>
        <w:r w:rsidRPr="00AC2ADB" w:rsidDel="00AC2ADB">
          <w:rPr>
            <w:noProof/>
            <w:webHidden/>
          </w:rPr>
          <w:tab/>
          <w:delText>4-24</w:delText>
        </w:r>
      </w:del>
    </w:p>
    <w:p w14:paraId="699DF069" w14:textId="77777777" w:rsidR="006E6440" w:rsidRPr="00AC2ADB" w:rsidDel="00AC2ADB" w:rsidRDefault="006E6440">
      <w:pPr>
        <w:pStyle w:val="TOC2"/>
        <w:tabs>
          <w:tab w:val="left" w:pos="880"/>
          <w:tab w:val="right" w:leader="dot" w:pos="9350"/>
        </w:tabs>
        <w:rPr>
          <w:del w:id="3084" w:author="Vilson Lu" w:date="2014-08-22T06:40:00Z"/>
          <w:rFonts w:eastAsiaTheme="minorEastAsia"/>
          <w:noProof/>
          <w:sz w:val="22"/>
          <w:szCs w:val="22"/>
          <w:rPrChange w:id="3085" w:author="Vilson Lu" w:date="2014-08-22T06:41:00Z">
            <w:rPr>
              <w:del w:id="3086" w:author="Vilson Lu" w:date="2014-08-22T06:40:00Z"/>
              <w:rFonts w:asciiTheme="minorHAnsi" w:eastAsiaTheme="minorEastAsia" w:hAnsiTheme="minorHAnsi" w:cstheme="minorBidi"/>
              <w:noProof/>
              <w:sz w:val="22"/>
              <w:szCs w:val="22"/>
            </w:rPr>
          </w:rPrChange>
        </w:rPr>
      </w:pPr>
      <w:del w:id="3087" w:author="Vilson Lu" w:date="2014-08-22T06:40:00Z">
        <w:r w:rsidRPr="00AC2ADB" w:rsidDel="00AC2ADB">
          <w:rPr>
            <w:rStyle w:val="Hyperlink"/>
            <w:noProof/>
            <w14:scene3d>
              <w14:camera w14:prst="orthographicFront"/>
              <w14:lightRig w14:rig="threePt" w14:dir="t">
                <w14:rot w14:lat="0" w14:lon="0" w14:rev="0"/>
              </w14:lightRig>
            </w14:scene3d>
          </w:rPr>
          <w:delText>4.3</w:delText>
        </w:r>
        <w:r w:rsidRPr="00AC2ADB" w:rsidDel="00AC2ADB">
          <w:rPr>
            <w:rFonts w:eastAsiaTheme="minorEastAsia"/>
            <w:noProof/>
            <w:sz w:val="22"/>
            <w:szCs w:val="22"/>
            <w:rPrChange w:id="308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Scope and Limitations</w:delText>
        </w:r>
        <w:r w:rsidRPr="00AC2ADB" w:rsidDel="00AC2ADB">
          <w:rPr>
            <w:noProof/>
            <w:webHidden/>
          </w:rPr>
          <w:tab/>
          <w:delText>4-24</w:delText>
        </w:r>
      </w:del>
    </w:p>
    <w:p w14:paraId="6B1CD86A" w14:textId="77777777" w:rsidR="006E6440" w:rsidRPr="00AC2ADB" w:rsidDel="00AC2ADB" w:rsidRDefault="006E6440">
      <w:pPr>
        <w:pStyle w:val="TOC2"/>
        <w:tabs>
          <w:tab w:val="left" w:pos="880"/>
          <w:tab w:val="right" w:leader="dot" w:pos="9350"/>
        </w:tabs>
        <w:rPr>
          <w:del w:id="3089" w:author="Vilson Lu" w:date="2014-08-22T06:40:00Z"/>
          <w:rFonts w:eastAsiaTheme="minorEastAsia"/>
          <w:noProof/>
          <w:sz w:val="22"/>
          <w:szCs w:val="22"/>
          <w:rPrChange w:id="3090" w:author="Vilson Lu" w:date="2014-08-22T06:41:00Z">
            <w:rPr>
              <w:del w:id="3091" w:author="Vilson Lu" w:date="2014-08-22T06:40:00Z"/>
              <w:rFonts w:asciiTheme="minorHAnsi" w:eastAsiaTheme="minorEastAsia" w:hAnsiTheme="minorHAnsi" w:cstheme="minorBidi"/>
              <w:noProof/>
              <w:sz w:val="22"/>
              <w:szCs w:val="22"/>
            </w:rPr>
          </w:rPrChange>
        </w:rPr>
      </w:pPr>
      <w:del w:id="3092" w:author="Vilson Lu" w:date="2014-08-22T06:40:00Z">
        <w:r w:rsidRPr="00AC2ADB" w:rsidDel="00AC2ADB">
          <w:rPr>
            <w:rStyle w:val="Hyperlink"/>
            <w:noProof/>
            <w14:scene3d>
              <w14:camera w14:prst="orthographicFront"/>
              <w14:lightRig w14:rig="threePt" w14:dir="t">
                <w14:rot w14:lat="0" w14:lon="0" w14:rev="0"/>
              </w14:lightRig>
            </w14:scene3d>
          </w:rPr>
          <w:delText>4.4</w:delText>
        </w:r>
        <w:r w:rsidRPr="00AC2ADB" w:rsidDel="00AC2ADB">
          <w:rPr>
            <w:rFonts w:eastAsiaTheme="minorEastAsia"/>
            <w:noProof/>
            <w:sz w:val="22"/>
            <w:szCs w:val="22"/>
            <w:rPrChange w:id="309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Architectural Design</w:delText>
        </w:r>
        <w:r w:rsidRPr="00AC2ADB" w:rsidDel="00AC2ADB">
          <w:rPr>
            <w:noProof/>
            <w:webHidden/>
          </w:rPr>
          <w:tab/>
          <w:delText>4-26</w:delText>
        </w:r>
      </w:del>
    </w:p>
    <w:p w14:paraId="4CA74667" w14:textId="77777777" w:rsidR="006E6440" w:rsidRPr="00AC2ADB" w:rsidDel="00AC2ADB" w:rsidRDefault="006E6440">
      <w:pPr>
        <w:pStyle w:val="TOC3"/>
        <w:tabs>
          <w:tab w:val="left" w:pos="1320"/>
          <w:tab w:val="right" w:leader="dot" w:pos="9350"/>
        </w:tabs>
        <w:rPr>
          <w:del w:id="3094" w:author="Vilson Lu" w:date="2014-08-22T06:40:00Z"/>
          <w:rFonts w:eastAsiaTheme="minorEastAsia"/>
          <w:noProof/>
          <w:sz w:val="22"/>
          <w:szCs w:val="22"/>
          <w:rPrChange w:id="3095" w:author="Vilson Lu" w:date="2014-08-22T06:41:00Z">
            <w:rPr>
              <w:del w:id="3096" w:author="Vilson Lu" w:date="2014-08-22T06:40:00Z"/>
              <w:rFonts w:asciiTheme="minorHAnsi" w:eastAsiaTheme="minorEastAsia" w:hAnsiTheme="minorHAnsi" w:cstheme="minorBidi"/>
              <w:noProof/>
              <w:sz w:val="22"/>
              <w:szCs w:val="22"/>
            </w:rPr>
          </w:rPrChange>
        </w:rPr>
      </w:pPr>
      <w:del w:id="3097" w:author="Vilson Lu" w:date="2014-08-22T06:40:00Z">
        <w:r w:rsidRPr="00AC2ADB" w:rsidDel="00AC2ADB">
          <w:rPr>
            <w:rStyle w:val="Hyperlink"/>
            <w:noProof/>
            <w14:scene3d>
              <w14:camera w14:prst="orthographicFront"/>
              <w14:lightRig w14:rig="threePt" w14:dir="t">
                <w14:rot w14:lat="0" w14:lon="0" w14:rev="0"/>
              </w14:lightRig>
            </w14:scene3d>
          </w:rPr>
          <w:delText>4.4.1</w:delText>
        </w:r>
        <w:r w:rsidRPr="00AC2ADB" w:rsidDel="00AC2ADB">
          <w:rPr>
            <w:rFonts w:eastAsiaTheme="minorEastAsia"/>
            <w:noProof/>
            <w:sz w:val="22"/>
            <w:szCs w:val="22"/>
            <w:rPrChange w:id="309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Data Source</w:delText>
        </w:r>
        <w:r w:rsidRPr="00AC2ADB" w:rsidDel="00AC2ADB">
          <w:rPr>
            <w:noProof/>
            <w:webHidden/>
          </w:rPr>
          <w:tab/>
          <w:delText>4-27</w:delText>
        </w:r>
      </w:del>
    </w:p>
    <w:p w14:paraId="4844CCD6" w14:textId="77777777" w:rsidR="006E6440" w:rsidRPr="00AC2ADB" w:rsidDel="00AC2ADB" w:rsidRDefault="006E6440">
      <w:pPr>
        <w:pStyle w:val="TOC3"/>
        <w:tabs>
          <w:tab w:val="left" w:pos="1320"/>
          <w:tab w:val="right" w:leader="dot" w:pos="9350"/>
        </w:tabs>
        <w:rPr>
          <w:del w:id="3099" w:author="Vilson Lu" w:date="2014-08-22T06:40:00Z"/>
          <w:rFonts w:eastAsiaTheme="minorEastAsia"/>
          <w:noProof/>
          <w:sz w:val="22"/>
          <w:szCs w:val="22"/>
          <w:rPrChange w:id="3100" w:author="Vilson Lu" w:date="2014-08-22T06:41:00Z">
            <w:rPr>
              <w:del w:id="3101" w:author="Vilson Lu" w:date="2014-08-22T06:40:00Z"/>
              <w:rFonts w:asciiTheme="minorHAnsi" w:eastAsiaTheme="minorEastAsia" w:hAnsiTheme="minorHAnsi" w:cstheme="minorBidi"/>
              <w:noProof/>
              <w:sz w:val="22"/>
              <w:szCs w:val="22"/>
            </w:rPr>
          </w:rPrChange>
        </w:rPr>
      </w:pPr>
      <w:del w:id="3102" w:author="Vilson Lu" w:date="2014-08-22T06:40:00Z">
        <w:r w:rsidRPr="00AC2ADB" w:rsidDel="00AC2ADB">
          <w:rPr>
            <w:rStyle w:val="Hyperlink"/>
            <w:noProof/>
            <w14:scene3d>
              <w14:camera w14:prst="orthographicFront"/>
              <w14:lightRig w14:rig="threePt" w14:dir="t">
                <w14:rot w14:lat="0" w14:lon="0" w14:rev="0"/>
              </w14:lightRig>
            </w14:scene3d>
          </w:rPr>
          <w:delText>4.4.2</w:delText>
        </w:r>
        <w:r w:rsidRPr="00AC2ADB" w:rsidDel="00AC2ADB">
          <w:rPr>
            <w:rFonts w:eastAsiaTheme="minorEastAsia"/>
            <w:noProof/>
            <w:sz w:val="22"/>
            <w:szCs w:val="22"/>
            <w:rPrChange w:id="310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Preprocessing Module</w:delText>
        </w:r>
        <w:r w:rsidRPr="00AC2ADB" w:rsidDel="00AC2ADB">
          <w:rPr>
            <w:noProof/>
            <w:webHidden/>
          </w:rPr>
          <w:tab/>
          <w:delText>4-28</w:delText>
        </w:r>
      </w:del>
    </w:p>
    <w:p w14:paraId="12730B68" w14:textId="77777777" w:rsidR="006E6440" w:rsidRPr="00AC2ADB" w:rsidDel="00AC2ADB" w:rsidRDefault="006E6440">
      <w:pPr>
        <w:pStyle w:val="TOC3"/>
        <w:tabs>
          <w:tab w:val="left" w:pos="1320"/>
          <w:tab w:val="right" w:leader="dot" w:pos="9350"/>
        </w:tabs>
        <w:rPr>
          <w:del w:id="3104" w:author="Vilson Lu" w:date="2014-08-22T06:40:00Z"/>
          <w:rFonts w:eastAsiaTheme="minorEastAsia"/>
          <w:noProof/>
          <w:sz w:val="22"/>
          <w:szCs w:val="22"/>
          <w:rPrChange w:id="3105" w:author="Vilson Lu" w:date="2014-08-22T06:41:00Z">
            <w:rPr>
              <w:del w:id="3106" w:author="Vilson Lu" w:date="2014-08-22T06:40:00Z"/>
              <w:rFonts w:asciiTheme="minorHAnsi" w:eastAsiaTheme="minorEastAsia" w:hAnsiTheme="minorHAnsi" w:cstheme="minorBidi"/>
              <w:noProof/>
              <w:sz w:val="22"/>
              <w:szCs w:val="22"/>
            </w:rPr>
          </w:rPrChange>
        </w:rPr>
      </w:pPr>
      <w:del w:id="3107" w:author="Vilson Lu" w:date="2014-08-22T06:40:00Z">
        <w:r w:rsidRPr="00AC2ADB" w:rsidDel="00AC2ADB">
          <w:rPr>
            <w:rStyle w:val="Hyperlink"/>
            <w:noProof/>
            <w14:scene3d>
              <w14:camera w14:prst="orthographicFront"/>
              <w14:lightRig w14:rig="threePt" w14:dir="t">
                <w14:rot w14:lat="0" w14:lon="0" w14:rev="0"/>
              </w14:lightRig>
            </w14:scene3d>
          </w:rPr>
          <w:delText>4.4.3</w:delText>
        </w:r>
        <w:r w:rsidRPr="00AC2ADB" w:rsidDel="00AC2ADB">
          <w:rPr>
            <w:rFonts w:eastAsiaTheme="minorEastAsia"/>
            <w:noProof/>
            <w:sz w:val="22"/>
            <w:szCs w:val="22"/>
            <w:rPrChange w:id="310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Feature Extraction Module</w:delText>
        </w:r>
        <w:r w:rsidRPr="00AC2ADB" w:rsidDel="00AC2ADB">
          <w:rPr>
            <w:noProof/>
            <w:webHidden/>
          </w:rPr>
          <w:tab/>
          <w:delText>4-30</w:delText>
        </w:r>
      </w:del>
    </w:p>
    <w:p w14:paraId="62894A34" w14:textId="77777777" w:rsidR="006E6440" w:rsidRPr="00AC2ADB" w:rsidDel="00AC2ADB" w:rsidRDefault="006E6440">
      <w:pPr>
        <w:pStyle w:val="TOC3"/>
        <w:tabs>
          <w:tab w:val="left" w:pos="1320"/>
          <w:tab w:val="right" w:leader="dot" w:pos="9350"/>
        </w:tabs>
        <w:rPr>
          <w:del w:id="3109" w:author="Vilson Lu" w:date="2014-08-22T06:40:00Z"/>
          <w:rFonts w:eastAsiaTheme="minorEastAsia"/>
          <w:noProof/>
          <w:sz w:val="22"/>
          <w:szCs w:val="22"/>
          <w:rPrChange w:id="3110" w:author="Vilson Lu" w:date="2014-08-22T06:41:00Z">
            <w:rPr>
              <w:del w:id="3111" w:author="Vilson Lu" w:date="2014-08-22T06:40:00Z"/>
              <w:rFonts w:asciiTheme="minorHAnsi" w:eastAsiaTheme="minorEastAsia" w:hAnsiTheme="minorHAnsi" w:cstheme="minorBidi"/>
              <w:noProof/>
              <w:sz w:val="22"/>
              <w:szCs w:val="22"/>
            </w:rPr>
          </w:rPrChange>
        </w:rPr>
      </w:pPr>
      <w:del w:id="3112" w:author="Vilson Lu" w:date="2014-08-22T06:40:00Z">
        <w:r w:rsidRPr="00AC2ADB" w:rsidDel="00AC2ADB">
          <w:rPr>
            <w:rStyle w:val="Hyperlink"/>
            <w:noProof/>
            <w14:scene3d>
              <w14:camera w14:prst="orthographicFront"/>
              <w14:lightRig w14:rig="threePt" w14:dir="t">
                <w14:rot w14:lat="0" w14:lon="0" w14:rev="0"/>
              </w14:lightRig>
            </w14:scene3d>
          </w:rPr>
          <w:delText>4.4.4</w:delText>
        </w:r>
        <w:r w:rsidRPr="00AC2ADB" w:rsidDel="00AC2ADB">
          <w:rPr>
            <w:rFonts w:eastAsiaTheme="minorEastAsia"/>
            <w:noProof/>
            <w:sz w:val="22"/>
            <w:szCs w:val="22"/>
            <w:rPrChange w:id="311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Tweet Classifier Module</w:delText>
        </w:r>
        <w:r w:rsidRPr="00AC2ADB" w:rsidDel="00AC2ADB">
          <w:rPr>
            <w:noProof/>
            <w:webHidden/>
          </w:rPr>
          <w:tab/>
          <w:delText>4-32</w:delText>
        </w:r>
      </w:del>
    </w:p>
    <w:p w14:paraId="47F09A49" w14:textId="77777777" w:rsidR="006E6440" w:rsidRPr="00AC2ADB" w:rsidDel="00AC2ADB" w:rsidRDefault="006E6440">
      <w:pPr>
        <w:pStyle w:val="TOC3"/>
        <w:tabs>
          <w:tab w:val="left" w:pos="1320"/>
          <w:tab w:val="right" w:leader="dot" w:pos="9350"/>
        </w:tabs>
        <w:rPr>
          <w:del w:id="3114" w:author="Vilson Lu" w:date="2014-08-22T06:40:00Z"/>
          <w:rFonts w:eastAsiaTheme="minorEastAsia"/>
          <w:noProof/>
          <w:sz w:val="22"/>
          <w:szCs w:val="22"/>
          <w:rPrChange w:id="3115" w:author="Vilson Lu" w:date="2014-08-22T06:41:00Z">
            <w:rPr>
              <w:del w:id="3116" w:author="Vilson Lu" w:date="2014-08-22T06:40:00Z"/>
              <w:rFonts w:asciiTheme="minorHAnsi" w:eastAsiaTheme="minorEastAsia" w:hAnsiTheme="minorHAnsi" w:cstheme="minorBidi"/>
              <w:noProof/>
              <w:sz w:val="22"/>
              <w:szCs w:val="22"/>
            </w:rPr>
          </w:rPrChange>
        </w:rPr>
      </w:pPr>
      <w:del w:id="3117" w:author="Vilson Lu" w:date="2014-08-22T06:40:00Z">
        <w:r w:rsidRPr="00AC2ADB" w:rsidDel="00AC2ADB">
          <w:rPr>
            <w:rStyle w:val="Hyperlink"/>
            <w:noProof/>
            <w14:scene3d>
              <w14:camera w14:prst="orthographicFront"/>
              <w14:lightRig w14:rig="threePt" w14:dir="t">
                <w14:rot w14:lat="0" w14:lon="0" w14:rev="0"/>
              </w14:lightRig>
            </w14:scene3d>
          </w:rPr>
          <w:delText>4.4.5</w:delText>
        </w:r>
        <w:r w:rsidRPr="00AC2ADB" w:rsidDel="00AC2ADB">
          <w:rPr>
            <w:rFonts w:eastAsiaTheme="minorEastAsia"/>
            <w:noProof/>
            <w:sz w:val="22"/>
            <w:szCs w:val="22"/>
            <w:rPrChange w:id="311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Extraction Module</w:delText>
        </w:r>
        <w:r w:rsidRPr="00AC2ADB" w:rsidDel="00AC2ADB">
          <w:rPr>
            <w:noProof/>
            <w:webHidden/>
          </w:rPr>
          <w:tab/>
          <w:delText>4-33</w:delText>
        </w:r>
      </w:del>
    </w:p>
    <w:p w14:paraId="745BC3D9" w14:textId="77777777" w:rsidR="006E6440" w:rsidRPr="00AC2ADB" w:rsidDel="00AC2ADB" w:rsidRDefault="006E6440">
      <w:pPr>
        <w:pStyle w:val="TOC3"/>
        <w:tabs>
          <w:tab w:val="left" w:pos="1320"/>
          <w:tab w:val="right" w:leader="dot" w:pos="9350"/>
        </w:tabs>
        <w:rPr>
          <w:del w:id="3119" w:author="Vilson Lu" w:date="2014-08-22T06:40:00Z"/>
          <w:rFonts w:eastAsiaTheme="minorEastAsia"/>
          <w:noProof/>
          <w:sz w:val="22"/>
          <w:szCs w:val="22"/>
          <w:rPrChange w:id="3120" w:author="Vilson Lu" w:date="2014-08-22T06:41:00Z">
            <w:rPr>
              <w:del w:id="3121" w:author="Vilson Lu" w:date="2014-08-22T06:40:00Z"/>
              <w:rFonts w:asciiTheme="minorHAnsi" w:eastAsiaTheme="minorEastAsia" w:hAnsiTheme="minorHAnsi" w:cstheme="minorBidi"/>
              <w:noProof/>
              <w:sz w:val="22"/>
              <w:szCs w:val="22"/>
            </w:rPr>
          </w:rPrChange>
        </w:rPr>
      </w:pPr>
      <w:del w:id="3122" w:author="Vilson Lu" w:date="2014-08-22T06:40:00Z">
        <w:r w:rsidRPr="00AC2ADB" w:rsidDel="00AC2ADB">
          <w:rPr>
            <w:rStyle w:val="Hyperlink"/>
            <w:noProof/>
            <w14:scene3d>
              <w14:camera w14:prst="orthographicFront"/>
              <w14:lightRig w14:rig="threePt" w14:dir="t">
                <w14:rot w14:lat="0" w14:lon="0" w14:rev="0"/>
              </w14:lightRig>
            </w14:scene3d>
          </w:rPr>
          <w:delText>4.4.6</w:delText>
        </w:r>
        <w:r w:rsidRPr="00AC2ADB" w:rsidDel="00AC2ADB">
          <w:rPr>
            <w:rFonts w:eastAsiaTheme="minorEastAsia"/>
            <w:noProof/>
            <w:sz w:val="22"/>
            <w:szCs w:val="22"/>
            <w:rPrChange w:id="312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Ontology</w:delText>
        </w:r>
        <w:r w:rsidRPr="00AC2ADB" w:rsidDel="00AC2ADB">
          <w:rPr>
            <w:noProof/>
            <w:webHidden/>
          </w:rPr>
          <w:tab/>
          <w:delText>4-34</w:delText>
        </w:r>
      </w:del>
    </w:p>
    <w:p w14:paraId="7F755A28" w14:textId="77777777" w:rsidR="006E6440" w:rsidRPr="00AC2ADB" w:rsidDel="00AC2ADB" w:rsidRDefault="006E6440">
      <w:pPr>
        <w:pStyle w:val="TOC2"/>
        <w:tabs>
          <w:tab w:val="left" w:pos="880"/>
          <w:tab w:val="right" w:leader="dot" w:pos="9350"/>
        </w:tabs>
        <w:rPr>
          <w:del w:id="3124" w:author="Vilson Lu" w:date="2014-08-22T06:40:00Z"/>
          <w:rFonts w:eastAsiaTheme="minorEastAsia"/>
          <w:noProof/>
          <w:sz w:val="22"/>
          <w:szCs w:val="22"/>
          <w:rPrChange w:id="3125" w:author="Vilson Lu" w:date="2014-08-22T06:41:00Z">
            <w:rPr>
              <w:del w:id="3126" w:author="Vilson Lu" w:date="2014-08-22T06:40:00Z"/>
              <w:rFonts w:asciiTheme="minorHAnsi" w:eastAsiaTheme="minorEastAsia" w:hAnsiTheme="minorHAnsi" w:cstheme="minorBidi"/>
              <w:noProof/>
              <w:sz w:val="22"/>
              <w:szCs w:val="22"/>
            </w:rPr>
          </w:rPrChange>
        </w:rPr>
      </w:pPr>
      <w:del w:id="3127" w:author="Vilson Lu" w:date="2014-08-22T06:40:00Z">
        <w:r w:rsidRPr="00AC2ADB" w:rsidDel="00AC2ADB">
          <w:rPr>
            <w:rStyle w:val="Hyperlink"/>
            <w:noProof/>
            <w14:scene3d>
              <w14:camera w14:prst="orthographicFront"/>
              <w14:lightRig w14:rig="threePt" w14:dir="t">
                <w14:rot w14:lat="0" w14:lon="0" w14:rev="0"/>
              </w14:lightRig>
            </w14:scene3d>
          </w:rPr>
          <w:delText>4.5</w:delText>
        </w:r>
        <w:r w:rsidRPr="00AC2ADB" w:rsidDel="00AC2ADB">
          <w:rPr>
            <w:rFonts w:eastAsiaTheme="minorEastAsia"/>
            <w:noProof/>
            <w:sz w:val="22"/>
            <w:szCs w:val="22"/>
            <w:rPrChange w:id="312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Physical Environment and Resources</w:delText>
        </w:r>
        <w:r w:rsidRPr="00AC2ADB" w:rsidDel="00AC2ADB">
          <w:rPr>
            <w:noProof/>
            <w:webHidden/>
          </w:rPr>
          <w:tab/>
          <w:delText>4-34</w:delText>
        </w:r>
      </w:del>
    </w:p>
    <w:p w14:paraId="5410BA53" w14:textId="77777777" w:rsidR="006E6440" w:rsidRPr="00AC2ADB" w:rsidDel="00AC2ADB" w:rsidRDefault="006E6440">
      <w:pPr>
        <w:pStyle w:val="TOC3"/>
        <w:tabs>
          <w:tab w:val="left" w:pos="1320"/>
          <w:tab w:val="right" w:leader="dot" w:pos="9350"/>
        </w:tabs>
        <w:rPr>
          <w:del w:id="3129" w:author="Vilson Lu" w:date="2014-08-22T06:40:00Z"/>
          <w:rFonts w:eastAsiaTheme="minorEastAsia"/>
          <w:noProof/>
          <w:sz w:val="22"/>
          <w:szCs w:val="22"/>
          <w:rPrChange w:id="3130" w:author="Vilson Lu" w:date="2014-08-22T06:41:00Z">
            <w:rPr>
              <w:del w:id="3131" w:author="Vilson Lu" w:date="2014-08-22T06:40:00Z"/>
              <w:rFonts w:asciiTheme="minorHAnsi" w:eastAsiaTheme="minorEastAsia" w:hAnsiTheme="minorHAnsi" w:cstheme="minorBidi"/>
              <w:noProof/>
              <w:sz w:val="22"/>
              <w:szCs w:val="22"/>
            </w:rPr>
          </w:rPrChange>
        </w:rPr>
      </w:pPr>
      <w:del w:id="3132" w:author="Vilson Lu" w:date="2014-08-22T06:40:00Z">
        <w:r w:rsidRPr="00AC2ADB" w:rsidDel="00AC2ADB">
          <w:rPr>
            <w:rStyle w:val="Hyperlink"/>
            <w:noProof/>
            <w14:scene3d>
              <w14:camera w14:prst="orthographicFront"/>
              <w14:lightRig w14:rig="threePt" w14:dir="t">
                <w14:rot w14:lat="0" w14:lon="0" w14:rev="0"/>
              </w14:lightRig>
            </w14:scene3d>
          </w:rPr>
          <w:delText>4.5.1</w:delText>
        </w:r>
        <w:r w:rsidRPr="00AC2ADB" w:rsidDel="00AC2ADB">
          <w:rPr>
            <w:rFonts w:eastAsiaTheme="minorEastAsia"/>
            <w:noProof/>
            <w:sz w:val="22"/>
            <w:szCs w:val="22"/>
            <w:rPrChange w:id="3133"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Minimum Software Requirements</w:delText>
        </w:r>
        <w:r w:rsidRPr="00AC2ADB" w:rsidDel="00AC2ADB">
          <w:rPr>
            <w:noProof/>
            <w:webHidden/>
          </w:rPr>
          <w:tab/>
          <w:delText>4-34</w:delText>
        </w:r>
      </w:del>
    </w:p>
    <w:p w14:paraId="20C8DD7E" w14:textId="77777777" w:rsidR="006E6440" w:rsidRPr="00AC2ADB" w:rsidDel="00AC2ADB" w:rsidRDefault="006E6440">
      <w:pPr>
        <w:pStyle w:val="TOC3"/>
        <w:tabs>
          <w:tab w:val="left" w:pos="1320"/>
          <w:tab w:val="right" w:leader="dot" w:pos="9350"/>
        </w:tabs>
        <w:rPr>
          <w:del w:id="3134" w:author="Vilson Lu" w:date="2014-08-22T06:40:00Z"/>
          <w:rFonts w:eastAsiaTheme="minorEastAsia"/>
          <w:noProof/>
          <w:sz w:val="22"/>
          <w:szCs w:val="22"/>
          <w:rPrChange w:id="3135" w:author="Vilson Lu" w:date="2014-08-22T06:41:00Z">
            <w:rPr>
              <w:del w:id="3136" w:author="Vilson Lu" w:date="2014-08-22T06:40:00Z"/>
              <w:rFonts w:asciiTheme="minorHAnsi" w:eastAsiaTheme="minorEastAsia" w:hAnsiTheme="minorHAnsi" w:cstheme="minorBidi"/>
              <w:noProof/>
              <w:sz w:val="22"/>
              <w:szCs w:val="22"/>
            </w:rPr>
          </w:rPrChange>
        </w:rPr>
      </w:pPr>
      <w:del w:id="3137" w:author="Vilson Lu" w:date="2014-08-22T06:40:00Z">
        <w:r w:rsidRPr="00AC2ADB" w:rsidDel="00AC2ADB">
          <w:rPr>
            <w:rStyle w:val="Hyperlink"/>
            <w:noProof/>
            <w14:scene3d>
              <w14:camera w14:prst="orthographicFront"/>
              <w14:lightRig w14:rig="threePt" w14:dir="t">
                <w14:rot w14:lat="0" w14:lon="0" w14:rev="0"/>
              </w14:lightRig>
            </w14:scene3d>
          </w:rPr>
          <w:delText>4.5.2</w:delText>
        </w:r>
        <w:r w:rsidRPr="00AC2ADB" w:rsidDel="00AC2ADB">
          <w:rPr>
            <w:rFonts w:eastAsiaTheme="minorEastAsia"/>
            <w:noProof/>
            <w:sz w:val="22"/>
            <w:szCs w:val="22"/>
            <w:rPrChange w:id="3138"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Minimum Hardware Requirements</w:delText>
        </w:r>
        <w:r w:rsidRPr="00AC2ADB" w:rsidDel="00AC2ADB">
          <w:rPr>
            <w:noProof/>
            <w:webHidden/>
          </w:rPr>
          <w:tab/>
          <w:delText>4-34</w:delText>
        </w:r>
      </w:del>
    </w:p>
    <w:p w14:paraId="54E5EE5C" w14:textId="77777777" w:rsidR="006E6440" w:rsidRPr="00AC2ADB" w:rsidDel="00AC2ADB" w:rsidRDefault="006E6440">
      <w:pPr>
        <w:pStyle w:val="TOC1"/>
        <w:tabs>
          <w:tab w:val="right" w:leader="dot" w:pos="9350"/>
        </w:tabs>
        <w:rPr>
          <w:del w:id="3139" w:author="Vilson Lu" w:date="2014-08-22T06:40:00Z"/>
          <w:rFonts w:eastAsiaTheme="minorEastAsia"/>
          <w:noProof/>
          <w:sz w:val="22"/>
          <w:szCs w:val="22"/>
          <w:rPrChange w:id="3140" w:author="Vilson Lu" w:date="2014-08-22T06:41:00Z">
            <w:rPr>
              <w:del w:id="3141" w:author="Vilson Lu" w:date="2014-08-22T06:40:00Z"/>
              <w:rFonts w:asciiTheme="minorHAnsi" w:eastAsiaTheme="minorEastAsia" w:hAnsiTheme="minorHAnsi" w:cstheme="minorBidi"/>
              <w:noProof/>
              <w:sz w:val="22"/>
              <w:szCs w:val="22"/>
            </w:rPr>
          </w:rPrChange>
        </w:rPr>
      </w:pPr>
      <w:del w:id="3142" w:author="Vilson Lu" w:date="2014-08-22T06:40:00Z">
        <w:r w:rsidRPr="00AC2ADB" w:rsidDel="00AC2ADB">
          <w:rPr>
            <w:rStyle w:val="Hyperlink"/>
            <w:noProof/>
          </w:rPr>
          <w:delText>References</w:delText>
        </w:r>
        <w:r w:rsidRPr="00AC2ADB" w:rsidDel="00AC2ADB">
          <w:rPr>
            <w:noProof/>
            <w:webHidden/>
          </w:rPr>
          <w:tab/>
          <w:delText>4-35</w:delText>
        </w:r>
      </w:del>
    </w:p>
    <w:p w14:paraId="13F6131F" w14:textId="77777777" w:rsidR="006E6440" w:rsidRPr="00AC2ADB" w:rsidDel="00AC2ADB" w:rsidRDefault="006E6440">
      <w:pPr>
        <w:pStyle w:val="TOC1"/>
        <w:tabs>
          <w:tab w:val="right" w:leader="dot" w:pos="9350"/>
        </w:tabs>
        <w:rPr>
          <w:del w:id="3143" w:author="Vilson Lu" w:date="2014-08-22T06:40:00Z"/>
          <w:rFonts w:eastAsiaTheme="minorEastAsia"/>
          <w:noProof/>
          <w:sz w:val="22"/>
          <w:szCs w:val="22"/>
          <w:rPrChange w:id="3144" w:author="Vilson Lu" w:date="2014-08-22T06:41:00Z">
            <w:rPr>
              <w:del w:id="3145" w:author="Vilson Lu" w:date="2014-08-22T06:40:00Z"/>
              <w:rFonts w:asciiTheme="minorHAnsi" w:eastAsiaTheme="minorEastAsia" w:hAnsiTheme="minorHAnsi" w:cstheme="minorBidi"/>
              <w:noProof/>
              <w:sz w:val="22"/>
              <w:szCs w:val="22"/>
            </w:rPr>
          </w:rPrChange>
        </w:rPr>
      </w:pPr>
      <w:del w:id="3146" w:author="Vilson Lu" w:date="2014-08-22T06:40:00Z">
        <w:r w:rsidRPr="00AC2ADB" w:rsidDel="00AC2ADB">
          <w:rPr>
            <w:rStyle w:val="Hyperlink"/>
            <w:noProof/>
          </w:rPr>
          <w:delText>5.0</w:delText>
        </w:r>
        <w:r w:rsidRPr="00AC2ADB" w:rsidDel="00AC2ADB">
          <w:rPr>
            <w:noProof/>
            <w:webHidden/>
          </w:rPr>
          <w:tab/>
          <w:delText>5-35</w:delText>
        </w:r>
      </w:del>
    </w:p>
    <w:p w14:paraId="7AE29781" w14:textId="77777777" w:rsidR="007E2298" w:rsidRPr="00AC2ADB" w:rsidDel="00AC2ADB" w:rsidRDefault="007E2298">
      <w:pPr>
        <w:pStyle w:val="TOC1"/>
        <w:tabs>
          <w:tab w:val="left" w:pos="660"/>
          <w:tab w:val="right" w:leader="dot" w:pos="9350"/>
        </w:tabs>
        <w:rPr>
          <w:del w:id="3147" w:author="Vilson Lu" w:date="2014-08-22T06:40:00Z"/>
          <w:rFonts w:eastAsiaTheme="minorEastAsia"/>
          <w:noProof/>
          <w:sz w:val="22"/>
          <w:szCs w:val="22"/>
          <w:rPrChange w:id="3148" w:author="Vilson Lu" w:date="2014-08-22T06:41:00Z">
            <w:rPr>
              <w:del w:id="3149" w:author="Vilson Lu" w:date="2014-08-22T06:40:00Z"/>
              <w:rFonts w:asciiTheme="minorHAnsi" w:eastAsiaTheme="minorEastAsia" w:hAnsiTheme="minorHAnsi" w:cstheme="minorBidi"/>
              <w:noProof/>
              <w:sz w:val="22"/>
              <w:szCs w:val="22"/>
            </w:rPr>
          </w:rPrChange>
        </w:rPr>
      </w:pPr>
      <w:del w:id="3150" w:author="Vilson Lu" w:date="2014-08-22T06:40:00Z">
        <w:r w:rsidRPr="00AC2ADB" w:rsidDel="00AC2ADB">
          <w:rPr>
            <w:rStyle w:val="Hyperlink"/>
            <w:noProof/>
          </w:rPr>
          <w:delText>1.0</w:delText>
        </w:r>
        <w:r w:rsidRPr="00AC2ADB" w:rsidDel="00AC2ADB">
          <w:rPr>
            <w:rFonts w:eastAsiaTheme="minorEastAsia"/>
            <w:noProof/>
            <w:sz w:val="22"/>
            <w:szCs w:val="22"/>
            <w:rPrChange w:id="315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Research Description</w:delText>
        </w:r>
        <w:r w:rsidRPr="00AC2ADB" w:rsidDel="00AC2ADB">
          <w:rPr>
            <w:noProof/>
            <w:webHidden/>
          </w:rPr>
          <w:tab/>
          <w:delText>1-1</w:delText>
        </w:r>
      </w:del>
    </w:p>
    <w:p w14:paraId="61DB34B6" w14:textId="77777777" w:rsidR="007E2298" w:rsidRPr="00AC2ADB" w:rsidDel="00AC2ADB" w:rsidRDefault="007E2298">
      <w:pPr>
        <w:pStyle w:val="TOC2"/>
        <w:tabs>
          <w:tab w:val="left" w:pos="880"/>
          <w:tab w:val="right" w:leader="dot" w:pos="9350"/>
        </w:tabs>
        <w:rPr>
          <w:del w:id="3152" w:author="Vilson Lu" w:date="2014-08-22T06:40:00Z"/>
          <w:rFonts w:eastAsiaTheme="minorEastAsia"/>
          <w:noProof/>
          <w:sz w:val="22"/>
          <w:szCs w:val="22"/>
          <w:rPrChange w:id="3153" w:author="Vilson Lu" w:date="2014-08-22T06:41:00Z">
            <w:rPr>
              <w:del w:id="3154" w:author="Vilson Lu" w:date="2014-08-22T06:40:00Z"/>
              <w:rFonts w:asciiTheme="minorHAnsi" w:eastAsiaTheme="minorEastAsia" w:hAnsiTheme="minorHAnsi" w:cstheme="minorBidi"/>
              <w:noProof/>
              <w:sz w:val="22"/>
              <w:szCs w:val="22"/>
            </w:rPr>
          </w:rPrChange>
        </w:rPr>
      </w:pPr>
      <w:del w:id="3155" w:author="Vilson Lu" w:date="2014-08-22T06:40:00Z">
        <w:r w:rsidRPr="00AC2ADB" w:rsidDel="00AC2ADB">
          <w:rPr>
            <w:rStyle w:val="Hyperlink"/>
            <w:noProof/>
            <w14:scene3d>
              <w14:camera w14:prst="orthographicFront"/>
              <w14:lightRig w14:rig="threePt" w14:dir="t">
                <w14:rot w14:lat="0" w14:lon="0" w14:rev="0"/>
              </w14:lightRig>
            </w14:scene3d>
          </w:rPr>
          <w:delText>1.1</w:delText>
        </w:r>
        <w:r w:rsidRPr="00AC2ADB" w:rsidDel="00AC2ADB">
          <w:rPr>
            <w:rFonts w:eastAsiaTheme="minorEastAsia"/>
            <w:noProof/>
            <w:sz w:val="22"/>
            <w:szCs w:val="22"/>
            <w:rPrChange w:id="315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Overview of the Current State of Technology</w:delText>
        </w:r>
        <w:r w:rsidRPr="00AC2ADB" w:rsidDel="00AC2ADB">
          <w:rPr>
            <w:noProof/>
            <w:webHidden/>
          </w:rPr>
          <w:tab/>
          <w:delText>1-1</w:delText>
        </w:r>
      </w:del>
    </w:p>
    <w:p w14:paraId="318205E8" w14:textId="77777777" w:rsidR="007E2298" w:rsidRPr="00AC2ADB" w:rsidDel="00AC2ADB" w:rsidRDefault="007E2298">
      <w:pPr>
        <w:pStyle w:val="TOC2"/>
        <w:tabs>
          <w:tab w:val="left" w:pos="880"/>
          <w:tab w:val="right" w:leader="dot" w:pos="9350"/>
        </w:tabs>
        <w:rPr>
          <w:del w:id="3157" w:author="Vilson Lu" w:date="2014-08-22T06:40:00Z"/>
          <w:rFonts w:eastAsiaTheme="minorEastAsia"/>
          <w:noProof/>
          <w:sz w:val="22"/>
          <w:szCs w:val="22"/>
          <w:rPrChange w:id="3158" w:author="Vilson Lu" w:date="2014-08-22T06:41:00Z">
            <w:rPr>
              <w:del w:id="3159" w:author="Vilson Lu" w:date="2014-08-22T06:40:00Z"/>
              <w:rFonts w:asciiTheme="minorHAnsi" w:eastAsiaTheme="minorEastAsia" w:hAnsiTheme="minorHAnsi" w:cstheme="minorBidi"/>
              <w:noProof/>
              <w:sz w:val="22"/>
              <w:szCs w:val="22"/>
            </w:rPr>
          </w:rPrChange>
        </w:rPr>
      </w:pPr>
      <w:del w:id="3160" w:author="Vilson Lu" w:date="2014-08-22T06:40:00Z">
        <w:r w:rsidRPr="00AC2ADB" w:rsidDel="00AC2ADB">
          <w:rPr>
            <w:rStyle w:val="Hyperlink"/>
            <w:noProof/>
            <w14:scene3d>
              <w14:camera w14:prst="orthographicFront"/>
              <w14:lightRig w14:rig="threePt" w14:dir="t">
                <w14:rot w14:lat="0" w14:lon="0" w14:rev="0"/>
              </w14:lightRig>
            </w14:scene3d>
          </w:rPr>
          <w:delText>1.2</w:delText>
        </w:r>
        <w:r w:rsidRPr="00AC2ADB" w:rsidDel="00AC2ADB">
          <w:rPr>
            <w:rFonts w:eastAsiaTheme="minorEastAsia"/>
            <w:noProof/>
            <w:sz w:val="22"/>
            <w:szCs w:val="22"/>
            <w:rPrChange w:id="316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Research Objectives</w:delText>
        </w:r>
        <w:r w:rsidRPr="00AC2ADB" w:rsidDel="00AC2ADB">
          <w:rPr>
            <w:noProof/>
            <w:webHidden/>
          </w:rPr>
          <w:tab/>
          <w:delText>1-2</w:delText>
        </w:r>
      </w:del>
    </w:p>
    <w:p w14:paraId="64295C50" w14:textId="77777777" w:rsidR="007E2298" w:rsidRPr="00AC2ADB" w:rsidDel="00AC2ADB" w:rsidRDefault="007E2298">
      <w:pPr>
        <w:pStyle w:val="TOC3"/>
        <w:tabs>
          <w:tab w:val="left" w:pos="1320"/>
          <w:tab w:val="right" w:leader="dot" w:pos="9350"/>
        </w:tabs>
        <w:rPr>
          <w:del w:id="3162" w:author="Vilson Lu" w:date="2014-08-22T06:40:00Z"/>
          <w:rFonts w:eastAsiaTheme="minorEastAsia"/>
          <w:noProof/>
          <w:sz w:val="22"/>
          <w:szCs w:val="22"/>
          <w:rPrChange w:id="3163" w:author="Vilson Lu" w:date="2014-08-22T06:41:00Z">
            <w:rPr>
              <w:del w:id="3164" w:author="Vilson Lu" w:date="2014-08-22T06:40:00Z"/>
              <w:rFonts w:asciiTheme="minorHAnsi" w:eastAsiaTheme="minorEastAsia" w:hAnsiTheme="minorHAnsi" w:cstheme="minorBidi"/>
              <w:noProof/>
              <w:sz w:val="22"/>
              <w:szCs w:val="22"/>
            </w:rPr>
          </w:rPrChange>
        </w:rPr>
      </w:pPr>
      <w:del w:id="3165" w:author="Vilson Lu" w:date="2014-08-22T06:40:00Z">
        <w:r w:rsidRPr="00AC2ADB" w:rsidDel="00AC2ADB">
          <w:rPr>
            <w:rStyle w:val="Hyperlink"/>
            <w:noProof/>
            <w14:scene3d>
              <w14:camera w14:prst="orthographicFront"/>
              <w14:lightRig w14:rig="threePt" w14:dir="t">
                <w14:rot w14:lat="0" w14:lon="0" w14:rev="0"/>
              </w14:lightRig>
            </w14:scene3d>
          </w:rPr>
          <w:delText>1.2.1</w:delText>
        </w:r>
        <w:r w:rsidRPr="00AC2ADB" w:rsidDel="00AC2ADB">
          <w:rPr>
            <w:rFonts w:eastAsiaTheme="minorEastAsia"/>
            <w:noProof/>
            <w:sz w:val="22"/>
            <w:szCs w:val="22"/>
            <w:rPrChange w:id="316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General Objective</w:delText>
        </w:r>
        <w:r w:rsidRPr="00AC2ADB" w:rsidDel="00AC2ADB">
          <w:rPr>
            <w:noProof/>
            <w:webHidden/>
          </w:rPr>
          <w:tab/>
          <w:delText>1-2</w:delText>
        </w:r>
      </w:del>
    </w:p>
    <w:p w14:paraId="21C74A66" w14:textId="77777777" w:rsidR="007E2298" w:rsidRPr="00AC2ADB" w:rsidDel="00AC2ADB" w:rsidRDefault="007E2298">
      <w:pPr>
        <w:pStyle w:val="TOC3"/>
        <w:tabs>
          <w:tab w:val="left" w:pos="1320"/>
          <w:tab w:val="right" w:leader="dot" w:pos="9350"/>
        </w:tabs>
        <w:rPr>
          <w:del w:id="3167" w:author="Vilson Lu" w:date="2014-08-22T06:40:00Z"/>
          <w:rFonts w:eastAsiaTheme="minorEastAsia"/>
          <w:noProof/>
          <w:sz w:val="22"/>
          <w:szCs w:val="22"/>
          <w:rPrChange w:id="3168" w:author="Vilson Lu" w:date="2014-08-22T06:41:00Z">
            <w:rPr>
              <w:del w:id="3169" w:author="Vilson Lu" w:date="2014-08-22T06:40:00Z"/>
              <w:rFonts w:asciiTheme="minorHAnsi" w:eastAsiaTheme="minorEastAsia" w:hAnsiTheme="minorHAnsi" w:cstheme="minorBidi"/>
              <w:noProof/>
              <w:sz w:val="22"/>
              <w:szCs w:val="22"/>
            </w:rPr>
          </w:rPrChange>
        </w:rPr>
      </w:pPr>
      <w:del w:id="3170" w:author="Vilson Lu" w:date="2014-08-22T06:40:00Z">
        <w:r w:rsidRPr="00AC2ADB" w:rsidDel="00AC2ADB">
          <w:rPr>
            <w:rStyle w:val="Hyperlink"/>
            <w:noProof/>
            <w14:scene3d>
              <w14:camera w14:prst="orthographicFront"/>
              <w14:lightRig w14:rig="threePt" w14:dir="t">
                <w14:rot w14:lat="0" w14:lon="0" w14:rev="0"/>
              </w14:lightRig>
            </w14:scene3d>
          </w:rPr>
          <w:delText>1.2.2</w:delText>
        </w:r>
        <w:r w:rsidRPr="00AC2ADB" w:rsidDel="00AC2ADB">
          <w:rPr>
            <w:rFonts w:eastAsiaTheme="minorEastAsia"/>
            <w:noProof/>
            <w:sz w:val="22"/>
            <w:szCs w:val="22"/>
            <w:rPrChange w:id="317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Specific Objectives</w:delText>
        </w:r>
        <w:r w:rsidRPr="00AC2ADB" w:rsidDel="00AC2ADB">
          <w:rPr>
            <w:noProof/>
            <w:webHidden/>
          </w:rPr>
          <w:tab/>
          <w:delText>1-2</w:delText>
        </w:r>
      </w:del>
    </w:p>
    <w:p w14:paraId="757DDCA7" w14:textId="77777777" w:rsidR="007E2298" w:rsidRPr="00AC2ADB" w:rsidDel="00AC2ADB" w:rsidRDefault="007E2298">
      <w:pPr>
        <w:pStyle w:val="TOC2"/>
        <w:tabs>
          <w:tab w:val="left" w:pos="880"/>
          <w:tab w:val="right" w:leader="dot" w:pos="9350"/>
        </w:tabs>
        <w:rPr>
          <w:del w:id="3172" w:author="Vilson Lu" w:date="2014-08-22T06:40:00Z"/>
          <w:rFonts w:eastAsiaTheme="minorEastAsia"/>
          <w:noProof/>
          <w:sz w:val="22"/>
          <w:szCs w:val="22"/>
          <w:rPrChange w:id="3173" w:author="Vilson Lu" w:date="2014-08-22T06:41:00Z">
            <w:rPr>
              <w:del w:id="3174" w:author="Vilson Lu" w:date="2014-08-22T06:40:00Z"/>
              <w:rFonts w:asciiTheme="minorHAnsi" w:eastAsiaTheme="minorEastAsia" w:hAnsiTheme="minorHAnsi" w:cstheme="minorBidi"/>
              <w:noProof/>
              <w:sz w:val="22"/>
              <w:szCs w:val="22"/>
            </w:rPr>
          </w:rPrChange>
        </w:rPr>
      </w:pPr>
      <w:del w:id="3175" w:author="Vilson Lu" w:date="2014-08-22T06:40:00Z">
        <w:r w:rsidRPr="00AC2ADB" w:rsidDel="00AC2ADB">
          <w:rPr>
            <w:rStyle w:val="Hyperlink"/>
            <w:noProof/>
            <w14:scene3d>
              <w14:camera w14:prst="orthographicFront"/>
              <w14:lightRig w14:rig="threePt" w14:dir="t">
                <w14:rot w14:lat="0" w14:lon="0" w14:rev="0"/>
              </w14:lightRig>
            </w14:scene3d>
          </w:rPr>
          <w:delText>1.3</w:delText>
        </w:r>
        <w:r w:rsidRPr="00AC2ADB" w:rsidDel="00AC2ADB">
          <w:rPr>
            <w:rFonts w:eastAsiaTheme="minorEastAsia"/>
            <w:noProof/>
            <w:sz w:val="22"/>
            <w:szCs w:val="22"/>
            <w:rPrChange w:id="317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Scope and Limitations of the Research</w:delText>
        </w:r>
        <w:r w:rsidRPr="00AC2ADB" w:rsidDel="00AC2ADB">
          <w:rPr>
            <w:noProof/>
            <w:webHidden/>
          </w:rPr>
          <w:tab/>
          <w:delText>1-2</w:delText>
        </w:r>
      </w:del>
    </w:p>
    <w:p w14:paraId="7886FC4F" w14:textId="77777777" w:rsidR="007E2298" w:rsidRPr="00AC2ADB" w:rsidDel="00AC2ADB" w:rsidRDefault="007E2298">
      <w:pPr>
        <w:pStyle w:val="TOC2"/>
        <w:tabs>
          <w:tab w:val="left" w:pos="880"/>
          <w:tab w:val="right" w:leader="dot" w:pos="9350"/>
        </w:tabs>
        <w:rPr>
          <w:del w:id="3177" w:author="Vilson Lu" w:date="2014-08-22T06:40:00Z"/>
          <w:rFonts w:eastAsiaTheme="minorEastAsia"/>
          <w:noProof/>
          <w:sz w:val="22"/>
          <w:szCs w:val="22"/>
          <w:rPrChange w:id="3178" w:author="Vilson Lu" w:date="2014-08-22T06:41:00Z">
            <w:rPr>
              <w:del w:id="3179" w:author="Vilson Lu" w:date="2014-08-22T06:40:00Z"/>
              <w:rFonts w:asciiTheme="minorHAnsi" w:eastAsiaTheme="minorEastAsia" w:hAnsiTheme="minorHAnsi" w:cstheme="minorBidi"/>
              <w:noProof/>
              <w:sz w:val="22"/>
              <w:szCs w:val="22"/>
            </w:rPr>
          </w:rPrChange>
        </w:rPr>
      </w:pPr>
      <w:del w:id="3180" w:author="Vilson Lu" w:date="2014-08-22T06:40:00Z">
        <w:r w:rsidRPr="00AC2ADB" w:rsidDel="00AC2ADB">
          <w:rPr>
            <w:rStyle w:val="Hyperlink"/>
            <w:noProof/>
            <w14:scene3d>
              <w14:camera w14:prst="orthographicFront"/>
              <w14:lightRig w14:rig="threePt" w14:dir="t">
                <w14:rot w14:lat="0" w14:lon="0" w14:rev="0"/>
              </w14:lightRig>
            </w14:scene3d>
          </w:rPr>
          <w:delText>1.4</w:delText>
        </w:r>
        <w:r w:rsidRPr="00AC2ADB" w:rsidDel="00AC2ADB">
          <w:rPr>
            <w:rFonts w:eastAsiaTheme="minorEastAsia"/>
            <w:noProof/>
            <w:sz w:val="22"/>
            <w:szCs w:val="22"/>
            <w:rPrChange w:id="318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Significance of the Research</w:delText>
        </w:r>
        <w:r w:rsidRPr="00AC2ADB" w:rsidDel="00AC2ADB">
          <w:rPr>
            <w:noProof/>
            <w:webHidden/>
          </w:rPr>
          <w:tab/>
          <w:delText>1-3</w:delText>
        </w:r>
      </w:del>
    </w:p>
    <w:p w14:paraId="6D8A5676" w14:textId="77777777" w:rsidR="007E2298" w:rsidRPr="00AC2ADB" w:rsidDel="00AC2ADB" w:rsidRDefault="007E2298">
      <w:pPr>
        <w:pStyle w:val="TOC2"/>
        <w:tabs>
          <w:tab w:val="left" w:pos="880"/>
          <w:tab w:val="right" w:leader="dot" w:pos="9350"/>
        </w:tabs>
        <w:rPr>
          <w:del w:id="3182" w:author="Vilson Lu" w:date="2014-08-22T06:40:00Z"/>
          <w:rFonts w:eastAsiaTheme="minorEastAsia"/>
          <w:noProof/>
          <w:sz w:val="22"/>
          <w:szCs w:val="22"/>
          <w:rPrChange w:id="3183" w:author="Vilson Lu" w:date="2014-08-22T06:41:00Z">
            <w:rPr>
              <w:del w:id="3184" w:author="Vilson Lu" w:date="2014-08-22T06:40:00Z"/>
              <w:rFonts w:asciiTheme="minorHAnsi" w:eastAsiaTheme="minorEastAsia" w:hAnsiTheme="minorHAnsi" w:cstheme="minorBidi"/>
              <w:noProof/>
              <w:sz w:val="22"/>
              <w:szCs w:val="22"/>
            </w:rPr>
          </w:rPrChange>
        </w:rPr>
      </w:pPr>
      <w:del w:id="3185" w:author="Vilson Lu" w:date="2014-08-22T06:40:00Z">
        <w:r w:rsidRPr="00AC2ADB" w:rsidDel="00AC2ADB">
          <w:rPr>
            <w:rStyle w:val="Hyperlink"/>
            <w:noProof/>
            <w14:scene3d>
              <w14:camera w14:prst="orthographicFront"/>
              <w14:lightRig w14:rig="threePt" w14:dir="t">
                <w14:rot w14:lat="0" w14:lon="0" w14:rev="0"/>
              </w14:lightRig>
            </w14:scene3d>
          </w:rPr>
          <w:delText>1.5</w:delText>
        </w:r>
        <w:r w:rsidRPr="00AC2ADB" w:rsidDel="00AC2ADB">
          <w:rPr>
            <w:rFonts w:eastAsiaTheme="minorEastAsia"/>
            <w:noProof/>
            <w:sz w:val="22"/>
            <w:szCs w:val="22"/>
            <w:rPrChange w:id="318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Research Methodology</w:delText>
        </w:r>
        <w:r w:rsidRPr="00AC2ADB" w:rsidDel="00AC2ADB">
          <w:rPr>
            <w:noProof/>
            <w:webHidden/>
          </w:rPr>
          <w:tab/>
          <w:delText>1-4</w:delText>
        </w:r>
      </w:del>
    </w:p>
    <w:p w14:paraId="6F23DF21" w14:textId="77777777" w:rsidR="007E2298" w:rsidRPr="00AC2ADB" w:rsidDel="00AC2ADB" w:rsidRDefault="007E2298">
      <w:pPr>
        <w:pStyle w:val="TOC3"/>
        <w:tabs>
          <w:tab w:val="left" w:pos="1320"/>
          <w:tab w:val="right" w:leader="dot" w:pos="9350"/>
        </w:tabs>
        <w:rPr>
          <w:del w:id="3187" w:author="Vilson Lu" w:date="2014-08-22T06:40:00Z"/>
          <w:rFonts w:eastAsiaTheme="minorEastAsia"/>
          <w:noProof/>
          <w:sz w:val="22"/>
          <w:szCs w:val="22"/>
          <w:rPrChange w:id="3188" w:author="Vilson Lu" w:date="2014-08-22T06:41:00Z">
            <w:rPr>
              <w:del w:id="3189" w:author="Vilson Lu" w:date="2014-08-22T06:40:00Z"/>
              <w:rFonts w:asciiTheme="minorHAnsi" w:eastAsiaTheme="minorEastAsia" w:hAnsiTheme="minorHAnsi" w:cstheme="minorBidi"/>
              <w:noProof/>
              <w:sz w:val="22"/>
              <w:szCs w:val="22"/>
            </w:rPr>
          </w:rPrChange>
        </w:rPr>
      </w:pPr>
      <w:del w:id="3190" w:author="Vilson Lu" w:date="2014-08-22T06:40:00Z">
        <w:r w:rsidRPr="00AC2ADB" w:rsidDel="00AC2ADB">
          <w:rPr>
            <w:rStyle w:val="Hyperlink"/>
            <w:noProof/>
            <w14:scene3d>
              <w14:camera w14:prst="orthographicFront"/>
              <w14:lightRig w14:rig="threePt" w14:dir="t">
                <w14:rot w14:lat="0" w14:lon="0" w14:rev="0"/>
              </w14:lightRig>
            </w14:scene3d>
          </w:rPr>
          <w:delText>1.5.1</w:delText>
        </w:r>
        <w:r w:rsidRPr="00AC2ADB" w:rsidDel="00AC2ADB">
          <w:rPr>
            <w:rFonts w:eastAsiaTheme="minorEastAsia"/>
            <w:noProof/>
            <w:sz w:val="22"/>
            <w:szCs w:val="22"/>
            <w:rPrChange w:id="319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Investigation and Research Analysis</w:delText>
        </w:r>
        <w:r w:rsidRPr="00AC2ADB" w:rsidDel="00AC2ADB">
          <w:rPr>
            <w:noProof/>
            <w:webHidden/>
          </w:rPr>
          <w:tab/>
          <w:delText>1-4</w:delText>
        </w:r>
      </w:del>
    </w:p>
    <w:p w14:paraId="4E33F557" w14:textId="77777777" w:rsidR="007E2298" w:rsidRPr="00AC2ADB" w:rsidDel="00AC2ADB" w:rsidRDefault="007E2298">
      <w:pPr>
        <w:pStyle w:val="TOC3"/>
        <w:tabs>
          <w:tab w:val="left" w:pos="1320"/>
          <w:tab w:val="right" w:leader="dot" w:pos="9350"/>
        </w:tabs>
        <w:rPr>
          <w:del w:id="3192" w:author="Vilson Lu" w:date="2014-08-22T06:40:00Z"/>
          <w:rFonts w:eastAsiaTheme="minorEastAsia"/>
          <w:noProof/>
          <w:sz w:val="22"/>
          <w:szCs w:val="22"/>
          <w:rPrChange w:id="3193" w:author="Vilson Lu" w:date="2014-08-22T06:41:00Z">
            <w:rPr>
              <w:del w:id="3194" w:author="Vilson Lu" w:date="2014-08-22T06:40:00Z"/>
              <w:rFonts w:asciiTheme="minorHAnsi" w:eastAsiaTheme="minorEastAsia" w:hAnsiTheme="minorHAnsi" w:cstheme="minorBidi"/>
              <w:noProof/>
              <w:sz w:val="22"/>
              <w:szCs w:val="22"/>
            </w:rPr>
          </w:rPrChange>
        </w:rPr>
      </w:pPr>
      <w:del w:id="3195" w:author="Vilson Lu" w:date="2014-08-22T06:40:00Z">
        <w:r w:rsidRPr="00AC2ADB" w:rsidDel="00AC2ADB">
          <w:rPr>
            <w:rStyle w:val="Hyperlink"/>
            <w:noProof/>
            <w14:scene3d>
              <w14:camera w14:prst="orthographicFront"/>
              <w14:lightRig w14:rig="threePt" w14:dir="t">
                <w14:rot w14:lat="0" w14:lon="0" w14:rev="0"/>
              </w14:lightRig>
            </w14:scene3d>
          </w:rPr>
          <w:delText>1.5.2</w:delText>
        </w:r>
        <w:r w:rsidRPr="00AC2ADB" w:rsidDel="00AC2ADB">
          <w:rPr>
            <w:rFonts w:eastAsiaTheme="minorEastAsia"/>
            <w:noProof/>
            <w:sz w:val="22"/>
            <w:szCs w:val="22"/>
            <w:rPrChange w:id="319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Design</w:delText>
        </w:r>
        <w:r w:rsidRPr="00AC2ADB" w:rsidDel="00AC2ADB">
          <w:rPr>
            <w:noProof/>
            <w:webHidden/>
          </w:rPr>
          <w:tab/>
          <w:delText>1-5</w:delText>
        </w:r>
      </w:del>
    </w:p>
    <w:p w14:paraId="3A57EA4A" w14:textId="77777777" w:rsidR="007E2298" w:rsidRPr="00AC2ADB" w:rsidDel="00AC2ADB" w:rsidRDefault="007E2298">
      <w:pPr>
        <w:pStyle w:val="TOC3"/>
        <w:tabs>
          <w:tab w:val="left" w:pos="1320"/>
          <w:tab w:val="right" w:leader="dot" w:pos="9350"/>
        </w:tabs>
        <w:rPr>
          <w:del w:id="3197" w:author="Vilson Lu" w:date="2014-08-22T06:40:00Z"/>
          <w:rFonts w:eastAsiaTheme="minorEastAsia"/>
          <w:noProof/>
          <w:sz w:val="22"/>
          <w:szCs w:val="22"/>
          <w:rPrChange w:id="3198" w:author="Vilson Lu" w:date="2014-08-22T06:41:00Z">
            <w:rPr>
              <w:del w:id="3199" w:author="Vilson Lu" w:date="2014-08-22T06:40:00Z"/>
              <w:rFonts w:asciiTheme="minorHAnsi" w:eastAsiaTheme="minorEastAsia" w:hAnsiTheme="minorHAnsi" w:cstheme="minorBidi"/>
              <w:noProof/>
              <w:sz w:val="22"/>
              <w:szCs w:val="22"/>
            </w:rPr>
          </w:rPrChange>
        </w:rPr>
      </w:pPr>
      <w:del w:id="3200" w:author="Vilson Lu" w:date="2014-08-22T06:40:00Z">
        <w:r w:rsidRPr="00AC2ADB" w:rsidDel="00AC2ADB">
          <w:rPr>
            <w:rStyle w:val="Hyperlink"/>
            <w:noProof/>
            <w14:scene3d>
              <w14:camera w14:prst="orthographicFront"/>
              <w14:lightRig w14:rig="threePt" w14:dir="t">
                <w14:rot w14:lat="0" w14:lon="0" w14:rev="0"/>
              </w14:lightRig>
            </w14:scene3d>
          </w:rPr>
          <w:delText>1.5.3</w:delText>
        </w:r>
        <w:r w:rsidRPr="00AC2ADB" w:rsidDel="00AC2ADB">
          <w:rPr>
            <w:rFonts w:eastAsiaTheme="minorEastAsia"/>
            <w:noProof/>
            <w:sz w:val="22"/>
            <w:szCs w:val="22"/>
            <w:rPrChange w:id="320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Sprints</w:delText>
        </w:r>
        <w:r w:rsidRPr="00AC2ADB" w:rsidDel="00AC2ADB">
          <w:rPr>
            <w:noProof/>
            <w:webHidden/>
          </w:rPr>
          <w:tab/>
          <w:delText>1-5</w:delText>
        </w:r>
      </w:del>
    </w:p>
    <w:p w14:paraId="59C3F0FF" w14:textId="77777777" w:rsidR="007E2298" w:rsidRPr="00AC2ADB" w:rsidDel="00AC2ADB" w:rsidRDefault="007E2298">
      <w:pPr>
        <w:pStyle w:val="TOC3"/>
        <w:tabs>
          <w:tab w:val="left" w:pos="1320"/>
          <w:tab w:val="right" w:leader="dot" w:pos="9350"/>
        </w:tabs>
        <w:rPr>
          <w:del w:id="3202" w:author="Vilson Lu" w:date="2014-08-22T06:40:00Z"/>
          <w:rFonts w:eastAsiaTheme="minorEastAsia"/>
          <w:noProof/>
          <w:sz w:val="22"/>
          <w:szCs w:val="22"/>
          <w:rPrChange w:id="3203" w:author="Vilson Lu" w:date="2014-08-22T06:41:00Z">
            <w:rPr>
              <w:del w:id="3204" w:author="Vilson Lu" w:date="2014-08-22T06:40:00Z"/>
              <w:rFonts w:asciiTheme="minorHAnsi" w:eastAsiaTheme="minorEastAsia" w:hAnsiTheme="minorHAnsi" w:cstheme="minorBidi"/>
              <w:noProof/>
              <w:sz w:val="22"/>
              <w:szCs w:val="22"/>
            </w:rPr>
          </w:rPrChange>
        </w:rPr>
      </w:pPr>
      <w:del w:id="3205" w:author="Vilson Lu" w:date="2014-08-22T06:40:00Z">
        <w:r w:rsidRPr="00AC2ADB" w:rsidDel="00AC2ADB">
          <w:rPr>
            <w:rStyle w:val="Hyperlink"/>
            <w:noProof/>
            <w14:scene3d>
              <w14:camera w14:prst="orthographicFront"/>
              <w14:lightRig w14:rig="threePt" w14:dir="t">
                <w14:rot w14:lat="0" w14:lon="0" w14:rev="0"/>
              </w14:lightRig>
            </w14:scene3d>
          </w:rPr>
          <w:delText>1.5.4</w:delText>
        </w:r>
        <w:r w:rsidRPr="00AC2ADB" w:rsidDel="00AC2ADB">
          <w:rPr>
            <w:rFonts w:eastAsiaTheme="minorEastAsia"/>
            <w:noProof/>
            <w:sz w:val="22"/>
            <w:szCs w:val="22"/>
            <w:rPrChange w:id="320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Sprint Planning Meetings</w:delText>
        </w:r>
        <w:r w:rsidRPr="00AC2ADB" w:rsidDel="00AC2ADB">
          <w:rPr>
            <w:noProof/>
            <w:webHidden/>
          </w:rPr>
          <w:tab/>
          <w:delText>1-5</w:delText>
        </w:r>
      </w:del>
    </w:p>
    <w:p w14:paraId="4D0157DA" w14:textId="77777777" w:rsidR="007E2298" w:rsidRPr="00AC2ADB" w:rsidDel="00AC2ADB" w:rsidRDefault="007E2298">
      <w:pPr>
        <w:pStyle w:val="TOC3"/>
        <w:tabs>
          <w:tab w:val="left" w:pos="1320"/>
          <w:tab w:val="right" w:leader="dot" w:pos="9350"/>
        </w:tabs>
        <w:rPr>
          <w:del w:id="3207" w:author="Vilson Lu" w:date="2014-08-22T06:40:00Z"/>
          <w:rFonts w:eastAsiaTheme="minorEastAsia"/>
          <w:noProof/>
          <w:sz w:val="22"/>
          <w:szCs w:val="22"/>
          <w:rPrChange w:id="3208" w:author="Vilson Lu" w:date="2014-08-22T06:41:00Z">
            <w:rPr>
              <w:del w:id="3209" w:author="Vilson Lu" w:date="2014-08-22T06:40:00Z"/>
              <w:rFonts w:asciiTheme="minorHAnsi" w:eastAsiaTheme="minorEastAsia" w:hAnsiTheme="minorHAnsi" w:cstheme="minorBidi"/>
              <w:noProof/>
              <w:sz w:val="22"/>
              <w:szCs w:val="22"/>
            </w:rPr>
          </w:rPrChange>
        </w:rPr>
      </w:pPr>
      <w:del w:id="3210" w:author="Vilson Lu" w:date="2014-08-22T06:40:00Z">
        <w:r w:rsidRPr="00AC2ADB" w:rsidDel="00AC2ADB">
          <w:rPr>
            <w:rStyle w:val="Hyperlink"/>
            <w:noProof/>
            <w14:scene3d>
              <w14:camera w14:prst="orthographicFront"/>
              <w14:lightRig w14:rig="threePt" w14:dir="t">
                <w14:rot w14:lat="0" w14:lon="0" w14:rev="0"/>
              </w14:lightRig>
            </w14:scene3d>
          </w:rPr>
          <w:delText>1.5.5</w:delText>
        </w:r>
        <w:r w:rsidRPr="00AC2ADB" w:rsidDel="00AC2ADB">
          <w:rPr>
            <w:rFonts w:eastAsiaTheme="minorEastAsia"/>
            <w:noProof/>
            <w:sz w:val="22"/>
            <w:szCs w:val="22"/>
            <w:rPrChange w:id="321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Scrum Meetings</w:delText>
        </w:r>
        <w:r w:rsidRPr="00AC2ADB" w:rsidDel="00AC2ADB">
          <w:rPr>
            <w:noProof/>
            <w:webHidden/>
          </w:rPr>
          <w:tab/>
          <w:delText>1-5</w:delText>
        </w:r>
      </w:del>
    </w:p>
    <w:p w14:paraId="479431A4" w14:textId="77777777" w:rsidR="007E2298" w:rsidRPr="00AC2ADB" w:rsidDel="00AC2ADB" w:rsidRDefault="007E2298">
      <w:pPr>
        <w:pStyle w:val="TOC3"/>
        <w:tabs>
          <w:tab w:val="left" w:pos="1320"/>
          <w:tab w:val="right" w:leader="dot" w:pos="9350"/>
        </w:tabs>
        <w:rPr>
          <w:del w:id="3212" w:author="Vilson Lu" w:date="2014-08-22T06:40:00Z"/>
          <w:rFonts w:eastAsiaTheme="minorEastAsia"/>
          <w:noProof/>
          <w:sz w:val="22"/>
          <w:szCs w:val="22"/>
          <w:rPrChange w:id="3213" w:author="Vilson Lu" w:date="2014-08-22T06:41:00Z">
            <w:rPr>
              <w:del w:id="3214" w:author="Vilson Lu" w:date="2014-08-22T06:40:00Z"/>
              <w:rFonts w:asciiTheme="minorHAnsi" w:eastAsiaTheme="minorEastAsia" w:hAnsiTheme="minorHAnsi" w:cstheme="minorBidi"/>
              <w:noProof/>
              <w:sz w:val="22"/>
              <w:szCs w:val="22"/>
            </w:rPr>
          </w:rPrChange>
        </w:rPr>
      </w:pPr>
      <w:del w:id="3215" w:author="Vilson Lu" w:date="2014-08-22T06:40:00Z">
        <w:r w:rsidRPr="00AC2ADB" w:rsidDel="00AC2ADB">
          <w:rPr>
            <w:rStyle w:val="Hyperlink"/>
            <w:noProof/>
            <w14:scene3d>
              <w14:camera w14:prst="orthographicFront"/>
              <w14:lightRig w14:rig="threePt" w14:dir="t">
                <w14:rot w14:lat="0" w14:lon="0" w14:rev="0"/>
              </w14:lightRig>
            </w14:scene3d>
          </w:rPr>
          <w:delText>1.5.6</w:delText>
        </w:r>
        <w:r w:rsidRPr="00AC2ADB" w:rsidDel="00AC2ADB">
          <w:rPr>
            <w:rFonts w:eastAsiaTheme="minorEastAsia"/>
            <w:noProof/>
            <w:sz w:val="22"/>
            <w:szCs w:val="22"/>
            <w:rPrChange w:id="321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Development</w:delText>
        </w:r>
        <w:r w:rsidRPr="00AC2ADB" w:rsidDel="00AC2ADB">
          <w:rPr>
            <w:noProof/>
            <w:webHidden/>
          </w:rPr>
          <w:tab/>
          <w:delText>1-5</w:delText>
        </w:r>
      </w:del>
    </w:p>
    <w:p w14:paraId="1B414C8D" w14:textId="77777777" w:rsidR="007E2298" w:rsidRPr="00AC2ADB" w:rsidDel="00AC2ADB" w:rsidRDefault="007E2298">
      <w:pPr>
        <w:pStyle w:val="TOC3"/>
        <w:tabs>
          <w:tab w:val="left" w:pos="1320"/>
          <w:tab w:val="right" w:leader="dot" w:pos="9350"/>
        </w:tabs>
        <w:rPr>
          <w:del w:id="3217" w:author="Vilson Lu" w:date="2014-08-22T06:40:00Z"/>
          <w:rFonts w:eastAsiaTheme="minorEastAsia"/>
          <w:noProof/>
          <w:sz w:val="22"/>
          <w:szCs w:val="22"/>
          <w:rPrChange w:id="3218" w:author="Vilson Lu" w:date="2014-08-22T06:41:00Z">
            <w:rPr>
              <w:del w:id="3219" w:author="Vilson Lu" w:date="2014-08-22T06:40:00Z"/>
              <w:rFonts w:asciiTheme="minorHAnsi" w:eastAsiaTheme="minorEastAsia" w:hAnsiTheme="minorHAnsi" w:cstheme="minorBidi"/>
              <w:noProof/>
              <w:sz w:val="22"/>
              <w:szCs w:val="22"/>
            </w:rPr>
          </w:rPrChange>
        </w:rPr>
      </w:pPr>
      <w:del w:id="3220" w:author="Vilson Lu" w:date="2014-08-22T06:40:00Z">
        <w:r w:rsidRPr="00AC2ADB" w:rsidDel="00AC2ADB">
          <w:rPr>
            <w:rStyle w:val="Hyperlink"/>
            <w:noProof/>
            <w14:scene3d>
              <w14:camera w14:prst="orthographicFront"/>
              <w14:lightRig w14:rig="threePt" w14:dir="t">
                <w14:rot w14:lat="0" w14:lon="0" w14:rev="0"/>
              </w14:lightRig>
            </w14:scene3d>
          </w:rPr>
          <w:delText>1.5.7</w:delText>
        </w:r>
        <w:r w:rsidRPr="00AC2ADB" w:rsidDel="00AC2ADB">
          <w:rPr>
            <w:rFonts w:eastAsiaTheme="minorEastAsia"/>
            <w:noProof/>
            <w:sz w:val="22"/>
            <w:szCs w:val="22"/>
            <w:rPrChange w:id="322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Integration and Testing</w:delText>
        </w:r>
        <w:r w:rsidRPr="00AC2ADB" w:rsidDel="00AC2ADB">
          <w:rPr>
            <w:noProof/>
            <w:webHidden/>
          </w:rPr>
          <w:tab/>
          <w:delText>1-6</w:delText>
        </w:r>
      </w:del>
    </w:p>
    <w:p w14:paraId="33228D3F" w14:textId="77777777" w:rsidR="007E2298" w:rsidRPr="00AC2ADB" w:rsidDel="00AC2ADB" w:rsidRDefault="007E2298">
      <w:pPr>
        <w:pStyle w:val="TOC3"/>
        <w:tabs>
          <w:tab w:val="left" w:pos="1320"/>
          <w:tab w:val="right" w:leader="dot" w:pos="9350"/>
        </w:tabs>
        <w:rPr>
          <w:del w:id="3222" w:author="Vilson Lu" w:date="2014-08-22T06:40:00Z"/>
          <w:rFonts w:eastAsiaTheme="minorEastAsia"/>
          <w:noProof/>
          <w:sz w:val="22"/>
          <w:szCs w:val="22"/>
          <w:rPrChange w:id="3223" w:author="Vilson Lu" w:date="2014-08-22T06:41:00Z">
            <w:rPr>
              <w:del w:id="3224" w:author="Vilson Lu" w:date="2014-08-22T06:40:00Z"/>
              <w:rFonts w:asciiTheme="minorHAnsi" w:eastAsiaTheme="minorEastAsia" w:hAnsiTheme="minorHAnsi" w:cstheme="minorBidi"/>
              <w:noProof/>
              <w:sz w:val="22"/>
              <w:szCs w:val="22"/>
            </w:rPr>
          </w:rPrChange>
        </w:rPr>
      </w:pPr>
      <w:del w:id="3225" w:author="Vilson Lu" w:date="2014-08-22T06:40:00Z">
        <w:r w:rsidRPr="00AC2ADB" w:rsidDel="00AC2ADB">
          <w:rPr>
            <w:rStyle w:val="Hyperlink"/>
            <w:noProof/>
            <w14:scene3d>
              <w14:camera w14:prst="orthographicFront"/>
              <w14:lightRig w14:rig="threePt" w14:dir="t">
                <w14:rot w14:lat="0" w14:lon="0" w14:rev="0"/>
              </w14:lightRig>
            </w14:scene3d>
          </w:rPr>
          <w:delText>1.5.8</w:delText>
        </w:r>
        <w:r w:rsidRPr="00AC2ADB" w:rsidDel="00AC2ADB">
          <w:rPr>
            <w:rFonts w:eastAsiaTheme="minorEastAsia"/>
            <w:noProof/>
            <w:sz w:val="22"/>
            <w:szCs w:val="22"/>
            <w:rPrChange w:id="322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Evaluation</w:delText>
        </w:r>
        <w:r w:rsidRPr="00AC2ADB" w:rsidDel="00AC2ADB">
          <w:rPr>
            <w:noProof/>
            <w:webHidden/>
          </w:rPr>
          <w:tab/>
          <w:delText>1-6</w:delText>
        </w:r>
      </w:del>
    </w:p>
    <w:p w14:paraId="4F91836D" w14:textId="77777777" w:rsidR="007E2298" w:rsidRPr="00AC2ADB" w:rsidDel="00AC2ADB" w:rsidRDefault="007E2298">
      <w:pPr>
        <w:pStyle w:val="TOC3"/>
        <w:tabs>
          <w:tab w:val="left" w:pos="1320"/>
          <w:tab w:val="right" w:leader="dot" w:pos="9350"/>
        </w:tabs>
        <w:rPr>
          <w:del w:id="3227" w:author="Vilson Lu" w:date="2014-08-22T06:40:00Z"/>
          <w:rFonts w:eastAsiaTheme="minorEastAsia"/>
          <w:noProof/>
          <w:sz w:val="22"/>
          <w:szCs w:val="22"/>
          <w:rPrChange w:id="3228" w:author="Vilson Lu" w:date="2014-08-22T06:41:00Z">
            <w:rPr>
              <w:del w:id="3229" w:author="Vilson Lu" w:date="2014-08-22T06:40:00Z"/>
              <w:rFonts w:asciiTheme="minorHAnsi" w:eastAsiaTheme="minorEastAsia" w:hAnsiTheme="minorHAnsi" w:cstheme="minorBidi"/>
              <w:noProof/>
              <w:sz w:val="22"/>
              <w:szCs w:val="22"/>
            </w:rPr>
          </w:rPrChange>
        </w:rPr>
      </w:pPr>
      <w:del w:id="3230" w:author="Vilson Lu" w:date="2014-08-22T06:40:00Z">
        <w:r w:rsidRPr="00AC2ADB" w:rsidDel="00AC2ADB">
          <w:rPr>
            <w:rStyle w:val="Hyperlink"/>
            <w:noProof/>
            <w14:scene3d>
              <w14:camera w14:prst="orthographicFront"/>
              <w14:lightRig w14:rig="threePt" w14:dir="t">
                <w14:rot w14:lat="0" w14:lon="0" w14:rev="0"/>
              </w14:lightRig>
            </w14:scene3d>
          </w:rPr>
          <w:delText>1.5.9</w:delText>
        </w:r>
        <w:r w:rsidRPr="00AC2ADB" w:rsidDel="00AC2ADB">
          <w:rPr>
            <w:rFonts w:eastAsiaTheme="minorEastAsia"/>
            <w:noProof/>
            <w:sz w:val="22"/>
            <w:szCs w:val="22"/>
            <w:rPrChange w:id="323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Documentation</w:delText>
        </w:r>
        <w:r w:rsidRPr="00AC2ADB" w:rsidDel="00AC2ADB">
          <w:rPr>
            <w:noProof/>
            <w:webHidden/>
          </w:rPr>
          <w:tab/>
          <w:delText>1-6</w:delText>
        </w:r>
      </w:del>
    </w:p>
    <w:p w14:paraId="1C6BC8C3" w14:textId="77777777" w:rsidR="007E2298" w:rsidRPr="00AC2ADB" w:rsidDel="00AC2ADB" w:rsidRDefault="007E2298">
      <w:pPr>
        <w:pStyle w:val="TOC3"/>
        <w:tabs>
          <w:tab w:val="left" w:pos="1540"/>
          <w:tab w:val="right" w:leader="dot" w:pos="9350"/>
        </w:tabs>
        <w:rPr>
          <w:del w:id="3232" w:author="Vilson Lu" w:date="2014-08-22T06:40:00Z"/>
          <w:rFonts w:eastAsiaTheme="minorEastAsia"/>
          <w:noProof/>
          <w:sz w:val="22"/>
          <w:szCs w:val="22"/>
          <w:rPrChange w:id="3233" w:author="Vilson Lu" w:date="2014-08-22T06:41:00Z">
            <w:rPr>
              <w:del w:id="3234" w:author="Vilson Lu" w:date="2014-08-22T06:40:00Z"/>
              <w:rFonts w:asciiTheme="minorHAnsi" w:eastAsiaTheme="minorEastAsia" w:hAnsiTheme="minorHAnsi" w:cstheme="minorBidi"/>
              <w:noProof/>
              <w:sz w:val="22"/>
              <w:szCs w:val="22"/>
            </w:rPr>
          </w:rPrChange>
        </w:rPr>
      </w:pPr>
      <w:del w:id="3235" w:author="Vilson Lu" w:date="2014-08-22T06:40:00Z">
        <w:r w:rsidRPr="00AC2ADB" w:rsidDel="00AC2ADB">
          <w:rPr>
            <w:rStyle w:val="Hyperlink"/>
            <w:noProof/>
            <w14:scene3d>
              <w14:camera w14:prst="orthographicFront"/>
              <w14:lightRig w14:rig="threePt" w14:dir="t">
                <w14:rot w14:lat="0" w14:lon="0" w14:rev="0"/>
              </w14:lightRig>
            </w14:scene3d>
          </w:rPr>
          <w:delText>1.5.10</w:delText>
        </w:r>
        <w:r w:rsidRPr="00AC2ADB" w:rsidDel="00AC2ADB">
          <w:rPr>
            <w:rFonts w:eastAsiaTheme="minorEastAsia"/>
            <w:noProof/>
            <w:sz w:val="22"/>
            <w:szCs w:val="22"/>
            <w:rPrChange w:id="323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Calendar of Activities</w:delText>
        </w:r>
        <w:r w:rsidRPr="00AC2ADB" w:rsidDel="00AC2ADB">
          <w:rPr>
            <w:noProof/>
            <w:webHidden/>
          </w:rPr>
          <w:tab/>
          <w:delText>1-7</w:delText>
        </w:r>
      </w:del>
    </w:p>
    <w:p w14:paraId="6E01A459" w14:textId="77777777" w:rsidR="007E2298" w:rsidRPr="00AC2ADB" w:rsidDel="00AC2ADB" w:rsidRDefault="007E2298">
      <w:pPr>
        <w:pStyle w:val="TOC1"/>
        <w:tabs>
          <w:tab w:val="left" w:pos="660"/>
          <w:tab w:val="right" w:leader="dot" w:pos="9350"/>
        </w:tabs>
        <w:rPr>
          <w:del w:id="3237" w:author="Vilson Lu" w:date="2014-08-22T06:40:00Z"/>
          <w:rFonts w:eastAsiaTheme="minorEastAsia"/>
          <w:noProof/>
          <w:sz w:val="22"/>
          <w:szCs w:val="22"/>
          <w:rPrChange w:id="3238" w:author="Vilson Lu" w:date="2014-08-22T06:41:00Z">
            <w:rPr>
              <w:del w:id="3239" w:author="Vilson Lu" w:date="2014-08-22T06:40:00Z"/>
              <w:rFonts w:asciiTheme="minorHAnsi" w:eastAsiaTheme="minorEastAsia" w:hAnsiTheme="minorHAnsi" w:cstheme="minorBidi"/>
              <w:noProof/>
              <w:sz w:val="22"/>
              <w:szCs w:val="22"/>
            </w:rPr>
          </w:rPrChange>
        </w:rPr>
      </w:pPr>
      <w:del w:id="3240" w:author="Vilson Lu" w:date="2014-08-22T06:40:00Z">
        <w:r w:rsidRPr="00AC2ADB" w:rsidDel="00AC2ADB">
          <w:rPr>
            <w:rStyle w:val="Hyperlink"/>
            <w:noProof/>
          </w:rPr>
          <w:delText>2.0</w:delText>
        </w:r>
        <w:r w:rsidRPr="00AC2ADB" w:rsidDel="00AC2ADB">
          <w:rPr>
            <w:rFonts w:eastAsiaTheme="minorEastAsia"/>
            <w:noProof/>
            <w:sz w:val="22"/>
            <w:szCs w:val="22"/>
            <w:rPrChange w:id="324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Review of Related Works</w:delText>
        </w:r>
        <w:r w:rsidRPr="00AC2ADB" w:rsidDel="00AC2ADB">
          <w:rPr>
            <w:noProof/>
            <w:webHidden/>
          </w:rPr>
          <w:tab/>
          <w:delText>2-1</w:delText>
        </w:r>
      </w:del>
    </w:p>
    <w:p w14:paraId="500ADD6C" w14:textId="77777777" w:rsidR="007E2298" w:rsidRPr="00AC2ADB" w:rsidDel="00AC2ADB" w:rsidRDefault="007E2298">
      <w:pPr>
        <w:pStyle w:val="TOC2"/>
        <w:tabs>
          <w:tab w:val="left" w:pos="880"/>
          <w:tab w:val="right" w:leader="dot" w:pos="9350"/>
        </w:tabs>
        <w:rPr>
          <w:del w:id="3242" w:author="Vilson Lu" w:date="2014-08-22T06:40:00Z"/>
          <w:rFonts w:eastAsiaTheme="minorEastAsia"/>
          <w:noProof/>
          <w:sz w:val="22"/>
          <w:szCs w:val="22"/>
          <w:rPrChange w:id="3243" w:author="Vilson Lu" w:date="2014-08-22T06:41:00Z">
            <w:rPr>
              <w:del w:id="3244" w:author="Vilson Lu" w:date="2014-08-22T06:40:00Z"/>
              <w:rFonts w:asciiTheme="minorHAnsi" w:eastAsiaTheme="minorEastAsia" w:hAnsiTheme="minorHAnsi" w:cstheme="minorBidi"/>
              <w:noProof/>
              <w:sz w:val="22"/>
              <w:szCs w:val="22"/>
            </w:rPr>
          </w:rPrChange>
        </w:rPr>
      </w:pPr>
      <w:del w:id="3245" w:author="Vilson Lu" w:date="2014-08-22T06:40:00Z">
        <w:r w:rsidRPr="00AC2ADB" w:rsidDel="00AC2ADB">
          <w:rPr>
            <w:rStyle w:val="Hyperlink"/>
            <w:noProof/>
            <w14:scene3d>
              <w14:camera w14:prst="orthographicFront"/>
              <w14:lightRig w14:rig="threePt" w14:dir="t">
                <w14:rot w14:lat="0" w14:lon="0" w14:rev="0"/>
              </w14:lightRig>
            </w14:scene3d>
          </w:rPr>
          <w:delText>2.1</w:delText>
        </w:r>
        <w:r w:rsidRPr="00AC2ADB" w:rsidDel="00AC2ADB">
          <w:rPr>
            <w:rFonts w:eastAsiaTheme="minorEastAsia"/>
            <w:noProof/>
            <w:sz w:val="22"/>
            <w:szCs w:val="22"/>
            <w:rPrChange w:id="324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Machine Learning-Based Information Extraction Systems</w:delText>
        </w:r>
        <w:r w:rsidRPr="00AC2ADB" w:rsidDel="00AC2ADB">
          <w:rPr>
            <w:noProof/>
            <w:webHidden/>
          </w:rPr>
          <w:tab/>
          <w:delText>2-1</w:delText>
        </w:r>
      </w:del>
    </w:p>
    <w:p w14:paraId="4BDD5213" w14:textId="77777777" w:rsidR="007E2298" w:rsidRPr="00AC2ADB" w:rsidDel="00AC2ADB" w:rsidRDefault="007E2298">
      <w:pPr>
        <w:pStyle w:val="TOC3"/>
        <w:tabs>
          <w:tab w:val="left" w:pos="1320"/>
          <w:tab w:val="right" w:leader="dot" w:pos="9350"/>
        </w:tabs>
        <w:rPr>
          <w:del w:id="3247" w:author="Vilson Lu" w:date="2014-08-22T06:40:00Z"/>
          <w:rFonts w:eastAsiaTheme="minorEastAsia"/>
          <w:noProof/>
          <w:sz w:val="22"/>
          <w:szCs w:val="22"/>
          <w:rPrChange w:id="3248" w:author="Vilson Lu" w:date="2014-08-22T06:41:00Z">
            <w:rPr>
              <w:del w:id="3249" w:author="Vilson Lu" w:date="2014-08-22T06:40:00Z"/>
              <w:rFonts w:asciiTheme="minorHAnsi" w:eastAsiaTheme="minorEastAsia" w:hAnsiTheme="minorHAnsi" w:cstheme="minorBidi"/>
              <w:noProof/>
              <w:sz w:val="22"/>
              <w:szCs w:val="22"/>
            </w:rPr>
          </w:rPrChange>
        </w:rPr>
      </w:pPr>
      <w:del w:id="3250" w:author="Vilson Lu" w:date="2014-08-22T06:40:00Z">
        <w:r w:rsidRPr="00AC2ADB" w:rsidDel="00AC2ADB">
          <w:rPr>
            <w:rStyle w:val="Hyperlink"/>
            <w:noProof/>
            <w14:scene3d>
              <w14:camera w14:prst="orthographicFront"/>
              <w14:lightRig w14:rig="threePt" w14:dir="t">
                <w14:rot w14:lat="0" w14:lon="0" w14:rev="0"/>
              </w14:lightRig>
            </w14:scene3d>
          </w:rPr>
          <w:delText>2.1.1</w:delText>
        </w:r>
        <w:r w:rsidRPr="00AC2ADB" w:rsidDel="00AC2ADB">
          <w:rPr>
            <w:rFonts w:eastAsiaTheme="minorEastAsia"/>
            <w:noProof/>
            <w:sz w:val="22"/>
            <w:szCs w:val="22"/>
            <w:rPrChange w:id="325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Machine Learning for Information Extraction in Informal Domains (Freitag, 2000)</w:delText>
        </w:r>
        <w:r w:rsidRPr="00AC2ADB" w:rsidDel="00AC2ADB">
          <w:rPr>
            <w:noProof/>
            <w:webHidden/>
          </w:rPr>
          <w:tab/>
          <w:delText>2-1</w:delText>
        </w:r>
      </w:del>
    </w:p>
    <w:p w14:paraId="04A27494" w14:textId="77777777" w:rsidR="007E2298" w:rsidRPr="00AC2ADB" w:rsidDel="00AC2ADB" w:rsidRDefault="007E2298">
      <w:pPr>
        <w:pStyle w:val="TOC3"/>
        <w:tabs>
          <w:tab w:val="left" w:pos="1320"/>
          <w:tab w:val="right" w:leader="dot" w:pos="9350"/>
        </w:tabs>
        <w:rPr>
          <w:del w:id="3252" w:author="Vilson Lu" w:date="2014-08-22T06:40:00Z"/>
          <w:rFonts w:eastAsiaTheme="minorEastAsia"/>
          <w:noProof/>
          <w:sz w:val="22"/>
          <w:szCs w:val="22"/>
          <w:rPrChange w:id="3253" w:author="Vilson Lu" w:date="2014-08-22T06:41:00Z">
            <w:rPr>
              <w:del w:id="3254" w:author="Vilson Lu" w:date="2014-08-22T06:40:00Z"/>
              <w:rFonts w:asciiTheme="minorHAnsi" w:eastAsiaTheme="minorEastAsia" w:hAnsiTheme="minorHAnsi" w:cstheme="minorBidi"/>
              <w:noProof/>
              <w:sz w:val="22"/>
              <w:szCs w:val="22"/>
            </w:rPr>
          </w:rPrChange>
        </w:rPr>
      </w:pPr>
      <w:del w:id="3255" w:author="Vilson Lu" w:date="2014-08-22T06:40:00Z">
        <w:r w:rsidRPr="00AC2ADB" w:rsidDel="00AC2ADB">
          <w:rPr>
            <w:rStyle w:val="Hyperlink"/>
            <w:noProof/>
            <w14:scene3d>
              <w14:camera w14:prst="orthographicFront"/>
              <w14:lightRig w14:rig="threePt" w14:dir="t">
                <w14:rot w14:lat="0" w14:lon="0" w14:rev="0"/>
              </w14:lightRig>
            </w14:scene3d>
          </w:rPr>
          <w:delText>2.1.2</w:delText>
        </w:r>
        <w:r w:rsidRPr="00AC2ADB" w:rsidDel="00AC2ADB">
          <w:rPr>
            <w:rFonts w:eastAsiaTheme="minorEastAsia"/>
            <w:noProof/>
            <w:sz w:val="22"/>
            <w:szCs w:val="22"/>
            <w:rPrChange w:id="325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TOPO - Information Extraction System for Natural Disaster Reports from Spanish Newspaper Article (Téllez-Valero, 2005)</w:delText>
        </w:r>
        <w:r w:rsidRPr="00AC2ADB" w:rsidDel="00AC2ADB">
          <w:rPr>
            <w:noProof/>
            <w:webHidden/>
          </w:rPr>
          <w:tab/>
          <w:delText>2-1</w:delText>
        </w:r>
      </w:del>
    </w:p>
    <w:p w14:paraId="675F04CA" w14:textId="77777777" w:rsidR="007E2298" w:rsidRPr="00AC2ADB" w:rsidDel="00AC2ADB" w:rsidRDefault="007E2298">
      <w:pPr>
        <w:pStyle w:val="TOC2"/>
        <w:tabs>
          <w:tab w:val="left" w:pos="880"/>
          <w:tab w:val="right" w:leader="dot" w:pos="9350"/>
        </w:tabs>
        <w:rPr>
          <w:del w:id="3257" w:author="Vilson Lu" w:date="2014-08-22T06:40:00Z"/>
          <w:rFonts w:eastAsiaTheme="minorEastAsia"/>
          <w:noProof/>
          <w:sz w:val="22"/>
          <w:szCs w:val="22"/>
          <w:rPrChange w:id="3258" w:author="Vilson Lu" w:date="2014-08-22T06:41:00Z">
            <w:rPr>
              <w:del w:id="3259" w:author="Vilson Lu" w:date="2014-08-22T06:40:00Z"/>
              <w:rFonts w:asciiTheme="minorHAnsi" w:eastAsiaTheme="minorEastAsia" w:hAnsiTheme="minorHAnsi" w:cstheme="minorBidi"/>
              <w:noProof/>
              <w:sz w:val="22"/>
              <w:szCs w:val="22"/>
            </w:rPr>
          </w:rPrChange>
        </w:rPr>
      </w:pPr>
      <w:del w:id="3260" w:author="Vilson Lu" w:date="2014-08-22T06:40:00Z">
        <w:r w:rsidRPr="00AC2ADB" w:rsidDel="00AC2ADB">
          <w:rPr>
            <w:rStyle w:val="Hyperlink"/>
            <w:noProof/>
            <w14:scene3d>
              <w14:camera w14:prst="orthographicFront"/>
              <w14:lightRig w14:rig="threePt" w14:dir="t">
                <w14:rot w14:lat="0" w14:lon="0" w14:rev="0"/>
              </w14:lightRig>
            </w14:scene3d>
          </w:rPr>
          <w:delText>2.2</w:delText>
        </w:r>
        <w:r w:rsidRPr="00AC2ADB" w:rsidDel="00AC2ADB">
          <w:rPr>
            <w:rFonts w:eastAsiaTheme="minorEastAsia"/>
            <w:noProof/>
            <w:sz w:val="22"/>
            <w:szCs w:val="22"/>
            <w:rPrChange w:id="326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Rule-Based Information Extraction Systems</w:delText>
        </w:r>
        <w:r w:rsidRPr="00AC2ADB" w:rsidDel="00AC2ADB">
          <w:rPr>
            <w:noProof/>
            <w:webHidden/>
          </w:rPr>
          <w:tab/>
          <w:delText>2-2</w:delText>
        </w:r>
      </w:del>
    </w:p>
    <w:p w14:paraId="4347ADF9" w14:textId="77777777" w:rsidR="007E2298" w:rsidRPr="00AC2ADB" w:rsidDel="00AC2ADB" w:rsidRDefault="007E2298">
      <w:pPr>
        <w:pStyle w:val="TOC3"/>
        <w:tabs>
          <w:tab w:val="left" w:pos="1320"/>
          <w:tab w:val="right" w:leader="dot" w:pos="9350"/>
        </w:tabs>
        <w:rPr>
          <w:del w:id="3262" w:author="Vilson Lu" w:date="2014-08-22T06:40:00Z"/>
          <w:rFonts w:eastAsiaTheme="minorEastAsia"/>
          <w:noProof/>
          <w:sz w:val="22"/>
          <w:szCs w:val="22"/>
          <w:rPrChange w:id="3263" w:author="Vilson Lu" w:date="2014-08-22T06:41:00Z">
            <w:rPr>
              <w:del w:id="3264" w:author="Vilson Lu" w:date="2014-08-22T06:40:00Z"/>
              <w:rFonts w:asciiTheme="minorHAnsi" w:eastAsiaTheme="minorEastAsia" w:hAnsiTheme="minorHAnsi" w:cstheme="minorBidi"/>
              <w:noProof/>
              <w:sz w:val="22"/>
              <w:szCs w:val="22"/>
            </w:rPr>
          </w:rPrChange>
        </w:rPr>
      </w:pPr>
      <w:del w:id="3265" w:author="Vilson Lu" w:date="2014-08-22T06:40:00Z">
        <w:r w:rsidRPr="00AC2ADB" w:rsidDel="00AC2ADB">
          <w:rPr>
            <w:rStyle w:val="Hyperlink"/>
            <w:noProof/>
            <w14:scene3d>
              <w14:camera w14:prst="orthographicFront"/>
              <w14:lightRig w14:rig="threePt" w14:dir="t">
                <w14:rot w14:lat="0" w14:lon="0" w14:rev="0"/>
              </w14:lightRig>
            </w14:scene3d>
          </w:rPr>
          <w:delText>2.2.1</w:delText>
        </w:r>
        <w:r w:rsidRPr="00AC2ADB" w:rsidDel="00AC2ADB">
          <w:rPr>
            <w:rFonts w:eastAsiaTheme="minorEastAsia"/>
            <w:noProof/>
            <w:sz w:val="22"/>
            <w:szCs w:val="22"/>
            <w:rPrChange w:id="326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Vietnamese Real Estate (VRE) Information Extraction (Pham &amp; Pham, 2012)</w:delText>
        </w:r>
        <w:r w:rsidRPr="00AC2ADB" w:rsidDel="00AC2ADB">
          <w:rPr>
            <w:noProof/>
            <w:webHidden/>
          </w:rPr>
          <w:tab/>
          <w:delText>2-2</w:delText>
        </w:r>
      </w:del>
    </w:p>
    <w:p w14:paraId="2FE9F536" w14:textId="77777777" w:rsidR="007E2298" w:rsidRPr="00AC2ADB" w:rsidDel="00AC2ADB" w:rsidRDefault="007E2298">
      <w:pPr>
        <w:pStyle w:val="TOC3"/>
        <w:tabs>
          <w:tab w:val="left" w:pos="1320"/>
          <w:tab w:val="right" w:leader="dot" w:pos="9350"/>
        </w:tabs>
        <w:rPr>
          <w:del w:id="3267" w:author="Vilson Lu" w:date="2014-08-22T06:40:00Z"/>
          <w:rFonts w:eastAsiaTheme="minorEastAsia"/>
          <w:noProof/>
          <w:sz w:val="22"/>
          <w:szCs w:val="22"/>
          <w:rPrChange w:id="3268" w:author="Vilson Lu" w:date="2014-08-22T06:41:00Z">
            <w:rPr>
              <w:del w:id="3269" w:author="Vilson Lu" w:date="2014-08-22T06:40:00Z"/>
              <w:rFonts w:asciiTheme="minorHAnsi" w:eastAsiaTheme="minorEastAsia" w:hAnsiTheme="minorHAnsi" w:cstheme="minorBidi"/>
              <w:noProof/>
              <w:sz w:val="22"/>
              <w:szCs w:val="22"/>
            </w:rPr>
          </w:rPrChange>
        </w:rPr>
      </w:pPr>
      <w:del w:id="3270" w:author="Vilson Lu" w:date="2014-08-22T06:40:00Z">
        <w:r w:rsidRPr="00AC2ADB" w:rsidDel="00AC2ADB">
          <w:rPr>
            <w:rStyle w:val="Hyperlink"/>
            <w:noProof/>
            <w14:scene3d>
              <w14:camera w14:prst="orthographicFront"/>
              <w14:lightRig w14:rig="threePt" w14:dir="t">
                <w14:rot w14:lat="0" w14:lon="0" w14:rev="0"/>
              </w14:lightRig>
            </w14:scene3d>
          </w:rPr>
          <w:delText>2.2.2</w:delText>
        </w:r>
        <w:r w:rsidRPr="00AC2ADB" w:rsidDel="00AC2ADB">
          <w:rPr>
            <w:rFonts w:eastAsiaTheme="minorEastAsia"/>
            <w:noProof/>
            <w:sz w:val="22"/>
            <w:szCs w:val="22"/>
            <w:rPrChange w:id="327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Business Specific Online Information Extraction from German Websites (Lee &amp; Geierhos, 2009)</w:delText>
        </w:r>
        <w:r w:rsidRPr="00AC2ADB" w:rsidDel="00AC2ADB">
          <w:rPr>
            <w:noProof/>
            <w:webHidden/>
          </w:rPr>
          <w:tab/>
          <w:delText>2-3</w:delText>
        </w:r>
      </w:del>
    </w:p>
    <w:p w14:paraId="3D70E498" w14:textId="77777777" w:rsidR="007E2298" w:rsidRPr="00AC2ADB" w:rsidDel="00AC2ADB" w:rsidRDefault="007E2298">
      <w:pPr>
        <w:pStyle w:val="TOC3"/>
        <w:tabs>
          <w:tab w:val="left" w:pos="1320"/>
          <w:tab w:val="right" w:leader="dot" w:pos="9350"/>
        </w:tabs>
        <w:rPr>
          <w:del w:id="3272" w:author="Vilson Lu" w:date="2014-08-22T06:40:00Z"/>
          <w:rFonts w:eastAsiaTheme="minorEastAsia"/>
          <w:noProof/>
          <w:sz w:val="22"/>
          <w:szCs w:val="22"/>
          <w:rPrChange w:id="3273" w:author="Vilson Lu" w:date="2014-08-22T06:41:00Z">
            <w:rPr>
              <w:del w:id="3274" w:author="Vilson Lu" w:date="2014-08-22T06:40:00Z"/>
              <w:rFonts w:asciiTheme="minorHAnsi" w:eastAsiaTheme="minorEastAsia" w:hAnsiTheme="minorHAnsi" w:cstheme="minorBidi"/>
              <w:noProof/>
              <w:sz w:val="22"/>
              <w:szCs w:val="22"/>
            </w:rPr>
          </w:rPrChange>
        </w:rPr>
      </w:pPr>
      <w:del w:id="3275" w:author="Vilson Lu" w:date="2014-08-22T06:40:00Z">
        <w:r w:rsidRPr="00AC2ADB" w:rsidDel="00AC2ADB">
          <w:rPr>
            <w:rStyle w:val="Hyperlink"/>
            <w:noProof/>
            <w14:scene3d>
              <w14:camera w14:prst="orthographicFront"/>
              <w14:lightRig w14:rig="threePt" w14:dir="t">
                <w14:rot w14:lat="0" w14:lon="0" w14:rev="0"/>
              </w14:lightRig>
            </w14:scene3d>
          </w:rPr>
          <w:delText>2.2.3</w:delText>
        </w:r>
        <w:r w:rsidRPr="00AC2ADB" w:rsidDel="00AC2ADB">
          <w:rPr>
            <w:rFonts w:eastAsiaTheme="minorEastAsia"/>
            <w:noProof/>
            <w:sz w:val="22"/>
            <w:szCs w:val="22"/>
            <w:rPrChange w:id="327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Ontology-Based Information Extraction (OBIE) System for French Newspaper Articles (Nebhi, 2012)</w:delText>
        </w:r>
        <w:r w:rsidRPr="00AC2ADB" w:rsidDel="00AC2ADB">
          <w:rPr>
            <w:noProof/>
            <w:webHidden/>
          </w:rPr>
          <w:tab/>
          <w:delText>2-4</w:delText>
        </w:r>
      </w:del>
    </w:p>
    <w:p w14:paraId="2EFE7C1A" w14:textId="77777777" w:rsidR="007E2298" w:rsidRPr="00AC2ADB" w:rsidDel="00AC2ADB" w:rsidRDefault="007E2298">
      <w:pPr>
        <w:pStyle w:val="TOC2"/>
        <w:tabs>
          <w:tab w:val="left" w:pos="880"/>
          <w:tab w:val="right" w:leader="dot" w:pos="9350"/>
        </w:tabs>
        <w:rPr>
          <w:del w:id="3277" w:author="Vilson Lu" w:date="2014-08-22T06:40:00Z"/>
          <w:rFonts w:eastAsiaTheme="minorEastAsia"/>
          <w:noProof/>
          <w:sz w:val="22"/>
          <w:szCs w:val="22"/>
          <w:rPrChange w:id="3278" w:author="Vilson Lu" w:date="2014-08-22T06:41:00Z">
            <w:rPr>
              <w:del w:id="3279" w:author="Vilson Lu" w:date="2014-08-22T06:40:00Z"/>
              <w:rFonts w:asciiTheme="minorHAnsi" w:eastAsiaTheme="minorEastAsia" w:hAnsiTheme="minorHAnsi" w:cstheme="minorBidi"/>
              <w:noProof/>
              <w:sz w:val="22"/>
              <w:szCs w:val="22"/>
            </w:rPr>
          </w:rPrChange>
        </w:rPr>
      </w:pPr>
      <w:del w:id="3280" w:author="Vilson Lu" w:date="2014-08-22T06:40:00Z">
        <w:r w:rsidRPr="00AC2ADB" w:rsidDel="00AC2ADB">
          <w:rPr>
            <w:rStyle w:val="Hyperlink"/>
            <w:noProof/>
            <w14:scene3d>
              <w14:camera w14:prst="orthographicFront"/>
              <w14:lightRig w14:rig="threePt" w14:dir="t">
                <w14:rot w14:lat="0" w14:lon="0" w14:rev="0"/>
              </w14:lightRig>
            </w14:scene3d>
          </w:rPr>
          <w:delText>2.3</w:delText>
        </w:r>
        <w:r w:rsidRPr="00AC2ADB" w:rsidDel="00AC2ADB">
          <w:rPr>
            <w:rFonts w:eastAsiaTheme="minorEastAsia"/>
            <w:noProof/>
            <w:sz w:val="22"/>
            <w:szCs w:val="22"/>
            <w:rPrChange w:id="328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Other Information Extraction Systems</w:delText>
        </w:r>
        <w:r w:rsidRPr="00AC2ADB" w:rsidDel="00AC2ADB">
          <w:rPr>
            <w:noProof/>
            <w:webHidden/>
          </w:rPr>
          <w:tab/>
          <w:delText>2-4</w:delText>
        </w:r>
      </w:del>
    </w:p>
    <w:p w14:paraId="73EBC5F6" w14:textId="77777777" w:rsidR="007E2298" w:rsidRPr="00AC2ADB" w:rsidDel="00AC2ADB" w:rsidRDefault="007E2298">
      <w:pPr>
        <w:pStyle w:val="TOC3"/>
        <w:tabs>
          <w:tab w:val="left" w:pos="1320"/>
          <w:tab w:val="right" w:leader="dot" w:pos="9350"/>
        </w:tabs>
        <w:rPr>
          <w:del w:id="3282" w:author="Vilson Lu" w:date="2014-08-22T06:40:00Z"/>
          <w:rFonts w:eastAsiaTheme="minorEastAsia"/>
          <w:noProof/>
          <w:sz w:val="22"/>
          <w:szCs w:val="22"/>
          <w:rPrChange w:id="3283" w:author="Vilson Lu" w:date="2014-08-22T06:41:00Z">
            <w:rPr>
              <w:del w:id="3284" w:author="Vilson Lu" w:date="2014-08-22T06:40:00Z"/>
              <w:rFonts w:asciiTheme="minorHAnsi" w:eastAsiaTheme="minorEastAsia" w:hAnsiTheme="minorHAnsi" w:cstheme="minorBidi"/>
              <w:noProof/>
              <w:sz w:val="22"/>
              <w:szCs w:val="22"/>
            </w:rPr>
          </w:rPrChange>
        </w:rPr>
      </w:pPr>
      <w:del w:id="3285" w:author="Vilson Lu" w:date="2014-08-22T06:40:00Z">
        <w:r w:rsidRPr="00AC2ADB" w:rsidDel="00AC2ADB">
          <w:rPr>
            <w:rStyle w:val="Hyperlink"/>
            <w:noProof/>
            <w14:scene3d>
              <w14:camera w14:prst="orthographicFront"/>
              <w14:lightRig w14:rig="threePt" w14:dir="t">
                <w14:rot w14:lat="0" w14:lon="0" w14:rev="0"/>
              </w14:lightRig>
            </w14:scene3d>
          </w:rPr>
          <w:delText>2.3.1</w:delText>
        </w:r>
        <w:r w:rsidRPr="00AC2ADB" w:rsidDel="00AC2ADB">
          <w:rPr>
            <w:rFonts w:eastAsiaTheme="minorEastAsia"/>
            <w:noProof/>
            <w:sz w:val="22"/>
            <w:szCs w:val="22"/>
            <w:rPrChange w:id="328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SOMIDIA - Social Monitoring for Disaster Management (Cheng et al. 2011)</w:delText>
        </w:r>
        <w:r w:rsidRPr="00AC2ADB" w:rsidDel="00AC2ADB">
          <w:rPr>
            <w:noProof/>
            <w:webHidden/>
          </w:rPr>
          <w:tab/>
          <w:delText>2-5</w:delText>
        </w:r>
      </w:del>
    </w:p>
    <w:p w14:paraId="37166A60" w14:textId="77777777" w:rsidR="007E2298" w:rsidRPr="00AC2ADB" w:rsidDel="00AC2ADB" w:rsidRDefault="007E2298">
      <w:pPr>
        <w:pStyle w:val="TOC2"/>
        <w:tabs>
          <w:tab w:val="left" w:pos="880"/>
          <w:tab w:val="right" w:leader="dot" w:pos="9350"/>
        </w:tabs>
        <w:rPr>
          <w:del w:id="3287" w:author="Vilson Lu" w:date="2014-08-22T06:40:00Z"/>
          <w:rFonts w:eastAsiaTheme="minorEastAsia"/>
          <w:noProof/>
          <w:sz w:val="22"/>
          <w:szCs w:val="22"/>
          <w:rPrChange w:id="3288" w:author="Vilson Lu" w:date="2014-08-22T06:41:00Z">
            <w:rPr>
              <w:del w:id="3289" w:author="Vilson Lu" w:date="2014-08-22T06:40:00Z"/>
              <w:rFonts w:asciiTheme="minorHAnsi" w:eastAsiaTheme="minorEastAsia" w:hAnsiTheme="minorHAnsi" w:cstheme="minorBidi"/>
              <w:noProof/>
              <w:sz w:val="22"/>
              <w:szCs w:val="22"/>
            </w:rPr>
          </w:rPrChange>
        </w:rPr>
      </w:pPr>
      <w:del w:id="3290" w:author="Vilson Lu" w:date="2014-08-22T06:40:00Z">
        <w:r w:rsidRPr="00AC2ADB" w:rsidDel="00AC2ADB">
          <w:rPr>
            <w:rStyle w:val="Hyperlink"/>
            <w:noProof/>
            <w14:scene3d>
              <w14:camera w14:prst="orthographicFront"/>
              <w14:lightRig w14:rig="threePt" w14:dir="t">
                <w14:rot w14:lat="0" w14:lon="0" w14:rev="0"/>
              </w14:lightRig>
            </w14:scene3d>
          </w:rPr>
          <w:delText>2.4</w:delText>
        </w:r>
        <w:r w:rsidRPr="00AC2ADB" w:rsidDel="00AC2ADB">
          <w:rPr>
            <w:rFonts w:eastAsiaTheme="minorEastAsia"/>
            <w:noProof/>
            <w:sz w:val="22"/>
            <w:szCs w:val="22"/>
            <w:rPrChange w:id="329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Twitter and Disaster</w:delText>
        </w:r>
        <w:r w:rsidRPr="00AC2ADB" w:rsidDel="00AC2ADB">
          <w:rPr>
            <w:noProof/>
            <w:webHidden/>
          </w:rPr>
          <w:tab/>
          <w:delText>2-7</w:delText>
        </w:r>
      </w:del>
    </w:p>
    <w:p w14:paraId="71FBB006" w14:textId="77777777" w:rsidR="007E2298" w:rsidRPr="00AC2ADB" w:rsidDel="00AC2ADB" w:rsidRDefault="007E2298">
      <w:pPr>
        <w:pStyle w:val="TOC3"/>
        <w:tabs>
          <w:tab w:val="left" w:pos="1320"/>
          <w:tab w:val="right" w:leader="dot" w:pos="9350"/>
        </w:tabs>
        <w:rPr>
          <w:del w:id="3292" w:author="Vilson Lu" w:date="2014-08-22T06:40:00Z"/>
          <w:rFonts w:eastAsiaTheme="minorEastAsia"/>
          <w:noProof/>
          <w:sz w:val="22"/>
          <w:szCs w:val="22"/>
          <w:rPrChange w:id="3293" w:author="Vilson Lu" w:date="2014-08-22T06:41:00Z">
            <w:rPr>
              <w:del w:id="3294" w:author="Vilson Lu" w:date="2014-08-22T06:40:00Z"/>
              <w:rFonts w:asciiTheme="minorHAnsi" w:eastAsiaTheme="minorEastAsia" w:hAnsiTheme="minorHAnsi" w:cstheme="minorBidi"/>
              <w:noProof/>
              <w:sz w:val="22"/>
              <w:szCs w:val="22"/>
            </w:rPr>
          </w:rPrChange>
        </w:rPr>
      </w:pPr>
      <w:del w:id="3295" w:author="Vilson Lu" w:date="2014-08-22T06:40:00Z">
        <w:r w:rsidRPr="00AC2ADB" w:rsidDel="00AC2ADB">
          <w:rPr>
            <w:rStyle w:val="Hyperlink"/>
            <w:noProof/>
            <w14:scene3d>
              <w14:camera w14:prst="orthographicFront"/>
              <w14:lightRig w14:rig="threePt" w14:dir="t">
                <w14:rot w14:lat="0" w14:lon="0" w14:rev="0"/>
              </w14:lightRig>
            </w14:scene3d>
          </w:rPr>
          <w:delText>2.4.1</w:delText>
        </w:r>
        <w:r w:rsidRPr="00AC2ADB" w:rsidDel="00AC2ADB">
          <w:rPr>
            <w:rFonts w:eastAsiaTheme="minorEastAsia"/>
            <w:noProof/>
            <w:sz w:val="22"/>
            <w:szCs w:val="22"/>
            <w:rPrChange w:id="329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Extracting Relevant Information Nuggets from Disaster-Related Messages in Social Media (Imran et al., 2013)</w:delText>
        </w:r>
        <w:r w:rsidRPr="00AC2ADB" w:rsidDel="00AC2ADB">
          <w:rPr>
            <w:noProof/>
            <w:webHidden/>
          </w:rPr>
          <w:tab/>
          <w:delText>2-7</w:delText>
        </w:r>
      </w:del>
    </w:p>
    <w:p w14:paraId="5F9CDD80" w14:textId="77777777" w:rsidR="007E2298" w:rsidRPr="00AC2ADB" w:rsidDel="00AC2ADB" w:rsidRDefault="007E2298">
      <w:pPr>
        <w:pStyle w:val="TOC3"/>
        <w:tabs>
          <w:tab w:val="left" w:pos="1320"/>
          <w:tab w:val="right" w:leader="dot" w:pos="9350"/>
        </w:tabs>
        <w:rPr>
          <w:del w:id="3297" w:author="Vilson Lu" w:date="2014-08-22T06:40:00Z"/>
          <w:rFonts w:eastAsiaTheme="minorEastAsia"/>
          <w:noProof/>
          <w:sz w:val="22"/>
          <w:szCs w:val="22"/>
          <w:rPrChange w:id="3298" w:author="Vilson Lu" w:date="2014-08-22T06:41:00Z">
            <w:rPr>
              <w:del w:id="3299" w:author="Vilson Lu" w:date="2014-08-22T06:40:00Z"/>
              <w:rFonts w:asciiTheme="minorHAnsi" w:eastAsiaTheme="minorEastAsia" w:hAnsiTheme="minorHAnsi" w:cstheme="minorBidi"/>
              <w:noProof/>
              <w:sz w:val="22"/>
              <w:szCs w:val="22"/>
            </w:rPr>
          </w:rPrChange>
        </w:rPr>
      </w:pPr>
      <w:del w:id="3300" w:author="Vilson Lu" w:date="2014-08-22T06:40:00Z">
        <w:r w:rsidRPr="00AC2ADB" w:rsidDel="00AC2ADB">
          <w:rPr>
            <w:rStyle w:val="Hyperlink"/>
            <w:noProof/>
            <w14:scene3d>
              <w14:camera w14:prst="orthographicFront"/>
              <w14:lightRig w14:rig="threePt" w14:dir="t">
                <w14:rot w14:lat="0" w14:lon="0" w14:rev="0"/>
              </w14:lightRig>
            </w14:scene3d>
          </w:rPr>
          <w:delText>2.4.2</w:delText>
        </w:r>
        <w:r w:rsidRPr="00AC2ADB" w:rsidDel="00AC2ADB">
          <w:rPr>
            <w:rFonts w:eastAsiaTheme="minorEastAsia"/>
            <w:noProof/>
            <w:sz w:val="22"/>
            <w:szCs w:val="22"/>
            <w:rPrChange w:id="330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Practical Extraction of Disaster-Relevant Information from Social Media (Imran et al., 2013)</w:delText>
        </w:r>
        <w:r w:rsidRPr="00AC2ADB" w:rsidDel="00AC2ADB">
          <w:rPr>
            <w:noProof/>
            <w:webHidden/>
          </w:rPr>
          <w:tab/>
          <w:delText>2-9</w:delText>
        </w:r>
      </w:del>
    </w:p>
    <w:p w14:paraId="1FEA5324" w14:textId="77777777" w:rsidR="007E2298" w:rsidRPr="00AC2ADB" w:rsidDel="00AC2ADB" w:rsidRDefault="007E2298">
      <w:pPr>
        <w:pStyle w:val="TOC3"/>
        <w:tabs>
          <w:tab w:val="left" w:pos="1320"/>
          <w:tab w:val="right" w:leader="dot" w:pos="9350"/>
        </w:tabs>
        <w:rPr>
          <w:del w:id="3302" w:author="Vilson Lu" w:date="2014-08-22T06:40:00Z"/>
          <w:rFonts w:eastAsiaTheme="minorEastAsia"/>
          <w:noProof/>
          <w:sz w:val="22"/>
          <w:szCs w:val="22"/>
          <w:rPrChange w:id="3303" w:author="Vilson Lu" w:date="2014-08-22T06:41:00Z">
            <w:rPr>
              <w:del w:id="3304" w:author="Vilson Lu" w:date="2014-08-22T06:40:00Z"/>
              <w:rFonts w:asciiTheme="minorHAnsi" w:eastAsiaTheme="minorEastAsia" w:hAnsiTheme="minorHAnsi" w:cstheme="minorBidi"/>
              <w:noProof/>
              <w:sz w:val="22"/>
              <w:szCs w:val="22"/>
            </w:rPr>
          </w:rPrChange>
        </w:rPr>
      </w:pPr>
      <w:del w:id="3305" w:author="Vilson Lu" w:date="2014-08-22T06:40:00Z">
        <w:r w:rsidRPr="00AC2ADB" w:rsidDel="00AC2ADB">
          <w:rPr>
            <w:rStyle w:val="Hyperlink"/>
            <w:noProof/>
            <w14:scene3d>
              <w14:camera w14:prst="orthographicFront"/>
              <w14:lightRig w14:rig="threePt" w14:dir="t">
                <w14:rot w14:lat="0" w14:lon="0" w14:rev="0"/>
              </w14:lightRig>
            </w14:scene3d>
          </w:rPr>
          <w:delText>2.4.3</w:delText>
        </w:r>
        <w:r w:rsidRPr="00AC2ADB" w:rsidDel="00AC2ADB">
          <w:rPr>
            <w:rFonts w:eastAsiaTheme="minorEastAsia"/>
            <w:noProof/>
            <w:sz w:val="22"/>
            <w:szCs w:val="22"/>
            <w:rPrChange w:id="330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Safety Information Mining - What can NLP do in a Disaster (Neubig et al, 2011)</w:delText>
        </w:r>
        <w:r w:rsidRPr="00AC2ADB" w:rsidDel="00AC2ADB">
          <w:rPr>
            <w:noProof/>
            <w:webHidden/>
          </w:rPr>
          <w:tab/>
          <w:delText>2-9</w:delText>
        </w:r>
      </w:del>
    </w:p>
    <w:p w14:paraId="7B84452C" w14:textId="77777777" w:rsidR="007E2298" w:rsidRPr="00AC2ADB" w:rsidDel="00AC2ADB" w:rsidRDefault="007E2298">
      <w:pPr>
        <w:pStyle w:val="TOC1"/>
        <w:tabs>
          <w:tab w:val="left" w:pos="660"/>
          <w:tab w:val="right" w:leader="dot" w:pos="9350"/>
        </w:tabs>
        <w:rPr>
          <w:del w:id="3307" w:author="Vilson Lu" w:date="2014-08-22T06:40:00Z"/>
          <w:rFonts w:eastAsiaTheme="minorEastAsia"/>
          <w:noProof/>
          <w:sz w:val="22"/>
          <w:szCs w:val="22"/>
          <w:rPrChange w:id="3308" w:author="Vilson Lu" w:date="2014-08-22T06:41:00Z">
            <w:rPr>
              <w:del w:id="3309" w:author="Vilson Lu" w:date="2014-08-22T06:40:00Z"/>
              <w:rFonts w:asciiTheme="minorHAnsi" w:eastAsiaTheme="minorEastAsia" w:hAnsiTheme="minorHAnsi" w:cstheme="minorBidi"/>
              <w:noProof/>
              <w:sz w:val="22"/>
              <w:szCs w:val="22"/>
            </w:rPr>
          </w:rPrChange>
        </w:rPr>
      </w:pPr>
      <w:del w:id="3310" w:author="Vilson Lu" w:date="2014-08-22T06:40:00Z">
        <w:r w:rsidRPr="00AC2ADB" w:rsidDel="00AC2ADB">
          <w:rPr>
            <w:rStyle w:val="Hyperlink"/>
            <w:noProof/>
          </w:rPr>
          <w:delText>3.0</w:delText>
        </w:r>
        <w:r w:rsidRPr="00AC2ADB" w:rsidDel="00AC2ADB">
          <w:rPr>
            <w:rFonts w:eastAsiaTheme="minorEastAsia"/>
            <w:noProof/>
            <w:sz w:val="22"/>
            <w:szCs w:val="22"/>
            <w:rPrChange w:id="331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Theoretical Framework</w:delText>
        </w:r>
        <w:r w:rsidRPr="00AC2ADB" w:rsidDel="00AC2ADB">
          <w:rPr>
            <w:noProof/>
            <w:webHidden/>
          </w:rPr>
          <w:tab/>
          <w:delText>3-1</w:delText>
        </w:r>
      </w:del>
    </w:p>
    <w:p w14:paraId="1C5E9290" w14:textId="77777777" w:rsidR="007E2298" w:rsidRPr="00AC2ADB" w:rsidDel="00AC2ADB" w:rsidRDefault="007E2298">
      <w:pPr>
        <w:pStyle w:val="TOC2"/>
        <w:tabs>
          <w:tab w:val="left" w:pos="880"/>
          <w:tab w:val="right" w:leader="dot" w:pos="9350"/>
        </w:tabs>
        <w:rPr>
          <w:del w:id="3312" w:author="Vilson Lu" w:date="2014-08-22T06:40:00Z"/>
          <w:rFonts w:eastAsiaTheme="minorEastAsia"/>
          <w:noProof/>
          <w:sz w:val="22"/>
          <w:szCs w:val="22"/>
          <w:rPrChange w:id="3313" w:author="Vilson Lu" w:date="2014-08-22T06:41:00Z">
            <w:rPr>
              <w:del w:id="3314" w:author="Vilson Lu" w:date="2014-08-22T06:40:00Z"/>
              <w:rFonts w:asciiTheme="minorHAnsi" w:eastAsiaTheme="minorEastAsia" w:hAnsiTheme="minorHAnsi" w:cstheme="minorBidi"/>
              <w:noProof/>
              <w:sz w:val="22"/>
              <w:szCs w:val="22"/>
            </w:rPr>
          </w:rPrChange>
        </w:rPr>
      </w:pPr>
      <w:del w:id="3315" w:author="Vilson Lu" w:date="2014-08-22T06:40:00Z">
        <w:r w:rsidRPr="00AC2ADB" w:rsidDel="00AC2ADB">
          <w:rPr>
            <w:rStyle w:val="Hyperlink"/>
            <w:noProof/>
            <w14:scene3d>
              <w14:camera w14:prst="orthographicFront"/>
              <w14:lightRig w14:rig="threePt" w14:dir="t">
                <w14:rot w14:lat="0" w14:lon="0" w14:rev="0"/>
              </w14:lightRig>
            </w14:scene3d>
          </w:rPr>
          <w:delText>3.1</w:delText>
        </w:r>
        <w:r w:rsidRPr="00AC2ADB" w:rsidDel="00AC2ADB">
          <w:rPr>
            <w:rFonts w:eastAsiaTheme="minorEastAsia"/>
            <w:noProof/>
            <w:sz w:val="22"/>
            <w:szCs w:val="22"/>
            <w:rPrChange w:id="331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Extraction</w:delText>
        </w:r>
        <w:r w:rsidRPr="00AC2ADB" w:rsidDel="00AC2ADB">
          <w:rPr>
            <w:noProof/>
            <w:webHidden/>
          </w:rPr>
          <w:tab/>
          <w:delText>3-1</w:delText>
        </w:r>
      </w:del>
    </w:p>
    <w:p w14:paraId="73294F3D" w14:textId="77777777" w:rsidR="007E2298" w:rsidRPr="00AC2ADB" w:rsidDel="00AC2ADB" w:rsidRDefault="007E2298">
      <w:pPr>
        <w:pStyle w:val="TOC3"/>
        <w:tabs>
          <w:tab w:val="left" w:pos="1320"/>
          <w:tab w:val="right" w:leader="dot" w:pos="9350"/>
        </w:tabs>
        <w:rPr>
          <w:del w:id="3317" w:author="Vilson Lu" w:date="2014-08-22T06:40:00Z"/>
          <w:rFonts w:eastAsiaTheme="minorEastAsia"/>
          <w:noProof/>
          <w:sz w:val="22"/>
          <w:szCs w:val="22"/>
          <w:rPrChange w:id="3318" w:author="Vilson Lu" w:date="2014-08-22T06:41:00Z">
            <w:rPr>
              <w:del w:id="3319" w:author="Vilson Lu" w:date="2014-08-22T06:40:00Z"/>
              <w:rFonts w:asciiTheme="minorHAnsi" w:eastAsiaTheme="minorEastAsia" w:hAnsiTheme="minorHAnsi" w:cstheme="minorBidi"/>
              <w:noProof/>
              <w:sz w:val="22"/>
              <w:szCs w:val="22"/>
            </w:rPr>
          </w:rPrChange>
        </w:rPr>
      </w:pPr>
      <w:del w:id="3320" w:author="Vilson Lu" w:date="2014-08-22T06:40:00Z">
        <w:r w:rsidRPr="00AC2ADB" w:rsidDel="00AC2ADB">
          <w:rPr>
            <w:rStyle w:val="Hyperlink"/>
            <w:noProof/>
            <w14:scene3d>
              <w14:camera w14:prst="orthographicFront"/>
              <w14:lightRig w14:rig="threePt" w14:dir="t">
                <w14:rot w14:lat="0" w14:lon="0" w14:rev="0"/>
              </w14:lightRig>
            </w14:scene3d>
          </w:rPr>
          <w:delText>3.1.1</w:delText>
        </w:r>
        <w:r w:rsidRPr="00AC2ADB" w:rsidDel="00AC2ADB">
          <w:rPr>
            <w:rFonts w:eastAsiaTheme="minorEastAsia"/>
            <w:noProof/>
            <w:sz w:val="22"/>
            <w:szCs w:val="22"/>
            <w:rPrChange w:id="332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Extraction Modules</w:delText>
        </w:r>
        <w:r w:rsidRPr="00AC2ADB" w:rsidDel="00AC2ADB">
          <w:rPr>
            <w:noProof/>
            <w:webHidden/>
          </w:rPr>
          <w:tab/>
          <w:delText>3-2</w:delText>
        </w:r>
      </w:del>
    </w:p>
    <w:p w14:paraId="12D1C874" w14:textId="77777777" w:rsidR="007E2298" w:rsidRPr="00AC2ADB" w:rsidDel="00AC2ADB" w:rsidRDefault="007E2298">
      <w:pPr>
        <w:pStyle w:val="TOC2"/>
        <w:tabs>
          <w:tab w:val="left" w:pos="880"/>
          <w:tab w:val="right" w:leader="dot" w:pos="9350"/>
        </w:tabs>
        <w:rPr>
          <w:del w:id="3322" w:author="Vilson Lu" w:date="2014-08-22T06:40:00Z"/>
          <w:rFonts w:eastAsiaTheme="minorEastAsia"/>
          <w:noProof/>
          <w:sz w:val="22"/>
          <w:szCs w:val="22"/>
          <w:rPrChange w:id="3323" w:author="Vilson Lu" w:date="2014-08-22T06:41:00Z">
            <w:rPr>
              <w:del w:id="3324" w:author="Vilson Lu" w:date="2014-08-22T06:40:00Z"/>
              <w:rFonts w:asciiTheme="minorHAnsi" w:eastAsiaTheme="minorEastAsia" w:hAnsiTheme="minorHAnsi" w:cstheme="minorBidi"/>
              <w:noProof/>
              <w:sz w:val="22"/>
              <w:szCs w:val="22"/>
            </w:rPr>
          </w:rPrChange>
        </w:rPr>
      </w:pPr>
      <w:del w:id="3325" w:author="Vilson Lu" w:date="2014-08-22T06:40:00Z">
        <w:r w:rsidRPr="00AC2ADB" w:rsidDel="00AC2ADB">
          <w:rPr>
            <w:rStyle w:val="Hyperlink"/>
            <w:noProof/>
            <w14:scene3d>
              <w14:camera w14:prst="orthographicFront"/>
              <w14:lightRig w14:rig="threePt" w14:dir="t">
                <w14:rot w14:lat="0" w14:lon="0" w14:rev="0"/>
              </w14:lightRig>
            </w14:scene3d>
          </w:rPr>
          <w:delText>3.2</w:delText>
        </w:r>
        <w:r w:rsidRPr="00AC2ADB" w:rsidDel="00AC2ADB">
          <w:rPr>
            <w:rFonts w:eastAsiaTheme="minorEastAsia"/>
            <w:noProof/>
            <w:sz w:val="22"/>
            <w:szCs w:val="22"/>
            <w:rPrChange w:id="332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Classification</w:delText>
        </w:r>
        <w:r w:rsidRPr="00AC2ADB" w:rsidDel="00AC2ADB">
          <w:rPr>
            <w:noProof/>
            <w:webHidden/>
          </w:rPr>
          <w:tab/>
          <w:delText>3-4</w:delText>
        </w:r>
      </w:del>
    </w:p>
    <w:p w14:paraId="1503D632" w14:textId="77777777" w:rsidR="007E2298" w:rsidRPr="00AC2ADB" w:rsidDel="00AC2ADB" w:rsidRDefault="007E2298">
      <w:pPr>
        <w:pStyle w:val="TOC3"/>
        <w:tabs>
          <w:tab w:val="left" w:pos="1320"/>
          <w:tab w:val="right" w:leader="dot" w:pos="9350"/>
        </w:tabs>
        <w:rPr>
          <w:del w:id="3327" w:author="Vilson Lu" w:date="2014-08-22T06:40:00Z"/>
          <w:rFonts w:eastAsiaTheme="minorEastAsia"/>
          <w:noProof/>
          <w:sz w:val="22"/>
          <w:szCs w:val="22"/>
          <w:rPrChange w:id="3328" w:author="Vilson Lu" w:date="2014-08-22T06:41:00Z">
            <w:rPr>
              <w:del w:id="3329" w:author="Vilson Lu" w:date="2014-08-22T06:40:00Z"/>
              <w:rFonts w:asciiTheme="minorHAnsi" w:eastAsiaTheme="minorEastAsia" w:hAnsiTheme="minorHAnsi" w:cstheme="minorBidi"/>
              <w:noProof/>
              <w:sz w:val="22"/>
              <w:szCs w:val="22"/>
            </w:rPr>
          </w:rPrChange>
        </w:rPr>
      </w:pPr>
      <w:del w:id="3330" w:author="Vilson Lu" w:date="2014-08-22T06:40:00Z">
        <w:r w:rsidRPr="00AC2ADB" w:rsidDel="00AC2ADB">
          <w:rPr>
            <w:rStyle w:val="Hyperlink"/>
            <w:noProof/>
            <w14:scene3d>
              <w14:camera w14:prst="orthographicFront"/>
              <w14:lightRig w14:rig="threePt" w14:dir="t">
                <w14:rot w14:lat="0" w14:lon="0" w14:rev="0"/>
              </w14:lightRig>
            </w14:scene3d>
          </w:rPr>
          <w:delText>3.2.1</w:delText>
        </w:r>
        <w:r w:rsidRPr="00AC2ADB" w:rsidDel="00AC2ADB">
          <w:rPr>
            <w:rFonts w:eastAsiaTheme="minorEastAsia"/>
            <w:noProof/>
            <w:sz w:val="22"/>
            <w:szCs w:val="22"/>
            <w:rPrChange w:id="333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Document Representation</w:delText>
        </w:r>
        <w:r w:rsidRPr="00AC2ADB" w:rsidDel="00AC2ADB">
          <w:rPr>
            <w:noProof/>
            <w:webHidden/>
          </w:rPr>
          <w:tab/>
          <w:delText>3-4</w:delText>
        </w:r>
      </w:del>
    </w:p>
    <w:p w14:paraId="4F3CFDA7" w14:textId="77777777" w:rsidR="007E2298" w:rsidRPr="00AC2ADB" w:rsidDel="00AC2ADB" w:rsidRDefault="007E2298">
      <w:pPr>
        <w:pStyle w:val="TOC3"/>
        <w:tabs>
          <w:tab w:val="left" w:pos="1320"/>
          <w:tab w:val="right" w:leader="dot" w:pos="9350"/>
        </w:tabs>
        <w:rPr>
          <w:del w:id="3332" w:author="Vilson Lu" w:date="2014-08-22T06:40:00Z"/>
          <w:rFonts w:eastAsiaTheme="minorEastAsia"/>
          <w:noProof/>
          <w:sz w:val="22"/>
          <w:szCs w:val="22"/>
          <w:rPrChange w:id="3333" w:author="Vilson Lu" w:date="2014-08-22T06:41:00Z">
            <w:rPr>
              <w:del w:id="3334" w:author="Vilson Lu" w:date="2014-08-22T06:40:00Z"/>
              <w:rFonts w:asciiTheme="minorHAnsi" w:eastAsiaTheme="minorEastAsia" w:hAnsiTheme="minorHAnsi" w:cstheme="minorBidi"/>
              <w:noProof/>
              <w:sz w:val="22"/>
              <w:szCs w:val="22"/>
            </w:rPr>
          </w:rPrChange>
        </w:rPr>
      </w:pPr>
      <w:del w:id="3335" w:author="Vilson Lu" w:date="2014-08-22T06:40:00Z">
        <w:r w:rsidRPr="00AC2ADB" w:rsidDel="00AC2ADB">
          <w:rPr>
            <w:rStyle w:val="Hyperlink"/>
            <w:noProof/>
            <w14:scene3d>
              <w14:camera w14:prst="orthographicFront"/>
              <w14:lightRig w14:rig="threePt" w14:dir="t">
                <w14:rot w14:lat="0" w14:lon="0" w14:rev="0"/>
              </w14:lightRig>
            </w14:scene3d>
          </w:rPr>
          <w:delText>3.2.2</w:delText>
        </w:r>
        <w:r w:rsidRPr="00AC2ADB" w:rsidDel="00AC2ADB">
          <w:rPr>
            <w:rFonts w:eastAsiaTheme="minorEastAsia"/>
            <w:noProof/>
            <w:sz w:val="22"/>
            <w:szCs w:val="22"/>
            <w:rPrChange w:id="333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Dimensionality Reduction (Feature Selection)</w:delText>
        </w:r>
        <w:r w:rsidRPr="00AC2ADB" w:rsidDel="00AC2ADB">
          <w:rPr>
            <w:noProof/>
            <w:webHidden/>
          </w:rPr>
          <w:tab/>
          <w:delText>3-5</w:delText>
        </w:r>
      </w:del>
    </w:p>
    <w:p w14:paraId="71DBC010" w14:textId="77777777" w:rsidR="007E2298" w:rsidRPr="00AC2ADB" w:rsidDel="00AC2ADB" w:rsidRDefault="007E2298">
      <w:pPr>
        <w:pStyle w:val="TOC3"/>
        <w:tabs>
          <w:tab w:val="left" w:pos="1320"/>
          <w:tab w:val="right" w:leader="dot" w:pos="9350"/>
        </w:tabs>
        <w:rPr>
          <w:del w:id="3337" w:author="Vilson Lu" w:date="2014-08-22T06:40:00Z"/>
          <w:rFonts w:eastAsiaTheme="minorEastAsia"/>
          <w:noProof/>
          <w:sz w:val="22"/>
          <w:szCs w:val="22"/>
          <w:rPrChange w:id="3338" w:author="Vilson Lu" w:date="2014-08-22T06:41:00Z">
            <w:rPr>
              <w:del w:id="3339" w:author="Vilson Lu" w:date="2014-08-22T06:40:00Z"/>
              <w:rFonts w:asciiTheme="minorHAnsi" w:eastAsiaTheme="minorEastAsia" w:hAnsiTheme="minorHAnsi" w:cstheme="minorBidi"/>
              <w:noProof/>
              <w:sz w:val="22"/>
              <w:szCs w:val="22"/>
            </w:rPr>
          </w:rPrChange>
        </w:rPr>
      </w:pPr>
      <w:del w:id="3340" w:author="Vilson Lu" w:date="2014-08-22T06:40:00Z">
        <w:r w:rsidRPr="00AC2ADB" w:rsidDel="00AC2ADB">
          <w:rPr>
            <w:rStyle w:val="Hyperlink"/>
            <w:noProof/>
            <w14:scene3d>
              <w14:camera w14:prst="orthographicFront"/>
              <w14:lightRig w14:rig="threePt" w14:dir="t">
                <w14:rot w14:lat="0" w14:lon="0" w14:rev="0"/>
              </w14:lightRig>
            </w14:scene3d>
          </w:rPr>
          <w:delText>3.2.3</w:delText>
        </w:r>
        <w:r w:rsidRPr="00AC2ADB" w:rsidDel="00AC2ADB">
          <w:rPr>
            <w:rFonts w:eastAsiaTheme="minorEastAsia"/>
            <w:noProof/>
            <w:sz w:val="22"/>
            <w:szCs w:val="22"/>
            <w:rPrChange w:id="334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Classification</w:delText>
        </w:r>
        <w:r w:rsidRPr="00AC2ADB" w:rsidDel="00AC2ADB">
          <w:rPr>
            <w:noProof/>
            <w:webHidden/>
          </w:rPr>
          <w:tab/>
          <w:delText>3-6</w:delText>
        </w:r>
      </w:del>
    </w:p>
    <w:p w14:paraId="16642232" w14:textId="77777777" w:rsidR="007E2298" w:rsidRPr="00AC2ADB" w:rsidDel="00AC2ADB" w:rsidRDefault="007E2298">
      <w:pPr>
        <w:pStyle w:val="TOC2"/>
        <w:tabs>
          <w:tab w:val="left" w:pos="880"/>
          <w:tab w:val="right" w:leader="dot" w:pos="9350"/>
        </w:tabs>
        <w:rPr>
          <w:del w:id="3342" w:author="Vilson Lu" w:date="2014-08-22T06:40:00Z"/>
          <w:rFonts w:eastAsiaTheme="minorEastAsia"/>
          <w:noProof/>
          <w:sz w:val="22"/>
          <w:szCs w:val="22"/>
          <w:rPrChange w:id="3343" w:author="Vilson Lu" w:date="2014-08-22T06:41:00Z">
            <w:rPr>
              <w:del w:id="3344" w:author="Vilson Lu" w:date="2014-08-22T06:40:00Z"/>
              <w:rFonts w:asciiTheme="minorHAnsi" w:eastAsiaTheme="minorEastAsia" w:hAnsiTheme="minorHAnsi" w:cstheme="minorBidi"/>
              <w:noProof/>
              <w:sz w:val="22"/>
              <w:szCs w:val="22"/>
            </w:rPr>
          </w:rPrChange>
        </w:rPr>
      </w:pPr>
      <w:del w:id="3345" w:author="Vilson Lu" w:date="2014-08-22T06:40:00Z">
        <w:r w:rsidRPr="00AC2ADB" w:rsidDel="00AC2ADB">
          <w:rPr>
            <w:rStyle w:val="Hyperlink"/>
            <w:noProof/>
            <w14:scene3d>
              <w14:camera w14:prst="orthographicFront"/>
              <w14:lightRig w14:rig="threePt" w14:dir="t">
                <w14:rot w14:lat="0" w14:lon="0" w14:rev="0"/>
              </w14:lightRig>
            </w14:scene3d>
          </w:rPr>
          <w:delText>3.3</w:delText>
        </w:r>
        <w:r w:rsidRPr="00AC2ADB" w:rsidDel="00AC2ADB">
          <w:rPr>
            <w:rFonts w:eastAsiaTheme="minorEastAsia"/>
            <w:noProof/>
            <w:sz w:val="22"/>
            <w:szCs w:val="22"/>
            <w:rPrChange w:id="334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Extraction Architecture</w:delText>
        </w:r>
        <w:r w:rsidRPr="00AC2ADB" w:rsidDel="00AC2ADB">
          <w:rPr>
            <w:noProof/>
            <w:webHidden/>
          </w:rPr>
          <w:tab/>
          <w:delText>3-6</w:delText>
        </w:r>
      </w:del>
    </w:p>
    <w:p w14:paraId="1A809FB9" w14:textId="77777777" w:rsidR="007E2298" w:rsidRPr="00AC2ADB" w:rsidDel="00AC2ADB" w:rsidRDefault="007E2298">
      <w:pPr>
        <w:pStyle w:val="TOC3"/>
        <w:tabs>
          <w:tab w:val="left" w:pos="1320"/>
          <w:tab w:val="right" w:leader="dot" w:pos="9350"/>
        </w:tabs>
        <w:rPr>
          <w:del w:id="3347" w:author="Vilson Lu" w:date="2014-08-22T06:40:00Z"/>
          <w:rFonts w:eastAsiaTheme="minorEastAsia"/>
          <w:noProof/>
          <w:sz w:val="22"/>
          <w:szCs w:val="22"/>
          <w:rPrChange w:id="3348" w:author="Vilson Lu" w:date="2014-08-22T06:41:00Z">
            <w:rPr>
              <w:del w:id="3349" w:author="Vilson Lu" w:date="2014-08-22T06:40:00Z"/>
              <w:rFonts w:asciiTheme="minorHAnsi" w:eastAsiaTheme="minorEastAsia" w:hAnsiTheme="minorHAnsi" w:cstheme="minorBidi"/>
              <w:noProof/>
              <w:sz w:val="22"/>
              <w:szCs w:val="22"/>
            </w:rPr>
          </w:rPrChange>
        </w:rPr>
      </w:pPr>
      <w:del w:id="3350" w:author="Vilson Lu" w:date="2014-08-22T06:40:00Z">
        <w:r w:rsidRPr="00AC2ADB" w:rsidDel="00AC2ADB">
          <w:rPr>
            <w:rStyle w:val="Hyperlink"/>
            <w:noProof/>
            <w14:scene3d>
              <w14:camera w14:prst="orthographicFront"/>
              <w14:lightRig w14:rig="threePt" w14:dir="t">
                <w14:rot w14:lat="0" w14:lon="0" w14:rev="0"/>
              </w14:lightRig>
            </w14:scene3d>
          </w:rPr>
          <w:delText>3.3.1</w:delText>
        </w:r>
        <w:r w:rsidRPr="00AC2ADB" w:rsidDel="00AC2ADB">
          <w:rPr>
            <w:rFonts w:eastAsiaTheme="minorEastAsia"/>
            <w:noProof/>
            <w:sz w:val="22"/>
            <w:szCs w:val="22"/>
            <w:rPrChange w:id="335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Template-Based Architecture</w:delText>
        </w:r>
        <w:r w:rsidRPr="00AC2ADB" w:rsidDel="00AC2ADB">
          <w:rPr>
            <w:noProof/>
            <w:webHidden/>
          </w:rPr>
          <w:tab/>
          <w:delText>3-6</w:delText>
        </w:r>
      </w:del>
    </w:p>
    <w:p w14:paraId="537C4197" w14:textId="77777777" w:rsidR="007E2298" w:rsidRPr="00AC2ADB" w:rsidDel="00AC2ADB" w:rsidRDefault="007E2298">
      <w:pPr>
        <w:pStyle w:val="TOC3"/>
        <w:tabs>
          <w:tab w:val="left" w:pos="1320"/>
          <w:tab w:val="right" w:leader="dot" w:pos="9350"/>
        </w:tabs>
        <w:rPr>
          <w:del w:id="3352" w:author="Vilson Lu" w:date="2014-08-22T06:40:00Z"/>
          <w:rFonts w:eastAsiaTheme="minorEastAsia"/>
          <w:noProof/>
          <w:sz w:val="22"/>
          <w:szCs w:val="22"/>
          <w:rPrChange w:id="3353" w:author="Vilson Lu" w:date="2014-08-22T06:41:00Z">
            <w:rPr>
              <w:del w:id="3354" w:author="Vilson Lu" w:date="2014-08-22T06:40:00Z"/>
              <w:rFonts w:asciiTheme="minorHAnsi" w:eastAsiaTheme="minorEastAsia" w:hAnsiTheme="minorHAnsi" w:cstheme="minorBidi"/>
              <w:noProof/>
              <w:sz w:val="22"/>
              <w:szCs w:val="22"/>
            </w:rPr>
          </w:rPrChange>
        </w:rPr>
      </w:pPr>
      <w:del w:id="3355" w:author="Vilson Lu" w:date="2014-08-22T06:40:00Z">
        <w:r w:rsidRPr="00AC2ADB" w:rsidDel="00AC2ADB">
          <w:rPr>
            <w:rStyle w:val="Hyperlink"/>
            <w:noProof/>
            <w14:scene3d>
              <w14:camera w14:prst="orthographicFront"/>
              <w14:lightRig w14:rig="threePt" w14:dir="t">
                <w14:rot w14:lat="0" w14:lon="0" w14:rev="0"/>
              </w14:lightRig>
            </w14:scene3d>
          </w:rPr>
          <w:delText>3.3.2</w:delText>
        </w:r>
        <w:r w:rsidRPr="00AC2ADB" w:rsidDel="00AC2ADB">
          <w:rPr>
            <w:rFonts w:eastAsiaTheme="minorEastAsia"/>
            <w:noProof/>
            <w:sz w:val="22"/>
            <w:szCs w:val="22"/>
            <w:rPrChange w:id="335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Adaptive Architecture</w:delText>
        </w:r>
        <w:r w:rsidRPr="00AC2ADB" w:rsidDel="00AC2ADB">
          <w:rPr>
            <w:noProof/>
            <w:webHidden/>
          </w:rPr>
          <w:tab/>
          <w:delText>3-7</w:delText>
        </w:r>
      </w:del>
    </w:p>
    <w:p w14:paraId="60ED1F56" w14:textId="77777777" w:rsidR="007E2298" w:rsidRPr="00AC2ADB" w:rsidDel="00AC2ADB" w:rsidRDefault="007E2298">
      <w:pPr>
        <w:pStyle w:val="TOC2"/>
        <w:tabs>
          <w:tab w:val="left" w:pos="880"/>
          <w:tab w:val="right" w:leader="dot" w:pos="9350"/>
        </w:tabs>
        <w:rPr>
          <w:del w:id="3357" w:author="Vilson Lu" w:date="2014-08-22T06:40:00Z"/>
          <w:rFonts w:eastAsiaTheme="minorEastAsia"/>
          <w:noProof/>
          <w:sz w:val="22"/>
          <w:szCs w:val="22"/>
          <w:rPrChange w:id="3358" w:author="Vilson Lu" w:date="2014-08-22T06:41:00Z">
            <w:rPr>
              <w:del w:id="3359" w:author="Vilson Lu" w:date="2014-08-22T06:40:00Z"/>
              <w:rFonts w:asciiTheme="minorHAnsi" w:eastAsiaTheme="minorEastAsia" w:hAnsiTheme="minorHAnsi" w:cstheme="minorBidi"/>
              <w:noProof/>
              <w:sz w:val="22"/>
              <w:szCs w:val="22"/>
            </w:rPr>
          </w:rPrChange>
        </w:rPr>
      </w:pPr>
      <w:del w:id="3360" w:author="Vilson Lu" w:date="2014-08-22T06:40:00Z">
        <w:r w:rsidRPr="00AC2ADB" w:rsidDel="00AC2ADB">
          <w:rPr>
            <w:rStyle w:val="Hyperlink"/>
            <w:noProof/>
            <w14:scene3d>
              <w14:camera w14:prst="orthographicFront"/>
              <w14:lightRig w14:rig="threePt" w14:dir="t">
                <w14:rot w14:lat="0" w14:lon="0" w14:rev="0"/>
              </w14:lightRig>
            </w14:scene3d>
          </w:rPr>
          <w:delText>3.4</w:delText>
        </w:r>
        <w:r w:rsidRPr="00AC2ADB" w:rsidDel="00AC2ADB">
          <w:rPr>
            <w:rFonts w:eastAsiaTheme="minorEastAsia"/>
            <w:noProof/>
            <w:sz w:val="22"/>
            <w:szCs w:val="22"/>
            <w:rPrChange w:id="336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Twitter</w:delText>
        </w:r>
        <w:r w:rsidRPr="00AC2ADB" w:rsidDel="00AC2ADB">
          <w:rPr>
            <w:noProof/>
            <w:webHidden/>
          </w:rPr>
          <w:tab/>
          <w:delText>3-14</w:delText>
        </w:r>
      </w:del>
    </w:p>
    <w:p w14:paraId="03D80C26" w14:textId="77777777" w:rsidR="007E2298" w:rsidRPr="00AC2ADB" w:rsidDel="00AC2ADB" w:rsidRDefault="007E2298">
      <w:pPr>
        <w:pStyle w:val="TOC3"/>
        <w:tabs>
          <w:tab w:val="left" w:pos="1320"/>
          <w:tab w:val="right" w:leader="dot" w:pos="9350"/>
        </w:tabs>
        <w:rPr>
          <w:del w:id="3362" w:author="Vilson Lu" w:date="2014-08-22T06:40:00Z"/>
          <w:rFonts w:eastAsiaTheme="minorEastAsia"/>
          <w:noProof/>
          <w:sz w:val="22"/>
          <w:szCs w:val="22"/>
          <w:rPrChange w:id="3363" w:author="Vilson Lu" w:date="2014-08-22T06:41:00Z">
            <w:rPr>
              <w:del w:id="3364" w:author="Vilson Lu" w:date="2014-08-22T06:40:00Z"/>
              <w:rFonts w:asciiTheme="minorHAnsi" w:eastAsiaTheme="minorEastAsia" w:hAnsiTheme="minorHAnsi" w:cstheme="minorBidi"/>
              <w:noProof/>
              <w:sz w:val="22"/>
              <w:szCs w:val="22"/>
            </w:rPr>
          </w:rPrChange>
        </w:rPr>
      </w:pPr>
      <w:del w:id="3365" w:author="Vilson Lu" w:date="2014-08-22T06:40:00Z">
        <w:r w:rsidRPr="00AC2ADB" w:rsidDel="00AC2ADB">
          <w:rPr>
            <w:rStyle w:val="Hyperlink"/>
            <w:noProof/>
            <w14:scene3d>
              <w14:camera w14:prst="orthographicFront"/>
              <w14:lightRig w14:rig="threePt" w14:dir="t">
                <w14:rot w14:lat="0" w14:lon="0" w14:rev="0"/>
              </w14:lightRig>
            </w14:scene3d>
          </w:rPr>
          <w:delText>3.4.1</w:delText>
        </w:r>
        <w:r w:rsidRPr="00AC2ADB" w:rsidDel="00AC2ADB">
          <w:rPr>
            <w:rFonts w:eastAsiaTheme="minorEastAsia"/>
            <w:noProof/>
            <w:sz w:val="22"/>
            <w:szCs w:val="22"/>
            <w:rPrChange w:id="336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Use of Twitter</w:delText>
        </w:r>
        <w:r w:rsidRPr="00AC2ADB" w:rsidDel="00AC2ADB">
          <w:rPr>
            <w:noProof/>
            <w:webHidden/>
          </w:rPr>
          <w:tab/>
          <w:delText>3-14</w:delText>
        </w:r>
      </w:del>
    </w:p>
    <w:p w14:paraId="1256C27B" w14:textId="77777777" w:rsidR="007E2298" w:rsidRPr="00AC2ADB" w:rsidDel="00AC2ADB" w:rsidRDefault="007E2298">
      <w:pPr>
        <w:pStyle w:val="TOC3"/>
        <w:tabs>
          <w:tab w:val="left" w:pos="1320"/>
          <w:tab w:val="right" w:leader="dot" w:pos="9350"/>
        </w:tabs>
        <w:rPr>
          <w:del w:id="3367" w:author="Vilson Lu" w:date="2014-08-22T06:40:00Z"/>
          <w:rFonts w:eastAsiaTheme="minorEastAsia"/>
          <w:noProof/>
          <w:sz w:val="22"/>
          <w:szCs w:val="22"/>
          <w:rPrChange w:id="3368" w:author="Vilson Lu" w:date="2014-08-22T06:41:00Z">
            <w:rPr>
              <w:del w:id="3369" w:author="Vilson Lu" w:date="2014-08-22T06:40:00Z"/>
              <w:rFonts w:asciiTheme="minorHAnsi" w:eastAsiaTheme="minorEastAsia" w:hAnsiTheme="minorHAnsi" w:cstheme="minorBidi"/>
              <w:noProof/>
              <w:sz w:val="22"/>
              <w:szCs w:val="22"/>
            </w:rPr>
          </w:rPrChange>
        </w:rPr>
      </w:pPr>
      <w:del w:id="3370" w:author="Vilson Lu" w:date="2014-08-22T06:40:00Z">
        <w:r w:rsidRPr="00AC2ADB" w:rsidDel="00AC2ADB">
          <w:rPr>
            <w:rStyle w:val="Hyperlink"/>
            <w:noProof/>
            <w14:scene3d>
              <w14:camera w14:prst="orthographicFront"/>
              <w14:lightRig w14:rig="threePt" w14:dir="t">
                <w14:rot w14:lat="0" w14:lon="0" w14:rev="0"/>
              </w14:lightRig>
            </w14:scene3d>
          </w:rPr>
          <w:delText>3.4.2</w:delText>
        </w:r>
        <w:r w:rsidRPr="00AC2ADB" w:rsidDel="00AC2ADB">
          <w:rPr>
            <w:rFonts w:eastAsiaTheme="minorEastAsia"/>
            <w:noProof/>
            <w:sz w:val="22"/>
            <w:szCs w:val="22"/>
            <w:rPrChange w:id="337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Twitter and Disasters</w:delText>
        </w:r>
        <w:r w:rsidRPr="00AC2ADB" w:rsidDel="00AC2ADB">
          <w:rPr>
            <w:noProof/>
            <w:webHidden/>
          </w:rPr>
          <w:tab/>
          <w:delText>3-14</w:delText>
        </w:r>
      </w:del>
    </w:p>
    <w:p w14:paraId="256FB6C3" w14:textId="77777777" w:rsidR="007E2298" w:rsidRPr="00AC2ADB" w:rsidDel="00AC2ADB" w:rsidRDefault="007E2298">
      <w:pPr>
        <w:pStyle w:val="TOC2"/>
        <w:tabs>
          <w:tab w:val="left" w:pos="880"/>
          <w:tab w:val="right" w:leader="dot" w:pos="9350"/>
        </w:tabs>
        <w:rPr>
          <w:del w:id="3372" w:author="Vilson Lu" w:date="2014-08-22T06:40:00Z"/>
          <w:rFonts w:eastAsiaTheme="minorEastAsia"/>
          <w:noProof/>
          <w:sz w:val="22"/>
          <w:szCs w:val="22"/>
          <w:rPrChange w:id="3373" w:author="Vilson Lu" w:date="2014-08-22T06:41:00Z">
            <w:rPr>
              <w:del w:id="3374" w:author="Vilson Lu" w:date="2014-08-22T06:40:00Z"/>
              <w:rFonts w:asciiTheme="minorHAnsi" w:eastAsiaTheme="minorEastAsia" w:hAnsiTheme="minorHAnsi" w:cstheme="minorBidi"/>
              <w:noProof/>
              <w:sz w:val="22"/>
              <w:szCs w:val="22"/>
            </w:rPr>
          </w:rPrChange>
        </w:rPr>
      </w:pPr>
      <w:del w:id="3375" w:author="Vilson Lu" w:date="2014-08-22T06:40:00Z">
        <w:r w:rsidRPr="00AC2ADB" w:rsidDel="00AC2ADB">
          <w:rPr>
            <w:rStyle w:val="Hyperlink"/>
            <w:noProof/>
            <w14:scene3d>
              <w14:camera w14:prst="orthographicFront"/>
              <w14:lightRig w14:rig="threePt" w14:dir="t">
                <w14:rot w14:lat="0" w14:lon="0" w14:rev="0"/>
              </w14:lightRig>
            </w14:scene3d>
          </w:rPr>
          <w:delText>3.5</w:delText>
        </w:r>
        <w:r w:rsidRPr="00AC2ADB" w:rsidDel="00AC2ADB">
          <w:rPr>
            <w:rFonts w:eastAsiaTheme="minorEastAsia"/>
            <w:noProof/>
            <w:sz w:val="22"/>
            <w:szCs w:val="22"/>
            <w:rPrChange w:id="337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Evaluation Metrics</w:delText>
        </w:r>
        <w:r w:rsidRPr="00AC2ADB" w:rsidDel="00AC2ADB">
          <w:rPr>
            <w:noProof/>
            <w:webHidden/>
          </w:rPr>
          <w:tab/>
          <w:delText>3-16</w:delText>
        </w:r>
      </w:del>
    </w:p>
    <w:p w14:paraId="49C314A8" w14:textId="77777777" w:rsidR="007E2298" w:rsidRPr="00AC2ADB" w:rsidDel="00AC2ADB" w:rsidRDefault="007E2298">
      <w:pPr>
        <w:pStyle w:val="TOC3"/>
        <w:tabs>
          <w:tab w:val="left" w:pos="1320"/>
          <w:tab w:val="right" w:leader="dot" w:pos="9350"/>
        </w:tabs>
        <w:rPr>
          <w:del w:id="3377" w:author="Vilson Lu" w:date="2014-08-22T06:40:00Z"/>
          <w:rFonts w:eastAsiaTheme="minorEastAsia"/>
          <w:noProof/>
          <w:sz w:val="22"/>
          <w:szCs w:val="22"/>
          <w:rPrChange w:id="3378" w:author="Vilson Lu" w:date="2014-08-22T06:41:00Z">
            <w:rPr>
              <w:del w:id="3379" w:author="Vilson Lu" w:date="2014-08-22T06:40:00Z"/>
              <w:rFonts w:asciiTheme="minorHAnsi" w:eastAsiaTheme="minorEastAsia" w:hAnsiTheme="minorHAnsi" w:cstheme="minorBidi"/>
              <w:noProof/>
              <w:sz w:val="22"/>
              <w:szCs w:val="22"/>
            </w:rPr>
          </w:rPrChange>
        </w:rPr>
      </w:pPr>
      <w:del w:id="3380" w:author="Vilson Lu" w:date="2014-08-22T06:40:00Z">
        <w:r w:rsidRPr="00AC2ADB" w:rsidDel="00AC2ADB">
          <w:rPr>
            <w:rStyle w:val="Hyperlink"/>
            <w:noProof/>
            <w14:scene3d>
              <w14:camera w14:prst="orthographicFront"/>
              <w14:lightRig w14:rig="threePt" w14:dir="t">
                <w14:rot w14:lat="0" w14:lon="0" w14:rev="0"/>
              </w14:lightRig>
            </w14:scene3d>
          </w:rPr>
          <w:delText>3.5.1</w:delText>
        </w:r>
        <w:r w:rsidRPr="00AC2ADB" w:rsidDel="00AC2ADB">
          <w:rPr>
            <w:rFonts w:eastAsiaTheme="minorEastAsia"/>
            <w:noProof/>
            <w:sz w:val="22"/>
            <w:szCs w:val="22"/>
            <w:rPrChange w:id="338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F-measure</w:delText>
        </w:r>
        <w:r w:rsidRPr="00AC2ADB" w:rsidDel="00AC2ADB">
          <w:rPr>
            <w:noProof/>
            <w:webHidden/>
          </w:rPr>
          <w:tab/>
          <w:delText>3-16</w:delText>
        </w:r>
      </w:del>
    </w:p>
    <w:p w14:paraId="5BFC4540" w14:textId="77777777" w:rsidR="007E2298" w:rsidRPr="00AC2ADB" w:rsidDel="00AC2ADB" w:rsidRDefault="007E2298">
      <w:pPr>
        <w:pStyle w:val="TOC3"/>
        <w:tabs>
          <w:tab w:val="left" w:pos="1320"/>
          <w:tab w:val="right" w:leader="dot" w:pos="9350"/>
        </w:tabs>
        <w:rPr>
          <w:del w:id="3382" w:author="Vilson Lu" w:date="2014-08-22T06:40:00Z"/>
          <w:rFonts w:eastAsiaTheme="minorEastAsia"/>
          <w:noProof/>
          <w:sz w:val="22"/>
          <w:szCs w:val="22"/>
          <w:rPrChange w:id="3383" w:author="Vilson Lu" w:date="2014-08-22T06:41:00Z">
            <w:rPr>
              <w:del w:id="3384" w:author="Vilson Lu" w:date="2014-08-22T06:40:00Z"/>
              <w:rFonts w:asciiTheme="minorHAnsi" w:eastAsiaTheme="minorEastAsia" w:hAnsiTheme="minorHAnsi" w:cstheme="minorBidi"/>
              <w:noProof/>
              <w:sz w:val="22"/>
              <w:szCs w:val="22"/>
            </w:rPr>
          </w:rPrChange>
        </w:rPr>
      </w:pPr>
      <w:del w:id="3385" w:author="Vilson Lu" w:date="2014-08-22T06:40:00Z">
        <w:r w:rsidRPr="00AC2ADB" w:rsidDel="00AC2ADB">
          <w:rPr>
            <w:rStyle w:val="Hyperlink"/>
            <w:noProof/>
            <w14:scene3d>
              <w14:camera w14:prst="orthographicFront"/>
              <w14:lightRig w14:rig="threePt" w14:dir="t">
                <w14:rot w14:lat="0" w14:lon="0" w14:rev="0"/>
              </w14:lightRig>
            </w14:scene3d>
          </w:rPr>
          <w:delText>3.5.2</w:delText>
        </w:r>
        <w:r w:rsidRPr="00AC2ADB" w:rsidDel="00AC2ADB">
          <w:rPr>
            <w:rFonts w:eastAsiaTheme="minorEastAsia"/>
            <w:noProof/>
            <w:sz w:val="22"/>
            <w:szCs w:val="22"/>
            <w:rPrChange w:id="338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Kappa Statistics</w:delText>
        </w:r>
        <w:r w:rsidRPr="00AC2ADB" w:rsidDel="00AC2ADB">
          <w:rPr>
            <w:noProof/>
            <w:webHidden/>
          </w:rPr>
          <w:tab/>
          <w:delText>3-17</w:delText>
        </w:r>
      </w:del>
    </w:p>
    <w:p w14:paraId="77F98861" w14:textId="77777777" w:rsidR="007E2298" w:rsidRPr="00AC2ADB" w:rsidDel="00AC2ADB" w:rsidRDefault="007E2298">
      <w:pPr>
        <w:pStyle w:val="TOC2"/>
        <w:tabs>
          <w:tab w:val="left" w:pos="880"/>
          <w:tab w:val="right" w:leader="dot" w:pos="9350"/>
        </w:tabs>
        <w:rPr>
          <w:del w:id="3387" w:author="Vilson Lu" w:date="2014-08-22T06:40:00Z"/>
          <w:rFonts w:eastAsiaTheme="minorEastAsia"/>
          <w:noProof/>
          <w:sz w:val="22"/>
          <w:szCs w:val="22"/>
          <w:rPrChange w:id="3388" w:author="Vilson Lu" w:date="2014-08-22T06:41:00Z">
            <w:rPr>
              <w:del w:id="3389" w:author="Vilson Lu" w:date="2014-08-22T06:40:00Z"/>
              <w:rFonts w:asciiTheme="minorHAnsi" w:eastAsiaTheme="minorEastAsia" w:hAnsiTheme="minorHAnsi" w:cstheme="minorBidi"/>
              <w:noProof/>
              <w:sz w:val="22"/>
              <w:szCs w:val="22"/>
            </w:rPr>
          </w:rPrChange>
        </w:rPr>
      </w:pPr>
      <w:del w:id="3390" w:author="Vilson Lu" w:date="2014-08-22T06:40:00Z">
        <w:r w:rsidRPr="00AC2ADB" w:rsidDel="00AC2ADB">
          <w:rPr>
            <w:rStyle w:val="Hyperlink"/>
            <w:noProof/>
            <w14:scene3d>
              <w14:camera w14:prst="orthographicFront"/>
              <w14:lightRig w14:rig="threePt" w14:dir="t">
                <w14:rot w14:lat="0" w14:lon="0" w14:rev="0"/>
              </w14:lightRig>
            </w14:scene3d>
          </w:rPr>
          <w:delText>3.6</w:delText>
        </w:r>
        <w:r w:rsidRPr="00AC2ADB" w:rsidDel="00AC2ADB">
          <w:rPr>
            <w:rFonts w:eastAsiaTheme="minorEastAsia"/>
            <w:noProof/>
            <w:sz w:val="22"/>
            <w:szCs w:val="22"/>
            <w:rPrChange w:id="339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Ontology</w:delText>
        </w:r>
        <w:r w:rsidRPr="00AC2ADB" w:rsidDel="00AC2ADB">
          <w:rPr>
            <w:noProof/>
            <w:webHidden/>
          </w:rPr>
          <w:tab/>
          <w:delText>3-17</w:delText>
        </w:r>
      </w:del>
    </w:p>
    <w:p w14:paraId="3AF1F32A" w14:textId="77777777" w:rsidR="007E2298" w:rsidRPr="00AC2ADB" w:rsidDel="00AC2ADB" w:rsidRDefault="007E2298">
      <w:pPr>
        <w:pStyle w:val="TOC2"/>
        <w:tabs>
          <w:tab w:val="left" w:pos="880"/>
          <w:tab w:val="right" w:leader="dot" w:pos="9350"/>
        </w:tabs>
        <w:rPr>
          <w:del w:id="3392" w:author="Vilson Lu" w:date="2014-08-22T06:40:00Z"/>
          <w:rFonts w:eastAsiaTheme="minorEastAsia"/>
          <w:noProof/>
          <w:sz w:val="22"/>
          <w:szCs w:val="22"/>
          <w:rPrChange w:id="3393" w:author="Vilson Lu" w:date="2014-08-22T06:41:00Z">
            <w:rPr>
              <w:del w:id="3394" w:author="Vilson Lu" w:date="2014-08-22T06:40:00Z"/>
              <w:rFonts w:asciiTheme="minorHAnsi" w:eastAsiaTheme="minorEastAsia" w:hAnsiTheme="minorHAnsi" w:cstheme="minorBidi"/>
              <w:noProof/>
              <w:sz w:val="22"/>
              <w:szCs w:val="22"/>
            </w:rPr>
          </w:rPrChange>
        </w:rPr>
      </w:pPr>
      <w:del w:id="3395" w:author="Vilson Lu" w:date="2014-08-22T06:40:00Z">
        <w:r w:rsidRPr="00AC2ADB" w:rsidDel="00AC2ADB">
          <w:rPr>
            <w:rStyle w:val="Hyperlink"/>
            <w:noProof/>
            <w14:scene3d>
              <w14:camera w14:prst="orthographicFront"/>
              <w14:lightRig w14:rig="threePt" w14:dir="t">
                <w14:rot w14:lat="0" w14:lon="0" w14:rev="0"/>
              </w14:lightRig>
            </w14:scene3d>
          </w:rPr>
          <w:delText>3.7</w:delText>
        </w:r>
        <w:r w:rsidRPr="00AC2ADB" w:rsidDel="00AC2ADB">
          <w:rPr>
            <w:rFonts w:eastAsiaTheme="minorEastAsia"/>
            <w:noProof/>
            <w:sz w:val="22"/>
            <w:szCs w:val="22"/>
            <w:rPrChange w:id="339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Tools</w:delText>
        </w:r>
        <w:r w:rsidRPr="00AC2ADB" w:rsidDel="00AC2ADB">
          <w:rPr>
            <w:noProof/>
            <w:webHidden/>
          </w:rPr>
          <w:tab/>
          <w:delText>3-17</w:delText>
        </w:r>
      </w:del>
    </w:p>
    <w:p w14:paraId="6F0A6AE5" w14:textId="77777777" w:rsidR="007E2298" w:rsidRPr="00AC2ADB" w:rsidDel="00AC2ADB" w:rsidRDefault="007E2298">
      <w:pPr>
        <w:pStyle w:val="TOC3"/>
        <w:tabs>
          <w:tab w:val="left" w:pos="1320"/>
          <w:tab w:val="right" w:leader="dot" w:pos="9350"/>
        </w:tabs>
        <w:rPr>
          <w:del w:id="3397" w:author="Vilson Lu" w:date="2014-08-22T06:40:00Z"/>
          <w:rFonts w:eastAsiaTheme="minorEastAsia"/>
          <w:noProof/>
          <w:sz w:val="22"/>
          <w:szCs w:val="22"/>
          <w:rPrChange w:id="3398" w:author="Vilson Lu" w:date="2014-08-22T06:41:00Z">
            <w:rPr>
              <w:del w:id="3399" w:author="Vilson Lu" w:date="2014-08-22T06:40:00Z"/>
              <w:rFonts w:asciiTheme="minorHAnsi" w:eastAsiaTheme="minorEastAsia" w:hAnsiTheme="minorHAnsi" w:cstheme="minorBidi"/>
              <w:noProof/>
              <w:sz w:val="22"/>
              <w:szCs w:val="22"/>
            </w:rPr>
          </w:rPrChange>
        </w:rPr>
      </w:pPr>
      <w:del w:id="3400" w:author="Vilson Lu" w:date="2014-08-22T06:40:00Z">
        <w:r w:rsidRPr="00AC2ADB" w:rsidDel="00AC2ADB">
          <w:rPr>
            <w:rStyle w:val="Hyperlink"/>
            <w:noProof/>
            <w14:scene3d>
              <w14:camera w14:prst="orthographicFront"/>
              <w14:lightRig w14:rig="threePt" w14:dir="t">
                <w14:rot w14:lat="0" w14:lon="0" w14:rev="0"/>
              </w14:lightRig>
            </w14:scene3d>
          </w:rPr>
          <w:delText>3.7.1</w:delText>
        </w:r>
        <w:r w:rsidRPr="00AC2ADB" w:rsidDel="00AC2ADB">
          <w:rPr>
            <w:rFonts w:eastAsiaTheme="minorEastAsia"/>
            <w:noProof/>
            <w:sz w:val="22"/>
            <w:szCs w:val="22"/>
            <w:rPrChange w:id="340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Apache OpenNLP (OpenNLP, 2011)</w:delText>
        </w:r>
        <w:r w:rsidRPr="00AC2ADB" w:rsidDel="00AC2ADB">
          <w:rPr>
            <w:noProof/>
            <w:webHidden/>
          </w:rPr>
          <w:tab/>
          <w:delText>3-17</w:delText>
        </w:r>
      </w:del>
    </w:p>
    <w:p w14:paraId="7DB3CED2" w14:textId="77777777" w:rsidR="007E2298" w:rsidRPr="00AC2ADB" w:rsidDel="00AC2ADB" w:rsidRDefault="007E2298">
      <w:pPr>
        <w:pStyle w:val="TOC3"/>
        <w:tabs>
          <w:tab w:val="left" w:pos="1320"/>
          <w:tab w:val="right" w:leader="dot" w:pos="9350"/>
        </w:tabs>
        <w:rPr>
          <w:del w:id="3402" w:author="Vilson Lu" w:date="2014-08-22T06:40:00Z"/>
          <w:rFonts w:eastAsiaTheme="minorEastAsia"/>
          <w:noProof/>
          <w:sz w:val="22"/>
          <w:szCs w:val="22"/>
          <w:rPrChange w:id="3403" w:author="Vilson Lu" w:date="2014-08-22T06:41:00Z">
            <w:rPr>
              <w:del w:id="3404" w:author="Vilson Lu" w:date="2014-08-22T06:40:00Z"/>
              <w:rFonts w:asciiTheme="minorHAnsi" w:eastAsiaTheme="minorEastAsia" w:hAnsiTheme="minorHAnsi" w:cstheme="minorBidi"/>
              <w:noProof/>
              <w:sz w:val="22"/>
              <w:szCs w:val="22"/>
            </w:rPr>
          </w:rPrChange>
        </w:rPr>
      </w:pPr>
      <w:del w:id="3405" w:author="Vilson Lu" w:date="2014-08-22T06:40:00Z">
        <w:r w:rsidRPr="00AC2ADB" w:rsidDel="00AC2ADB">
          <w:rPr>
            <w:rStyle w:val="Hyperlink"/>
            <w:noProof/>
            <w14:scene3d>
              <w14:camera w14:prst="orthographicFront"/>
              <w14:lightRig w14:rig="threePt" w14:dir="t">
                <w14:rot w14:lat="0" w14:lon="0" w14:rev="0"/>
              </w14:lightRig>
            </w14:scene3d>
          </w:rPr>
          <w:delText>3.7.2</w:delText>
        </w:r>
        <w:r w:rsidRPr="00AC2ADB" w:rsidDel="00AC2ADB">
          <w:rPr>
            <w:rFonts w:eastAsiaTheme="minorEastAsia"/>
            <w:noProof/>
            <w:sz w:val="22"/>
            <w:szCs w:val="22"/>
            <w:rPrChange w:id="340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ANNIE (Cunningham et al., 2002)</w:delText>
        </w:r>
        <w:r w:rsidRPr="00AC2ADB" w:rsidDel="00AC2ADB">
          <w:rPr>
            <w:noProof/>
            <w:webHidden/>
          </w:rPr>
          <w:tab/>
          <w:delText>3-19</w:delText>
        </w:r>
      </w:del>
    </w:p>
    <w:p w14:paraId="76124366" w14:textId="77777777" w:rsidR="007E2298" w:rsidRPr="00AC2ADB" w:rsidDel="00AC2ADB" w:rsidRDefault="007E2298">
      <w:pPr>
        <w:pStyle w:val="TOC3"/>
        <w:tabs>
          <w:tab w:val="left" w:pos="1320"/>
          <w:tab w:val="right" w:leader="dot" w:pos="9350"/>
        </w:tabs>
        <w:rPr>
          <w:del w:id="3407" w:author="Vilson Lu" w:date="2014-08-22T06:40:00Z"/>
          <w:rFonts w:eastAsiaTheme="minorEastAsia"/>
          <w:noProof/>
          <w:sz w:val="22"/>
          <w:szCs w:val="22"/>
          <w:rPrChange w:id="3408" w:author="Vilson Lu" w:date="2014-08-22T06:41:00Z">
            <w:rPr>
              <w:del w:id="3409" w:author="Vilson Lu" w:date="2014-08-22T06:40:00Z"/>
              <w:rFonts w:asciiTheme="minorHAnsi" w:eastAsiaTheme="minorEastAsia" w:hAnsiTheme="minorHAnsi" w:cstheme="minorBidi"/>
              <w:noProof/>
              <w:sz w:val="22"/>
              <w:szCs w:val="22"/>
            </w:rPr>
          </w:rPrChange>
        </w:rPr>
      </w:pPr>
      <w:del w:id="3410" w:author="Vilson Lu" w:date="2014-08-22T06:40:00Z">
        <w:r w:rsidRPr="00AC2ADB" w:rsidDel="00AC2ADB">
          <w:rPr>
            <w:rStyle w:val="Hyperlink"/>
            <w:noProof/>
            <w14:scene3d>
              <w14:camera w14:prst="orthographicFront"/>
              <w14:lightRig w14:rig="threePt" w14:dir="t">
                <w14:rot w14:lat="0" w14:lon="0" w14:rev="0"/>
              </w14:lightRig>
            </w14:scene3d>
          </w:rPr>
          <w:delText>3.7.3</w:delText>
        </w:r>
        <w:r w:rsidRPr="00AC2ADB" w:rsidDel="00AC2ADB">
          <w:rPr>
            <w:rFonts w:eastAsiaTheme="minorEastAsia"/>
            <w:noProof/>
            <w:sz w:val="22"/>
            <w:szCs w:val="22"/>
            <w:rPrChange w:id="341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Twitter NLP Tools (Ritter et al., 2011)</w:delText>
        </w:r>
        <w:r w:rsidRPr="00AC2ADB" w:rsidDel="00AC2ADB">
          <w:rPr>
            <w:noProof/>
            <w:webHidden/>
          </w:rPr>
          <w:tab/>
          <w:delText>3-20</w:delText>
        </w:r>
      </w:del>
    </w:p>
    <w:p w14:paraId="35B09CA9" w14:textId="77777777" w:rsidR="007E2298" w:rsidRPr="00AC2ADB" w:rsidDel="00AC2ADB" w:rsidRDefault="007E2298">
      <w:pPr>
        <w:pStyle w:val="TOC3"/>
        <w:tabs>
          <w:tab w:val="left" w:pos="1320"/>
          <w:tab w:val="right" w:leader="dot" w:pos="9350"/>
        </w:tabs>
        <w:rPr>
          <w:del w:id="3412" w:author="Vilson Lu" w:date="2014-08-22T06:40:00Z"/>
          <w:rFonts w:eastAsiaTheme="minorEastAsia"/>
          <w:noProof/>
          <w:sz w:val="22"/>
          <w:szCs w:val="22"/>
          <w:rPrChange w:id="3413" w:author="Vilson Lu" w:date="2014-08-22T06:41:00Z">
            <w:rPr>
              <w:del w:id="3414" w:author="Vilson Lu" w:date="2014-08-22T06:40:00Z"/>
              <w:rFonts w:asciiTheme="minorHAnsi" w:eastAsiaTheme="minorEastAsia" w:hAnsiTheme="minorHAnsi" w:cstheme="minorBidi"/>
              <w:noProof/>
              <w:sz w:val="22"/>
              <w:szCs w:val="22"/>
            </w:rPr>
          </w:rPrChange>
        </w:rPr>
      </w:pPr>
      <w:del w:id="3415" w:author="Vilson Lu" w:date="2014-08-22T06:40:00Z">
        <w:r w:rsidRPr="00AC2ADB" w:rsidDel="00AC2ADB">
          <w:rPr>
            <w:rStyle w:val="Hyperlink"/>
            <w:noProof/>
            <w14:scene3d>
              <w14:camera w14:prst="orthographicFront"/>
              <w14:lightRig w14:rig="threePt" w14:dir="t">
                <w14:rot w14:lat="0" w14:lon="0" w14:rev="0"/>
              </w14:lightRig>
            </w14:scene3d>
          </w:rPr>
          <w:delText>3.7.4</w:delText>
        </w:r>
        <w:r w:rsidRPr="00AC2ADB" w:rsidDel="00AC2ADB">
          <w:rPr>
            <w:rFonts w:eastAsiaTheme="minorEastAsia"/>
            <w:noProof/>
            <w:sz w:val="22"/>
            <w:szCs w:val="22"/>
            <w:rPrChange w:id="341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Weka (Weka 3, n.d.)</w:delText>
        </w:r>
        <w:r w:rsidRPr="00AC2ADB" w:rsidDel="00AC2ADB">
          <w:rPr>
            <w:noProof/>
            <w:webHidden/>
          </w:rPr>
          <w:tab/>
          <w:delText>3-21</w:delText>
        </w:r>
      </w:del>
    </w:p>
    <w:p w14:paraId="5376DBEE" w14:textId="77777777" w:rsidR="007E2298" w:rsidRPr="00AC2ADB" w:rsidDel="00AC2ADB" w:rsidRDefault="007E2298">
      <w:pPr>
        <w:pStyle w:val="TOC3"/>
        <w:tabs>
          <w:tab w:val="left" w:pos="1320"/>
          <w:tab w:val="right" w:leader="dot" w:pos="9350"/>
        </w:tabs>
        <w:rPr>
          <w:del w:id="3417" w:author="Vilson Lu" w:date="2014-08-22T06:40:00Z"/>
          <w:rFonts w:eastAsiaTheme="minorEastAsia"/>
          <w:noProof/>
          <w:sz w:val="22"/>
          <w:szCs w:val="22"/>
          <w:rPrChange w:id="3418" w:author="Vilson Lu" w:date="2014-08-22T06:41:00Z">
            <w:rPr>
              <w:del w:id="3419" w:author="Vilson Lu" w:date="2014-08-22T06:40:00Z"/>
              <w:rFonts w:asciiTheme="minorHAnsi" w:eastAsiaTheme="minorEastAsia" w:hAnsiTheme="minorHAnsi" w:cstheme="minorBidi"/>
              <w:noProof/>
              <w:sz w:val="22"/>
              <w:szCs w:val="22"/>
            </w:rPr>
          </w:rPrChange>
        </w:rPr>
      </w:pPr>
      <w:del w:id="3420" w:author="Vilson Lu" w:date="2014-08-22T06:40:00Z">
        <w:r w:rsidRPr="00AC2ADB" w:rsidDel="00AC2ADB">
          <w:rPr>
            <w:rStyle w:val="Hyperlink"/>
            <w:noProof/>
            <w14:scene3d>
              <w14:camera w14:prst="orthographicFront"/>
              <w14:lightRig w14:rig="threePt" w14:dir="t">
                <w14:rot w14:lat="0" w14:lon="0" w14:rev="0"/>
              </w14:lightRig>
            </w14:scene3d>
          </w:rPr>
          <w:delText>3.7.5</w:delText>
        </w:r>
        <w:r w:rsidRPr="00AC2ADB" w:rsidDel="00AC2ADB">
          <w:rPr>
            <w:rFonts w:eastAsiaTheme="minorEastAsia"/>
            <w:noProof/>
            <w:sz w:val="22"/>
            <w:szCs w:val="22"/>
            <w:rPrChange w:id="342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TwitIE (Bontcheva et al., 2013)</w:delText>
        </w:r>
        <w:r w:rsidRPr="00AC2ADB" w:rsidDel="00AC2ADB">
          <w:rPr>
            <w:noProof/>
            <w:webHidden/>
          </w:rPr>
          <w:tab/>
          <w:delText>3-21</w:delText>
        </w:r>
      </w:del>
    </w:p>
    <w:p w14:paraId="11E01FD1" w14:textId="77777777" w:rsidR="007E2298" w:rsidRPr="00AC2ADB" w:rsidDel="00AC2ADB" w:rsidRDefault="007E2298">
      <w:pPr>
        <w:pStyle w:val="TOC3"/>
        <w:tabs>
          <w:tab w:val="left" w:pos="1320"/>
          <w:tab w:val="right" w:leader="dot" w:pos="9350"/>
        </w:tabs>
        <w:rPr>
          <w:del w:id="3422" w:author="Vilson Lu" w:date="2014-08-22T06:40:00Z"/>
          <w:rFonts w:eastAsiaTheme="minorEastAsia"/>
          <w:noProof/>
          <w:sz w:val="22"/>
          <w:szCs w:val="22"/>
          <w:rPrChange w:id="3423" w:author="Vilson Lu" w:date="2014-08-22T06:41:00Z">
            <w:rPr>
              <w:del w:id="3424" w:author="Vilson Lu" w:date="2014-08-22T06:40:00Z"/>
              <w:rFonts w:asciiTheme="minorHAnsi" w:eastAsiaTheme="minorEastAsia" w:hAnsiTheme="minorHAnsi" w:cstheme="minorBidi"/>
              <w:noProof/>
              <w:sz w:val="22"/>
              <w:szCs w:val="22"/>
            </w:rPr>
          </w:rPrChange>
        </w:rPr>
      </w:pPr>
      <w:del w:id="3425" w:author="Vilson Lu" w:date="2014-08-22T06:40:00Z">
        <w:r w:rsidRPr="00AC2ADB" w:rsidDel="00AC2ADB">
          <w:rPr>
            <w:rStyle w:val="Hyperlink"/>
            <w:noProof/>
            <w14:scene3d>
              <w14:camera w14:prst="orthographicFront"/>
              <w14:lightRig w14:rig="threePt" w14:dir="t">
                <w14:rot w14:lat="0" w14:lon="0" w14:rev="0"/>
              </w14:lightRig>
            </w14:scene3d>
          </w:rPr>
          <w:delText>3.7.6</w:delText>
        </w:r>
        <w:r w:rsidRPr="00AC2ADB" w:rsidDel="00AC2ADB">
          <w:rPr>
            <w:rFonts w:eastAsiaTheme="minorEastAsia"/>
            <w:noProof/>
            <w:sz w:val="22"/>
            <w:szCs w:val="22"/>
            <w:rPrChange w:id="342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OWL API (Horridge &amp; Bechhoffer, 2011)</w:delText>
        </w:r>
        <w:r w:rsidRPr="00AC2ADB" w:rsidDel="00AC2ADB">
          <w:rPr>
            <w:noProof/>
            <w:webHidden/>
          </w:rPr>
          <w:tab/>
          <w:delText>3-22</w:delText>
        </w:r>
      </w:del>
    </w:p>
    <w:p w14:paraId="5E314D0C" w14:textId="77777777" w:rsidR="007E2298" w:rsidRPr="00AC2ADB" w:rsidDel="00AC2ADB" w:rsidRDefault="007E2298">
      <w:pPr>
        <w:pStyle w:val="TOC3"/>
        <w:tabs>
          <w:tab w:val="left" w:pos="1320"/>
          <w:tab w:val="right" w:leader="dot" w:pos="9350"/>
        </w:tabs>
        <w:rPr>
          <w:del w:id="3427" w:author="Vilson Lu" w:date="2014-08-22T06:40:00Z"/>
          <w:rFonts w:eastAsiaTheme="minorEastAsia"/>
          <w:noProof/>
          <w:sz w:val="22"/>
          <w:szCs w:val="22"/>
          <w:rPrChange w:id="3428" w:author="Vilson Lu" w:date="2014-08-22T06:41:00Z">
            <w:rPr>
              <w:del w:id="3429" w:author="Vilson Lu" w:date="2014-08-22T06:40:00Z"/>
              <w:rFonts w:asciiTheme="minorHAnsi" w:eastAsiaTheme="minorEastAsia" w:hAnsiTheme="minorHAnsi" w:cstheme="minorBidi"/>
              <w:noProof/>
              <w:sz w:val="22"/>
              <w:szCs w:val="22"/>
            </w:rPr>
          </w:rPrChange>
        </w:rPr>
      </w:pPr>
      <w:del w:id="3430" w:author="Vilson Lu" w:date="2014-08-22T06:40:00Z">
        <w:r w:rsidRPr="00AC2ADB" w:rsidDel="00AC2ADB">
          <w:rPr>
            <w:rStyle w:val="Hyperlink"/>
            <w:noProof/>
            <w14:scene3d>
              <w14:camera w14:prst="orthographicFront"/>
              <w14:lightRig w14:rig="threePt" w14:dir="t">
                <w14:rot w14:lat="0" w14:lon="0" w14:rev="0"/>
              </w14:lightRig>
            </w14:scene3d>
          </w:rPr>
          <w:delText>3.7.7</w:delText>
        </w:r>
        <w:r w:rsidRPr="00AC2ADB" w:rsidDel="00AC2ADB">
          <w:rPr>
            <w:rFonts w:eastAsiaTheme="minorEastAsia"/>
            <w:noProof/>
            <w:sz w:val="22"/>
            <w:szCs w:val="22"/>
            <w:rPrChange w:id="343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ArkNLP (Gimpel et al., 2011)</w:delText>
        </w:r>
        <w:r w:rsidRPr="00AC2ADB" w:rsidDel="00AC2ADB">
          <w:rPr>
            <w:noProof/>
            <w:webHidden/>
          </w:rPr>
          <w:tab/>
          <w:delText>3-22</w:delText>
        </w:r>
      </w:del>
    </w:p>
    <w:p w14:paraId="2465A113" w14:textId="77777777" w:rsidR="007E2298" w:rsidRPr="00AC2ADB" w:rsidDel="00AC2ADB" w:rsidRDefault="007E2298">
      <w:pPr>
        <w:pStyle w:val="TOC1"/>
        <w:tabs>
          <w:tab w:val="left" w:pos="660"/>
          <w:tab w:val="right" w:leader="dot" w:pos="9350"/>
        </w:tabs>
        <w:rPr>
          <w:del w:id="3432" w:author="Vilson Lu" w:date="2014-08-22T06:40:00Z"/>
          <w:rFonts w:eastAsiaTheme="minorEastAsia"/>
          <w:noProof/>
          <w:sz w:val="22"/>
          <w:szCs w:val="22"/>
          <w:rPrChange w:id="3433" w:author="Vilson Lu" w:date="2014-08-22T06:41:00Z">
            <w:rPr>
              <w:del w:id="3434" w:author="Vilson Lu" w:date="2014-08-22T06:40:00Z"/>
              <w:rFonts w:asciiTheme="minorHAnsi" w:eastAsiaTheme="minorEastAsia" w:hAnsiTheme="minorHAnsi" w:cstheme="minorBidi"/>
              <w:noProof/>
              <w:sz w:val="22"/>
              <w:szCs w:val="22"/>
            </w:rPr>
          </w:rPrChange>
        </w:rPr>
      </w:pPr>
      <w:del w:id="3435" w:author="Vilson Lu" w:date="2014-08-22T06:40:00Z">
        <w:r w:rsidRPr="00AC2ADB" w:rsidDel="00AC2ADB">
          <w:rPr>
            <w:rStyle w:val="Hyperlink"/>
            <w:noProof/>
          </w:rPr>
          <w:delText>4.0</w:delText>
        </w:r>
        <w:r w:rsidRPr="00AC2ADB" w:rsidDel="00AC2ADB">
          <w:rPr>
            <w:rFonts w:eastAsiaTheme="minorEastAsia"/>
            <w:noProof/>
            <w:sz w:val="22"/>
            <w:szCs w:val="22"/>
            <w:rPrChange w:id="343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The FILIET System</w:delText>
        </w:r>
        <w:r w:rsidRPr="00AC2ADB" w:rsidDel="00AC2ADB">
          <w:rPr>
            <w:noProof/>
            <w:webHidden/>
          </w:rPr>
          <w:tab/>
          <w:delText>4-23</w:delText>
        </w:r>
      </w:del>
    </w:p>
    <w:p w14:paraId="69E115F7" w14:textId="77777777" w:rsidR="007E2298" w:rsidRPr="00AC2ADB" w:rsidDel="00AC2ADB" w:rsidRDefault="007E2298">
      <w:pPr>
        <w:pStyle w:val="TOC2"/>
        <w:tabs>
          <w:tab w:val="left" w:pos="880"/>
          <w:tab w:val="right" w:leader="dot" w:pos="9350"/>
        </w:tabs>
        <w:rPr>
          <w:del w:id="3437" w:author="Vilson Lu" w:date="2014-08-22T06:40:00Z"/>
          <w:rFonts w:eastAsiaTheme="minorEastAsia"/>
          <w:noProof/>
          <w:sz w:val="22"/>
          <w:szCs w:val="22"/>
          <w:rPrChange w:id="3438" w:author="Vilson Lu" w:date="2014-08-22T06:41:00Z">
            <w:rPr>
              <w:del w:id="3439" w:author="Vilson Lu" w:date="2014-08-22T06:40:00Z"/>
              <w:rFonts w:asciiTheme="minorHAnsi" w:eastAsiaTheme="minorEastAsia" w:hAnsiTheme="minorHAnsi" w:cstheme="minorBidi"/>
              <w:noProof/>
              <w:sz w:val="22"/>
              <w:szCs w:val="22"/>
            </w:rPr>
          </w:rPrChange>
        </w:rPr>
      </w:pPr>
      <w:del w:id="3440" w:author="Vilson Lu" w:date="2014-08-22T06:40:00Z">
        <w:r w:rsidRPr="00AC2ADB" w:rsidDel="00AC2ADB">
          <w:rPr>
            <w:rStyle w:val="Hyperlink"/>
            <w:noProof/>
            <w14:scene3d>
              <w14:camera w14:prst="orthographicFront"/>
              <w14:lightRig w14:rig="threePt" w14:dir="t">
                <w14:rot w14:lat="0" w14:lon="0" w14:rev="0"/>
              </w14:lightRig>
            </w14:scene3d>
          </w:rPr>
          <w:delText>4.1</w:delText>
        </w:r>
        <w:r w:rsidRPr="00AC2ADB" w:rsidDel="00AC2ADB">
          <w:rPr>
            <w:rFonts w:eastAsiaTheme="minorEastAsia"/>
            <w:noProof/>
            <w:sz w:val="22"/>
            <w:szCs w:val="22"/>
            <w:rPrChange w:id="344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Overview</w:delText>
        </w:r>
        <w:r w:rsidRPr="00AC2ADB" w:rsidDel="00AC2ADB">
          <w:rPr>
            <w:noProof/>
            <w:webHidden/>
          </w:rPr>
          <w:tab/>
          <w:delText>4-23</w:delText>
        </w:r>
      </w:del>
    </w:p>
    <w:p w14:paraId="7B148A2E" w14:textId="77777777" w:rsidR="007E2298" w:rsidRPr="00AC2ADB" w:rsidDel="00AC2ADB" w:rsidRDefault="007E2298">
      <w:pPr>
        <w:pStyle w:val="TOC2"/>
        <w:tabs>
          <w:tab w:val="left" w:pos="880"/>
          <w:tab w:val="right" w:leader="dot" w:pos="9350"/>
        </w:tabs>
        <w:rPr>
          <w:del w:id="3442" w:author="Vilson Lu" w:date="2014-08-22T06:40:00Z"/>
          <w:rFonts w:eastAsiaTheme="minorEastAsia"/>
          <w:noProof/>
          <w:sz w:val="22"/>
          <w:szCs w:val="22"/>
          <w:rPrChange w:id="3443" w:author="Vilson Lu" w:date="2014-08-22T06:41:00Z">
            <w:rPr>
              <w:del w:id="3444" w:author="Vilson Lu" w:date="2014-08-22T06:40:00Z"/>
              <w:rFonts w:asciiTheme="minorHAnsi" w:eastAsiaTheme="minorEastAsia" w:hAnsiTheme="minorHAnsi" w:cstheme="minorBidi"/>
              <w:noProof/>
              <w:sz w:val="22"/>
              <w:szCs w:val="22"/>
            </w:rPr>
          </w:rPrChange>
        </w:rPr>
      </w:pPr>
      <w:del w:id="3445" w:author="Vilson Lu" w:date="2014-08-22T06:40:00Z">
        <w:r w:rsidRPr="00AC2ADB" w:rsidDel="00AC2ADB">
          <w:rPr>
            <w:rStyle w:val="Hyperlink"/>
            <w:noProof/>
            <w14:scene3d>
              <w14:camera w14:prst="orthographicFront"/>
              <w14:lightRig w14:rig="threePt" w14:dir="t">
                <w14:rot w14:lat="0" w14:lon="0" w14:rev="0"/>
              </w14:lightRig>
            </w14:scene3d>
          </w:rPr>
          <w:delText>4.2</w:delText>
        </w:r>
        <w:r w:rsidRPr="00AC2ADB" w:rsidDel="00AC2ADB">
          <w:rPr>
            <w:rFonts w:eastAsiaTheme="minorEastAsia"/>
            <w:noProof/>
            <w:sz w:val="22"/>
            <w:szCs w:val="22"/>
            <w:rPrChange w:id="344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Objectives</w:delText>
        </w:r>
        <w:r w:rsidRPr="00AC2ADB" w:rsidDel="00AC2ADB">
          <w:rPr>
            <w:noProof/>
            <w:webHidden/>
          </w:rPr>
          <w:tab/>
          <w:delText>4-23</w:delText>
        </w:r>
      </w:del>
    </w:p>
    <w:p w14:paraId="5E0604AA" w14:textId="77777777" w:rsidR="007E2298" w:rsidRPr="00AC2ADB" w:rsidDel="00AC2ADB" w:rsidRDefault="007E2298">
      <w:pPr>
        <w:pStyle w:val="TOC3"/>
        <w:tabs>
          <w:tab w:val="left" w:pos="1320"/>
          <w:tab w:val="right" w:leader="dot" w:pos="9350"/>
        </w:tabs>
        <w:rPr>
          <w:del w:id="3447" w:author="Vilson Lu" w:date="2014-08-22T06:40:00Z"/>
          <w:rFonts w:eastAsiaTheme="minorEastAsia"/>
          <w:noProof/>
          <w:sz w:val="22"/>
          <w:szCs w:val="22"/>
          <w:rPrChange w:id="3448" w:author="Vilson Lu" w:date="2014-08-22T06:41:00Z">
            <w:rPr>
              <w:del w:id="3449" w:author="Vilson Lu" w:date="2014-08-22T06:40:00Z"/>
              <w:rFonts w:asciiTheme="minorHAnsi" w:eastAsiaTheme="minorEastAsia" w:hAnsiTheme="minorHAnsi" w:cstheme="minorBidi"/>
              <w:noProof/>
              <w:sz w:val="22"/>
              <w:szCs w:val="22"/>
            </w:rPr>
          </w:rPrChange>
        </w:rPr>
      </w:pPr>
      <w:del w:id="3450" w:author="Vilson Lu" w:date="2014-08-22T06:40:00Z">
        <w:r w:rsidRPr="00AC2ADB" w:rsidDel="00AC2ADB">
          <w:rPr>
            <w:rStyle w:val="Hyperlink"/>
            <w:noProof/>
            <w14:scene3d>
              <w14:camera w14:prst="orthographicFront"/>
              <w14:lightRig w14:rig="threePt" w14:dir="t">
                <w14:rot w14:lat="0" w14:lon="0" w14:rev="0"/>
              </w14:lightRig>
            </w14:scene3d>
          </w:rPr>
          <w:delText>4.2.1</w:delText>
        </w:r>
        <w:r w:rsidRPr="00AC2ADB" w:rsidDel="00AC2ADB">
          <w:rPr>
            <w:rFonts w:eastAsiaTheme="minorEastAsia"/>
            <w:noProof/>
            <w:sz w:val="22"/>
            <w:szCs w:val="22"/>
            <w:rPrChange w:id="345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General Objective</w:delText>
        </w:r>
        <w:r w:rsidRPr="00AC2ADB" w:rsidDel="00AC2ADB">
          <w:rPr>
            <w:noProof/>
            <w:webHidden/>
          </w:rPr>
          <w:tab/>
          <w:delText>4-23</w:delText>
        </w:r>
      </w:del>
    </w:p>
    <w:p w14:paraId="27EDD4A3" w14:textId="77777777" w:rsidR="007E2298" w:rsidRPr="00AC2ADB" w:rsidDel="00AC2ADB" w:rsidRDefault="007E2298">
      <w:pPr>
        <w:pStyle w:val="TOC3"/>
        <w:tabs>
          <w:tab w:val="left" w:pos="1320"/>
          <w:tab w:val="right" w:leader="dot" w:pos="9350"/>
        </w:tabs>
        <w:rPr>
          <w:del w:id="3452" w:author="Vilson Lu" w:date="2014-08-22T06:40:00Z"/>
          <w:rFonts w:eastAsiaTheme="minorEastAsia"/>
          <w:noProof/>
          <w:sz w:val="22"/>
          <w:szCs w:val="22"/>
          <w:rPrChange w:id="3453" w:author="Vilson Lu" w:date="2014-08-22T06:41:00Z">
            <w:rPr>
              <w:del w:id="3454" w:author="Vilson Lu" w:date="2014-08-22T06:40:00Z"/>
              <w:rFonts w:asciiTheme="minorHAnsi" w:eastAsiaTheme="minorEastAsia" w:hAnsiTheme="minorHAnsi" w:cstheme="minorBidi"/>
              <w:noProof/>
              <w:sz w:val="22"/>
              <w:szCs w:val="22"/>
            </w:rPr>
          </w:rPrChange>
        </w:rPr>
      </w:pPr>
      <w:del w:id="3455" w:author="Vilson Lu" w:date="2014-08-22T06:40:00Z">
        <w:r w:rsidRPr="00AC2ADB" w:rsidDel="00AC2ADB">
          <w:rPr>
            <w:rStyle w:val="Hyperlink"/>
            <w:noProof/>
            <w14:scene3d>
              <w14:camera w14:prst="orthographicFront"/>
              <w14:lightRig w14:rig="threePt" w14:dir="t">
                <w14:rot w14:lat="0" w14:lon="0" w14:rev="0"/>
              </w14:lightRig>
            </w14:scene3d>
          </w:rPr>
          <w:delText>4.2.2</w:delText>
        </w:r>
        <w:r w:rsidRPr="00AC2ADB" w:rsidDel="00AC2ADB">
          <w:rPr>
            <w:rFonts w:eastAsiaTheme="minorEastAsia"/>
            <w:noProof/>
            <w:sz w:val="22"/>
            <w:szCs w:val="22"/>
            <w:rPrChange w:id="345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Specific Objectives</w:delText>
        </w:r>
        <w:r w:rsidRPr="00AC2ADB" w:rsidDel="00AC2ADB">
          <w:rPr>
            <w:noProof/>
            <w:webHidden/>
          </w:rPr>
          <w:tab/>
          <w:delText>4-23</w:delText>
        </w:r>
      </w:del>
    </w:p>
    <w:p w14:paraId="6A0333C0" w14:textId="77777777" w:rsidR="007E2298" w:rsidRPr="00AC2ADB" w:rsidDel="00AC2ADB" w:rsidRDefault="007E2298">
      <w:pPr>
        <w:pStyle w:val="TOC2"/>
        <w:tabs>
          <w:tab w:val="left" w:pos="880"/>
          <w:tab w:val="right" w:leader="dot" w:pos="9350"/>
        </w:tabs>
        <w:rPr>
          <w:del w:id="3457" w:author="Vilson Lu" w:date="2014-08-22T06:40:00Z"/>
          <w:rFonts w:eastAsiaTheme="minorEastAsia"/>
          <w:noProof/>
          <w:sz w:val="22"/>
          <w:szCs w:val="22"/>
          <w:rPrChange w:id="3458" w:author="Vilson Lu" w:date="2014-08-22T06:41:00Z">
            <w:rPr>
              <w:del w:id="3459" w:author="Vilson Lu" w:date="2014-08-22T06:40:00Z"/>
              <w:rFonts w:asciiTheme="minorHAnsi" w:eastAsiaTheme="minorEastAsia" w:hAnsiTheme="minorHAnsi" w:cstheme="minorBidi"/>
              <w:noProof/>
              <w:sz w:val="22"/>
              <w:szCs w:val="22"/>
            </w:rPr>
          </w:rPrChange>
        </w:rPr>
      </w:pPr>
      <w:del w:id="3460" w:author="Vilson Lu" w:date="2014-08-22T06:40:00Z">
        <w:r w:rsidRPr="00AC2ADB" w:rsidDel="00AC2ADB">
          <w:rPr>
            <w:rStyle w:val="Hyperlink"/>
            <w:noProof/>
            <w14:scene3d>
              <w14:camera w14:prst="orthographicFront"/>
              <w14:lightRig w14:rig="threePt" w14:dir="t">
                <w14:rot w14:lat="0" w14:lon="0" w14:rev="0"/>
              </w14:lightRig>
            </w14:scene3d>
          </w:rPr>
          <w:delText>4.3</w:delText>
        </w:r>
        <w:r w:rsidRPr="00AC2ADB" w:rsidDel="00AC2ADB">
          <w:rPr>
            <w:rFonts w:eastAsiaTheme="minorEastAsia"/>
            <w:noProof/>
            <w:sz w:val="22"/>
            <w:szCs w:val="22"/>
            <w:rPrChange w:id="346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System Scope and Limitations</w:delText>
        </w:r>
        <w:r w:rsidRPr="00AC2ADB" w:rsidDel="00AC2ADB">
          <w:rPr>
            <w:noProof/>
            <w:webHidden/>
          </w:rPr>
          <w:tab/>
          <w:delText>4-23</w:delText>
        </w:r>
      </w:del>
    </w:p>
    <w:p w14:paraId="17E531FB" w14:textId="77777777" w:rsidR="007E2298" w:rsidRPr="00AC2ADB" w:rsidDel="00AC2ADB" w:rsidRDefault="007E2298">
      <w:pPr>
        <w:pStyle w:val="TOC2"/>
        <w:tabs>
          <w:tab w:val="left" w:pos="880"/>
          <w:tab w:val="right" w:leader="dot" w:pos="9350"/>
        </w:tabs>
        <w:rPr>
          <w:del w:id="3462" w:author="Vilson Lu" w:date="2014-08-22T06:40:00Z"/>
          <w:rFonts w:eastAsiaTheme="minorEastAsia"/>
          <w:noProof/>
          <w:sz w:val="22"/>
          <w:szCs w:val="22"/>
          <w:rPrChange w:id="3463" w:author="Vilson Lu" w:date="2014-08-22T06:41:00Z">
            <w:rPr>
              <w:del w:id="3464" w:author="Vilson Lu" w:date="2014-08-22T06:40:00Z"/>
              <w:rFonts w:asciiTheme="minorHAnsi" w:eastAsiaTheme="minorEastAsia" w:hAnsiTheme="minorHAnsi" w:cstheme="minorBidi"/>
              <w:noProof/>
              <w:sz w:val="22"/>
              <w:szCs w:val="22"/>
            </w:rPr>
          </w:rPrChange>
        </w:rPr>
      </w:pPr>
      <w:del w:id="3465" w:author="Vilson Lu" w:date="2014-08-22T06:40:00Z">
        <w:r w:rsidRPr="00AC2ADB" w:rsidDel="00AC2ADB">
          <w:rPr>
            <w:rStyle w:val="Hyperlink"/>
            <w:noProof/>
            <w14:scene3d>
              <w14:camera w14:prst="orthographicFront"/>
              <w14:lightRig w14:rig="threePt" w14:dir="t">
                <w14:rot w14:lat="0" w14:lon="0" w14:rev="0"/>
              </w14:lightRig>
            </w14:scene3d>
          </w:rPr>
          <w:delText>4.4</w:delText>
        </w:r>
        <w:r w:rsidRPr="00AC2ADB" w:rsidDel="00AC2ADB">
          <w:rPr>
            <w:rFonts w:eastAsiaTheme="minorEastAsia"/>
            <w:noProof/>
            <w:sz w:val="22"/>
            <w:szCs w:val="22"/>
            <w:rPrChange w:id="346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Architectural Design</w:delText>
        </w:r>
        <w:r w:rsidRPr="00AC2ADB" w:rsidDel="00AC2ADB">
          <w:rPr>
            <w:noProof/>
            <w:webHidden/>
          </w:rPr>
          <w:tab/>
          <w:delText>4-25</w:delText>
        </w:r>
      </w:del>
    </w:p>
    <w:p w14:paraId="4EBB2CDF" w14:textId="77777777" w:rsidR="007E2298" w:rsidRPr="00AC2ADB" w:rsidDel="00AC2ADB" w:rsidRDefault="007E2298">
      <w:pPr>
        <w:pStyle w:val="TOC3"/>
        <w:tabs>
          <w:tab w:val="left" w:pos="1320"/>
          <w:tab w:val="right" w:leader="dot" w:pos="9350"/>
        </w:tabs>
        <w:rPr>
          <w:del w:id="3467" w:author="Vilson Lu" w:date="2014-08-22T06:40:00Z"/>
          <w:rFonts w:eastAsiaTheme="minorEastAsia"/>
          <w:noProof/>
          <w:sz w:val="22"/>
          <w:szCs w:val="22"/>
          <w:rPrChange w:id="3468" w:author="Vilson Lu" w:date="2014-08-22T06:41:00Z">
            <w:rPr>
              <w:del w:id="3469" w:author="Vilson Lu" w:date="2014-08-22T06:40:00Z"/>
              <w:rFonts w:asciiTheme="minorHAnsi" w:eastAsiaTheme="minorEastAsia" w:hAnsiTheme="minorHAnsi" w:cstheme="minorBidi"/>
              <w:noProof/>
              <w:sz w:val="22"/>
              <w:szCs w:val="22"/>
            </w:rPr>
          </w:rPrChange>
        </w:rPr>
      </w:pPr>
      <w:del w:id="3470" w:author="Vilson Lu" w:date="2014-08-22T06:40:00Z">
        <w:r w:rsidRPr="00AC2ADB" w:rsidDel="00AC2ADB">
          <w:rPr>
            <w:rStyle w:val="Hyperlink"/>
            <w:noProof/>
            <w14:scene3d>
              <w14:camera w14:prst="orthographicFront"/>
              <w14:lightRig w14:rig="threePt" w14:dir="t">
                <w14:rot w14:lat="0" w14:lon="0" w14:rev="0"/>
              </w14:lightRig>
            </w14:scene3d>
          </w:rPr>
          <w:delText>4.4.1</w:delText>
        </w:r>
        <w:r w:rsidRPr="00AC2ADB" w:rsidDel="00AC2ADB">
          <w:rPr>
            <w:rFonts w:eastAsiaTheme="minorEastAsia"/>
            <w:noProof/>
            <w:sz w:val="22"/>
            <w:szCs w:val="22"/>
            <w:rPrChange w:id="347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Data Source</w:delText>
        </w:r>
        <w:r w:rsidRPr="00AC2ADB" w:rsidDel="00AC2ADB">
          <w:rPr>
            <w:noProof/>
            <w:webHidden/>
          </w:rPr>
          <w:tab/>
          <w:delText>4-26</w:delText>
        </w:r>
      </w:del>
    </w:p>
    <w:p w14:paraId="7DB533CF" w14:textId="77777777" w:rsidR="007E2298" w:rsidRPr="00AC2ADB" w:rsidDel="00AC2ADB" w:rsidRDefault="007E2298">
      <w:pPr>
        <w:pStyle w:val="TOC3"/>
        <w:tabs>
          <w:tab w:val="left" w:pos="1320"/>
          <w:tab w:val="right" w:leader="dot" w:pos="9350"/>
        </w:tabs>
        <w:rPr>
          <w:del w:id="3472" w:author="Vilson Lu" w:date="2014-08-22T06:40:00Z"/>
          <w:rFonts w:eastAsiaTheme="minorEastAsia"/>
          <w:noProof/>
          <w:sz w:val="22"/>
          <w:szCs w:val="22"/>
          <w:rPrChange w:id="3473" w:author="Vilson Lu" w:date="2014-08-22T06:41:00Z">
            <w:rPr>
              <w:del w:id="3474" w:author="Vilson Lu" w:date="2014-08-22T06:40:00Z"/>
              <w:rFonts w:asciiTheme="minorHAnsi" w:eastAsiaTheme="minorEastAsia" w:hAnsiTheme="minorHAnsi" w:cstheme="minorBidi"/>
              <w:noProof/>
              <w:sz w:val="22"/>
              <w:szCs w:val="22"/>
            </w:rPr>
          </w:rPrChange>
        </w:rPr>
      </w:pPr>
      <w:del w:id="3475" w:author="Vilson Lu" w:date="2014-08-22T06:40:00Z">
        <w:r w:rsidRPr="00AC2ADB" w:rsidDel="00AC2ADB">
          <w:rPr>
            <w:rStyle w:val="Hyperlink"/>
            <w:noProof/>
            <w14:scene3d>
              <w14:camera w14:prst="orthographicFront"/>
              <w14:lightRig w14:rig="threePt" w14:dir="t">
                <w14:rot w14:lat="0" w14:lon="0" w14:rev="0"/>
              </w14:lightRig>
            </w14:scene3d>
          </w:rPr>
          <w:delText>4.4.2</w:delText>
        </w:r>
        <w:r w:rsidRPr="00AC2ADB" w:rsidDel="00AC2ADB">
          <w:rPr>
            <w:rFonts w:eastAsiaTheme="minorEastAsia"/>
            <w:noProof/>
            <w:sz w:val="22"/>
            <w:szCs w:val="22"/>
            <w:rPrChange w:id="347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Preprocessing Module</w:delText>
        </w:r>
        <w:r w:rsidRPr="00AC2ADB" w:rsidDel="00AC2ADB">
          <w:rPr>
            <w:noProof/>
            <w:webHidden/>
          </w:rPr>
          <w:tab/>
          <w:delText>4-27</w:delText>
        </w:r>
      </w:del>
    </w:p>
    <w:p w14:paraId="2B91935F" w14:textId="77777777" w:rsidR="007E2298" w:rsidRPr="00AC2ADB" w:rsidDel="00AC2ADB" w:rsidRDefault="007E2298">
      <w:pPr>
        <w:pStyle w:val="TOC3"/>
        <w:tabs>
          <w:tab w:val="left" w:pos="1320"/>
          <w:tab w:val="right" w:leader="dot" w:pos="9350"/>
        </w:tabs>
        <w:rPr>
          <w:del w:id="3477" w:author="Vilson Lu" w:date="2014-08-22T06:40:00Z"/>
          <w:rFonts w:eastAsiaTheme="minorEastAsia"/>
          <w:noProof/>
          <w:sz w:val="22"/>
          <w:szCs w:val="22"/>
          <w:rPrChange w:id="3478" w:author="Vilson Lu" w:date="2014-08-22T06:41:00Z">
            <w:rPr>
              <w:del w:id="3479" w:author="Vilson Lu" w:date="2014-08-22T06:40:00Z"/>
              <w:rFonts w:asciiTheme="minorHAnsi" w:eastAsiaTheme="minorEastAsia" w:hAnsiTheme="minorHAnsi" w:cstheme="minorBidi"/>
              <w:noProof/>
              <w:sz w:val="22"/>
              <w:szCs w:val="22"/>
            </w:rPr>
          </w:rPrChange>
        </w:rPr>
      </w:pPr>
      <w:del w:id="3480" w:author="Vilson Lu" w:date="2014-08-22T06:40:00Z">
        <w:r w:rsidRPr="00AC2ADB" w:rsidDel="00AC2ADB">
          <w:rPr>
            <w:rStyle w:val="Hyperlink"/>
            <w:noProof/>
            <w14:scene3d>
              <w14:camera w14:prst="orthographicFront"/>
              <w14:lightRig w14:rig="threePt" w14:dir="t">
                <w14:rot w14:lat="0" w14:lon="0" w14:rev="0"/>
              </w14:lightRig>
            </w14:scene3d>
          </w:rPr>
          <w:delText>4.4.3</w:delText>
        </w:r>
        <w:r w:rsidRPr="00AC2ADB" w:rsidDel="00AC2ADB">
          <w:rPr>
            <w:rFonts w:eastAsiaTheme="minorEastAsia"/>
            <w:noProof/>
            <w:sz w:val="22"/>
            <w:szCs w:val="22"/>
            <w:rPrChange w:id="348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Feature Extraction Module</w:delText>
        </w:r>
        <w:r w:rsidRPr="00AC2ADB" w:rsidDel="00AC2ADB">
          <w:rPr>
            <w:noProof/>
            <w:webHidden/>
          </w:rPr>
          <w:tab/>
          <w:delText>4-30</w:delText>
        </w:r>
      </w:del>
    </w:p>
    <w:p w14:paraId="0ACF7111" w14:textId="77777777" w:rsidR="007E2298" w:rsidRPr="00AC2ADB" w:rsidDel="00AC2ADB" w:rsidRDefault="007E2298">
      <w:pPr>
        <w:pStyle w:val="TOC3"/>
        <w:tabs>
          <w:tab w:val="left" w:pos="1320"/>
          <w:tab w:val="right" w:leader="dot" w:pos="9350"/>
        </w:tabs>
        <w:rPr>
          <w:del w:id="3482" w:author="Vilson Lu" w:date="2014-08-22T06:40:00Z"/>
          <w:rFonts w:eastAsiaTheme="minorEastAsia"/>
          <w:noProof/>
          <w:sz w:val="22"/>
          <w:szCs w:val="22"/>
          <w:rPrChange w:id="3483" w:author="Vilson Lu" w:date="2014-08-22T06:41:00Z">
            <w:rPr>
              <w:del w:id="3484" w:author="Vilson Lu" w:date="2014-08-22T06:40:00Z"/>
              <w:rFonts w:asciiTheme="minorHAnsi" w:eastAsiaTheme="minorEastAsia" w:hAnsiTheme="minorHAnsi" w:cstheme="minorBidi"/>
              <w:noProof/>
              <w:sz w:val="22"/>
              <w:szCs w:val="22"/>
            </w:rPr>
          </w:rPrChange>
        </w:rPr>
      </w:pPr>
      <w:del w:id="3485" w:author="Vilson Lu" w:date="2014-08-22T06:40:00Z">
        <w:r w:rsidRPr="00AC2ADB" w:rsidDel="00AC2ADB">
          <w:rPr>
            <w:rStyle w:val="Hyperlink"/>
            <w:noProof/>
            <w14:scene3d>
              <w14:camera w14:prst="orthographicFront"/>
              <w14:lightRig w14:rig="threePt" w14:dir="t">
                <w14:rot w14:lat="0" w14:lon="0" w14:rev="0"/>
              </w14:lightRig>
            </w14:scene3d>
          </w:rPr>
          <w:delText>4.4.4</w:delText>
        </w:r>
        <w:r w:rsidRPr="00AC2ADB" w:rsidDel="00AC2ADB">
          <w:rPr>
            <w:rFonts w:eastAsiaTheme="minorEastAsia"/>
            <w:noProof/>
            <w:sz w:val="22"/>
            <w:szCs w:val="22"/>
            <w:rPrChange w:id="348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Tweet Classifier Module</w:delText>
        </w:r>
        <w:r w:rsidRPr="00AC2ADB" w:rsidDel="00AC2ADB">
          <w:rPr>
            <w:noProof/>
            <w:webHidden/>
          </w:rPr>
          <w:tab/>
          <w:delText>4-32</w:delText>
        </w:r>
      </w:del>
    </w:p>
    <w:p w14:paraId="53314C93" w14:textId="77777777" w:rsidR="007E2298" w:rsidRPr="00AC2ADB" w:rsidDel="00AC2ADB" w:rsidRDefault="007E2298">
      <w:pPr>
        <w:pStyle w:val="TOC3"/>
        <w:tabs>
          <w:tab w:val="left" w:pos="1320"/>
          <w:tab w:val="right" w:leader="dot" w:pos="9350"/>
        </w:tabs>
        <w:rPr>
          <w:del w:id="3487" w:author="Vilson Lu" w:date="2014-08-22T06:40:00Z"/>
          <w:rFonts w:eastAsiaTheme="minorEastAsia"/>
          <w:noProof/>
          <w:sz w:val="22"/>
          <w:szCs w:val="22"/>
          <w:rPrChange w:id="3488" w:author="Vilson Lu" w:date="2014-08-22T06:41:00Z">
            <w:rPr>
              <w:del w:id="3489" w:author="Vilson Lu" w:date="2014-08-22T06:40:00Z"/>
              <w:rFonts w:asciiTheme="minorHAnsi" w:eastAsiaTheme="minorEastAsia" w:hAnsiTheme="minorHAnsi" w:cstheme="minorBidi"/>
              <w:noProof/>
              <w:sz w:val="22"/>
              <w:szCs w:val="22"/>
            </w:rPr>
          </w:rPrChange>
        </w:rPr>
      </w:pPr>
      <w:del w:id="3490" w:author="Vilson Lu" w:date="2014-08-22T06:40:00Z">
        <w:r w:rsidRPr="00AC2ADB" w:rsidDel="00AC2ADB">
          <w:rPr>
            <w:rStyle w:val="Hyperlink"/>
            <w:noProof/>
            <w14:scene3d>
              <w14:camera w14:prst="orthographicFront"/>
              <w14:lightRig w14:rig="threePt" w14:dir="t">
                <w14:rot w14:lat="0" w14:lon="0" w14:rev="0"/>
              </w14:lightRig>
            </w14:scene3d>
          </w:rPr>
          <w:delText>4.4.5</w:delText>
        </w:r>
        <w:r w:rsidRPr="00AC2ADB" w:rsidDel="00AC2ADB">
          <w:rPr>
            <w:rFonts w:eastAsiaTheme="minorEastAsia"/>
            <w:noProof/>
            <w:sz w:val="22"/>
            <w:szCs w:val="22"/>
            <w:rPrChange w:id="349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Information Extraction Module</w:delText>
        </w:r>
        <w:r w:rsidRPr="00AC2ADB" w:rsidDel="00AC2ADB">
          <w:rPr>
            <w:noProof/>
            <w:webHidden/>
          </w:rPr>
          <w:tab/>
          <w:delText>4-33</w:delText>
        </w:r>
      </w:del>
    </w:p>
    <w:p w14:paraId="25539479" w14:textId="77777777" w:rsidR="007E2298" w:rsidRPr="00AC2ADB" w:rsidDel="00AC2ADB" w:rsidRDefault="007E2298">
      <w:pPr>
        <w:pStyle w:val="TOC3"/>
        <w:tabs>
          <w:tab w:val="left" w:pos="1320"/>
          <w:tab w:val="right" w:leader="dot" w:pos="9350"/>
        </w:tabs>
        <w:rPr>
          <w:del w:id="3492" w:author="Vilson Lu" w:date="2014-08-22T06:40:00Z"/>
          <w:rFonts w:eastAsiaTheme="minorEastAsia"/>
          <w:noProof/>
          <w:sz w:val="22"/>
          <w:szCs w:val="22"/>
          <w:rPrChange w:id="3493" w:author="Vilson Lu" w:date="2014-08-22T06:41:00Z">
            <w:rPr>
              <w:del w:id="3494" w:author="Vilson Lu" w:date="2014-08-22T06:40:00Z"/>
              <w:rFonts w:asciiTheme="minorHAnsi" w:eastAsiaTheme="minorEastAsia" w:hAnsiTheme="minorHAnsi" w:cstheme="minorBidi"/>
              <w:noProof/>
              <w:sz w:val="22"/>
              <w:szCs w:val="22"/>
            </w:rPr>
          </w:rPrChange>
        </w:rPr>
      </w:pPr>
      <w:del w:id="3495" w:author="Vilson Lu" w:date="2014-08-22T06:40:00Z">
        <w:r w:rsidRPr="00AC2ADB" w:rsidDel="00AC2ADB">
          <w:rPr>
            <w:rStyle w:val="Hyperlink"/>
            <w:noProof/>
            <w14:scene3d>
              <w14:camera w14:prst="orthographicFront"/>
              <w14:lightRig w14:rig="threePt" w14:dir="t">
                <w14:rot w14:lat="0" w14:lon="0" w14:rev="0"/>
              </w14:lightRig>
            </w14:scene3d>
          </w:rPr>
          <w:delText>4.4.6</w:delText>
        </w:r>
        <w:r w:rsidRPr="00AC2ADB" w:rsidDel="00AC2ADB">
          <w:rPr>
            <w:rFonts w:eastAsiaTheme="minorEastAsia"/>
            <w:noProof/>
            <w:sz w:val="22"/>
            <w:szCs w:val="22"/>
            <w:rPrChange w:id="349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Ontology</w:delText>
        </w:r>
        <w:r w:rsidRPr="00AC2ADB" w:rsidDel="00AC2ADB">
          <w:rPr>
            <w:noProof/>
            <w:webHidden/>
          </w:rPr>
          <w:tab/>
          <w:delText>4-34</w:delText>
        </w:r>
      </w:del>
    </w:p>
    <w:p w14:paraId="12739D1B" w14:textId="77777777" w:rsidR="007E2298" w:rsidRPr="00AC2ADB" w:rsidDel="00AC2ADB" w:rsidRDefault="007E2298">
      <w:pPr>
        <w:pStyle w:val="TOC2"/>
        <w:tabs>
          <w:tab w:val="left" w:pos="880"/>
          <w:tab w:val="right" w:leader="dot" w:pos="9350"/>
        </w:tabs>
        <w:rPr>
          <w:del w:id="3497" w:author="Vilson Lu" w:date="2014-08-22T06:40:00Z"/>
          <w:rFonts w:eastAsiaTheme="minorEastAsia"/>
          <w:noProof/>
          <w:sz w:val="22"/>
          <w:szCs w:val="22"/>
          <w:rPrChange w:id="3498" w:author="Vilson Lu" w:date="2014-08-22T06:41:00Z">
            <w:rPr>
              <w:del w:id="3499" w:author="Vilson Lu" w:date="2014-08-22T06:40:00Z"/>
              <w:rFonts w:asciiTheme="minorHAnsi" w:eastAsiaTheme="minorEastAsia" w:hAnsiTheme="minorHAnsi" w:cstheme="minorBidi"/>
              <w:noProof/>
              <w:sz w:val="22"/>
              <w:szCs w:val="22"/>
            </w:rPr>
          </w:rPrChange>
        </w:rPr>
      </w:pPr>
      <w:del w:id="3500" w:author="Vilson Lu" w:date="2014-08-22T06:40:00Z">
        <w:r w:rsidRPr="00AC2ADB" w:rsidDel="00AC2ADB">
          <w:rPr>
            <w:rStyle w:val="Hyperlink"/>
            <w:noProof/>
            <w14:scene3d>
              <w14:camera w14:prst="orthographicFront"/>
              <w14:lightRig w14:rig="threePt" w14:dir="t">
                <w14:rot w14:lat="0" w14:lon="0" w14:rev="0"/>
              </w14:lightRig>
            </w14:scene3d>
          </w:rPr>
          <w:delText>4.5</w:delText>
        </w:r>
        <w:r w:rsidRPr="00AC2ADB" w:rsidDel="00AC2ADB">
          <w:rPr>
            <w:rFonts w:eastAsiaTheme="minorEastAsia"/>
            <w:noProof/>
            <w:sz w:val="22"/>
            <w:szCs w:val="22"/>
            <w:rPrChange w:id="350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Physical Environment and Resources</w:delText>
        </w:r>
        <w:r w:rsidRPr="00AC2ADB" w:rsidDel="00AC2ADB">
          <w:rPr>
            <w:noProof/>
            <w:webHidden/>
          </w:rPr>
          <w:tab/>
          <w:delText>4-34</w:delText>
        </w:r>
      </w:del>
    </w:p>
    <w:p w14:paraId="785EE2A8" w14:textId="77777777" w:rsidR="007E2298" w:rsidRPr="00AC2ADB" w:rsidDel="00AC2ADB" w:rsidRDefault="007E2298">
      <w:pPr>
        <w:pStyle w:val="TOC3"/>
        <w:tabs>
          <w:tab w:val="left" w:pos="1320"/>
          <w:tab w:val="right" w:leader="dot" w:pos="9350"/>
        </w:tabs>
        <w:rPr>
          <w:del w:id="3502" w:author="Vilson Lu" w:date="2014-08-22T06:40:00Z"/>
          <w:rFonts w:eastAsiaTheme="minorEastAsia"/>
          <w:noProof/>
          <w:sz w:val="22"/>
          <w:szCs w:val="22"/>
          <w:rPrChange w:id="3503" w:author="Vilson Lu" w:date="2014-08-22T06:41:00Z">
            <w:rPr>
              <w:del w:id="3504" w:author="Vilson Lu" w:date="2014-08-22T06:40:00Z"/>
              <w:rFonts w:asciiTheme="minorHAnsi" w:eastAsiaTheme="minorEastAsia" w:hAnsiTheme="minorHAnsi" w:cstheme="minorBidi"/>
              <w:noProof/>
              <w:sz w:val="22"/>
              <w:szCs w:val="22"/>
            </w:rPr>
          </w:rPrChange>
        </w:rPr>
      </w:pPr>
      <w:del w:id="3505" w:author="Vilson Lu" w:date="2014-08-22T06:40:00Z">
        <w:r w:rsidRPr="00AC2ADB" w:rsidDel="00AC2ADB">
          <w:rPr>
            <w:rStyle w:val="Hyperlink"/>
            <w:noProof/>
            <w14:scene3d>
              <w14:camera w14:prst="orthographicFront"/>
              <w14:lightRig w14:rig="threePt" w14:dir="t">
                <w14:rot w14:lat="0" w14:lon="0" w14:rev="0"/>
              </w14:lightRig>
            </w14:scene3d>
          </w:rPr>
          <w:delText>4.5.1</w:delText>
        </w:r>
        <w:r w:rsidRPr="00AC2ADB" w:rsidDel="00AC2ADB">
          <w:rPr>
            <w:rFonts w:eastAsiaTheme="minorEastAsia"/>
            <w:noProof/>
            <w:sz w:val="22"/>
            <w:szCs w:val="22"/>
            <w:rPrChange w:id="350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Minimum Software Requirements</w:delText>
        </w:r>
        <w:r w:rsidRPr="00AC2ADB" w:rsidDel="00AC2ADB">
          <w:rPr>
            <w:noProof/>
            <w:webHidden/>
          </w:rPr>
          <w:tab/>
          <w:delText>4-34</w:delText>
        </w:r>
      </w:del>
    </w:p>
    <w:p w14:paraId="6B2A3CAB" w14:textId="77777777" w:rsidR="007E2298" w:rsidRPr="00AC2ADB" w:rsidDel="00AC2ADB" w:rsidRDefault="007E2298">
      <w:pPr>
        <w:pStyle w:val="TOC3"/>
        <w:tabs>
          <w:tab w:val="left" w:pos="1320"/>
          <w:tab w:val="right" w:leader="dot" w:pos="9350"/>
        </w:tabs>
        <w:rPr>
          <w:del w:id="3507" w:author="Vilson Lu" w:date="2014-08-22T06:40:00Z"/>
          <w:rFonts w:eastAsiaTheme="minorEastAsia"/>
          <w:noProof/>
          <w:sz w:val="22"/>
          <w:szCs w:val="22"/>
          <w:rPrChange w:id="3508" w:author="Vilson Lu" w:date="2014-08-22T06:41:00Z">
            <w:rPr>
              <w:del w:id="3509" w:author="Vilson Lu" w:date="2014-08-22T06:40:00Z"/>
              <w:rFonts w:asciiTheme="minorHAnsi" w:eastAsiaTheme="minorEastAsia" w:hAnsiTheme="minorHAnsi" w:cstheme="minorBidi"/>
              <w:noProof/>
              <w:sz w:val="22"/>
              <w:szCs w:val="22"/>
            </w:rPr>
          </w:rPrChange>
        </w:rPr>
      </w:pPr>
      <w:del w:id="3510" w:author="Vilson Lu" w:date="2014-08-22T06:40:00Z">
        <w:r w:rsidRPr="00AC2ADB" w:rsidDel="00AC2ADB">
          <w:rPr>
            <w:rStyle w:val="Hyperlink"/>
            <w:noProof/>
            <w14:scene3d>
              <w14:camera w14:prst="orthographicFront"/>
              <w14:lightRig w14:rig="threePt" w14:dir="t">
                <w14:rot w14:lat="0" w14:lon="0" w14:rev="0"/>
              </w14:lightRig>
            </w14:scene3d>
          </w:rPr>
          <w:delText>4.5.2</w:delText>
        </w:r>
        <w:r w:rsidRPr="00AC2ADB" w:rsidDel="00AC2ADB">
          <w:rPr>
            <w:rFonts w:eastAsiaTheme="minorEastAsia"/>
            <w:noProof/>
            <w:sz w:val="22"/>
            <w:szCs w:val="22"/>
            <w:rPrChange w:id="3511"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Minimum Hardware Requirements</w:delText>
        </w:r>
        <w:r w:rsidRPr="00AC2ADB" w:rsidDel="00AC2ADB">
          <w:rPr>
            <w:noProof/>
            <w:webHidden/>
          </w:rPr>
          <w:tab/>
          <w:delText>4-34</w:delText>
        </w:r>
      </w:del>
    </w:p>
    <w:p w14:paraId="4E664CDA" w14:textId="77777777" w:rsidR="007E2298" w:rsidRPr="00AC2ADB" w:rsidDel="00AC2ADB" w:rsidRDefault="007E2298">
      <w:pPr>
        <w:pStyle w:val="TOC1"/>
        <w:tabs>
          <w:tab w:val="left" w:pos="660"/>
          <w:tab w:val="right" w:leader="dot" w:pos="9350"/>
        </w:tabs>
        <w:rPr>
          <w:del w:id="3512" w:author="Vilson Lu" w:date="2014-08-22T06:40:00Z"/>
          <w:rFonts w:eastAsiaTheme="minorEastAsia"/>
          <w:noProof/>
          <w:sz w:val="22"/>
          <w:szCs w:val="22"/>
          <w:rPrChange w:id="3513" w:author="Vilson Lu" w:date="2014-08-22T06:41:00Z">
            <w:rPr>
              <w:del w:id="3514" w:author="Vilson Lu" w:date="2014-08-22T06:40:00Z"/>
              <w:rFonts w:asciiTheme="minorHAnsi" w:eastAsiaTheme="minorEastAsia" w:hAnsiTheme="minorHAnsi" w:cstheme="minorBidi"/>
              <w:noProof/>
              <w:sz w:val="22"/>
              <w:szCs w:val="22"/>
            </w:rPr>
          </w:rPrChange>
        </w:rPr>
      </w:pPr>
      <w:del w:id="3515" w:author="Vilson Lu" w:date="2014-08-22T06:40:00Z">
        <w:r w:rsidRPr="00AC2ADB" w:rsidDel="00AC2ADB">
          <w:rPr>
            <w:rStyle w:val="Hyperlink"/>
            <w:noProof/>
          </w:rPr>
          <w:delText>5.0</w:delText>
        </w:r>
        <w:r w:rsidRPr="00AC2ADB" w:rsidDel="00AC2ADB">
          <w:rPr>
            <w:rFonts w:eastAsiaTheme="minorEastAsia"/>
            <w:noProof/>
            <w:sz w:val="22"/>
            <w:szCs w:val="22"/>
            <w:rPrChange w:id="3516" w:author="Vilson Lu" w:date="2014-08-22T06:41:00Z">
              <w:rPr>
                <w:rFonts w:asciiTheme="minorHAnsi" w:eastAsiaTheme="minorEastAsia" w:hAnsiTheme="minorHAnsi" w:cstheme="minorBidi"/>
                <w:noProof/>
                <w:sz w:val="22"/>
                <w:szCs w:val="22"/>
              </w:rPr>
            </w:rPrChange>
          </w:rPr>
          <w:tab/>
        </w:r>
        <w:r w:rsidRPr="00AC2ADB" w:rsidDel="00AC2ADB">
          <w:rPr>
            <w:rStyle w:val="Hyperlink"/>
            <w:noProof/>
          </w:rPr>
          <w:delText>References</w:delText>
        </w:r>
        <w:r w:rsidRPr="00AC2ADB" w:rsidDel="00AC2ADB">
          <w:rPr>
            <w:noProof/>
            <w:webHidden/>
          </w:rPr>
          <w:tab/>
          <w:delText>5-35</w:delText>
        </w:r>
      </w:del>
    </w:p>
    <w:p w14:paraId="759DED6F" w14:textId="77777777" w:rsidR="00D7332C" w:rsidRPr="00AC2ADB" w:rsidDel="00AC2ADB" w:rsidRDefault="00D7332C">
      <w:pPr>
        <w:pStyle w:val="TOC1"/>
        <w:tabs>
          <w:tab w:val="left" w:pos="660"/>
          <w:tab w:val="right" w:leader="dot" w:pos="9350"/>
        </w:tabs>
        <w:rPr>
          <w:del w:id="3517" w:author="Vilson Lu" w:date="2014-08-22T06:40:00Z"/>
          <w:rFonts w:eastAsiaTheme="minorEastAsia"/>
          <w:noProof/>
          <w:sz w:val="22"/>
          <w:szCs w:val="22"/>
          <w:rPrChange w:id="3518" w:author="Vilson Lu" w:date="2014-08-22T06:41:00Z">
            <w:rPr>
              <w:del w:id="3519" w:author="Vilson Lu" w:date="2014-08-22T06:40:00Z"/>
              <w:rFonts w:eastAsiaTheme="minorEastAsia" w:cstheme="minorBidi"/>
              <w:noProof/>
              <w:sz w:val="22"/>
              <w:szCs w:val="22"/>
            </w:rPr>
          </w:rPrChange>
        </w:rPr>
      </w:pPr>
      <w:del w:id="3520" w:author="Vilson Lu" w:date="2014-08-22T06:40:00Z">
        <w:r w:rsidRPr="00AC2ADB" w:rsidDel="00AC2ADB">
          <w:rPr>
            <w:rPrChange w:id="3521" w:author="Vilson Lu" w:date="2014-08-22T06:41:00Z">
              <w:rPr>
                <w:rStyle w:val="Hyperlink"/>
                <w:noProof/>
              </w:rPr>
            </w:rPrChange>
          </w:rPr>
          <w:delText>1.0</w:delText>
        </w:r>
        <w:r w:rsidRPr="00AC2ADB" w:rsidDel="00AC2ADB">
          <w:rPr>
            <w:rFonts w:eastAsiaTheme="minorEastAsia"/>
            <w:noProof/>
            <w:sz w:val="22"/>
            <w:szCs w:val="22"/>
            <w:rPrChange w:id="3522" w:author="Vilson Lu" w:date="2014-08-22T06:41:00Z">
              <w:rPr>
                <w:rFonts w:eastAsiaTheme="minorEastAsia" w:cstheme="minorBidi"/>
                <w:noProof/>
                <w:sz w:val="22"/>
                <w:szCs w:val="22"/>
              </w:rPr>
            </w:rPrChange>
          </w:rPr>
          <w:tab/>
        </w:r>
        <w:r w:rsidRPr="00AC2ADB" w:rsidDel="00AC2ADB">
          <w:rPr>
            <w:rPrChange w:id="3523" w:author="Vilson Lu" w:date="2014-08-22T06:41:00Z">
              <w:rPr>
                <w:rStyle w:val="Hyperlink"/>
                <w:noProof/>
              </w:rPr>
            </w:rPrChange>
          </w:rPr>
          <w:delText>Research Description</w:delText>
        </w:r>
        <w:r w:rsidRPr="00AC2ADB" w:rsidDel="00AC2ADB">
          <w:rPr>
            <w:noProof/>
            <w:webHidden/>
          </w:rPr>
          <w:tab/>
          <w:delText>1-1</w:delText>
        </w:r>
      </w:del>
    </w:p>
    <w:p w14:paraId="46AABDA0" w14:textId="77777777" w:rsidR="00D7332C" w:rsidRPr="00AC2ADB" w:rsidDel="00AC2ADB" w:rsidRDefault="00D7332C">
      <w:pPr>
        <w:pStyle w:val="TOC2"/>
        <w:tabs>
          <w:tab w:val="left" w:pos="880"/>
          <w:tab w:val="right" w:leader="dot" w:pos="9350"/>
        </w:tabs>
        <w:rPr>
          <w:del w:id="3524" w:author="Vilson Lu" w:date="2014-08-22T06:40:00Z"/>
          <w:rFonts w:eastAsiaTheme="minorEastAsia"/>
          <w:noProof/>
          <w:sz w:val="22"/>
          <w:szCs w:val="22"/>
          <w:rPrChange w:id="3525" w:author="Vilson Lu" w:date="2014-08-22T06:41:00Z">
            <w:rPr>
              <w:del w:id="3526" w:author="Vilson Lu" w:date="2014-08-22T06:40:00Z"/>
              <w:rFonts w:eastAsiaTheme="minorEastAsia" w:cstheme="minorBidi"/>
              <w:noProof/>
              <w:sz w:val="22"/>
              <w:szCs w:val="22"/>
            </w:rPr>
          </w:rPrChange>
        </w:rPr>
      </w:pPr>
      <w:del w:id="3527" w:author="Vilson Lu" w:date="2014-08-22T06:40:00Z">
        <w:r w:rsidRPr="00AC2ADB" w:rsidDel="00AC2ADB">
          <w:rPr>
            <w:rPrChange w:id="3528" w:author="Vilson Lu" w:date="2014-08-22T06:41:00Z">
              <w:rPr>
                <w:rStyle w:val="Hyperlink"/>
                <w:noProof/>
              </w:rPr>
            </w:rPrChange>
          </w:rPr>
          <w:delText>1.1</w:delText>
        </w:r>
        <w:r w:rsidRPr="00AC2ADB" w:rsidDel="00AC2ADB">
          <w:rPr>
            <w:rFonts w:eastAsiaTheme="minorEastAsia"/>
            <w:noProof/>
            <w:sz w:val="22"/>
            <w:szCs w:val="22"/>
            <w:rPrChange w:id="3529" w:author="Vilson Lu" w:date="2014-08-22T06:41:00Z">
              <w:rPr>
                <w:rFonts w:eastAsiaTheme="minorEastAsia" w:cstheme="minorBidi"/>
                <w:noProof/>
                <w:sz w:val="22"/>
                <w:szCs w:val="22"/>
              </w:rPr>
            </w:rPrChange>
          </w:rPr>
          <w:tab/>
        </w:r>
        <w:r w:rsidRPr="00AC2ADB" w:rsidDel="00AC2ADB">
          <w:rPr>
            <w:rPrChange w:id="3530" w:author="Vilson Lu" w:date="2014-08-22T06:41:00Z">
              <w:rPr>
                <w:rStyle w:val="Hyperlink"/>
                <w:noProof/>
              </w:rPr>
            </w:rPrChange>
          </w:rPr>
          <w:delText>Overview of the Current State of Technology</w:delText>
        </w:r>
        <w:r w:rsidRPr="00AC2ADB" w:rsidDel="00AC2ADB">
          <w:rPr>
            <w:noProof/>
            <w:webHidden/>
          </w:rPr>
          <w:tab/>
          <w:delText>1-1</w:delText>
        </w:r>
      </w:del>
    </w:p>
    <w:p w14:paraId="1F39782C" w14:textId="77777777" w:rsidR="00D7332C" w:rsidRPr="00AC2ADB" w:rsidDel="00AC2ADB" w:rsidRDefault="00D7332C">
      <w:pPr>
        <w:pStyle w:val="TOC2"/>
        <w:tabs>
          <w:tab w:val="left" w:pos="880"/>
          <w:tab w:val="right" w:leader="dot" w:pos="9350"/>
        </w:tabs>
        <w:rPr>
          <w:del w:id="3531" w:author="Vilson Lu" w:date="2014-08-22T06:40:00Z"/>
          <w:rFonts w:eastAsiaTheme="minorEastAsia"/>
          <w:noProof/>
          <w:sz w:val="22"/>
          <w:szCs w:val="22"/>
          <w:rPrChange w:id="3532" w:author="Vilson Lu" w:date="2014-08-22T06:41:00Z">
            <w:rPr>
              <w:del w:id="3533" w:author="Vilson Lu" w:date="2014-08-22T06:40:00Z"/>
              <w:rFonts w:eastAsiaTheme="minorEastAsia" w:cstheme="minorBidi"/>
              <w:noProof/>
              <w:sz w:val="22"/>
              <w:szCs w:val="22"/>
            </w:rPr>
          </w:rPrChange>
        </w:rPr>
      </w:pPr>
      <w:del w:id="3534" w:author="Vilson Lu" w:date="2014-08-22T06:40:00Z">
        <w:r w:rsidRPr="00AC2ADB" w:rsidDel="00AC2ADB">
          <w:rPr>
            <w:rPrChange w:id="3535" w:author="Vilson Lu" w:date="2014-08-22T06:41:00Z">
              <w:rPr>
                <w:rStyle w:val="Hyperlink"/>
                <w:noProof/>
              </w:rPr>
            </w:rPrChange>
          </w:rPr>
          <w:delText>1.2</w:delText>
        </w:r>
        <w:r w:rsidRPr="00AC2ADB" w:rsidDel="00AC2ADB">
          <w:rPr>
            <w:rFonts w:eastAsiaTheme="minorEastAsia"/>
            <w:noProof/>
            <w:sz w:val="22"/>
            <w:szCs w:val="22"/>
            <w:rPrChange w:id="3536" w:author="Vilson Lu" w:date="2014-08-22T06:41:00Z">
              <w:rPr>
                <w:rFonts w:eastAsiaTheme="minorEastAsia" w:cstheme="minorBidi"/>
                <w:noProof/>
                <w:sz w:val="22"/>
                <w:szCs w:val="22"/>
              </w:rPr>
            </w:rPrChange>
          </w:rPr>
          <w:tab/>
        </w:r>
        <w:r w:rsidRPr="00AC2ADB" w:rsidDel="00AC2ADB">
          <w:rPr>
            <w:rPrChange w:id="3537" w:author="Vilson Lu" w:date="2014-08-22T06:41:00Z">
              <w:rPr>
                <w:rStyle w:val="Hyperlink"/>
                <w:noProof/>
              </w:rPr>
            </w:rPrChange>
          </w:rPr>
          <w:delText>Research Objectives</w:delText>
        </w:r>
        <w:r w:rsidRPr="00AC2ADB" w:rsidDel="00AC2ADB">
          <w:rPr>
            <w:noProof/>
            <w:webHidden/>
          </w:rPr>
          <w:tab/>
          <w:delText>1-1</w:delText>
        </w:r>
      </w:del>
    </w:p>
    <w:p w14:paraId="7AC3E9AD" w14:textId="77777777" w:rsidR="00D7332C" w:rsidRPr="00AC2ADB" w:rsidDel="00AC2ADB" w:rsidRDefault="00D7332C">
      <w:pPr>
        <w:pStyle w:val="TOC3"/>
        <w:tabs>
          <w:tab w:val="left" w:pos="1320"/>
          <w:tab w:val="right" w:leader="dot" w:pos="9350"/>
        </w:tabs>
        <w:rPr>
          <w:del w:id="3538" w:author="Vilson Lu" w:date="2014-08-22T06:40:00Z"/>
          <w:rFonts w:eastAsiaTheme="minorEastAsia"/>
          <w:noProof/>
          <w:sz w:val="22"/>
          <w:szCs w:val="22"/>
          <w:rPrChange w:id="3539" w:author="Vilson Lu" w:date="2014-08-22T06:41:00Z">
            <w:rPr>
              <w:del w:id="3540" w:author="Vilson Lu" w:date="2014-08-22T06:40:00Z"/>
              <w:rFonts w:eastAsiaTheme="minorEastAsia" w:cstheme="minorBidi"/>
              <w:noProof/>
              <w:sz w:val="22"/>
              <w:szCs w:val="22"/>
            </w:rPr>
          </w:rPrChange>
        </w:rPr>
      </w:pPr>
      <w:del w:id="3541" w:author="Vilson Lu" w:date="2014-08-22T06:40:00Z">
        <w:r w:rsidRPr="00AC2ADB" w:rsidDel="00AC2ADB">
          <w:rPr>
            <w:rPrChange w:id="3542" w:author="Vilson Lu" w:date="2014-08-22T06:41:00Z">
              <w:rPr>
                <w:rStyle w:val="Hyperlink"/>
                <w:noProof/>
                <w14:scene3d>
                  <w14:camera w14:prst="orthographicFront"/>
                  <w14:lightRig w14:rig="threePt" w14:dir="t">
                    <w14:rot w14:lat="0" w14:lon="0" w14:rev="0"/>
                  </w14:lightRig>
                </w14:scene3d>
              </w:rPr>
            </w:rPrChange>
          </w:rPr>
          <w:delText>1.2.1</w:delText>
        </w:r>
        <w:r w:rsidRPr="00AC2ADB" w:rsidDel="00AC2ADB">
          <w:rPr>
            <w:rFonts w:eastAsiaTheme="minorEastAsia"/>
            <w:noProof/>
            <w:sz w:val="22"/>
            <w:szCs w:val="22"/>
            <w:rPrChange w:id="3543" w:author="Vilson Lu" w:date="2014-08-22T06:41:00Z">
              <w:rPr>
                <w:rFonts w:eastAsiaTheme="minorEastAsia" w:cstheme="minorBidi"/>
                <w:noProof/>
                <w:sz w:val="22"/>
                <w:szCs w:val="22"/>
              </w:rPr>
            </w:rPrChange>
          </w:rPr>
          <w:tab/>
        </w:r>
        <w:r w:rsidRPr="00AC2ADB" w:rsidDel="00AC2ADB">
          <w:rPr>
            <w:rPrChange w:id="3544" w:author="Vilson Lu" w:date="2014-08-22T06:41:00Z">
              <w:rPr>
                <w:rStyle w:val="Hyperlink"/>
                <w:noProof/>
              </w:rPr>
            </w:rPrChange>
          </w:rPr>
          <w:delText>General Objective</w:delText>
        </w:r>
        <w:r w:rsidRPr="00AC2ADB" w:rsidDel="00AC2ADB">
          <w:rPr>
            <w:noProof/>
            <w:webHidden/>
          </w:rPr>
          <w:tab/>
          <w:delText>1-1</w:delText>
        </w:r>
      </w:del>
    </w:p>
    <w:p w14:paraId="48E88CCE" w14:textId="77777777" w:rsidR="00D7332C" w:rsidRPr="00AC2ADB" w:rsidDel="00AC2ADB" w:rsidRDefault="00D7332C">
      <w:pPr>
        <w:pStyle w:val="TOC3"/>
        <w:tabs>
          <w:tab w:val="left" w:pos="1320"/>
          <w:tab w:val="right" w:leader="dot" w:pos="9350"/>
        </w:tabs>
        <w:rPr>
          <w:del w:id="3545" w:author="Vilson Lu" w:date="2014-08-22T06:40:00Z"/>
          <w:rFonts w:eastAsiaTheme="minorEastAsia"/>
          <w:noProof/>
          <w:sz w:val="22"/>
          <w:szCs w:val="22"/>
          <w:rPrChange w:id="3546" w:author="Vilson Lu" w:date="2014-08-22T06:41:00Z">
            <w:rPr>
              <w:del w:id="3547" w:author="Vilson Lu" w:date="2014-08-22T06:40:00Z"/>
              <w:rFonts w:eastAsiaTheme="minorEastAsia" w:cstheme="minorBidi"/>
              <w:noProof/>
              <w:sz w:val="22"/>
              <w:szCs w:val="22"/>
            </w:rPr>
          </w:rPrChange>
        </w:rPr>
      </w:pPr>
      <w:del w:id="3548" w:author="Vilson Lu" w:date="2014-08-22T06:40:00Z">
        <w:r w:rsidRPr="00AC2ADB" w:rsidDel="00AC2ADB">
          <w:rPr>
            <w:rPrChange w:id="3549" w:author="Vilson Lu" w:date="2014-08-22T06:41:00Z">
              <w:rPr>
                <w:rStyle w:val="Hyperlink"/>
                <w:noProof/>
                <w14:scene3d>
                  <w14:camera w14:prst="orthographicFront"/>
                  <w14:lightRig w14:rig="threePt" w14:dir="t">
                    <w14:rot w14:lat="0" w14:lon="0" w14:rev="0"/>
                  </w14:lightRig>
                </w14:scene3d>
              </w:rPr>
            </w:rPrChange>
          </w:rPr>
          <w:delText>1.2.2</w:delText>
        </w:r>
        <w:r w:rsidRPr="00AC2ADB" w:rsidDel="00AC2ADB">
          <w:rPr>
            <w:rFonts w:eastAsiaTheme="minorEastAsia"/>
            <w:noProof/>
            <w:sz w:val="22"/>
            <w:szCs w:val="22"/>
            <w:rPrChange w:id="3550" w:author="Vilson Lu" w:date="2014-08-22T06:41:00Z">
              <w:rPr>
                <w:rFonts w:eastAsiaTheme="minorEastAsia" w:cstheme="minorBidi"/>
                <w:noProof/>
                <w:sz w:val="22"/>
                <w:szCs w:val="22"/>
              </w:rPr>
            </w:rPrChange>
          </w:rPr>
          <w:tab/>
        </w:r>
        <w:r w:rsidRPr="00AC2ADB" w:rsidDel="00AC2ADB">
          <w:rPr>
            <w:rPrChange w:id="3551" w:author="Vilson Lu" w:date="2014-08-22T06:41:00Z">
              <w:rPr>
                <w:rStyle w:val="Hyperlink"/>
                <w:noProof/>
              </w:rPr>
            </w:rPrChange>
          </w:rPr>
          <w:delText>Specific Objectives</w:delText>
        </w:r>
        <w:r w:rsidRPr="00AC2ADB" w:rsidDel="00AC2ADB">
          <w:rPr>
            <w:noProof/>
            <w:webHidden/>
          </w:rPr>
          <w:tab/>
          <w:delText>1-1</w:delText>
        </w:r>
      </w:del>
    </w:p>
    <w:p w14:paraId="1C6E9786" w14:textId="77777777" w:rsidR="00D7332C" w:rsidRPr="00AC2ADB" w:rsidDel="00AC2ADB" w:rsidRDefault="00D7332C">
      <w:pPr>
        <w:pStyle w:val="TOC2"/>
        <w:tabs>
          <w:tab w:val="left" w:pos="880"/>
          <w:tab w:val="right" w:leader="dot" w:pos="9350"/>
        </w:tabs>
        <w:rPr>
          <w:del w:id="3552" w:author="Vilson Lu" w:date="2014-08-22T06:40:00Z"/>
          <w:rFonts w:eastAsiaTheme="minorEastAsia"/>
          <w:noProof/>
          <w:sz w:val="22"/>
          <w:szCs w:val="22"/>
          <w:rPrChange w:id="3553" w:author="Vilson Lu" w:date="2014-08-22T06:41:00Z">
            <w:rPr>
              <w:del w:id="3554" w:author="Vilson Lu" w:date="2014-08-22T06:40:00Z"/>
              <w:rFonts w:eastAsiaTheme="minorEastAsia" w:cstheme="minorBidi"/>
              <w:noProof/>
              <w:sz w:val="22"/>
              <w:szCs w:val="22"/>
            </w:rPr>
          </w:rPrChange>
        </w:rPr>
      </w:pPr>
      <w:del w:id="3555" w:author="Vilson Lu" w:date="2014-08-22T06:40:00Z">
        <w:r w:rsidRPr="00AC2ADB" w:rsidDel="00AC2ADB">
          <w:rPr>
            <w:rPrChange w:id="3556" w:author="Vilson Lu" w:date="2014-08-22T06:41:00Z">
              <w:rPr>
                <w:rStyle w:val="Hyperlink"/>
                <w:noProof/>
              </w:rPr>
            </w:rPrChange>
          </w:rPr>
          <w:delText>1.3</w:delText>
        </w:r>
        <w:r w:rsidRPr="00AC2ADB" w:rsidDel="00AC2ADB">
          <w:rPr>
            <w:rFonts w:eastAsiaTheme="minorEastAsia"/>
            <w:noProof/>
            <w:sz w:val="22"/>
            <w:szCs w:val="22"/>
            <w:rPrChange w:id="3557" w:author="Vilson Lu" w:date="2014-08-22T06:41:00Z">
              <w:rPr>
                <w:rFonts w:eastAsiaTheme="minorEastAsia" w:cstheme="minorBidi"/>
                <w:noProof/>
                <w:sz w:val="22"/>
                <w:szCs w:val="22"/>
              </w:rPr>
            </w:rPrChange>
          </w:rPr>
          <w:tab/>
        </w:r>
        <w:r w:rsidRPr="00AC2ADB" w:rsidDel="00AC2ADB">
          <w:rPr>
            <w:rPrChange w:id="3558" w:author="Vilson Lu" w:date="2014-08-22T06:41:00Z">
              <w:rPr>
                <w:rStyle w:val="Hyperlink"/>
                <w:noProof/>
              </w:rPr>
            </w:rPrChange>
          </w:rPr>
          <w:delText>Scope and Limitations of the Research</w:delText>
        </w:r>
        <w:r w:rsidRPr="00AC2ADB" w:rsidDel="00AC2ADB">
          <w:rPr>
            <w:noProof/>
            <w:webHidden/>
          </w:rPr>
          <w:tab/>
          <w:delText>1-1</w:delText>
        </w:r>
      </w:del>
    </w:p>
    <w:p w14:paraId="59B7BD9B" w14:textId="77777777" w:rsidR="00D7332C" w:rsidRPr="00AC2ADB" w:rsidDel="00AC2ADB" w:rsidRDefault="00D7332C">
      <w:pPr>
        <w:pStyle w:val="TOC2"/>
        <w:tabs>
          <w:tab w:val="left" w:pos="880"/>
          <w:tab w:val="right" w:leader="dot" w:pos="9350"/>
        </w:tabs>
        <w:rPr>
          <w:del w:id="3559" w:author="Vilson Lu" w:date="2014-08-22T06:40:00Z"/>
          <w:rFonts w:eastAsiaTheme="minorEastAsia"/>
          <w:noProof/>
          <w:sz w:val="22"/>
          <w:szCs w:val="22"/>
          <w:rPrChange w:id="3560" w:author="Vilson Lu" w:date="2014-08-22T06:41:00Z">
            <w:rPr>
              <w:del w:id="3561" w:author="Vilson Lu" w:date="2014-08-22T06:40:00Z"/>
              <w:rFonts w:eastAsiaTheme="minorEastAsia" w:cstheme="minorBidi"/>
              <w:noProof/>
              <w:sz w:val="22"/>
              <w:szCs w:val="22"/>
            </w:rPr>
          </w:rPrChange>
        </w:rPr>
      </w:pPr>
      <w:del w:id="3562" w:author="Vilson Lu" w:date="2014-08-22T06:40:00Z">
        <w:r w:rsidRPr="00AC2ADB" w:rsidDel="00AC2ADB">
          <w:rPr>
            <w:rPrChange w:id="3563" w:author="Vilson Lu" w:date="2014-08-22T06:41:00Z">
              <w:rPr>
                <w:rStyle w:val="Hyperlink"/>
                <w:noProof/>
              </w:rPr>
            </w:rPrChange>
          </w:rPr>
          <w:delText>1.4</w:delText>
        </w:r>
        <w:r w:rsidRPr="00AC2ADB" w:rsidDel="00AC2ADB">
          <w:rPr>
            <w:rFonts w:eastAsiaTheme="minorEastAsia"/>
            <w:noProof/>
            <w:sz w:val="22"/>
            <w:szCs w:val="22"/>
            <w:rPrChange w:id="3564" w:author="Vilson Lu" w:date="2014-08-22T06:41:00Z">
              <w:rPr>
                <w:rFonts w:eastAsiaTheme="minorEastAsia" w:cstheme="minorBidi"/>
                <w:noProof/>
                <w:sz w:val="22"/>
                <w:szCs w:val="22"/>
              </w:rPr>
            </w:rPrChange>
          </w:rPr>
          <w:tab/>
        </w:r>
        <w:r w:rsidRPr="00AC2ADB" w:rsidDel="00AC2ADB">
          <w:rPr>
            <w:rPrChange w:id="3565" w:author="Vilson Lu" w:date="2014-08-22T06:41:00Z">
              <w:rPr>
                <w:rStyle w:val="Hyperlink"/>
                <w:noProof/>
              </w:rPr>
            </w:rPrChange>
          </w:rPr>
          <w:delText>Significance of the Research</w:delText>
        </w:r>
        <w:r w:rsidRPr="00AC2ADB" w:rsidDel="00AC2ADB">
          <w:rPr>
            <w:noProof/>
            <w:webHidden/>
          </w:rPr>
          <w:tab/>
          <w:delText>1-1</w:delText>
        </w:r>
      </w:del>
    </w:p>
    <w:p w14:paraId="78F1B98C" w14:textId="77777777" w:rsidR="00D7332C" w:rsidRPr="00AC2ADB" w:rsidDel="00AC2ADB" w:rsidRDefault="00D7332C">
      <w:pPr>
        <w:pStyle w:val="TOC2"/>
        <w:tabs>
          <w:tab w:val="left" w:pos="880"/>
          <w:tab w:val="right" w:leader="dot" w:pos="9350"/>
        </w:tabs>
        <w:rPr>
          <w:del w:id="3566" w:author="Vilson Lu" w:date="2014-08-22T06:40:00Z"/>
          <w:rFonts w:eastAsiaTheme="minorEastAsia"/>
          <w:noProof/>
          <w:sz w:val="22"/>
          <w:szCs w:val="22"/>
          <w:rPrChange w:id="3567" w:author="Vilson Lu" w:date="2014-08-22T06:41:00Z">
            <w:rPr>
              <w:del w:id="3568" w:author="Vilson Lu" w:date="2014-08-22T06:40:00Z"/>
              <w:rFonts w:eastAsiaTheme="minorEastAsia" w:cstheme="minorBidi"/>
              <w:noProof/>
              <w:sz w:val="22"/>
              <w:szCs w:val="22"/>
            </w:rPr>
          </w:rPrChange>
        </w:rPr>
      </w:pPr>
      <w:del w:id="3569" w:author="Vilson Lu" w:date="2014-08-22T06:40:00Z">
        <w:r w:rsidRPr="00AC2ADB" w:rsidDel="00AC2ADB">
          <w:rPr>
            <w:rPrChange w:id="3570" w:author="Vilson Lu" w:date="2014-08-22T06:41:00Z">
              <w:rPr>
                <w:rStyle w:val="Hyperlink"/>
                <w:noProof/>
              </w:rPr>
            </w:rPrChange>
          </w:rPr>
          <w:delText>1.5</w:delText>
        </w:r>
        <w:r w:rsidRPr="00AC2ADB" w:rsidDel="00AC2ADB">
          <w:rPr>
            <w:rFonts w:eastAsiaTheme="minorEastAsia"/>
            <w:noProof/>
            <w:sz w:val="22"/>
            <w:szCs w:val="22"/>
            <w:rPrChange w:id="3571" w:author="Vilson Lu" w:date="2014-08-22T06:41:00Z">
              <w:rPr>
                <w:rFonts w:eastAsiaTheme="minorEastAsia" w:cstheme="minorBidi"/>
                <w:noProof/>
                <w:sz w:val="22"/>
                <w:szCs w:val="22"/>
              </w:rPr>
            </w:rPrChange>
          </w:rPr>
          <w:tab/>
        </w:r>
        <w:r w:rsidRPr="00AC2ADB" w:rsidDel="00AC2ADB">
          <w:rPr>
            <w:rPrChange w:id="3572" w:author="Vilson Lu" w:date="2014-08-22T06:41:00Z">
              <w:rPr>
                <w:rStyle w:val="Hyperlink"/>
                <w:noProof/>
              </w:rPr>
            </w:rPrChange>
          </w:rPr>
          <w:delText>Research Methodology</w:delText>
        </w:r>
        <w:r w:rsidRPr="00AC2ADB" w:rsidDel="00AC2ADB">
          <w:rPr>
            <w:noProof/>
            <w:webHidden/>
          </w:rPr>
          <w:tab/>
          <w:delText>1-1</w:delText>
        </w:r>
      </w:del>
    </w:p>
    <w:p w14:paraId="6C6832AF" w14:textId="77777777" w:rsidR="00D7332C" w:rsidRPr="00AC2ADB" w:rsidDel="00AC2ADB" w:rsidRDefault="00D7332C">
      <w:pPr>
        <w:pStyle w:val="TOC3"/>
        <w:tabs>
          <w:tab w:val="left" w:pos="1320"/>
          <w:tab w:val="right" w:leader="dot" w:pos="9350"/>
        </w:tabs>
        <w:rPr>
          <w:del w:id="3573" w:author="Vilson Lu" w:date="2014-08-22T06:40:00Z"/>
          <w:rFonts w:eastAsiaTheme="minorEastAsia"/>
          <w:noProof/>
          <w:sz w:val="22"/>
          <w:szCs w:val="22"/>
          <w:rPrChange w:id="3574" w:author="Vilson Lu" w:date="2014-08-22T06:41:00Z">
            <w:rPr>
              <w:del w:id="3575" w:author="Vilson Lu" w:date="2014-08-22T06:40:00Z"/>
              <w:rFonts w:eastAsiaTheme="minorEastAsia" w:cstheme="minorBidi"/>
              <w:noProof/>
              <w:sz w:val="22"/>
              <w:szCs w:val="22"/>
            </w:rPr>
          </w:rPrChange>
        </w:rPr>
      </w:pPr>
      <w:del w:id="3576" w:author="Vilson Lu" w:date="2014-08-22T06:40:00Z">
        <w:r w:rsidRPr="00AC2ADB" w:rsidDel="00AC2ADB">
          <w:rPr>
            <w:rPrChange w:id="3577" w:author="Vilson Lu" w:date="2014-08-22T06:41:00Z">
              <w:rPr>
                <w:rStyle w:val="Hyperlink"/>
                <w:noProof/>
                <w14:scene3d>
                  <w14:camera w14:prst="orthographicFront"/>
                  <w14:lightRig w14:rig="threePt" w14:dir="t">
                    <w14:rot w14:lat="0" w14:lon="0" w14:rev="0"/>
                  </w14:lightRig>
                </w14:scene3d>
              </w:rPr>
            </w:rPrChange>
          </w:rPr>
          <w:delText>1.5.1</w:delText>
        </w:r>
        <w:r w:rsidRPr="00AC2ADB" w:rsidDel="00AC2ADB">
          <w:rPr>
            <w:rFonts w:eastAsiaTheme="minorEastAsia"/>
            <w:noProof/>
            <w:sz w:val="22"/>
            <w:szCs w:val="22"/>
            <w:rPrChange w:id="3578" w:author="Vilson Lu" w:date="2014-08-22T06:41:00Z">
              <w:rPr>
                <w:rFonts w:eastAsiaTheme="minorEastAsia" w:cstheme="minorBidi"/>
                <w:noProof/>
                <w:sz w:val="22"/>
                <w:szCs w:val="22"/>
              </w:rPr>
            </w:rPrChange>
          </w:rPr>
          <w:tab/>
        </w:r>
        <w:r w:rsidRPr="00AC2ADB" w:rsidDel="00AC2ADB">
          <w:rPr>
            <w:rPrChange w:id="3579" w:author="Vilson Lu" w:date="2014-08-22T06:41:00Z">
              <w:rPr>
                <w:rStyle w:val="Hyperlink"/>
                <w:noProof/>
              </w:rPr>
            </w:rPrChange>
          </w:rPr>
          <w:delText>Investigation and Research Analysis</w:delText>
        </w:r>
        <w:r w:rsidRPr="00AC2ADB" w:rsidDel="00AC2ADB">
          <w:rPr>
            <w:noProof/>
            <w:webHidden/>
          </w:rPr>
          <w:tab/>
          <w:delText>1-2</w:delText>
        </w:r>
      </w:del>
    </w:p>
    <w:p w14:paraId="746D431B" w14:textId="77777777" w:rsidR="00D7332C" w:rsidRPr="00AC2ADB" w:rsidDel="00AC2ADB" w:rsidRDefault="00D7332C">
      <w:pPr>
        <w:pStyle w:val="TOC3"/>
        <w:tabs>
          <w:tab w:val="left" w:pos="1320"/>
          <w:tab w:val="right" w:leader="dot" w:pos="9350"/>
        </w:tabs>
        <w:rPr>
          <w:del w:id="3580" w:author="Vilson Lu" w:date="2014-08-22T06:40:00Z"/>
          <w:rFonts w:eastAsiaTheme="minorEastAsia"/>
          <w:noProof/>
          <w:sz w:val="22"/>
          <w:szCs w:val="22"/>
          <w:rPrChange w:id="3581" w:author="Vilson Lu" w:date="2014-08-22T06:41:00Z">
            <w:rPr>
              <w:del w:id="3582" w:author="Vilson Lu" w:date="2014-08-22T06:40:00Z"/>
              <w:rFonts w:eastAsiaTheme="minorEastAsia" w:cstheme="minorBidi"/>
              <w:noProof/>
              <w:sz w:val="22"/>
              <w:szCs w:val="22"/>
            </w:rPr>
          </w:rPrChange>
        </w:rPr>
      </w:pPr>
      <w:del w:id="3583" w:author="Vilson Lu" w:date="2014-08-22T06:40:00Z">
        <w:r w:rsidRPr="00AC2ADB" w:rsidDel="00AC2ADB">
          <w:rPr>
            <w:rPrChange w:id="3584" w:author="Vilson Lu" w:date="2014-08-22T06:41:00Z">
              <w:rPr>
                <w:rStyle w:val="Hyperlink"/>
                <w:noProof/>
                <w14:scene3d>
                  <w14:camera w14:prst="orthographicFront"/>
                  <w14:lightRig w14:rig="threePt" w14:dir="t">
                    <w14:rot w14:lat="0" w14:lon="0" w14:rev="0"/>
                  </w14:lightRig>
                </w14:scene3d>
              </w:rPr>
            </w:rPrChange>
          </w:rPr>
          <w:delText>1.5.2</w:delText>
        </w:r>
        <w:r w:rsidRPr="00AC2ADB" w:rsidDel="00AC2ADB">
          <w:rPr>
            <w:rFonts w:eastAsiaTheme="minorEastAsia"/>
            <w:noProof/>
            <w:sz w:val="22"/>
            <w:szCs w:val="22"/>
            <w:rPrChange w:id="3585" w:author="Vilson Lu" w:date="2014-08-22T06:41:00Z">
              <w:rPr>
                <w:rFonts w:eastAsiaTheme="minorEastAsia" w:cstheme="minorBidi"/>
                <w:noProof/>
                <w:sz w:val="22"/>
                <w:szCs w:val="22"/>
              </w:rPr>
            </w:rPrChange>
          </w:rPr>
          <w:tab/>
        </w:r>
        <w:r w:rsidRPr="00AC2ADB" w:rsidDel="00AC2ADB">
          <w:rPr>
            <w:rPrChange w:id="3586" w:author="Vilson Lu" w:date="2014-08-22T06:41:00Z">
              <w:rPr>
                <w:rStyle w:val="Hyperlink"/>
                <w:noProof/>
              </w:rPr>
            </w:rPrChange>
          </w:rPr>
          <w:delText>System Design</w:delText>
        </w:r>
        <w:r w:rsidRPr="00AC2ADB" w:rsidDel="00AC2ADB">
          <w:rPr>
            <w:noProof/>
            <w:webHidden/>
          </w:rPr>
          <w:tab/>
          <w:delText>1-2</w:delText>
        </w:r>
      </w:del>
    </w:p>
    <w:p w14:paraId="1EB4536E" w14:textId="77777777" w:rsidR="00D7332C" w:rsidRPr="00AC2ADB" w:rsidDel="00AC2ADB" w:rsidRDefault="00D7332C">
      <w:pPr>
        <w:pStyle w:val="TOC3"/>
        <w:tabs>
          <w:tab w:val="left" w:pos="1320"/>
          <w:tab w:val="right" w:leader="dot" w:pos="9350"/>
        </w:tabs>
        <w:rPr>
          <w:del w:id="3587" w:author="Vilson Lu" w:date="2014-08-22T06:40:00Z"/>
          <w:rFonts w:eastAsiaTheme="minorEastAsia"/>
          <w:noProof/>
          <w:sz w:val="22"/>
          <w:szCs w:val="22"/>
          <w:rPrChange w:id="3588" w:author="Vilson Lu" w:date="2014-08-22T06:41:00Z">
            <w:rPr>
              <w:del w:id="3589" w:author="Vilson Lu" w:date="2014-08-22T06:40:00Z"/>
              <w:rFonts w:eastAsiaTheme="minorEastAsia" w:cstheme="minorBidi"/>
              <w:noProof/>
              <w:sz w:val="22"/>
              <w:szCs w:val="22"/>
            </w:rPr>
          </w:rPrChange>
        </w:rPr>
      </w:pPr>
      <w:del w:id="3590" w:author="Vilson Lu" w:date="2014-08-22T06:40:00Z">
        <w:r w:rsidRPr="00AC2ADB" w:rsidDel="00AC2ADB">
          <w:rPr>
            <w:rPrChange w:id="3591" w:author="Vilson Lu" w:date="2014-08-22T06:41:00Z">
              <w:rPr>
                <w:rStyle w:val="Hyperlink"/>
                <w:noProof/>
                <w14:scene3d>
                  <w14:camera w14:prst="orthographicFront"/>
                  <w14:lightRig w14:rig="threePt" w14:dir="t">
                    <w14:rot w14:lat="0" w14:lon="0" w14:rev="0"/>
                  </w14:lightRig>
                </w14:scene3d>
              </w:rPr>
            </w:rPrChange>
          </w:rPr>
          <w:delText>1.5.3</w:delText>
        </w:r>
        <w:r w:rsidRPr="00AC2ADB" w:rsidDel="00AC2ADB">
          <w:rPr>
            <w:rFonts w:eastAsiaTheme="minorEastAsia"/>
            <w:noProof/>
            <w:sz w:val="22"/>
            <w:szCs w:val="22"/>
            <w:rPrChange w:id="3592" w:author="Vilson Lu" w:date="2014-08-22T06:41:00Z">
              <w:rPr>
                <w:rFonts w:eastAsiaTheme="minorEastAsia" w:cstheme="minorBidi"/>
                <w:noProof/>
                <w:sz w:val="22"/>
                <w:szCs w:val="22"/>
              </w:rPr>
            </w:rPrChange>
          </w:rPr>
          <w:tab/>
        </w:r>
        <w:r w:rsidRPr="00AC2ADB" w:rsidDel="00AC2ADB">
          <w:rPr>
            <w:rPrChange w:id="3593" w:author="Vilson Lu" w:date="2014-08-22T06:41:00Z">
              <w:rPr>
                <w:rStyle w:val="Hyperlink"/>
                <w:noProof/>
              </w:rPr>
            </w:rPrChange>
          </w:rPr>
          <w:delText>Sprints</w:delText>
        </w:r>
        <w:r w:rsidRPr="00AC2ADB" w:rsidDel="00AC2ADB">
          <w:rPr>
            <w:noProof/>
            <w:webHidden/>
          </w:rPr>
          <w:tab/>
          <w:delText>1-2</w:delText>
        </w:r>
      </w:del>
    </w:p>
    <w:p w14:paraId="06F156BD" w14:textId="77777777" w:rsidR="00D7332C" w:rsidRPr="00AC2ADB" w:rsidDel="00AC2ADB" w:rsidRDefault="00D7332C">
      <w:pPr>
        <w:pStyle w:val="TOC3"/>
        <w:tabs>
          <w:tab w:val="left" w:pos="1320"/>
          <w:tab w:val="right" w:leader="dot" w:pos="9350"/>
        </w:tabs>
        <w:rPr>
          <w:del w:id="3594" w:author="Vilson Lu" w:date="2014-08-22T06:40:00Z"/>
          <w:rFonts w:eastAsiaTheme="minorEastAsia"/>
          <w:noProof/>
          <w:sz w:val="22"/>
          <w:szCs w:val="22"/>
          <w:rPrChange w:id="3595" w:author="Vilson Lu" w:date="2014-08-22T06:41:00Z">
            <w:rPr>
              <w:del w:id="3596" w:author="Vilson Lu" w:date="2014-08-22T06:40:00Z"/>
              <w:rFonts w:eastAsiaTheme="minorEastAsia" w:cstheme="minorBidi"/>
              <w:noProof/>
              <w:sz w:val="22"/>
              <w:szCs w:val="22"/>
            </w:rPr>
          </w:rPrChange>
        </w:rPr>
      </w:pPr>
      <w:del w:id="3597" w:author="Vilson Lu" w:date="2014-08-22T06:40:00Z">
        <w:r w:rsidRPr="00AC2ADB" w:rsidDel="00AC2ADB">
          <w:rPr>
            <w:rPrChange w:id="3598" w:author="Vilson Lu" w:date="2014-08-22T06:41:00Z">
              <w:rPr>
                <w:rStyle w:val="Hyperlink"/>
                <w:noProof/>
                <w14:scene3d>
                  <w14:camera w14:prst="orthographicFront"/>
                  <w14:lightRig w14:rig="threePt" w14:dir="t">
                    <w14:rot w14:lat="0" w14:lon="0" w14:rev="0"/>
                  </w14:lightRig>
                </w14:scene3d>
              </w:rPr>
            </w:rPrChange>
          </w:rPr>
          <w:delText>1.5.4</w:delText>
        </w:r>
        <w:r w:rsidRPr="00AC2ADB" w:rsidDel="00AC2ADB">
          <w:rPr>
            <w:rFonts w:eastAsiaTheme="minorEastAsia"/>
            <w:noProof/>
            <w:sz w:val="22"/>
            <w:szCs w:val="22"/>
            <w:rPrChange w:id="3599" w:author="Vilson Lu" w:date="2014-08-22T06:41:00Z">
              <w:rPr>
                <w:rFonts w:eastAsiaTheme="minorEastAsia" w:cstheme="minorBidi"/>
                <w:noProof/>
                <w:sz w:val="22"/>
                <w:szCs w:val="22"/>
              </w:rPr>
            </w:rPrChange>
          </w:rPr>
          <w:tab/>
        </w:r>
        <w:r w:rsidRPr="00AC2ADB" w:rsidDel="00AC2ADB">
          <w:rPr>
            <w:rPrChange w:id="3600" w:author="Vilson Lu" w:date="2014-08-22T06:41:00Z">
              <w:rPr>
                <w:rStyle w:val="Hyperlink"/>
                <w:noProof/>
              </w:rPr>
            </w:rPrChange>
          </w:rPr>
          <w:delText>Sprint Planning Meetings</w:delText>
        </w:r>
        <w:r w:rsidRPr="00AC2ADB" w:rsidDel="00AC2ADB">
          <w:rPr>
            <w:noProof/>
            <w:webHidden/>
          </w:rPr>
          <w:tab/>
          <w:delText>1-3</w:delText>
        </w:r>
      </w:del>
    </w:p>
    <w:p w14:paraId="739957D7" w14:textId="77777777" w:rsidR="00D7332C" w:rsidRPr="00AC2ADB" w:rsidDel="00AC2ADB" w:rsidRDefault="00D7332C">
      <w:pPr>
        <w:pStyle w:val="TOC3"/>
        <w:tabs>
          <w:tab w:val="left" w:pos="1320"/>
          <w:tab w:val="right" w:leader="dot" w:pos="9350"/>
        </w:tabs>
        <w:rPr>
          <w:del w:id="3601" w:author="Vilson Lu" w:date="2014-08-22T06:40:00Z"/>
          <w:rFonts w:eastAsiaTheme="minorEastAsia"/>
          <w:noProof/>
          <w:sz w:val="22"/>
          <w:szCs w:val="22"/>
          <w:rPrChange w:id="3602" w:author="Vilson Lu" w:date="2014-08-22T06:41:00Z">
            <w:rPr>
              <w:del w:id="3603" w:author="Vilson Lu" w:date="2014-08-22T06:40:00Z"/>
              <w:rFonts w:eastAsiaTheme="minorEastAsia" w:cstheme="minorBidi"/>
              <w:noProof/>
              <w:sz w:val="22"/>
              <w:szCs w:val="22"/>
            </w:rPr>
          </w:rPrChange>
        </w:rPr>
      </w:pPr>
      <w:del w:id="3604" w:author="Vilson Lu" w:date="2014-08-22T06:40:00Z">
        <w:r w:rsidRPr="00AC2ADB" w:rsidDel="00AC2ADB">
          <w:rPr>
            <w:rPrChange w:id="3605" w:author="Vilson Lu" w:date="2014-08-22T06:41:00Z">
              <w:rPr>
                <w:rStyle w:val="Hyperlink"/>
                <w:noProof/>
                <w14:scene3d>
                  <w14:camera w14:prst="orthographicFront"/>
                  <w14:lightRig w14:rig="threePt" w14:dir="t">
                    <w14:rot w14:lat="0" w14:lon="0" w14:rev="0"/>
                  </w14:lightRig>
                </w14:scene3d>
              </w:rPr>
            </w:rPrChange>
          </w:rPr>
          <w:delText>1.5.5</w:delText>
        </w:r>
        <w:r w:rsidRPr="00AC2ADB" w:rsidDel="00AC2ADB">
          <w:rPr>
            <w:rFonts w:eastAsiaTheme="minorEastAsia"/>
            <w:noProof/>
            <w:sz w:val="22"/>
            <w:szCs w:val="22"/>
            <w:rPrChange w:id="3606" w:author="Vilson Lu" w:date="2014-08-22T06:41:00Z">
              <w:rPr>
                <w:rFonts w:eastAsiaTheme="minorEastAsia" w:cstheme="minorBidi"/>
                <w:noProof/>
                <w:sz w:val="22"/>
                <w:szCs w:val="22"/>
              </w:rPr>
            </w:rPrChange>
          </w:rPr>
          <w:tab/>
        </w:r>
        <w:r w:rsidRPr="00AC2ADB" w:rsidDel="00AC2ADB">
          <w:rPr>
            <w:rPrChange w:id="3607" w:author="Vilson Lu" w:date="2014-08-22T06:41:00Z">
              <w:rPr>
                <w:rStyle w:val="Hyperlink"/>
                <w:noProof/>
              </w:rPr>
            </w:rPrChange>
          </w:rPr>
          <w:delText>Scrum Meetings</w:delText>
        </w:r>
        <w:r w:rsidRPr="00AC2ADB" w:rsidDel="00AC2ADB">
          <w:rPr>
            <w:noProof/>
            <w:webHidden/>
          </w:rPr>
          <w:tab/>
          <w:delText>1-3</w:delText>
        </w:r>
      </w:del>
    </w:p>
    <w:p w14:paraId="5CCBC25F" w14:textId="77777777" w:rsidR="00D7332C" w:rsidRPr="00AC2ADB" w:rsidDel="00AC2ADB" w:rsidRDefault="00D7332C">
      <w:pPr>
        <w:pStyle w:val="TOC3"/>
        <w:tabs>
          <w:tab w:val="left" w:pos="1320"/>
          <w:tab w:val="right" w:leader="dot" w:pos="9350"/>
        </w:tabs>
        <w:rPr>
          <w:del w:id="3608" w:author="Vilson Lu" w:date="2014-08-22T06:40:00Z"/>
          <w:rFonts w:eastAsiaTheme="minorEastAsia"/>
          <w:noProof/>
          <w:sz w:val="22"/>
          <w:szCs w:val="22"/>
          <w:rPrChange w:id="3609" w:author="Vilson Lu" w:date="2014-08-22T06:41:00Z">
            <w:rPr>
              <w:del w:id="3610" w:author="Vilson Lu" w:date="2014-08-22T06:40:00Z"/>
              <w:rFonts w:eastAsiaTheme="minorEastAsia" w:cstheme="minorBidi"/>
              <w:noProof/>
              <w:sz w:val="22"/>
              <w:szCs w:val="22"/>
            </w:rPr>
          </w:rPrChange>
        </w:rPr>
      </w:pPr>
      <w:del w:id="3611" w:author="Vilson Lu" w:date="2014-08-22T06:40:00Z">
        <w:r w:rsidRPr="00AC2ADB" w:rsidDel="00AC2ADB">
          <w:rPr>
            <w:rPrChange w:id="3612" w:author="Vilson Lu" w:date="2014-08-22T06:41:00Z">
              <w:rPr>
                <w:rStyle w:val="Hyperlink"/>
                <w:noProof/>
                <w14:scene3d>
                  <w14:camera w14:prst="orthographicFront"/>
                  <w14:lightRig w14:rig="threePt" w14:dir="t">
                    <w14:rot w14:lat="0" w14:lon="0" w14:rev="0"/>
                  </w14:lightRig>
                </w14:scene3d>
              </w:rPr>
            </w:rPrChange>
          </w:rPr>
          <w:delText>1.5.6</w:delText>
        </w:r>
        <w:r w:rsidRPr="00AC2ADB" w:rsidDel="00AC2ADB">
          <w:rPr>
            <w:rFonts w:eastAsiaTheme="minorEastAsia"/>
            <w:noProof/>
            <w:sz w:val="22"/>
            <w:szCs w:val="22"/>
            <w:rPrChange w:id="3613" w:author="Vilson Lu" w:date="2014-08-22T06:41:00Z">
              <w:rPr>
                <w:rFonts w:eastAsiaTheme="minorEastAsia" w:cstheme="minorBidi"/>
                <w:noProof/>
                <w:sz w:val="22"/>
                <w:szCs w:val="22"/>
              </w:rPr>
            </w:rPrChange>
          </w:rPr>
          <w:tab/>
        </w:r>
        <w:r w:rsidRPr="00AC2ADB" w:rsidDel="00AC2ADB">
          <w:rPr>
            <w:rPrChange w:id="3614" w:author="Vilson Lu" w:date="2014-08-22T06:41:00Z">
              <w:rPr>
                <w:rStyle w:val="Hyperlink"/>
                <w:noProof/>
              </w:rPr>
            </w:rPrChange>
          </w:rPr>
          <w:delText>System Development</w:delText>
        </w:r>
        <w:r w:rsidRPr="00AC2ADB" w:rsidDel="00AC2ADB">
          <w:rPr>
            <w:noProof/>
            <w:webHidden/>
          </w:rPr>
          <w:tab/>
          <w:delText>1-3</w:delText>
        </w:r>
      </w:del>
    </w:p>
    <w:p w14:paraId="0FECACAD" w14:textId="77777777" w:rsidR="00D7332C" w:rsidRPr="00AC2ADB" w:rsidDel="00AC2ADB" w:rsidRDefault="00D7332C">
      <w:pPr>
        <w:pStyle w:val="TOC3"/>
        <w:tabs>
          <w:tab w:val="left" w:pos="1320"/>
          <w:tab w:val="right" w:leader="dot" w:pos="9350"/>
        </w:tabs>
        <w:rPr>
          <w:del w:id="3615" w:author="Vilson Lu" w:date="2014-08-22T06:40:00Z"/>
          <w:rFonts w:eastAsiaTheme="minorEastAsia"/>
          <w:noProof/>
          <w:sz w:val="22"/>
          <w:szCs w:val="22"/>
          <w:rPrChange w:id="3616" w:author="Vilson Lu" w:date="2014-08-22T06:41:00Z">
            <w:rPr>
              <w:del w:id="3617" w:author="Vilson Lu" w:date="2014-08-22T06:40:00Z"/>
              <w:rFonts w:eastAsiaTheme="minorEastAsia" w:cstheme="minorBidi"/>
              <w:noProof/>
              <w:sz w:val="22"/>
              <w:szCs w:val="22"/>
            </w:rPr>
          </w:rPrChange>
        </w:rPr>
      </w:pPr>
      <w:del w:id="3618" w:author="Vilson Lu" w:date="2014-08-22T06:40:00Z">
        <w:r w:rsidRPr="00AC2ADB" w:rsidDel="00AC2ADB">
          <w:rPr>
            <w:rPrChange w:id="3619" w:author="Vilson Lu" w:date="2014-08-22T06:41:00Z">
              <w:rPr>
                <w:rStyle w:val="Hyperlink"/>
                <w:noProof/>
                <w14:scene3d>
                  <w14:camera w14:prst="orthographicFront"/>
                  <w14:lightRig w14:rig="threePt" w14:dir="t">
                    <w14:rot w14:lat="0" w14:lon="0" w14:rev="0"/>
                  </w14:lightRig>
                </w14:scene3d>
              </w:rPr>
            </w:rPrChange>
          </w:rPr>
          <w:delText>1.5.7</w:delText>
        </w:r>
        <w:r w:rsidRPr="00AC2ADB" w:rsidDel="00AC2ADB">
          <w:rPr>
            <w:rFonts w:eastAsiaTheme="minorEastAsia"/>
            <w:noProof/>
            <w:sz w:val="22"/>
            <w:szCs w:val="22"/>
            <w:rPrChange w:id="3620" w:author="Vilson Lu" w:date="2014-08-22T06:41:00Z">
              <w:rPr>
                <w:rFonts w:eastAsiaTheme="minorEastAsia" w:cstheme="minorBidi"/>
                <w:noProof/>
                <w:sz w:val="22"/>
                <w:szCs w:val="22"/>
              </w:rPr>
            </w:rPrChange>
          </w:rPr>
          <w:tab/>
        </w:r>
        <w:r w:rsidRPr="00AC2ADB" w:rsidDel="00AC2ADB">
          <w:rPr>
            <w:rPrChange w:id="3621" w:author="Vilson Lu" w:date="2014-08-22T06:41:00Z">
              <w:rPr>
                <w:rStyle w:val="Hyperlink"/>
                <w:noProof/>
              </w:rPr>
            </w:rPrChange>
          </w:rPr>
          <w:delText>System Integration and Testing</w:delText>
        </w:r>
        <w:r w:rsidRPr="00AC2ADB" w:rsidDel="00AC2ADB">
          <w:rPr>
            <w:noProof/>
            <w:webHidden/>
          </w:rPr>
          <w:tab/>
          <w:delText>1-3</w:delText>
        </w:r>
      </w:del>
    </w:p>
    <w:p w14:paraId="05A92D7C" w14:textId="77777777" w:rsidR="00D7332C" w:rsidRPr="00AC2ADB" w:rsidDel="00AC2ADB" w:rsidRDefault="00D7332C">
      <w:pPr>
        <w:pStyle w:val="TOC3"/>
        <w:tabs>
          <w:tab w:val="left" w:pos="1320"/>
          <w:tab w:val="right" w:leader="dot" w:pos="9350"/>
        </w:tabs>
        <w:rPr>
          <w:del w:id="3622" w:author="Vilson Lu" w:date="2014-08-22T06:40:00Z"/>
          <w:rFonts w:eastAsiaTheme="minorEastAsia"/>
          <w:noProof/>
          <w:sz w:val="22"/>
          <w:szCs w:val="22"/>
          <w:rPrChange w:id="3623" w:author="Vilson Lu" w:date="2014-08-22T06:41:00Z">
            <w:rPr>
              <w:del w:id="3624" w:author="Vilson Lu" w:date="2014-08-22T06:40:00Z"/>
              <w:rFonts w:eastAsiaTheme="minorEastAsia" w:cstheme="minorBidi"/>
              <w:noProof/>
              <w:sz w:val="22"/>
              <w:szCs w:val="22"/>
            </w:rPr>
          </w:rPrChange>
        </w:rPr>
      </w:pPr>
      <w:del w:id="3625" w:author="Vilson Lu" w:date="2014-08-22T06:40:00Z">
        <w:r w:rsidRPr="00AC2ADB" w:rsidDel="00AC2ADB">
          <w:rPr>
            <w:rPrChange w:id="3626" w:author="Vilson Lu" w:date="2014-08-22T06:41:00Z">
              <w:rPr>
                <w:rStyle w:val="Hyperlink"/>
                <w:noProof/>
                <w14:scene3d>
                  <w14:camera w14:prst="orthographicFront"/>
                  <w14:lightRig w14:rig="threePt" w14:dir="t">
                    <w14:rot w14:lat="0" w14:lon="0" w14:rev="0"/>
                  </w14:lightRig>
                </w14:scene3d>
              </w:rPr>
            </w:rPrChange>
          </w:rPr>
          <w:delText>1.5.8</w:delText>
        </w:r>
        <w:r w:rsidRPr="00AC2ADB" w:rsidDel="00AC2ADB">
          <w:rPr>
            <w:rFonts w:eastAsiaTheme="minorEastAsia"/>
            <w:noProof/>
            <w:sz w:val="22"/>
            <w:szCs w:val="22"/>
            <w:rPrChange w:id="3627" w:author="Vilson Lu" w:date="2014-08-22T06:41:00Z">
              <w:rPr>
                <w:rFonts w:eastAsiaTheme="minorEastAsia" w:cstheme="minorBidi"/>
                <w:noProof/>
                <w:sz w:val="22"/>
                <w:szCs w:val="22"/>
              </w:rPr>
            </w:rPrChange>
          </w:rPr>
          <w:tab/>
        </w:r>
        <w:r w:rsidRPr="00AC2ADB" w:rsidDel="00AC2ADB">
          <w:rPr>
            <w:rPrChange w:id="3628" w:author="Vilson Lu" w:date="2014-08-22T06:41:00Z">
              <w:rPr>
                <w:rStyle w:val="Hyperlink"/>
                <w:noProof/>
              </w:rPr>
            </w:rPrChange>
          </w:rPr>
          <w:delText>System Evaluation</w:delText>
        </w:r>
        <w:r w:rsidRPr="00AC2ADB" w:rsidDel="00AC2ADB">
          <w:rPr>
            <w:noProof/>
            <w:webHidden/>
          </w:rPr>
          <w:tab/>
          <w:delText>1-3</w:delText>
        </w:r>
      </w:del>
    </w:p>
    <w:p w14:paraId="4642B035" w14:textId="77777777" w:rsidR="00D7332C" w:rsidRPr="00AC2ADB" w:rsidDel="00AC2ADB" w:rsidRDefault="00D7332C">
      <w:pPr>
        <w:pStyle w:val="TOC3"/>
        <w:tabs>
          <w:tab w:val="left" w:pos="1320"/>
          <w:tab w:val="right" w:leader="dot" w:pos="9350"/>
        </w:tabs>
        <w:rPr>
          <w:del w:id="3629" w:author="Vilson Lu" w:date="2014-08-22T06:40:00Z"/>
          <w:rFonts w:eastAsiaTheme="minorEastAsia"/>
          <w:noProof/>
          <w:sz w:val="22"/>
          <w:szCs w:val="22"/>
          <w:rPrChange w:id="3630" w:author="Vilson Lu" w:date="2014-08-22T06:41:00Z">
            <w:rPr>
              <w:del w:id="3631" w:author="Vilson Lu" w:date="2014-08-22T06:40:00Z"/>
              <w:rFonts w:eastAsiaTheme="minorEastAsia" w:cstheme="minorBidi"/>
              <w:noProof/>
              <w:sz w:val="22"/>
              <w:szCs w:val="22"/>
            </w:rPr>
          </w:rPrChange>
        </w:rPr>
      </w:pPr>
      <w:del w:id="3632" w:author="Vilson Lu" w:date="2014-08-22T06:40:00Z">
        <w:r w:rsidRPr="00AC2ADB" w:rsidDel="00AC2ADB">
          <w:rPr>
            <w:rPrChange w:id="3633" w:author="Vilson Lu" w:date="2014-08-22T06:41:00Z">
              <w:rPr>
                <w:rStyle w:val="Hyperlink"/>
                <w:noProof/>
                <w14:scene3d>
                  <w14:camera w14:prst="orthographicFront"/>
                  <w14:lightRig w14:rig="threePt" w14:dir="t">
                    <w14:rot w14:lat="0" w14:lon="0" w14:rev="0"/>
                  </w14:lightRig>
                </w14:scene3d>
              </w:rPr>
            </w:rPrChange>
          </w:rPr>
          <w:delText>1.5.9</w:delText>
        </w:r>
        <w:r w:rsidRPr="00AC2ADB" w:rsidDel="00AC2ADB">
          <w:rPr>
            <w:rFonts w:eastAsiaTheme="minorEastAsia"/>
            <w:noProof/>
            <w:sz w:val="22"/>
            <w:szCs w:val="22"/>
            <w:rPrChange w:id="3634" w:author="Vilson Lu" w:date="2014-08-22T06:41:00Z">
              <w:rPr>
                <w:rFonts w:eastAsiaTheme="minorEastAsia" w:cstheme="minorBidi"/>
                <w:noProof/>
                <w:sz w:val="22"/>
                <w:szCs w:val="22"/>
              </w:rPr>
            </w:rPrChange>
          </w:rPr>
          <w:tab/>
        </w:r>
        <w:r w:rsidRPr="00AC2ADB" w:rsidDel="00AC2ADB">
          <w:rPr>
            <w:rPrChange w:id="3635" w:author="Vilson Lu" w:date="2014-08-22T06:41:00Z">
              <w:rPr>
                <w:rStyle w:val="Hyperlink"/>
                <w:noProof/>
              </w:rPr>
            </w:rPrChange>
          </w:rPr>
          <w:delText>Documentation</w:delText>
        </w:r>
        <w:r w:rsidRPr="00AC2ADB" w:rsidDel="00AC2ADB">
          <w:rPr>
            <w:noProof/>
            <w:webHidden/>
          </w:rPr>
          <w:tab/>
          <w:delText>1-3</w:delText>
        </w:r>
      </w:del>
    </w:p>
    <w:p w14:paraId="076ECA02" w14:textId="77777777" w:rsidR="00D7332C" w:rsidRPr="00AC2ADB" w:rsidDel="00AC2ADB" w:rsidRDefault="00D7332C">
      <w:pPr>
        <w:pStyle w:val="TOC3"/>
        <w:tabs>
          <w:tab w:val="left" w:pos="1540"/>
          <w:tab w:val="right" w:leader="dot" w:pos="9350"/>
        </w:tabs>
        <w:rPr>
          <w:del w:id="3636" w:author="Vilson Lu" w:date="2014-08-22T06:40:00Z"/>
          <w:rFonts w:eastAsiaTheme="minorEastAsia"/>
          <w:noProof/>
          <w:sz w:val="22"/>
          <w:szCs w:val="22"/>
          <w:rPrChange w:id="3637" w:author="Vilson Lu" w:date="2014-08-22T06:41:00Z">
            <w:rPr>
              <w:del w:id="3638" w:author="Vilson Lu" w:date="2014-08-22T06:40:00Z"/>
              <w:rFonts w:eastAsiaTheme="minorEastAsia" w:cstheme="minorBidi"/>
              <w:noProof/>
              <w:sz w:val="22"/>
              <w:szCs w:val="22"/>
            </w:rPr>
          </w:rPrChange>
        </w:rPr>
      </w:pPr>
      <w:del w:id="3639" w:author="Vilson Lu" w:date="2014-08-22T06:40:00Z">
        <w:r w:rsidRPr="00AC2ADB" w:rsidDel="00AC2ADB">
          <w:rPr>
            <w:rPrChange w:id="3640" w:author="Vilson Lu" w:date="2014-08-22T06:41:00Z">
              <w:rPr>
                <w:rStyle w:val="Hyperlink"/>
                <w:noProof/>
                <w14:scene3d>
                  <w14:camera w14:prst="orthographicFront"/>
                  <w14:lightRig w14:rig="threePt" w14:dir="t">
                    <w14:rot w14:lat="0" w14:lon="0" w14:rev="0"/>
                  </w14:lightRig>
                </w14:scene3d>
              </w:rPr>
            </w:rPrChange>
          </w:rPr>
          <w:delText>1.5.10</w:delText>
        </w:r>
        <w:r w:rsidRPr="00AC2ADB" w:rsidDel="00AC2ADB">
          <w:rPr>
            <w:rFonts w:eastAsiaTheme="minorEastAsia"/>
            <w:noProof/>
            <w:sz w:val="22"/>
            <w:szCs w:val="22"/>
            <w:rPrChange w:id="3641" w:author="Vilson Lu" w:date="2014-08-22T06:41:00Z">
              <w:rPr>
                <w:rFonts w:eastAsiaTheme="minorEastAsia" w:cstheme="minorBidi"/>
                <w:noProof/>
                <w:sz w:val="22"/>
                <w:szCs w:val="22"/>
              </w:rPr>
            </w:rPrChange>
          </w:rPr>
          <w:tab/>
        </w:r>
        <w:r w:rsidRPr="00AC2ADB" w:rsidDel="00AC2ADB">
          <w:rPr>
            <w:rPrChange w:id="3642" w:author="Vilson Lu" w:date="2014-08-22T06:41:00Z">
              <w:rPr>
                <w:rStyle w:val="Hyperlink"/>
                <w:noProof/>
              </w:rPr>
            </w:rPrChange>
          </w:rPr>
          <w:delText>Calendar of Activities</w:delText>
        </w:r>
        <w:r w:rsidRPr="00AC2ADB" w:rsidDel="00AC2ADB">
          <w:rPr>
            <w:noProof/>
            <w:webHidden/>
          </w:rPr>
          <w:tab/>
          <w:delText>1-5</w:delText>
        </w:r>
      </w:del>
    </w:p>
    <w:p w14:paraId="40485FA8" w14:textId="77777777" w:rsidR="00D7332C" w:rsidRPr="00AC2ADB" w:rsidDel="00AC2ADB" w:rsidRDefault="00D7332C">
      <w:pPr>
        <w:pStyle w:val="TOC1"/>
        <w:tabs>
          <w:tab w:val="left" w:pos="660"/>
          <w:tab w:val="right" w:leader="dot" w:pos="9350"/>
        </w:tabs>
        <w:rPr>
          <w:del w:id="3643" w:author="Vilson Lu" w:date="2014-08-22T06:40:00Z"/>
          <w:rFonts w:eastAsiaTheme="minorEastAsia"/>
          <w:noProof/>
          <w:sz w:val="22"/>
          <w:szCs w:val="22"/>
          <w:rPrChange w:id="3644" w:author="Vilson Lu" w:date="2014-08-22T06:41:00Z">
            <w:rPr>
              <w:del w:id="3645" w:author="Vilson Lu" w:date="2014-08-22T06:40:00Z"/>
              <w:rFonts w:eastAsiaTheme="minorEastAsia" w:cstheme="minorBidi"/>
              <w:noProof/>
              <w:sz w:val="22"/>
              <w:szCs w:val="22"/>
            </w:rPr>
          </w:rPrChange>
        </w:rPr>
      </w:pPr>
      <w:del w:id="3646" w:author="Vilson Lu" w:date="2014-08-22T06:40:00Z">
        <w:r w:rsidRPr="00AC2ADB" w:rsidDel="00AC2ADB">
          <w:rPr>
            <w:rPrChange w:id="3647" w:author="Vilson Lu" w:date="2014-08-22T06:41:00Z">
              <w:rPr>
                <w:rStyle w:val="Hyperlink"/>
                <w:noProof/>
              </w:rPr>
            </w:rPrChange>
          </w:rPr>
          <w:delText>2.0</w:delText>
        </w:r>
        <w:r w:rsidRPr="00AC2ADB" w:rsidDel="00AC2ADB">
          <w:rPr>
            <w:rFonts w:eastAsiaTheme="minorEastAsia"/>
            <w:noProof/>
            <w:sz w:val="22"/>
            <w:szCs w:val="22"/>
            <w:rPrChange w:id="3648" w:author="Vilson Lu" w:date="2014-08-22T06:41:00Z">
              <w:rPr>
                <w:rFonts w:eastAsiaTheme="minorEastAsia" w:cstheme="minorBidi"/>
                <w:noProof/>
                <w:sz w:val="22"/>
                <w:szCs w:val="22"/>
              </w:rPr>
            </w:rPrChange>
          </w:rPr>
          <w:tab/>
        </w:r>
        <w:r w:rsidRPr="00AC2ADB" w:rsidDel="00AC2ADB">
          <w:rPr>
            <w:rPrChange w:id="3649" w:author="Vilson Lu" w:date="2014-08-22T06:41:00Z">
              <w:rPr>
                <w:rStyle w:val="Hyperlink"/>
                <w:noProof/>
              </w:rPr>
            </w:rPrChange>
          </w:rPr>
          <w:delText>Review of Related Works</w:delText>
        </w:r>
        <w:r w:rsidRPr="00AC2ADB" w:rsidDel="00AC2ADB">
          <w:rPr>
            <w:noProof/>
            <w:webHidden/>
          </w:rPr>
          <w:tab/>
          <w:delText>2-1</w:delText>
        </w:r>
      </w:del>
    </w:p>
    <w:p w14:paraId="338A7AF6" w14:textId="77777777" w:rsidR="00D7332C" w:rsidRPr="00AC2ADB" w:rsidDel="00AC2ADB" w:rsidRDefault="00D7332C">
      <w:pPr>
        <w:pStyle w:val="TOC1"/>
        <w:tabs>
          <w:tab w:val="left" w:pos="660"/>
          <w:tab w:val="right" w:leader="dot" w:pos="9350"/>
        </w:tabs>
        <w:rPr>
          <w:del w:id="3650" w:author="Vilson Lu" w:date="2014-08-22T06:40:00Z"/>
          <w:rFonts w:eastAsiaTheme="minorEastAsia"/>
          <w:noProof/>
          <w:sz w:val="22"/>
          <w:szCs w:val="22"/>
          <w:rPrChange w:id="3651" w:author="Vilson Lu" w:date="2014-08-22T06:41:00Z">
            <w:rPr>
              <w:del w:id="3652" w:author="Vilson Lu" w:date="2014-08-22T06:40:00Z"/>
              <w:rFonts w:eastAsiaTheme="minorEastAsia" w:cstheme="minorBidi"/>
              <w:noProof/>
              <w:sz w:val="22"/>
              <w:szCs w:val="22"/>
            </w:rPr>
          </w:rPrChange>
        </w:rPr>
      </w:pPr>
      <w:del w:id="3653" w:author="Vilson Lu" w:date="2014-08-22T06:40:00Z">
        <w:r w:rsidRPr="00AC2ADB" w:rsidDel="00AC2ADB">
          <w:rPr>
            <w:rPrChange w:id="3654" w:author="Vilson Lu" w:date="2014-08-22T06:41:00Z">
              <w:rPr>
                <w:rStyle w:val="Hyperlink"/>
                <w:noProof/>
              </w:rPr>
            </w:rPrChange>
          </w:rPr>
          <w:delText>3.0</w:delText>
        </w:r>
        <w:r w:rsidRPr="00AC2ADB" w:rsidDel="00AC2ADB">
          <w:rPr>
            <w:rFonts w:eastAsiaTheme="minorEastAsia"/>
            <w:noProof/>
            <w:sz w:val="22"/>
            <w:szCs w:val="22"/>
            <w:rPrChange w:id="3655" w:author="Vilson Lu" w:date="2014-08-22T06:41:00Z">
              <w:rPr>
                <w:rFonts w:eastAsiaTheme="minorEastAsia" w:cstheme="minorBidi"/>
                <w:noProof/>
                <w:sz w:val="22"/>
                <w:szCs w:val="22"/>
              </w:rPr>
            </w:rPrChange>
          </w:rPr>
          <w:tab/>
        </w:r>
        <w:r w:rsidRPr="00AC2ADB" w:rsidDel="00AC2ADB">
          <w:rPr>
            <w:rPrChange w:id="3656" w:author="Vilson Lu" w:date="2014-08-22T06:41:00Z">
              <w:rPr>
                <w:rStyle w:val="Hyperlink"/>
                <w:noProof/>
              </w:rPr>
            </w:rPrChange>
          </w:rPr>
          <w:delText>Theoretical Framework</w:delText>
        </w:r>
        <w:r w:rsidRPr="00AC2ADB" w:rsidDel="00AC2ADB">
          <w:rPr>
            <w:noProof/>
            <w:webHidden/>
          </w:rPr>
          <w:tab/>
          <w:delText>3-1</w:delText>
        </w:r>
      </w:del>
    </w:p>
    <w:p w14:paraId="629BFB6B" w14:textId="77777777" w:rsidR="00D7332C" w:rsidRPr="00AC2ADB" w:rsidDel="00AC2ADB" w:rsidRDefault="00D7332C">
      <w:pPr>
        <w:pStyle w:val="TOC1"/>
        <w:tabs>
          <w:tab w:val="left" w:pos="660"/>
          <w:tab w:val="right" w:leader="dot" w:pos="9350"/>
        </w:tabs>
        <w:rPr>
          <w:del w:id="3657" w:author="Vilson Lu" w:date="2014-08-22T06:40:00Z"/>
          <w:rFonts w:eastAsiaTheme="minorEastAsia"/>
          <w:noProof/>
          <w:sz w:val="22"/>
          <w:szCs w:val="22"/>
          <w:rPrChange w:id="3658" w:author="Vilson Lu" w:date="2014-08-22T06:41:00Z">
            <w:rPr>
              <w:del w:id="3659" w:author="Vilson Lu" w:date="2014-08-22T06:40:00Z"/>
              <w:rFonts w:eastAsiaTheme="minorEastAsia" w:cstheme="minorBidi"/>
              <w:noProof/>
              <w:sz w:val="22"/>
              <w:szCs w:val="22"/>
            </w:rPr>
          </w:rPrChange>
        </w:rPr>
      </w:pPr>
      <w:del w:id="3660" w:author="Vilson Lu" w:date="2014-08-22T06:40:00Z">
        <w:r w:rsidRPr="00AC2ADB" w:rsidDel="00AC2ADB">
          <w:rPr>
            <w:rPrChange w:id="3661" w:author="Vilson Lu" w:date="2014-08-22T06:41:00Z">
              <w:rPr>
                <w:rStyle w:val="Hyperlink"/>
                <w:noProof/>
              </w:rPr>
            </w:rPrChange>
          </w:rPr>
          <w:delText>4.0</w:delText>
        </w:r>
        <w:r w:rsidRPr="00AC2ADB" w:rsidDel="00AC2ADB">
          <w:rPr>
            <w:rFonts w:eastAsiaTheme="minorEastAsia"/>
            <w:noProof/>
            <w:sz w:val="22"/>
            <w:szCs w:val="22"/>
            <w:rPrChange w:id="3662" w:author="Vilson Lu" w:date="2014-08-22T06:41:00Z">
              <w:rPr>
                <w:rFonts w:eastAsiaTheme="minorEastAsia" w:cstheme="minorBidi"/>
                <w:noProof/>
                <w:sz w:val="22"/>
                <w:szCs w:val="22"/>
              </w:rPr>
            </w:rPrChange>
          </w:rPr>
          <w:tab/>
        </w:r>
        <w:r w:rsidRPr="00AC2ADB" w:rsidDel="00AC2ADB">
          <w:rPr>
            <w:rPrChange w:id="3663" w:author="Vilson Lu" w:date="2014-08-22T06:41:00Z">
              <w:rPr>
                <w:rStyle w:val="Hyperlink"/>
                <w:noProof/>
              </w:rPr>
            </w:rPrChange>
          </w:rPr>
          <w:delText>The System</w:delText>
        </w:r>
        <w:r w:rsidRPr="00AC2ADB" w:rsidDel="00AC2ADB">
          <w:rPr>
            <w:noProof/>
            <w:webHidden/>
          </w:rPr>
          <w:tab/>
          <w:delText>4-1</w:delText>
        </w:r>
      </w:del>
    </w:p>
    <w:p w14:paraId="15091FBA" w14:textId="77777777" w:rsidR="00D7332C" w:rsidRPr="00AC2ADB" w:rsidDel="00AC2ADB" w:rsidRDefault="00D7332C">
      <w:pPr>
        <w:pStyle w:val="TOC2"/>
        <w:tabs>
          <w:tab w:val="left" w:pos="880"/>
          <w:tab w:val="right" w:leader="dot" w:pos="9350"/>
        </w:tabs>
        <w:rPr>
          <w:del w:id="3664" w:author="Vilson Lu" w:date="2014-08-22T06:40:00Z"/>
          <w:rFonts w:eastAsiaTheme="minorEastAsia"/>
          <w:noProof/>
          <w:sz w:val="22"/>
          <w:szCs w:val="22"/>
          <w:rPrChange w:id="3665" w:author="Vilson Lu" w:date="2014-08-22T06:41:00Z">
            <w:rPr>
              <w:del w:id="3666" w:author="Vilson Lu" w:date="2014-08-22T06:40:00Z"/>
              <w:rFonts w:eastAsiaTheme="minorEastAsia" w:cstheme="minorBidi"/>
              <w:noProof/>
              <w:sz w:val="22"/>
              <w:szCs w:val="22"/>
            </w:rPr>
          </w:rPrChange>
        </w:rPr>
      </w:pPr>
      <w:del w:id="3667" w:author="Vilson Lu" w:date="2014-08-22T06:40:00Z">
        <w:r w:rsidRPr="00AC2ADB" w:rsidDel="00AC2ADB">
          <w:rPr>
            <w:rPrChange w:id="3668" w:author="Vilson Lu" w:date="2014-08-22T06:41:00Z">
              <w:rPr>
                <w:rStyle w:val="Hyperlink"/>
                <w:noProof/>
              </w:rPr>
            </w:rPrChange>
          </w:rPr>
          <w:delText>4.1</w:delText>
        </w:r>
        <w:r w:rsidRPr="00AC2ADB" w:rsidDel="00AC2ADB">
          <w:rPr>
            <w:rFonts w:eastAsiaTheme="minorEastAsia"/>
            <w:noProof/>
            <w:sz w:val="22"/>
            <w:szCs w:val="22"/>
            <w:rPrChange w:id="3669" w:author="Vilson Lu" w:date="2014-08-22T06:41:00Z">
              <w:rPr>
                <w:rFonts w:eastAsiaTheme="minorEastAsia" w:cstheme="minorBidi"/>
                <w:noProof/>
                <w:sz w:val="22"/>
                <w:szCs w:val="22"/>
              </w:rPr>
            </w:rPrChange>
          </w:rPr>
          <w:tab/>
        </w:r>
        <w:r w:rsidRPr="00AC2ADB" w:rsidDel="00AC2ADB">
          <w:rPr>
            <w:rPrChange w:id="3670" w:author="Vilson Lu" w:date="2014-08-22T06:41:00Z">
              <w:rPr>
                <w:rStyle w:val="Hyperlink"/>
                <w:noProof/>
              </w:rPr>
            </w:rPrChange>
          </w:rPr>
          <w:delText>System Overview</w:delText>
        </w:r>
        <w:r w:rsidRPr="00AC2ADB" w:rsidDel="00AC2ADB">
          <w:rPr>
            <w:noProof/>
            <w:webHidden/>
          </w:rPr>
          <w:tab/>
          <w:delText>4-1</w:delText>
        </w:r>
      </w:del>
    </w:p>
    <w:p w14:paraId="1A12CC9C" w14:textId="77777777" w:rsidR="00D7332C" w:rsidRPr="00AC2ADB" w:rsidDel="00AC2ADB" w:rsidRDefault="00D7332C">
      <w:pPr>
        <w:pStyle w:val="TOC1"/>
        <w:tabs>
          <w:tab w:val="left" w:pos="660"/>
          <w:tab w:val="right" w:leader="dot" w:pos="9350"/>
        </w:tabs>
        <w:rPr>
          <w:del w:id="3671" w:author="Vilson Lu" w:date="2014-08-22T06:40:00Z"/>
          <w:rFonts w:eastAsiaTheme="minorEastAsia"/>
          <w:noProof/>
          <w:sz w:val="22"/>
          <w:szCs w:val="22"/>
          <w:rPrChange w:id="3672" w:author="Vilson Lu" w:date="2014-08-22T06:41:00Z">
            <w:rPr>
              <w:del w:id="3673" w:author="Vilson Lu" w:date="2014-08-22T06:40:00Z"/>
              <w:rFonts w:eastAsiaTheme="minorEastAsia" w:cstheme="minorBidi"/>
              <w:noProof/>
              <w:sz w:val="22"/>
              <w:szCs w:val="22"/>
            </w:rPr>
          </w:rPrChange>
        </w:rPr>
      </w:pPr>
      <w:del w:id="3674" w:author="Vilson Lu" w:date="2014-08-22T06:40:00Z">
        <w:r w:rsidRPr="00AC2ADB" w:rsidDel="00AC2ADB">
          <w:rPr>
            <w:rPrChange w:id="3675" w:author="Vilson Lu" w:date="2014-08-22T06:41:00Z">
              <w:rPr>
                <w:rStyle w:val="Hyperlink"/>
                <w:noProof/>
              </w:rPr>
            </w:rPrChange>
          </w:rPr>
          <w:delText>5.0</w:delText>
        </w:r>
        <w:r w:rsidRPr="00AC2ADB" w:rsidDel="00AC2ADB">
          <w:rPr>
            <w:rFonts w:eastAsiaTheme="minorEastAsia"/>
            <w:noProof/>
            <w:sz w:val="22"/>
            <w:szCs w:val="22"/>
            <w:rPrChange w:id="3676" w:author="Vilson Lu" w:date="2014-08-22T06:41:00Z">
              <w:rPr>
                <w:rFonts w:eastAsiaTheme="minorEastAsia" w:cstheme="minorBidi"/>
                <w:noProof/>
                <w:sz w:val="22"/>
                <w:szCs w:val="22"/>
              </w:rPr>
            </w:rPrChange>
          </w:rPr>
          <w:tab/>
        </w:r>
        <w:r w:rsidRPr="00AC2ADB" w:rsidDel="00AC2ADB">
          <w:rPr>
            <w:rPrChange w:id="3677" w:author="Vilson Lu" w:date="2014-08-22T06:41:00Z">
              <w:rPr>
                <w:rStyle w:val="Hyperlink"/>
                <w:noProof/>
              </w:rPr>
            </w:rPrChange>
          </w:rPr>
          <w:delText>References</w:delText>
        </w:r>
        <w:r w:rsidRPr="00AC2ADB" w:rsidDel="00AC2ADB">
          <w:rPr>
            <w:noProof/>
            <w:webHidden/>
          </w:rPr>
          <w:tab/>
          <w:delText>5-1</w:delText>
        </w:r>
      </w:del>
    </w:p>
    <w:p w14:paraId="1D9C4BEC" w14:textId="77777777" w:rsidR="004B7EB2" w:rsidRPr="00E45CE0" w:rsidRDefault="004B7EB2" w:rsidP="004B7EB2">
      <w:pPr>
        <w:pStyle w:val="TOCHeading1"/>
      </w:pPr>
      <w:r w:rsidRPr="00AC2ADB">
        <w:rPr>
          <w:b w:val="0"/>
          <w:rPrChange w:id="3678" w:author="Vilson Lu" w:date="2014-08-22T06:41:00Z">
            <w:rPr/>
          </w:rPrChange>
        </w:rPr>
        <w:fldChar w:fldCharType="end"/>
      </w:r>
    </w:p>
    <w:p w14:paraId="10196545" w14:textId="77777777" w:rsidR="004B7EB2" w:rsidRPr="00E45CE0" w:rsidRDefault="004B7EB2">
      <w:pPr>
        <w:pStyle w:val="Content2"/>
        <w:sectPr w:rsidR="004B7EB2" w:rsidRPr="00E45CE0" w:rsidSect="004B7EB2">
          <w:pgSz w:w="12240" w:h="15840"/>
          <w:pgMar w:top="1440" w:right="1440" w:bottom="1440" w:left="1440" w:header="720" w:footer="720" w:gutter="0"/>
          <w:pgNumType w:start="1"/>
          <w:cols w:space="720"/>
          <w:docGrid w:linePitch="360"/>
        </w:sectPr>
        <w:pPrChange w:id="3679" w:author="Vilson Lu" w:date="2014-08-22T06:40:00Z">
          <w:pPr>
            <w:tabs>
              <w:tab w:val="left" w:pos="3750"/>
            </w:tabs>
          </w:pPr>
        </w:pPrChange>
      </w:pPr>
    </w:p>
    <w:p w14:paraId="394EB4F3" w14:textId="77777777" w:rsidR="004B7EB2" w:rsidRPr="00E45CE0" w:rsidRDefault="004B7EB2" w:rsidP="004B7EB2">
      <w:pPr>
        <w:pStyle w:val="TOCHeading1"/>
      </w:pPr>
      <w:r w:rsidRPr="00E45CE0">
        <w:lastRenderedPageBreak/>
        <w:t>List of Tables</w:t>
      </w:r>
    </w:p>
    <w:p w14:paraId="2229E201" w14:textId="77777777" w:rsidR="00D7332C" w:rsidRPr="00E45CE0" w:rsidRDefault="00D7332C" w:rsidP="004B7EB2">
      <w:pPr>
        <w:pStyle w:val="TOCHeading1"/>
      </w:pPr>
    </w:p>
    <w:p w14:paraId="071C8DAB" w14:textId="77777777" w:rsidR="00F900FB" w:rsidRDefault="004B7EB2">
      <w:pPr>
        <w:pStyle w:val="TableofFigures"/>
        <w:tabs>
          <w:tab w:val="right" w:leader="dot" w:pos="9350"/>
        </w:tabs>
        <w:rPr>
          <w:ins w:id="3680" w:author="Vilson Lu" w:date="2014-08-22T03:42:00Z"/>
          <w:rFonts w:asciiTheme="minorHAnsi" w:eastAsiaTheme="minorEastAsia" w:hAnsiTheme="minorHAnsi" w:cstheme="minorBidi"/>
          <w:noProof/>
          <w:sz w:val="22"/>
          <w:szCs w:val="22"/>
          <w:lang w:val="en-PH" w:eastAsia="zh-CN"/>
        </w:rPr>
      </w:pPr>
      <w:r w:rsidRPr="00E45CE0">
        <w:fldChar w:fldCharType="begin"/>
      </w:r>
      <w:r w:rsidRPr="00E45CE0">
        <w:instrText xml:space="preserve"> TOC \h \z \c "Table" </w:instrText>
      </w:r>
      <w:r w:rsidRPr="00E45CE0">
        <w:fldChar w:fldCharType="separate"/>
      </w:r>
      <w:ins w:id="3681" w:author="Vilson Lu" w:date="2014-08-22T03:42:00Z">
        <w:r w:rsidR="00F900FB" w:rsidRPr="00D23E30">
          <w:rPr>
            <w:rStyle w:val="Hyperlink"/>
            <w:noProof/>
          </w:rPr>
          <w:fldChar w:fldCharType="begin"/>
        </w:r>
        <w:r w:rsidR="00F900FB" w:rsidRPr="00D23E30">
          <w:rPr>
            <w:rStyle w:val="Hyperlink"/>
            <w:noProof/>
          </w:rPr>
          <w:instrText xml:space="preserve"> </w:instrText>
        </w:r>
        <w:r w:rsidR="00F900FB">
          <w:rPr>
            <w:noProof/>
          </w:rPr>
          <w:instrText>HYPERLINK \l "_Toc396442275"</w:instrText>
        </w:r>
        <w:r w:rsidR="00F900FB" w:rsidRPr="00D23E30">
          <w:rPr>
            <w:rStyle w:val="Hyperlink"/>
            <w:noProof/>
          </w:rPr>
          <w:instrText xml:space="preserve"> </w:instrText>
        </w:r>
        <w:r w:rsidR="00F900FB" w:rsidRPr="00D23E30">
          <w:rPr>
            <w:rStyle w:val="Hyperlink"/>
            <w:noProof/>
          </w:rPr>
          <w:fldChar w:fldCharType="separate"/>
        </w:r>
        <w:r w:rsidR="00F900FB" w:rsidRPr="00D23E30">
          <w:rPr>
            <w:rStyle w:val="Hyperlink"/>
            <w:noProof/>
          </w:rPr>
          <w:t>Table 1</w:t>
        </w:r>
        <w:r w:rsidR="00F900FB" w:rsidRPr="00D23E30">
          <w:rPr>
            <w:rStyle w:val="Hyperlink"/>
            <w:noProof/>
          </w:rPr>
          <w:noBreakHyphen/>
          <w:t>1. Timetable of Activities (April 2014 - April 2015)</w:t>
        </w:r>
        <w:r w:rsidR="00F900FB">
          <w:rPr>
            <w:noProof/>
            <w:webHidden/>
          </w:rPr>
          <w:tab/>
        </w:r>
        <w:r w:rsidR="00F900FB">
          <w:rPr>
            <w:noProof/>
            <w:webHidden/>
          </w:rPr>
          <w:fldChar w:fldCharType="begin"/>
        </w:r>
        <w:r w:rsidR="00F900FB">
          <w:rPr>
            <w:noProof/>
            <w:webHidden/>
          </w:rPr>
          <w:instrText xml:space="preserve"> PAGEREF _Toc396442275 \h </w:instrText>
        </w:r>
      </w:ins>
      <w:r w:rsidR="00F900FB">
        <w:rPr>
          <w:noProof/>
          <w:webHidden/>
        </w:rPr>
      </w:r>
      <w:r w:rsidR="00F900FB">
        <w:rPr>
          <w:noProof/>
          <w:webHidden/>
        </w:rPr>
        <w:fldChar w:fldCharType="separate"/>
      </w:r>
      <w:ins w:id="3682" w:author="Vilson Lu" w:date="2014-08-22T03:42:00Z">
        <w:r w:rsidR="00F900FB">
          <w:rPr>
            <w:noProof/>
            <w:webHidden/>
          </w:rPr>
          <w:t>1-9</w:t>
        </w:r>
        <w:r w:rsidR="00F900FB">
          <w:rPr>
            <w:noProof/>
            <w:webHidden/>
          </w:rPr>
          <w:fldChar w:fldCharType="end"/>
        </w:r>
        <w:r w:rsidR="00F900FB" w:rsidRPr="00D23E30">
          <w:rPr>
            <w:rStyle w:val="Hyperlink"/>
            <w:noProof/>
          </w:rPr>
          <w:fldChar w:fldCharType="end"/>
        </w:r>
      </w:ins>
    </w:p>
    <w:p w14:paraId="6D737C69" w14:textId="77777777" w:rsidR="00F900FB" w:rsidRDefault="00F900FB">
      <w:pPr>
        <w:pStyle w:val="TableofFigures"/>
        <w:tabs>
          <w:tab w:val="right" w:leader="dot" w:pos="9350"/>
        </w:tabs>
        <w:rPr>
          <w:ins w:id="3683" w:author="Vilson Lu" w:date="2014-08-22T03:42:00Z"/>
          <w:rFonts w:asciiTheme="minorHAnsi" w:eastAsiaTheme="minorEastAsia" w:hAnsiTheme="minorHAnsi" w:cstheme="minorBidi"/>
          <w:noProof/>
          <w:sz w:val="22"/>
          <w:szCs w:val="22"/>
          <w:lang w:val="en-PH" w:eastAsia="zh-CN"/>
        </w:rPr>
      </w:pPr>
      <w:ins w:id="3684"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"_Toc396442276"</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2</w:t>
        </w:r>
        <w:r w:rsidRPr="00D23E30">
          <w:rPr>
            <w:rStyle w:val="Hyperlink"/>
            <w:noProof/>
          </w:rPr>
          <w:noBreakHyphen/>
          <w:t>1. Summary of Reviewed Information Extraction Systems</w:t>
        </w:r>
        <w:r>
          <w:rPr>
            <w:noProof/>
            <w:webHidden/>
          </w:rPr>
          <w:tab/>
        </w:r>
        <w:r>
          <w:rPr>
            <w:noProof/>
            <w:webHidden/>
          </w:rPr>
          <w:fldChar w:fldCharType="begin"/>
        </w:r>
        <w:r>
          <w:rPr>
            <w:noProof/>
            <w:webHidden/>
          </w:rPr>
          <w:instrText xml:space="preserve"> PAGEREF _Toc396442276 \h </w:instrText>
        </w:r>
      </w:ins>
      <w:r>
        <w:rPr>
          <w:noProof/>
          <w:webHidden/>
        </w:rPr>
      </w:r>
      <w:r>
        <w:rPr>
          <w:noProof/>
          <w:webHidden/>
        </w:rPr>
        <w:fldChar w:fldCharType="separate"/>
      </w:r>
      <w:ins w:id="3685" w:author="Vilson Lu" w:date="2014-08-22T03:42:00Z">
        <w:r>
          <w:rPr>
            <w:noProof/>
            <w:webHidden/>
          </w:rPr>
          <w:t>2-7</w:t>
        </w:r>
        <w:r>
          <w:rPr>
            <w:noProof/>
            <w:webHidden/>
          </w:rPr>
          <w:fldChar w:fldCharType="end"/>
        </w:r>
        <w:r w:rsidRPr="00D23E30">
          <w:rPr>
            <w:rStyle w:val="Hyperlink"/>
            <w:noProof/>
          </w:rPr>
          <w:fldChar w:fldCharType="end"/>
        </w:r>
      </w:ins>
    </w:p>
    <w:p w14:paraId="0278B731" w14:textId="77777777" w:rsidR="00F900FB" w:rsidRDefault="00F900FB">
      <w:pPr>
        <w:pStyle w:val="TableofFigures"/>
        <w:tabs>
          <w:tab w:val="right" w:leader="dot" w:pos="9350"/>
        </w:tabs>
        <w:rPr>
          <w:ins w:id="3686" w:author="Vilson Lu" w:date="2014-08-22T03:42:00Z"/>
          <w:rFonts w:asciiTheme="minorHAnsi" w:eastAsiaTheme="minorEastAsia" w:hAnsiTheme="minorHAnsi" w:cstheme="minorBidi"/>
          <w:noProof/>
          <w:sz w:val="22"/>
          <w:szCs w:val="22"/>
          <w:lang w:val="en-PH" w:eastAsia="zh-CN"/>
        </w:rPr>
      </w:pPr>
      <w:ins w:id="3687"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"_Toc396442277"</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2</w:t>
        </w:r>
        <w:r w:rsidRPr="00D23E30">
          <w:rPr>
            <w:rStyle w:val="Hyperlink"/>
            <w:noProof/>
          </w:rPr>
          <w:noBreakHyphen/>
          <w:t>2. Tweet Categories</w:t>
        </w:r>
        <w:r>
          <w:rPr>
            <w:noProof/>
            <w:webHidden/>
          </w:rPr>
          <w:tab/>
        </w:r>
        <w:r>
          <w:rPr>
            <w:noProof/>
            <w:webHidden/>
          </w:rPr>
          <w:fldChar w:fldCharType="begin"/>
        </w:r>
        <w:r>
          <w:rPr>
            <w:noProof/>
            <w:webHidden/>
          </w:rPr>
          <w:instrText xml:space="preserve"> PAGEREF _Toc396442277 \h </w:instrText>
        </w:r>
      </w:ins>
      <w:r>
        <w:rPr>
          <w:noProof/>
          <w:webHidden/>
        </w:rPr>
      </w:r>
      <w:r>
        <w:rPr>
          <w:noProof/>
          <w:webHidden/>
        </w:rPr>
        <w:fldChar w:fldCharType="separate"/>
      </w:r>
      <w:ins w:id="3688" w:author="Vilson Lu" w:date="2014-08-22T03:42:00Z">
        <w:r>
          <w:rPr>
            <w:noProof/>
            <w:webHidden/>
          </w:rPr>
          <w:t>2-11</w:t>
        </w:r>
        <w:r>
          <w:rPr>
            <w:noProof/>
            <w:webHidden/>
          </w:rPr>
          <w:fldChar w:fldCharType="end"/>
        </w:r>
        <w:r w:rsidRPr="00D23E30">
          <w:rPr>
            <w:rStyle w:val="Hyperlink"/>
            <w:noProof/>
          </w:rPr>
          <w:fldChar w:fldCharType="end"/>
        </w:r>
      </w:ins>
    </w:p>
    <w:p w14:paraId="6C188DC4" w14:textId="77777777" w:rsidR="00F900FB" w:rsidRDefault="00F900FB">
      <w:pPr>
        <w:pStyle w:val="TableofFigures"/>
        <w:tabs>
          <w:tab w:val="right" w:leader="dot" w:pos="9350"/>
        </w:tabs>
        <w:rPr>
          <w:ins w:id="3689" w:author="Vilson Lu" w:date="2014-08-22T03:42:00Z"/>
          <w:rFonts w:asciiTheme="minorHAnsi" w:eastAsiaTheme="minorEastAsia" w:hAnsiTheme="minorHAnsi" w:cstheme="minorBidi"/>
          <w:noProof/>
          <w:sz w:val="22"/>
          <w:szCs w:val="22"/>
          <w:lang w:val="en-PH" w:eastAsia="zh-CN"/>
        </w:rPr>
      </w:pPr>
      <w:ins w:id="3690"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"_Toc396442278"</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2</w:t>
        </w:r>
        <w:r w:rsidRPr="00D23E30">
          <w:rPr>
            <w:rStyle w:val="Hyperlink"/>
            <w:noProof/>
          </w:rPr>
          <w:noBreakHyphen/>
          <w:t>3. Informative Tweet Categories</w:t>
        </w:r>
        <w:r>
          <w:rPr>
            <w:noProof/>
            <w:webHidden/>
          </w:rPr>
          <w:tab/>
        </w:r>
        <w:r>
          <w:rPr>
            <w:noProof/>
            <w:webHidden/>
          </w:rPr>
          <w:fldChar w:fldCharType="begin"/>
        </w:r>
        <w:r>
          <w:rPr>
            <w:noProof/>
            <w:webHidden/>
          </w:rPr>
          <w:instrText xml:space="preserve"> PAGEREF _Toc396442278 \h </w:instrText>
        </w:r>
      </w:ins>
      <w:r>
        <w:rPr>
          <w:noProof/>
          <w:webHidden/>
        </w:rPr>
      </w:r>
      <w:r>
        <w:rPr>
          <w:noProof/>
          <w:webHidden/>
        </w:rPr>
        <w:fldChar w:fldCharType="separate"/>
      </w:r>
      <w:ins w:id="3691" w:author="Vilson Lu" w:date="2014-08-22T03:42:00Z">
        <w:r>
          <w:rPr>
            <w:noProof/>
            <w:webHidden/>
          </w:rPr>
          <w:t>2-11</w:t>
        </w:r>
        <w:r>
          <w:rPr>
            <w:noProof/>
            <w:webHidden/>
          </w:rPr>
          <w:fldChar w:fldCharType="end"/>
        </w:r>
        <w:r w:rsidRPr="00D23E30">
          <w:rPr>
            <w:rStyle w:val="Hyperlink"/>
            <w:noProof/>
          </w:rPr>
          <w:fldChar w:fldCharType="end"/>
        </w:r>
      </w:ins>
    </w:p>
    <w:p w14:paraId="0503968A" w14:textId="77777777" w:rsidR="00F900FB" w:rsidRDefault="00F900FB">
      <w:pPr>
        <w:pStyle w:val="TableofFigures"/>
        <w:tabs>
          <w:tab w:val="right" w:leader="dot" w:pos="9350"/>
        </w:tabs>
        <w:rPr>
          <w:ins w:id="3692" w:author="Vilson Lu" w:date="2014-08-22T03:42:00Z"/>
          <w:rFonts w:asciiTheme="minorHAnsi" w:eastAsiaTheme="minorEastAsia" w:hAnsiTheme="minorHAnsi" w:cstheme="minorBidi"/>
          <w:noProof/>
          <w:sz w:val="22"/>
          <w:szCs w:val="22"/>
          <w:lang w:val="en-PH" w:eastAsia="zh-CN"/>
        </w:rPr>
      </w:pPr>
      <w:ins w:id="3693"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"_Toc396442279"</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2</w:t>
        </w:r>
        <w:r w:rsidRPr="00D23E30">
          <w:rPr>
            <w:rStyle w:val="Hyperlink"/>
            <w:noProof/>
          </w:rPr>
          <w:noBreakHyphen/>
          <w:t>4. Extractable Information Nugget per Informative Tweet Category</w:t>
        </w:r>
        <w:r>
          <w:rPr>
            <w:noProof/>
            <w:webHidden/>
          </w:rPr>
          <w:tab/>
        </w:r>
        <w:r>
          <w:rPr>
            <w:noProof/>
            <w:webHidden/>
          </w:rPr>
          <w:fldChar w:fldCharType="begin"/>
        </w:r>
        <w:r>
          <w:rPr>
            <w:noProof/>
            <w:webHidden/>
          </w:rPr>
          <w:instrText xml:space="preserve"> PAGEREF _Toc396442279 \h </w:instrText>
        </w:r>
      </w:ins>
      <w:r>
        <w:rPr>
          <w:noProof/>
          <w:webHidden/>
        </w:rPr>
      </w:r>
      <w:r>
        <w:rPr>
          <w:noProof/>
          <w:webHidden/>
        </w:rPr>
        <w:fldChar w:fldCharType="separate"/>
      </w:r>
      <w:ins w:id="3694" w:author="Vilson Lu" w:date="2014-08-22T03:42:00Z">
        <w:r>
          <w:rPr>
            <w:noProof/>
            <w:webHidden/>
          </w:rPr>
          <w:t>2-12</w:t>
        </w:r>
        <w:r>
          <w:rPr>
            <w:noProof/>
            <w:webHidden/>
          </w:rPr>
          <w:fldChar w:fldCharType="end"/>
        </w:r>
        <w:r w:rsidRPr="00D23E30">
          <w:rPr>
            <w:rStyle w:val="Hyperlink"/>
            <w:noProof/>
          </w:rPr>
          <w:fldChar w:fldCharType="end"/>
        </w:r>
      </w:ins>
    </w:p>
    <w:p w14:paraId="75B2D9C3" w14:textId="77777777" w:rsidR="00F900FB" w:rsidRDefault="00F900FB">
      <w:pPr>
        <w:pStyle w:val="TableofFigures"/>
        <w:tabs>
          <w:tab w:val="right" w:leader="dot" w:pos="9350"/>
        </w:tabs>
        <w:rPr>
          <w:ins w:id="3695" w:author="Vilson Lu" w:date="2014-08-22T03:42:00Z"/>
          <w:rFonts w:asciiTheme="minorHAnsi" w:eastAsiaTheme="minorEastAsia" w:hAnsiTheme="minorHAnsi" w:cstheme="minorBidi"/>
          <w:noProof/>
          <w:sz w:val="22"/>
          <w:szCs w:val="22"/>
          <w:lang w:val="en-PH" w:eastAsia="zh-CN"/>
        </w:rPr>
      </w:pPr>
      <w:ins w:id="3696"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"_Toc396442280"</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3</w:t>
        </w:r>
        <w:r w:rsidRPr="00D23E30">
          <w:rPr>
            <w:rStyle w:val="Hyperlink"/>
            <w:noProof/>
          </w:rPr>
          <w:noBreakHyphen/>
          <w:t>1. Examples of official government institution</w:t>
        </w:r>
        <w:r>
          <w:rPr>
            <w:noProof/>
            <w:webHidden/>
          </w:rPr>
          <w:tab/>
        </w:r>
        <w:r>
          <w:rPr>
            <w:noProof/>
            <w:webHidden/>
          </w:rPr>
          <w:fldChar w:fldCharType="begin"/>
        </w:r>
        <w:r>
          <w:rPr>
            <w:noProof/>
            <w:webHidden/>
          </w:rPr>
          <w:instrText xml:space="preserve"> PAGEREF _Toc396442280 \h </w:instrText>
        </w:r>
      </w:ins>
      <w:r>
        <w:rPr>
          <w:noProof/>
          <w:webHidden/>
        </w:rPr>
      </w:r>
      <w:r>
        <w:rPr>
          <w:noProof/>
          <w:webHidden/>
        </w:rPr>
        <w:fldChar w:fldCharType="separate"/>
      </w:r>
      <w:ins w:id="3697" w:author="Vilson Lu" w:date="2014-08-22T03:42:00Z">
        <w:r>
          <w:rPr>
            <w:noProof/>
            <w:webHidden/>
          </w:rPr>
          <w:t>3-21</w:t>
        </w:r>
        <w:r>
          <w:rPr>
            <w:noProof/>
            <w:webHidden/>
          </w:rPr>
          <w:fldChar w:fldCharType="end"/>
        </w:r>
        <w:r w:rsidRPr="00D23E30">
          <w:rPr>
            <w:rStyle w:val="Hyperlink"/>
            <w:noProof/>
          </w:rPr>
          <w:fldChar w:fldCharType="end"/>
        </w:r>
      </w:ins>
    </w:p>
    <w:p w14:paraId="6958FF6E" w14:textId="77777777" w:rsidR="00F900FB" w:rsidRDefault="00F900FB">
      <w:pPr>
        <w:pStyle w:val="TableofFigures"/>
        <w:tabs>
          <w:tab w:val="right" w:leader="dot" w:pos="9350"/>
        </w:tabs>
        <w:rPr>
          <w:ins w:id="3698" w:author="Vilson Lu" w:date="2014-08-22T03:42:00Z"/>
          <w:rFonts w:asciiTheme="minorHAnsi" w:eastAsiaTheme="minorEastAsia" w:hAnsiTheme="minorHAnsi" w:cstheme="minorBidi"/>
          <w:noProof/>
          <w:sz w:val="22"/>
          <w:szCs w:val="22"/>
          <w:lang w:val="en-PH" w:eastAsia="zh-CN"/>
        </w:rPr>
      </w:pPr>
      <w:ins w:id="3699"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"_Toc396442281"</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3</w:t>
        </w:r>
        <w:r w:rsidRPr="00D23E30">
          <w:rPr>
            <w:rStyle w:val="Hyperlink"/>
            <w:noProof/>
          </w:rPr>
          <w:noBreakHyphen/>
          <w:t>2. Examples of disaster-related tweets with extractable information</w:t>
        </w:r>
        <w:r>
          <w:rPr>
            <w:noProof/>
            <w:webHidden/>
          </w:rPr>
          <w:tab/>
        </w:r>
        <w:r>
          <w:rPr>
            <w:noProof/>
            <w:webHidden/>
          </w:rPr>
          <w:fldChar w:fldCharType="begin"/>
        </w:r>
        <w:r>
          <w:rPr>
            <w:noProof/>
            <w:webHidden/>
          </w:rPr>
          <w:instrText xml:space="preserve"> PAGEREF _Toc396442281 \h </w:instrText>
        </w:r>
      </w:ins>
      <w:r>
        <w:rPr>
          <w:noProof/>
          <w:webHidden/>
        </w:rPr>
      </w:r>
      <w:r>
        <w:rPr>
          <w:noProof/>
          <w:webHidden/>
        </w:rPr>
        <w:fldChar w:fldCharType="separate"/>
      </w:r>
      <w:ins w:id="3700" w:author="Vilson Lu" w:date="2014-08-22T03:42:00Z">
        <w:r>
          <w:rPr>
            <w:noProof/>
            <w:webHidden/>
          </w:rPr>
          <w:t>3-21</w:t>
        </w:r>
        <w:r>
          <w:rPr>
            <w:noProof/>
            <w:webHidden/>
          </w:rPr>
          <w:fldChar w:fldCharType="end"/>
        </w:r>
        <w:r w:rsidRPr="00D23E30">
          <w:rPr>
            <w:rStyle w:val="Hyperlink"/>
            <w:noProof/>
          </w:rPr>
          <w:fldChar w:fldCharType="end"/>
        </w:r>
      </w:ins>
    </w:p>
    <w:p w14:paraId="164C06E4" w14:textId="77777777" w:rsidR="00F900FB" w:rsidRDefault="00F900FB">
      <w:pPr>
        <w:pStyle w:val="TableofFigures"/>
        <w:tabs>
          <w:tab w:val="right" w:leader="dot" w:pos="9350"/>
        </w:tabs>
        <w:rPr>
          <w:ins w:id="3701" w:author="Vilson Lu" w:date="2014-08-22T03:42:00Z"/>
          <w:rFonts w:asciiTheme="minorHAnsi" w:eastAsiaTheme="minorEastAsia" w:hAnsiTheme="minorHAnsi" w:cstheme="minorBidi"/>
          <w:noProof/>
          <w:sz w:val="22"/>
          <w:szCs w:val="22"/>
          <w:lang w:val="en-PH" w:eastAsia="zh-CN"/>
        </w:rPr>
      </w:pPr>
      <w:ins w:id="3702"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"_Toc396442282"</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3</w:t>
        </w:r>
        <w:r w:rsidRPr="00D23E30">
          <w:rPr>
            <w:rStyle w:val="Hyperlink"/>
            <w:noProof/>
          </w:rPr>
          <w:noBreakHyphen/>
          <w:t>3. Confusion Matrix (Davis and Goadrich, 2006)</w:t>
        </w:r>
        <w:r>
          <w:rPr>
            <w:noProof/>
            <w:webHidden/>
          </w:rPr>
          <w:tab/>
        </w:r>
        <w:r>
          <w:rPr>
            <w:noProof/>
            <w:webHidden/>
          </w:rPr>
          <w:fldChar w:fldCharType="begin"/>
        </w:r>
        <w:r>
          <w:rPr>
            <w:noProof/>
            <w:webHidden/>
          </w:rPr>
          <w:instrText xml:space="preserve"> PAGEREF _Toc396442282 \h </w:instrText>
        </w:r>
      </w:ins>
      <w:r>
        <w:rPr>
          <w:noProof/>
          <w:webHidden/>
        </w:rPr>
      </w:r>
      <w:r>
        <w:rPr>
          <w:noProof/>
          <w:webHidden/>
        </w:rPr>
        <w:fldChar w:fldCharType="separate"/>
      </w:r>
      <w:ins w:id="3703" w:author="Vilson Lu" w:date="2014-08-22T03:42:00Z">
        <w:r>
          <w:rPr>
            <w:noProof/>
            <w:webHidden/>
          </w:rPr>
          <w:t>3-23</w:t>
        </w:r>
        <w:r>
          <w:rPr>
            <w:noProof/>
            <w:webHidden/>
          </w:rPr>
          <w:fldChar w:fldCharType="end"/>
        </w:r>
        <w:r w:rsidRPr="00D23E30">
          <w:rPr>
            <w:rStyle w:val="Hyperlink"/>
            <w:noProof/>
          </w:rPr>
          <w:fldChar w:fldCharType="end"/>
        </w:r>
      </w:ins>
    </w:p>
    <w:p w14:paraId="7DB109D4" w14:textId="77777777" w:rsidR="00F900FB" w:rsidRDefault="00F900FB">
      <w:pPr>
        <w:pStyle w:val="TableofFigures"/>
        <w:tabs>
          <w:tab w:val="right" w:leader="dot" w:pos="9350"/>
        </w:tabs>
        <w:rPr>
          <w:ins w:id="3704" w:author="Vilson Lu" w:date="2014-08-22T03:42:00Z"/>
          <w:rFonts w:asciiTheme="minorHAnsi" w:eastAsiaTheme="minorEastAsia" w:hAnsiTheme="minorHAnsi" w:cstheme="minorBidi"/>
          <w:noProof/>
          <w:sz w:val="22"/>
          <w:szCs w:val="22"/>
          <w:lang w:val="en-PH" w:eastAsia="zh-CN"/>
        </w:rPr>
      </w:pPr>
      <w:ins w:id="3705"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"_Toc396442283"</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4</w:t>
        </w:r>
        <w:r w:rsidRPr="00D23E30">
          <w:rPr>
            <w:rStyle w:val="Hyperlink"/>
            <w:noProof/>
          </w:rPr>
          <w:noBreakHyphen/>
          <w:t>1. Sample Input/Output for Text Normalizer</w:t>
        </w:r>
        <w:r>
          <w:rPr>
            <w:noProof/>
            <w:webHidden/>
          </w:rPr>
          <w:tab/>
        </w:r>
        <w:r>
          <w:rPr>
            <w:noProof/>
            <w:webHidden/>
          </w:rPr>
          <w:fldChar w:fldCharType="begin"/>
        </w:r>
        <w:r>
          <w:rPr>
            <w:noProof/>
            <w:webHidden/>
          </w:rPr>
          <w:instrText xml:space="preserve"> PAGEREF _Toc396442283 \h </w:instrText>
        </w:r>
      </w:ins>
      <w:r>
        <w:rPr>
          <w:noProof/>
          <w:webHidden/>
        </w:rPr>
      </w:r>
      <w:r>
        <w:rPr>
          <w:noProof/>
          <w:webHidden/>
        </w:rPr>
        <w:fldChar w:fldCharType="separate"/>
      </w:r>
      <w:ins w:id="3706" w:author="Vilson Lu" w:date="2014-08-22T03:42:00Z">
        <w:r>
          <w:rPr>
            <w:noProof/>
            <w:webHidden/>
          </w:rPr>
          <w:t>4-4</w:t>
        </w:r>
        <w:r>
          <w:rPr>
            <w:noProof/>
            <w:webHidden/>
          </w:rPr>
          <w:fldChar w:fldCharType="end"/>
        </w:r>
        <w:r w:rsidRPr="00D23E30">
          <w:rPr>
            <w:rStyle w:val="Hyperlink"/>
            <w:noProof/>
          </w:rPr>
          <w:fldChar w:fldCharType="end"/>
        </w:r>
      </w:ins>
    </w:p>
    <w:p w14:paraId="0BD30247" w14:textId="77777777" w:rsidR="00F900FB" w:rsidRDefault="00F900FB">
      <w:pPr>
        <w:pStyle w:val="TableofFigures"/>
        <w:tabs>
          <w:tab w:val="right" w:leader="dot" w:pos="9350"/>
        </w:tabs>
        <w:rPr>
          <w:ins w:id="3707" w:author="Vilson Lu" w:date="2014-08-22T03:42:00Z"/>
          <w:rFonts w:asciiTheme="minorHAnsi" w:eastAsiaTheme="minorEastAsia" w:hAnsiTheme="minorHAnsi" w:cstheme="minorBidi"/>
          <w:noProof/>
          <w:sz w:val="22"/>
          <w:szCs w:val="22"/>
          <w:lang w:val="en-PH" w:eastAsia="zh-CN"/>
        </w:rPr>
      </w:pPr>
      <w:ins w:id="3708"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"_Toc396442284"</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4</w:t>
        </w:r>
        <w:r w:rsidRPr="00D23E30">
          <w:rPr>
            <w:rStyle w:val="Hyperlink"/>
            <w:noProof/>
          </w:rPr>
          <w:noBreakHyphen/>
          <w:t>2. Sample Input/Output Tokenizer</w:t>
        </w:r>
        <w:r>
          <w:rPr>
            <w:noProof/>
            <w:webHidden/>
          </w:rPr>
          <w:tab/>
        </w:r>
        <w:r>
          <w:rPr>
            <w:noProof/>
            <w:webHidden/>
          </w:rPr>
          <w:fldChar w:fldCharType="begin"/>
        </w:r>
        <w:r>
          <w:rPr>
            <w:noProof/>
            <w:webHidden/>
          </w:rPr>
          <w:instrText xml:space="preserve"> PAGEREF _Toc396442284 \h </w:instrText>
        </w:r>
      </w:ins>
      <w:r>
        <w:rPr>
          <w:noProof/>
          <w:webHidden/>
        </w:rPr>
      </w:r>
      <w:r>
        <w:rPr>
          <w:noProof/>
          <w:webHidden/>
        </w:rPr>
        <w:fldChar w:fldCharType="separate"/>
      </w:r>
      <w:ins w:id="3709" w:author="Vilson Lu" w:date="2014-08-22T03:42:00Z">
        <w:r>
          <w:rPr>
            <w:noProof/>
            <w:webHidden/>
          </w:rPr>
          <w:t>4-5</w:t>
        </w:r>
        <w:r>
          <w:rPr>
            <w:noProof/>
            <w:webHidden/>
          </w:rPr>
          <w:fldChar w:fldCharType="end"/>
        </w:r>
        <w:r w:rsidRPr="00D23E30">
          <w:rPr>
            <w:rStyle w:val="Hyperlink"/>
            <w:noProof/>
          </w:rPr>
          <w:fldChar w:fldCharType="end"/>
        </w:r>
      </w:ins>
    </w:p>
    <w:p w14:paraId="390B25CD" w14:textId="77777777" w:rsidR="00F900FB" w:rsidRDefault="00F900FB">
      <w:pPr>
        <w:pStyle w:val="TableofFigures"/>
        <w:tabs>
          <w:tab w:val="right" w:leader="dot" w:pos="9350"/>
        </w:tabs>
        <w:rPr>
          <w:ins w:id="3710" w:author="Vilson Lu" w:date="2014-08-22T03:42:00Z"/>
          <w:rFonts w:asciiTheme="minorHAnsi" w:eastAsiaTheme="minorEastAsia" w:hAnsiTheme="minorHAnsi" w:cstheme="minorBidi"/>
          <w:noProof/>
          <w:sz w:val="22"/>
          <w:szCs w:val="22"/>
          <w:lang w:val="en-PH" w:eastAsia="zh-CN"/>
        </w:rPr>
      </w:pPr>
      <w:ins w:id="3711"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"_Toc396442285"</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4</w:t>
        </w:r>
        <w:r w:rsidRPr="00D23E30">
          <w:rPr>
            <w:rStyle w:val="Hyperlink"/>
            <w:noProof/>
          </w:rPr>
          <w:noBreakHyphen/>
          <w:t>3. Sample Input/Output POS Tagger</w:t>
        </w:r>
        <w:r>
          <w:rPr>
            <w:noProof/>
            <w:webHidden/>
          </w:rPr>
          <w:tab/>
        </w:r>
        <w:r>
          <w:rPr>
            <w:noProof/>
            <w:webHidden/>
          </w:rPr>
          <w:fldChar w:fldCharType="begin"/>
        </w:r>
        <w:r>
          <w:rPr>
            <w:noProof/>
            <w:webHidden/>
          </w:rPr>
          <w:instrText xml:space="preserve"> PAGEREF _Toc396442285 \h </w:instrText>
        </w:r>
      </w:ins>
      <w:r>
        <w:rPr>
          <w:noProof/>
          <w:webHidden/>
        </w:rPr>
      </w:r>
      <w:r>
        <w:rPr>
          <w:noProof/>
          <w:webHidden/>
        </w:rPr>
        <w:fldChar w:fldCharType="separate"/>
      </w:r>
      <w:ins w:id="3712" w:author="Vilson Lu" w:date="2014-08-22T03:42:00Z">
        <w:r>
          <w:rPr>
            <w:noProof/>
            <w:webHidden/>
          </w:rPr>
          <w:t>4-5</w:t>
        </w:r>
        <w:r>
          <w:rPr>
            <w:noProof/>
            <w:webHidden/>
          </w:rPr>
          <w:fldChar w:fldCharType="end"/>
        </w:r>
        <w:r w:rsidRPr="00D23E30">
          <w:rPr>
            <w:rStyle w:val="Hyperlink"/>
            <w:noProof/>
          </w:rPr>
          <w:fldChar w:fldCharType="end"/>
        </w:r>
      </w:ins>
    </w:p>
    <w:p w14:paraId="7BB5F24D" w14:textId="77777777" w:rsidR="00F900FB" w:rsidRDefault="00F900FB">
      <w:pPr>
        <w:pStyle w:val="TableofFigures"/>
        <w:tabs>
          <w:tab w:val="right" w:leader="dot" w:pos="9350"/>
        </w:tabs>
        <w:rPr>
          <w:ins w:id="3713" w:author="Vilson Lu" w:date="2014-08-22T03:42:00Z"/>
          <w:rFonts w:asciiTheme="minorHAnsi" w:eastAsiaTheme="minorEastAsia" w:hAnsiTheme="minorHAnsi" w:cstheme="minorBidi"/>
          <w:noProof/>
          <w:sz w:val="22"/>
          <w:szCs w:val="22"/>
          <w:lang w:val="en-PH" w:eastAsia="zh-CN"/>
        </w:rPr>
      </w:pPr>
      <w:ins w:id="3714"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"_Toc396442286"</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4</w:t>
        </w:r>
        <w:r w:rsidRPr="00D23E30">
          <w:rPr>
            <w:rStyle w:val="Hyperlink"/>
            <w:noProof/>
          </w:rPr>
          <w:noBreakHyphen/>
          <w:t>4. Sample Input/Output Gazetteer</w:t>
        </w:r>
        <w:r>
          <w:rPr>
            <w:noProof/>
            <w:webHidden/>
          </w:rPr>
          <w:tab/>
        </w:r>
        <w:r>
          <w:rPr>
            <w:noProof/>
            <w:webHidden/>
          </w:rPr>
          <w:fldChar w:fldCharType="begin"/>
        </w:r>
        <w:r>
          <w:rPr>
            <w:noProof/>
            <w:webHidden/>
          </w:rPr>
          <w:instrText xml:space="preserve"> PAGEREF _Toc396442286 \h </w:instrText>
        </w:r>
      </w:ins>
      <w:r>
        <w:rPr>
          <w:noProof/>
          <w:webHidden/>
        </w:rPr>
      </w:r>
      <w:r>
        <w:rPr>
          <w:noProof/>
          <w:webHidden/>
        </w:rPr>
        <w:fldChar w:fldCharType="separate"/>
      </w:r>
      <w:ins w:id="3715" w:author="Vilson Lu" w:date="2014-08-22T03:42:00Z">
        <w:r>
          <w:rPr>
            <w:noProof/>
            <w:webHidden/>
          </w:rPr>
          <w:t>4-6</w:t>
        </w:r>
        <w:r>
          <w:rPr>
            <w:noProof/>
            <w:webHidden/>
          </w:rPr>
          <w:fldChar w:fldCharType="end"/>
        </w:r>
        <w:r w:rsidRPr="00D23E30">
          <w:rPr>
            <w:rStyle w:val="Hyperlink"/>
            <w:noProof/>
          </w:rPr>
          <w:fldChar w:fldCharType="end"/>
        </w:r>
      </w:ins>
    </w:p>
    <w:p w14:paraId="0E1D6318" w14:textId="77777777" w:rsidR="00F900FB" w:rsidRDefault="00F900FB">
      <w:pPr>
        <w:pStyle w:val="TableofFigures"/>
        <w:tabs>
          <w:tab w:val="right" w:leader="dot" w:pos="9350"/>
        </w:tabs>
        <w:rPr>
          <w:ins w:id="3716" w:author="Vilson Lu" w:date="2014-08-22T03:42:00Z"/>
          <w:rFonts w:asciiTheme="minorHAnsi" w:eastAsiaTheme="minorEastAsia" w:hAnsiTheme="minorHAnsi" w:cstheme="minorBidi"/>
          <w:noProof/>
          <w:sz w:val="22"/>
          <w:szCs w:val="22"/>
          <w:lang w:val="en-PH" w:eastAsia="zh-CN"/>
        </w:rPr>
      </w:pPr>
      <w:ins w:id="3717"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"_Toc396442287"</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4</w:t>
        </w:r>
        <w:r w:rsidRPr="00D23E30">
          <w:rPr>
            <w:rStyle w:val="Hyperlink"/>
            <w:noProof/>
          </w:rPr>
          <w:noBreakHyphen/>
          <w:t>5. Sample Input/Output Disaster Keyword Tagger</w:t>
        </w:r>
        <w:r>
          <w:rPr>
            <w:noProof/>
            <w:webHidden/>
          </w:rPr>
          <w:tab/>
        </w:r>
        <w:r>
          <w:rPr>
            <w:noProof/>
            <w:webHidden/>
          </w:rPr>
          <w:fldChar w:fldCharType="begin"/>
        </w:r>
        <w:r>
          <w:rPr>
            <w:noProof/>
            <w:webHidden/>
          </w:rPr>
          <w:instrText xml:space="preserve"> PAGEREF _Toc396442287 \h </w:instrText>
        </w:r>
      </w:ins>
      <w:r>
        <w:rPr>
          <w:noProof/>
          <w:webHidden/>
        </w:rPr>
      </w:r>
      <w:r>
        <w:rPr>
          <w:noProof/>
          <w:webHidden/>
        </w:rPr>
        <w:fldChar w:fldCharType="separate"/>
      </w:r>
      <w:ins w:id="3718" w:author="Vilson Lu" w:date="2014-08-22T03:42:00Z">
        <w:r>
          <w:rPr>
            <w:noProof/>
            <w:webHidden/>
          </w:rPr>
          <w:t>4-7</w:t>
        </w:r>
        <w:r>
          <w:rPr>
            <w:noProof/>
            <w:webHidden/>
          </w:rPr>
          <w:fldChar w:fldCharType="end"/>
        </w:r>
        <w:r w:rsidRPr="00D23E30">
          <w:rPr>
            <w:rStyle w:val="Hyperlink"/>
            <w:noProof/>
          </w:rPr>
          <w:fldChar w:fldCharType="end"/>
        </w:r>
      </w:ins>
    </w:p>
    <w:p w14:paraId="186F5195" w14:textId="77777777" w:rsidR="00F900FB" w:rsidRDefault="00F900FB">
      <w:pPr>
        <w:pStyle w:val="TableofFigures"/>
        <w:tabs>
          <w:tab w:val="right" w:leader="dot" w:pos="9350"/>
        </w:tabs>
        <w:rPr>
          <w:ins w:id="3719" w:author="Vilson Lu" w:date="2014-08-22T03:42:00Z"/>
          <w:rFonts w:asciiTheme="minorHAnsi" w:eastAsiaTheme="minorEastAsia" w:hAnsiTheme="minorHAnsi" w:cstheme="minorBidi"/>
          <w:noProof/>
          <w:sz w:val="22"/>
          <w:szCs w:val="22"/>
          <w:lang w:val="en-PH" w:eastAsia="zh-CN"/>
        </w:rPr>
      </w:pPr>
      <w:ins w:id="3720"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"_Toc396442288"</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4</w:t>
        </w:r>
        <w:r w:rsidRPr="00D23E30">
          <w:rPr>
            <w:rStyle w:val="Hyperlink"/>
            <w:noProof/>
          </w:rPr>
          <w:noBreakHyphen/>
          <w:t>6. Sample Generated Rules</w:t>
        </w:r>
        <w:r>
          <w:rPr>
            <w:noProof/>
            <w:webHidden/>
          </w:rPr>
          <w:tab/>
        </w:r>
        <w:r>
          <w:rPr>
            <w:noProof/>
            <w:webHidden/>
          </w:rPr>
          <w:fldChar w:fldCharType="begin"/>
        </w:r>
        <w:r>
          <w:rPr>
            <w:noProof/>
            <w:webHidden/>
          </w:rPr>
          <w:instrText xml:space="preserve"> PAGEREF _Toc396442288 \h </w:instrText>
        </w:r>
      </w:ins>
      <w:r>
        <w:rPr>
          <w:noProof/>
          <w:webHidden/>
        </w:rPr>
      </w:r>
      <w:r>
        <w:rPr>
          <w:noProof/>
          <w:webHidden/>
        </w:rPr>
        <w:fldChar w:fldCharType="separate"/>
      </w:r>
      <w:ins w:id="3721" w:author="Vilson Lu" w:date="2014-08-22T03:42:00Z">
        <w:r>
          <w:rPr>
            <w:noProof/>
            <w:webHidden/>
          </w:rPr>
          <w:t>4-8</w:t>
        </w:r>
        <w:r>
          <w:rPr>
            <w:noProof/>
            <w:webHidden/>
          </w:rPr>
          <w:fldChar w:fldCharType="end"/>
        </w:r>
        <w:r w:rsidRPr="00D23E30">
          <w:rPr>
            <w:rStyle w:val="Hyperlink"/>
            <w:noProof/>
          </w:rPr>
          <w:fldChar w:fldCharType="end"/>
        </w:r>
      </w:ins>
    </w:p>
    <w:p w14:paraId="01998E02" w14:textId="77777777" w:rsidR="00F900FB" w:rsidRDefault="00F900FB">
      <w:pPr>
        <w:pStyle w:val="TableofFigures"/>
        <w:tabs>
          <w:tab w:val="right" w:leader="dot" w:pos="9350"/>
        </w:tabs>
        <w:rPr>
          <w:ins w:id="3722" w:author="Vilson Lu" w:date="2014-08-22T03:42:00Z"/>
          <w:rFonts w:asciiTheme="minorHAnsi" w:eastAsiaTheme="minorEastAsia" w:hAnsiTheme="minorHAnsi" w:cstheme="minorBidi"/>
          <w:noProof/>
          <w:sz w:val="22"/>
          <w:szCs w:val="22"/>
          <w:lang w:val="en-PH" w:eastAsia="zh-CN"/>
        </w:rPr>
      </w:pPr>
      <w:ins w:id="3723"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"_Toc396442289"</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4</w:t>
        </w:r>
        <w:r w:rsidRPr="00D23E30">
          <w:rPr>
            <w:rStyle w:val="Hyperlink"/>
            <w:noProof/>
          </w:rPr>
          <w:noBreakHyphen/>
          <w:t>7. Conditions for Validating the Rule</w:t>
        </w:r>
        <w:r>
          <w:rPr>
            <w:noProof/>
            <w:webHidden/>
          </w:rPr>
          <w:tab/>
        </w:r>
        <w:r>
          <w:rPr>
            <w:noProof/>
            <w:webHidden/>
          </w:rPr>
          <w:fldChar w:fldCharType="begin"/>
        </w:r>
        <w:r>
          <w:rPr>
            <w:noProof/>
            <w:webHidden/>
          </w:rPr>
          <w:instrText xml:space="preserve"> PAGEREF _Toc396442289 \h </w:instrText>
        </w:r>
      </w:ins>
      <w:r>
        <w:rPr>
          <w:noProof/>
          <w:webHidden/>
        </w:rPr>
      </w:r>
      <w:r>
        <w:rPr>
          <w:noProof/>
          <w:webHidden/>
        </w:rPr>
        <w:fldChar w:fldCharType="separate"/>
      </w:r>
      <w:ins w:id="3724" w:author="Vilson Lu" w:date="2014-08-22T03:42:00Z">
        <w:r>
          <w:rPr>
            <w:noProof/>
            <w:webHidden/>
          </w:rPr>
          <w:t>4-8</w:t>
        </w:r>
        <w:r>
          <w:rPr>
            <w:noProof/>
            <w:webHidden/>
          </w:rPr>
          <w:fldChar w:fldCharType="end"/>
        </w:r>
        <w:r w:rsidRPr="00D23E30">
          <w:rPr>
            <w:rStyle w:val="Hyperlink"/>
            <w:noProof/>
          </w:rPr>
          <w:fldChar w:fldCharType="end"/>
        </w:r>
      </w:ins>
    </w:p>
    <w:p w14:paraId="7AE9A423" w14:textId="77777777" w:rsidR="00F900FB" w:rsidRDefault="00F900FB">
      <w:pPr>
        <w:pStyle w:val="TableofFigures"/>
        <w:tabs>
          <w:tab w:val="right" w:leader="dot" w:pos="9350"/>
        </w:tabs>
        <w:rPr>
          <w:ins w:id="3725" w:author="Vilson Lu" w:date="2014-08-22T03:42:00Z"/>
          <w:rFonts w:asciiTheme="minorHAnsi" w:eastAsiaTheme="minorEastAsia" w:hAnsiTheme="minorHAnsi" w:cstheme="minorBidi"/>
          <w:noProof/>
          <w:sz w:val="22"/>
          <w:szCs w:val="22"/>
          <w:lang w:val="en-PH" w:eastAsia="zh-CN"/>
        </w:rPr>
      </w:pPr>
      <w:ins w:id="3726"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"_Toc396442290"</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4</w:t>
        </w:r>
        <w:r w:rsidRPr="00D23E30">
          <w:rPr>
            <w:rStyle w:val="Hyperlink"/>
            <w:noProof/>
          </w:rPr>
          <w:noBreakHyphen/>
          <w:t>8. Sample Entries of Tweets in CSV File</w:t>
        </w:r>
        <w:r>
          <w:rPr>
            <w:noProof/>
            <w:webHidden/>
          </w:rPr>
          <w:tab/>
        </w:r>
        <w:r>
          <w:rPr>
            <w:noProof/>
            <w:webHidden/>
          </w:rPr>
          <w:fldChar w:fldCharType="begin"/>
        </w:r>
        <w:r>
          <w:rPr>
            <w:noProof/>
            <w:webHidden/>
          </w:rPr>
          <w:instrText xml:space="preserve"> PAGEREF _Toc396442290 \h </w:instrText>
        </w:r>
      </w:ins>
      <w:r>
        <w:rPr>
          <w:noProof/>
          <w:webHidden/>
        </w:rPr>
      </w:r>
      <w:r>
        <w:rPr>
          <w:noProof/>
          <w:webHidden/>
        </w:rPr>
        <w:fldChar w:fldCharType="separate"/>
      </w:r>
      <w:ins w:id="3727" w:author="Vilson Lu" w:date="2014-08-22T03:42:00Z">
        <w:r>
          <w:rPr>
            <w:noProof/>
            <w:webHidden/>
          </w:rPr>
          <w:t>4-9</w:t>
        </w:r>
        <w:r>
          <w:rPr>
            <w:noProof/>
            <w:webHidden/>
          </w:rPr>
          <w:fldChar w:fldCharType="end"/>
        </w:r>
        <w:r w:rsidRPr="00D23E30">
          <w:rPr>
            <w:rStyle w:val="Hyperlink"/>
            <w:noProof/>
          </w:rPr>
          <w:fldChar w:fldCharType="end"/>
        </w:r>
      </w:ins>
    </w:p>
    <w:p w14:paraId="704AC282" w14:textId="77777777" w:rsidR="00F900FB" w:rsidRDefault="00F900FB">
      <w:pPr>
        <w:pStyle w:val="TableofFigures"/>
        <w:tabs>
          <w:tab w:val="right" w:leader="dot" w:pos="9350"/>
        </w:tabs>
        <w:rPr>
          <w:ins w:id="3728" w:author="Vilson Lu" w:date="2014-08-22T03:42:00Z"/>
          <w:rFonts w:asciiTheme="minorHAnsi" w:eastAsiaTheme="minorEastAsia" w:hAnsiTheme="minorHAnsi" w:cstheme="minorBidi"/>
          <w:noProof/>
          <w:sz w:val="22"/>
          <w:szCs w:val="22"/>
          <w:lang w:val="en-PH" w:eastAsia="zh-CN"/>
        </w:rPr>
      </w:pPr>
      <w:ins w:id="3729"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"_Toc396442291"</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4</w:t>
        </w:r>
        <w:r w:rsidRPr="00D23E30">
          <w:rPr>
            <w:rStyle w:val="Hyperlink"/>
            <w:noProof/>
          </w:rPr>
          <w:noBreakHyphen/>
          <w:t>9. Sample Gazetteer for Storm Names (Philippines)</w:t>
        </w:r>
        <w:r>
          <w:rPr>
            <w:noProof/>
            <w:webHidden/>
          </w:rPr>
          <w:tab/>
        </w:r>
        <w:r>
          <w:rPr>
            <w:noProof/>
            <w:webHidden/>
          </w:rPr>
          <w:fldChar w:fldCharType="begin"/>
        </w:r>
        <w:r>
          <w:rPr>
            <w:noProof/>
            <w:webHidden/>
          </w:rPr>
          <w:instrText xml:space="preserve"> PAGEREF _Toc396442291 \h </w:instrText>
        </w:r>
      </w:ins>
      <w:r>
        <w:rPr>
          <w:noProof/>
          <w:webHidden/>
        </w:rPr>
      </w:r>
      <w:r>
        <w:rPr>
          <w:noProof/>
          <w:webHidden/>
        </w:rPr>
        <w:fldChar w:fldCharType="separate"/>
      </w:r>
      <w:ins w:id="3730" w:author="Vilson Lu" w:date="2014-08-22T03:42:00Z">
        <w:r>
          <w:rPr>
            <w:noProof/>
            <w:webHidden/>
          </w:rPr>
          <w:t>4-10</w:t>
        </w:r>
        <w:r>
          <w:rPr>
            <w:noProof/>
            <w:webHidden/>
          </w:rPr>
          <w:fldChar w:fldCharType="end"/>
        </w:r>
        <w:r w:rsidRPr="00D23E30">
          <w:rPr>
            <w:rStyle w:val="Hyperlink"/>
            <w:noProof/>
          </w:rPr>
          <w:fldChar w:fldCharType="end"/>
        </w:r>
      </w:ins>
    </w:p>
    <w:p w14:paraId="7F14DAE7" w14:textId="77777777" w:rsidR="00F900FB" w:rsidRDefault="00F900FB">
      <w:pPr>
        <w:pStyle w:val="TableofFigures"/>
        <w:tabs>
          <w:tab w:val="right" w:leader="dot" w:pos="9350"/>
        </w:tabs>
        <w:rPr>
          <w:ins w:id="3731" w:author="Vilson Lu" w:date="2014-08-22T03:42:00Z"/>
          <w:rFonts w:asciiTheme="minorHAnsi" w:eastAsiaTheme="minorEastAsia" w:hAnsiTheme="minorHAnsi" w:cstheme="minorBidi"/>
          <w:noProof/>
          <w:sz w:val="22"/>
          <w:szCs w:val="22"/>
          <w:lang w:val="en-PH" w:eastAsia="zh-CN"/>
        </w:rPr>
      </w:pPr>
      <w:ins w:id="3732"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"_Toc396442292"</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4</w:t>
        </w:r>
        <w:r w:rsidRPr="00D23E30">
          <w:rPr>
            <w:rStyle w:val="Hyperlink"/>
            <w:noProof/>
          </w:rPr>
          <w:noBreakHyphen/>
          <w:t>10. Sample Extracted Rules</w:t>
        </w:r>
        <w:r>
          <w:rPr>
            <w:noProof/>
            <w:webHidden/>
          </w:rPr>
          <w:tab/>
        </w:r>
        <w:r>
          <w:rPr>
            <w:noProof/>
            <w:webHidden/>
          </w:rPr>
          <w:fldChar w:fldCharType="begin"/>
        </w:r>
        <w:r>
          <w:rPr>
            <w:noProof/>
            <w:webHidden/>
          </w:rPr>
          <w:instrText xml:space="preserve"> PAGEREF _Toc396442292 \h </w:instrText>
        </w:r>
      </w:ins>
      <w:r>
        <w:rPr>
          <w:noProof/>
          <w:webHidden/>
        </w:rPr>
      </w:r>
      <w:r>
        <w:rPr>
          <w:noProof/>
          <w:webHidden/>
        </w:rPr>
        <w:fldChar w:fldCharType="separate"/>
      </w:r>
      <w:ins w:id="3733" w:author="Vilson Lu" w:date="2014-08-22T03:42:00Z">
        <w:r>
          <w:rPr>
            <w:noProof/>
            <w:webHidden/>
          </w:rPr>
          <w:t>4-10</w:t>
        </w:r>
        <w:r>
          <w:rPr>
            <w:noProof/>
            <w:webHidden/>
          </w:rPr>
          <w:fldChar w:fldCharType="end"/>
        </w:r>
        <w:r w:rsidRPr="00D23E30">
          <w:rPr>
            <w:rStyle w:val="Hyperlink"/>
            <w:noProof/>
          </w:rPr>
          <w:fldChar w:fldCharType="end"/>
        </w:r>
      </w:ins>
    </w:p>
    <w:p w14:paraId="5E1EBC7D" w14:textId="77777777" w:rsidR="00F900FB" w:rsidRDefault="00F900FB">
      <w:pPr>
        <w:pStyle w:val="TableofFigures"/>
        <w:tabs>
          <w:tab w:val="right" w:leader="dot" w:pos="9350"/>
        </w:tabs>
        <w:rPr>
          <w:ins w:id="3734" w:author="Vilson Lu" w:date="2014-08-22T03:42:00Z"/>
          <w:rFonts w:asciiTheme="minorHAnsi" w:eastAsiaTheme="minorEastAsia" w:hAnsiTheme="minorHAnsi" w:cstheme="minorBidi"/>
          <w:noProof/>
          <w:sz w:val="22"/>
          <w:szCs w:val="22"/>
          <w:lang w:val="en-PH" w:eastAsia="zh-CN"/>
        </w:rPr>
      </w:pPr>
      <w:ins w:id="3735"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"_Toc396442293"</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4</w:t>
        </w:r>
        <w:r w:rsidRPr="00D23E30">
          <w:rPr>
            <w:rStyle w:val="Hyperlink"/>
            <w:noProof/>
          </w:rPr>
          <w:noBreakHyphen/>
          <w:t>11. Excerpts of the list of seed words</w:t>
        </w:r>
        <w:r>
          <w:rPr>
            <w:noProof/>
            <w:webHidden/>
          </w:rPr>
          <w:tab/>
        </w:r>
        <w:r>
          <w:rPr>
            <w:noProof/>
            <w:webHidden/>
          </w:rPr>
          <w:fldChar w:fldCharType="begin"/>
        </w:r>
        <w:r>
          <w:rPr>
            <w:noProof/>
            <w:webHidden/>
          </w:rPr>
          <w:instrText xml:space="preserve"> PAGEREF _Toc396442293 \h </w:instrText>
        </w:r>
      </w:ins>
      <w:r>
        <w:rPr>
          <w:noProof/>
          <w:webHidden/>
        </w:rPr>
      </w:r>
      <w:r>
        <w:rPr>
          <w:noProof/>
          <w:webHidden/>
        </w:rPr>
        <w:fldChar w:fldCharType="separate"/>
      </w:r>
      <w:ins w:id="3736" w:author="Vilson Lu" w:date="2014-08-22T03:42:00Z">
        <w:r>
          <w:rPr>
            <w:noProof/>
            <w:webHidden/>
          </w:rPr>
          <w:t>4-10</w:t>
        </w:r>
        <w:r>
          <w:rPr>
            <w:noProof/>
            <w:webHidden/>
          </w:rPr>
          <w:fldChar w:fldCharType="end"/>
        </w:r>
        <w:r w:rsidRPr="00D23E30">
          <w:rPr>
            <w:rStyle w:val="Hyperlink"/>
            <w:noProof/>
          </w:rPr>
          <w:fldChar w:fldCharType="end"/>
        </w:r>
      </w:ins>
    </w:p>
    <w:p w14:paraId="5C31E8E4" w14:textId="77777777" w:rsidR="00F900FB" w:rsidRDefault="00F900FB">
      <w:pPr>
        <w:pStyle w:val="TableofFigures"/>
        <w:tabs>
          <w:tab w:val="right" w:leader="dot" w:pos="9350"/>
        </w:tabs>
        <w:rPr>
          <w:ins w:id="3737" w:author="Vilson Lu" w:date="2014-08-22T03:42:00Z"/>
          <w:rFonts w:asciiTheme="minorHAnsi" w:eastAsiaTheme="minorEastAsia" w:hAnsiTheme="minorHAnsi" w:cstheme="minorBidi"/>
          <w:noProof/>
          <w:sz w:val="22"/>
          <w:szCs w:val="22"/>
          <w:lang w:val="en-PH" w:eastAsia="zh-CN"/>
        </w:rPr>
      </w:pPr>
      <w:ins w:id="3738"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"_Toc396442294"</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6</w:t>
        </w:r>
        <w:r w:rsidRPr="00D23E30">
          <w:rPr>
            <w:rStyle w:val="Hyperlink"/>
            <w:noProof/>
          </w:rPr>
          <w:noBreakHyphen/>
          <w:t>1. Results of the study conducted by University McCann</w:t>
        </w:r>
        <w:r>
          <w:rPr>
            <w:noProof/>
            <w:webHidden/>
          </w:rPr>
          <w:tab/>
        </w:r>
        <w:r>
          <w:rPr>
            <w:noProof/>
            <w:webHidden/>
          </w:rPr>
          <w:fldChar w:fldCharType="begin"/>
        </w:r>
        <w:r>
          <w:rPr>
            <w:noProof/>
            <w:webHidden/>
          </w:rPr>
          <w:instrText xml:space="preserve"> PAGEREF _Toc396442294 \h </w:instrText>
        </w:r>
      </w:ins>
      <w:r>
        <w:rPr>
          <w:noProof/>
          <w:webHidden/>
        </w:rPr>
      </w:r>
      <w:r>
        <w:rPr>
          <w:noProof/>
          <w:webHidden/>
        </w:rPr>
        <w:fldChar w:fldCharType="separate"/>
      </w:r>
      <w:ins w:id="3739" w:author="Vilson Lu" w:date="2014-08-22T03:42:00Z">
        <w:r>
          <w:rPr>
            <w:noProof/>
            <w:webHidden/>
          </w:rPr>
          <w:t>6-19</w:t>
        </w:r>
        <w:r>
          <w:rPr>
            <w:noProof/>
            <w:webHidden/>
          </w:rPr>
          <w:fldChar w:fldCharType="end"/>
        </w:r>
        <w:r w:rsidRPr="00D23E30">
          <w:rPr>
            <w:rStyle w:val="Hyperlink"/>
            <w:noProof/>
          </w:rPr>
          <w:fldChar w:fldCharType="end"/>
        </w:r>
      </w:ins>
    </w:p>
    <w:p w14:paraId="01C058BC" w14:textId="77777777" w:rsidR="00F900FB" w:rsidRDefault="00F900FB">
      <w:pPr>
        <w:pStyle w:val="TableofFigures"/>
        <w:tabs>
          <w:tab w:val="right" w:leader="dot" w:pos="9350"/>
        </w:tabs>
        <w:rPr>
          <w:ins w:id="3740" w:author="Vilson Lu" w:date="2014-08-22T03:42:00Z"/>
          <w:rFonts w:asciiTheme="minorHAnsi" w:eastAsiaTheme="minorEastAsia" w:hAnsiTheme="minorHAnsi" w:cstheme="minorBidi"/>
          <w:noProof/>
          <w:sz w:val="22"/>
          <w:szCs w:val="22"/>
          <w:lang w:val="en-PH" w:eastAsia="zh-CN"/>
        </w:rPr>
      </w:pPr>
      <w:ins w:id="3741" w:author="Vilson Lu" w:date="2014-08-22T03:42:00Z">
        <w:r w:rsidRPr="00D23E30">
          <w:rPr>
            <w:rStyle w:val="Hyperlink"/>
            <w:noProof/>
          </w:rPr>
          <w:fldChar w:fldCharType="begin"/>
        </w:r>
        <w:r w:rsidRPr="00D23E30">
          <w:rPr>
            <w:rStyle w:val="Hyperlink"/>
            <w:noProof/>
          </w:rPr>
          <w:instrText xml:space="preserve"> </w:instrText>
        </w:r>
        <w:r>
          <w:rPr>
            <w:noProof/>
          </w:rPr>
          <w:instrText>HYPERLINK \l "_Toc396442295"</w:instrText>
        </w:r>
        <w:r w:rsidRPr="00D23E30">
          <w:rPr>
            <w:rStyle w:val="Hyperlink"/>
            <w:noProof/>
          </w:rPr>
          <w:instrText xml:space="preserve"> </w:instrText>
        </w:r>
        <w:r w:rsidRPr="00D23E30">
          <w:rPr>
            <w:rStyle w:val="Hyperlink"/>
            <w:noProof/>
          </w:rPr>
          <w:fldChar w:fldCharType="separate"/>
        </w:r>
        <w:r w:rsidRPr="00D23E30">
          <w:rPr>
            <w:rStyle w:val="Hyperlink"/>
            <w:noProof/>
          </w:rPr>
          <w:t>Table 6</w:t>
        </w:r>
        <w:r w:rsidRPr="00D23E30">
          <w:rPr>
            <w:rStyle w:val="Hyperlink"/>
            <w:noProof/>
          </w:rPr>
          <w:noBreakHyphen/>
          <w:t>2. Example of Filipino Morphemes</w:t>
        </w:r>
        <w:r>
          <w:rPr>
            <w:noProof/>
            <w:webHidden/>
          </w:rPr>
          <w:tab/>
        </w:r>
        <w:r>
          <w:rPr>
            <w:noProof/>
            <w:webHidden/>
          </w:rPr>
          <w:fldChar w:fldCharType="begin"/>
        </w:r>
        <w:r>
          <w:rPr>
            <w:noProof/>
            <w:webHidden/>
          </w:rPr>
          <w:instrText xml:space="preserve"> PAGEREF _Toc396442295 \h </w:instrText>
        </w:r>
      </w:ins>
      <w:r>
        <w:rPr>
          <w:noProof/>
          <w:webHidden/>
        </w:rPr>
      </w:r>
      <w:r>
        <w:rPr>
          <w:noProof/>
          <w:webHidden/>
        </w:rPr>
        <w:fldChar w:fldCharType="separate"/>
      </w:r>
      <w:ins w:id="3742" w:author="Vilson Lu" w:date="2014-08-22T03:42:00Z">
        <w:r>
          <w:rPr>
            <w:noProof/>
            <w:webHidden/>
          </w:rPr>
          <w:t>6-20</w:t>
        </w:r>
        <w:r>
          <w:rPr>
            <w:noProof/>
            <w:webHidden/>
          </w:rPr>
          <w:fldChar w:fldCharType="end"/>
        </w:r>
        <w:r w:rsidRPr="00D23E30">
          <w:rPr>
            <w:rStyle w:val="Hyperlink"/>
            <w:noProof/>
          </w:rPr>
          <w:fldChar w:fldCharType="end"/>
        </w:r>
      </w:ins>
    </w:p>
    <w:p w14:paraId="77E58B2B" w14:textId="77777777" w:rsidR="006F08F4" w:rsidDel="00EC7FD0" w:rsidRDefault="006F08F4">
      <w:pPr>
        <w:pStyle w:val="TableofFigures"/>
        <w:tabs>
          <w:tab w:val="right" w:leader="dot" w:pos="9350"/>
        </w:tabs>
        <w:rPr>
          <w:ins w:id="3743" w:author="TinTin Kalaw" w:date="2014-08-19T08:27:00Z"/>
          <w:del w:id="3744" w:author="Vilson Lu" w:date="2014-08-22T02:34:00Z"/>
          <w:rFonts w:asciiTheme="minorHAnsi" w:eastAsiaTheme="minorEastAsia" w:hAnsiTheme="minorHAnsi" w:cstheme="minorBidi"/>
          <w:noProof/>
          <w:sz w:val="22"/>
          <w:szCs w:val="22"/>
        </w:rPr>
      </w:pPr>
      <w:ins w:id="3745" w:author="TinTin Kalaw" w:date="2014-08-19T08:27:00Z">
        <w:del w:id="3746" w:author="Vilson Lu" w:date="2014-08-22T02:34:00Z">
          <w:r w:rsidRPr="00EC7FD0" w:rsidDel="00EC7FD0">
            <w:rPr>
              <w:rStyle w:val="Hyperlink"/>
              <w:noProof/>
            </w:rPr>
            <w:delText>Table 1</w:delText>
          </w:r>
          <w:r w:rsidRPr="00EC7FD0" w:rsidDel="00EC7FD0">
            <w:rPr>
              <w:rStyle w:val="Hyperlink"/>
              <w:noProof/>
            </w:rPr>
            <w:noBreakHyphen/>
            <w:delText>1. Timetable of Activities (April 2014 - April 2015)</w:delText>
          </w:r>
          <w:r w:rsidDel="00EC7FD0">
            <w:rPr>
              <w:noProof/>
              <w:webHidden/>
            </w:rPr>
            <w:tab/>
            <w:delText>1-7</w:delText>
          </w:r>
        </w:del>
      </w:ins>
    </w:p>
    <w:p w14:paraId="3C18EE9D" w14:textId="77777777" w:rsidR="006F08F4" w:rsidDel="00EC7FD0" w:rsidRDefault="006F08F4">
      <w:pPr>
        <w:pStyle w:val="TableofFigures"/>
        <w:tabs>
          <w:tab w:val="right" w:leader="dot" w:pos="9350"/>
        </w:tabs>
        <w:rPr>
          <w:ins w:id="3747" w:author="TinTin Kalaw" w:date="2014-08-19T08:27:00Z"/>
          <w:del w:id="3748" w:author="Vilson Lu" w:date="2014-08-22T02:34:00Z"/>
          <w:rFonts w:asciiTheme="minorHAnsi" w:eastAsiaTheme="minorEastAsia" w:hAnsiTheme="minorHAnsi" w:cstheme="minorBidi"/>
          <w:noProof/>
          <w:sz w:val="22"/>
          <w:szCs w:val="22"/>
        </w:rPr>
      </w:pPr>
      <w:ins w:id="3749" w:author="TinTin Kalaw" w:date="2014-08-19T08:27:00Z">
        <w:del w:id="3750" w:author="Vilson Lu" w:date="2014-08-22T02:34:00Z">
          <w:r w:rsidRPr="00EC7FD0" w:rsidDel="00EC7FD0">
            <w:rPr>
              <w:rStyle w:val="Hyperlink"/>
              <w:noProof/>
            </w:rPr>
            <w:delText>Table 2</w:delText>
          </w:r>
          <w:r w:rsidRPr="00EC7FD0" w:rsidDel="00EC7FD0">
            <w:rPr>
              <w:rStyle w:val="Hyperlink"/>
              <w:noProof/>
            </w:rPr>
            <w:noBreakHyphen/>
            <w:delText>1. Summary of Reviewed Information Extraction Systems</w:delText>
          </w:r>
          <w:r w:rsidDel="00EC7FD0">
            <w:rPr>
              <w:noProof/>
              <w:webHidden/>
            </w:rPr>
            <w:tab/>
            <w:delText>2-7</w:delText>
          </w:r>
        </w:del>
      </w:ins>
    </w:p>
    <w:p w14:paraId="2386D42E" w14:textId="77777777" w:rsidR="006F08F4" w:rsidDel="00EC7FD0" w:rsidRDefault="006F08F4">
      <w:pPr>
        <w:pStyle w:val="TableofFigures"/>
        <w:tabs>
          <w:tab w:val="right" w:leader="dot" w:pos="9350"/>
        </w:tabs>
        <w:rPr>
          <w:ins w:id="3751" w:author="TinTin Kalaw" w:date="2014-08-19T08:27:00Z"/>
          <w:del w:id="3752" w:author="Vilson Lu" w:date="2014-08-22T02:34:00Z"/>
          <w:rFonts w:asciiTheme="minorHAnsi" w:eastAsiaTheme="minorEastAsia" w:hAnsiTheme="minorHAnsi" w:cstheme="minorBidi"/>
          <w:noProof/>
          <w:sz w:val="22"/>
          <w:szCs w:val="22"/>
        </w:rPr>
      </w:pPr>
      <w:ins w:id="3753" w:author="TinTin Kalaw" w:date="2014-08-19T08:27:00Z">
        <w:del w:id="3754" w:author="Vilson Lu" w:date="2014-08-22T02:34:00Z">
          <w:r w:rsidRPr="00EC7FD0" w:rsidDel="00EC7FD0">
            <w:rPr>
              <w:rStyle w:val="Hyperlink"/>
              <w:noProof/>
            </w:rPr>
            <w:delText>Table 2</w:delText>
          </w:r>
          <w:r w:rsidRPr="00EC7FD0" w:rsidDel="00EC7FD0">
            <w:rPr>
              <w:rStyle w:val="Hyperlink"/>
              <w:noProof/>
            </w:rPr>
            <w:noBreakHyphen/>
            <w:delText>2. Tweet Categories</w:delText>
          </w:r>
          <w:r w:rsidDel="00EC7FD0">
            <w:rPr>
              <w:noProof/>
              <w:webHidden/>
            </w:rPr>
            <w:tab/>
            <w:delText>2-10</w:delText>
          </w:r>
        </w:del>
      </w:ins>
    </w:p>
    <w:p w14:paraId="0686A5B5" w14:textId="77777777" w:rsidR="006F08F4" w:rsidDel="00EC7FD0" w:rsidRDefault="006F08F4">
      <w:pPr>
        <w:pStyle w:val="TableofFigures"/>
        <w:tabs>
          <w:tab w:val="right" w:leader="dot" w:pos="9350"/>
        </w:tabs>
        <w:rPr>
          <w:ins w:id="3755" w:author="TinTin Kalaw" w:date="2014-08-19T08:27:00Z"/>
          <w:del w:id="3756" w:author="Vilson Lu" w:date="2014-08-22T02:34:00Z"/>
          <w:rFonts w:asciiTheme="minorHAnsi" w:eastAsiaTheme="minorEastAsia" w:hAnsiTheme="minorHAnsi" w:cstheme="minorBidi"/>
          <w:noProof/>
          <w:sz w:val="22"/>
          <w:szCs w:val="22"/>
        </w:rPr>
      </w:pPr>
      <w:ins w:id="3757" w:author="TinTin Kalaw" w:date="2014-08-19T08:27:00Z">
        <w:del w:id="3758" w:author="Vilson Lu" w:date="2014-08-22T02:34:00Z">
          <w:r w:rsidRPr="00EC7FD0" w:rsidDel="00EC7FD0">
            <w:rPr>
              <w:rStyle w:val="Hyperlink"/>
              <w:noProof/>
            </w:rPr>
            <w:delText>Table 2</w:delText>
          </w:r>
          <w:r w:rsidRPr="00EC7FD0" w:rsidDel="00EC7FD0">
            <w:rPr>
              <w:rStyle w:val="Hyperlink"/>
              <w:noProof/>
            </w:rPr>
            <w:noBreakHyphen/>
            <w:delText>3. Informative Tweet Categories</w:delText>
          </w:r>
          <w:r w:rsidDel="00EC7FD0">
            <w:rPr>
              <w:noProof/>
              <w:webHidden/>
            </w:rPr>
            <w:tab/>
            <w:delText>2-10</w:delText>
          </w:r>
        </w:del>
      </w:ins>
    </w:p>
    <w:p w14:paraId="768FBEAF" w14:textId="77777777" w:rsidR="006F08F4" w:rsidDel="00EC7FD0" w:rsidRDefault="006F08F4">
      <w:pPr>
        <w:pStyle w:val="TableofFigures"/>
        <w:tabs>
          <w:tab w:val="right" w:leader="dot" w:pos="9350"/>
        </w:tabs>
        <w:rPr>
          <w:ins w:id="3759" w:author="TinTin Kalaw" w:date="2014-08-19T08:27:00Z"/>
          <w:del w:id="3760" w:author="Vilson Lu" w:date="2014-08-22T02:34:00Z"/>
          <w:rFonts w:asciiTheme="minorHAnsi" w:eastAsiaTheme="minorEastAsia" w:hAnsiTheme="minorHAnsi" w:cstheme="minorBidi"/>
          <w:noProof/>
          <w:sz w:val="22"/>
          <w:szCs w:val="22"/>
        </w:rPr>
      </w:pPr>
      <w:ins w:id="3761" w:author="TinTin Kalaw" w:date="2014-08-19T08:27:00Z">
        <w:del w:id="3762" w:author="Vilson Lu" w:date="2014-08-22T02:34:00Z">
          <w:r w:rsidRPr="00EC7FD0" w:rsidDel="00EC7FD0">
            <w:rPr>
              <w:rStyle w:val="Hyperlink"/>
              <w:noProof/>
            </w:rPr>
            <w:delText>Table 2</w:delText>
          </w:r>
          <w:r w:rsidRPr="00EC7FD0" w:rsidDel="00EC7FD0">
            <w:rPr>
              <w:rStyle w:val="Hyperlink"/>
              <w:noProof/>
            </w:rPr>
            <w:noBreakHyphen/>
            <w:delText>4. Extractable Information Nugget per Informative Tweet Category</w:delText>
          </w:r>
          <w:r w:rsidDel="00EC7FD0">
            <w:rPr>
              <w:noProof/>
              <w:webHidden/>
            </w:rPr>
            <w:tab/>
            <w:delText>2-11</w:delText>
          </w:r>
        </w:del>
      </w:ins>
    </w:p>
    <w:p w14:paraId="039326AE" w14:textId="77777777" w:rsidR="006F08F4" w:rsidDel="00EC7FD0" w:rsidRDefault="006F08F4">
      <w:pPr>
        <w:pStyle w:val="TableofFigures"/>
        <w:tabs>
          <w:tab w:val="right" w:leader="dot" w:pos="9350"/>
        </w:tabs>
        <w:rPr>
          <w:ins w:id="3763" w:author="TinTin Kalaw" w:date="2014-08-19T08:27:00Z"/>
          <w:del w:id="3764" w:author="Vilson Lu" w:date="2014-08-22T02:34:00Z"/>
          <w:rFonts w:asciiTheme="minorHAnsi" w:eastAsiaTheme="minorEastAsia" w:hAnsiTheme="minorHAnsi" w:cstheme="minorBidi"/>
          <w:noProof/>
          <w:sz w:val="22"/>
          <w:szCs w:val="22"/>
        </w:rPr>
      </w:pPr>
      <w:ins w:id="3765" w:author="TinTin Kalaw" w:date="2014-08-19T08:27:00Z">
        <w:del w:id="3766" w:author="Vilson Lu" w:date="2014-08-22T02:34:00Z">
          <w:r w:rsidRPr="00EC7FD0" w:rsidDel="00EC7FD0">
            <w:rPr>
              <w:rStyle w:val="Hyperlink"/>
              <w:noProof/>
            </w:rPr>
            <w:delText>Table 3</w:delText>
          </w:r>
          <w:r w:rsidRPr="00EC7FD0" w:rsidDel="00EC7FD0">
            <w:rPr>
              <w:rStyle w:val="Hyperlink"/>
              <w:noProof/>
            </w:rPr>
            <w:noBreakHyphen/>
            <w:delText>1. Examples of official government institution</w:delText>
          </w:r>
          <w:r w:rsidDel="00EC7FD0">
            <w:rPr>
              <w:noProof/>
              <w:webHidden/>
            </w:rPr>
            <w:tab/>
            <w:delText>3-16</w:delText>
          </w:r>
        </w:del>
      </w:ins>
    </w:p>
    <w:p w14:paraId="3F3F924A" w14:textId="77777777" w:rsidR="006F08F4" w:rsidDel="00EC7FD0" w:rsidRDefault="006F08F4">
      <w:pPr>
        <w:pStyle w:val="TableofFigures"/>
        <w:tabs>
          <w:tab w:val="right" w:leader="dot" w:pos="9350"/>
        </w:tabs>
        <w:rPr>
          <w:ins w:id="3767" w:author="TinTin Kalaw" w:date="2014-08-19T08:27:00Z"/>
          <w:del w:id="3768" w:author="Vilson Lu" w:date="2014-08-22T02:34:00Z"/>
          <w:rFonts w:asciiTheme="minorHAnsi" w:eastAsiaTheme="minorEastAsia" w:hAnsiTheme="minorHAnsi" w:cstheme="minorBidi"/>
          <w:noProof/>
          <w:sz w:val="22"/>
          <w:szCs w:val="22"/>
        </w:rPr>
      </w:pPr>
      <w:ins w:id="3769" w:author="TinTin Kalaw" w:date="2014-08-19T08:27:00Z">
        <w:del w:id="3770" w:author="Vilson Lu" w:date="2014-08-22T02:34:00Z">
          <w:r w:rsidRPr="00EC7FD0" w:rsidDel="00EC7FD0">
            <w:rPr>
              <w:rStyle w:val="Hyperlink"/>
              <w:noProof/>
            </w:rPr>
            <w:delText>Table 3</w:delText>
          </w:r>
          <w:r w:rsidRPr="00EC7FD0" w:rsidDel="00EC7FD0">
            <w:rPr>
              <w:rStyle w:val="Hyperlink"/>
              <w:noProof/>
            </w:rPr>
            <w:noBreakHyphen/>
            <w:delText>2. Examples of disaster-related tweets with extractable information</w:delText>
          </w:r>
          <w:r w:rsidDel="00EC7FD0">
            <w:rPr>
              <w:noProof/>
              <w:webHidden/>
            </w:rPr>
            <w:tab/>
            <w:delText>3-17</w:delText>
          </w:r>
        </w:del>
      </w:ins>
    </w:p>
    <w:p w14:paraId="04DBF9C0" w14:textId="77777777" w:rsidR="006F08F4" w:rsidDel="00EC7FD0" w:rsidRDefault="006F08F4">
      <w:pPr>
        <w:pStyle w:val="TableofFigures"/>
        <w:tabs>
          <w:tab w:val="right" w:leader="dot" w:pos="9350"/>
        </w:tabs>
        <w:rPr>
          <w:ins w:id="3771" w:author="TinTin Kalaw" w:date="2014-08-19T08:27:00Z"/>
          <w:del w:id="3772" w:author="Vilson Lu" w:date="2014-08-22T02:34:00Z"/>
          <w:rFonts w:asciiTheme="minorHAnsi" w:eastAsiaTheme="minorEastAsia" w:hAnsiTheme="minorHAnsi" w:cstheme="minorBidi"/>
          <w:noProof/>
          <w:sz w:val="22"/>
          <w:szCs w:val="22"/>
        </w:rPr>
      </w:pPr>
      <w:ins w:id="3773" w:author="TinTin Kalaw" w:date="2014-08-19T08:27:00Z">
        <w:del w:id="3774" w:author="Vilson Lu" w:date="2014-08-22T02:34:00Z">
          <w:r w:rsidRPr="00EC7FD0" w:rsidDel="00EC7FD0">
            <w:rPr>
              <w:rStyle w:val="Hyperlink"/>
              <w:noProof/>
            </w:rPr>
            <w:delText>Table 3</w:delText>
          </w:r>
          <w:r w:rsidRPr="00EC7FD0" w:rsidDel="00EC7FD0">
            <w:rPr>
              <w:rStyle w:val="Hyperlink"/>
              <w:noProof/>
            </w:rPr>
            <w:noBreakHyphen/>
            <w:delText>3. Confusion Matrix (Davis and Goadrich, 2006)</w:delText>
          </w:r>
          <w:r w:rsidDel="00EC7FD0">
            <w:rPr>
              <w:noProof/>
              <w:webHidden/>
            </w:rPr>
            <w:tab/>
            <w:delText>3-19</w:delText>
          </w:r>
        </w:del>
      </w:ins>
    </w:p>
    <w:p w14:paraId="0608FE90" w14:textId="77777777" w:rsidR="006F08F4" w:rsidDel="00EC7FD0" w:rsidRDefault="006F08F4">
      <w:pPr>
        <w:pStyle w:val="TableofFigures"/>
        <w:tabs>
          <w:tab w:val="right" w:leader="dot" w:pos="9350"/>
        </w:tabs>
        <w:rPr>
          <w:ins w:id="3775" w:author="TinTin Kalaw" w:date="2014-08-19T08:27:00Z"/>
          <w:del w:id="3776" w:author="Vilson Lu" w:date="2014-08-22T02:34:00Z"/>
          <w:rFonts w:asciiTheme="minorHAnsi" w:eastAsiaTheme="minorEastAsia" w:hAnsiTheme="minorHAnsi" w:cstheme="minorBidi"/>
          <w:noProof/>
          <w:sz w:val="22"/>
          <w:szCs w:val="22"/>
        </w:rPr>
      </w:pPr>
      <w:ins w:id="3777" w:author="TinTin Kalaw" w:date="2014-08-19T08:27:00Z">
        <w:del w:id="3778" w:author="Vilson Lu" w:date="2014-08-22T02:34:00Z">
          <w:r w:rsidRPr="00EC7FD0" w:rsidDel="00EC7FD0">
            <w:rPr>
              <w:rStyle w:val="Hyperlink"/>
              <w:noProof/>
            </w:rPr>
            <w:delText>Table 4</w:delText>
          </w:r>
          <w:r w:rsidRPr="00EC7FD0" w:rsidDel="00EC7FD0">
            <w:rPr>
              <w:rStyle w:val="Hyperlink"/>
              <w:noProof/>
            </w:rPr>
            <w:noBreakHyphen/>
            <w:delText>1. Sample Entries of Tweets in CSV File</w:delText>
          </w:r>
          <w:r w:rsidDel="00EC7FD0">
            <w:rPr>
              <w:noProof/>
              <w:webHidden/>
            </w:rPr>
            <w:tab/>
            <w:delText>4-4</w:delText>
          </w:r>
        </w:del>
      </w:ins>
    </w:p>
    <w:p w14:paraId="221A9C8D" w14:textId="77777777" w:rsidR="006F08F4" w:rsidDel="00EC7FD0" w:rsidRDefault="006F08F4">
      <w:pPr>
        <w:pStyle w:val="TableofFigures"/>
        <w:tabs>
          <w:tab w:val="right" w:leader="dot" w:pos="9350"/>
        </w:tabs>
        <w:rPr>
          <w:ins w:id="3779" w:author="TinTin Kalaw" w:date="2014-08-19T08:27:00Z"/>
          <w:del w:id="3780" w:author="Vilson Lu" w:date="2014-08-22T02:34:00Z"/>
          <w:rFonts w:asciiTheme="minorHAnsi" w:eastAsiaTheme="minorEastAsia" w:hAnsiTheme="minorHAnsi" w:cstheme="minorBidi"/>
          <w:noProof/>
          <w:sz w:val="22"/>
          <w:szCs w:val="22"/>
        </w:rPr>
      </w:pPr>
      <w:ins w:id="3781" w:author="TinTin Kalaw" w:date="2014-08-19T08:27:00Z">
        <w:del w:id="3782" w:author="Vilson Lu" w:date="2014-08-22T02:34:00Z">
          <w:r w:rsidRPr="00EC7FD0" w:rsidDel="00EC7FD0">
            <w:rPr>
              <w:rStyle w:val="Hyperlink"/>
              <w:noProof/>
            </w:rPr>
            <w:delText>Table 4</w:delText>
          </w:r>
          <w:r w:rsidRPr="00EC7FD0" w:rsidDel="00EC7FD0">
            <w:rPr>
              <w:rStyle w:val="Hyperlink"/>
              <w:noProof/>
            </w:rPr>
            <w:noBreakHyphen/>
            <w:delText>2. Sample Gazetter for Storm Names (Philippines)</w:delText>
          </w:r>
          <w:r w:rsidDel="00EC7FD0">
            <w:rPr>
              <w:noProof/>
              <w:webHidden/>
            </w:rPr>
            <w:tab/>
            <w:delText>4-4</w:delText>
          </w:r>
        </w:del>
      </w:ins>
    </w:p>
    <w:p w14:paraId="71F49693" w14:textId="77777777" w:rsidR="006F08F4" w:rsidDel="00EC7FD0" w:rsidRDefault="006F08F4">
      <w:pPr>
        <w:pStyle w:val="TableofFigures"/>
        <w:tabs>
          <w:tab w:val="right" w:leader="dot" w:pos="9350"/>
        </w:tabs>
        <w:rPr>
          <w:ins w:id="3783" w:author="TinTin Kalaw" w:date="2014-08-19T08:27:00Z"/>
          <w:del w:id="3784" w:author="Vilson Lu" w:date="2014-08-22T02:34:00Z"/>
          <w:rFonts w:asciiTheme="minorHAnsi" w:eastAsiaTheme="minorEastAsia" w:hAnsiTheme="minorHAnsi" w:cstheme="minorBidi"/>
          <w:noProof/>
          <w:sz w:val="22"/>
          <w:szCs w:val="22"/>
        </w:rPr>
      </w:pPr>
      <w:ins w:id="3785" w:author="TinTin Kalaw" w:date="2014-08-19T08:27:00Z">
        <w:del w:id="3786" w:author="Vilson Lu" w:date="2014-08-22T02:34:00Z">
          <w:r w:rsidRPr="00EC7FD0" w:rsidDel="00EC7FD0">
            <w:rPr>
              <w:rStyle w:val="Hyperlink"/>
              <w:noProof/>
            </w:rPr>
            <w:delText>Table 4</w:delText>
          </w:r>
          <w:r w:rsidRPr="00EC7FD0" w:rsidDel="00EC7FD0">
            <w:rPr>
              <w:rStyle w:val="Hyperlink"/>
              <w:noProof/>
            </w:rPr>
            <w:noBreakHyphen/>
            <w:delText>3. Sample Rules stored in the database</w:delText>
          </w:r>
          <w:r w:rsidDel="00EC7FD0">
            <w:rPr>
              <w:noProof/>
              <w:webHidden/>
            </w:rPr>
            <w:tab/>
            <w:delText>4-5</w:delText>
          </w:r>
        </w:del>
      </w:ins>
    </w:p>
    <w:p w14:paraId="4F417EEF" w14:textId="77777777" w:rsidR="006F08F4" w:rsidDel="00EC7FD0" w:rsidRDefault="006F08F4">
      <w:pPr>
        <w:pStyle w:val="TableofFigures"/>
        <w:tabs>
          <w:tab w:val="right" w:leader="dot" w:pos="9350"/>
        </w:tabs>
        <w:rPr>
          <w:ins w:id="3787" w:author="TinTin Kalaw" w:date="2014-08-19T08:27:00Z"/>
          <w:del w:id="3788" w:author="Vilson Lu" w:date="2014-08-22T02:34:00Z"/>
          <w:rFonts w:asciiTheme="minorHAnsi" w:eastAsiaTheme="minorEastAsia" w:hAnsiTheme="minorHAnsi" w:cstheme="minorBidi"/>
          <w:noProof/>
          <w:sz w:val="22"/>
          <w:szCs w:val="22"/>
        </w:rPr>
      </w:pPr>
      <w:ins w:id="3789" w:author="TinTin Kalaw" w:date="2014-08-19T08:27:00Z">
        <w:del w:id="3790" w:author="Vilson Lu" w:date="2014-08-22T02:34:00Z">
          <w:r w:rsidRPr="00EC7FD0" w:rsidDel="00EC7FD0">
            <w:rPr>
              <w:rStyle w:val="Hyperlink"/>
              <w:noProof/>
            </w:rPr>
            <w:delText>Table 4</w:delText>
          </w:r>
          <w:r w:rsidRPr="00EC7FD0" w:rsidDel="00EC7FD0">
            <w:rPr>
              <w:rStyle w:val="Hyperlink"/>
              <w:noProof/>
            </w:rPr>
            <w:noBreakHyphen/>
            <w:delText>4. Sample Input/Output for Text Normalizer</w:delText>
          </w:r>
          <w:r w:rsidDel="00EC7FD0">
            <w:rPr>
              <w:noProof/>
              <w:webHidden/>
            </w:rPr>
            <w:tab/>
            <w:delText>4-5</w:delText>
          </w:r>
        </w:del>
      </w:ins>
    </w:p>
    <w:p w14:paraId="1EAF88A5" w14:textId="77777777" w:rsidR="006F08F4" w:rsidDel="00EC7FD0" w:rsidRDefault="006F08F4">
      <w:pPr>
        <w:pStyle w:val="TableofFigures"/>
        <w:tabs>
          <w:tab w:val="right" w:leader="dot" w:pos="9350"/>
        </w:tabs>
        <w:rPr>
          <w:ins w:id="3791" w:author="TinTin Kalaw" w:date="2014-08-19T08:27:00Z"/>
          <w:del w:id="3792" w:author="Vilson Lu" w:date="2014-08-22T02:34:00Z"/>
          <w:rFonts w:asciiTheme="minorHAnsi" w:eastAsiaTheme="minorEastAsia" w:hAnsiTheme="minorHAnsi" w:cstheme="minorBidi"/>
          <w:noProof/>
          <w:sz w:val="22"/>
          <w:szCs w:val="22"/>
        </w:rPr>
      </w:pPr>
      <w:ins w:id="3793" w:author="TinTin Kalaw" w:date="2014-08-19T08:27:00Z">
        <w:del w:id="3794" w:author="Vilson Lu" w:date="2014-08-22T02:34:00Z">
          <w:r w:rsidRPr="00EC7FD0" w:rsidDel="00EC7FD0">
            <w:rPr>
              <w:rStyle w:val="Hyperlink"/>
              <w:noProof/>
            </w:rPr>
            <w:delText>Table 4</w:delText>
          </w:r>
          <w:r w:rsidRPr="00EC7FD0" w:rsidDel="00EC7FD0">
            <w:rPr>
              <w:rStyle w:val="Hyperlink"/>
              <w:noProof/>
            </w:rPr>
            <w:noBreakHyphen/>
            <w:delText>5. Sample Input/Output Tokenizer</w:delText>
          </w:r>
          <w:r w:rsidDel="00EC7FD0">
            <w:rPr>
              <w:noProof/>
              <w:webHidden/>
            </w:rPr>
            <w:tab/>
            <w:delText>4-6</w:delText>
          </w:r>
        </w:del>
      </w:ins>
    </w:p>
    <w:p w14:paraId="4F19D20B" w14:textId="77777777" w:rsidR="006F08F4" w:rsidDel="00EC7FD0" w:rsidRDefault="006F08F4">
      <w:pPr>
        <w:pStyle w:val="TableofFigures"/>
        <w:tabs>
          <w:tab w:val="right" w:leader="dot" w:pos="9350"/>
        </w:tabs>
        <w:rPr>
          <w:ins w:id="3795" w:author="TinTin Kalaw" w:date="2014-08-19T08:27:00Z"/>
          <w:del w:id="3796" w:author="Vilson Lu" w:date="2014-08-22T02:34:00Z"/>
          <w:rFonts w:asciiTheme="minorHAnsi" w:eastAsiaTheme="minorEastAsia" w:hAnsiTheme="minorHAnsi" w:cstheme="minorBidi"/>
          <w:noProof/>
          <w:sz w:val="22"/>
          <w:szCs w:val="22"/>
        </w:rPr>
      </w:pPr>
      <w:ins w:id="3797" w:author="TinTin Kalaw" w:date="2014-08-19T08:27:00Z">
        <w:del w:id="3798" w:author="Vilson Lu" w:date="2014-08-22T02:34:00Z">
          <w:r w:rsidRPr="00EC7FD0" w:rsidDel="00EC7FD0">
            <w:rPr>
              <w:rStyle w:val="Hyperlink"/>
              <w:noProof/>
            </w:rPr>
            <w:delText>Table 4</w:delText>
          </w:r>
          <w:r w:rsidRPr="00EC7FD0" w:rsidDel="00EC7FD0">
            <w:rPr>
              <w:rStyle w:val="Hyperlink"/>
              <w:noProof/>
            </w:rPr>
            <w:noBreakHyphen/>
            <w:delText>6. Sample Input/Output POS Tagger</w:delText>
          </w:r>
          <w:r w:rsidDel="00EC7FD0">
            <w:rPr>
              <w:noProof/>
              <w:webHidden/>
            </w:rPr>
            <w:tab/>
            <w:delText>4-6</w:delText>
          </w:r>
        </w:del>
      </w:ins>
    </w:p>
    <w:p w14:paraId="2C9BE15D" w14:textId="77777777" w:rsidR="006F08F4" w:rsidDel="00EC7FD0" w:rsidRDefault="006F08F4">
      <w:pPr>
        <w:pStyle w:val="TableofFigures"/>
        <w:tabs>
          <w:tab w:val="right" w:leader="dot" w:pos="9350"/>
        </w:tabs>
        <w:rPr>
          <w:ins w:id="3799" w:author="TinTin Kalaw" w:date="2014-08-19T08:27:00Z"/>
          <w:del w:id="3800" w:author="Vilson Lu" w:date="2014-08-22T02:34:00Z"/>
          <w:rFonts w:asciiTheme="minorHAnsi" w:eastAsiaTheme="minorEastAsia" w:hAnsiTheme="minorHAnsi" w:cstheme="minorBidi"/>
          <w:noProof/>
          <w:sz w:val="22"/>
          <w:szCs w:val="22"/>
        </w:rPr>
      </w:pPr>
      <w:ins w:id="3801" w:author="TinTin Kalaw" w:date="2014-08-19T08:27:00Z">
        <w:del w:id="3802" w:author="Vilson Lu" w:date="2014-08-22T02:34:00Z">
          <w:r w:rsidRPr="00EC7FD0" w:rsidDel="00EC7FD0">
            <w:rPr>
              <w:rStyle w:val="Hyperlink"/>
              <w:noProof/>
            </w:rPr>
            <w:delText>Table 4</w:delText>
          </w:r>
          <w:r w:rsidRPr="00EC7FD0" w:rsidDel="00EC7FD0">
            <w:rPr>
              <w:rStyle w:val="Hyperlink"/>
              <w:noProof/>
            </w:rPr>
            <w:noBreakHyphen/>
            <w:delText>7. Sample Input/Output for Filipino NER</w:delText>
          </w:r>
          <w:r w:rsidDel="00EC7FD0">
            <w:rPr>
              <w:noProof/>
              <w:webHidden/>
            </w:rPr>
            <w:tab/>
            <w:delText>4-7</w:delText>
          </w:r>
        </w:del>
      </w:ins>
    </w:p>
    <w:p w14:paraId="73217FCE" w14:textId="77777777" w:rsidR="006F08F4" w:rsidDel="00EC7FD0" w:rsidRDefault="006F08F4">
      <w:pPr>
        <w:pStyle w:val="TableofFigures"/>
        <w:tabs>
          <w:tab w:val="right" w:leader="dot" w:pos="9350"/>
        </w:tabs>
        <w:rPr>
          <w:ins w:id="3803" w:author="TinTin Kalaw" w:date="2014-08-19T08:27:00Z"/>
          <w:del w:id="3804" w:author="Vilson Lu" w:date="2014-08-22T02:34:00Z"/>
          <w:rFonts w:asciiTheme="minorHAnsi" w:eastAsiaTheme="minorEastAsia" w:hAnsiTheme="minorHAnsi" w:cstheme="minorBidi"/>
          <w:noProof/>
          <w:sz w:val="22"/>
          <w:szCs w:val="22"/>
        </w:rPr>
      </w:pPr>
      <w:ins w:id="3805" w:author="TinTin Kalaw" w:date="2014-08-19T08:27:00Z">
        <w:del w:id="3806" w:author="Vilson Lu" w:date="2014-08-22T02:34:00Z">
          <w:r w:rsidRPr="00EC7FD0" w:rsidDel="00EC7FD0">
            <w:rPr>
              <w:rStyle w:val="Hyperlink"/>
              <w:noProof/>
            </w:rPr>
            <w:delText>Table 4</w:delText>
          </w:r>
          <w:r w:rsidRPr="00EC7FD0" w:rsidDel="00EC7FD0">
            <w:rPr>
              <w:rStyle w:val="Hyperlink"/>
              <w:noProof/>
            </w:rPr>
            <w:noBreakHyphen/>
            <w:delText>8. Sample Input/Output for Disaster Tagger</w:delText>
          </w:r>
          <w:r w:rsidDel="00EC7FD0">
            <w:rPr>
              <w:noProof/>
              <w:webHidden/>
            </w:rPr>
            <w:tab/>
            <w:delText>4-7</w:delText>
          </w:r>
        </w:del>
      </w:ins>
    </w:p>
    <w:p w14:paraId="6730E590" w14:textId="77777777" w:rsidR="006F08F4" w:rsidDel="00EC7FD0" w:rsidRDefault="006F08F4">
      <w:pPr>
        <w:pStyle w:val="TableofFigures"/>
        <w:tabs>
          <w:tab w:val="right" w:leader="dot" w:pos="9350"/>
        </w:tabs>
        <w:rPr>
          <w:ins w:id="3807" w:author="TinTin Kalaw" w:date="2014-08-19T08:27:00Z"/>
          <w:del w:id="3808" w:author="Vilson Lu" w:date="2014-08-22T02:34:00Z"/>
          <w:rFonts w:asciiTheme="minorHAnsi" w:eastAsiaTheme="minorEastAsia" w:hAnsiTheme="minorHAnsi" w:cstheme="minorBidi"/>
          <w:noProof/>
          <w:sz w:val="22"/>
          <w:szCs w:val="22"/>
        </w:rPr>
      </w:pPr>
      <w:ins w:id="3809" w:author="TinTin Kalaw" w:date="2014-08-19T08:27:00Z">
        <w:del w:id="3810" w:author="Vilson Lu" w:date="2014-08-22T02:34:00Z">
          <w:r w:rsidRPr="00EC7FD0" w:rsidDel="00EC7FD0">
            <w:rPr>
              <w:rStyle w:val="Hyperlink"/>
              <w:noProof/>
            </w:rPr>
            <w:delText>Table 4</w:delText>
          </w:r>
          <w:r w:rsidRPr="00EC7FD0" w:rsidDel="00EC7FD0">
            <w:rPr>
              <w:rStyle w:val="Hyperlink"/>
              <w:noProof/>
            </w:rPr>
            <w:noBreakHyphen/>
            <w:delText>9. Sample Features and Values</w:delText>
          </w:r>
          <w:r w:rsidDel="00EC7FD0">
            <w:rPr>
              <w:noProof/>
              <w:webHidden/>
            </w:rPr>
            <w:tab/>
            <w:delText>4-9</w:delText>
          </w:r>
        </w:del>
      </w:ins>
    </w:p>
    <w:p w14:paraId="59E3BC86" w14:textId="77777777" w:rsidR="006F08F4" w:rsidDel="00EC7FD0" w:rsidRDefault="006F08F4">
      <w:pPr>
        <w:pStyle w:val="TableofFigures"/>
        <w:tabs>
          <w:tab w:val="right" w:leader="dot" w:pos="9350"/>
        </w:tabs>
        <w:rPr>
          <w:ins w:id="3811" w:author="TinTin Kalaw" w:date="2014-08-19T08:27:00Z"/>
          <w:del w:id="3812" w:author="Vilson Lu" w:date="2014-08-22T02:34:00Z"/>
          <w:rFonts w:asciiTheme="minorHAnsi" w:eastAsiaTheme="minorEastAsia" w:hAnsiTheme="minorHAnsi" w:cstheme="minorBidi"/>
          <w:noProof/>
          <w:sz w:val="22"/>
          <w:szCs w:val="22"/>
        </w:rPr>
      </w:pPr>
      <w:ins w:id="3813" w:author="TinTin Kalaw" w:date="2014-08-19T08:27:00Z">
        <w:del w:id="3814" w:author="Vilson Lu" w:date="2014-08-22T02:34:00Z">
          <w:r w:rsidRPr="00EC7FD0" w:rsidDel="00EC7FD0">
            <w:rPr>
              <w:rStyle w:val="Hyperlink"/>
              <w:noProof/>
            </w:rPr>
            <w:delText>Table 4</w:delText>
          </w:r>
          <w:r w:rsidRPr="00EC7FD0" w:rsidDel="00EC7FD0">
            <w:rPr>
              <w:rStyle w:val="Hyperlink"/>
              <w:noProof/>
            </w:rPr>
            <w:noBreakHyphen/>
            <w:delText>10. Sample Generated Rules</w:delText>
          </w:r>
          <w:r w:rsidDel="00EC7FD0">
            <w:rPr>
              <w:noProof/>
              <w:webHidden/>
            </w:rPr>
            <w:tab/>
            <w:delText>4-10</w:delText>
          </w:r>
        </w:del>
      </w:ins>
    </w:p>
    <w:p w14:paraId="7452A6D6" w14:textId="77777777" w:rsidR="006E319B" w:rsidDel="00EC7FD0" w:rsidRDefault="006E319B">
      <w:pPr>
        <w:pStyle w:val="TableofFigures"/>
        <w:tabs>
          <w:tab w:val="right" w:leader="dot" w:pos="9350"/>
        </w:tabs>
        <w:rPr>
          <w:del w:id="3815" w:author="Vilson Lu" w:date="2014-08-22T02:34:00Z"/>
          <w:rFonts w:asciiTheme="minorHAnsi" w:eastAsiaTheme="minorEastAsia" w:hAnsiTheme="minorHAnsi" w:cstheme="minorBidi"/>
          <w:noProof/>
          <w:sz w:val="22"/>
          <w:szCs w:val="22"/>
          <w:lang w:val="en-PH" w:eastAsia="zh-CN"/>
        </w:rPr>
      </w:pPr>
      <w:del w:id="3816" w:author="Vilson Lu" w:date="2014-08-22T02:34:00Z">
        <w:r w:rsidRPr="006F08F4" w:rsidDel="00EC7FD0">
          <w:rPr>
            <w:rStyle w:val="Hyperlink"/>
            <w:noProof/>
          </w:rPr>
          <w:delText>Table 1</w:delText>
        </w:r>
        <w:r w:rsidRPr="006F08F4" w:rsidDel="00EC7FD0">
          <w:rPr>
            <w:rStyle w:val="Hyperlink"/>
            <w:noProof/>
          </w:rPr>
          <w:noBreakHyphen/>
          <w:delText>1. Timetable of Activities (April 2014 - April 2015)</w:delText>
        </w:r>
        <w:r w:rsidDel="00EC7FD0">
          <w:rPr>
            <w:noProof/>
            <w:webHidden/>
          </w:rPr>
          <w:tab/>
          <w:delText>1-7</w:delText>
        </w:r>
      </w:del>
    </w:p>
    <w:p w14:paraId="21D755AE" w14:textId="77777777" w:rsidR="006E319B" w:rsidDel="00EC7FD0" w:rsidRDefault="006E319B">
      <w:pPr>
        <w:pStyle w:val="TableofFigures"/>
        <w:tabs>
          <w:tab w:val="right" w:leader="dot" w:pos="9350"/>
        </w:tabs>
        <w:rPr>
          <w:del w:id="3817" w:author="Vilson Lu" w:date="2014-08-22T02:34:00Z"/>
          <w:rFonts w:asciiTheme="minorHAnsi" w:eastAsiaTheme="minorEastAsia" w:hAnsiTheme="minorHAnsi" w:cstheme="minorBidi"/>
          <w:noProof/>
          <w:sz w:val="22"/>
          <w:szCs w:val="22"/>
          <w:lang w:val="en-PH" w:eastAsia="zh-CN"/>
        </w:rPr>
      </w:pPr>
      <w:del w:id="3818" w:author="Vilson Lu" w:date="2014-08-22T02:34:00Z">
        <w:r w:rsidRPr="006F08F4" w:rsidDel="00EC7FD0">
          <w:rPr>
            <w:rStyle w:val="Hyperlink"/>
            <w:noProof/>
          </w:rPr>
          <w:delText>Table 2</w:delText>
        </w:r>
        <w:r w:rsidRPr="006F08F4" w:rsidDel="00EC7FD0">
          <w:rPr>
            <w:rStyle w:val="Hyperlink"/>
            <w:noProof/>
          </w:rPr>
          <w:noBreakHyphen/>
          <w:delText>1. Summary of Reviewed Information Extraction Systems</w:delText>
        </w:r>
        <w:r w:rsidDel="00EC7FD0">
          <w:rPr>
            <w:noProof/>
            <w:webHidden/>
          </w:rPr>
          <w:tab/>
          <w:delText>2-7</w:delText>
        </w:r>
      </w:del>
    </w:p>
    <w:p w14:paraId="5CFECA74" w14:textId="77777777" w:rsidR="006E319B" w:rsidDel="00EC7FD0" w:rsidRDefault="006E319B">
      <w:pPr>
        <w:pStyle w:val="TableofFigures"/>
        <w:tabs>
          <w:tab w:val="right" w:leader="dot" w:pos="9350"/>
        </w:tabs>
        <w:rPr>
          <w:del w:id="3819" w:author="Vilson Lu" w:date="2014-08-22T02:34:00Z"/>
          <w:rFonts w:asciiTheme="minorHAnsi" w:eastAsiaTheme="minorEastAsia" w:hAnsiTheme="minorHAnsi" w:cstheme="minorBidi"/>
          <w:noProof/>
          <w:sz w:val="22"/>
          <w:szCs w:val="22"/>
          <w:lang w:val="en-PH" w:eastAsia="zh-CN"/>
        </w:rPr>
      </w:pPr>
      <w:del w:id="3820" w:author="Vilson Lu" w:date="2014-08-22T02:34:00Z">
        <w:r w:rsidRPr="006F08F4" w:rsidDel="00EC7FD0">
          <w:rPr>
            <w:rStyle w:val="Hyperlink"/>
            <w:noProof/>
          </w:rPr>
          <w:delText>Table 2</w:delText>
        </w:r>
        <w:r w:rsidRPr="006F08F4" w:rsidDel="00EC7FD0">
          <w:rPr>
            <w:rStyle w:val="Hyperlink"/>
            <w:noProof/>
          </w:rPr>
          <w:noBreakHyphen/>
          <w:delText>2. Tweet Categories</w:delText>
        </w:r>
        <w:r w:rsidDel="00EC7FD0">
          <w:rPr>
            <w:noProof/>
            <w:webHidden/>
          </w:rPr>
          <w:tab/>
          <w:delText>2-10</w:delText>
        </w:r>
      </w:del>
    </w:p>
    <w:p w14:paraId="35A9A09A" w14:textId="77777777" w:rsidR="006E319B" w:rsidDel="00EC7FD0" w:rsidRDefault="006E319B">
      <w:pPr>
        <w:pStyle w:val="TableofFigures"/>
        <w:tabs>
          <w:tab w:val="right" w:leader="dot" w:pos="9350"/>
        </w:tabs>
        <w:rPr>
          <w:del w:id="3821" w:author="Vilson Lu" w:date="2014-08-22T02:34:00Z"/>
          <w:rFonts w:asciiTheme="minorHAnsi" w:eastAsiaTheme="minorEastAsia" w:hAnsiTheme="minorHAnsi" w:cstheme="minorBidi"/>
          <w:noProof/>
          <w:sz w:val="22"/>
          <w:szCs w:val="22"/>
          <w:lang w:val="en-PH" w:eastAsia="zh-CN"/>
        </w:rPr>
      </w:pPr>
      <w:del w:id="3822" w:author="Vilson Lu" w:date="2014-08-22T02:34:00Z">
        <w:r w:rsidRPr="006F08F4" w:rsidDel="00EC7FD0">
          <w:rPr>
            <w:rStyle w:val="Hyperlink"/>
            <w:noProof/>
          </w:rPr>
          <w:delText>Table 2</w:delText>
        </w:r>
        <w:r w:rsidRPr="006F08F4" w:rsidDel="00EC7FD0">
          <w:rPr>
            <w:rStyle w:val="Hyperlink"/>
            <w:noProof/>
          </w:rPr>
          <w:noBreakHyphen/>
          <w:delText>3. Informative Tweet Categories</w:delText>
        </w:r>
        <w:r w:rsidDel="00EC7FD0">
          <w:rPr>
            <w:noProof/>
            <w:webHidden/>
          </w:rPr>
          <w:tab/>
          <w:delText>2-10</w:delText>
        </w:r>
      </w:del>
    </w:p>
    <w:p w14:paraId="47831354" w14:textId="77777777" w:rsidR="006E319B" w:rsidDel="00EC7FD0" w:rsidRDefault="006E319B">
      <w:pPr>
        <w:pStyle w:val="TableofFigures"/>
        <w:tabs>
          <w:tab w:val="right" w:leader="dot" w:pos="9350"/>
        </w:tabs>
        <w:rPr>
          <w:del w:id="3823" w:author="Vilson Lu" w:date="2014-08-22T02:34:00Z"/>
          <w:rFonts w:asciiTheme="minorHAnsi" w:eastAsiaTheme="minorEastAsia" w:hAnsiTheme="minorHAnsi" w:cstheme="minorBidi"/>
          <w:noProof/>
          <w:sz w:val="22"/>
          <w:szCs w:val="22"/>
          <w:lang w:val="en-PH" w:eastAsia="zh-CN"/>
        </w:rPr>
      </w:pPr>
      <w:del w:id="3824" w:author="Vilson Lu" w:date="2014-08-22T02:34:00Z">
        <w:r w:rsidRPr="006F08F4" w:rsidDel="00EC7FD0">
          <w:rPr>
            <w:rStyle w:val="Hyperlink"/>
            <w:noProof/>
          </w:rPr>
          <w:delText>Table 2</w:delText>
        </w:r>
        <w:r w:rsidRPr="006F08F4" w:rsidDel="00EC7FD0">
          <w:rPr>
            <w:rStyle w:val="Hyperlink"/>
            <w:noProof/>
          </w:rPr>
          <w:noBreakHyphen/>
          <w:delText>4. Extractable Information Nugget per Informative Tweet Category</w:delText>
        </w:r>
        <w:r w:rsidDel="00EC7FD0">
          <w:rPr>
            <w:noProof/>
            <w:webHidden/>
          </w:rPr>
          <w:tab/>
          <w:delText>2-11</w:delText>
        </w:r>
      </w:del>
    </w:p>
    <w:p w14:paraId="0A896020" w14:textId="77777777" w:rsidR="006E319B" w:rsidDel="00EC7FD0" w:rsidRDefault="006E319B">
      <w:pPr>
        <w:pStyle w:val="TableofFigures"/>
        <w:tabs>
          <w:tab w:val="right" w:leader="dot" w:pos="9350"/>
        </w:tabs>
        <w:rPr>
          <w:del w:id="3825" w:author="Vilson Lu" w:date="2014-08-22T02:34:00Z"/>
          <w:rFonts w:asciiTheme="minorHAnsi" w:eastAsiaTheme="minorEastAsia" w:hAnsiTheme="minorHAnsi" w:cstheme="minorBidi"/>
          <w:noProof/>
          <w:sz w:val="22"/>
          <w:szCs w:val="22"/>
          <w:lang w:val="en-PH" w:eastAsia="zh-CN"/>
        </w:rPr>
      </w:pPr>
      <w:del w:id="3826" w:author="Vilson Lu" w:date="2014-08-22T02:34:00Z">
        <w:r w:rsidRPr="006F08F4" w:rsidDel="00EC7FD0">
          <w:rPr>
            <w:rStyle w:val="Hyperlink"/>
            <w:noProof/>
          </w:rPr>
          <w:delText>Table 3</w:delText>
        </w:r>
        <w:r w:rsidRPr="006F08F4" w:rsidDel="00EC7FD0">
          <w:rPr>
            <w:rStyle w:val="Hyperlink"/>
            <w:noProof/>
          </w:rPr>
          <w:noBreakHyphen/>
          <w:delText>1. Examples of official government institution</w:delText>
        </w:r>
        <w:r w:rsidDel="00EC7FD0">
          <w:rPr>
            <w:noProof/>
            <w:webHidden/>
          </w:rPr>
          <w:tab/>
          <w:delText>3-16</w:delText>
        </w:r>
      </w:del>
    </w:p>
    <w:p w14:paraId="53396099" w14:textId="77777777" w:rsidR="006E319B" w:rsidDel="00EC7FD0" w:rsidRDefault="006E319B">
      <w:pPr>
        <w:pStyle w:val="TableofFigures"/>
        <w:tabs>
          <w:tab w:val="right" w:leader="dot" w:pos="9350"/>
        </w:tabs>
        <w:rPr>
          <w:del w:id="3827" w:author="Vilson Lu" w:date="2014-08-22T02:34:00Z"/>
          <w:rFonts w:asciiTheme="minorHAnsi" w:eastAsiaTheme="minorEastAsia" w:hAnsiTheme="minorHAnsi" w:cstheme="minorBidi"/>
          <w:noProof/>
          <w:sz w:val="22"/>
          <w:szCs w:val="22"/>
          <w:lang w:val="en-PH" w:eastAsia="zh-CN"/>
        </w:rPr>
      </w:pPr>
      <w:del w:id="3828" w:author="Vilson Lu" w:date="2014-08-22T02:34:00Z">
        <w:r w:rsidRPr="006F08F4" w:rsidDel="00EC7FD0">
          <w:rPr>
            <w:rStyle w:val="Hyperlink"/>
            <w:noProof/>
          </w:rPr>
          <w:delText>Table 3</w:delText>
        </w:r>
        <w:r w:rsidRPr="006F08F4" w:rsidDel="00EC7FD0">
          <w:rPr>
            <w:rStyle w:val="Hyperlink"/>
            <w:noProof/>
          </w:rPr>
          <w:noBreakHyphen/>
          <w:delText>2. Examples of disaster-related tweets with extractable information</w:delText>
        </w:r>
        <w:r w:rsidDel="00EC7FD0">
          <w:rPr>
            <w:noProof/>
            <w:webHidden/>
          </w:rPr>
          <w:tab/>
          <w:delText>3-17</w:delText>
        </w:r>
      </w:del>
    </w:p>
    <w:p w14:paraId="5B3BB788" w14:textId="77777777" w:rsidR="006E319B" w:rsidDel="00EC7FD0" w:rsidRDefault="006E319B">
      <w:pPr>
        <w:pStyle w:val="TableofFigures"/>
        <w:tabs>
          <w:tab w:val="right" w:leader="dot" w:pos="9350"/>
        </w:tabs>
        <w:rPr>
          <w:del w:id="3829" w:author="Vilson Lu" w:date="2014-08-22T02:34:00Z"/>
          <w:rFonts w:asciiTheme="minorHAnsi" w:eastAsiaTheme="minorEastAsia" w:hAnsiTheme="minorHAnsi" w:cstheme="minorBidi"/>
          <w:noProof/>
          <w:sz w:val="22"/>
          <w:szCs w:val="22"/>
          <w:lang w:val="en-PH" w:eastAsia="zh-CN"/>
        </w:rPr>
      </w:pPr>
      <w:del w:id="3830" w:author="Vilson Lu" w:date="2014-08-22T02:34:00Z">
        <w:r w:rsidRPr="006F08F4" w:rsidDel="00EC7FD0">
          <w:rPr>
            <w:rStyle w:val="Hyperlink"/>
            <w:noProof/>
          </w:rPr>
          <w:delText>Table 3</w:delText>
        </w:r>
        <w:r w:rsidRPr="006F08F4" w:rsidDel="00EC7FD0">
          <w:rPr>
            <w:rStyle w:val="Hyperlink"/>
            <w:noProof/>
          </w:rPr>
          <w:noBreakHyphen/>
          <w:delText>3. Confusion Matrix (Davis and Goadrich, 2006)</w:delText>
        </w:r>
        <w:r w:rsidDel="00EC7FD0">
          <w:rPr>
            <w:noProof/>
            <w:webHidden/>
          </w:rPr>
          <w:tab/>
          <w:delText>3-19</w:delText>
        </w:r>
      </w:del>
    </w:p>
    <w:p w14:paraId="1CFCB01B" w14:textId="77777777" w:rsidR="006E319B" w:rsidDel="00EC7FD0" w:rsidRDefault="006E319B">
      <w:pPr>
        <w:pStyle w:val="TableofFigures"/>
        <w:tabs>
          <w:tab w:val="right" w:leader="dot" w:pos="9350"/>
        </w:tabs>
        <w:rPr>
          <w:del w:id="3831" w:author="Vilson Lu" w:date="2014-08-22T02:34:00Z"/>
          <w:rFonts w:asciiTheme="minorHAnsi" w:eastAsiaTheme="minorEastAsia" w:hAnsiTheme="minorHAnsi" w:cstheme="minorBidi"/>
          <w:noProof/>
          <w:sz w:val="22"/>
          <w:szCs w:val="22"/>
          <w:lang w:val="en-PH" w:eastAsia="zh-CN"/>
        </w:rPr>
      </w:pPr>
      <w:del w:id="3832" w:author="Vilson Lu" w:date="2014-08-22T02:34:00Z">
        <w:r w:rsidRPr="006F08F4" w:rsidDel="00EC7FD0">
          <w:rPr>
            <w:rStyle w:val="Hyperlink"/>
            <w:noProof/>
          </w:rPr>
          <w:delText>Table 4</w:delText>
        </w:r>
        <w:r w:rsidRPr="006F08F4" w:rsidDel="00EC7FD0">
          <w:rPr>
            <w:rStyle w:val="Hyperlink"/>
            <w:noProof/>
          </w:rPr>
          <w:noBreakHyphen/>
          <w:delText>1. Sample Entries of Tweets in CSV File</w:delText>
        </w:r>
        <w:r w:rsidDel="00EC7FD0">
          <w:rPr>
            <w:noProof/>
            <w:webHidden/>
          </w:rPr>
          <w:tab/>
          <w:delText>4-4</w:delText>
        </w:r>
      </w:del>
    </w:p>
    <w:p w14:paraId="24FCAB2A" w14:textId="77777777" w:rsidR="006E319B" w:rsidDel="00EC7FD0" w:rsidRDefault="006E319B">
      <w:pPr>
        <w:pStyle w:val="TableofFigures"/>
        <w:tabs>
          <w:tab w:val="right" w:leader="dot" w:pos="9350"/>
        </w:tabs>
        <w:rPr>
          <w:del w:id="3833" w:author="Vilson Lu" w:date="2014-08-22T02:34:00Z"/>
          <w:rFonts w:asciiTheme="minorHAnsi" w:eastAsiaTheme="minorEastAsia" w:hAnsiTheme="minorHAnsi" w:cstheme="minorBidi"/>
          <w:noProof/>
          <w:sz w:val="22"/>
          <w:szCs w:val="22"/>
          <w:lang w:val="en-PH" w:eastAsia="zh-CN"/>
        </w:rPr>
      </w:pPr>
      <w:del w:id="3834" w:author="Vilson Lu" w:date="2014-08-22T02:34:00Z">
        <w:r w:rsidRPr="006F08F4" w:rsidDel="00EC7FD0">
          <w:rPr>
            <w:rStyle w:val="Hyperlink"/>
            <w:noProof/>
          </w:rPr>
          <w:delText>Table 4</w:delText>
        </w:r>
        <w:r w:rsidRPr="006F08F4" w:rsidDel="00EC7FD0">
          <w:rPr>
            <w:rStyle w:val="Hyperlink"/>
            <w:noProof/>
          </w:rPr>
          <w:noBreakHyphen/>
          <w:delText>2. Sample Gazetter for Storm Names (Philippines)</w:delText>
        </w:r>
        <w:r w:rsidDel="00EC7FD0">
          <w:rPr>
            <w:noProof/>
            <w:webHidden/>
          </w:rPr>
          <w:tab/>
          <w:delText>4-4</w:delText>
        </w:r>
      </w:del>
    </w:p>
    <w:p w14:paraId="0C3F3C4F" w14:textId="77777777" w:rsidR="006E319B" w:rsidDel="00EC7FD0" w:rsidRDefault="006E319B">
      <w:pPr>
        <w:pStyle w:val="TableofFigures"/>
        <w:tabs>
          <w:tab w:val="right" w:leader="dot" w:pos="9350"/>
        </w:tabs>
        <w:rPr>
          <w:del w:id="3835" w:author="Vilson Lu" w:date="2014-08-22T02:34:00Z"/>
          <w:rFonts w:asciiTheme="minorHAnsi" w:eastAsiaTheme="minorEastAsia" w:hAnsiTheme="minorHAnsi" w:cstheme="minorBidi"/>
          <w:noProof/>
          <w:sz w:val="22"/>
          <w:szCs w:val="22"/>
          <w:lang w:val="en-PH" w:eastAsia="zh-CN"/>
        </w:rPr>
      </w:pPr>
      <w:del w:id="3836" w:author="Vilson Lu" w:date="2014-08-22T02:34:00Z">
        <w:r w:rsidRPr="006F08F4" w:rsidDel="00EC7FD0">
          <w:rPr>
            <w:rStyle w:val="Hyperlink"/>
            <w:noProof/>
          </w:rPr>
          <w:delText>Table 4</w:delText>
        </w:r>
        <w:r w:rsidRPr="006F08F4" w:rsidDel="00EC7FD0">
          <w:rPr>
            <w:rStyle w:val="Hyperlink"/>
            <w:noProof/>
          </w:rPr>
          <w:noBreakHyphen/>
          <w:delText>3. Sample Rules stored in the database</w:delText>
        </w:r>
        <w:r w:rsidDel="00EC7FD0">
          <w:rPr>
            <w:noProof/>
            <w:webHidden/>
          </w:rPr>
          <w:tab/>
          <w:delText>4-5</w:delText>
        </w:r>
      </w:del>
    </w:p>
    <w:p w14:paraId="70F95233" w14:textId="77777777" w:rsidR="006E319B" w:rsidDel="00EC7FD0" w:rsidRDefault="006E319B">
      <w:pPr>
        <w:pStyle w:val="TableofFigures"/>
        <w:tabs>
          <w:tab w:val="right" w:leader="dot" w:pos="9350"/>
        </w:tabs>
        <w:rPr>
          <w:del w:id="3837" w:author="Vilson Lu" w:date="2014-08-22T02:34:00Z"/>
          <w:rFonts w:asciiTheme="minorHAnsi" w:eastAsiaTheme="minorEastAsia" w:hAnsiTheme="minorHAnsi" w:cstheme="minorBidi"/>
          <w:noProof/>
          <w:sz w:val="22"/>
          <w:szCs w:val="22"/>
          <w:lang w:val="en-PH" w:eastAsia="zh-CN"/>
        </w:rPr>
      </w:pPr>
      <w:del w:id="3838" w:author="Vilson Lu" w:date="2014-08-22T02:34:00Z">
        <w:r w:rsidRPr="006F08F4" w:rsidDel="00EC7FD0">
          <w:rPr>
            <w:rStyle w:val="Hyperlink"/>
            <w:noProof/>
          </w:rPr>
          <w:delText>Table 4</w:delText>
        </w:r>
        <w:r w:rsidRPr="006F08F4" w:rsidDel="00EC7FD0">
          <w:rPr>
            <w:rStyle w:val="Hyperlink"/>
            <w:noProof/>
          </w:rPr>
          <w:noBreakHyphen/>
          <w:delText>4. Sample Input/Output for Text Normalizer</w:delText>
        </w:r>
        <w:r w:rsidDel="00EC7FD0">
          <w:rPr>
            <w:noProof/>
            <w:webHidden/>
          </w:rPr>
          <w:tab/>
          <w:delText>4-5</w:delText>
        </w:r>
      </w:del>
    </w:p>
    <w:p w14:paraId="27D374E0" w14:textId="77777777" w:rsidR="006E319B" w:rsidDel="00EC7FD0" w:rsidRDefault="006E319B">
      <w:pPr>
        <w:pStyle w:val="TableofFigures"/>
        <w:tabs>
          <w:tab w:val="right" w:leader="dot" w:pos="9350"/>
        </w:tabs>
        <w:rPr>
          <w:del w:id="3839" w:author="Vilson Lu" w:date="2014-08-22T02:34:00Z"/>
          <w:rFonts w:asciiTheme="minorHAnsi" w:eastAsiaTheme="minorEastAsia" w:hAnsiTheme="minorHAnsi" w:cstheme="minorBidi"/>
          <w:noProof/>
          <w:sz w:val="22"/>
          <w:szCs w:val="22"/>
          <w:lang w:val="en-PH" w:eastAsia="zh-CN"/>
        </w:rPr>
      </w:pPr>
      <w:del w:id="3840" w:author="Vilson Lu" w:date="2014-08-22T02:34:00Z">
        <w:r w:rsidRPr="006F08F4" w:rsidDel="00EC7FD0">
          <w:rPr>
            <w:rStyle w:val="Hyperlink"/>
            <w:noProof/>
          </w:rPr>
          <w:delText>Table 4</w:delText>
        </w:r>
        <w:r w:rsidRPr="006F08F4" w:rsidDel="00EC7FD0">
          <w:rPr>
            <w:rStyle w:val="Hyperlink"/>
            <w:noProof/>
          </w:rPr>
          <w:noBreakHyphen/>
          <w:delText>5. Sample Input/Output Tokenizer</w:delText>
        </w:r>
        <w:r w:rsidDel="00EC7FD0">
          <w:rPr>
            <w:noProof/>
            <w:webHidden/>
          </w:rPr>
          <w:tab/>
          <w:delText>4-6</w:delText>
        </w:r>
      </w:del>
    </w:p>
    <w:p w14:paraId="76378313" w14:textId="77777777" w:rsidR="006E319B" w:rsidDel="00EC7FD0" w:rsidRDefault="006E319B">
      <w:pPr>
        <w:pStyle w:val="TableofFigures"/>
        <w:tabs>
          <w:tab w:val="right" w:leader="dot" w:pos="9350"/>
        </w:tabs>
        <w:rPr>
          <w:del w:id="3841" w:author="Vilson Lu" w:date="2014-08-22T02:34:00Z"/>
          <w:rFonts w:asciiTheme="minorHAnsi" w:eastAsiaTheme="minorEastAsia" w:hAnsiTheme="minorHAnsi" w:cstheme="minorBidi"/>
          <w:noProof/>
          <w:sz w:val="22"/>
          <w:szCs w:val="22"/>
          <w:lang w:val="en-PH" w:eastAsia="zh-CN"/>
        </w:rPr>
      </w:pPr>
      <w:del w:id="3842" w:author="Vilson Lu" w:date="2014-08-22T02:34:00Z">
        <w:r w:rsidRPr="006F08F4" w:rsidDel="00EC7FD0">
          <w:rPr>
            <w:rStyle w:val="Hyperlink"/>
            <w:noProof/>
          </w:rPr>
          <w:delText>Table 4</w:delText>
        </w:r>
        <w:r w:rsidRPr="006F08F4" w:rsidDel="00EC7FD0">
          <w:rPr>
            <w:rStyle w:val="Hyperlink"/>
            <w:noProof/>
          </w:rPr>
          <w:noBreakHyphen/>
          <w:delText>6. Sample Input/Output POS Tagger</w:delText>
        </w:r>
        <w:r w:rsidDel="00EC7FD0">
          <w:rPr>
            <w:noProof/>
            <w:webHidden/>
          </w:rPr>
          <w:tab/>
          <w:delText>4-6</w:delText>
        </w:r>
      </w:del>
    </w:p>
    <w:p w14:paraId="4AAC579A" w14:textId="77777777" w:rsidR="006E319B" w:rsidDel="00EC7FD0" w:rsidRDefault="006E319B">
      <w:pPr>
        <w:pStyle w:val="TableofFigures"/>
        <w:tabs>
          <w:tab w:val="right" w:leader="dot" w:pos="9350"/>
        </w:tabs>
        <w:rPr>
          <w:del w:id="3843" w:author="Vilson Lu" w:date="2014-08-22T02:34:00Z"/>
          <w:rFonts w:asciiTheme="minorHAnsi" w:eastAsiaTheme="minorEastAsia" w:hAnsiTheme="minorHAnsi" w:cstheme="minorBidi"/>
          <w:noProof/>
          <w:sz w:val="22"/>
          <w:szCs w:val="22"/>
          <w:lang w:val="en-PH" w:eastAsia="zh-CN"/>
        </w:rPr>
      </w:pPr>
      <w:del w:id="3844" w:author="Vilson Lu" w:date="2014-08-22T02:34:00Z">
        <w:r w:rsidRPr="006F08F4" w:rsidDel="00EC7FD0">
          <w:rPr>
            <w:rStyle w:val="Hyperlink"/>
            <w:noProof/>
          </w:rPr>
          <w:delText>Table 4</w:delText>
        </w:r>
        <w:r w:rsidRPr="006F08F4" w:rsidDel="00EC7FD0">
          <w:rPr>
            <w:rStyle w:val="Hyperlink"/>
            <w:noProof/>
          </w:rPr>
          <w:noBreakHyphen/>
          <w:delText>7. Sample Input/Output for Filipino NER</w:delText>
        </w:r>
        <w:r w:rsidDel="00EC7FD0">
          <w:rPr>
            <w:noProof/>
            <w:webHidden/>
          </w:rPr>
          <w:tab/>
          <w:delText>4-7</w:delText>
        </w:r>
      </w:del>
    </w:p>
    <w:p w14:paraId="50A997C5" w14:textId="77777777" w:rsidR="006E319B" w:rsidDel="00EC7FD0" w:rsidRDefault="006E319B">
      <w:pPr>
        <w:pStyle w:val="TableofFigures"/>
        <w:tabs>
          <w:tab w:val="right" w:leader="dot" w:pos="9350"/>
        </w:tabs>
        <w:rPr>
          <w:del w:id="3845" w:author="Vilson Lu" w:date="2014-08-22T02:34:00Z"/>
          <w:rFonts w:asciiTheme="minorHAnsi" w:eastAsiaTheme="minorEastAsia" w:hAnsiTheme="minorHAnsi" w:cstheme="minorBidi"/>
          <w:noProof/>
          <w:sz w:val="22"/>
          <w:szCs w:val="22"/>
          <w:lang w:val="en-PH" w:eastAsia="zh-CN"/>
        </w:rPr>
      </w:pPr>
      <w:del w:id="3846" w:author="Vilson Lu" w:date="2014-08-22T02:34:00Z">
        <w:r w:rsidRPr="006F08F4" w:rsidDel="00EC7FD0">
          <w:rPr>
            <w:rStyle w:val="Hyperlink"/>
            <w:noProof/>
          </w:rPr>
          <w:delText>Table 4</w:delText>
        </w:r>
        <w:r w:rsidRPr="006F08F4" w:rsidDel="00EC7FD0">
          <w:rPr>
            <w:rStyle w:val="Hyperlink"/>
            <w:noProof/>
          </w:rPr>
          <w:noBreakHyphen/>
          <w:delText>8. Sample Input/Output for Disaster Tagger</w:delText>
        </w:r>
        <w:r w:rsidDel="00EC7FD0">
          <w:rPr>
            <w:noProof/>
            <w:webHidden/>
          </w:rPr>
          <w:tab/>
          <w:delText>4-7</w:delText>
        </w:r>
      </w:del>
    </w:p>
    <w:p w14:paraId="15303ED4" w14:textId="77777777" w:rsidR="006E319B" w:rsidDel="00EC7FD0" w:rsidRDefault="006E319B">
      <w:pPr>
        <w:pStyle w:val="TableofFigures"/>
        <w:tabs>
          <w:tab w:val="right" w:leader="dot" w:pos="9350"/>
        </w:tabs>
        <w:rPr>
          <w:del w:id="3847" w:author="Vilson Lu" w:date="2014-08-22T02:34:00Z"/>
          <w:rFonts w:asciiTheme="minorHAnsi" w:eastAsiaTheme="minorEastAsia" w:hAnsiTheme="minorHAnsi" w:cstheme="minorBidi"/>
          <w:noProof/>
          <w:sz w:val="22"/>
          <w:szCs w:val="22"/>
          <w:lang w:val="en-PH" w:eastAsia="zh-CN"/>
        </w:rPr>
      </w:pPr>
      <w:del w:id="3848" w:author="Vilson Lu" w:date="2014-08-22T02:34:00Z">
        <w:r w:rsidRPr="006F08F4" w:rsidDel="00EC7FD0">
          <w:rPr>
            <w:rStyle w:val="Hyperlink"/>
            <w:noProof/>
          </w:rPr>
          <w:delText>Table 4</w:delText>
        </w:r>
        <w:r w:rsidRPr="006F08F4" w:rsidDel="00EC7FD0">
          <w:rPr>
            <w:rStyle w:val="Hyperlink"/>
            <w:noProof/>
          </w:rPr>
          <w:noBreakHyphen/>
          <w:delText>9. Sample Features and Values</w:delText>
        </w:r>
        <w:r w:rsidDel="00EC7FD0">
          <w:rPr>
            <w:noProof/>
            <w:webHidden/>
          </w:rPr>
          <w:tab/>
          <w:delText>4-9</w:delText>
        </w:r>
      </w:del>
    </w:p>
    <w:p w14:paraId="76E711D2" w14:textId="77777777" w:rsidR="006E319B" w:rsidDel="00EC7FD0" w:rsidRDefault="006E319B">
      <w:pPr>
        <w:pStyle w:val="TableofFigures"/>
        <w:tabs>
          <w:tab w:val="right" w:leader="dot" w:pos="9350"/>
        </w:tabs>
        <w:rPr>
          <w:del w:id="3849" w:author="Vilson Lu" w:date="2014-08-22T02:34:00Z"/>
          <w:rFonts w:asciiTheme="minorHAnsi" w:eastAsiaTheme="minorEastAsia" w:hAnsiTheme="minorHAnsi" w:cstheme="minorBidi"/>
          <w:noProof/>
          <w:sz w:val="22"/>
          <w:szCs w:val="22"/>
          <w:lang w:val="en-PH" w:eastAsia="zh-CN"/>
        </w:rPr>
      </w:pPr>
      <w:del w:id="3850" w:author="Vilson Lu" w:date="2014-08-22T02:34:00Z">
        <w:r w:rsidRPr="006F08F4" w:rsidDel="00EC7FD0">
          <w:rPr>
            <w:rStyle w:val="Hyperlink"/>
            <w:noProof/>
          </w:rPr>
          <w:delText>Table 4</w:delText>
        </w:r>
        <w:r w:rsidRPr="006F08F4" w:rsidDel="00EC7FD0">
          <w:rPr>
            <w:rStyle w:val="Hyperlink"/>
            <w:noProof/>
          </w:rPr>
          <w:noBreakHyphen/>
          <w:delText>11. Sample Generated Rules</w:delText>
        </w:r>
        <w:r w:rsidDel="00EC7FD0">
          <w:rPr>
            <w:noProof/>
            <w:webHidden/>
          </w:rPr>
          <w:tab/>
          <w:delText>4-10</w:delText>
        </w:r>
      </w:del>
    </w:p>
    <w:p w14:paraId="34AC9746" w14:textId="77777777" w:rsidR="00751528" w:rsidDel="00EC7FD0" w:rsidRDefault="00751528">
      <w:pPr>
        <w:pStyle w:val="TableofFigures"/>
        <w:tabs>
          <w:tab w:val="right" w:leader="dot" w:pos="9350"/>
        </w:tabs>
        <w:rPr>
          <w:del w:id="3851" w:author="Vilson Lu" w:date="2014-08-22T02:34:00Z"/>
          <w:rFonts w:asciiTheme="minorHAnsi" w:eastAsiaTheme="minorEastAsia" w:hAnsiTheme="minorHAnsi" w:cstheme="minorBidi"/>
          <w:noProof/>
          <w:sz w:val="22"/>
          <w:szCs w:val="22"/>
        </w:rPr>
      </w:pPr>
      <w:del w:id="3852" w:author="Vilson Lu" w:date="2014-08-22T02:34:00Z">
        <w:r w:rsidRPr="003F1C01" w:rsidDel="00EC7FD0">
          <w:rPr>
            <w:rPrChange w:id="3853" w:author="Vilson Lu" w:date="2014-08-16T16:41:00Z">
              <w:rPr>
                <w:rStyle w:val="Hyperlink"/>
                <w:noProof/>
              </w:rPr>
            </w:rPrChange>
          </w:rPr>
          <w:delText>Table 1</w:delText>
        </w:r>
        <w:r w:rsidRPr="003F1C01" w:rsidDel="00EC7FD0">
          <w:rPr>
            <w:rPrChange w:id="3854" w:author="Vilson Lu" w:date="2014-08-16T16:41:00Z">
              <w:rPr>
                <w:rStyle w:val="Hyperlink"/>
                <w:noProof/>
              </w:rPr>
            </w:rPrChange>
          </w:rPr>
          <w:noBreakHyphen/>
          <w:delText>1. Timetable of Activities (April 2014 - April 2015)</w:delText>
        </w:r>
        <w:r w:rsidDel="00EC7FD0">
          <w:rPr>
            <w:noProof/>
            <w:webHidden/>
          </w:rPr>
          <w:tab/>
          <w:delText>1-7</w:delText>
        </w:r>
      </w:del>
    </w:p>
    <w:p w14:paraId="5C341D83" w14:textId="77777777" w:rsidR="00751528" w:rsidDel="00EC7FD0" w:rsidRDefault="00751528">
      <w:pPr>
        <w:pStyle w:val="TableofFigures"/>
        <w:tabs>
          <w:tab w:val="right" w:leader="dot" w:pos="9350"/>
        </w:tabs>
        <w:rPr>
          <w:del w:id="3855" w:author="Vilson Lu" w:date="2014-08-22T02:34:00Z"/>
          <w:rFonts w:asciiTheme="minorHAnsi" w:eastAsiaTheme="minorEastAsia" w:hAnsiTheme="minorHAnsi" w:cstheme="minorBidi"/>
          <w:noProof/>
          <w:sz w:val="22"/>
          <w:szCs w:val="22"/>
        </w:rPr>
      </w:pPr>
      <w:del w:id="3856" w:author="Vilson Lu" w:date="2014-08-22T02:34:00Z">
        <w:r w:rsidRPr="003F1C01" w:rsidDel="00EC7FD0">
          <w:rPr>
            <w:rPrChange w:id="3857" w:author="Vilson Lu" w:date="2014-08-16T16:41:00Z">
              <w:rPr>
                <w:rStyle w:val="Hyperlink"/>
                <w:noProof/>
              </w:rPr>
            </w:rPrChange>
          </w:rPr>
          <w:delText>Table 2</w:delText>
        </w:r>
        <w:r w:rsidRPr="003F1C01" w:rsidDel="00EC7FD0">
          <w:rPr>
            <w:rPrChange w:id="3858" w:author="Vilson Lu" w:date="2014-08-16T16:41:00Z">
              <w:rPr>
                <w:rStyle w:val="Hyperlink"/>
                <w:noProof/>
              </w:rPr>
            </w:rPrChange>
          </w:rPr>
          <w:noBreakHyphen/>
          <w:delText>1. Summary of Reviewed Information Extraction Systems</w:delText>
        </w:r>
        <w:r w:rsidDel="00EC7FD0">
          <w:rPr>
            <w:noProof/>
            <w:webHidden/>
          </w:rPr>
          <w:tab/>
          <w:delText>2-6</w:delText>
        </w:r>
      </w:del>
    </w:p>
    <w:p w14:paraId="565D168F" w14:textId="77777777" w:rsidR="00751528" w:rsidDel="00EC7FD0" w:rsidRDefault="00751528">
      <w:pPr>
        <w:pStyle w:val="TableofFigures"/>
        <w:tabs>
          <w:tab w:val="right" w:leader="dot" w:pos="9350"/>
        </w:tabs>
        <w:rPr>
          <w:del w:id="3859" w:author="Vilson Lu" w:date="2014-08-22T02:34:00Z"/>
          <w:rFonts w:asciiTheme="minorHAnsi" w:eastAsiaTheme="minorEastAsia" w:hAnsiTheme="minorHAnsi" w:cstheme="minorBidi"/>
          <w:noProof/>
          <w:sz w:val="22"/>
          <w:szCs w:val="22"/>
        </w:rPr>
      </w:pPr>
      <w:del w:id="3860" w:author="Vilson Lu" w:date="2014-08-22T02:34:00Z">
        <w:r w:rsidRPr="003F1C01" w:rsidDel="00EC7FD0">
          <w:rPr>
            <w:rPrChange w:id="3861" w:author="Vilson Lu" w:date="2014-08-16T16:41:00Z">
              <w:rPr>
                <w:rStyle w:val="Hyperlink"/>
                <w:noProof/>
              </w:rPr>
            </w:rPrChange>
          </w:rPr>
          <w:delText>Table 2</w:delText>
        </w:r>
        <w:r w:rsidRPr="003F1C01" w:rsidDel="00EC7FD0">
          <w:rPr>
            <w:rPrChange w:id="3862" w:author="Vilson Lu" w:date="2014-08-16T16:41:00Z">
              <w:rPr>
                <w:rStyle w:val="Hyperlink"/>
                <w:noProof/>
              </w:rPr>
            </w:rPrChange>
          </w:rPr>
          <w:noBreakHyphen/>
          <w:delText>2. Tweet Categories</w:delText>
        </w:r>
        <w:r w:rsidDel="00EC7FD0">
          <w:rPr>
            <w:noProof/>
            <w:webHidden/>
          </w:rPr>
          <w:tab/>
          <w:delText>2-7</w:delText>
        </w:r>
      </w:del>
    </w:p>
    <w:p w14:paraId="4C376256" w14:textId="77777777" w:rsidR="00751528" w:rsidDel="00EC7FD0" w:rsidRDefault="00751528">
      <w:pPr>
        <w:pStyle w:val="TableofFigures"/>
        <w:tabs>
          <w:tab w:val="right" w:leader="dot" w:pos="9350"/>
        </w:tabs>
        <w:rPr>
          <w:del w:id="3863" w:author="Vilson Lu" w:date="2014-08-22T02:34:00Z"/>
          <w:rFonts w:asciiTheme="minorHAnsi" w:eastAsiaTheme="minorEastAsia" w:hAnsiTheme="minorHAnsi" w:cstheme="minorBidi"/>
          <w:noProof/>
          <w:sz w:val="22"/>
          <w:szCs w:val="22"/>
        </w:rPr>
      </w:pPr>
      <w:del w:id="3864" w:author="Vilson Lu" w:date="2014-08-22T02:34:00Z">
        <w:r w:rsidRPr="003F1C01" w:rsidDel="00EC7FD0">
          <w:rPr>
            <w:rPrChange w:id="3865" w:author="Vilson Lu" w:date="2014-08-16T16:41:00Z">
              <w:rPr>
                <w:rStyle w:val="Hyperlink"/>
                <w:noProof/>
              </w:rPr>
            </w:rPrChange>
          </w:rPr>
          <w:delText>Table 2</w:delText>
        </w:r>
        <w:r w:rsidRPr="003F1C01" w:rsidDel="00EC7FD0">
          <w:rPr>
            <w:rPrChange w:id="3866" w:author="Vilson Lu" w:date="2014-08-16T16:41:00Z">
              <w:rPr>
                <w:rStyle w:val="Hyperlink"/>
                <w:noProof/>
              </w:rPr>
            </w:rPrChange>
          </w:rPr>
          <w:noBreakHyphen/>
          <w:delText>3. Informative Tweet Categories</w:delText>
        </w:r>
        <w:r w:rsidDel="00EC7FD0">
          <w:rPr>
            <w:noProof/>
            <w:webHidden/>
          </w:rPr>
          <w:tab/>
          <w:delText>2-8</w:delText>
        </w:r>
      </w:del>
    </w:p>
    <w:p w14:paraId="03C456C9" w14:textId="77777777" w:rsidR="00751528" w:rsidDel="00EC7FD0" w:rsidRDefault="00751528">
      <w:pPr>
        <w:pStyle w:val="TableofFigures"/>
        <w:tabs>
          <w:tab w:val="right" w:leader="dot" w:pos="9350"/>
        </w:tabs>
        <w:rPr>
          <w:del w:id="3867" w:author="Vilson Lu" w:date="2014-08-22T02:34:00Z"/>
          <w:rFonts w:asciiTheme="minorHAnsi" w:eastAsiaTheme="minorEastAsia" w:hAnsiTheme="minorHAnsi" w:cstheme="minorBidi"/>
          <w:noProof/>
          <w:sz w:val="22"/>
          <w:szCs w:val="22"/>
        </w:rPr>
      </w:pPr>
      <w:del w:id="3868" w:author="Vilson Lu" w:date="2014-08-22T02:34:00Z">
        <w:r w:rsidRPr="003F1C01" w:rsidDel="00EC7FD0">
          <w:rPr>
            <w:rPrChange w:id="3869" w:author="Vilson Lu" w:date="2014-08-16T16:41:00Z">
              <w:rPr>
                <w:rStyle w:val="Hyperlink"/>
                <w:noProof/>
              </w:rPr>
            </w:rPrChange>
          </w:rPr>
          <w:delText>Table 2</w:delText>
        </w:r>
        <w:r w:rsidRPr="003F1C01" w:rsidDel="00EC7FD0">
          <w:rPr>
            <w:rPrChange w:id="3870" w:author="Vilson Lu" w:date="2014-08-16T16:41:00Z">
              <w:rPr>
                <w:rStyle w:val="Hyperlink"/>
                <w:noProof/>
              </w:rPr>
            </w:rPrChange>
          </w:rPr>
          <w:noBreakHyphen/>
          <w:delText>4. Extractable Information Nugget per Informative Tweet Category</w:delText>
        </w:r>
        <w:r w:rsidDel="00EC7FD0">
          <w:rPr>
            <w:noProof/>
            <w:webHidden/>
          </w:rPr>
          <w:tab/>
          <w:delText>2-8</w:delText>
        </w:r>
      </w:del>
    </w:p>
    <w:p w14:paraId="1E4212D2" w14:textId="77777777" w:rsidR="00751528" w:rsidDel="00EC7FD0" w:rsidRDefault="00751528">
      <w:pPr>
        <w:pStyle w:val="TableofFigures"/>
        <w:tabs>
          <w:tab w:val="right" w:leader="dot" w:pos="9350"/>
        </w:tabs>
        <w:rPr>
          <w:del w:id="3871" w:author="Vilson Lu" w:date="2014-08-22T02:34:00Z"/>
          <w:rFonts w:asciiTheme="minorHAnsi" w:eastAsiaTheme="minorEastAsia" w:hAnsiTheme="minorHAnsi" w:cstheme="minorBidi"/>
          <w:noProof/>
          <w:sz w:val="22"/>
          <w:szCs w:val="22"/>
        </w:rPr>
      </w:pPr>
      <w:del w:id="3872" w:author="Vilson Lu" w:date="2014-08-22T02:34:00Z">
        <w:r w:rsidRPr="003F1C01" w:rsidDel="00EC7FD0">
          <w:rPr>
            <w:rPrChange w:id="3873" w:author="Vilson Lu" w:date="2014-08-16T16:41:00Z">
              <w:rPr>
                <w:rStyle w:val="Hyperlink"/>
                <w:noProof/>
              </w:rPr>
            </w:rPrChange>
          </w:rPr>
          <w:delText>Table 3</w:delText>
        </w:r>
        <w:r w:rsidRPr="003F1C01" w:rsidDel="00EC7FD0">
          <w:rPr>
            <w:rPrChange w:id="3874" w:author="Vilson Lu" w:date="2014-08-16T16:41:00Z">
              <w:rPr>
                <w:rStyle w:val="Hyperlink"/>
                <w:noProof/>
              </w:rPr>
            </w:rPrChange>
          </w:rPr>
          <w:noBreakHyphen/>
          <w:delText>1. Examples of official government institution</w:delText>
        </w:r>
        <w:r w:rsidDel="00EC7FD0">
          <w:rPr>
            <w:noProof/>
            <w:webHidden/>
          </w:rPr>
          <w:tab/>
          <w:delText>3-14</w:delText>
        </w:r>
      </w:del>
    </w:p>
    <w:p w14:paraId="67D8C5CC" w14:textId="77777777" w:rsidR="00751528" w:rsidDel="00EC7FD0" w:rsidRDefault="00751528">
      <w:pPr>
        <w:pStyle w:val="TableofFigures"/>
        <w:tabs>
          <w:tab w:val="right" w:leader="dot" w:pos="9350"/>
        </w:tabs>
        <w:rPr>
          <w:del w:id="3875" w:author="Vilson Lu" w:date="2014-08-22T02:34:00Z"/>
          <w:rFonts w:asciiTheme="minorHAnsi" w:eastAsiaTheme="minorEastAsia" w:hAnsiTheme="minorHAnsi" w:cstheme="minorBidi"/>
          <w:noProof/>
          <w:sz w:val="22"/>
          <w:szCs w:val="22"/>
        </w:rPr>
      </w:pPr>
      <w:del w:id="3876" w:author="Vilson Lu" w:date="2014-08-22T02:34:00Z">
        <w:r w:rsidRPr="003F1C01" w:rsidDel="00EC7FD0">
          <w:rPr>
            <w:rPrChange w:id="3877" w:author="Vilson Lu" w:date="2014-08-16T16:41:00Z">
              <w:rPr>
                <w:rStyle w:val="Hyperlink"/>
                <w:noProof/>
              </w:rPr>
            </w:rPrChange>
          </w:rPr>
          <w:delText>Table 3</w:delText>
        </w:r>
        <w:r w:rsidRPr="003F1C01" w:rsidDel="00EC7FD0">
          <w:rPr>
            <w:rPrChange w:id="3878" w:author="Vilson Lu" w:date="2014-08-16T16:41:00Z">
              <w:rPr>
                <w:rStyle w:val="Hyperlink"/>
                <w:noProof/>
              </w:rPr>
            </w:rPrChange>
          </w:rPr>
          <w:noBreakHyphen/>
          <w:delText>2. Examples of disaster-related tweets with extractable information</w:delText>
        </w:r>
        <w:r w:rsidDel="00EC7FD0">
          <w:rPr>
            <w:noProof/>
            <w:webHidden/>
          </w:rPr>
          <w:tab/>
          <w:delText>3-15</w:delText>
        </w:r>
      </w:del>
    </w:p>
    <w:p w14:paraId="02291634" w14:textId="77777777" w:rsidR="00751528" w:rsidDel="00EC7FD0" w:rsidRDefault="00751528">
      <w:pPr>
        <w:pStyle w:val="TableofFigures"/>
        <w:tabs>
          <w:tab w:val="right" w:leader="dot" w:pos="9350"/>
        </w:tabs>
        <w:rPr>
          <w:del w:id="3879" w:author="Vilson Lu" w:date="2014-08-22T02:34:00Z"/>
          <w:rFonts w:asciiTheme="minorHAnsi" w:eastAsiaTheme="minorEastAsia" w:hAnsiTheme="minorHAnsi" w:cstheme="minorBidi"/>
          <w:noProof/>
          <w:sz w:val="22"/>
          <w:szCs w:val="22"/>
        </w:rPr>
      </w:pPr>
      <w:del w:id="3880" w:author="Vilson Lu" w:date="2014-08-22T02:34:00Z">
        <w:r w:rsidRPr="003F1C01" w:rsidDel="00EC7FD0">
          <w:rPr>
            <w:rPrChange w:id="3881" w:author="Vilson Lu" w:date="2014-08-16T16:41:00Z">
              <w:rPr>
                <w:rStyle w:val="Hyperlink"/>
                <w:noProof/>
              </w:rPr>
            </w:rPrChange>
          </w:rPr>
          <w:delText>Table 3</w:delText>
        </w:r>
        <w:r w:rsidRPr="003F1C01" w:rsidDel="00EC7FD0">
          <w:rPr>
            <w:rPrChange w:id="3882" w:author="Vilson Lu" w:date="2014-08-16T16:41:00Z">
              <w:rPr>
                <w:rStyle w:val="Hyperlink"/>
                <w:noProof/>
              </w:rPr>
            </w:rPrChange>
          </w:rPr>
          <w:noBreakHyphen/>
          <w:delText>3. Confusion Matrix (Davis and Goadrich, 2006)</w:delText>
        </w:r>
        <w:r w:rsidDel="00EC7FD0">
          <w:rPr>
            <w:noProof/>
            <w:webHidden/>
          </w:rPr>
          <w:tab/>
          <w:delText>3-17</w:delText>
        </w:r>
      </w:del>
    </w:p>
    <w:p w14:paraId="7D457C5D" w14:textId="77777777" w:rsidR="00751528" w:rsidDel="00EC7FD0" w:rsidRDefault="00751528">
      <w:pPr>
        <w:pStyle w:val="TableofFigures"/>
        <w:tabs>
          <w:tab w:val="right" w:leader="dot" w:pos="9350"/>
        </w:tabs>
        <w:rPr>
          <w:del w:id="3883" w:author="Vilson Lu" w:date="2014-08-22T02:34:00Z"/>
          <w:rFonts w:asciiTheme="minorHAnsi" w:eastAsiaTheme="minorEastAsia" w:hAnsiTheme="minorHAnsi" w:cstheme="minorBidi"/>
          <w:noProof/>
          <w:sz w:val="22"/>
          <w:szCs w:val="22"/>
        </w:rPr>
      </w:pPr>
      <w:del w:id="3884" w:author="Vilson Lu" w:date="2014-08-22T02:34:00Z">
        <w:r w:rsidRPr="003F1C01" w:rsidDel="00EC7FD0">
          <w:rPr>
            <w:rPrChange w:id="3885" w:author="Vilson Lu" w:date="2014-08-16T16:41:00Z">
              <w:rPr>
                <w:rStyle w:val="Hyperlink"/>
                <w:noProof/>
              </w:rPr>
            </w:rPrChange>
          </w:rPr>
          <w:delText>Table 4</w:delText>
        </w:r>
        <w:r w:rsidRPr="003F1C01" w:rsidDel="00EC7FD0">
          <w:rPr>
            <w:rPrChange w:id="3886" w:author="Vilson Lu" w:date="2014-08-16T16:41:00Z">
              <w:rPr>
                <w:rStyle w:val="Hyperlink"/>
                <w:noProof/>
              </w:rPr>
            </w:rPrChange>
          </w:rPr>
          <w:noBreakHyphen/>
          <w:delText>1. Sample Entries of Tweets in CSV File</w:delText>
        </w:r>
        <w:r w:rsidDel="00EC7FD0">
          <w:rPr>
            <w:noProof/>
            <w:webHidden/>
          </w:rPr>
          <w:tab/>
          <w:delText>4-27</w:delText>
        </w:r>
      </w:del>
    </w:p>
    <w:p w14:paraId="6DC0F3D2" w14:textId="77777777" w:rsidR="00751528" w:rsidDel="00EC7FD0" w:rsidRDefault="00751528">
      <w:pPr>
        <w:pStyle w:val="TableofFigures"/>
        <w:tabs>
          <w:tab w:val="right" w:leader="dot" w:pos="9350"/>
        </w:tabs>
        <w:rPr>
          <w:del w:id="3887" w:author="Vilson Lu" w:date="2014-08-22T02:34:00Z"/>
          <w:rFonts w:asciiTheme="minorHAnsi" w:eastAsiaTheme="minorEastAsia" w:hAnsiTheme="minorHAnsi" w:cstheme="minorBidi"/>
          <w:noProof/>
          <w:sz w:val="22"/>
          <w:szCs w:val="22"/>
        </w:rPr>
      </w:pPr>
      <w:del w:id="3888" w:author="Vilson Lu" w:date="2014-08-22T02:34:00Z">
        <w:r w:rsidRPr="003F1C01" w:rsidDel="00EC7FD0">
          <w:rPr>
            <w:rPrChange w:id="3889" w:author="Vilson Lu" w:date="2014-08-16T16:41:00Z">
              <w:rPr>
                <w:rStyle w:val="Hyperlink"/>
                <w:noProof/>
              </w:rPr>
            </w:rPrChange>
          </w:rPr>
          <w:delText>Table 4</w:delText>
        </w:r>
        <w:r w:rsidRPr="003F1C01" w:rsidDel="00EC7FD0">
          <w:rPr>
            <w:rPrChange w:id="3890" w:author="Vilson Lu" w:date="2014-08-16T16:41:00Z">
              <w:rPr>
                <w:rStyle w:val="Hyperlink"/>
                <w:noProof/>
              </w:rPr>
            </w:rPrChange>
          </w:rPr>
          <w:noBreakHyphen/>
          <w:delText>2. Sample Gazetter for Storm Names (Philippines)</w:delText>
        </w:r>
        <w:r w:rsidDel="00EC7FD0">
          <w:rPr>
            <w:noProof/>
            <w:webHidden/>
          </w:rPr>
          <w:tab/>
          <w:delText>4-27</w:delText>
        </w:r>
      </w:del>
    </w:p>
    <w:p w14:paraId="1E56AFC2" w14:textId="77777777" w:rsidR="00751528" w:rsidDel="00EC7FD0" w:rsidRDefault="00751528">
      <w:pPr>
        <w:pStyle w:val="TableofFigures"/>
        <w:tabs>
          <w:tab w:val="right" w:leader="dot" w:pos="9350"/>
        </w:tabs>
        <w:rPr>
          <w:del w:id="3891" w:author="Vilson Lu" w:date="2014-08-22T02:34:00Z"/>
          <w:rFonts w:asciiTheme="minorHAnsi" w:eastAsiaTheme="minorEastAsia" w:hAnsiTheme="minorHAnsi" w:cstheme="minorBidi"/>
          <w:noProof/>
          <w:sz w:val="22"/>
          <w:szCs w:val="22"/>
        </w:rPr>
      </w:pPr>
      <w:del w:id="3892" w:author="Vilson Lu" w:date="2014-08-22T02:34:00Z">
        <w:r w:rsidRPr="003F1C01" w:rsidDel="00EC7FD0">
          <w:rPr>
            <w:rPrChange w:id="3893" w:author="Vilson Lu" w:date="2014-08-16T16:41:00Z">
              <w:rPr>
                <w:rStyle w:val="Hyperlink"/>
                <w:noProof/>
              </w:rPr>
            </w:rPrChange>
          </w:rPr>
          <w:delText>Table 4</w:delText>
        </w:r>
        <w:r w:rsidRPr="003F1C01" w:rsidDel="00EC7FD0">
          <w:rPr>
            <w:rPrChange w:id="3894" w:author="Vilson Lu" w:date="2014-08-16T16:41:00Z">
              <w:rPr>
                <w:rStyle w:val="Hyperlink"/>
                <w:noProof/>
              </w:rPr>
            </w:rPrChange>
          </w:rPr>
          <w:noBreakHyphen/>
          <w:delText>3. Sample Rules stored in the database</w:delText>
        </w:r>
        <w:r w:rsidDel="00EC7FD0">
          <w:rPr>
            <w:noProof/>
            <w:webHidden/>
          </w:rPr>
          <w:tab/>
          <w:delText>4-28</w:delText>
        </w:r>
      </w:del>
    </w:p>
    <w:p w14:paraId="7EA171AD" w14:textId="77777777" w:rsidR="00751528" w:rsidDel="00EC7FD0" w:rsidRDefault="00751528">
      <w:pPr>
        <w:pStyle w:val="TableofFigures"/>
        <w:tabs>
          <w:tab w:val="right" w:leader="dot" w:pos="9350"/>
        </w:tabs>
        <w:rPr>
          <w:del w:id="3895" w:author="Vilson Lu" w:date="2014-08-22T02:34:00Z"/>
          <w:rFonts w:asciiTheme="minorHAnsi" w:eastAsiaTheme="minorEastAsia" w:hAnsiTheme="minorHAnsi" w:cstheme="minorBidi"/>
          <w:noProof/>
          <w:sz w:val="22"/>
          <w:szCs w:val="22"/>
        </w:rPr>
      </w:pPr>
      <w:del w:id="3896" w:author="Vilson Lu" w:date="2014-08-22T02:34:00Z">
        <w:r w:rsidRPr="003F1C01" w:rsidDel="00EC7FD0">
          <w:rPr>
            <w:rPrChange w:id="3897" w:author="Vilson Lu" w:date="2014-08-16T16:41:00Z">
              <w:rPr>
                <w:rStyle w:val="Hyperlink"/>
                <w:noProof/>
              </w:rPr>
            </w:rPrChange>
          </w:rPr>
          <w:delText>Table 4</w:delText>
        </w:r>
        <w:r w:rsidRPr="003F1C01" w:rsidDel="00EC7FD0">
          <w:rPr>
            <w:rPrChange w:id="3898" w:author="Vilson Lu" w:date="2014-08-16T16:41:00Z">
              <w:rPr>
                <w:rStyle w:val="Hyperlink"/>
                <w:noProof/>
              </w:rPr>
            </w:rPrChange>
          </w:rPr>
          <w:noBreakHyphen/>
          <w:delText>4. Sample Input/Output for Text Normalizer</w:delText>
        </w:r>
        <w:r w:rsidDel="00EC7FD0">
          <w:rPr>
            <w:noProof/>
            <w:webHidden/>
          </w:rPr>
          <w:tab/>
          <w:delText>4-28</w:delText>
        </w:r>
      </w:del>
    </w:p>
    <w:p w14:paraId="1292EFA3" w14:textId="77777777" w:rsidR="00751528" w:rsidDel="00EC7FD0" w:rsidRDefault="00751528">
      <w:pPr>
        <w:pStyle w:val="TableofFigures"/>
        <w:tabs>
          <w:tab w:val="right" w:leader="dot" w:pos="9350"/>
        </w:tabs>
        <w:rPr>
          <w:del w:id="3899" w:author="Vilson Lu" w:date="2014-08-22T02:34:00Z"/>
          <w:rFonts w:asciiTheme="minorHAnsi" w:eastAsiaTheme="minorEastAsia" w:hAnsiTheme="minorHAnsi" w:cstheme="minorBidi"/>
          <w:noProof/>
          <w:sz w:val="22"/>
          <w:szCs w:val="22"/>
        </w:rPr>
      </w:pPr>
      <w:del w:id="3900" w:author="Vilson Lu" w:date="2014-08-22T02:34:00Z">
        <w:r w:rsidRPr="003F1C01" w:rsidDel="00EC7FD0">
          <w:rPr>
            <w:rPrChange w:id="3901" w:author="Vilson Lu" w:date="2014-08-16T16:41:00Z">
              <w:rPr>
                <w:rStyle w:val="Hyperlink"/>
                <w:noProof/>
              </w:rPr>
            </w:rPrChange>
          </w:rPr>
          <w:delText>Table 4</w:delText>
        </w:r>
        <w:r w:rsidRPr="003F1C01" w:rsidDel="00EC7FD0">
          <w:rPr>
            <w:rPrChange w:id="3902" w:author="Vilson Lu" w:date="2014-08-16T16:41:00Z">
              <w:rPr>
                <w:rStyle w:val="Hyperlink"/>
                <w:noProof/>
              </w:rPr>
            </w:rPrChange>
          </w:rPr>
          <w:noBreakHyphen/>
          <w:delText>5. Sample Input/Output Tokenizer</w:delText>
        </w:r>
        <w:r w:rsidDel="00EC7FD0">
          <w:rPr>
            <w:noProof/>
            <w:webHidden/>
          </w:rPr>
          <w:tab/>
          <w:delText>4-29</w:delText>
        </w:r>
      </w:del>
    </w:p>
    <w:p w14:paraId="2A00085F" w14:textId="77777777" w:rsidR="00751528" w:rsidDel="00EC7FD0" w:rsidRDefault="00751528">
      <w:pPr>
        <w:pStyle w:val="TableofFigures"/>
        <w:tabs>
          <w:tab w:val="right" w:leader="dot" w:pos="9350"/>
        </w:tabs>
        <w:rPr>
          <w:del w:id="3903" w:author="Vilson Lu" w:date="2014-08-22T02:34:00Z"/>
          <w:rFonts w:asciiTheme="minorHAnsi" w:eastAsiaTheme="minorEastAsia" w:hAnsiTheme="minorHAnsi" w:cstheme="minorBidi"/>
          <w:noProof/>
          <w:sz w:val="22"/>
          <w:szCs w:val="22"/>
        </w:rPr>
      </w:pPr>
      <w:del w:id="3904" w:author="Vilson Lu" w:date="2014-08-22T02:34:00Z">
        <w:r w:rsidRPr="003F1C01" w:rsidDel="00EC7FD0">
          <w:rPr>
            <w:rPrChange w:id="3905" w:author="Vilson Lu" w:date="2014-08-16T16:41:00Z">
              <w:rPr>
                <w:rStyle w:val="Hyperlink"/>
                <w:noProof/>
              </w:rPr>
            </w:rPrChange>
          </w:rPr>
          <w:delText>Table 4</w:delText>
        </w:r>
        <w:r w:rsidRPr="003F1C01" w:rsidDel="00EC7FD0">
          <w:rPr>
            <w:rPrChange w:id="3906" w:author="Vilson Lu" w:date="2014-08-16T16:41:00Z">
              <w:rPr>
                <w:rStyle w:val="Hyperlink"/>
                <w:noProof/>
              </w:rPr>
            </w:rPrChange>
          </w:rPr>
          <w:noBreakHyphen/>
          <w:delText>6. Sample Input/Output POS Tagger</w:delText>
        </w:r>
        <w:r w:rsidDel="00EC7FD0">
          <w:rPr>
            <w:noProof/>
            <w:webHidden/>
          </w:rPr>
          <w:tab/>
          <w:delText>4-29</w:delText>
        </w:r>
      </w:del>
    </w:p>
    <w:p w14:paraId="5E4DFB47" w14:textId="77777777" w:rsidR="00751528" w:rsidDel="00EC7FD0" w:rsidRDefault="00751528">
      <w:pPr>
        <w:pStyle w:val="TableofFigures"/>
        <w:tabs>
          <w:tab w:val="right" w:leader="dot" w:pos="9350"/>
        </w:tabs>
        <w:rPr>
          <w:del w:id="3907" w:author="Vilson Lu" w:date="2014-08-22T02:34:00Z"/>
          <w:rFonts w:asciiTheme="minorHAnsi" w:eastAsiaTheme="minorEastAsia" w:hAnsiTheme="minorHAnsi" w:cstheme="minorBidi"/>
          <w:noProof/>
          <w:sz w:val="22"/>
          <w:szCs w:val="22"/>
        </w:rPr>
      </w:pPr>
      <w:del w:id="3908" w:author="Vilson Lu" w:date="2014-08-22T02:34:00Z">
        <w:r w:rsidRPr="003F1C01" w:rsidDel="00EC7FD0">
          <w:rPr>
            <w:rPrChange w:id="3909" w:author="Vilson Lu" w:date="2014-08-16T16:41:00Z">
              <w:rPr>
                <w:rStyle w:val="Hyperlink"/>
                <w:noProof/>
              </w:rPr>
            </w:rPrChange>
          </w:rPr>
          <w:delText>Table 4</w:delText>
        </w:r>
        <w:r w:rsidRPr="003F1C01" w:rsidDel="00EC7FD0">
          <w:rPr>
            <w:rPrChange w:id="3910" w:author="Vilson Lu" w:date="2014-08-16T16:41:00Z">
              <w:rPr>
                <w:rStyle w:val="Hyperlink"/>
                <w:noProof/>
              </w:rPr>
            </w:rPrChange>
          </w:rPr>
          <w:noBreakHyphen/>
          <w:delText>7. Sample Input/Output for Filipino NER</w:delText>
        </w:r>
        <w:r w:rsidDel="00EC7FD0">
          <w:rPr>
            <w:noProof/>
            <w:webHidden/>
          </w:rPr>
          <w:tab/>
          <w:delText>4-30</w:delText>
        </w:r>
      </w:del>
    </w:p>
    <w:p w14:paraId="70ADB9AB" w14:textId="77777777" w:rsidR="00751528" w:rsidDel="00EC7FD0" w:rsidRDefault="00751528">
      <w:pPr>
        <w:pStyle w:val="TableofFigures"/>
        <w:tabs>
          <w:tab w:val="right" w:leader="dot" w:pos="9350"/>
        </w:tabs>
        <w:rPr>
          <w:del w:id="3911" w:author="Vilson Lu" w:date="2014-08-22T02:34:00Z"/>
          <w:rFonts w:asciiTheme="minorHAnsi" w:eastAsiaTheme="minorEastAsia" w:hAnsiTheme="minorHAnsi" w:cstheme="minorBidi"/>
          <w:noProof/>
          <w:sz w:val="22"/>
          <w:szCs w:val="22"/>
        </w:rPr>
      </w:pPr>
      <w:del w:id="3912" w:author="Vilson Lu" w:date="2014-08-22T02:34:00Z">
        <w:r w:rsidRPr="003F1C01" w:rsidDel="00EC7FD0">
          <w:rPr>
            <w:rPrChange w:id="3913" w:author="Vilson Lu" w:date="2014-08-16T16:41:00Z">
              <w:rPr>
                <w:rStyle w:val="Hyperlink"/>
                <w:noProof/>
              </w:rPr>
            </w:rPrChange>
          </w:rPr>
          <w:delText>Table 4</w:delText>
        </w:r>
        <w:r w:rsidRPr="003F1C01" w:rsidDel="00EC7FD0">
          <w:rPr>
            <w:rPrChange w:id="3914" w:author="Vilson Lu" w:date="2014-08-16T16:41:00Z">
              <w:rPr>
                <w:rStyle w:val="Hyperlink"/>
                <w:noProof/>
              </w:rPr>
            </w:rPrChange>
          </w:rPr>
          <w:noBreakHyphen/>
          <w:delText>8. Sample Input/Output for Disaster Tagger</w:delText>
        </w:r>
        <w:r w:rsidDel="00EC7FD0">
          <w:rPr>
            <w:noProof/>
            <w:webHidden/>
          </w:rPr>
          <w:tab/>
          <w:delText>4-30</w:delText>
        </w:r>
      </w:del>
    </w:p>
    <w:p w14:paraId="53B8BE05" w14:textId="77777777" w:rsidR="00751528" w:rsidDel="00EC7FD0" w:rsidRDefault="00751528">
      <w:pPr>
        <w:pStyle w:val="TableofFigures"/>
        <w:tabs>
          <w:tab w:val="right" w:leader="dot" w:pos="9350"/>
        </w:tabs>
        <w:rPr>
          <w:del w:id="3915" w:author="Vilson Lu" w:date="2014-08-22T02:34:00Z"/>
          <w:rFonts w:asciiTheme="minorHAnsi" w:eastAsiaTheme="minorEastAsia" w:hAnsiTheme="minorHAnsi" w:cstheme="minorBidi"/>
          <w:noProof/>
          <w:sz w:val="22"/>
          <w:szCs w:val="22"/>
        </w:rPr>
      </w:pPr>
      <w:del w:id="3916" w:author="Vilson Lu" w:date="2014-08-22T02:34:00Z">
        <w:r w:rsidRPr="003F1C01" w:rsidDel="00EC7FD0">
          <w:rPr>
            <w:rPrChange w:id="3917" w:author="Vilson Lu" w:date="2014-08-16T16:41:00Z">
              <w:rPr>
                <w:rStyle w:val="Hyperlink"/>
                <w:noProof/>
              </w:rPr>
            </w:rPrChange>
          </w:rPr>
          <w:delText>Table 4</w:delText>
        </w:r>
        <w:r w:rsidRPr="003F1C01" w:rsidDel="00EC7FD0">
          <w:rPr>
            <w:rPrChange w:id="3918" w:author="Vilson Lu" w:date="2014-08-16T16:41:00Z">
              <w:rPr>
                <w:rStyle w:val="Hyperlink"/>
                <w:noProof/>
              </w:rPr>
            </w:rPrChange>
          </w:rPr>
          <w:noBreakHyphen/>
          <w:delText>9. Sample Features and Values</w:delText>
        </w:r>
        <w:r w:rsidDel="00EC7FD0">
          <w:rPr>
            <w:noProof/>
            <w:webHidden/>
          </w:rPr>
          <w:tab/>
          <w:delText>4-32</w:delText>
        </w:r>
      </w:del>
    </w:p>
    <w:p w14:paraId="715EAB0B" w14:textId="77777777" w:rsidR="00751528" w:rsidDel="00EC7FD0" w:rsidRDefault="00751528">
      <w:pPr>
        <w:pStyle w:val="TableofFigures"/>
        <w:tabs>
          <w:tab w:val="right" w:leader="dot" w:pos="9350"/>
        </w:tabs>
        <w:rPr>
          <w:del w:id="3919" w:author="Vilson Lu" w:date="2014-08-22T02:34:00Z"/>
          <w:rFonts w:asciiTheme="minorHAnsi" w:eastAsiaTheme="minorEastAsia" w:hAnsiTheme="minorHAnsi" w:cstheme="minorBidi"/>
          <w:noProof/>
          <w:sz w:val="22"/>
          <w:szCs w:val="22"/>
        </w:rPr>
      </w:pPr>
      <w:del w:id="3920" w:author="Vilson Lu" w:date="2014-08-22T02:34:00Z">
        <w:r w:rsidRPr="003F1C01" w:rsidDel="00EC7FD0">
          <w:rPr>
            <w:rPrChange w:id="3921" w:author="Vilson Lu" w:date="2014-08-16T16:41:00Z">
              <w:rPr>
                <w:rStyle w:val="Hyperlink"/>
                <w:noProof/>
              </w:rPr>
            </w:rPrChange>
          </w:rPr>
          <w:delText>Table 4</w:delText>
        </w:r>
        <w:r w:rsidRPr="003F1C01" w:rsidDel="00EC7FD0">
          <w:rPr>
            <w:rPrChange w:id="3922" w:author="Vilson Lu" w:date="2014-08-16T16:41:00Z">
              <w:rPr>
                <w:rStyle w:val="Hyperlink"/>
                <w:noProof/>
              </w:rPr>
            </w:rPrChange>
          </w:rPr>
          <w:noBreakHyphen/>
          <w:delText>10. Sample Input/Output for Tweet Classifier</w:delText>
        </w:r>
        <w:r w:rsidDel="00EC7FD0">
          <w:rPr>
            <w:noProof/>
            <w:webHidden/>
          </w:rPr>
          <w:tab/>
          <w:delText>4-33</w:delText>
        </w:r>
      </w:del>
    </w:p>
    <w:p w14:paraId="57D4AE0B" w14:textId="77777777" w:rsidR="00751528" w:rsidDel="00EC7FD0" w:rsidRDefault="00751528">
      <w:pPr>
        <w:pStyle w:val="TableofFigures"/>
        <w:tabs>
          <w:tab w:val="right" w:leader="dot" w:pos="9350"/>
        </w:tabs>
        <w:rPr>
          <w:del w:id="3923" w:author="Vilson Lu" w:date="2014-08-22T02:34:00Z"/>
          <w:rFonts w:asciiTheme="minorHAnsi" w:eastAsiaTheme="minorEastAsia" w:hAnsiTheme="minorHAnsi" w:cstheme="minorBidi"/>
          <w:noProof/>
          <w:sz w:val="22"/>
          <w:szCs w:val="22"/>
        </w:rPr>
      </w:pPr>
      <w:del w:id="3924" w:author="Vilson Lu" w:date="2014-08-22T02:34:00Z">
        <w:r w:rsidRPr="003F1C01" w:rsidDel="00EC7FD0">
          <w:rPr>
            <w:rPrChange w:id="3925" w:author="Vilson Lu" w:date="2014-08-16T16:41:00Z">
              <w:rPr>
                <w:rStyle w:val="Hyperlink"/>
                <w:noProof/>
              </w:rPr>
            </w:rPrChange>
          </w:rPr>
          <w:delText>Table 4</w:delText>
        </w:r>
        <w:r w:rsidRPr="003F1C01" w:rsidDel="00EC7FD0">
          <w:rPr>
            <w:rPrChange w:id="3926" w:author="Vilson Lu" w:date="2014-08-16T16:41:00Z">
              <w:rPr>
                <w:rStyle w:val="Hyperlink"/>
                <w:noProof/>
              </w:rPr>
            </w:rPrChange>
          </w:rPr>
          <w:noBreakHyphen/>
          <w:delText>11. Sample Generated Rules</w:delText>
        </w:r>
        <w:r w:rsidDel="00EC7FD0">
          <w:rPr>
            <w:noProof/>
            <w:webHidden/>
          </w:rPr>
          <w:tab/>
          <w:delText>4-33</w:delText>
        </w:r>
      </w:del>
    </w:p>
    <w:p w14:paraId="67B53CB8" w14:textId="77777777" w:rsidR="007E2298" w:rsidDel="00EC7FD0" w:rsidRDefault="007E2298">
      <w:pPr>
        <w:pStyle w:val="TableofFigures"/>
        <w:tabs>
          <w:tab w:val="right" w:leader="dot" w:pos="9350"/>
        </w:tabs>
        <w:rPr>
          <w:del w:id="3927" w:author="Vilson Lu" w:date="2014-08-22T02:34:00Z"/>
          <w:rFonts w:asciiTheme="minorHAnsi" w:eastAsiaTheme="minorEastAsia" w:hAnsiTheme="minorHAnsi" w:cstheme="minorBidi"/>
          <w:noProof/>
          <w:sz w:val="22"/>
          <w:szCs w:val="22"/>
        </w:rPr>
      </w:pPr>
      <w:del w:id="3928" w:author="Vilson Lu" w:date="2014-08-22T02:34:00Z">
        <w:r w:rsidRPr="00751528" w:rsidDel="00EC7FD0">
          <w:rPr>
            <w:rStyle w:val="Hyperlink"/>
            <w:noProof/>
          </w:rPr>
          <w:delText>Table 1</w:delText>
        </w:r>
        <w:r w:rsidRPr="00751528" w:rsidDel="00EC7FD0">
          <w:rPr>
            <w:rStyle w:val="Hyperlink"/>
            <w:noProof/>
          </w:rPr>
          <w:noBreakHyphen/>
          <w:delText>1. Timetable of Activities (April 2014 - April 2015)</w:delText>
        </w:r>
        <w:r w:rsidDel="00EC7FD0">
          <w:rPr>
            <w:noProof/>
            <w:webHidden/>
          </w:rPr>
          <w:tab/>
          <w:delText>1-7</w:delText>
        </w:r>
      </w:del>
    </w:p>
    <w:p w14:paraId="2EE75049" w14:textId="77777777" w:rsidR="007E2298" w:rsidDel="00EC7FD0" w:rsidRDefault="007E2298">
      <w:pPr>
        <w:pStyle w:val="TableofFigures"/>
        <w:tabs>
          <w:tab w:val="right" w:leader="dot" w:pos="9350"/>
        </w:tabs>
        <w:rPr>
          <w:del w:id="3929" w:author="Vilson Lu" w:date="2014-08-22T02:34:00Z"/>
          <w:rFonts w:asciiTheme="minorHAnsi" w:eastAsiaTheme="minorEastAsia" w:hAnsiTheme="minorHAnsi" w:cstheme="minorBidi"/>
          <w:noProof/>
          <w:sz w:val="22"/>
          <w:szCs w:val="22"/>
        </w:rPr>
      </w:pPr>
      <w:del w:id="3930" w:author="Vilson Lu" w:date="2014-08-22T02:34:00Z">
        <w:r w:rsidRPr="00751528" w:rsidDel="00EC7FD0">
          <w:rPr>
            <w:rStyle w:val="Hyperlink"/>
            <w:noProof/>
          </w:rPr>
          <w:delText>Table 2</w:delText>
        </w:r>
        <w:r w:rsidRPr="00751528" w:rsidDel="00EC7FD0">
          <w:rPr>
            <w:rStyle w:val="Hyperlink"/>
            <w:noProof/>
          </w:rPr>
          <w:noBreakHyphen/>
          <w:delText>1. Summary of Reviewed Information Extraction Systems</w:delText>
        </w:r>
        <w:r w:rsidDel="00EC7FD0">
          <w:rPr>
            <w:noProof/>
            <w:webHidden/>
          </w:rPr>
          <w:tab/>
          <w:delText>2-6</w:delText>
        </w:r>
      </w:del>
    </w:p>
    <w:p w14:paraId="7AFFDA81" w14:textId="77777777" w:rsidR="007E2298" w:rsidDel="00EC7FD0" w:rsidRDefault="007E2298">
      <w:pPr>
        <w:pStyle w:val="TableofFigures"/>
        <w:tabs>
          <w:tab w:val="right" w:leader="dot" w:pos="9350"/>
        </w:tabs>
        <w:rPr>
          <w:del w:id="3931" w:author="Vilson Lu" w:date="2014-08-22T02:34:00Z"/>
          <w:rFonts w:asciiTheme="minorHAnsi" w:eastAsiaTheme="minorEastAsia" w:hAnsiTheme="minorHAnsi" w:cstheme="minorBidi"/>
          <w:noProof/>
          <w:sz w:val="22"/>
          <w:szCs w:val="22"/>
        </w:rPr>
      </w:pPr>
      <w:del w:id="3932" w:author="Vilson Lu" w:date="2014-08-22T02:34:00Z">
        <w:r w:rsidRPr="00751528" w:rsidDel="00EC7FD0">
          <w:rPr>
            <w:rStyle w:val="Hyperlink"/>
            <w:noProof/>
          </w:rPr>
          <w:delText>Table 2</w:delText>
        </w:r>
        <w:r w:rsidRPr="00751528" w:rsidDel="00EC7FD0">
          <w:rPr>
            <w:rStyle w:val="Hyperlink"/>
            <w:noProof/>
          </w:rPr>
          <w:noBreakHyphen/>
          <w:delText>2. Tweet Categories</w:delText>
        </w:r>
        <w:r w:rsidDel="00EC7FD0">
          <w:rPr>
            <w:noProof/>
            <w:webHidden/>
          </w:rPr>
          <w:tab/>
          <w:delText>2-7</w:delText>
        </w:r>
      </w:del>
    </w:p>
    <w:p w14:paraId="446E8CD6" w14:textId="77777777" w:rsidR="007E2298" w:rsidDel="00EC7FD0" w:rsidRDefault="007E2298">
      <w:pPr>
        <w:pStyle w:val="TableofFigures"/>
        <w:tabs>
          <w:tab w:val="right" w:leader="dot" w:pos="9350"/>
        </w:tabs>
        <w:rPr>
          <w:del w:id="3933" w:author="Vilson Lu" w:date="2014-08-22T02:34:00Z"/>
          <w:rFonts w:asciiTheme="minorHAnsi" w:eastAsiaTheme="minorEastAsia" w:hAnsiTheme="minorHAnsi" w:cstheme="minorBidi"/>
          <w:noProof/>
          <w:sz w:val="22"/>
          <w:szCs w:val="22"/>
        </w:rPr>
      </w:pPr>
      <w:del w:id="3934" w:author="Vilson Lu" w:date="2014-08-22T02:34:00Z">
        <w:r w:rsidRPr="00751528" w:rsidDel="00EC7FD0">
          <w:rPr>
            <w:rStyle w:val="Hyperlink"/>
            <w:noProof/>
          </w:rPr>
          <w:delText>Table 2</w:delText>
        </w:r>
        <w:r w:rsidRPr="00751528" w:rsidDel="00EC7FD0">
          <w:rPr>
            <w:rStyle w:val="Hyperlink"/>
            <w:noProof/>
          </w:rPr>
          <w:noBreakHyphen/>
          <w:delText>3. Informative Tweet Categories</w:delText>
        </w:r>
        <w:r w:rsidDel="00EC7FD0">
          <w:rPr>
            <w:noProof/>
            <w:webHidden/>
          </w:rPr>
          <w:tab/>
          <w:delText>2-7</w:delText>
        </w:r>
      </w:del>
    </w:p>
    <w:p w14:paraId="601DBEE3" w14:textId="77777777" w:rsidR="007E2298" w:rsidDel="00EC7FD0" w:rsidRDefault="007E2298">
      <w:pPr>
        <w:pStyle w:val="TableofFigures"/>
        <w:tabs>
          <w:tab w:val="right" w:leader="dot" w:pos="9350"/>
        </w:tabs>
        <w:rPr>
          <w:del w:id="3935" w:author="Vilson Lu" w:date="2014-08-22T02:34:00Z"/>
          <w:rFonts w:asciiTheme="minorHAnsi" w:eastAsiaTheme="minorEastAsia" w:hAnsiTheme="minorHAnsi" w:cstheme="minorBidi"/>
          <w:noProof/>
          <w:sz w:val="22"/>
          <w:szCs w:val="22"/>
        </w:rPr>
      </w:pPr>
      <w:del w:id="3936" w:author="Vilson Lu" w:date="2014-08-22T02:34:00Z">
        <w:r w:rsidRPr="00751528" w:rsidDel="00EC7FD0">
          <w:rPr>
            <w:rStyle w:val="Hyperlink"/>
            <w:noProof/>
          </w:rPr>
          <w:delText>Table 2</w:delText>
        </w:r>
        <w:r w:rsidRPr="00751528" w:rsidDel="00EC7FD0">
          <w:rPr>
            <w:rStyle w:val="Hyperlink"/>
            <w:noProof/>
          </w:rPr>
          <w:noBreakHyphen/>
          <w:delText>4. Extractable Information Nugget per Informative Tweet Category</w:delText>
        </w:r>
        <w:r w:rsidDel="00EC7FD0">
          <w:rPr>
            <w:noProof/>
            <w:webHidden/>
          </w:rPr>
          <w:tab/>
          <w:delText>2-8</w:delText>
        </w:r>
      </w:del>
    </w:p>
    <w:p w14:paraId="7030FFCD" w14:textId="77777777" w:rsidR="007E2298" w:rsidDel="00EC7FD0" w:rsidRDefault="007E2298">
      <w:pPr>
        <w:pStyle w:val="TableofFigures"/>
        <w:tabs>
          <w:tab w:val="right" w:leader="dot" w:pos="9350"/>
        </w:tabs>
        <w:rPr>
          <w:del w:id="3937" w:author="Vilson Lu" w:date="2014-08-22T02:34:00Z"/>
          <w:rFonts w:asciiTheme="minorHAnsi" w:eastAsiaTheme="minorEastAsia" w:hAnsiTheme="minorHAnsi" w:cstheme="minorBidi"/>
          <w:noProof/>
          <w:sz w:val="22"/>
          <w:szCs w:val="22"/>
        </w:rPr>
      </w:pPr>
      <w:del w:id="3938" w:author="Vilson Lu" w:date="2014-08-22T02:34:00Z">
        <w:r w:rsidRPr="00751528" w:rsidDel="00EC7FD0">
          <w:rPr>
            <w:rStyle w:val="Hyperlink"/>
            <w:noProof/>
          </w:rPr>
          <w:delText>Table 3</w:delText>
        </w:r>
        <w:r w:rsidRPr="00751528" w:rsidDel="00EC7FD0">
          <w:rPr>
            <w:rStyle w:val="Hyperlink"/>
            <w:noProof/>
          </w:rPr>
          <w:noBreakHyphen/>
          <w:delText>1. Examples of official government institution</w:delText>
        </w:r>
        <w:r w:rsidDel="00EC7FD0">
          <w:rPr>
            <w:noProof/>
            <w:webHidden/>
          </w:rPr>
          <w:tab/>
          <w:delText>3-14</w:delText>
        </w:r>
      </w:del>
    </w:p>
    <w:p w14:paraId="22D2468C" w14:textId="77777777" w:rsidR="007E2298" w:rsidDel="00EC7FD0" w:rsidRDefault="007E2298">
      <w:pPr>
        <w:pStyle w:val="TableofFigures"/>
        <w:tabs>
          <w:tab w:val="right" w:leader="dot" w:pos="9350"/>
        </w:tabs>
        <w:rPr>
          <w:del w:id="3939" w:author="Vilson Lu" w:date="2014-08-22T02:34:00Z"/>
          <w:rFonts w:asciiTheme="minorHAnsi" w:eastAsiaTheme="minorEastAsia" w:hAnsiTheme="minorHAnsi" w:cstheme="minorBidi"/>
          <w:noProof/>
          <w:sz w:val="22"/>
          <w:szCs w:val="22"/>
        </w:rPr>
      </w:pPr>
      <w:del w:id="3940" w:author="Vilson Lu" w:date="2014-08-22T02:34:00Z">
        <w:r w:rsidRPr="00751528" w:rsidDel="00EC7FD0">
          <w:rPr>
            <w:rStyle w:val="Hyperlink"/>
            <w:noProof/>
          </w:rPr>
          <w:delText>Table 3</w:delText>
        </w:r>
        <w:r w:rsidRPr="00751528" w:rsidDel="00EC7FD0">
          <w:rPr>
            <w:rStyle w:val="Hyperlink"/>
            <w:noProof/>
          </w:rPr>
          <w:noBreakHyphen/>
          <w:delText>2. Examples of disaster-related tweets with extractable information</w:delText>
        </w:r>
        <w:r w:rsidDel="00EC7FD0">
          <w:rPr>
            <w:noProof/>
            <w:webHidden/>
          </w:rPr>
          <w:tab/>
          <w:delText>3-15</w:delText>
        </w:r>
      </w:del>
    </w:p>
    <w:p w14:paraId="77E93210" w14:textId="77777777" w:rsidR="007E2298" w:rsidDel="00EC7FD0" w:rsidRDefault="007E2298">
      <w:pPr>
        <w:pStyle w:val="TableofFigures"/>
        <w:tabs>
          <w:tab w:val="right" w:leader="dot" w:pos="9350"/>
        </w:tabs>
        <w:rPr>
          <w:del w:id="3941" w:author="Vilson Lu" w:date="2014-08-22T02:34:00Z"/>
          <w:rFonts w:asciiTheme="minorHAnsi" w:eastAsiaTheme="minorEastAsia" w:hAnsiTheme="minorHAnsi" w:cstheme="minorBidi"/>
          <w:noProof/>
          <w:sz w:val="22"/>
          <w:szCs w:val="22"/>
        </w:rPr>
      </w:pPr>
      <w:del w:id="3942" w:author="Vilson Lu" w:date="2014-08-22T02:34:00Z">
        <w:r w:rsidRPr="00751528" w:rsidDel="00EC7FD0">
          <w:rPr>
            <w:rStyle w:val="Hyperlink"/>
            <w:noProof/>
          </w:rPr>
          <w:delText>Table 3</w:delText>
        </w:r>
        <w:r w:rsidRPr="00751528" w:rsidDel="00EC7FD0">
          <w:rPr>
            <w:rStyle w:val="Hyperlink"/>
            <w:noProof/>
          </w:rPr>
          <w:noBreakHyphen/>
          <w:delText>3. Confusion Matrix (Davis and Goadrich, 2006)</w:delText>
        </w:r>
        <w:r w:rsidDel="00EC7FD0">
          <w:rPr>
            <w:noProof/>
            <w:webHidden/>
          </w:rPr>
          <w:tab/>
          <w:delText>3-17</w:delText>
        </w:r>
      </w:del>
    </w:p>
    <w:p w14:paraId="48327B69" w14:textId="77777777" w:rsidR="007E2298" w:rsidDel="00EC7FD0" w:rsidRDefault="007E2298">
      <w:pPr>
        <w:pStyle w:val="TableofFigures"/>
        <w:tabs>
          <w:tab w:val="right" w:leader="dot" w:pos="9350"/>
        </w:tabs>
        <w:rPr>
          <w:del w:id="3943" w:author="Vilson Lu" w:date="2014-08-22T02:34:00Z"/>
          <w:rFonts w:asciiTheme="minorHAnsi" w:eastAsiaTheme="minorEastAsia" w:hAnsiTheme="minorHAnsi" w:cstheme="minorBidi"/>
          <w:noProof/>
          <w:sz w:val="22"/>
          <w:szCs w:val="22"/>
        </w:rPr>
      </w:pPr>
      <w:del w:id="3944" w:author="Vilson Lu" w:date="2014-08-22T02:34:00Z">
        <w:r w:rsidRPr="00751528" w:rsidDel="00EC7FD0">
          <w:rPr>
            <w:rStyle w:val="Hyperlink"/>
            <w:noProof/>
          </w:rPr>
          <w:delText>Table 4</w:delText>
        </w:r>
        <w:r w:rsidRPr="00751528" w:rsidDel="00EC7FD0">
          <w:rPr>
            <w:rStyle w:val="Hyperlink"/>
            <w:noProof/>
          </w:rPr>
          <w:noBreakHyphen/>
          <w:delText>1. Sample Entries of Tweets in CSV File</w:delText>
        </w:r>
        <w:r w:rsidDel="00EC7FD0">
          <w:rPr>
            <w:noProof/>
            <w:webHidden/>
          </w:rPr>
          <w:tab/>
          <w:delText>4-26</w:delText>
        </w:r>
      </w:del>
    </w:p>
    <w:p w14:paraId="53B53EB0" w14:textId="77777777" w:rsidR="007E2298" w:rsidDel="00EC7FD0" w:rsidRDefault="007E2298">
      <w:pPr>
        <w:pStyle w:val="TableofFigures"/>
        <w:tabs>
          <w:tab w:val="right" w:leader="dot" w:pos="9350"/>
        </w:tabs>
        <w:rPr>
          <w:del w:id="3945" w:author="Vilson Lu" w:date="2014-08-22T02:34:00Z"/>
          <w:rFonts w:asciiTheme="minorHAnsi" w:eastAsiaTheme="minorEastAsia" w:hAnsiTheme="minorHAnsi" w:cstheme="minorBidi"/>
          <w:noProof/>
          <w:sz w:val="22"/>
          <w:szCs w:val="22"/>
        </w:rPr>
      </w:pPr>
      <w:del w:id="3946" w:author="Vilson Lu" w:date="2014-08-22T02:34:00Z">
        <w:r w:rsidRPr="00751528" w:rsidDel="00EC7FD0">
          <w:rPr>
            <w:rStyle w:val="Hyperlink"/>
            <w:noProof/>
          </w:rPr>
          <w:delText>Table 4</w:delText>
        </w:r>
        <w:r w:rsidRPr="00751528" w:rsidDel="00EC7FD0">
          <w:rPr>
            <w:rStyle w:val="Hyperlink"/>
            <w:noProof/>
          </w:rPr>
          <w:noBreakHyphen/>
          <w:delText>2. Sample Gazetter for Storm Names (Philippines)</w:delText>
        </w:r>
        <w:r w:rsidDel="00EC7FD0">
          <w:rPr>
            <w:noProof/>
            <w:webHidden/>
          </w:rPr>
          <w:tab/>
          <w:delText>4-26</w:delText>
        </w:r>
      </w:del>
    </w:p>
    <w:p w14:paraId="6B32D414" w14:textId="77777777" w:rsidR="007E2298" w:rsidDel="00EC7FD0" w:rsidRDefault="007E2298">
      <w:pPr>
        <w:pStyle w:val="TableofFigures"/>
        <w:tabs>
          <w:tab w:val="right" w:leader="dot" w:pos="9350"/>
        </w:tabs>
        <w:rPr>
          <w:del w:id="3947" w:author="Vilson Lu" w:date="2014-08-22T02:34:00Z"/>
          <w:rFonts w:asciiTheme="minorHAnsi" w:eastAsiaTheme="minorEastAsia" w:hAnsiTheme="minorHAnsi" w:cstheme="minorBidi"/>
          <w:noProof/>
          <w:sz w:val="22"/>
          <w:szCs w:val="22"/>
        </w:rPr>
      </w:pPr>
      <w:del w:id="3948" w:author="Vilson Lu" w:date="2014-08-22T02:34:00Z">
        <w:r w:rsidRPr="00751528" w:rsidDel="00EC7FD0">
          <w:rPr>
            <w:rStyle w:val="Hyperlink"/>
            <w:noProof/>
          </w:rPr>
          <w:delText>Table 4</w:delText>
        </w:r>
        <w:r w:rsidRPr="00751528" w:rsidDel="00EC7FD0">
          <w:rPr>
            <w:rStyle w:val="Hyperlink"/>
            <w:noProof/>
          </w:rPr>
          <w:noBreakHyphen/>
          <w:delText>3. Sample Rules stored in the database</w:delText>
        </w:r>
        <w:r w:rsidDel="00EC7FD0">
          <w:rPr>
            <w:noProof/>
            <w:webHidden/>
          </w:rPr>
          <w:tab/>
          <w:delText>4-27</w:delText>
        </w:r>
      </w:del>
    </w:p>
    <w:p w14:paraId="17FF03EC" w14:textId="77777777" w:rsidR="007E2298" w:rsidDel="00EC7FD0" w:rsidRDefault="007E2298">
      <w:pPr>
        <w:pStyle w:val="TableofFigures"/>
        <w:tabs>
          <w:tab w:val="right" w:leader="dot" w:pos="9350"/>
        </w:tabs>
        <w:rPr>
          <w:del w:id="3949" w:author="Vilson Lu" w:date="2014-08-22T02:34:00Z"/>
          <w:rFonts w:asciiTheme="minorHAnsi" w:eastAsiaTheme="minorEastAsia" w:hAnsiTheme="minorHAnsi" w:cstheme="minorBidi"/>
          <w:noProof/>
          <w:sz w:val="22"/>
          <w:szCs w:val="22"/>
        </w:rPr>
      </w:pPr>
      <w:del w:id="3950" w:author="Vilson Lu" w:date="2014-08-22T02:34:00Z">
        <w:r w:rsidRPr="00751528" w:rsidDel="00EC7FD0">
          <w:rPr>
            <w:rStyle w:val="Hyperlink"/>
            <w:noProof/>
          </w:rPr>
          <w:delText>Table 4</w:delText>
        </w:r>
        <w:r w:rsidRPr="00751528" w:rsidDel="00EC7FD0">
          <w:rPr>
            <w:rStyle w:val="Hyperlink"/>
            <w:noProof/>
          </w:rPr>
          <w:noBreakHyphen/>
          <w:delText>8. Sample Input/Output for Text Normalizer</w:delText>
        </w:r>
        <w:r w:rsidDel="00EC7FD0">
          <w:rPr>
            <w:noProof/>
            <w:webHidden/>
          </w:rPr>
          <w:tab/>
          <w:delText>4-27</w:delText>
        </w:r>
      </w:del>
    </w:p>
    <w:p w14:paraId="2D462391" w14:textId="77777777" w:rsidR="007E2298" w:rsidDel="00EC7FD0" w:rsidRDefault="007E2298">
      <w:pPr>
        <w:pStyle w:val="TableofFigures"/>
        <w:tabs>
          <w:tab w:val="right" w:leader="dot" w:pos="9350"/>
        </w:tabs>
        <w:rPr>
          <w:del w:id="3951" w:author="Vilson Lu" w:date="2014-08-22T02:34:00Z"/>
          <w:rFonts w:asciiTheme="minorHAnsi" w:eastAsiaTheme="minorEastAsia" w:hAnsiTheme="minorHAnsi" w:cstheme="minorBidi"/>
          <w:noProof/>
          <w:sz w:val="22"/>
          <w:szCs w:val="22"/>
        </w:rPr>
      </w:pPr>
      <w:del w:id="3952" w:author="Vilson Lu" w:date="2014-08-22T02:34:00Z">
        <w:r w:rsidRPr="00751528" w:rsidDel="00EC7FD0">
          <w:rPr>
            <w:rStyle w:val="Hyperlink"/>
            <w:noProof/>
          </w:rPr>
          <w:delText>Table 4</w:delText>
        </w:r>
        <w:r w:rsidRPr="00751528" w:rsidDel="00EC7FD0">
          <w:rPr>
            <w:rStyle w:val="Hyperlink"/>
            <w:noProof/>
          </w:rPr>
          <w:noBreakHyphen/>
          <w:delText>9. Sample Input/Output Tokenizer</w:delText>
        </w:r>
        <w:r w:rsidDel="00EC7FD0">
          <w:rPr>
            <w:noProof/>
            <w:webHidden/>
          </w:rPr>
          <w:tab/>
          <w:delText>4-28</w:delText>
        </w:r>
      </w:del>
    </w:p>
    <w:p w14:paraId="76CF394E" w14:textId="77777777" w:rsidR="007E2298" w:rsidDel="00EC7FD0" w:rsidRDefault="007E2298">
      <w:pPr>
        <w:pStyle w:val="TableofFigures"/>
        <w:tabs>
          <w:tab w:val="right" w:leader="dot" w:pos="9350"/>
        </w:tabs>
        <w:rPr>
          <w:del w:id="3953" w:author="Vilson Lu" w:date="2014-08-22T02:34:00Z"/>
          <w:rFonts w:asciiTheme="minorHAnsi" w:eastAsiaTheme="minorEastAsia" w:hAnsiTheme="minorHAnsi" w:cstheme="minorBidi"/>
          <w:noProof/>
          <w:sz w:val="22"/>
          <w:szCs w:val="22"/>
        </w:rPr>
      </w:pPr>
      <w:del w:id="3954" w:author="Vilson Lu" w:date="2014-08-22T02:34:00Z">
        <w:r w:rsidRPr="00751528" w:rsidDel="00EC7FD0">
          <w:rPr>
            <w:rStyle w:val="Hyperlink"/>
            <w:noProof/>
          </w:rPr>
          <w:delText>Table 4</w:delText>
        </w:r>
        <w:r w:rsidRPr="00751528" w:rsidDel="00EC7FD0">
          <w:rPr>
            <w:rStyle w:val="Hyperlink"/>
            <w:noProof/>
          </w:rPr>
          <w:noBreakHyphen/>
          <w:delText>10. Sample Input/Output POS Tagger</w:delText>
        </w:r>
        <w:r w:rsidDel="00EC7FD0">
          <w:rPr>
            <w:noProof/>
            <w:webHidden/>
          </w:rPr>
          <w:tab/>
          <w:delText>4-28</w:delText>
        </w:r>
      </w:del>
    </w:p>
    <w:p w14:paraId="06D6580E" w14:textId="77777777" w:rsidR="007E2298" w:rsidDel="00EC7FD0" w:rsidRDefault="007E2298">
      <w:pPr>
        <w:pStyle w:val="TableofFigures"/>
        <w:tabs>
          <w:tab w:val="right" w:leader="dot" w:pos="9350"/>
        </w:tabs>
        <w:rPr>
          <w:del w:id="3955" w:author="Vilson Lu" w:date="2014-08-22T02:34:00Z"/>
          <w:rFonts w:asciiTheme="minorHAnsi" w:eastAsiaTheme="minorEastAsia" w:hAnsiTheme="minorHAnsi" w:cstheme="minorBidi"/>
          <w:noProof/>
          <w:sz w:val="22"/>
          <w:szCs w:val="22"/>
        </w:rPr>
      </w:pPr>
      <w:del w:id="3956" w:author="Vilson Lu" w:date="2014-08-22T02:34:00Z">
        <w:r w:rsidRPr="00751528" w:rsidDel="00EC7FD0">
          <w:rPr>
            <w:rStyle w:val="Hyperlink"/>
            <w:noProof/>
          </w:rPr>
          <w:delText>Table 4</w:delText>
        </w:r>
        <w:r w:rsidRPr="00751528" w:rsidDel="00EC7FD0">
          <w:rPr>
            <w:rStyle w:val="Hyperlink"/>
            <w:noProof/>
          </w:rPr>
          <w:noBreakHyphen/>
          <w:delText>11. Sample Input/Output for Filipino NER</w:delText>
        </w:r>
        <w:r w:rsidDel="00EC7FD0">
          <w:rPr>
            <w:noProof/>
            <w:webHidden/>
          </w:rPr>
          <w:tab/>
          <w:delText>4-29</w:delText>
        </w:r>
      </w:del>
    </w:p>
    <w:p w14:paraId="67FCC828" w14:textId="77777777" w:rsidR="007E2298" w:rsidDel="00EC7FD0" w:rsidRDefault="007E2298">
      <w:pPr>
        <w:pStyle w:val="TableofFigures"/>
        <w:tabs>
          <w:tab w:val="right" w:leader="dot" w:pos="9350"/>
        </w:tabs>
        <w:rPr>
          <w:del w:id="3957" w:author="Vilson Lu" w:date="2014-08-22T02:34:00Z"/>
          <w:rFonts w:asciiTheme="minorHAnsi" w:eastAsiaTheme="minorEastAsia" w:hAnsiTheme="minorHAnsi" w:cstheme="minorBidi"/>
          <w:noProof/>
          <w:sz w:val="22"/>
          <w:szCs w:val="22"/>
        </w:rPr>
      </w:pPr>
      <w:del w:id="3958" w:author="Vilson Lu" w:date="2014-08-22T02:34:00Z">
        <w:r w:rsidRPr="00751528" w:rsidDel="00EC7FD0">
          <w:rPr>
            <w:rStyle w:val="Hyperlink"/>
            <w:noProof/>
          </w:rPr>
          <w:delText>Table 4</w:delText>
        </w:r>
        <w:r w:rsidRPr="00751528" w:rsidDel="00EC7FD0">
          <w:rPr>
            <w:rStyle w:val="Hyperlink"/>
            <w:noProof/>
          </w:rPr>
          <w:noBreakHyphen/>
          <w:delText>12. Sample Input/Output Disaster Tagger</w:delText>
        </w:r>
        <w:r w:rsidDel="00EC7FD0">
          <w:rPr>
            <w:noProof/>
            <w:webHidden/>
          </w:rPr>
          <w:tab/>
          <w:delText>4-30</w:delText>
        </w:r>
      </w:del>
    </w:p>
    <w:p w14:paraId="679793C6" w14:textId="77777777" w:rsidR="007E2298" w:rsidDel="00EC7FD0" w:rsidRDefault="007E2298">
      <w:pPr>
        <w:pStyle w:val="TableofFigures"/>
        <w:tabs>
          <w:tab w:val="right" w:leader="dot" w:pos="9350"/>
        </w:tabs>
        <w:rPr>
          <w:del w:id="3959" w:author="Vilson Lu" w:date="2014-08-22T02:34:00Z"/>
          <w:rFonts w:asciiTheme="minorHAnsi" w:eastAsiaTheme="minorEastAsia" w:hAnsiTheme="minorHAnsi" w:cstheme="minorBidi"/>
          <w:noProof/>
          <w:sz w:val="22"/>
          <w:szCs w:val="22"/>
        </w:rPr>
      </w:pPr>
      <w:del w:id="3960" w:author="Vilson Lu" w:date="2014-08-22T02:34:00Z">
        <w:r w:rsidRPr="00751528" w:rsidDel="00EC7FD0">
          <w:rPr>
            <w:rStyle w:val="Hyperlink"/>
            <w:noProof/>
          </w:rPr>
          <w:delText>Table 4</w:delText>
        </w:r>
        <w:r w:rsidRPr="00751528" w:rsidDel="00EC7FD0">
          <w:rPr>
            <w:rStyle w:val="Hyperlink"/>
            <w:noProof/>
          </w:rPr>
          <w:noBreakHyphen/>
          <w:delText>13. Sample Features and Values</w:delText>
        </w:r>
        <w:r w:rsidDel="00EC7FD0">
          <w:rPr>
            <w:noProof/>
            <w:webHidden/>
          </w:rPr>
          <w:tab/>
          <w:delText>4-32</w:delText>
        </w:r>
      </w:del>
    </w:p>
    <w:p w14:paraId="3D0D0CB0" w14:textId="77777777" w:rsidR="007E2298" w:rsidDel="00EC7FD0" w:rsidRDefault="007E2298">
      <w:pPr>
        <w:pStyle w:val="TableofFigures"/>
        <w:tabs>
          <w:tab w:val="right" w:leader="dot" w:pos="9350"/>
        </w:tabs>
        <w:rPr>
          <w:del w:id="3961" w:author="Vilson Lu" w:date="2014-08-22T02:34:00Z"/>
          <w:rFonts w:asciiTheme="minorHAnsi" w:eastAsiaTheme="minorEastAsia" w:hAnsiTheme="minorHAnsi" w:cstheme="minorBidi"/>
          <w:noProof/>
          <w:sz w:val="22"/>
          <w:szCs w:val="22"/>
        </w:rPr>
      </w:pPr>
      <w:del w:id="3962" w:author="Vilson Lu" w:date="2014-08-22T02:34:00Z">
        <w:r w:rsidRPr="00751528" w:rsidDel="00EC7FD0">
          <w:rPr>
            <w:rStyle w:val="Hyperlink"/>
            <w:noProof/>
          </w:rPr>
          <w:delText>Table 4</w:delText>
        </w:r>
        <w:r w:rsidRPr="00751528" w:rsidDel="00EC7FD0">
          <w:rPr>
            <w:rStyle w:val="Hyperlink"/>
            <w:noProof/>
          </w:rPr>
          <w:noBreakHyphen/>
          <w:delText>15. Sample Generated Rules</w:delText>
        </w:r>
        <w:r w:rsidDel="00EC7FD0">
          <w:rPr>
            <w:noProof/>
            <w:webHidden/>
          </w:rPr>
          <w:tab/>
          <w:delText>4-34</w:delText>
        </w:r>
      </w:del>
    </w:p>
    <w:p w14:paraId="7A243761" w14:textId="77777777" w:rsidR="00D7332C" w:rsidRPr="00E45CE0" w:rsidDel="00EC7FD0" w:rsidRDefault="00D7332C">
      <w:pPr>
        <w:pStyle w:val="TableofFigures"/>
        <w:tabs>
          <w:tab w:val="right" w:leader="dot" w:pos="9350"/>
        </w:tabs>
        <w:rPr>
          <w:del w:id="3963" w:author="Vilson Lu" w:date="2014-08-22T02:34:00Z"/>
          <w:noProof/>
        </w:rPr>
      </w:pPr>
      <w:del w:id="3964" w:author="Vilson Lu" w:date="2014-08-22T02:34:00Z">
        <w:r w:rsidRPr="007E2298" w:rsidDel="00EC7FD0">
          <w:rPr>
            <w:rPrChange w:id="3965" w:author="TinTin Kalaw" w:date="2014-08-16T12:59:00Z">
              <w:rPr>
                <w:rStyle w:val="Hyperlink"/>
                <w:noProof/>
              </w:rPr>
            </w:rPrChange>
          </w:rPr>
          <w:delText>Table 1</w:delText>
        </w:r>
        <w:r w:rsidRPr="007E2298" w:rsidDel="00EC7FD0">
          <w:rPr>
            <w:rPrChange w:id="3966" w:author="TinTin Kalaw" w:date="2014-08-16T12:59:00Z">
              <w:rPr>
                <w:rStyle w:val="Hyperlink"/>
                <w:noProof/>
              </w:rPr>
            </w:rPrChange>
          </w:rPr>
          <w:noBreakHyphen/>
          <w:delText>1. Timetable of Activities (April 2014 - April 2015)</w:delText>
        </w:r>
        <w:r w:rsidRPr="00E45CE0" w:rsidDel="00EC7FD0">
          <w:rPr>
            <w:noProof/>
            <w:webHidden/>
          </w:rPr>
          <w:tab/>
          <w:delText>1-5</w:delText>
        </w:r>
      </w:del>
    </w:p>
    <w:p w14:paraId="1B80A08D" w14:textId="77777777" w:rsidR="004B7EB2" w:rsidRPr="00E45CE0" w:rsidRDefault="004B7EB2" w:rsidP="004B7EB2">
      <w:r w:rsidRPr="00E45CE0">
        <w:fldChar w:fldCharType="end"/>
      </w:r>
    </w:p>
    <w:p w14:paraId="309C05A2" w14:textId="77777777" w:rsidR="004B7EB2" w:rsidRPr="00E45CE0" w:rsidRDefault="004B7EB2" w:rsidP="004B7EB2">
      <w:pPr>
        <w:sectPr w:rsidR="004B7EB2" w:rsidRPr="00E45CE0" w:rsidSect="004B7EB2">
          <w:pgSz w:w="12240" w:h="15840"/>
          <w:pgMar w:top="1440" w:right="1440" w:bottom="1440" w:left="1440" w:header="720" w:footer="720" w:gutter="0"/>
          <w:pgNumType w:start="1"/>
          <w:cols w:space="720"/>
          <w:docGrid w:linePitch="360"/>
        </w:sectPr>
      </w:pPr>
    </w:p>
    <w:p w14:paraId="6C90EB78" w14:textId="77777777" w:rsidR="004B7EB2" w:rsidRPr="00E45CE0" w:rsidRDefault="004B7EB2" w:rsidP="004B7EB2">
      <w:pPr>
        <w:pStyle w:val="TOCHeading1"/>
      </w:pPr>
      <w:r w:rsidRPr="00E45CE0">
        <w:lastRenderedPageBreak/>
        <w:t>List of Figures</w:t>
      </w:r>
    </w:p>
    <w:p w14:paraId="5F152143" w14:textId="77777777" w:rsidR="00D7332C" w:rsidRPr="00E45CE0" w:rsidRDefault="00D7332C" w:rsidP="004B7EB2">
      <w:pPr>
        <w:pStyle w:val="TOCHeading1"/>
      </w:pPr>
    </w:p>
    <w:p w14:paraId="19585DFD" w14:textId="77777777" w:rsidR="00F900FB" w:rsidRDefault="004B7EB2">
      <w:pPr>
        <w:pStyle w:val="TableofFigures"/>
        <w:tabs>
          <w:tab w:val="right" w:leader="dot" w:pos="9350"/>
        </w:tabs>
        <w:rPr>
          <w:ins w:id="3967" w:author="Vilson Lu" w:date="2014-08-22T03:42:00Z"/>
          <w:rFonts w:asciiTheme="minorHAnsi" w:eastAsiaTheme="minorEastAsia" w:hAnsiTheme="minorHAnsi" w:cstheme="minorBidi"/>
          <w:noProof/>
          <w:sz w:val="22"/>
          <w:szCs w:val="22"/>
          <w:lang w:val="en-PH" w:eastAsia="zh-CN"/>
        </w:rPr>
      </w:pPr>
      <w:r w:rsidRPr="00E45CE0">
        <w:fldChar w:fldCharType="begin"/>
      </w:r>
      <w:r w:rsidRPr="00E45CE0">
        <w:instrText xml:space="preserve"> TOC \h \z \c "Figure" </w:instrText>
      </w:r>
      <w:r w:rsidRPr="00E45CE0">
        <w:fldChar w:fldCharType="separate"/>
      </w:r>
      <w:ins w:id="3968" w:author="Vilson Lu" w:date="2014-08-22T03:42:00Z">
        <w:r w:rsidR="00F900FB" w:rsidRPr="00C30EA5">
          <w:rPr>
            <w:rStyle w:val="Hyperlink"/>
            <w:noProof/>
          </w:rPr>
          <w:fldChar w:fldCharType="begin"/>
        </w:r>
        <w:r w:rsidR="00F900FB" w:rsidRPr="00C30EA5">
          <w:rPr>
            <w:rStyle w:val="Hyperlink"/>
            <w:noProof/>
          </w:rPr>
          <w:instrText xml:space="preserve"> </w:instrText>
        </w:r>
        <w:r w:rsidR="00F900FB">
          <w:rPr>
            <w:noProof/>
          </w:rPr>
          <w:instrText>HYPERLINK \l "_Toc396442296"</w:instrText>
        </w:r>
        <w:r w:rsidR="00F900FB" w:rsidRPr="00C30EA5">
          <w:rPr>
            <w:rStyle w:val="Hyperlink"/>
            <w:noProof/>
          </w:rPr>
          <w:instrText xml:space="preserve"> </w:instrText>
        </w:r>
        <w:r w:rsidR="00F900FB" w:rsidRPr="00C30EA5">
          <w:rPr>
            <w:rStyle w:val="Hyperlink"/>
            <w:noProof/>
          </w:rPr>
          <w:fldChar w:fldCharType="separate"/>
        </w:r>
        <w:r w:rsidR="00F900FB" w:rsidRPr="00C30EA5">
          <w:rPr>
            <w:rStyle w:val="Hyperlink"/>
            <w:noProof/>
          </w:rPr>
          <w:t>Figure 1</w:t>
        </w:r>
        <w:r w:rsidR="00F900FB" w:rsidRPr="00C30EA5">
          <w:rPr>
            <w:rStyle w:val="Hyperlink"/>
            <w:noProof/>
          </w:rPr>
          <w:noBreakHyphen/>
          <w:t>1. Research Methodology Phases</w:t>
        </w:r>
        <w:r w:rsidR="00F900FB">
          <w:rPr>
            <w:noProof/>
            <w:webHidden/>
          </w:rPr>
          <w:tab/>
        </w:r>
        <w:r w:rsidR="00F900FB">
          <w:rPr>
            <w:noProof/>
            <w:webHidden/>
          </w:rPr>
          <w:fldChar w:fldCharType="begin"/>
        </w:r>
        <w:r w:rsidR="00F900FB">
          <w:rPr>
            <w:noProof/>
            <w:webHidden/>
          </w:rPr>
          <w:instrText xml:space="preserve"> PAGEREF _Toc396442296 \h </w:instrText>
        </w:r>
      </w:ins>
      <w:r w:rsidR="00F900FB">
        <w:rPr>
          <w:noProof/>
          <w:webHidden/>
        </w:rPr>
      </w:r>
      <w:r w:rsidR="00F900FB">
        <w:rPr>
          <w:noProof/>
          <w:webHidden/>
        </w:rPr>
        <w:fldChar w:fldCharType="separate"/>
      </w:r>
      <w:ins w:id="3969" w:author="Vilson Lu" w:date="2014-08-22T03:42:00Z">
        <w:r w:rsidR="00F900FB">
          <w:rPr>
            <w:noProof/>
            <w:webHidden/>
          </w:rPr>
          <w:t>1-7</w:t>
        </w:r>
        <w:r w:rsidR="00F900FB">
          <w:rPr>
            <w:noProof/>
            <w:webHidden/>
          </w:rPr>
          <w:fldChar w:fldCharType="end"/>
        </w:r>
        <w:r w:rsidR="00F900FB" w:rsidRPr="00C30EA5">
          <w:rPr>
            <w:rStyle w:val="Hyperlink"/>
            <w:noProof/>
          </w:rPr>
          <w:fldChar w:fldCharType="end"/>
        </w:r>
      </w:ins>
    </w:p>
    <w:p w14:paraId="6E1A72F9" w14:textId="77777777" w:rsidR="00F900FB" w:rsidRDefault="00F900FB">
      <w:pPr>
        <w:pStyle w:val="TableofFigures"/>
        <w:tabs>
          <w:tab w:val="right" w:leader="dot" w:pos="9350"/>
        </w:tabs>
        <w:rPr>
          <w:ins w:id="3970" w:author="Vilson Lu" w:date="2014-08-22T03:42:00Z"/>
          <w:rFonts w:asciiTheme="minorHAnsi" w:eastAsiaTheme="minorEastAsia" w:hAnsiTheme="minorHAnsi" w:cstheme="minorBidi"/>
          <w:noProof/>
          <w:sz w:val="22"/>
          <w:szCs w:val="22"/>
          <w:lang w:val="en-PH" w:eastAsia="zh-CN"/>
        </w:rPr>
      </w:pPr>
      <w:ins w:id="3971" w:author="Vilson Lu" w:date="2014-08-22T03:42:00Z">
        <w:r w:rsidRPr="00C30EA5">
          <w:rPr>
            <w:rStyle w:val="Hyperlink"/>
            <w:noProof/>
          </w:rPr>
          <w:fldChar w:fldCharType="begin"/>
        </w:r>
        <w:r w:rsidRPr="00C30EA5">
          <w:rPr>
            <w:rStyle w:val="Hyperlink"/>
            <w:noProof/>
          </w:rPr>
          <w:instrText xml:space="preserve"> </w:instrText>
        </w:r>
        <w:r>
          <w:rPr>
            <w:noProof/>
          </w:rPr>
          <w:instrText>HYPERLINK "C:\\Users\\Vilson\\Dropbox\\Awesome Nerds\\THESIS\\new thesis (08-20-14 2140) (Vilson Lu's conflicted copy 2014-08-22).docx" \l "_Toc396442297"</w:instrText>
        </w:r>
        <w:r w:rsidRPr="00C30EA5">
          <w:rPr>
            <w:rStyle w:val="Hyperlink"/>
            <w:noProof/>
          </w:rPr>
          <w:instrText xml:space="preserve"> </w:instrText>
        </w:r>
        <w:r w:rsidRPr="00C30EA5">
          <w:rPr>
            <w:rStyle w:val="Hyperlink"/>
            <w:noProof/>
          </w:rPr>
          <w:fldChar w:fldCharType="separate"/>
        </w:r>
        <w:r w:rsidRPr="00C30EA5">
          <w:rPr>
            <w:rStyle w:val="Hyperlink"/>
            <w:noProof/>
          </w:rPr>
          <w:t>Figure 3</w:t>
        </w:r>
        <w:r w:rsidRPr="00C30EA5">
          <w:rPr>
            <w:rStyle w:val="Hyperlink"/>
            <w:noProof/>
          </w:rPr>
          <w:noBreakHyphen/>
          <w:t>3. Poibeau's General Architecture</w:t>
        </w:r>
        <w:r>
          <w:rPr>
            <w:noProof/>
            <w:webHidden/>
          </w:rPr>
          <w:tab/>
        </w:r>
        <w:r>
          <w:rPr>
            <w:noProof/>
            <w:webHidden/>
          </w:rPr>
          <w:fldChar w:fldCharType="begin"/>
        </w:r>
        <w:r>
          <w:rPr>
            <w:noProof/>
            <w:webHidden/>
          </w:rPr>
          <w:instrText xml:space="preserve"> PAGEREF _Toc396442297 \h </w:instrText>
        </w:r>
      </w:ins>
      <w:r>
        <w:rPr>
          <w:noProof/>
          <w:webHidden/>
        </w:rPr>
      </w:r>
      <w:r>
        <w:rPr>
          <w:noProof/>
          <w:webHidden/>
        </w:rPr>
        <w:fldChar w:fldCharType="separate"/>
      </w:r>
      <w:ins w:id="3972" w:author="Vilson Lu" w:date="2014-08-22T03:42:00Z">
        <w:r>
          <w:rPr>
            <w:noProof/>
            <w:webHidden/>
          </w:rPr>
          <w:t>2-8</w:t>
        </w:r>
        <w:r>
          <w:rPr>
            <w:noProof/>
            <w:webHidden/>
          </w:rPr>
          <w:fldChar w:fldCharType="end"/>
        </w:r>
        <w:r w:rsidRPr="00C30EA5">
          <w:rPr>
            <w:rStyle w:val="Hyperlink"/>
            <w:noProof/>
          </w:rPr>
          <w:fldChar w:fldCharType="end"/>
        </w:r>
      </w:ins>
    </w:p>
    <w:p w14:paraId="07B99FEA" w14:textId="77777777" w:rsidR="00F900FB" w:rsidRDefault="00F900FB">
      <w:pPr>
        <w:pStyle w:val="TableofFigures"/>
        <w:tabs>
          <w:tab w:val="right" w:leader="dot" w:pos="9350"/>
        </w:tabs>
        <w:rPr>
          <w:ins w:id="3973" w:author="Vilson Lu" w:date="2014-08-22T03:42:00Z"/>
          <w:rFonts w:asciiTheme="minorHAnsi" w:eastAsiaTheme="minorEastAsia" w:hAnsiTheme="minorHAnsi" w:cstheme="minorBidi"/>
          <w:noProof/>
          <w:sz w:val="22"/>
          <w:szCs w:val="22"/>
          <w:lang w:val="en-PH" w:eastAsia="zh-CN"/>
        </w:rPr>
      </w:pPr>
      <w:ins w:id="3974" w:author="Vilson Lu" w:date="2014-08-22T03:42:00Z">
        <w:r w:rsidRPr="00C30EA5">
          <w:rPr>
            <w:rStyle w:val="Hyperlink"/>
            <w:noProof/>
          </w:rPr>
          <w:fldChar w:fldCharType="begin"/>
        </w:r>
        <w:r w:rsidRPr="00C30EA5">
          <w:rPr>
            <w:rStyle w:val="Hyperlink"/>
            <w:noProof/>
          </w:rPr>
          <w:instrText xml:space="preserve"> </w:instrText>
        </w:r>
        <w:r>
          <w:rPr>
            <w:noProof/>
          </w:rPr>
          <w:instrText>HYPERLINK \l "_Toc396442298"</w:instrText>
        </w:r>
        <w:r w:rsidRPr="00C30EA5">
          <w:rPr>
            <w:rStyle w:val="Hyperlink"/>
            <w:noProof/>
          </w:rPr>
          <w:instrText xml:space="preserve"> </w:instrText>
        </w:r>
        <w:r w:rsidRPr="00C30EA5">
          <w:rPr>
            <w:rStyle w:val="Hyperlink"/>
            <w:noProof/>
          </w:rPr>
          <w:fldChar w:fldCharType="separate"/>
        </w:r>
        <w:r w:rsidRPr="00C30EA5">
          <w:rPr>
            <w:rStyle w:val="Hyperlink"/>
            <w:noProof/>
          </w:rPr>
          <w:t>Figure 3</w:t>
        </w:r>
        <w:r w:rsidRPr="00C30EA5">
          <w:rPr>
            <w:rStyle w:val="Hyperlink"/>
            <w:noProof/>
          </w:rPr>
          <w:noBreakHyphen/>
          <w:t>1. Structure of an Information Extraction System</w:t>
        </w:r>
        <w:r>
          <w:rPr>
            <w:noProof/>
            <w:webHidden/>
          </w:rPr>
          <w:tab/>
        </w:r>
        <w:r>
          <w:rPr>
            <w:noProof/>
            <w:webHidden/>
          </w:rPr>
          <w:fldChar w:fldCharType="begin"/>
        </w:r>
        <w:r>
          <w:rPr>
            <w:noProof/>
            <w:webHidden/>
          </w:rPr>
          <w:instrText xml:space="preserve"> PAGEREF _Toc396442298 \h </w:instrText>
        </w:r>
      </w:ins>
      <w:r>
        <w:rPr>
          <w:noProof/>
          <w:webHidden/>
        </w:rPr>
      </w:r>
      <w:r>
        <w:rPr>
          <w:noProof/>
          <w:webHidden/>
        </w:rPr>
        <w:fldChar w:fldCharType="separate"/>
      </w:r>
      <w:ins w:id="3975" w:author="Vilson Lu" w:date="2014-08-22T03:42:00Z">
        <w:r>
          <w:rPr>
            <w:noProof/>
            <w:webHidden/>
          </w:rPr>
          <w:t>3-7</w:t>
        </w:r>
        <w:r>
          <w:rPr>
            <w:noProof/>
            <w:webHidden/>
          </w:rPr>
          <w:fldChar w:fldCharType="end"/>
        </w:r>
        <w:r w:rsidRPr="00C30EA5">
          <w:rPr>
            <w:rStyle w:val="Hyperlink"/>
            <w:noProof/>
          </w:rPr>
          <w:fldChar w:fldCharType="end"/>
        </w:r>
      </w:ins>
    </w:p>
    <w:p w14:paraId="77388562" w14:textId="77777777" w:rsidR="00F900FB" w:rsidRDefault="00F900FB">
      <w:pPr>
        <w:pStyle w:val="TableofFigures"/>
        <w:tabs>
          <w:tab w:val="right" w:leader="dot" w:pos="9350"/>
        </w:tabs>
        <w:rPr>
          <w:ins w:id="3976" w:author="Vilson Lu" w:date="2014-08-22T03:42:00Z"/>
          <w:rFonts w:asciiTheme="minorHAnsi" w:eastAsiaTheme="minorEastAsia" w:hAnsiTheme="minorHAnsi" w:cstheme="minorBidi"/>
          <w:noProof/>
          <w:sz w:val="22"/>
          <w:szCs w:val="22"/>
          <w:lang w:val="en-PH" w:eastAsia="zh-CN"/>
        </w:rPr>
      </w:pPr>
      <w:ins w:id="3977" w:author="Vilson Lu" w:date="2014-08-22T03:42:00Z">
        <w:r w:rsidRPr="00C30EA5">
          <w:rPr>
            <w:rStyle w:val="Hyperlink"/>
            <w:noProof/>
          </w:rPr>
          <w:fldChar w:fldCharType="begin"/>
        </w:r>
        <w:r w:rsidRPr="00C30EA5">
          <w:rPr>
            <w:rStyle w:val="Hyperlink"/>
            <w:noProof/>
          </w:rPr>
          <w:instrText xml:space="preserve"> </w:instrText>
        </w:r>
        <w:r>
          <w:rPr>
            <w:noProof/>
          </w:rPr>
          <w:instrText>HYPERLINK \l "_Toc396442299"</w:instrText>
        </w:r>
        <w:r w:rsidRPr="00C30EA5">
          <w:rPr>
            <w:rStyle w:val="Hyperlink"/>
            <w:noProof/>
          </w:rPr>
          <w:instrText xml:space="preserve"> </w:instrText>
        </w:r>
        <w:r w:rsidRPr="00C30EA5">
          <w:rPr>
            <w:rStyle w:val="Hyperlink"/>
            <w:noProof/>
          </w:rPr>
          <w:fldChar w:fldCharType="separate"/>
        </w:r>
        <w:r w:rsidRPr="00C30EA5">
          <w:rPr>
            <w:rStyle w:val="Hyperlink"/>
            <w:noProof/>
          </w:rPr>
          <w:t>Figure 3</w:t>
        </w:r>
        <w:r w:rsidRPr="00C30EA5">
          <w:rPr>
            <w:rStyle w:val="Hyperlink"/>
            <w:noProof/>
          </w:rPr>
          <w:noBreakHyphen/>
          <w:t>2. StaLe Lemmatization Process</w:t>
        </w:r>
        <w:r>
          <w:rPr>
            <w:noProof/>
            <w:webHidden/>
          </w:rPr>
          <w:tab/>
        </w:r>
        <w:r>
          <w:rPr>
            <w:noProof/>
            <w:webHidden/>
          </w:rPr>
          <w:fldChar w:fldCharType="begin"/>
        </w:r>
        <w:r>
          <w:rPr>
            <w:noProof/>
            <w:webHidden/>
          </w:rPr>
          <w:instrText xml:space="preserve"> PAGEREF _Toc396442299 \h </w:instrText>
        </w:r>
      </w:ins>
      <w:r>
        <w:rPr>
          <w:noProof/>
          <w:webHidden/>
        </w:rPr>
      </w:r>
      <w:r>
        <w:rPr>
          <w:noProof/>
          <w:webHidden/>
        </w:rPr>
        <w:fldChar w:fldCharType="separate"/>
      </w:r>
      <w:ins w:id="3978" w:author="Vilson Lu" w:date="2014-08-22T03:42:00Z">
        <w:r>
          <w:rPr>
            <w:noProof/>
            <w:webHidden/>
          </w:rPr>
          <w:t>3-9</w:t>
        </w:r>
        <w:r>
          <w:rPr>
            <w:noProof/>
            <w:webHidden/>
          </w:rPr>
          <w:fldChar w:fldCharType="end"/>
        </w:r>
        <w:r w:rsidRPr="00C30EA5">
          <w:rPr>
            <w:rStyle w:val="Hyperlink"/>
            <w:noProof/>
          </w:rPr>
          <w:fldChar w:fldCharType="end"/>
        </w:r>
      </w:ins>
    </w:p>
    <w:p w14:paraId="4E61F557" w14:textId="77777777" w:rsidR="00F900FB" w:rsidRDefault="00F900FB">
      <w:pPr>
        <w:pStyle w:val="TableofFigures"/>
        <w:tabs>
          <w:tab w:val="right" w:leader="dot" w:pos="9350"/>
        </w:tabs>
        <w:rPr>
          <w:ins w:id="3979" w:author="Vilson Lu" w:date="2014-08-22T03:42:00Z"/>
          <w:rFonts w:asciiTheme="minorHAnsi" w:eastAsiaTheme="minorEastAsia" w:hAnsiTheme="minorHAnsi" w:cstheme="minorBidi"/>
          <w:noProof/>
          <w:sz w:val="22"/>
          <w:szCs w:val="22"/>
          <w:lang w:val="en-PH" w:eastAsia="zh-CN"/>
        </w:rPr>
      </w:pPr>
      <w:ins w:id="3980" w:author="Vilson Lu" w:date="2014-08-22T03:42:00Z">
        <w:r w:rsidRPr="00C30EA5">
          <w:rPr>
            <w:rStyle w:val="Hyperlink"/>
            <w:noProof/>
          </w:rPr>
          <w:fldChar w:fldCharType="begin"/>
        </w:r>
        <w:r w:rsidRPr="00C30EA5">
          <w:rPr>
            <w:rStyle w:val="Hyperlink"/>
            <w:noProof/>
          </w:rPr>
          <w:instrText xml:space="preserve"> </w:instrText>
        </w:r>
        <w:r>
          <w:rPr>
            <w:noProof/>
          </w:rPr>
          <w:instrText>HYPERLINK \l "_Toc396442300"</w:instrText>
        </w:r>
        <w:r w:rsidRPr="00C30EA5">
          <w:rPr>
            <w:rStyle w:val="Hyperlink"/>
            <w:noProof/>
          </w:rPr>
          <w:instrText xml:space="preserve"> </w:instrText>
        </w:r>
        <w:r w:rsidRPr="00C30EA5">
          <w:rPr>
            <w:rStyle w:val="Hyperlink"/>
            <w:noProof/>
          </w:rPr>
          <w:fldChar w:fldCharType="separate"/>
        </w:r>
        <w:r w:rsidRPr="00C30EA5">
          <w:rPr>
            <w:rStyle w:val="Hyperlink"/>
            <w:noProof/>
          </w:rPr>
          <w:t>Figure 3</w:t>
        </w:r>
        <w:r w:rsidRPr="00C30EA5">
          <w:rPr>
            <w:rStyle w:val="Hyperlink"/>
            <w:noProof/>
          </w:rPr>
          <w:noBreakHyphen/>
          <w:t>5. Architecture of LearningPinocchio</w:t>
        </w:r>
        <w:r>
          <w:rPr>
            <w:noProof/>
            <w:webHidden/>
          </w:rPr>
          <w:tab/>
        </w:r>
        <w:r>
          <w:rPr>
            <w:noProof/>
            <w:webHidden/>
          </w:rPr>
          <w:fldChar w:fldCharType="begin"/>
        </w:r>
        <w:r>
          <w:rPr>
            <w:noProof/>
            <w:webHidden/>
          </w:rPr>
          <w:instrText xml:space="preserve"> PAGEREF _Toc396442300 \h </w:instrText>
        </w:r>
      </w:ins>
      <w:r>
        <w:rPr>
          <w:noProof/>
          <w:webHidden/>
        </w:rPr>
      </w:r>
      <w:r>
        <w:rPr>
          <w:noProof/>
          <w:webHidden/>
        </w:rPr>
        <w:fldChar w:fldCharType="separate"/>
      </w:r>
      <w:ins w:id="3981" w:author="Vilson Lu" w:date="2014-08-22T03:42:00Z">
        <w:r>
          <w:rPr>
            <w:noProof/>
            <w:webHidden/>
          </w:rPr>
          <w:t>3-12</w:t>
        </w:r>
        <w:r>
          <w:rPr>
            <w:noProof/>
            <w:webHidden/>
          </w:rPr>
          <w:fldChar w:fldCharType="end"/>
        </w:r>
        <w:r w:rsidRPr="00C30EA5">
          <w:rPr>
            <w:rStyle w:val="Hyperlink"/>
            <w:noProof/>
          </w:rPr>
          <w:fldChar w:fldCharType="end"/>
        </w:r>
      </w:ins>
    </w:p>
    <w:p w14:paraId="1F0DE472" w14:textId="77777777" w:rsidR="00F900FB" w:rsidRDefault="00F900FB">
      <w:pPr>
        <w:pStyle w:val="TableofFigures"/>
        <w:tabs>
          <w:tab w:val="right" w:leader="dot" w:pos="9350"/>
        </w:tabs>
        <w:rPr>
          <w:ins w:id="3982" w:author="Vilson Lu" w:date="2014-08-22T03:42:00Z"/>
          <w:rFonts w:asciiTheme="minorHAnsi" w:eastAsiaTheme="minorEastAsia" w:hAnsiTheme="minorHAnsi" w:cstheme="minorBidi"/>
          <w:noProof/>
          <w:sz w:val="22"/>
          <w:szCs w:val="22"/>
          <w:lang w:val="en-PH" w:eastAsia="zh-CN"/>
        </w:rPr>
      </w:pPr>
      <w:ins w:id="3983" w:author="Vilson Lu" w:date="2014-08-22T03:42:00Z">
        <w:r w:rsidRPr="00C30EA5">
          <w:rPr>
            <w:rStyle w:val="Hyperlink"/>
            <w:noProof/>
          </w:rPr>
          <w:fldChar w:fldCharType="begin"/>
        </w:r>
        <w:r w:rsidRPr="00C30EA5">
          <w:rPr>
            <w:rStyle w:val="Hyperlink"/>
            <w:noProof/>
          </w:rPr>
          <w:instrText xml:space="preserve"> </w:instrText>
        </w:r>
        <w:r>
          <w:rPr>
            <w:noProof/>
          </w:rPr>
          <w:instrText>HYPERLINK \l "_Toc396442301"</w:instrText>
        </w:r>
        <w:r w:rsidRPr="00C30EA5">
          <w:rPr>
            <w:rStyle w:val="Hyperlink"/>
            <w:noProof/>
          </w:rPr>
          <w:instrText xml:space="preserve"> </w:instrText>
        </w:r>
        <w:r w:rsidRPr="00C30EA5">
          <w:rPr>
            <w:rStyle w:val="Hyperlink"/>
            <w:noProof/>
          </w:rPr>
          <w:fldChar w:fldCharType="separate"/>
        </w:r>
        <w:r w:rsidRPr="00C30EA5">
          <w:rPr>
            <w:rStyle w:val="Hyperlink"/>
            <w:noProof/>
          </w:rPr>
          <w:t>Figure 3</w:t>
        </w:r>
        <w:r w:rsidRPr="00C30EA5">
          <w:rPr>
            <w:rStyle w:val="Hyperlink"/>
            <w:noProof/>
          </w:rPr>
          <w:noBreakHyphen/>
          <w:t>6. Rule Induction Step</w:t>
        </w:r>
        <w:r>
          <w:rPr>
            <w:noProof/>
            <w:webHidden/>
          </w:rPr>
          <w:tab/>
        </w:r>
        <w:r>
          <w:rPr>
            <w:noProof/>
            <w:webHidden/>
          </w:rPr>
          <w:fldChar w:fldCharType="begin"/>
        </w:r>
        <w:r>
          <w:rPr>
            <w:noProof/>
            <w:webHidden/>
          </w:rPr>
          <w:instrText xml:space="preserve"> PAGEREF _Toc396442301 \h </w:instrText>
        </w:r>
      </w:ins>
      <w:r>
        <w:rPr>
          <w:noProof/>
          <w:webHidden/>
        </w:rPr>
      </w:r>
      <w:r>
        <w:rPr>
          <w:noProof/>
          <w:webHidden/>
        </w:rPr>
        <w:fldChar w:fldCharType="separate"/>
      </w:r>
      <w:ins w:id="3984" w:author="Vilson Lu" w:date="2014-08-22T03:42:00Z">
        <w:r>
          <w:rPr>
            <w:noProof/>
            <w:webHidden/>
          </w:rPr>
          <w:t>3-13</w:t>
        </w:r>
        <w:r>
          <w:rPr>
            <w:noProof/>
            <w:webHidden/>
          </w:rPr>
          <w:fldChar w:fldCharType="end"/>
        </w:r>
        <w:r w:rsidRPr="00C30EA5">
          <w:rPr>
            <w:rStyle w:val="Hyperlink"/>
            <w:noProof/>
          </w:rPr>
          <w:fldChar w:fldCharType="end"/>
        </w:r>
      </w:ins>
    </w:p>
    <w:p w14:paraId="7301BB15" w14:textId="77777777" w:rsidR="00F900FB" w:rsidRDefault="00F900FB">
      <w:pPr>
        <w:pStyle w:val="TableofFigures"/>
        <w:tabs>
          <w:tab w:val="right" w:leader="dot" w:pos="9350"/>
        </w:tabs>
        <w:rPr>
          <w:ins w:id="3985" w:author="Vilson Lu" w:date="2014-08-22T03:42:00Z"/>
          <w:rFonts w:asciiTheme="minorHAnsi" w:eastAsiaTheme="minorEastAsia" w:hAnsiTheme="minorHAnsi" w:cstheme="minorBidi"/>
          <w:noProof/>
          <w:sz w:val="22"/>
          <w:szCs w:val="22"/>
          <w:lang w:val="en-PH" w:eastAsia="zh-CN"/>
        </w:rPr>
      </w:pPr>
      <w:ins w:id="3986" w:author="Vilson Lu" w:date="2014-08-22T03:42:00Z">
        <w:r w:rsidRPr="00C30EA5">
          <w:rPr>
            <w:rStyle w:val="Hyperlink"/>
            <w:noProof/>
          </w:rPr>
          <w:fldChar w:fldCharType="begin"/>
        </w:r>
        <w:r w:rsidRPr="00C30EA5">
          <w:rPr>
            <w:rStyle w:val="Hyperlink"/>
            <w:noProof/>
          </w:rPr>
          <w:instrText xml:space="preserve"> </w:instrText>
        </w:r>
        <w:r>
          <w:rPr>
            <w:noProof/>
          </w:rPr>
          <w:instrText>HYPERLINK \l "_Toc396442302"</w:instrText>
        </w:r>
        <w:r w:rsidRPr="00C30EA5">
          <w:rPr>
            <w:rStyle w:val="Hyperlink"/>
            <w:noProof/>
          </w:rPr>
          <w:instrText xml:space="preserve"> </w:instrText>
        </w:r>
        <w:r w:rsidRPr="00C30EA5">
          <w:rPr>
            <w:rStyle w:val="Hyperlink"/>
            <w:noProof/>
          </w:rPr>
          <w:fldChar w:fldCharType="separate"/>
        </w:r>
        <w:r w:rsidRPr="00C30EA5">
          <w:rPr>
            <w:rStyle w:val="Hyperlink"/>
            <w:noProof/>
          </w:rPr>
          <w:t>Figure 3</w:t>
        </w:r>
        <w:r w:rsidRPr="00C30EA5">
          <w:rPr>
            <w:rStyle w:val="Hyperlink"/>
            <w:noProof/>
          </w:rPr>
          <w:noBreakHyphen/>
          <w:t>7. Algorithm for Choosing the Best Rules</w:t>
        </w:r>
        <w:r>
          <w:rPr>
            <w:noProof/>
            <w:webHidden/>
          </w:rPr>
          <w:tab/>
        </w:r>
        <w:r>
          <w:rPr>
            <w:noProof/>
            <w:webHidden/>
          </w:rPr>
          <w:fldChar w:fldCharType="begin"/>
        </w:r>
        <w:r>
          <w:rPr>
            <w:noProof/>
            <w:webHidden/>
          </w:rPr>
          <w:instrText xml:space="preserve"> PAGEREF _Toc396442302 \h </w:instrText>
        </w:r>
      </w:ins>
      <w:r>
        <w:rPr>
          <w:noProof/>
          <w:webHidden/>
        </w:rPr>
      </w:r>
      <w:r>
        <w:rPr>
          <w:noProof/>
          <w:webHidden/>
        </w:rPr>
        <w:fldChar w:fldCharType="separate"/>
      </w:r>
      <w:ins w:id="3987" w:author="Vilson Lu" w:date="2014-08-22T03:42:00Z">
        <w:r>
          <w:rPr>
            <w:noProof/>
            <w:webHidden/>
          </w:rPr>
          <w:t>3-14</w:t>
        </w:r>
        <w:r>
          <w:rPr>
            <w:noProof/>
            <w:webHidden/>
          </w:rPr>
          <w:fldChar w:fldCharType="end"/>
        </w:r>
        <w:r w:rsidRPr="00C30EA5">
          <w:rPr>
            <w:rStyle w:val="Hyperlink"/>
            <w:noProof/>
          </w:rPr>
          <w:fldChar w:fldCharType="end"/>
        </w:r>
      </w:ins>
    </w:p>
    <w:p w14:paraId="24731462" w14:textId="77777777" w:rsidR="00F900FB" w:rsidRDefault="00F900FB">
      <w:pPr>
        <w:pStyle w:val="TableofFigures"/>
        <w:tabs>
          <w:tab w:val="right" w:leader="dot" w:pos="9350"/>
        </w:tabs>
        <w:rPr>
          <w:ins w:id="3988" w:author="Vilson Lu" w:date="2014-08-22T03:42:00Z"/>
          <w:rFonts w:asciiTheme="minorHAnsi" w:eastAsiaTheme="minorEastAsia" w:hAnsiTheme="minorHAnsi" w:cstheme="minorBidi"/>
          <w:noProof/>
          <w:sz w:val="22"/>
          <w:szCs w:val="22"/>
          <w:lang w:val="en-PH" w:eastAsia="zh-CN"/>
        </w:rPr>
      </w:pPr>
      <w:ins w:id="3989" w:author="Vilson Lu" w:date="2014-08-22T03:42:00Z">
        <w:r w:rsidRPr="00C30EA5">
          <w:rPr>
            <w:rStyle w:val="Hyperlink"/>
            <w:noProof/>
          </w:rPr>
          <w:fldChar w:fldCharType="begin"/>
        </w:r>
        <w:r w:rsidRPr="00C30EA5">
          <w:rPr>
            <w:rStyle w:val="Hyperlink"/>
            <w:noProof/>
          </w:rPr>
          <w:instrText xml:space="preserve"> </w:instrText>
        </w:r>
        <w:r>
          <w:rPr>
            <w:noProof/>
          </w:rPr>
          <w:instrText>HYPERLINK \l "_Toc396442303"</w:instrText>
        </w:r>
        <w:r w:rsidRPr="00C30EA5">
          <w:rPr>
            <w:rStyle w:val="Hyperlink"/>
            <w:noProof/>
          </w:rPr>
          <w:instrText xml:space="preserve"> </w:instrText>
        </w:r>
        <w:r w:rsidRPr="00C30EA5">
          <w:rPr>
            <w:rStyle w:val="Hyperlink"/>
            <w:noProof/>
          </w:rPr>
          <w:fldChar w:fldCharType="separate"/>
        </w:r>
        <w:r w:rsidRPr="00C30EA5">
          <w:rPr>
            <w:rStyle w:val="Hyperlink"/>
            <w:noProof/>
          </w:rPr>
          <w:t>Figure 3</w:t>
        </w:r>
        <w:r w:rsidRPr="00C30EA5">
          <w:rPr>
            <w:rStyle w:val="Hyperlink"/>
            <w:noProof/>
          </w:rPr>
          <w:noBreakHyphen/>
          <w:t>8. Information Extraction Process of LearningPinocchio</w:t>
        </w:r>
        <w:r>
          <w:rPr>
            <w:noProof/>
            <w:webHidden/>
          </w:rPr>
          <w:tab/>
        </w:r>
        <w:r>
          <w:rPr>
            <w:noProof/>
            <w:webHidden/>
          </w:rPr>
          <w:fldChar w:fldCharType="begin"/>
        </w:r>
        <w:r>
          <w:rPr>
            <w:noProof/>
            <w:webHidden/>
          </w:rPr>
          <w:instrText xml:space="preserve"> PAGEREF _Toc396442303 \h </w:instrText>
        </w:r>
      </w:ins>
      <w:r>
        <w:rPr>
          <w:noProof/>
          <w:webHidden/>
        </w:rPr>
      </w:r>
      <w:r>
        <w:rPr>
          <w:noProof/>
          <w:webHidden/>
        </w:rPr>
        <w:fldChar w:fldCharType="separate"/>
      </w:r>
      <w:ins w:id="3990" w:author="Vilson Lu" w:date="2014-08-22T03:42:00Z">
        <w:r>
          <w:rPr>
            <w:noProof/>
            <w:webHidden/>
          </w:rPr>
          <w:t>3-14</w:t>
        </w:r>
        <w:r>
          <w:rPr>
            <w:noProof/>
            <w:webHidden/>
          </w:rPr>
          <w:fldChar w:fldCharType="end"/>
        </w:r>
        <w:r w:rsidRPr="00C30EA5">
          <w:rPr>
            <w:rStyle w:val="Hyperlink"/>
            <w:noProof/>
          </w:rPr>
          <w:fldChar w:fldCharType="end"/>
        </w:r>
      </w:ins>
    </w:p>
    <w:p w14:paraId="6DE1C1E6" w14:textId="77777777" w:rsidR="00F900FB" w:rsidRDefault="00F900FB">
      <w:pPr>
        <w:pStyle w:val="TableofFigures"/>
        <w:tabs>
          <w:tab w:val="right" w:leader="dot" w:pos="9350"/>
        </w:tabs>
        <w:rPr>
          <w:ins w:id="3991" w:author="Vilson Lu" w:date="2014-08-22T03:42:00Z"/>
          <w:rFonts w:asciiTheme="minorHAnsi" w:eastAsiaTheme="minorEastAsia" w:hAnsiTheme="minorHAnsi" w:cstheme="minorBidi"/>
          <w:noProof/>
          <w:sz w:val="22"/>
          <w:szCs w:val="22"/>
          <w:lang w:val="en-PH" w:eastAsia="zh-CN"/>
        </w:rPr>
      </w:pPr>
      <w:ins w:id="3992" w:author="Vilson Lu" w:date="2014-08-22T03:42:00Z">
        <w:r w:rsidRPr="00C30EA5">
          <w:rPr>
            <w:rStyle w:val="Hyperlink"/>
            <w:noProof/>
          </w:rPr>
          <w:fldChar w:fldCharType="begin"/>
        </w:r>
        <w:r w:rsidRPr="00C30EA5">
          <w:rPr>
            <w:rStyle w:val="Hyperlink"/>
            <w:noProof/>
          </w:rPr>
          <w:instrText xml:space="preserve"> </w:instrText>
        </w:r>
        <w:r>
          <w:rPr>
            <w:noProof/>
          </w:rPr>
          <w:instrText>HYPERLINK \l "_Toc396442304"</w:instrText>
        </w:r>
        <w:r w:rsidRPr="00C30EA5">
          <w:rPr>
            <w:rStyle w:val="Hyperlink"/>
            <w:noProof/>
          </w:rPr>
          <w:instrText xml:space="preserve"> </w:instrText>
        </w:r>
        <w:r w:rsidRPr="00C30EA5">
          <w:rPr>
            <w:rStyle w:val="Hyperlink"/>
            <w:noProof/>
          </w:rPr>
          <w:fldChar w:fldCharType="separate"/>
        </w:r>
        <w:r w:rsidRPr="00C30EA5">
          <w:rPr>
            <w:rStyle w:val="Hyperlink"/>
            <w:noProof/>
          </w:rPr>
          <w:t>Figure 3</w:t>
        </w:r>
        <w:r w:rsidRPr="00C30EA5">
          <w:rPr>
            <w:rStyle w:val="Hyperlink"/>
            <w:noProof/>
          </w:rPr>
          <w:noBreakHyphen/>
          <w:t>4. Architecture of IE</w:t>
        </w:r>
        <w:r w:rsidRPr="00C30EA5">
          <w:rPr>
            <w:rStyle w:val="Hyperlink"/>
            <w:noProof/>
            <w:vertAlign w:val="superscript"/>
          </w:rPr>
          <w:t>2</w:t>
        </w:r>
        <w:r w:rsidRPr="00C30EA5">
          <w:rPr>
            <w:rStyle w:val="Hyperlink"/>
            <w:noProof/>
          </w:rPr>
          <w:t xml:space="preserve"> Adaptive Information Extraction System</w:t>
        </w:r>
        <w:r>
          <w:rPr>
            <w:noProof/>
            <w:webHidden/>
          </w:rPr>
          <w:tab/>
        </w:r>
        <w:r>
          <w:rPr>
            <w:noProof/>
            <w:webHidden/>
          </w:rPr>
          <w:fldChar w:fldCharType="begin"/>
        </w:r>
        <w:r>
          <w:rPr>
            <w:noProof/>
            <w:webHidden/>
          </w:rPr>
          <w:instrText xml:space="preserve"> PAGEREF _Toc396442304 \h </w:instrText>
        </w:r>
      </w:ins>
      <w:r>
        <w:rPr>
          <w:noProof/>
          <w:webHidden/>
        </w:rPr>
      </w:r>
      <w:r>
        <w:rPr>
          <w:noProof/>
          <w:webHidden/>
        </w:rPr>
        <w:fldChar w:fldCharType="separate"/>
      </w:r>
      <w:ins w:id="3993" w:author="Vilson Lu" w:date="2014-08-22T03:42:00Z">
        <w:r>
          <w:rPr>
            <w:noProof/>
            <w:webHidden/>
          </w:rPr>
          <w:t>3-16</w:t>
        </w:r>
        <w:r>
          <w:rPr>
            <w:noProof/>
            <w:webHidden/>
          </w:rPr>
          <w:fldChar w:fldCharType="end"/>
        </w:r>
        <w:r w:rsidRPr="00C30EA5">
          <w:rPr>
            <w:rStyle w:val="Hyperlink"/>
            <w:noProof/>
          </w:rPr>
          <w:fldChar w:fldCharType="end"/>
        </w:r>
      </w:ins>
    </w:p>
    <w:p w14:paraId="08D88DA4" w14:textId="77777777" w:rsidR="00F900FB" w:rsidRDefault="00F900FB">
      <w:pPr>
        <w:pStyle w:val="TableofFigures"/>
        <w:tabs>
          <w:tab w:val="right" w:leader="dot" w:pos="9350"/>
        </w:tabs>
        <w:rPr>
          <w:ins w:id="3994" w:author="Vilson Lu" w:date="2014-08-22T03:42:00Z"/>
          <w:rFonts w:asciiTheme="minorHAnsi" w:eastAsiaTheme="minorEastAsia" w:hAnsiTheme="minorHAnsi" w:cstheme="minorBidi"/>
          <w:noProof/>
          <w:sz w:val="22"/>
          <w:szCs w:val="22"/>
          <w:lang w:val="en-PH" w:eastAsia="zh-CN"/>
        </w:rPr>
      </w:pPr>
      <w:ins w:id="3995" w:author="Vilson Lu" w:date="2014-08-22T03:42:00Z">
        <w:r w:rsidRPr="00C30EA5">
          <w:rPr>
            <w:rStyle w:val="Hyperlink"/>
            <w:noProof/>
          </w:rPr>
          <w:fldChar w:fldCharType="begin"/>
        </w:r>
        <w:r w:rsidRPr="00C30EA5">
          <w:rPr>
            <w:rStyle w:val="Hyperlink"/>
            <w:noProof/>
          </w:rPr>
          <w:instrText xml:space="preserve"> </w:instrText>
        </w:r>
        <w:r>
          <w:rPr>
            <w:noProof/>
          </w:rPr>
          <w:instrText>HYPERLINK \l "_Toc396442305"</w:instrText>
        </w:r>
        <w:r w:rsidRPr="00C30EA5">
          <w:rPr>
            <w:rStyle w:val="Hyperlink"/>
            <w:noProof/>
          </w:rPr>
          <w:instrText xml:space="preserve"> </w:instrText>
        </w:r>
        <w:r w:rsidRPr="00C30EA5">
          <w:rPr>
            <w:rStyle w:val="Hyperlink"/>
            <w:noProof/>
          </w:rPr>
          <w:fldChar w:fldCharType="separate"/>
        </w:r>
        <w:r w:rsidRPr="00C30EA5">
          <w:rPr>
            <w:rStyle w:val="Hyperlink"/>
            <w:noProof/>
          </w:rPr>
          <w:t>Figure 3</w:t>
        </w:r>
        <w:r w:rsidRPr="00C30EA5">
          <w:rPr>
            <w:rStyle w:val="Hyperlink"/>
            <w:noProof/>
          </w:rPr>
          <w:noBreakHyphen/>
          <w:t>9. SOMIDIA's Architecture</w:t>
        </w:r>
        <w:r>
          <w:rPr>
            <w:noProof/>
            <w:webHidden/>
          </w:rPr>
          <w:tab/>
        </w:r>
        <w:r>
          <w:rPr>
            <w:noProof/>
            <w:webHidden/>
          </w:rPr>
          <w:fldChar w:fldCharType="begin"/>
        </w:r>
        <w:r>
          <w:rPr>
            <w:noProof/>
            <w:webHidden/>
          </w:rPr>
          <w:instrText xml:space="preserve"> PAGEREF _Toc396442305 \h </w:instrText>
        </w:r>
      </w:ins>
      <w:r>
        <w:rPr>
          <w:noProof/>
          <w:webHidden/>
        </w:rPr>
      </w:r>
      <w:r>
        <w:rPr>
          <w:noProof/>
          <w:webHidden/>
        </w:rPr>
        <w:fldChar w:fldCharType="separate"/>
      </w:r>
      <w:ins w:id="3996" w:author="Vilson Lu" w:date="2014-08-22T03:42:00Z">
        <w:r>
          <w:rPr>
            <w:noProof/>
            <w:webHidden/>
          </w:rPr>
          <w:t>3-17</w:t>
        </w:r>
        <w:r>
          <w:rPr>
            <w:noProof/>
            <w:webHidden/>
          </w:rPr>
          <w:fldChar w:fldCharType="end"/>
        </w:r>
        <w:r w:rsidRPr="00C30EA5">
          <w:rPr>
            <w:rStyle w:val="Hyperlink"/>
            <w:noProof/>
          </w:rPr>
          <w:fldChar w:fldCharType="end"/>
        </w:r>
      </w:ins>
    </w:p>
    <w:p w14:paraId="76BE946E" w14:textId="77777777" w:rsidR="00F900FB" w:rsidRDefault="00F900FB">
      <w:pPr>
        <w:pStyle w:val="TableofFigures"/>
        <w:tabs>
          <w:tab w:val="right" w:leader="dot" w:pos="9350"/>
        </w:tabs>
        <w:rPr>
          <w:ins w:id="3997" w:author="Vilson Lu" w:date="2014-08-22T03:42:00Z"/>
          <w:rFonts w:asciiTheme="minorHAnsi" w:eastAsiaTheme="minorEastAsia" w:hAnsiTheme="minorHAnsi" w:cstheme="minorBidi"/>
          <w:noProof/>
          <w:sz w:val="22"/>
          <w:szCs w:val="22"/>
          <w:lang w:val="en-PH" w:eastAsia="zh-CN"/>
        </w:rPr>
      </w:pPr>
      <w:ins w:id="3998" w:author="Vilson Lu" w:date="2014-08-22T03:42:00Z">
        <w:r w:rsidRPr="00C30EA5">
          <w:rPr>
            <w:rStyle w:val="Hyperlink"/>
            <w:noProof/>
          </w:rPr>
          <w:fldChar w:fldCharType="begin"/>
        </w:r>
        <w:r w:rsidRPr="00C30EA5">
          <w:rPr>
            <w:rStyle w:val="Hyperlink"/>
            <w:noProof/>
          </w:rPr>
          <w:instrText xml:space="preserve"> </w:instrText>
        </w:r>
        <w:r>
          <w:rPr>
            <w:noProof/>
          </w:rPr>
          <w:instrText>HYPERLINK \l "_Toc396442306"</w:instrText>
        </w:r>
        <w:r w:rsidRPr="00C30EA5">
          <w:rPr>
            <w:rStyle w:val="Hyperlink"/>
            <w:noProof/>
          </w:rPr>
          <w:instrText xml:space="preserve"> </w:instrText>
        </w:r>
        <w:r w:rsidRPr="00C30EA5">
          <w:rPr>
            <w:rStyle w:val="Hyperlink"/>
            <w:noProof/>
          </w:rPr>
          <w:fldChar w:fldCharType="separate"/>
        </w:r>
        <w:r w:rsidRPr="00C30EA5">
          <w:rPr>
            <w:rStyle w:val="Hyperlink"/>
            <w:noProof/>
          </w:rPr>
          <w:t>Figure 3</w:t>
        </w:r>
        <w:r w:rsidRPr="00C30EA5">
          <w:rPr>
            <w:rStyle w:val="Hyperlink"/>
            <w:noProof/>
          </w:rPr>
          <w:noBreakHyphen/>
          <w:t>10. Process of Semi-Automatic Ontology Population</w:t>
        </w:r>
        <w:r>
          <w:rPr>
            <w:noProof/>
            <w:webHidden/>
          </w:rPr>
          <w:tab/>
        </w:r>
        <w:r>
          <w:rPr>
            <w:noProof/>
            <w:webHidden/>
          </w:rPr>
          <w:fldChar w:fldCharType="begin"/>
        </w:r>
        <w:r>
          <w:rPr>
            <w:noProof/>
            <w:webHidden/>
          </w:rPr>
          <w:instrText xml:space="preserve"> PAGEREF _Toc396442306 \h </w:instrText>
        </w:r>
      </w:ins>
      <w:r>
        <w:rPr>
          <w:noProof/>
          <w:webHidden/>
        </w:rPr>
      </w:r>
      <w:r>
        <w:rPr>
          <w:noProof/>
          <w:webHidden/>
        </w:rPr>
        <w:fldChar w:fldCharType="separate"/>
      </w:r>
      <w:ins w:id="3999" w:author="Vilson Lu" w:date="2014-08-22T03:42:00Z">
        <w:r>
          <w:rPr>
            <w:noProof/>
            <w:webHidden/>
          </w:rPr>
          <w:t>3-20</w:t>
        </w:r>
        <w:r>
          <w:rPr>
            <w:noProof/>
            <w:webHidden/>
          </w:rPr>
          <w:fldChar w:fldCharType="end"/>
        </w:r>
        <w:r w:rsidRPr="00C30EA5">
          <w:rPr>
            <w:rStyle w:val="Hyperlink"/>
            <w:noProof/>
          </w:rPr>
          <w:fldChar w:fldCharType="end"/>
        </w:r>
      </w:ins>
    </w:p>
    <w:p w14:paraId="08514796" w14:textId="77777777" w:rsidR="00F900FB" w:rsidRDefault="00F900FB">
      <w:pPr>
        <w:pStyle w:val="TableofFigures"/>
        <w:tabs>
          <w:tab w:val="right" w:leader="dot" w:pos="9350"/>
        </w:tabs>
        <w:rPr>
          <w:ins w:id="4000" w:author="Vilson Lu" w:date="2014-08-22T03:42:00Z"/>
          <w:rFonts w:asciiTheme="minorHAnsi" w:eastAsiaTheme="minorEastAsia" w:hAnsiTheme="minorHAnsi" w:cstheme="minorBidi"/>
          <w:noProof/>
          <w:sz w:val="22"/>
          <w:szCs w:val="22"/>
          <w:lang w:val="en-PH" w:eastAsia="zh-CN"/>
        </w:rPr>
      </w:pPr>
      <w:ins w:id="4001" w:author="Vilson Lu" w:date="2014-08-22T03:42:00Z">
        <w:r w:rsidRPr="00C30EA5">
          <w:rPr>
            <w:rStyle w:val="Hyperlink"/>
            <w:noProof/>
          </w:rPr>
          <w:fldChar w:fldCharType="begin"/>
        </w:r>
        <w:r w:rsidRPr="00C30EA5">
          <w:rPr>
            <w:rStyle w:val="Hyperlink"/>
            <w:noProof/>
          </w:rPr>
          <w:instrText xml:space="preserve"> </w:instrText>
        </w:r>
        <w:r>
          <w:rPr>
            <w:noProof/>
          </w:rPr>
          <w:instrText>HYPERLINK \l "_Toc396442307"</w:instrText>
        </w:r>
        <w:r w:rsidRPr="00C30EA5">
          <w:rPr>
            <w:rStyle w:val="Hyperlink"/>
            <w:noProof/>
          </w:rPr>
          <w:instrText xml:space="preserve"> </w:instrText>
        </w:r>
        <w:r w:rsidRPr="00C30EA5">
          <w:rPr>
            <w:rStyle w:val="Hyperlink"/>
            <w:noProof/>
          </w:rPr>
          <w:fldChar w:fldCharType="separate"/>
        </w:r>
        <w:r w:rsidRPr="00C30EA5">
          <w:rPr>
            <w:rStyle w:val="Hyperlink"/>
            <w:noProof/>
          </w:rPr>
          <w:t>Figure 4</w:t>
        </w:r>
        <w:r w:rsidRPr="00C30EA5">
          <w:rPr>
            <w:rStyle w:val="Hyperlink"/>
            <w:noProof/>
          </w:rPr>
          <w:noBreakHyphen/>
          <w:t>1. Architectural Design</w:t>
        </w:r>
        <w:r>
          <w:rPr>
            <w:noProof/>
            <w:webHidden/>
          </w:rPr>
          <w:tab/>
        </w:r>
        <w:r>
          <w:rPr>
            <w:noProof/>
            <w:webHidden/>
          </w:rPr>
          <w:fldChar w:fldCharType="begin"/>
        </w:r>
        <w:r>
          <w:rPr>
            <w:noProof/>
            <w:webHidden/>
          </w:rPr>
          <w:instrText xml:space="preserve"> PAGEREF _Toc396442307 \h </w:instrText>
        </w:r>
      </w:ins>
      <w:r>
        <w:rPr>
          <w:noProof/>
          <w:webHidden/>
        </w:rPr>
      </w:r>
      <w:r>
        <w:rPr>
          <w:noProof/>
          <w:webHidden/>
        </w:rPr>
        <w:fldChar w:fldCharType="separate"/>
      </w:r>
      <w:ins w:id="4002" w:author="Vilson Lu" w:date="2014-08-22T03:42:00Z">
        <w:r>
          <w:rPr>
            <w:noProof/>
            <w:webHidden/>
          </w:rPr>
          <w:t>4-3</w:t>
        </w:r>
        <w:r>
          <w:rPr>
            <w:noProof/>
            <w:webHidden/>
          </w:rPr>
          <w:fldChar w:fldCharType="end"/>
        </w:r>
        <w:r w:rsidRPr="00C30EA5">
          <w:rPr>
            <w:rStyle w:val="Hyperlink"/>
            <w:noProof/>
          </w:rPr>
          <w:fldChar w:fldCharType="end"/>
        </w:r>
      </w:ins>
    </w:p>
    <w:p w14:paraId="67030010" w14:textId="77777777" w:rsidR="006F08F4" w:rsidDel="007C3DF4" w:rsidRDefault="006F08F4">
      <w:pPr>
        <w:pStyle w:val="TableofFigures"/>
        <w:tabs>
          <w:tab w:val="right" w:leader="dot" w:pos="9350"/>
        </w:tabs>
        <w:rPr>
          <w:ins w:id="4003" w:author="TinTin Kalaw" w:date="2014-08-19T08:27:00Z"/>
          <w:del w:id="4004" w:author="Vilson Lu" w:date="2014-08-22T02:30:00Z"/>
          <w:rFonts w:asciiTheme="minorHAnsi" w:eastAsiaTheme="minorEastAsia" w:hAnsiTheme="minorHAnsi" w:cstheme="minorBidi"/>
          <w:noProof/>
          <w:sz w:val="22"/>
          <w:szCs w:val="22"/>
        </w:rPr>
      </w:pPr>
      <w:ins w:id="4005" w:author="TinTin Kalaw" w:date="2014-08-19T08:27:00Z">
        <w:del w:id="4006" w:author="Vilson Lu" w:date="2014-08-22T02:30:00Z">
          <w:r w:rsidRPr="007C3DF4" w:rsidDel="007C3DF4">
            <w:rPr>
              <w:rStyle w:val="Hyperlink"/>
              <w:noProof/>
            </w:rPr>
            <w:delText>Figure 1</w:delText>
          </w:r>
          <w:r w:rsidRPr="007C3DF4" w:rsidDel="007C3DF4">
            <w:rPr>
              <w:rStyle w:val="Hyperlink"/>
              <w:noProof/>
            </w:rPr>
            <w:noBreakHyphen/>
            <w:delText>1. Research Methodology Phases</w:delText>
          </w:r>
          <w:r w:rsidDel="007C3DF4">
            <w:rPr>
              <w:noProof/>
              <w:webHidden/>
            </w:rPr>
            <w:tab/>
            <w:delText>1-5</w:delText>
          </w:r>
        </w:del>
      </w:ins>
    </w:p>
    <w:p w14:paraId="79264F62" w14:textId="77777777" w:rsidR="006F08F4" w:rsidDel="007C3DF4" w:rsidRDefault="006F08F4">
      <w:pPr>
        <w:pStyle w:val="TableofFigures"/>
        <w:tabs>
          <w:tab w:val="right" w:leader="dot" w:pos="9350"/>
        </w:tabs>
        <w:rPr>
          <w:ins w:id="4007" w:author="TinTin Kalaw" w:date="2014-08-19T08:27:00Z"/>
          <w:del w:id="4008" w:author="Vilson Lu" w:date="2014-08-22T02:30:00Z"/>
          <w:rFonts w:asciiTheme="minorHAnsi" w:eastAsiaTheme="minorEastAsia" w:hAnsiTheme="minorHAnsi" w:cstheme="minorBidi"/>
          <w:noProof/>
          <w:sz w:val="22"/>
          <w:szCs w:val="22"/>
        </w:rPr>
      </w:pPr>
      <w:ins w:id="4009" w:author="TinTin Kalaw" w:date="2014-08-19T08:27:00Z">
        <w:del w:id="4010" w:author="Vilson Lu" w:date="2014-08-22T02:30:00Z">
          <w:r w:rsidRPr="007C3DF4" w:rsidDel="007C3DF4">
            <w:rPr>
              <w:rStyle w:val="Hyperlink"/>
              <w:noProof/>
            </w:rPr>
            <w:delText>Figure 3</w:delText>
          </w:r>
          <w:r w:rsidRPr="007C3DF4" w:rsidDel="007C3DF4">
            <w:rPr>
              <w:rStyle w:val="Hyperlink"/>
              <w:noProof/>
            </w:rPr>
            <w:noBreakHyphen/>
            <w:delText>1. Structure of an Information Extraction System</w:delText>
          </w:r>
          <w:r w:rsidDel="007C3DF4">
            <w:rPr>
              <w:noProof/>
              <w:webHidden/>
            </w:rPr>
            <w:tab/>
            <w:delText>3-2</w:delText>
          </w:r>
        </w:del>
      </w:ins>
    </w:p>
    <w:p w14:paraId="4DC0602E" w14:textId="77777777" w:rsidR="006F08F4" w:rsidDel="007C3DF4" w:rsidRDefault="006F08F4">
      <w:pPr>
        <w:pStyle w:val="TableofFigures"/>
        <w:tabs>
          <w:tab w:val="right" w:leader="dot" w:pos="9350"/>
        </w:tabs>
        <w:rPr>
          <w:ins w:id="4011" w:author="TinTin Kalaw" w:date="2014-08-19T08:27:00Z"/>
          <w:del w:id="4012" w:author="Vilson Lu" w:date="2014-08-22T02:30:00Z"/>
          <w:rFonts w:asciiTheme="minorHAnsi" w:eastAsiaTheme="minorEastAsia" w:hAnsiTheme="minorHAnsi" w:cstheme="minorBidi"/>
          <w:noProof/>
          <w:sz w:val="22"/>
          <w:szCs w:val="22"/>
        </w:rPr>
      </w:pPr>
      <w:ins w:id="4013" w:author="TinTin Kalaw" w:date="2014-08-19T08:27:00Z">
        <w:del w:id="4014" w:author="Vilson Lu" w:date="2014-08-22T02:30:00Z">
          <w:r w:rsidRPr="007C3DF4" w:rsidDel="007C3DF4">
            <w:rPr>
              <w:rStyle w:val="Hyperlink"/>
              <w:noProof/>
            </w:rPr>
            <w:delText>Figure 3</w:delText>
          </w:r>
          <w:r w:rsidRPr="007C3DF4" w:rsidDel="007C3DF4">
            <w:rPr>
              <w:rStyle w:val="Hyperlink"/>
              <w:noProof/>
            </w:rPr>
            <w:noBreakHyphen/>
            <w:delText>2. StaLe Lemmatization Process</w:delText>
          </w:r>
          <w:r w:rsidDel="007C3DF4">
            <w:rPr>
              <w:noProof/>
              <w:webHidden/>
            </w:rPr>
            <w:tab/>
            <w:delText>3-4</w:delText>
          </w:r>
        </w:del>
      </w:ins>
    </w:p>
    <w:p w14:paraId="6836AF08" w14:textId="77777777" w:rsidR="006F08F4" w:rsidDel="007C3DF4" w:rsidRDefault="006F08F4">
      <w:pPr>
        <w:pStyle w:val="TableofFigures"/>
        <w:tabs>
          <w:tab w:val="right" w:leader="dot" w:pos="9350"/>
        </w:tabs>
        <w:rPr>
          <w:ins w:id="4015" w:author="TinTin Kalaw" w:date="2014-08-19T08:27:00Z"/>
          <w:del w:id="4016" w:author="Vilson Lu" w:date="2014-08-22T02:30:00Z"/>
          <w:rFonts w:asciiTheme="minorHAnsi" w:eastAsiaTheme="minorEastAsia" w:hAnsiTheme="minorHAnsi" w:cstheme="minorBidi"/>
          <w:noProof/>
          <w:sz w:val="22"/>
          <w:szCs w:val="22"/>
        </w:rPr>
      </w:pPr>
      <w:ins w:id="4017" w:author="TinTin Kalaw" w:date="2014-08-19T08:27:00Z">
        <w:del w:id="4018" w:author="Vilson Lu" w:date="2014-08-22T02:30:00Z">
          <w:r w:rsidRPr="007C3DF4" w:rsidDel="007C3DF4">
            <w:rPr>
              <w:rStyle w:val="Hyperlink"/>
              <w:noProof/>
            </w:rPr>
            <w:delText>Figure 3</w:delText>
          </w:r>
          <w:r w:rsidRPr="007C3DF4" w:rsidDel="007C3DF4">
            <w:rPr>
              <w:rStyle w:val="Hyperlink"/>
              <w:noProof/>
            </w:rPr>
            <w:noBreakHyphen/>
            <w:delText>3. Poibeau's General Architecture</w:delText>
          </w:r>
          <w:r w:rsidDel="007C3DF4">
            <w:rPr>
              <w:noProof/>
              <w:webHidden/>
            </w:rPr>
            <w:tab/>
            <w:delText>3-7</w:delText>
          </w:r>
        </w:del>
      </w:ins>
    </w:p>
    <w:p w14:paraId="14E5BC72" w14:textId="77777777" w:rsidR="006F08F4" w:rsidDel="007C3DF4" w:rsidRDefault="006F08F4">
      <w:pPr>
        <w:pStyle w:val="TableofFigures"/>
        <w:tabs>
          <w:tab w:val="right" w:leader="dot" w:pos="9350"/>
        </w:tabs>
        <w:rPr>
          <w:ins w:id="4019" w:author="TinTin Kalaw" w:date="2014-08-19T08:27:00Z"/>
          <w:del w:id="4020" w:author="Vilson Lu" w:date="2014-08-22T02:30:00Z"/>
          <w:rFonts w:asciiTheme="minorHAnsi" w:eastAsiaTheme="minorEastAsia" w:hAnsiTheme="minorHAnsi" w:cstheme="minorBidi"/>
          <w:noProof/>
          <w:sz w:val="22"/>
          <w:szCs w:val="22"/>
        </w:rPr>
      </w:pPr>
      <w:ins w:id="4021" w:author="TinTin Kalaw" w:date="2014-08-19T08:27:00Z">
        <w:del w:id="4022" w:author="Vilson Lu" w:date="2014-08-22T02:30:00Z">
          <w:r w:rsidRPr="007C3DF4" w:rsidDel="007C3DF4">
            <w:rPr>
              <w:rStyle w:val="Hyperlink"/>
              <w:noProof/>
            </w:rPr>
            <w:delText>Figure 3</w:delText>
          </w:r>
          <w:r w:rsidRPr="007C3DF4" w:rsidDel="007C3DF4">
            <w:rPr>
              <w:rStyle w:val="Hyperlink"/>
              <w:noProof/>
            </w:rPr>
            <w:noBreakHyphen/>
            <w:delText>4. Architecture of IE</w:delText>
          </w:r>
          <w:r w:rsidRPr="007C3DF4" w:rsidDel="007C3DF4">
            <w:rPr>
              <w:rStyle w:val="Hyperlink"/>
              <w:noProof/>
              <w:vertAlign w:val="superscript"/>
            </w:rPr>
            <w:delText>2</w:delText>
          </w:r>
          <w:r w:rsidRPr="007C3DF4" w:rsidDel="007C3DF4">
            <w:rPr>
              <w:rStyle w:val="Hyperlink"/>
              <w:noProof/>
            </w:rPr>
            <w:delText xml:space="preserve"> Adaptive Information Extraction System</w:delText>
          </w:r>
          <w:r w:rsidDel="007C3DF4">
            <w:rPr>
              <w:noProof/>
              <w:webHidden/>
            </w:rPr>
            <w:tab/>
            <w:delText>3-8</w:delText>
          </w:r>
        </w:del>
      </w:ins>
    </w:p>
    <w:p w14:paraId="4C7B2287" w14:textId="77777777" w:rsidR="006F08F4" w:rsidDel="007C3DF4" w:rsidRDefault="006F08F4">
      <w:pPr>
        <w:pStyle w:val="TableofFigures"/>
        <w:tabs>
          <w:tab w:val="right" w:leader="dot" w:pos="9350"/>
        </w:tabs>
        <w:rPr>
          <w:ins w:id="4023" w:author="TinTin Kalaw" w:date="2014-08-19T08:27:00Z"/>
          <w:del w:id="4024" w:author="Vilson Lu" w:date="2014-08-22T02:30:00Z"/>
          <w:rFonts w:asciiTheme="minorHAnsi" w:eastAsiaTheme="minorEastAsia" w:hAnsiTheme="minorHAnsi" w:cstheme="minorBidi"/>
          <w:noProof/>
          <w:sz w:val="22"/>
          <w:szCs w:val="22"/>
        </w:rPr>
      </w:pPr>
      <w:ins w:id="4025" w:author="TinTin Kalaw" w:date="2014-08-19T08:27:00Z">
        <w:del w:id="4026" w:author="Vilson Lu" w:date="2014-08-22T02:30:00Z">
          <w:r w:rsidRPr="007C3DF4" w:rsidDel="007C3DF4">
            <w:rPr>
              <w:rStyle w:val="Hyperlink"/>
              <w:noProof/>
            </w:rPr>
            <w:delText>Figure 3</w:delText>
          </w:r>
          <w:r w:rsidRPr="007C3DF4" w:rsidDel="007C3DF4">
            <w:rPr>
              <w:rStyle w:val="Hyperlink"/>
              <w:noProof/>
            </w:rPr>
            <w:noBreakHyphen/>
            <w:delText>5. Architecture of LearningPinocchio</w:delText>
          </w:r>
          <w:r w:rsidDel="007C3DF4">
            <w:rPr>
              <w:noProof/>
              <w:webHidden/>
            </w:rPr>
            <w:tab/>
            <w:delText>3-9</w:delText>
          </w:r>
        </w:del>
      </w:ins>
    </w:p>
    <w:p w14:paraId="2AE868F7" w14:textId="77777777" w:rsidR="006F08F4" w:rsidDel="007C3DF4" w:rsidRDefault="006F08F4">
      <w:pPr>
        <w:pStyle w:val="TableofFigures"/>
        <w:tabs>
          <w:tab w:val="right" w:leader="dot" w:pos="9350"/>
        </w:tabs>
        <w:rPr>
          <w:ins w:id="4027" w:author="TinTin Kalaw" w:date="2014-08-19T08:27:00Z"/>
          <w:del w:id="4028" w:author="Vilson Lu" w:date="2014-08-22T02:30:00Z"/>
          <w:rFonts w:asciiTheme="minorHAnsi" w:eastAsiaTheme="minorEastAsia" w:hAnsiTheme="minorHAnsi" w:cstheme="minorBidi"/>
          <w:noProof/>
          <w:sz w:val="22"/>
          <w:szCs w:val="22"/>
        </w:rPr>
      </w:pPr>
      <w:ins w:id="4029" w:author="TinTin Kalaw" w:date="2014-08-19T08:27:00Z">
        <w:del w:id="4030" w:author="Vilson Lu" w:date="2014-08-22T02:30:00Z">
          <w:r w:rsidRPr="007C3DF4" w:rsidDel="007C3DF4">
            <w:rPr>
              <w:rStyle w:val="Hyperlink"/>
              <w:noProof/>
            </w:rPr>
            <w:delText>Figure 3</w:delText>
          </w:r>
          <w:r w:rsidRPr="007C3DF4" w:rsidDel="007C3DF4">
            <w:rPr>
              <w:rStyle w:val="Hyperlink"/>
              <w:noProof/>
            </w:rPr>
            <w:noBreakHyphen/>
            <w:delText>6. Rule Induction Step</w:delText>
          </w:r>
          <w:r w:rsidDel="007C3DF4">
            <w:rPr>
              <w:noProof/>
              <w:webHidden/>
            </w:rPr>
            <w:tab/>
            <w:delText>3-10</w:delText>
          </w:r>
        </w:del>
      </w:ins>
    </w:p>
    <w:p w14:paraId="310F8FFE" w14:textId="77777777" w:rsidR="006F08F4" w:rsidDel="007C3DF4" w:rsidRDefault="006F08F4">
      <w:pPr>
        <w:pStyle w:val="TableofFigures"/>
        <w:tabs>
          <w:tab w:val="right" w:leader="dot" w:pos="9350"/>
        </w:tabs>
        <w:rPr>
          <w:ins w:id="4031" w:author="TinTin Kalaw" w:date="2014-08-19T08:27:00Z"/>
          <w:del w:id="4032" w:author="Vilson Lu" w:date="2014-08-22T02:30:00Z"/>
          <w:rFonts w:asciiTheme="minorHAnsi" w:eastAsiaTheme="minorEastAsia" w:hAnsiTheme="minorHAnsi" w:cstheme="minorBidi"/>
          <w:noProof/>
          <w:sz w:val="22"/>
          <w:szCs w:val="22"/>
        </w:rPr>
      </w:pPr>
      <w:ins w:id="4033" w:author="TinTin Kalaw" w:date="2014-08-19T08:27:00Z">
        <w:del w:id="4034" w:author="Vilson Lu" w:date="2014-08-22T02:30:00Z">
          <w:r w:rsidRPr="007C3DF4" w:rsidDel="007C3DF4">
            <w:rPr>
              <w:rStyle w:val="Hyperlink"/>
              <w:noProof/>
            </w:rPr>
            <w:delText>Figure 3</w:delText>
          </w:r>
          <w:r w:rsidRPr="007C3DF4" w:rsidDel="007C3DF4">
            <w:rPr>
              <w:rStyle w:val="Hyperlink"/>
              <w:noProof/>
            </w:rPr>
            <w:noBreakHyphen/>
            <w:delText>7. Algorithm for Choosing the Best Rules</w:delText>
          </w:r>
          <w:r w:rsidDel="007C3DF4">
            <w:rPr>
              <w:noProof/>
              <w:webHidden/>
            </w:rPr>
            <w:tab/>
            <w:delText>3-11</w:delText>
          </w:r>
        </w:del>
      </w:ins>
    </w:p>
    <w:p w14:paraId="3D13C8F5" w14:textId="77777777" w:rsidR="006F08F4" w:rsidDel="007C3DF4" w:rsidRDefault="006F08F4">
      <w:pPr>
        <w:pStyle w:val="TableofFigures"/>
        <w:tabs>
          <w:tab w:val="right" w:leader="dot" w:pos="9350"/>
        </w:tabs>
        <w:rPr>
          <w:ins w:id="4035" w:author="TinTin Kalaw" w:date="2014-08-19T08:27:00Z"/>
          <w:del w:id="4036" w:author="Vilson Lu" w:date="2014-08-22T02:30:00Z"/>
          <w:rFonts w:asciiTheme="minorHAnsi" w:eastAsiaTheme="minorEastAsia" w:hAnsiTheme="minorHAnsi" w:cstheme="minorBidi"/>
          <w:noProof/>
          <w:sz w:val="22"/>
          <w:szCs w:val="22"/>
        </w:rPr>
      </w:pPr>
      <w:ins w:id="4037" w:author="TinTin Kalaw" w:date="2014-08-19T08:27:00Z">
        <w:del w:id="4038" w:author="Vilson Lu" w:date="2014-08-22T02:30:00Z">
          <w:r w:rsidRPr="007C3DF4" w:rsidDel="007C3DF4">
            <w:rPr>
              <w:rStyle w:val="Hyperlink"/>
              <w:noProof/>
            </w:rPr>
            <w:delText>Figure 3</w:delText>
          </w:r>
          <w:r w:rsidRPr="007C3DF4" w:rsidDel="007C3DF4">
            <w:rPr>
              <w:rStyle w:val="Hyperlink"/>
              <w:noProof/>
            </w:rPr>
            <w:noBreakHyphen/>
            <w:delText>8. Information Extraction Process of LearningPinocchio</w:delText>
          </w:r>
          <w:r w:rsidDel="007C3DF4">
            <w:rPr>
              <w:noProof/>
              <w:webHidden/>
            </w:rPr>
            <w:tab/>
            <w:delText>3-11</w:delText>
          </w:r>
        </w:del>
      </w:ins>
    </w:p>
    <w:p w14:paraId="3B1135FF" w14:textId="77777777" w:rsidR="006F08F4" w:rsidDel="007C3DF4" w:rsidRDefault="006F08F4">
      <w:pPr>
        <w:pStyle w:val="TableofFigures"/>
        <w:tabs>
          <w:tab w:val="right" w:leader="dot" w:pos="9350"/>
        </w:tabs>
        <w:rPr>
          <w:ins w:id="4039" w:author="TinTin Kalaw" w:date="2014-08-19T08:27:00Z"/>
          <w:del w:id="4040" w:author="Vilson Lu" w:date="2014-08-22T02:30:00Z"/>
          <w:rFonts w:asciiTheme="minorHAnsi" w:eastAsiaTheme="minorEastAsia" w:hAnsiTheme="minorHAnsi" w:cstheme="minorBidi"/>
          <w:noProof/>
          <w:sz w:val="22"/>
          <w:szCs w:val="22"/>
        </w:rPr>
      </w:pPr>
      <w:ins w:id="4041" w:author="TinTin Kalaw" w:date="2014-08-19T08:27:00Z">
        <w:del w:id="4042" w:author="Vilson Lu" w:date="2014-08-22T02:30:00Z">
          <w:r w:rsidRPr="007C3DF4" w:rsidDel="007C3DF4">
            <w:rPr>
              <w:rStyle w:val="Hyperlink"/>
              <w:noProof/>
            </w:rPr>
            <w:delText>Figure 3</w:delText>
          </w:r>
          <w:r w:rsidRPr="007C3DF4" w:rsidDel="007C3DF4">
            <w:rPr>
              <w:rStyle w:val="Hyperlink"/>
              <w:noProof/>
            </w:rPr>
            <w:noBreakHyphen/>
            <w:delText>9. SOMIDIA's Architecture</w:delText>
          </w:r>
          <w:r w:rsidDel="007C3DF4">
            <w:rPr>
              <w:noProof/>
              <w:webHidden/>
            </w:rPr>
            <w:tab/>
            <w:delText>3-13</w:delText>
          </w:r>
        </w:del>
      </w:ins>
    </w:p>
    <w:p w14:paraId="1E514D0F" w14:textId="77777777" w:rsidR="006F08F4" w:rsidDel="007C3DF4" w:rsidRDefault="006F08F4">
      <w:pPr>
        <w:pStyle w:val="TableofFigures"/>
        <w:tabs>
          <w:tab w:val="right" w:leader="dot" w:pos="9350"/>
        </w:tabs>
        <w:rPr>
          <w:ins w:id="4043" w:author="TinTin Kalaw" w:date="2014-08-19T08:27:00Z"/>
          <w:del w:id="4044" w:author="Vilson Lu" w:date="2014-08-22T02:30:00Z"/>
          <w:rFonts w:asciiTheme="minorHAnsi" w:eastAsiaTheme="minorEastAsia" w:hAnsiTheme="minorHAnsi" w:cstheme="minorBidi"/>
          <w:noProof/>
          <w:sz w:val="22"/>
          <w:szCs w:val="22"/>
        </w:rPr>
      </w:pPr>
      <w:ins w:id="4045" w:author="TinTin Kalaw" w:date="2014-08-19T08:27:00Z">
        <w:del w:id="4046" w:author="Vilson Lu" w:date="2014-08-22T02:30:00Z">
          <w:r w:rsidRPr="007C3DF4" w:rsidDel="007C3DF4">
            <w:rPr>
              <w:rStyle w:val="Hyperlink"/>
              <w:noProof/>
            </w:rPr>
            <w:delText>Figure 3</w:delText>
          </w:r>
          <w:r w:rsidRPr="007C3DF4" w:rsidDel="007C3DF4">
            <w:rPr>
              <w:rStyle w:val="Hyperlink"/>
              <w:noProof/>
            </w:rPr>
            <w:noBreakHyphen/>
            <w:delText>10. Process of Semi-Automatic Ontology Population</w:delText>
          </w:r>
          <w:r w:rsidDel="007C3DF4">
            <w:rPr>
              <w:noProof/>
              <w:webHidden/>
            </w:rPr>
            <w:tab/>
            <w:delText>3-15</w:delText>
          </w:r>
        </w:del>
      </w:ins>
    </w:p>
    <w:p w14:paraId="3005EEA0" w14:textId="77777777" w:rsidR="006F08F4" w:rsidDel="007C3DF4" w:rsidRDefault="006F08F4">
      <w:pPr>
        <w:pStyle w:val="TableofFigures"/>
        <w:tabs>
          <w:tab w:val="right" w:leader="dot" w:pos="9350"/>
        </w:tabs>
        <w:rPr>
          <w:ins w:id="4047" w:author="TinTin Kalaw" w:date="2014-08-19T08:27:00Z"/>
          <w:del w:id="4048" w:author="Vilson Lu" w:date="2014-08-22T02:30:00Z"/>
          <w:rFonts w:asciiTheme="minorHAnsi" w:eastAsiaTheme="minorEastAsia" w:hAnsiTheme="minorHAnsi" w:cstheme="minorBidi"/>
          <w:noProof/>
          <w:sz w:val="22"/>
          <w:szCs w:val="22"/>
        </w:rPr>
      </w:pPr>
      <w:ins w:id="4049" w:author="TinTin Kalaw" w:date="2014-08-19T08:27:00Z">
        <w:del w:id="4050" w:author="Vilson Lu" w:date="2014-08-22T02:30:00Z">
          <w:r w:rsidRPr="007C3DF4" w:rsidDel="007C3DF4">
            <w:rPr>
              <w:rStyle w:val="Hyperlink"/>
              <w:noProof/>
            </w:rPr>
            <w:delText>Figure 4</w:delText>
          </w:r>
          <w:r w:rsidRPr="007C3DF4" w:rsidDel="007C3DF4">
            <w:rPr>
              <w:rStyle w:val="Hyperlink"/>
              <w:noProof/>
            </w:rPr>
            <w:noBreakHyphen/>
            <w:delText>1. Architectural Design</w:delText>
          </w:r>
          <w:r w:rsidDel="007C3DF4">
            <w:rPr>
              <w:noProof/>
              <w:webHidden/>
            </w:rPr>
            <w:tab/>
            <w:delText>4-3</w:delText>
          </w:r>
        </w:del>
      </w:ins>
    </w:p>
    <w:p w14:paraId="14F0FBA7" w14:textId="77777777" w:rsidR="006012EA" w:rsidDel="007C3DF4" w:rsidRDefault="006012EA">
      <w:pPr>
        <w:pStyle w:val="TableofFigures"/>
        <w:tabs>
          <w:tab w:val="right" w:leader="dot" w:pos="9350"/>
        </w:tabs>
        <w:rPr>
          <w:del w:id="4051" w:author="Vilson Lu" w:date="2014-08-22T02:30:00Z"/>
          <w:rFonts w:asciiTheme="minorHAnsi" w:eastAsiaTheme="minorEastAsia" w:hAnsiTheme="minorHAnsi" w:cstheme="minorBidi"/>
          <w:noProof/>
          <w:sz w:val="22"/>
          <w:szCs w:val="22"/>
          <w:lang w:val="en-PH" w:eastAsia="zh-CN"/>
        </w:rPr>
      </w:pPr>
      <w:del w:id="4052" w:author="Vilson Lu" w:date="2014-08-22T02:30:00Z">
        <w:r w:rsidRPr="006F08F4" w:rsidDel="007C3DF4">
          <w:rPr>
            <w:rStyle w:val="Hyperlink"/>
            <w:noProof/>
          </w:rPr>
          <w:delText>Figure 1</w:delText>
        </w:r>
        <w:r w:rsidRPr="006F08F4" w:rsidDel="007C3DF4">
          <w:rPr>
            <w:rStyle w:val="Hyperlink"/>
            <w:noProof/>
          </w:rPr>
          <w:noBreakHyphen/>
          <w:delText>1. Research Methodology Phases</w:delText>
        </w:r>
        <w:r w:rsidDel="007C3DF4">
          <w:rPr>
            <w:noProof/>
            <w:webHidden/>
          </w:rPr>
          <w:tab/>
          <w:delText>1-5</w:delText>
        </w:r>
      </w:del>
    </w:p>
    <w:p w14:paraId="7BF2FF3F" w14:textId="77777777" w:rsidR="006012EA" w:rsidDel="007C3DF4" w:rsidRDefault="006012EA">
      <w:pPr>
        <w:pStyle w:val="TableofFigures"/>
        <w:tabs>
          <w:tab w:val="right" w:leader="dot" w:pos="9350"/>
        </w:tabs>
        <w:rPr>
          <w:del w:id="4053" w:author="Vilson Lu" w:date="2014-08-22T02:30:00Z"/>
          <w:rFonts w:asciiTheme="minorHAnsi" w:eastAsiaTheme="minorEastAsia" w:hAnsiTheme="minorHAnsi" w:cstheme="minorBidi"/>
          <w:noProof/>
          <w:sz w:val="22"/>
          <w:szCs w:val="22"/>
          <w:lang w:val="en-PH" w:eastAsia="zh-CN"/>
        </w:rPr>
      </w:pPr>
      <w:del w:id="4054" w:author="Vilson Lu" w:date="2014-08-22T02:30:00Z">
        <w:r w:rsidRPr="006F08F4" w:rsidDel="007C3DF4">
          <w:rPr>
            <w:rStyle w:val="Hyperlink"/>
            <w:noProof/>
          </w:rPr>
          <w:delText>Figure 3</w:delText>
        </w:r>
        <w:r w:rsidRPr="006F08F4" w:rsidDel="007C3DF4">
          <w:rPr>
            <w:rStyle w:val="Hyperlink"/>
            <w:noProof/>
          </w:rPr>
          <w:noBreakHyphen/>
          <w:delText>1. Structure of an Information Extraction System</w:delText>
        </w:r>
        <w:r w:rsidDel="007C3DF4">
          <w:rPr>
            <w:noProof/>
            <w:webHidden/>
          </w:rPr>
          <w:tab/>
          <w:delText>3-2</w:delText>
        </w:r>
      </w:del>
    </w:p>
    <w:p w14:paraId="3436FBF7" w14:textId="77777777" w:rsidR="006012EA" w:rsidDel="007C3DF4" w:rsidRDefault="006012EA">
      <w:pPr>
        <w:pStyle w:val="TableofFigures"/>
        <w:tabs>
          <w:tab w:val="right" w:leader="dot" w:pos="9350"/>
        </w:tabs>
        <w:rPr>
          <w:del w:id="4055" w:author="Vilson Lu" w:date="2014-08-22T02:30:00Z"/>
          <w:rFonts w:asciiTheme="minorHAnsi" w:eastAsiaTheme="minorEastAsia" w:hAnsiTheme="minorHAnsi" w:cstheme="minorBidi"/>
          <w:noProof/>
          <w:sz w:val="22"/>
          <w:szCs w:val="22"/>
          <w:lang w:val="en-PH" w:eastAsia="zh-CN"/>
        </w:rPr>
      </w:pPr>
      <w:del w:id="4056" w:author="Vilson Lu" w:date="2014-08-22T02:30:00Z">
        <w:r w:rsidRPr="006F08F4" w:rsidDel="007C3DF4">
          <w:rPr>
            <w:rStyle w:val="Hyperlink"/>
            <w:noProof/>
          </w:rPr>
          <w:delText>Figure 3</w:delText>
        </w:r>
        <w:r w:rsidRPr="006F08F4" w:rsidDel="007C3DF4">
          <w:rPr>
            <w:rStyle w:val="Hyperlink"/>
            <w:noProof/>
          </w:rPr>
          <w:noBreakHyphen/>
          <w:delText>2. StaLe Lemmatization Process</w:delText>
        </w:r>
        <w:r w:rsidDel="007C3DF4">
          <w:rPr>
            <w:noProof/>
            <w:webHidden/>
          </w:rPr>
          <w:tab/>
          <w:delText>3-4</w:delText>
        </w:r>
      </w:del>
    </w:p>
    <w:p w14:paraId="3C6CF1BF" w14:textId="77777777" w:rsidR="006012EA" w:rsidDel="007C3DF4" w:rsidRDefault="006012EA">
      <w:pPr>
        <w:pStyle w:val="TableofFigures"/>
        <w:tabs>
          <w:tab w:val="right" w:leader="dot" w:pos="9350"/>
        </w:tabs>
        <w:rPr>
          <w:del w:id="4057" w:author="Vilson Lu" w:date="2014-08-22T02:30:00Z"/>
          <w:rFonts w:asciiTheme="minorHAnsi" w:eastAsiaTheme="minorEastAsia" w:hAnsiTheme="minorHAnsi" w:cstheme="minorBidi"/>
          <w:noProof/>
          <w:sz w:val="22"/>
          <w:szCs w:val="22"/>
          <w:lang w:val="en-PH" w:eastAsia="zh-CN"/>
        </w:rPr>
      </w:pPr>
      <w:del w:id="4058" w:author="Vilson Lu" w:date="2014-08-22T02:30:00Z">
        <w:r w:rsidRPr="006F08F4" w:rsidDel="007C3DF4">
          <w:rPr>
            <w:rStyle w:val="Hyperlink"/>
            <w:noProof/>
          </w:rPr>
          <w:delText>Figure 3</w:delText>
        </w:r>
        <w:r w:rsidRPr="006F08F4" w:rsidDel="007C3DF4">
          <w:rPr>
            <w:rStyle w:val="Hyperlink"/>
            <w:noProof/>
          </w:rPr>
          <w:noBreakHyphen/>
          <w:delText>3. Poibeau's General Architecture</w:delText>
        </w:r>
        <w:r w:rsidDel="007C3DF4">
          <w:rPr>
            <w:noProof/>
            <w:webHidden/>
          </w:rPr>
          <w:tab/>
          <w:delText>3-7</w:delText>
        </w:r>
      </w:del>
    </w:p>
    <w:p w14:paraId="3A82FD03" w14:textId="77777777" w:rsidR="006012EA" w:rsidDel="007C3DF4" w:rsidRDefault="006012EA">
      <w:pPr>
        <w:pStyle w:val="TableofFigures"/>
        <w:tabs>
          <w:tab w:val="right" w:leader="dot" w:pos="9350"/>
        </w:tabs>
        <w:rPr>
          <w:del w:id="4059" w:author="Vilson Lu" w:date="2014-08-22T02:30:00Z"/>
          <w:rFonts w:asciiTheme="minorHAnsi" w:eastAsiaTheme="minorEastAsia" w:hAnsiTheme="minorHAnsi" w:cstheme="minorBidi"/>
          <w:noProof/>
          <w:sz w:val="22"/>
          <w:szCs w:val="22"/>
          <w:lang w:val="en-PH" w:eastAsia="zh-CN"/>
        </w:rPr>
      </w:pPr>
      <w:del w:id="4060" w:author="Vilson Lu" w:date="2014-08-22T02:30:00Z">
        <w:r w:rsidRPr="006F08F4" w:rsidDel="007C3DF4">
          <w:rPr>
            <w:rStyle w:val="Hyperlink"/>
            <w:noProof/>
          </w:rPr>
          <w:delText>Figure 3</w:delText>
        </w:r>
        <w:r w:rsidRPr="006F08F4" w:rsidDel="007C3DF4">
          <w:rPr>
            <w:rStyle w:val="Hyperlink"/>
            <w:noProof/>
          </w:rPr>
          <w:noBreakHyphen/>
          <w:delText>4. Architecture of IE</w:delText>
        </w:r>
        <w:r w:rsidRPr="006F08F4" w:rsidDel="007C3DF4">
          <w:rPr>
            <w:rStyle w:val="Hyperlink"/>
            <w:noProof/>
            <w:vertAlign w:val="superscript"/>
          </w:rPr>
          <w:delText>2</w:delText>
        </w:r>
        <w:r w:rsidRPr="006F08F4" w:rsidDel="007C3DF4">
          <w:rPr>
            <w:rStyle w:val="Hyperlink"/>
            <w:noProof/>
          </w:rPr>
          <w:delText xml:space="preserve"> Adaptive Information Extraction System</w:delText>
        </w:r>
        <w:r w:rsidDel="007C3DF4">
          <w:rPr>
            <w:noProof/>
            <w:webHidden/>
          </w:rPr>
          <w:tab/>
          <w:delText>3-8</w:delText>
        </w:r>
      </w:del>
    </w:p>
    <w:p w14:paraId="4E3120A6" w14:textId="77777777" w:rsidR="006012EA" w:rsidDel="007C3DF4" w:rsidRDefault="006012EA">
      <w:pPr>
        <w:pStyle w:val="TableofFigures"/>
        <w:tabs>
          <w:tab w:val="right" w:leader="dot" w:pos="9350"/>
        </w:tabs>
        <w:rPr>
          <w:del w:id="4061" w:author="Vilson Lu" w:date="2014-08-22T02:30:00Z"/>
          <w:rFonts w:asciiTheme="minorHAnsi" w:eastAsiaTheme="minorEastAsia" w:hAnsiTheme="minorHAnsi" w:cstheme="minorBidi"/>
          <w:noProof/>
          <w:sz w:val="22"/>
          <w:szCs w:val="22"/>
          <w:lang w:val="en-PH" w:eastAsia="zh-CN"/>
        </w:rPr>
      </w:pPr>
      <w:del w:id="4062" w:author="Vilson Lu" w:date="2014-08-22T02:30:00Z">
        <w:r w:rsidRPr="006F08F4" w:rsidDel="007C3DF4">
          <w:rPr>
            <w:rStyle w:val="Hyperlink"/>
            <w:noProof/>
          </w:rPr>
          <w:delText>Figure 3</w:delText>
        </w:r>
        <w:r w:rsidRPr="006F08F4" w:rsidDel="007C3DF4">
          <w:rPr>
            <w:rStyle w:val="Hyperlink"/>
            <w:noProof/>
          </w:rPr>
          <w:noBreakHyphen/>
          <w:delText>5. Architecture of LearningPinocchio</w:delText>
        </w:r>
        <w:r w:rsidDel="007C3DF4">
          <w:rPr>
            <w:noProof/>
            <w:webHidden/>
          </w:rPr>
          <w:tab/>
          <w:delText>3-9</w:delText>
        </w:r>
      </w:del>
    </w:p>
    <w:p w14:paraId="4DBE61DC" w14:textId="77777777" w:rsidR="006012EA" w:rsidDel="007C3DF4" w:rsidRDefault="006012EA">
      <w:pPr>
        <w:pStyle w:val="TableofFigures"/>
        <w:tabs>
          <w:tab w:val="right" w:leader="dot" w:pos="9350"/>
        </w:tabs>
        <w:rPr>
          <w:del w:id="4063" w:author="Vilson Lu" w:date="2014-08-22T02:30:00Z"/>
          <w:rFonts w:asciiTheme="minorHAnsi" w:eastAsiaTheme="minorEastAsia" w:hAnsiTheme="minorHAnsi" w:cstheme="minorBidi"/>
          <w:noProof/>
          <w:sz w:val="22"/>
          <w:szCs w:val="22"/>
          <w:lang w:val="en-PH" w:eastAsia="zh-CN"/>
        </w:rPr>
      </w:pPr>
      <w:del w:id="4064" w:author="Vilson Lu" w:date="2014-08-22T02:30:00Z">
        <w:r w:rsidRPr="006F08F4" w:rsidDel="007C3DF4">
          <w:rPr>
            <w:rStyle w:val="Hyperlink"/>
            <w:noProof/>
          </w:rPr>
          <w:delText>Figure 3</w:delText>
        </w:r>
        <w:r w:rsidRPr="006F08F4" w:rsidDel="007C3DF4">
          <w:rPr>
            <w:rStyle w:val="Hyperlink"/>
            <w:noProof/>
          </w:rPr>
          <w:noBreakHyphen/>
          <w:delText>6. Rule Induction Step</w:delText>
        </w:r>
        <w:r w:rsidDel="007C3DF4">
          <w:rPr>
            <w:noProof/>
            <w:webHidden/>
          </w:rPr>
          <w:tab/>
          <w:delText>3-10</w:delText>
        </w:r>
      </w:del>
    </w:p>
    <w:p w14:paraId="1BBD21CC" w14:textId="77777777" w:rsidR="006012EA" w:rsidDel="007C3DF4" w:rsidRDefault="006012EA">
      <w:pPr>
        <w:pStyle w:val="TableofFigures"/>
        <w:tabs>
          <w:tab w:val="right" w:leader="dot" w:pos="9350"/>
        </w:tabs>
        <w:rPr>
          <w:del w:id="4065" w:author="Vilson Lu" w:date="2014-08-22T02:30:00Z"/>
          <w:rFonts w:asciiTheme="minorHAnsi" w:eastAsiaTheme="minorEastAsia" w:hAnsiTheme="minorHAnsi" w:cstheme="minorBidi"/>
          <w:noProof/>
          <w:sz w:val="22"/>
          <w:szCs w:val="22"/>
          <w:lang w:val="en-PH" w:eastAsia="zh-CN"/>
        </w:rPr>
      </w:pPr>
      <w:del w:id="4066" w:author="Vilson Lu" w:date="2014-08-22T02:30:00Z">
        <w:r w:rsidRPr="006F08F4" w:rsidDel="007C3DF4">
          <w:rPr>
            <w:rStyle w:val="Hyperlink"/>
            <w:noProof/>
          </w:rPr>
          <w:delText>Figure 3</w:delText>
        </w:r>
        <w:r w:rsidRPr="006F08F4" w:rsidDel="007C3DF4">
          <w:rPr>
            <w:rStyle w:val="Hyperlink"/>
            <w:noProof/>
          </w:rPr>
          <w:noBreakHyphen/>
          <w:delText>7. Algorithm for Choosing the Best Rules</w:delText>
        </w:r>
        <w:r w:rsidDel="007C3DF4">
          <w:rPr>
            <w:noProof/>
            <w:webHidden/>
          </w:rPr>
          <w:tab/>
          <w:delText>3-11</w:delText>
        </w:r>
      </w:del>
    </w:p>
    <w:p w14:paraId="41C63FAA" w14:textId="77777777" w:rsidR="006012EA" w:rsidDel="007C3DF4" w:rsidRDefault="006012EA">
      <w:pPr>
        <w:pStyle w:val="TableofFigures"/>
        <w:tabs>
          <w:tab w:val="right" w:leader="dot" w:pos="9350"/>
        </w:tabs>
        <w:rPr>
          <w:del w:id="4067" w:author="Vilson Lu" w:date="2014-08-22T02:30:00Z"/>
          <w:rFonts w:asciiTheme="minorHAnsi" w:eastAsiaTheme="minorEastAsia" w:hAnsiTheme="minorHAnsi" w:cstheme="minorBidi"/>
          <w:noProof/>
          <w:sz w:val="22"/>
          <w:szCs w:val="22"/>
          <w:lang w:val="en-PH" w:eastAsia="zh-CN"/>
        </w:rPr>
      </w:pPr>
      <w:del w:id="4068" w:author="Vilson Lu" w:date="2014-08-22T02:30:00Z">
        <w:r w:rsidRPr="006F08F4" w:rsidDel="007C3DF4">
          <w:rPr>
            <w:rStyle w:val="Hyperlink"/>
            <w:noProof/>
          </w:rPr>
          <w:delText>Figure 3</w:delText>
        </w:r>
        <w:r w:rsidRPr="006F08F4" w:rsidDel="007C3DF4">
          <w:rPr>
            <w:rStyle w:val="Hyperlink"/>
            <w:noProof/>
          </w:rPr>
          <w:noBreakHyphen/>
          <w:delText>8. Information Extraction Process of LearningPinocchio</w:delText>
        </w:r>
        <w:r w:rsidDel="007C3DF4">
          <w:rPr>
            <w:noProof/>
            <w:webHidden/>
          </w:rPr>
          <w:tab/>
          <w:delText>3-11</w:delText>
        </w:r>
      </w:del>
    </w:p>
    <w:p w14:paraId="6D852B35" w14:textId="77777777" w:rsidR="006012EA" w:rsidDel="007C3DF4" w:rsidRDefault="006012EA">
      <w:pPr>
        <w:pStyle w:val="TableofFigures"/>
        <w:tabs>
          <w:tab w:val="right" w:leader="dot" w:pos="9350"/>
        </w:tabs>
        <w:rPr>
          <w:del w:id="4069" w:author="Vilson Lu" w:date="2014-08-22T02:30:00Z"/>
          <w:rFonts w:asciiTheme="minorHAnsi" w:eastAsiaTheme="minorEastAsia" w:hAnsiTheme="minorHAnsi" w:cstheme="minorBidi"/>
          <w:noProof/>
          <w:sz w:val="22"/>
          <w:szCs w:val="22"/>
          <w:lang w:val="en-PH" w:eastAsia="zh-CN"/>
        </w:rPr>
      </w:pPr>
      <w:del w:id="4070" w:author="Vilson Lu" w:date="2014-08-22T02:30:00Z">
        <w:r w:rsidRPr="006F08F4" w:rsidDel="007C3DF4">
          <w:rPr>
            <w:rStyle w:val="Hyperlink"/>
            <w:noProof/>
          </w:rPr>
          <w:delText>Figure 3</w:delText>
        </w:r>
        <w:r w:rsidRPr="006F08F4" w:rsidDel="007C3DF4">
          <w:rPr>
            <w:rStyle w:val="Hyperlink"/>
            <w:noProof/>
          </w:rPr>
          <w:noBreakHyphen/>
          <w:delText>9. SOMIDIA's Architecture</w:delText>
        </w:r>
        <w:r w:rsidDel="007C3DF4">
          <w:rPr>
            <w:noProof/>
            <w:webHidden/>
          </w:rPr>
          <w:tab/>
          <w:delText>3-14</w:delText>
        </w:r>
      </w:del>
    </w:p>
    <w:p w14:paraId="28D770EA" w14:textId="77777777" w:rsidR="006012EA" w:rsidDel="007C3DF4" w:rsidRDefault="006012EA">
      <w:pPr>
        <w:pStyle w:val="TableofFigures"/>
        <w:tabs>
          <w:tab w:val="right" w:leader="dot" w:pos="9350"/>
        </w:tabs>
        <w:rPr>
          <w:del w:id="4071" w:author="Vilson Lu" w:date="2014-08-22T02:30:00Z"/>
          <w:rFonts w:asciiTheme="minorHAnsi" w:eastAsiaTheme="minorEastAsia" w:hAnsiTheme="minorHAnsi" w:cstheme="minorBidi"/>
          <w:noProof/>
          <w:sz w:val="22"/>
          <w:szCs w:val="22"/>
          <w:lang w:val="en-PH" w:eastAsia="zh-CN"/>
        </w:rPr>
      </w:pPr>
      <w:del w:id="4072" w:author="Vilson Lu" w:date="2014-08-22T02:30:00Z">
        <w:r w:rsidRPr="006F08F4" w:rsidDel="007C3DF4">
          <w:rPr>
            <w:rStyle w:val="Hyperlink"/>
            <w:noProof/>
          </w:rPr>
          <w:delText>Figure 3</w:delText>
        </w:r>
        <w:r w:rsidRPr="006F08F4" w:rsidDel="007C3DF4">
          <w:rPr>
            <w:rStyle w:val="Hyperlink"/>
            <w:noProof/>
          </w:rPr>
          <w:noBreakHyphen/>
          <w:delText>10. Process of Semi-Automatic Ontology Population</w:delText>
        </w:r>
        <w:r w:rsidDel="007C3DF4">
          <w:rPr>
            <w:noProof/>
            <w:webHidden/>
          </w:rPr>
          <w:tab/>
          <w:delText>3-16</w:delText>
        </w:r>
      </w:del>
    </w:p>
    <w:p w14:paraId="6C1380C5" w14:textId="77777777" w:rsidR="006012EA" w:rsidDel="007C3DF4" w:rsidRDefault="006012EA">
      <w:pPr>
        <w:pStyle w:val="TableofFigures"/>
        <w:tabs>
          <w:tab w:val="right" w:leader="dot" w:pos="9350"/>
        </w:tabs>
        <w:rPr>
          <w:del w:id="4073" w:author="Vilson Lu" w:date="2014-08-22T02:30:00Z"/>
          <w:rFonts w:asciiTheme="minorHAnsi" w:eastAsiaTheme="minorEastAsia" w:hAnsiTheme="minorHAnsi" w:cstheme="minorBidi"/>
          <w:noProof/>
          <w:sz w:val="22"/>
          <w:szCs w:val="22"/>
          <w:lang w:val="en-PH" w:eastAsia="zh-CN"/>
        </w:rPr>
      </w:pPr>
      <w:del w:id="4074" w:author="Vilson Lu" w:date="2014-08-22T02:30:00Z">
        <w:r w:rsidRPr="006F08F4" w:rsidDel="007C3DF4">
          <w:rPr>
            <w:rStyle w:val="Hyperlink"/>
            <w:noProof/>
          </w:rPr>
          <w:delText>Figure 4</w:delText>
        </w:r>
        <w:r w:rsidRPr="006F08F4" w:rsidDel="007C3DF4">
          <w:rPr>
            <w:rStyle w:val="Hyperlink"/>
            <w:noProof/>
          </w:rPr>
          <w:noBreakHyphen/>
          <w:delText>1. FILEIET Ontology</w:delText>
        </w:r>
        <w:r w:rsidDel="007C3DF4">
          <w:rPr>
            <w:noProof/>
            <w:webHidden/>
          </w:rPr>
          <w:tab/>
          <w:delText>4-15</w:delText>
        </w:r>
      </w:del>
    </w:p>
    <w:p w14:paraId="591BA834" w14:textId="77777777" w:rsidR="00751528" w:rsidDel="007C3DF4" w:rsidRDefault="00751528">
      <w:pPr>
        <w:pStyle w:val="TableofFigures"/>
        <w:tabs>
          <w:tab w:val="right" w:leader="dot" w:pos="9350"/>
        </w:tabs>
        <w:rPr>
          <w:del w:id="4075" w:author="Vilson Lu" w:date="2014-08-22T02:30:00Z"/>
          <w:rFonts w:asciiTheme="minorHAnsi" w:eastAsiaTheme="minorEastAsia" w:hAnsiTheme="minorHAnsi" w:cstheme="minorBidi"/>
          <w:noProof/>
          <w:sz w:val="22"/>
          <w:szCs w:val="22"/>
        </w:rPr>
      </w:pPr>
      <w:del w:id="4076" w:author="Vilson Lu" w:date="2014-08-22T02:30:00Z">
        <w:r w:rsidRPr="003F1C01" w:rsidDel="007C3DF4">
          <w:rPr>
            <w:rPrChange w:id="4077" w:author="Vilson Lu" w:date="2014-08-16T16:42:00Z">
              <w:rPr>
                <w:rStyle w:val="Hyperlink"/>
                <w:noProof/>
              </w:rPr>
            </w:rPrChange>
          </w:rPr>
          <w:delText>Figure 1</w:delText>
        </w:r>
        <w:r w:rsidRPr="003F1C01" w:rsidDel="007C3DF4">
          <w:rPr>
            <w:rPrChange w:id="4078" w:author="Vilson Lu" w:date="2014-08-16T16:42:00Z">
              <w:rPr>
                <w:rStyle w:val="Hyperlink"/>
                <w:noProof/>
              </w:rPr>
            </w:rPrChange>
          </w:rPr>
          <w:noBreakHyphen/>
          <w:delText>1. Research Methodology Phases</w:delText>
        </w:r>
        <w:r w:rsidDel="007C3DF4">
          <w:rPr>
            <w:noProof/>
            <w:webHidden/>
          </w:rPr>
          <w:tab/>
          <w:delText>1-4</w:delText>
        </w:r>
      </w:del>
    </w:p>
    <w:p w14:paraId="1510A564" w14:textId="77777777" w:rsidR="00751528" w:rsidDel="007C3DF4" w:rsidRDefault="00751528">
      <w:pPr>
        <w:pStyle w:val="TableofFigures"/>
        <w:tabs>
          <w:tab w:val="right" w:leader="dot" w:pos="9350"/>
        </w:tabs>
        <w:rPr>
          <w:del w:id="4079" w:author="Vilson Lu" w:date="2014-08-22T02:30:00Z"/>
          <w:rFonts w:asciiTheme="minorHAnsi" w:eastAsiaTheme="minorEastAsia" w:hAnsiTheme="minorHAnsi" w:cstheme="minorBidi"/>
          <w:noProof/>
          <w:sz w:val="22"/>
          <w:szCs w:val="22"/>
        </w:rPr>
      </w:pPr>
      <w:del w:id="4080" w:author="Vilson Lu" w:date="2014-08-22T02:30:00Z">
        <w:r w:rsidRPr="003F1C01" w:rsidDel="007C3DF4">
          <w:rPr>
            <w:rPrChange w:id="4081" w:author="Vilson Lu" w:date="2014-08-16T16:42:00Z">
              <w:rPr>
                <w:rStyle w:val="Hyperlink"/>
                <w:noProof/>
              </w:rPr>
            </w:rPrChange>
          </w:rPr>
          <w:delText>Figure 3</w:delText>
        </w:r>
        <w:r w:rsidRPr="003F1C01" w:rsidDel="007C3DF4">
          <w:rPr>
            <w:rPrChange w:id="4082" w:author="Vilson Lu" w:date="2014-08-16T16:42:00Z">
              <w:rPr>
                <w:rStyle w:val="Hyperlink"/>
                <w:noProof/>
              </w:rPr>
            </w:rPrChange>
          </w:rPr>
          <w:noBreakHyphen/>
          <w:delText>1. Structure of an Information Extraction System</w:delText>
        </w:r>
        <w:r w:rsidDel="007C3DF4">
          <w:rPr>
            <w:noProof/>
            <w:webHidden/>
          </w:rPr>
          <w:tab/>
          <w:delText>3-2</w:delText>
        </w:r>
      </w:del>
    </w:p>
    <w:p w14:paraId="3AA5A048" w14:textId="77777777" w:rsidR="00751528" w:rsidDel="007C3DF4" w:rsidRDefault="00751528">
      <w:pPr>
        <w:pStyle w:val="TableofFigures"/>
        <w:tabs>
          <w:tab w:val="right" w:leader="dot" w:pos="9350"/>
        </w:tabs>
        <w:rPr>
          <w:del w:id="4083" w:author="Vilson Lu" w:date="2014-08-22T02:30:00Z"/>
          <w:rFonts w:asciiTheme="minorHAnsi" w:eastAsiaTheme="minorEastAsia" w:hAnsiTheme="minorHAnsi" w:cstheme="minorBidi"/>
          <w:noProof/>
          <w:sz w:val="22"/>
          <w:szCs w:val="22"/>
        </w:rPr>
      </w:pPr>
      <w:del w:id="4084" w:author="Vilson Lu" w:date="2014-08-22T02:30:00Z">
        <w:r w:rsidRPr="003F1C01" w:rsidDel="007C3DF4">
          <w:rPr>
            <w:rPrChange w:id="4085" w:author="Vilson Lu" w:date="2014-08-16T16:42:00Z">
              <w:rPr>
                <w:rStyle w:val="Hyperlink"/>
                <w:noProof/>
              </w:rPr>
            </w:rPrChange>
          </w:rPr>
          <w:delText>Figure 3</w:delText>
        </w:r>
        <w:r w:rsidRPr="003F1C01" w:rsidDel="007C3DF4">
          <w:rPr>
            <w:rPrChange w:id="4086" w:author="Vilson Lu" w:date="2014-08-16T16:42:00Z">
              <w:rPr>
                <w:rStyle w:val="Hyperlink"/>
                <w:noProof/>
              </w:rPr>
            </w:rPrChange>
          </w:rPr>
          <w:noBreakHyphen/>
          <w:delText>2. StaLe Lemmatization Process</w:delText>
        </w:r>
        <w:r w:rsidDel="007C3DF4">
          <w:rPr>
            <w:noProof/>
            <w:webHidden/>
          </w:rPr>
          <w:tab/>
          <w:delText>3-4</w:delText>
        </w:r>
      </w:del>
    </w:p>
    <w:p w14:paraId="7F02B169" w14:textId="77777777" w:rsidR="00751528" w:rsidDel="007C3DF4" w:rsidRDefault="00751528">
      <w:pPr>
        <w:pStyle w:val="TableofFigures"/>
        <w:tabs>
          <w:tab w:val="right" w:leader="dot" w:pos="9350"/>
        </w:tabs>
        <w:rPr>
          <w:del w:id="4087" w:author="Vilson Lu" w:date="2014-08-22T02:30:00Z"/>
          <w:rFonts w:asciiTheme="minorHAnsi" w:eastAsiaTheme="minorEastAsia" w:hAnsiTheme="minorHAnsi" w:cstheme="minorBidi"/>
          <w:noProof/>
          <w:sz w:val="22"/>
          <w:szCs w:val="22"/>
        </w:rPr>
      </w:pPr>
      <w:del w:id="4088" w:author="Vilson Lu" w:date="2014-08-22T02:30:00Z">
        <w:r w:rsidRPr="003F1C01" w:rsidDel="007C3DF4">
          <w:rPr>
            <w:rPrChange w:id="4089" w:author="Vilson Lu" w:date="2014-08-16T16:42:00Z">
              <w:rPr>
                <w:rStyle w:val="Hyperlink"/>
                <w:noProof/>
              </w:rPr>
            </w:rPrChange>
          </w:rPr>
          <w:delText>Figure 3</w:delText>
        </w:r>
        <w:r w:rsidRPr="003F1C01" w:rsidDel="007C3DF4">
          <w:rPr>
            <w:rPrChange w:id="4090" w:author="Vilson Lu" w:date="2014-08-16T16:42:00Z">
              <w:rPr>
                <w:rStyle w:val="Hyperlink"/>
                <w:noProof/>
              </w:rPr>
            </w:rPrChange>
          </w:rPr>
          <w:noBreakHyphen/>
          <w:delText>3. Poibeau's General Architecture</w:delText>
        </w:r>
        <w:r w:rsidDel="007C3DF4">
          <w:rPr>
            <w:noProof/>
            <w:webHidden/>
          </w:rPr>
          <w:tab/>
          <w:delText>3-7</w:delText>
        </w:r>
      </w:del>
    </w:p>
    <w:p w14:paraId="255CFF62" w14:textId="77777777" w:rsidR="00751528" w:rsidDel="007C3DF4" w:rsidRDefault="00751528">
      <w:pPr>
        <w:pStyle w:val="TableofFigures"/>
        <w:tabs>
          <w:tab w:val="right" w:leader="dot" w:pos="9350"/>
        </w:tabs>
        <w:rPr>
          <w:del w:id="4091" w:author="Vilson Lu" w:date="2014-08-22T02:30:00Z"/>
          <w:rFonts w:asciiTheme="minorHAnsi" w:eastAsiaTheme="minorEastAsia" w:hAnsiTheme="minorHAnsi" w:cstheme="minorBidi"/>
          <w:noProof/>
          <w:sz w:val="22"/>
          <w:szCs w:val="22"/>
        </w:rPr>
      </w:pPr>
      <w:del w:id="4092" w:author="Vilson Lu" w:date="2014-08-22T02:30:00Z">
        <w:r w:rsidRPr="003F1C01" w:rsidDel="007C3DF4">
          <w:rPr>
            <w:rPrChange w:id="4093" w:author="Vilson Lu" w:date="2014-08-16T16:42:00Z">
              <w:rPr>
                <w:rStyle w:val="Hyperlink"/>
                <w:noProof/>
              </w:rPr>
            </w:rPrChange>
          </w:rPr>
          <w:delText>Figure 3</w:delText>
        </w:r>
        <w:r w:rsidRPr="003F1C01" w:rsidDel="007C3DF4">
          <w:rPr>
            <w:rPrChange w:id="4094" w:author="Vilson Lu" w:date="2014-08-16T16:42:00Z">
              <w:rPr>
                <w:rStyle w:val="Hyperlink"/>
                <w:noProof/>
              </w:rPr>
            </w:rPrChange>
          </w:rPr>
          <w:noBreakHyphen/>
          <w:delText>4. Architecture of IE2 Adaptive Information Extraction System</w:delText>
        </w:r>
        <w:r w:rsidDel="007C3DF4">
          <w:rPr>
            <w:noProof/>
            <w:webHidden/>
          </w:rPr>
          <w:tab/>
          <w:delText>3-8</w:delText>
        </w:r>
      </w:del>
    </w:p>
    <w:p w14:paraId="7BBE1E5A" w14:textId="77777777" w:rsidR="00751528" w:rsidDel="007C3DF4" w:rsidRDefault="00751528">
      <w:pPr>
        <w:pStyle w:val="TableofFigures"/>
        <w:tabs>
          <w:tab w:val="right" w:leader="dot" w:pos="9350"/>
        </w:tabs>
        <w:rPr>
          <w:del w:id="4095" w:author="Vilson Lu" w:date="2014-08-22T02:30:00Z"/>
          <w:rFonts w:asciiTheme="minorHAnsi" w:eastAsiaTheme="minorEastAsia" w:hAnsiTheme="minorHAnsi" w:cstheme="minorBidi"/>
          <w:noProof/>
          <w:sz w:val="22"/>
          <w:szCs w:val="22"/>
        </w:rPr>
      </w:pPr>
      <w:del w:id="4096" w:author="Vilson Lu" w:date="2014-08-22T02:30:00Z">
        <w:r w:rsidRPr="003F1C01" w:rsidDel="007C3DF4">
          <w:rPr>
            <w:rPrChange w:id="4097" w:author="Vilson Lu" w:date="2014-08-16T16:42:00Z">
              <w:rPr>
                <w:rStyle w:val="Hyperlink"/>
                <w:noProof/>
              </w:rPr>
            </w:rPrChange>
          </w:rPr>
          <w:delText>Figure 3</w:delText>
        </w:r>
        <w:r w:rsidRPr="003F1C01" w:rsidDel="007C3DF4">
          <w:rPr>
            <w:rPrChange w:id="4098" w:author="Vilson Lu" w:date="2014-08-16T16:42:00Z">
              <w:rPr>
                <w:rStyle w:val="Hyperlink"/>
                <w:noProof/>
              </w:rPr>
            </w:rPrChange>
          </w:rPr>
          <w:noBreakHyphen/>
          <w:delText>5. Architecture of LearningPinocchio</w:delText>
        </w:r>
        <w:r w:rsidDel="007C3DF4">
          <w:rPr>
            <w:noProof/>
            <w:webHidden/>
          </w:rPr>
          <w:tab/>
          <w:delText>3-9</w:delText>
        </w:r>
      </w:del>
    </w:p>
    <w:p w14:paraId="479F5509" w14:textId="77777777" w:rsidR="00751528" w:rsidDel="007C3DF4" w:rsidRDefault="00751528">
      <w:pPr>
        <w:pStyle w:val="TableofFigures"/>
        <w:tabs>
          <w:tab w:val="right" w:leader="dot" w:pos="9350"/>
        </w:tabs>
        <w:rPr>
          <w:del w:id="4099" w:author="Vilson Lu" w:date="2014-08-22T02:30:00Z"/>
          <w:rFonts w:asciiTheme="minorHAnsi" w:eastAsiaTheme="minorEastAsia" w:hAnsiTheme="minorHAnsi" w:cstheme="minorBidi"/>
          <w:noProof/>
          <w:sz w:val="22"/>
          <w:szCs w:val="22"/>
        </w:rPr>
      </w:pPr>
      <w:del w:id="4100" w:author="Vilson Lu" w:date="2014-08-22T02:30:00Z">
        <w:r w:rsidRPr="003F1C01" w:rsidDel="007C3DF4">
          <w:rPr>
            <w:rPrChange w:id="4101" w:author="Vilson Lu" w:date="2014-08-16T16:42:00Z">
              <w:rPr>
                <w:rStyle w:val="Hyperlink"/>
                <w:noProof/>
              </w:rPr>
            </w:rPrChange>
          </w:rPr>
          <w:delText>Figure 3</w:delText>
        </w:r>
        <w:r w:rsidRPr="003F1C01" w:rsidDel="007C3DF4">
          <w:rPr>
            <w:rPrChange w:id="4102" w:author="Vilson Lu" w:date="2014-08-16T16:42:00Z">
              <w:rPr>
                <w:rStyle w:val="Hyperlink"/>
                <w:noProof/>
              </w:rPr>
            </w:rPrChange>
          </w:rPr>
          <w:noBreakHyphen/>
          <w:delText>6. Rule Induction Step</w:delText>
        </w:r>
        <w:r w:rsidDel="007C3DF4">
          <w:rPr>
            <w:noProof/>
            <w:webHidden/>
          </w:rPr>
          <w:tab/>
          <w:delText>3-10</w:delText>
        </w:r>
      </w:del>
    </w:p>
    <w:p w14:paraId="468E1B4D" w14:textId="77777777" w:rsidR="00751528" w:rsidDel="007C3DF4" w:rsidRDefault="00751528">
      <w:pPr>
        <w:pStyle w:val="TableofFigures"/>
        <w:tabs>
          <w:tab w:val="right" w:leader="dot" w:pos="9350"/>
        </w:tabs>
        <w:rPr>
          <w:del w:id="4103" w:author="Vilson Lu" w:date="2014-08-22T02:30:00Z"/>
          <w:rFonts w:asciiTheme="minorHAnsi" w:eastAsiaTheme="minorEastAsia" w:hAnsiTheme="minorHAnsi" w:cstheme="minorBidi"/>
          <w:noProof/>
          <w:sz w:val="22"/>
          <w:szCs w:val="22"/>
        </w:rPr>
      </w:pPr>
      <w:del w:id="4104" w:author="Vilson Lu" w:date="2014-08-22T02:30:00Z">
        <w:r w:rsidRPr="003F1C01" w:rsidDel="007C3DF4">
          <w:rPr>
            <w:rPrChange w:id="4105" w:author="Vilson Lu" w:date="2014-08-16T16:42:00Z">
              <w:rPr>
                <w:rStyle w:val="Hyperlink"/>
                <w:noProof/>
              </w:rPr>
            </w:rPrChange>
          </w:rPr>
          <w:delText>Figure 3</w:delText>
        </w:r>
        <w:r w:rsidRPr="003F1C01" w:rsidDel="007C3DF4">
          <w:rPr>
            <w:rPrChange w:id="4106" w:author="Vilson Lu" w:date="2014-08-16T16:42:00Z">
              <w:rPr>
                <w:rStyle w:val="Hyperlink"/>
                <w:noProof/>
              </w:rPr>
            </w:rPrChange>
          </w:rPr>
          <w:noBreakHyphen/>
          <w:delText>7. Algorithm for Choosing the Best Rules</w:delText>
        </w:r>
        <w:r w:rsidDel="007C3DF4">
          <w:rPr>
            <w:noProof/>
            <w:webHidden/>
          </w:rPr>
          <w:tab/>
          <w:delText>3-11</w:delText>
        </w:r>
      </w:del>
    </w:p>
    <w:p w14:paraId="54BA3B6D" w14:textId="77777777" w:rsidR="00751528" w:rsidDel="007C3DF4" w:rsidRDefault="00751528">
      <w:pPr>
        <w:pStyle w:val="TableofFigures"/>
        <w:tabs>
          <w:tab w:val="right" w:leader="dot" w:pos="9350"/>
        </w:tabs>
        <w:rPr>
          <w:del w:id="4107" w:author="Vilson Lu" w:date="2014-08-22T02:30:00Z"/>
          <w:rFonts w:asciiTheme="minorHAnsi" w:eastAsiaTheme="minorEastAsia" w:hAnsiTheme="minorHAnsi" w:cstheme="minorBidi"/>
          <w:noProof/>
          <w:sz w:val="22"/>
          <w:szCs w:val="22"/>
        </w:rPr>
      </w:pPr>
      <w:del w:id="4108" w:author="Vilson Lu" w:date="2014-08-22T02:30:00Z">
        <w:r w:rsidRPr="003F1C01" w:rsidDel="007C3DF4">
          <w:rPr>
            <w:rPrChange w:id="4109" w:author="Vilson Lu" w:date="2014-08-16T16:42:00Z">
              <w:rPr>
                <w:rStyle w:val="Hyperlink"/>
                <w:noProof/>
              </w:rPr>
            </w:rPrChange>
          </w:rPr>
          <w:delText>Figure 3</w:delText>
        </w:r>
        <w:r w:rsidRPr="003F1C01" w:rsidDel="007C3DF4">
          <w:rPr>
            <w:rPrChange w:id="4110" w:author="Vilson Lu" w:date="2014-08-16T16:42:00Z">
              <w:rPr>
                <w:rStyle w:val="Hyperlink"/>
                <w:noProof/>
              </w:rPr>
            </w:rPrChange>
          </w:rPr>
          <w:noBreakHyphen/>
          <w:delText>8. Information Extraction Process of LearningPinocchio</w:delText>
        </w:r>
        <w:r w:rsidDel="007C3DF4">
          <w:rPr>
            <w:noProof/>
            <w:webHidden/>
          </w:rPr>
          <w:tab/>
          <w:delText>3-11</w:delText>
        </w:r>
      </w:del>
    </w:p>
    <w:p w14:paraId="0786B85E" w14:textId="77777777" w:rsidR="00751528" w:rsidDel="007C3DF4" w:rsidRDefault="00751528">
      <w:pPr>
        <w:pStyle w:val="TableofFigures"/>
        <w:tabs>
          <w:tab w:val="right" w:leader="dot" w:pos="9350"/>
        </w:tabs>
        <w:rPr>
          <w:del w:id="4111" w:author="Vilson Lu" w:date="2014-08-22T02:30:00Z"/>
          <w:rFonts w:asciiTheme="minorHAnsi" w:eastAsiaTheme="minorEastAsia" w:hAnsiTheme="minorHAnsi" w:cstheme="minorBidi"/>
          <w:noProof/>
          <w:sz w:val="22"/>
          <w:szCs w:val="22"/>
        </w:rPr>
      </w:pPr>
      <w:del w:id="4112" w:author="Vilson Lu" w:date="2014-08-22T02:30:00Z">
        <w:r w:rsidRPr="003F1C01" w:rsidDel="007C3DF4">
          <w:rPr>
            <w:rPrChange w:id="4113" w:author="Vilson Lu" w:date="2014-08-16T16:42:00Z">
              <w:rPr>
                <w:rStyle w:val="Hyperlink"/>
                <w:noProof/>
              </w:rPr>
            </w:rPrChange>
          </w:rPr>
          <w:delText>Figure 3</w:delText>
        </w:r>
        <w:r w:rsidRPr="003F1C01" w:rsidDel="007C3DF4">
          <w:rPr>
            <w:rPrChange w:id="4114" w:author="Vilson Lu" w:date="2014-08-16T16:42:00Z">
              <w:rPr>
                <w:rStyle w:val="Hyperlink"/>
                <w:noProof/>
              </w:rPr>
            </w:rPrChange>
          </w:rPr>
          <w:noBreakHyphen/>
          <w:delText>9. SOMIDIA's Architecture</w:delText>
        </w:r>
        <w:r w:rsidDel="007C3DF4">
          <w:rPr>
            <w:noProof/>
            <w:webHidden/>
          </w:rPr>
          <w:tab/>
          <w:delText>3-13</w:delText>
        </w:r>
      </w:del>
    </w:p>
    <w:p w14:paraId="5AEB4285" w14:textId="77777777" w:rsidR="007E2298" w:rsidDel="007C3DF4" w:rsidRDefault="007E2298">
      <w:pPr>
        <w:pStyle w:val="TableofFigures"/>
        <w:tabs>
          <w:tab w:val="right" w:leader="dot" w:pos="9350"/>
        </w:tabs>
        <w:rPr>
          <w:del w:id="4115" w:author="Vilson Lu" w:date="2014-08-22T02:30:00Z"/>
          <w:rFonts w:asciiTheme="minorHAnsi" w:eastAsiaTheme="minorEastAsia" w:hAnsiTheme="minorHAnsi" w:cstheme="minorBidi"/>
          <w:noProof/>
          <w:sz w:val="22"/>
          <w:szCs w:val="22"/>
        </w:rPr>
      </w:pPr>
      <w:del w:id="4116" w:author="Vilson Lu" w:date="2014-08-22T02:30:00Z">
        <w:r w:rsidRPr="00751528" w:rsidDel="007C3DF4">
          <w:rPr>
            <w:rStyle w:val="Hyperlink"/>
            <w:noProof/>
          </w:rPr>
          <w:delText>Figure 1</w:delText>
        </w:r>
        <w:r w:rsidRPr="00751528" w:rsidDel="007C3DF4">
          <w:rPr>
            <w:rStyle w:val="Hyperlink"/>
            <w:noProof/>
          </w:rPr>
          <w:noBreakHyphen/>
          <w:delText>1. Research Methodology Phases</w:delText>
        </w:r>
        <w:r w:rsidDel="007C3DF4">
          <w:rPr>
            <w:noProof/>
            <w:webHidden/>
          </w:rPr>
          <w:tab/>
          <w:delText>1-4</w:delText>
        </w:r>
      </w:del>
    </w:p>
    <w:p w14:paraId="0E63D364" w14:textId="77777777" w:rsidR="007E2298" w:rsidDel="007C3DF4" w:rsidRDefault="007E2298">
      <w:pPr>
        <w:pStyle w:val="TableofFigures"/>
        <w:tabs>
          <w:tab w:val="right" w:leader="dot" w:pos="9350"/>
        </w:tabs>
        <w:rPr>
          <w:del w:id="4117" w:author="Vilson Lu" w:date="2014-08-22T02:30:00Z"/>
          <w:rFonts w:asciiTheme="minorHAnsi" w:eastAsiaTheme="minorEastAsia" w:hAnsiTheme="minorHAnsi" w:cstheme="minorBidi"/>
          <w:noProof/>
          <w:sz w:val="22"/>
          <w:szCs w:val="22"/>
        </w:rPr>
      </w:pPr>
      <w:del w:id="4118" w:author="Vilson Lu" w:date="2014-08-22T02:30:00Z">
        <w:r w:rsidRPr="00751528" w:rsidDel="007C3DF4">
          <w:rPr>
            <w:rStyle w:val="Hyperlink"/>
            <w:noProof/>
          </w:rPr>
          <w:delText>Figure 3</w:delText>
        </w:r>
        <w:r w:rsidRPr="00751528" w:rsidDel="007C3DF4">
          <w:rPr>
            <w:rStyle w:val="Hyperlink"/>
            <w:noProof/>
          </w:rPr>
          <w:noBreakHyphen/>
          <w:delText>1. Structure of an Information Extraction System</w:delText>
        </w:r>
        <w:r w:rsidDel="007C3DF4">
          <w:rPr>
            <w:noProof/>
            <w:webHidden/>
          </w:rPr>
          <w:tab/>
          <w:delText>3-2</w:delText>
        </w:r>
      </w:del>
    </w:p>
    <w:p w14:paraId="26B16C76" w14:textId="77777777" w:rsidR="007E2298" w:rsidDel="007C3DF4" w:rsidRDefault="007E2298">
      <w:pPr>
        <w:pStyle w:val="TableofFigures"/>
        <w:tabs>
          <w:tab w:val="right" w:leader="dot" w:pos="9350"/>
        </w:tabs>
        <w:rPr>
          <w:del w:id="4119" w:author="Vilson Lu" w:date="2014-08-22T02:30:00Z"/>
          <w:rFonts w:asciiTheme="minorHAnsi" w:eastAsiaTheme="minorEastAsia" w:hAnsiTheme="minorHAnsi" w:cstheme="minorBidi"/>
          <w:noProof/>
          <w:sz w:val="22"/>
          <w:szCs w:val="22"/>
        </w:rPr>
      </w:pPr>
      <w:del w:id="4120" w:author="Vilson Lu" w:date="2014-08-22T02:30:00Z">
        <w:r w:rsidRPr="00751528" w:rsidDel="007C3DF4">
          <w:rPr>
            <w:rStyle w:val="Hyperlink"/>
            <w:noProof/>
          </w:rPr>
          <w:delText>Figure 3</w:delText>
        </w:r>
        <w:r w:rsidRPr="00751528" w:rsidDel="007C3DF4">
          <w:rPr>
            <w:rStyle w:val="Hyperlink"/>
            <w:noProof/>
          </w:rPr>
          <w:noBreakHyphen/>
          <w:delText>2. StaLe Lemmatization Process</w:delText>
        </w:r>
        <w:r w:rsidDel="007C3DF4">
          <w:rPr>
            <w:noProof/>
            <w:webHidden/>
          </w:rPr>
          <w:tab/>
          <w:delText>3-4</w:delText>
        </w:r>
      </w:del>
    </w:p>
    <w:p w14:paraId="7F9AA921" w14:textId="77777777" w:rsidR="007E2298" w:rsidDel="007C3DF4" w:rsidRDefault="007E2298">
      <w:pPr>
        <w:pStyle w:val="TableofFigures"/>
        <w:tabs>
          <w:tab w:val="right" w:leader="dot" w:pos="9350"/>
        </w:tabs>
        <w:rPr>
          <w:del w:id="4121" w:author="Vilson Lu" w:date="2014-08-22T02:30:00Z"/>
          <w:rFonts w:asciiTheme="minorHAnsi" w:eastAsiaTheme="minorEastAsia" w:hAnsiTheme="minorHAnsi" w:cstheme="minorBidi"/>
          <w:noProof/>
          <w:sz w:val="22"/>
          <w:szCs w:val="22"/>
        </w:rPr>
      </w:pPr>
      <w:del w:id="4122" w:author="Vilson Lu" w:date="2014-08-22T02:30:00Z">
        <w:r w:rsidRPr="00751528" w:rsidDel="007C3DF4">
          <w:rPr>
            <w:rStyle w:val="Hyperlink"/>
            <w:noProof/>
          </w:rPr>
          <w:delText>Figure 3</w:delText>
        </w:r>
        <w:r w:rsidRPr="00751528" w:rsidDel="007C3DF4">
          <w:rPr>
            <w:rStyle w:val="Hyperlink"/>
            <w:noProof/>
          </w:rPr>
          <w:noBreakHyphen/>
          <w:delText>3. Poibeau's General Architecture</w:delText>
        </w:r>
        <w:r w:rsidDel="007C3DF4">
          <w:rPr>
            <w:noProof/>
            <w:webHidden/>
          </w:rPr>
          <w:tab/>
          <w:delText>3-7</w:delText>
        </w:r>
      </w:del>
    </w:p>
    <w:p w14:paraId="6B575504" w14:textId="77777777" w:rsidR="007E2298" w:rsidDel="007C3DF4" w:rsidRDefault="007E2298">
      <w:pPr>
        <w:pStyle w:val="TableofFigures"/>
        <w:tabs>
          <w:tab w:val="right" w:leader="dot" w:pos="9350"/>
        </w:tabs>
        <w:rPr>
          <w:del w:id="4123" w:author="Vilson Lu" w:date="2014-08-22T02:30:00Z"/>
          <w:rFonts w:asciiTheme="minorHAnsi" w:eastAsiaTheme="minorEastAsia" w:hAnsiTheme="minorHAnsi" w:cstheme="minorBidi"/>
          <w:noProof/>
          <w:sz w:val="22"/>
          <w:szCs w:val="22"/>
        </w:rPr>
      </w:pPr>
      <w:del w:id="4124" w:author="Vilson Lu" w:date="2014-08-22T02:30:00Z">
        <w:r w:rsidRPr="00751528" w:rsidDel="007C3DF4">
          <w:rPr>
            <w:rStyle w:val="Hyperlink"/>
            <w:noProof/>
          </w:rPr>
          <w:delText>Figure 3</w:delText>
        </w:r>
        <w:r w:rsidRPr="00751528" w:rsidDel="007C3DF4">
          <w:rPr>
            <w:rStyle w:val="Hyperlink"/>
            <w:noProof/>
          </w:rPr>
          <w:noBreakHyphen/>
          <w:delText>4. Architecture of IE</w:delText>
        </w:r>
        <w:r w:rsidRPr="00751528" w:rsidDel="007C3DF4">
          <w:rPr>
            <w:rStyle w:val="Hyperlink"/>
            <w:noProof/>
            <w:vertAlign w:val="superscript"/>
          </w:rPr>
          <w:delText>2</w:delText>
        </w:r>
        <w:r w:rsidRPr="00751528" w:rsidDel="007C3DF4">
          <w:rPr>
            <w:rStyle w:val="Hyperlink"/>
            <w:noProof/>
          </w:rPr>
          <w:delText xml:space="preserve"> Adaptive Information Extraction System</w:delText>
        </w:r>
        <w:r w:rsidDel="007C3DF4">
          <w:rPr>
            <w:noProof/>
            <w:webHidden/>
          </w:rPr>
          <w:tab/>
          <w:delText>3-8</w:delText>
        </w:r>
      </w:del>
    </w:p>
    <w:p w14:paraId="10656860" w14:textId="77777777" w:rsidR="007E2298" w:rsidDel="007C3DF4" w:rsidRDefault="007E2298">
      <w:pPr>
        <w:pStyle w:val="TableofFigures"/>
        <w:tabs>
          <w:tab w:val="right" w:leader="dot" w:pos="9350"/>
        </w:tabs>
        <w:rPr>
          <w:del w:id="4125" w:author="Vilson Lu" w:date="2014-08-22T02:30:00Z"/>
          <w:rFonts w:asciiTheme="minorHAnsi" w:eastAsiaTheme="minorEastAsia" w:hAnsiTheme="minorHAnsi" w:cstheme="minorBidi"/>
          <w:noProof/>
          <w:sz w:val="22"/>
          <w:szCs w:val="22"/>
        </w:rPr>
      </w:pPr>
      <w:del w:id="4126" w:author="Vilson Lu" w:date="2014-08-22T02:30:00Z">
        <w:r w:rsidRPr="00751528" w:rsidDel="007C3DF4">
          <w:rPr>
            <w:rStyle w:val="Hyperlink"/>
            <w:noProof/>
          </w:rPr>
          <w:delText>Figure 3</w:delText>
        </w:r>
        <w:r w:rsidRPr="00751528" w:rsidDel="007C3DF4">
          <w:rPr>
            <w:rStyle w:val="Hyperlink"/>
            <w:noProof/>
          </w:rPr>
          <w:noBreakHyphen/>
          <w:delText>5. Architecture of LearningPinocchio</w:delText>
        </w:r>
        <w:r w:rsidDel="007C3DF4">
          <w:rPr>
            <w:noProof/>
            <w:webHidden/>
          </w:rPr>
          <w:tab/>
          <w:delText>3-9</w:delText>
        </w:r>
      </w:del>
    </w:p>
    <w:p w14:paraId="1D61F056" w14:textId="77777777" w:rsidR="007E2298" w:rsidDel="007C3DF4" w:rsidRDefault="007E2298">
      <w:pPr>
        <w:pStyle w:val="TableofFigures"/>
        <w:tabs>
          <w:tab w:val="right" w:leader="dot" w:pos="9350"/>
        </w:tabs>
        <w:rPr>
          <w:del w:id="4127" w:author="Vilson Lu" w:date="2014-08-22T02:30:00Z"/>
          <w:rFonts w:asciiTheme="minorHAnsi" w:eastAsiaTheme="minorEastAsia" w:hAnsiTheme="minorHAnsi" w:cstheme="minorBidi"/>
          <w:noProof/>
          <w:sz w:val="22"/>
          <w:szCs w:val="22"/>
        </w:rPr>
      </w:pPr>
      <w:del w:id="4128" w:author="Vilson Lu" w:date="2014-08-22T02:30:00Z">
        <w:r w:rsidRPr="00751528" w:rsidDel="007C3DF4">
          <w:rPr>
            <w:rStyle w:val="Hyperlink"/>
            <w:noProof/>
          </w:rPr>
          <w:delText>Figure 3</w:delText>
        </w:r>
        <w:r w:rsidRPr="00751528" w:rsidDel="007C3DF4">
          <w:rPr>
            <w:rStyle w:val="Hyperlink"/>
            <w:noProof/>
          </w:rPr>
          <w:noBreakHyphen/>
          <w:delText>6. Rule Induction Step</w:delText>
        </w:r>
        <w:r w:rsidDel="007C3DF4">
          <w:rPr>
            <w:noProof/>
            <w:webHidden/>
          </w:rPr>
          <w:tab/>
          <w:delText>3-10</w:delText>
        </w:r>
      </w:del>
    </w:p>
    <w:p w14:paraId="514DD554" w14:textId="77777777" w:rsidR="007E2298" w:rsidDel="007C3DF4" w:rsidRDefault="007E2298">
      <w:pPr>
        <w:pStyle w:val="TableofFigures"/>
        <w:tabs>
          <w:tab w:val="right" w:leader="dot" w:pos="9350"/>
        </w:tabs>
        <w:rPr>
          <w:del w:id="4129" w:author="Vilson Lu" w:date="2014-08-22T02:30:00Z"/>
          <w:rFonts w:asciiTheme="minorHAnsi" w:eastAsiaTheme="minorEastAsia" w:hAnsiTheme="minorHAnsi" w:cstheme="minorBidi"/>
          <w:noProof/>
          <w:sz w:val="22"/>
          <w:szCs w:val="22"/>
        </w:rPr>
      </w:pPr>
      <w:del w:id="4130" w:author="Vilson Lu" w:date="2014-08-22T02:30:00Z">
        <w:r w:rsidRPr="00751528" w:rsidDel="007C3DF4">
          <w:rPr>
            <w:rStyle w:val="Hyperlink"/>
            <w:noProof/>
          </w:rPr>
          <w:delText>Figure 3</w:delText>
        </w:r>
        <w:r w:rsidRPr="00751528" w:rsidDel="007C3DF4">
          <w:rPr>
            <w:rStyle w:val="Hyperlink"/>
            <w:noProof/>
          </w:rPr>
          <w:noBreakHyphen/>
          <w:delText>7. Algorithm for Choosing the Best Rules</w:delText>
        </w:r>
        <w:r w:rsidDel="007C3DF4">
          <w:rPr>
            <w:noProof/>
            <w:webHidden/>
          </w:rPr>
          <w:tab/>
          <w:delText>3-11</w:delText>
        </w:r>
      </w:del>
    </w:p>
    <w:p w14:paraId="31FDD94C" w14:textId="77777777" w:rsidR="007E2298" w:rsidDel="007C3DF4" w:rsidRDefault="007E2298">
      <w:pPr>
        <w:pStyle w:val="TableofFigures"/>
        <w:tabs>
          <w:tab w:val="right" w:leader="dot" w:pos="9350"/>
        </w:tabs>
        <w:rPr>
          <w:del w:id="4131" w:author="Vilson Lu" w:date="2014-08-22T02:30:00Z"/>
          <w:rFonts w:asciiTheme="minorHAnsi" w:eastAsiaTheme="minorEastAsia" w:hAnsiTheme="minorHAnsi" w:cstheme="minorBidi"/>
          <w:noProof/>
          <w:sz w:val="22"/>
          <w:szCs w:val="22"/>
        </w:rPr>
      </w:pPr>
      <w:del w:id="4132" w:author="Vilson Lu" w:date="2014-08-22T02:30:00Z">
        <w:r w:rsidRPr="00751528" w:rsidDel="007C3DF4">
          <w:rPr>
            <w:rStyle w:val="Hyperlink"/>
            <w:noProof/>
          </w:rPr>
          <w:delText>Figure 3</w:delText>
        </w:r>
        <w:r w:rsidRPr="00751528" w:rsidDel="007C3DF4">
          <w:rPr>
            <w:rStyle w:val="Hyperlink"/>
            <w:noProof/>
          </w:rPr>
          <w:noBreakHyphen/>
          <w:delText>8. Information Extraction Process of LearningPinocchio</w:delText>
        </w:r>
        <w:r w:rsidDel="007C3DF4">
          <w:rPr>
            <w:noProof/>
            <w:webHidden/>
          </w:rPr>
          <w:tab/>
          <w:delText>3-11</w:delText>
        </w:r>
      </w:del>
    </w:p>
    <w:p w14:paraId="72861405" w14:textId="77777777" w:rsidR="007E2298" w:rsidDel="007C3DF4" w:rsidRDefault="007E2298">
      <w:pPr>
        <w:pStyle w:val="TableofFigures"/>
        <w:tabs>
          <w:tab w:val="right" w:leader="dot" w:pos="9350"/>
        </w:tabs>
        <w:rPr>
          <w:del w:id="4133" w:author="Vilson Lu" w:date="2014-08-22T02:30:00Z"/>
          <w:rFonts w:asciiTheme="minorHAnsi" w:eastAsiaTheme="minorEastAsia" w:hAnsiTheme="minorHAnsi" w:cstheme="minorBidi"/>
          <w:noProof/>
          <w:sz w:val="22"/>
          <w:szCs w:val="22"/>
        </w:rPr>
      </w:pPr>
      <w:del w:id="4134" w:author="Vilson Lu" w:date="2014-08-22T02:30:00Z">
        <w:r w:rsidRPr="00751528" w:rsidDel="007C3DF4">
          <w:rPr>
            <w:rStyle w:val="Hyperlink"/>
            <w:noProof/>
          </w:rPr>
          <w:delText>Figure 3</w:delText>
        </w:r>
        <w:r w:rsidRPr="00751528" w:rsidDel="007C3DF4">
          <w:rPr>
            <w:rStyle w:val="Hyperlink"/>
            <w:noProof/>
          </w:rPr>
          <w:noBreakHyphen/>
          <w:delText>9. SOMIDIA's Architecture</w:delText>
        </w:r>
        <w:r w:rsidDel="007C3DF4">
          <w:rPr>
            <w:noProof/>
            <w:webHidden/>
          </w:rPr>
          <w:tab/>
          <w:delText>3-13</w:delText>
        </w:r>
      </w:del>
    </w:p>
    <w:p w14:paraId="17CAEDE5" w14:textId="77777777" w:rsidR="00D7332C" w:rsidRPr="00E45CE0" w:rsidDel="007C3DF4" w:rsidRDefault="00D7332C">
      <w:pPr>
        <w:pStyle w:val="TableofFigures"/>
        <w:tabs>
          <w:tab w:val="right" w:leader="dot" w:pos="9350"/>
        </w:tabs>
        <w:rPr>
          <w:del w:id="4135" w:author="Vilson Lu" w:date="2014-08-22T02:30:00Z"/>
          <w:rFonts w:eastAsiaTheme="minorEastAsia" w:cstheme="minorBidi"/>
          <w:noProof/>
          <w:sz w:val="22"/>
          <w:szCs w:val="22"/>
        </w:rPr>
      </w:pPr>
      <w:del w:id="4136" w:author="Vilson Lu" w:date="2014-08-22T02:30:00Z">
        <w:r w:rsidRPr="007E2298" w:rsidDel="007C3DF4">
          <w:rPr>
            <w:rPrChange w:id="4137" w:author="TinTin Kalaw" w:date="2014-08-16T12:59:00Z">
              <w:rPr>
                <w:rStyle w:val="Hyperlink"/>
                <w:noProof/>
              </w:rPr>
            </w:rPrChange>
          </w:rPr>
          <w:delText>Figure 1</w:delText>
        </w:r>
        <w:r w:rsidRPr="007E2298" w:rsidDel="007C3DF4">
          <w:rPr>
            <w:rPrChange w:id="4138" w:author="TinTin Kalaw" w:date="2014-08-16T12:59:00Z">
              <w:rPr>
                <w:rStyle w:val="Hyperlink"/>
                <w:noProof/>
              </w:rPr>
            </w:rPrChange>
          </w:rPr>
          <w:noBreakHyphen/>
          <w:delText>1. Research Methodology Phases</w:delText>
        </w:r>
        <w:r w:rsidRPr="00E45CE0" w:rsidDel="007C3DF4">
          <w:rPr>
            <w:noProof/>
            <w:webHidden/>
          </w:rPr>
          <w:tab/>
          <w:delText>1-2</w:delText>
        </w:r>
      </w:del>
    </w:p>
    <w:p w14:paraId="0EA64FB6" w14:textId="77777777" w:rsidR="004B7EB2" w:rsidRPr="00E45CE0" w:rsidRDefault="004B7EB2" w:rsidP="004B7EB2">
      <w:r w:rsidRPr="00E45CE0">
        <w:fldChar w:fldCharType="end"/>
      </w:r>
    </w:p>
    <w:p w14:paraId="1D4CA900" w14:textId="0739459E" w:rsidR="00E128ED" w:rsidRDefault="00E128ED">
      <w:pPr>
        <w:rPr>
          <w:ins w:id="4139" w:author="Vilson Lu" w:date="2014-08-22T00:38:00Z"/>
        </w:rPr>
      </w:pPr>
      <w:ins w:id="4140" w:author="Vilson Lu" w:date="2014-08-22T00:38:00Z">
        <w:r>
          <w:br w:type="page"/>
        </w:r>
      </w:ins>
    </w:p>
    <w:p w14:paraId="387F03EC" w14:textId="02CC830D" w:rsidR="00E128ED" w:rsidRPr="00E128ED" w:rsidRDefault="00E128ED">
      <w:pPr>
        <w:pStyle w:val="TableofFigures"/>
        <w:tabs>
          <w:tab w:val="right" w:leader="dot" w:pos="9350"/>
        </w:tabs>
        <w:rPr>
          <w:ins w:id="4141" w:author="Vilson Lu" w:date="2014-08-22T00:38:00Z"/>
        </w:rPr>
      </w:pPr>
      <w:ins w:id="4142" w:author="Vilson Lu" w:date="2014-08-22T00:38:00Z">
        <w:r>
          <w:lastRenderedPageBreak/>
          <w:t>List of Code Listing</w:t>
        </w:r>
      </w:ins>
    </w:p>
    <w:p w14:paraId="460B58BC" w14:textId="77777777" w:rsidR="00EC7FD0" w:rsidRDefault="00E128ED">
      <w:pPr>
        <w:pStyle w:val="TableofFigures"/>
        <w:tabs>
          <w:tab w:val="right" w:leader="dot" w:pos="9350"/>
        </w:tabs>
        <w:rPr>
          <w:ins w:id="4143" w:author="Vilson Lu" w:date="2014-08-22T02:37:00Z"/>
          <w:rFonts w:asciiTheme="minorHAnsi" w:eastAsiaTheme="minorEastAsia" w:hAnsiTheme="minorHAnsi" w:cstheme="minorBidi"/>
          <w:noProof/>
          <w:sz w:val="22"/>
          <w:szCs w:val="22"/>
          <w:lang w:val="en-PH" w:eastAsia="zh-CN"/>
        </w:rPr>
      </w:pPr>
      <w:ins w:id="4144" w:author="Vilson Lu" w:date="2014-08-22T00:38:00Z">
        <w:r>
          <w:fldChar w:fldCharType="begin"/>
        </w:r>
        <w:r>
          <w:instrText xml:space="preserve"> TOC \h \z \c "Code Listing" </w:instrText>
        </w:r>
      </w:ins>
      <w:r>
        <w:fldChar w:fldCharType="separate"/>
      </w:r>
      <w:ins w:id="4145" w:author="Vilson Lu" w:date="2014-08-22T02:37:00Z">
        <w:r w:rsidR="00EC7FD0" w:rsidRPr="00C2488F">
          <w:rPr>
            <w:rStyle w:val="Hyperlink"/>
            <w:noProof/>
          </w:rPr>
          <w:fldChar w:fldCharType="begin"/>
        </w:r>
        <w:r w:rsidR="00EC7FD0" w:rsidRPr="00C2488F">
          <w:rPr>
            <w:rStyle w:val="Hyperlink"/>
            <w:noProof/>
          </w:rPr>
          <w:instrText xml:space="preserve"> </w:instrText>
        </w:r>
        <w:r w:rsidR="00EC7FD0">
          <w:rPr>
            <w:noProof/>
          </w:rPr>
          <w:instrText>HYPERLINK \l "_Toc396438389"</w:instrText>
        </w:r>
        <w:r w:rsidR="00EC7FD0" w:rsidRPr="00C2488F">
          <w:rPr>
            <w:rStyle w:val="Hyperlink"/>
            <w:noProof/>
          </w:rPr>
          <w:instrText xml:space="preserve"> </w:instrText>
        </w:r>
        <w:r w:rsidR="00EC7FD0" w:rsidRPr="00C2488F">
          <w:rPr>
            <w:rStyle w:val="Hyperlink"/>
            <w:noProof/>
          </w:rPr>
          <w:fldChar w:fldCharType="separate"/>
        </w:r>
        <w:r w:rsidR="00EC7FD0" w:rsidRPr="00C2488F">
          <w:rPr>
            <w:rStyle w:val="Hyperlink"/>
            <w:noProof/>
          </w:rPr>
          <w:t>Code Listing 3</w:t>
        </w:r>
        <w:r w:rsidR="00EC7FD0" w:rsidRPr="00C2488F">
          <w:rPr>
            <w:rStyle w:val="Hyperlink"/>
            <w:noProof/>
          </w:rPr>
          <w:noBreakHyphen/>
          <w:t>1. Example code to create an ontology</w:t>
        </w:r>
        <w:r w:rsidR="00EC7FD0">
          <w:rPr>
            <w:noProof/>
            <w:webHidden/>
          </w:rPr>
          <w:tab/>
        </w:r>
        <w:r w:rsidR="00EC7FD0">
          <w:rPr>
            <w:noProof/>
            <w:webHidden/>
          </w:rPr>
          <w:fldChar w:fldCharType="begin"/>
        </w:r>
        <w:r w:rsidR="00EC7FD0">
          <w:rPr>
            <w:noProof/>
            <w:webHidden/>
          </w:rPr>
          <w:instrText xml:space="preserve"> PAGEREF _Toc396438389 \h </w:instrText>
        </w:r>
      </w:ins>
      <w:r w:rsidR="00EC7FD0">
        <w:rPr>
          <w:noProof/>
          <w:webHidden/>
        </w:rPr>
      </w:r>
      <w:r w:rsidR="00EC7FD0">
        <w:rPr>
          <w:noProof/>
          <w:webHidden/>
        </w:rPr>
        <w:fldChar w:fldCharType="separate"/>
      </w:r>
      <w:ins w:id="4146" w:author="Vilson Lu" w:date="2014-08-22T02:37:00Z">
        <w:r w:rsidR="00EC7FD0">
          <w:rPr>
            <w:noProof/>
            <w:webHidden/>
          </w:rPr>
          <w:t>3-24</w:t>
        </w:r>
        <w:r w:rsidR="00EC7FD0">
          <w:rPr>
            <w:noProof/>
            <w:webHidden/>
          </w:rPr>
          <w:fldChar w:fldCharType="end"/>
        </w:r>
        <w:r w:rsidR="00EC7FD0" w:rsidRPr="00C2488F">
          <w:rPr>
            <w:rStyle w:val="Hyperlink"/>
            <w:noProof/>
          </w:rPr>
          <w:fldChar w:fldCharType="end"/>
        </w:r>
      </w:ins>
    </w:p>
    <w:p w14:paraId="3C580BC6" w14:textId="77777777" w:rsidR="00EC7FD0" w:rsidRDefault="00EC7FD0">
      <w:pPr>
        <w:pStyle w:val="TableofFigures"/>
        <w:tabs>
          <w:tab w:val="right" w:leader="dot" w:pos="9350"/>
        </w:tabs>
        <w:rPr>
          <w:ins w:id="4147" w:author="Vilson Lu" w:date="2014-08-22T02:37:00Z"/>
          <w:rFonts w:asciiTheme="minorHAnsi" w:eastAsiaTheme="minorEastAsia" w:hAnsiTheme="minorHAnsi" w:cstheme="minorBidi"/>
          <w:noProof/>
          <w:sz w:val="22"/>
          <w:szCs w:val="22"/>
          <w:lang w:val="en-PH" w:eastAsia="zh-CN"/>
        </w:rPr>
      </w:pPr>
      <w:ins w:id="4148" w:author="Vilson Lu" w:date="2014-08-22T02:37:00Z">
        <w:r w:rsidRPr="00C2488F">
          <w:rPr>
            <w:rStyle w:val="Hyperlink"/>
            <w:noProof/>
          </w:rPr>
          <w:fldChar w:fldCharType="begin"/>
        </w:r>
        <w:r w:rsidRPr="00C2488F">
          <w:rPr>
            <w:rStyle w:val="Hyperlink"/>
            <w:noProof/>
          </w:rPr>
          <w:instrText xml:space="preserve"> </w:instrText>
        </w:r>
        <w:r>
          <w:rPr>
            <w:noProof/>
          </w:rPr>
          <w:instrText>HYPERLINK \l "_Toc396438390"</w:instrText>
        </w:r>
        <w:r w:rsidRPr="00C2488F">
          <w:rPr>
            <w:rStyle w:val="Hyperlink"/>
            <w:noProof/>
          </w:rPr>
          <w:instrText xml:space="preserve"> </w:instrText>
        </w:r>
        <w:r w:rsidRPr="00C2488F">
          <w:rPr>
            <w:rStyle w:val="Hyperlink"/>
            <w:noProof/>
          </w:rPr>
          <w:fldChar w:fldCharType="separate"/>
        </w:r>
        <w:r w:rsidRPr="00C2488F">
          <w:rPr>
            <w:rStyle w:val="Hyperlink"/>
            <w:noProof/>
          </w:rPr>
          <w:t>Code Listing 3</w:t>
        </w:r>
        <w:r w:rsidRPr="00C2488F">
          <w:rPr>
            <w:rStyle w:val="Hyperlink"/>
            <w:noProof/>
          </w:rPr>
          <w:noBreakHyphen/>
          <w:t>2. Example code for tokenizing text.</w:t>
        </w:r>
        <w:r>
          <w:rPr>
            <w:noProof/>
            <w:webHidden/>
          </w:rPr>
          <w:tab/>
        </w:r>
        <w:r>
          <w:rPr>
            <w:noProof/>
            <w:webHidden/>
          </w:rPr>
          <w:fldChar w:fldCharType="begin"/>
        </w:r>
        <w:r>
          <w:rPr>
            <w:noProof/>
            <w:webHidden/>
          </w:rPr>
          <w:instrText xml:space="preserve"> PAGEREF _Toc396438390 \h </w:instrText>
        </w:r>
      </w:ins>
      <w:r>
        <w:rPr>
          <w:noProof/>
          <w:webHidden/>
        </w:rPr>
      </w:r>
      <w:r>
        <w:rPr>
          <w:noProof/>
          <w:webHidden/>
        </w:rPr>
        <w:fldChar w:fldCharType="separate"/>
      </w:r>
      <w:ins w:id="4149" w:author="Vilson Lu" w:date="2014-08-22T02:37:00Z">
        <w:r>
          <w:rPr>
            <w:noProof/>
            <w:webHidden/>
          </w:rPr>
          <w:t>3-24</w:t>
        </w:r>
        <w:r>
          <w:rPr>
            <w:noProof/>
            <w:webHidden/>
          </w:rPr>
          <w:fldChar w:fldCharType="end"/>
        </w:r>
        <w:r w:rsidRPr="00C2488F">
          <w:rPr>
            <w:rStyle w:val="Hyperlink"/>
            <w:noProof/>
          </w:rPr>
          <w:fldChar w:fldCharType="end"/>
        </w:r>
      </w:ins>
    </w:p>
    <w:p w14:paraId="3B307E63" w14:textId="4E6D7A73" w:rsidR="00E128ED" w:rsidRDefault="00E128ED">
      <w:pPr>
        <w:rPr>
          <w:ins w:id="4150" w:author="Vilson Lu" w:date="2014-08-22T00:38:00Z"/>
        </w:rPr>
      </w:pPr>
      <w:ins w:id="4151" w:author="Vilson Lu" w:date="2014-08-22T00:38:00Z">
        <w:r>
          <w:fldChar w:fldCharType="end"/>
        </w:r>
        <w:r>
          <w:br w:type="page"/>
        </w:r>
      </w:ins>
    </w:p>
    <w:p w14:paraId="58FF697D" w14:textId="43FD80FD" w:rsidR="004B7EB2" w:rsidRPr="00E45CE0" w:rsidDel="00E128ED" w:rsidRDefault="004B7EB2" w:rsidP="004B7EB2">
      <w:pPr>
        <w:rPr>
          <w:del w:id="4152" w:author="Vilson Lu" w:date="2014-08-22T00:38:00Z"/>
        </w:rPr>
        <w:sectPr w:rsidR="004B7EB2" w:rsidRPr="00E45CE0" w:rsidDel="00E128ED" w:rsidSect="004B7EB2">
          <w:pgSz w:w="12240" w:h="15840"/>
          <w:pgMar w:top="1440" w:right="1440" w:bottom="1440" w:left="1440" w:header="720" w:footer="720" w:gutter="0"/>
          <w:pgNumType w:start="1"/>
          <w:cols w:space="720"/>
          <w:docGrid w:linePitch="360"/>
        </w:sectPr>
      </w:pPr>
    </w:p>
    <w:p w14:paraId="20FC1B1A" w14:textId="77777777" w:rsidR="004B7EB2" w:rsidRPr="00E45CE0" w:rsidRDefault="004B7EB2" w:rsidP="004B7EB2">
      <w:pPr>
        <w:pStyle w:val="Heading1"/>
      </w:pPr>
      <w:bookmarkStart w:id="4153" w:name="_Toc396444856"/>
      <w:bookmarkStart w:id="4154" w:name="_Toc396452976"/>
      <w:r w:rsidRPr="00E45CE0">
        <w:t>Research Description</w:t>
      </w:r>
      <w:bookmarkEnd w:id="4153"/>
      <w:bookmarkEnd w:id="4154"/>
    </w:p>
    <w:p w14:paraId="02A86D78" w14:textId="77777777" w:rsidR="004B7EB2" w:rsidRPr="00E45CE0" w:rsidRDefault="004B7EB2" w:rsidP="009B6691">
      <w:pPr>
        <w:pStyle w:val="Content1"/>
      </w:pPr>
    </w:p>
    <w:p w14:paraId="127C50D7" w14:textId="741A912A" w:rsidR="004B7EB2" w:rsidRPr="00E45CE0" w:rsidRDefault="004B7EB2">
      <w:pPr>
        <w:pStyle w:val="Content2"/>
        <w:pPrChange w:id="4155" w:author="Vilson Lu" w:date="2014-08-16T15:30:00Z">
          <w:pPr>
            <w:pStyle w:val="Content1"/>
          </w:pPr>
        </w:pPrChange>
      </w:pPr>
      <w:r w:rsidRPr="00E45CE0">
        <w:t xml:space="preserve">This chapter introduces the research which will be undertaken in the field of </w:t>
      </w:r>
      <w:r w:rsidR="00D24411" w:rsidRPr="00E45CE0">
        <w:t>Text</w:t>
      </w:r>
      <w:r w:rsidRPr="00E45CE0">
        <w:t xml:space="preserve"> Classification</w:t>
      </w:r>
      <w:r w:rsidR="00B81167" w:rsidRPr="00E45CE0">
        <w:t xml:space="preserve"> (</w:t>
      </w:r>
      <w:r w:rsidR="00D24411" w:rsidRPr="00E45CE0">
        <w:t>T</w:t>
      </w:r>
      <w:r w:rsidR="00B81167" w:rsidRPr="00E45CE0">
        <w:t>C)</w:t>
      </w:r>
      <w:r w:rsidRPr="00E45CE0">
        <w:t xml:space="preserve">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4635FD15" w14:textId="77777777" w:rsidR="00B81167" w:rsidRPr="00E45CE0" w:rsidRDefault="00B81167" w:rsidP="009B6691">
      <w:pPr>
        <w:pStyle w:val="Content1"/>
      </w:pPr>
    </w:p>
    <w:p w14:paraId="203AE938" w14:textId="77777777" w:rsidR="009B6691" w:rsidRPr="00E45CE0" w:rsidRDefault="009B6691" w:rsidP="009B6691">
      <w:pPr>
        <w:pStyle w:val="Heading2"/>
      </w:pPr>
      <w:bookmarkStart w:id="4156" w:name="_Toc396444857"/>
      <w:bookmarkStart w:id="4157" w:name="_Toc396452977"/>
      <w:r w:rsidRPr="00E45CE0">
        <w:t>Overview of the Current State of Technology</w:t>
      </w:r>
      <w:bookmarkEnd w:id="4156"/>
      <w:bookmarkEnd w:id="4157"/>
    </w:p>
    <w:p w14:paraId="0F11D3FA" w14:textId="77777777" w:rsidR="009B6691" w:rsidRPr="00E45CE0" w:rsidRDefault="009B6691" w:rsidP="009B6691">
      <w:pPr>
        <w:pStyle w:val="Content1"/>
      </w:pPr>
    </w:p>
    <w:p w14:paraId="0A252CAF" w14:textId="77777777" w:rsidR="00D7332C" w:rsidRPr="00E45CE0" w:rsidRDefault="00D7332C">
      <w:pPr>
        <w:pStyle w:val="Content2"/>
        <w:pPrChange w:id="4158" w:author="Vilson Lu" w:date="2014-08-16T15:30:00Z">
          <w:pPr>
            <w:pStyle w:val="Content1"/>
          </w:pPr>
        </w:pPrChange>
      </w:pPr>
      <w:r w:rsidRPr="00E45CE0">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4F2FDB56" w14:textId="77777777" w:rsidR="00D7332C" w:rsidRPr="00E45CE0" w:rsidRDefault="00D7332C" w:rsidP="00D7332C">
      <w:pPr>
        <w:pStyle w:val="Content1"/>
      </w:pPr>
    </w:p>
    <w:p w14:paraId="76580378" w14:textId="53115BCB" w:rsidR="005320E1" w:rsidRPr="00E45CE0" w:rsidRDefault="00D7332C">
      <w:pPr>
        <w:pStyle w:val="Content2"/>
        <w:pPrChange w:id="4159" w:author="Vilson Lu" w:date="2014-08-16T15:30:00Z">
          <w:pPr>
            <w:pStyle w:val="Content1"/>
          </w:pPr>
        </w:pPrChange>
      </w:pPr>
      <w:r w:rsidRPr="00E45CE0">
        <w:t xml:space="preserve">Social media are online applications, platforms, and media which aim to facilitate interaction, collaboration and the sharing of content. </w:t>
      </w:r>
      <w:r w:rsidR="005320E1" w:rsidRPr="00E45CE0">
        <w:t xml:space="preserve">Social media can be accessed by computers or by smart phones. </w:t>
      </w:r>
      <w:r w:rsidRPr="00E45CE0">
        <w:t>In a study of Universal McCann and an analysis of 24/7 Wall St., LLC about social media, the Philippines got a high rank in most of the categories. This led to the country being dubbed as the “Social Media Capital of the World” (Universal McCann, 200</w:t>
      </w:r>
      <w:r w:rsidR="005320E1" w:rsidRPr="00E45CE0">
        <w:t>8; Stockdale &amp; McIntyre, 2011).</w:t>
      </w:r>
    </w:p>
    <w:p w14:paraId="306794C9" w14:textId="77777777" w:rsidR="005320E1" w:rsidRPr="00E45CE0" w:rsidRDefault="005320E1" w:rsidP="00D7332C">
      <w:pPr>
        <w:pStyle w:val="Content1"/>
      </w:pPr>
    </w:p>
    <w:p w14:paraId="79FE610F" w14:textId="7177EE70" w:rsidR="00D7332C" w:rsidRPr="00E45CE0" w:rsidRDefault="00D7332C">
      <w:pPr>
        <w:pStyle w:val="Content2"/>
        <w:pPrChange w:id="4160" w:author="Vilson Lu" w:date="2014-08-16T15:30:00Z">
          <w:pPr>
            <w:pStyle w:val="Content1"/>
          </w:pPr>
        </w:pPrChange>
      </w:pPr>
      <w:r w:rsidRPr="00E45CE0">
        <w:t>Social media plays a vital role in disaster management. For example,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45CE0">
        <w:rPr>
          <w:rStyle w:val="FootnoteReference"/>
        </w:rPr>
        <w:footnoteReference w:id="1"/>
      </w:r>
      <w:r w:rsidRPr="00E45CE0">
        <w:t>, that quickly sort through online data, from tweets to uploaded photos, and then display the information on satellite maps, to assist in relief efforts during the disaster of Super Typhoon Haiyan (also called Yolanda) in the Philippines (Howard, 2013).</w:t>
      </w:r>
      <w:r w:rsidR="009D3B09" w:rsidRPr="00E45CE0">
        <w:t>In a study commissioned by the American Red Cross</w:t>
      </w:r>
      <w:r w:rsidR="009D3B09" w:rsidRPr="00E45CE0">
        <w:rPr>
          <w:rStyle w:val="FootnoteReference"/>
        </w:rPr>
        <w:footnoteReference w:id="2"/>
      </w:r>
      <w:r w:rsidR="009D3B09" w:rsidRPr="00E45CE0">
        <w:t>, it was revealed that 74% of the respondents expect response agencies to answer social media calls for help within an hour.</w:t>
      </w:r>
    </w:p>
    <w:p w14:paraId="2FCDDE62" w14:textId="77777777" w:rsidR="009D3B09" w:rsidRPr="00E45CE0" w:rsidRDefault="009D3B09" w:rsidP="00D7332C">
      <w:pPr>
        <w:pStyle w:val="Content1"/>
      </w:pPr>
    </w:p>
    <w:p w14:paraId="7A8C15C1" w14:textId="6DEC8D90" w:rsidR="007B40A6" w:rsidRDefault="004862F4">
      <w:pPr>
        <w:pStyle w:val="Content2"/>
        <w:rPr>
          <w:ins w:id="4161" w:author="TinTin Kalaw" w:date="2014-08-16T13:01:00Z"/>
        </w:rPr>
        <w:pPrChange w:id="4162" w:author="Vilson Lu" w:date="2014-08-16T15:30:00Z">
          <w:pPr>
            <w:pStyle w:val="Content1"/>
          </w:pPr>
        </w:pPrChange>
      </w:pPr>
      <w:r w:rsidRPr="00E45CE0">
        <w:t>Twitter is a social media microblogging platform where users can post statuses in real-time. In times of disaster, Twitter is used share information regarding the disaster as well as response efforts. As part of the disaster management of the Philippines for natural calamities, the government has released an official newsletter indicating the official social media accounts and hashtags</w:t>
      </w:r>
      <w:r w:rsidR="00F45262" w:rsidRPr="00E45CE0">
        <w:rPr>
          <w:rStyle w:val="FootnoteReference"/>
        </w:rPr>
        <w:footnoteReference w:id="3"/>
      </w:r>
      <w:r w:rsidRPr="00E45CE0">
        <w:t>. The Filipino Twitter users tend to post tweets about request for help and prayer. Other tweets pertain to traffic updates, weather updates, observations, and class suspensions.</w:t>
      </w:r>
      <w:ins w:id="4163" w:author="TinTin Kalaw" w:date="2014-08-19T08:15:00Z">
        <w:r w:rsidR="006F08F4">
          <w:t xml:space="preserve"> </w:t>
        </w:r>
      </w:ins>
      <w:del w:id="4164" w:author="TinTin Kalaw" w:date="2014-08-16T13:01:00Z">
        <w:r w:rsidRPr="00E45CE0" w:rsidDel="007E2298">
          <w:delText xml:space="preserve"> </w:delText>
        </w:r>
      </w:del>
      <w:r w:rsidRPr="00E45CE0">
        <w:t xml:space="preserve">While some users have a preference to post in </w:t>
      </w:r>
      <w:r w:rsidRPr="00E45CE0">
        <w:lastRenderedPageBreak/>
        <w:t>English, there is still a larger number of user that use their native language when tweeting during disasters (Lee et al., 2013).</w:t>
      </w:r>
    </w:p>
    <w:p w14:paraId="1CBAF4BC" w14:textId="77777777" w:rsidR="007E2298" w:rsidRDefault="007E2298" w:rsidP="00D7332C">
      <w:pPr>
        <w:pStyle w:val="Content1"/>
        <w:rPr>
          <w:ins w:id="4165" w:author="TinTin Kalaw" w:date="2014-08-16T13:01:00Z"/>
        </w:rPr>
      </w:pPr>
    </w:p>
    <w:p w14:paraId="7CDAD72C" w14:textId="7A0309BE" w:rsidR="003E4FF7" w:rsidRDefault="003E4FF7">
      <w:pPr>
        <w:pStyle w:val="Content2"/>
        <w:rPr>
          <w:ins w:id="4166" w:author="Kyle Mc Hale Dela Cruz" w:date="2014-08-18T22:28:00Z"/>
        </w:rPr>
        <w:pPrChange w:id="4167" w:author="Vilson Lu" w:date="2014-08-16T15:30:00Z">
          <w:pPr>
            <w:pStyle w:val="Content1"/>
          </w:pPr>
        </w:pPrChange>
      </w:pPr>
      <w:ins w:id="4168" w:author="Kyle Mc Hale Dela Cruz" w:date="2014-08-18T22:28:00Z">
        <w:r>
          <w:t>Knowing that various emergency response organizations aim to, as much a</w:t>
        </w:r>
      </w:ins>
      <w:ins w:id="4169" w:author="Kyle Mc Hale Dela Cruz" w:date="2014-08-18T22:29:00Z">
        <w:r>
          <w:t>s</w:t>
        </w:r>
      </w:ins>
      <w:ins w:id="4170" w:author="Kyle Mc Hale Dela Cruz" w:date="2014-08-18T22:28:00Z">
        <w:r>
          <w:t xml:space="preserve"> possible</w:t>
        </w:r>
      </w:ins>
      <w:ins w:id="4171" w:author="Kyle Mc Hale Dela Cruz" w:date="2014-08-18T22:29:00Z">
        <w:r>
          <w:t>,</w:t>
        </w:r>
      </w:ins>
      <w:ins w:id="4172" w:author="Kyle Mc Hale Dela Cruz" w:date="2014-08-18T22:28:00Z">
        <w:r>
          <w:t xml:space="preserve"> attend to all </w:t>
        </w:r>
      </w:ins>
      <w:ins w:id="4173" w:author="Kyle Mc Hale Dela Cruz" w:date="2014-08-18T22:29:00Z">
        <w:r>
          <w:t xml:space="preserve">requests for help from many people, it would be very </w:t>
        </w:r>
      </w:ins>
      <w:ins w:id="4174" w:author="Kyle Mc Hale Dela Cruz" w:date="2014-08-18T22:30:00Z">
        <w:r>
          <w:t xml:space="preserve">important and beneficial to have a system that </w:t>
        </w:r>
      </w:ins>
      <w:ins w:id="4175" w:author="Kyle Mc Hale Dela Cruz" w:date="2014-08-18T22:31:00Z">
        <w:r>
          <w:t xml:space="preserve">is </w:t>
        </w:r>
      </w:ins>
      <w:ins w:id="4176" w:author="Kyle Mc Hale Dela Cruz" w:date="2014-08-18T22:30:00Z">
        <w:r>
          <w:t>capable of extracting relevant disaster relief operation information from the content</w:t>
        </w:r>
      </w:ins>
      <w:ins w:id="4177" w:author="Kyle Mc Hale Dela Cruz" w:date="2014-08-18T22:32:00Z">
        <w:r>
          <w:t>s</w:t>
        </w:r>
      </w:ins>
      <w:ins w:id="4178" w:author="Kyle Mc Hale Dela Cruz" w:date="2014-08-18T22:30:00Z">
        <w:r>
          <w:t xml:space="preserve"> that </w:t>
        </w:r>
      </w:ins>
      <w:ins w:id="4179" w:author="Kyle Mc Hale Dela Cruz" w:date="2014-08-18T22:32:00Z">
        <w:r>
          <w:t>are</w:t>
        </w:r>
      </w:ins>
      <w:ins w:id="4180" w:author="Kyle Mc Hale Dela Cruz" w:date="2014-08-18T22:30:00Z">
        <w:r>
          <w:t xml:space="preserve"> posted by the </w:t>
        </w:r>
      </w:ins>
      <w:ins w:id="4181" w:author="Kyle Mc Hale Dela Cruz" w:date="2014-08-18T22:32:00Z">
        <w:r>
          <w:t>Filipino netizens in</w:t>
        </w:r>
      </w:ins>
      <w:ins w:id="4182" w:author="Kyle Mc Hale Dela Cruz" w:date="2014-08-18T22:30:00Z">
        <w:r>
          <w:t xml:space="preserve"> Twitter.</w:t>
        </w:r>
      </w:ins>
      <w:ins w:id="4183" w:author="Kyle Mc Hale Dela Cruz" w:date="2014-08-18T22:33:00Z">
        <w:r>
          <w:t xml:space="preserve"> Furthermore, it would be very beneficial and important to have an information extraction system that is able to extract relevant information from the language that is dominant in the disaster-stricken areas, which, in the case of the Philippin</w:t>
        </w:r>
        <w:r w:rsidR="009404FE">
          <w:t xml:space="preserve">es, is the Filipino </w:t>
        </w:r>
        <w:r>
          <w:t>language and</w:t>
        </w:r>
      </w:ins>
      <w:ins w:id="4184" w:author="Kyle Mc Hale Dela Cruz" w:date="2014-08-18T22:36:00Z">
        <w:r>
          <w:t>,</w:t>
        </w:r>
      </w:ins>
      <w:ins w:id="4185" w:author="Kyle Mc Hale Dela Cruz" w:date="2014-08-18T22:33:00Z">
        <w:r>
          <w:t xml:space="preserve"> at the same time</w:t>
        </w:r>
      </w:ins>
      <w:ins w:id="4186" w:author="Kyle Mc Hale Dela Cruz" w:date="2014-08-18T22:36:00Z">
        <w:r>
          <w:t>,</w:t>
        </w:r>
      </w:ins>
      <w:ins w:id="4187" w:author="Kyle Mc Hale Dela Cruz" w:date="2014-08-18T22:33:00Z">
        <w:r>
          <w:t xml:space="preserve"> </w:t>
        </w:r>
      </w:ins>
      <w:ins w:id="4188" w:author="Kyle Mc Hale Dela Cruz" w:date="2014-08-18T22:35:00Z">
        <w:r>
          <w:t>support the way how content is posted in Twitter like having certain formats (</w:t>
        </w:r>
      </w:ins>
      <w:ins w:id="4189" w:author="Kyle Mc Hale Dela Cruz" w:date="2014-08-18T22:37:00Z">
        <w:r>
          <w:t>having #tags</w:t>
        </w:r>
      </w:ins>
      <w:ins w:id="4190" w:author="Kyle Mc Hale Dela Cruz" w:date="2014-08-18T22:35:00Z">
        <w:r>
          <w:t>)</w:t>
        </w:r>
      </w:ins>
      <w:ins w:id="4191" w:author="Kyle Mc Hale Dela Cruz" w:date="2014-08-18T22:37:00Z">
        <w:r>
          <w:t>, writing style (TXTSPK and Code switched styles) and etc.</w:t>
        </w:r>
      </w:ins>
      <w:ins w:id="4192" w:author="Kyle Mc Hale Dela Cruz" w:date="2014-08-18T22:38:00Z">
        <w:r w:rsidR="009404FE">
          <w:t xml:space="preserve"> In general, having this system can open up opportunities of improving how disaster relief operations are planned and conducted in the Philippines and eventually, </w:t>
        </w:r>
      </w:ins>
      <w:ins w:id="4193" w:author="Kyle Mc Hale Dela Cruz" w:date="2014-08-18T22:42:00Z">
        <w:r w:rsidR="009404FE">
          <w:t xml:space="preserve">can </w:t>
        </w:r>
      </w:ins>
      <w:ins w:id="4194" w:author="Kyle Mc Hale Dela Cruz" w:date="2014-08-18T22:38:00Z">
        <w:r w:rsidR="009404FE">
          <w:t>save a significant</w:t>
        </w:r>
      </w:ins>
      <w:ins w:id="4195" w:author="Kyle Mc Hale Dela Cruz" w:date="2014-08-18T22:42:00Z">
        <w:r w:rsidR="009404FE">
          <w:t>ly</w:t>
        </w:r>
      </w:ins>
      <w:ins w:id="4196" w:author="Kyle Mc Hale Dela Cruz" w:date="2014-08-18T22:39:00Z">
        <w:r w:rsidR="009404FE">
          <w:t xml:space="preserve"> large</w:t>
        </w:r>
      </w:ins>
      <w:ins w:id="4197" w:author="Kyle Mc Hale Dela Cruz" w:date="2014-08-18T22:38:00Z">
        <w:r w:rsidR="009404FE">
          <w:t xml:space="preserve"> </w:t>
        </w:r>
      </w:ins>
      <w:ins w:id="4198" w:author="Kyle Mc Hale Dela Cruz" w:date="2014-08-18T22:42:00Z">
        <w:r w:rsidR="009404FE">
          <w:t>number</w:t>
        </w:r>
      </w:ins>
      <w:ins w:id="4199" w:author="Kyle Mc Hale Dela Cruz" w:date="2014-08-18T22:38:00Z">
        <w:r w:rsidR="009404FE">
          <w:t xml:space="preserve"> </w:t>
        </w:r>
      </w:ins>
      <w:ins w:id="4200" w:author="Kyle Mc Hale Dela Cruz" w:date="2014-08-18T22:39:00Z">
        <w:r w:rsidR="009404FE">
          <w:t>of lives.</w:t>
        </w:r>
      </w:ins>
    </w:p>
    <w:p w14:paraId="5A8DB839" w14:textId="74DA8DE7" w:rsidR="007E2298" w:rsidRPr="00E45CE0" w:rsidDel="009404FE" w:rsidRDefault="007E2298">
      <w:pPr>
        <w:pStyle w:val="Content2"/>
        <w:rPr>
          <w:del w:id="4201" w:author="Kyle Mc Hale Dela Cruz" w:date="2014-08-18T22:39:00Z"/>
        </w:rPr>
        <w:pPrChange w:id="4202" w:author="Vilson Lu" w:date="2014-08-16T15:30:00Z">
          <w:pPr>
            <w:pStyle w:val="Content1"/>
          </w:pPr>
        </w:pPrChange>
      </w:pPr>
      <w:ins w:id="4203" w:author="TinTin Kalaw" w:date="2014-08-16T13:01:00Z">
        <w:del w:id="4204" w:author="Kyle Mc Hale Dela Cruz" w:date="2014-08-18T22:39:00Z">
          <w:r w:rsidDel="009404FE">
            <w:delText xml:space="preserve">Knowing that </w:delText>
          </w:r>
        </w:del>
      </w:ins>
      <w:ins w:id="4205" w:author="TinTin Kalaw" w:date="2014-08-16T13:02:00Z">
        <w:del w:id="4206" w:author="Kyle Mc Hale Dela Cruz" w:date="2014-08-18T22:39:00Z">
          <w:r w:rsidDel="009404FE">
            <w:delText>people expect response agencies to answer social media calls for hel</w:delText>
          </w:r>
        </w:del>
      </w:ins>
      <w:ins w:id="4207" w:author="TinTin Kalaw" w:date="2014-08-16T13:03:00Z">
        <w:del w:id="4208" w:author="Kyle Mc Hale Dela Cruz" w:date="2014-08-18T22:39:00Z">
          <w:r w:rsidDel="009404FE">
            <w:delText>p</w:delText>
          </w:r>
        </w:del>
      </w:ins>
      <w:ins w:id="4209" w:author="TinTin Kalaw" w:date="2014-08-16T13:02:00Z">
        <w:del w:id="4210" w:author="Kyle Mc Hale Dela Cruz" w:date="2014-08-18T22:39:00Z">
          <w:r w:rsidDel="009404FE">
            <w:delText xml:space="preserve"> within </w:delText>
          </w:r>
        </w:del>
      </w:ins>
      <w:ins w:id="4211" w:author="TinTin Kalaw" w:date="2014-08-16T13:05:00Z">
        <w:del w:id="4212" w:author="Kyle Mc Hale Dela Cruz" w:date="2014-08-18T22:39:00Z">
          <w:r w:rsidDel="009404FE">
            <w:delText>one</w:delText>
          </w:r>
        </w:del>
      </w:ins>
      <w:ins w:id="4213" w:author="TinTin Kalaw" w:date="2014-08-16T13:02:00Z">
        <w:del w:id="4214" w:author="Kyle Mc Hale Dela Cruz" w:date="2014-08-18T22:39:00Z">
          <w:r w:rsidDel="009404FE">
            <w:delText xml:space="preserve"> </w:delText>
          </w:r>
        </w:del>
      </w:ins>
      <w:ins w:id="4215" w:author="TinTin Kalaw" w:date="2014-08-16T13:03:00Z">
        <w:del w:id="4216" w:author="Kyle Mc Hale Dela Cruz" w:date="2014-08-18T22:39:00Z">
          <w:r w:rsidDel="009404FE">
            <w:delText>hour and that Filipinos tend to post in Twitter in both the Filipino and English language, it is important to have a system that extracts these relevant information in</w:delText>
          </w:r>
        </w:del>
      </w:ins>
      <w:ins w:id="4217" w:author="TinTin Kalaw" w:date="2014-08-16T13:04:00Z">
        <w:del w:id="4218" w:author="Kyle Mc Hale Dela Cruz" w:date="2014-08-18T22:39:00Z">
          <w:r w:rsidDel="009404FE">
            <w:delText xml:space="preserve"> the tweets in near real-time.</w:delText>
          </w:r>
        </w:del>
      </w:ins>
    </w:p>
    <w:p w14:paraId="2EDE6F17" w14:textId="77777777" w:rsidR="00D7332C" w:rsidRPr="00E45CE0" w:rsidRDefault="00D7332C" w:rsidP="00D7332C">
      <w:pPr>
        <w:pStyle w:val="Content1"/>
      </w:pPr>
    </w:p>
    <w:p w14:paraId="713CCA5B" w14:textId="77777777" w:rsidR="009B6691" w:rsidRPr="00E45CE0" w:rsidRDefault="009B6691" w:rsidP="009B6691">
      <w:pPr>
        <w:pStyle w:val="Heading2"/>
      </w:pPr>
      <w:bookmarkStart w:id="4219" w:name="_Toc396444858"/>
      <w:bookmarkStart w:id="4220" w:name="_Toc396452978"/>
      <w:r w:rsidRPr="00E45CE0">
        <w:t>Research Objectives</w:t>
      </w:r>
      <w:bookmarkEnd w:id="4219"/>
      <w:bookmarkEnd w:id="4220"/>
    </w:p>
    <w:p w14:paraId="442BE92A" w14:textId="77777777" w:rsidR="009B6691" w:rsidRPr="00E45CE0" w:rsidRDefault="009B6691" w:rsidP="009B6691">
      <w:pPr>
        <w:pStyle w:val="Content1"/>
      </w:pPr>
    </w:p>
    <w:p w14:paraId="639CBD82" w14:textId="77777777" w:rsidR="009B6691" w:rsidRPr="00E45CE0" w:rsidRDefault="009B6691">
      <w:pPr>
        <w:pStyle w:val="Content2"/>
        <w:pPrChange w:id="4221" w:author="Vilson Lu" w:date="2014-08-16T15:30:00Z">
          <w:pPr>
            <w:pStyle w:val="Content1"/>
          </w:pPr>
        </w:pPrChange>
      </w:pPr>
      <w:r w:rsidRPr="00E45CE0">
        <w:t>This section presents the general and specific objectives of the proposed research.</w:t>
      </w:r>
    </w:p>
    <w:p w14:paraId="0F1F087C" w14:textId="77777777" w:rsidR="009B6691" w:rsidRPr="00E45CE0" w:rsidRDefault="009B6691" w:rsidP="009B6691">
      <w:pPr>
        <w:pStyle w:val="Content1"/>
      </w:pPr>
    </w:p>
    <w:p w14:paraId="349531DF" w14:textId="77777777" w:rsidR="009B6691" w:rsidRPr="00E45CE0" w:rsidRDefault="009B6691" w:rsidP="009B6691">
      <w:pPr>
        <w:pStyle w:val="Heading3"/>
      </w:pPr>
      <w:bookmarkStart w:id="4222" w:name="_Toc396444859"/>
      <w:bookmarkStart w:id="4223" w:name="_Toc396452979"/>
      <w:commentRangeStart w:id="4224"/>
      <w:r w:rsidRPr="00E45CE0">
        <w:t>General Objective</w:t>
      </w:r>
      <w:commentRangeEnd w:id="4224"/>
      <w:r w:rsidRPr="00E45CE0">
        <w:rPr>
          <w:rStyle w:val="CommentReference"/>
          <w:b w:val="0"/>
        </w:rPr>
        <w:commentReference w:id="4224"/>
      </w:r>
      <w:bookmarkEnd w:id="4222"/>
      <w:bookmarkEnd w:id="4223"/>
    </w:p>
    <w:p w14:paraId="5AA71406" w14:textId="77777777" w:rsidR="009B6691" w:rsidRPr="00E45CE0" w:rsidRDefault="009B6691" w:rsidP="009B6691">
      <w:pPr>
        <w:pStyle w:val="Content2"/>
      </w:pPr>
    </w:p>
    <w:p w14:paraId="56B8061E" w14:textId="55FD3BC8" w:rsidR="009B6691" w:rsidRPr="00E45CE0" w:rsidRDefault="009B6691" w:rsidP="00BF4C5E">
      <w:pPr>
        <w:pStyle w:val="Content2"/>
      </w:pPr>
      <w:r w:rsidRPr="00E45CE0">
        <w:t>To develop a</w:t>
      </w:r>
      <w:r w:rsidR="00D7332C" w:rsidRPr="00E45CE0">
        <w:t xml:space="preserve">n information extraction system that </w:t>
      </w:r>
      <w:r w:rsidR="003E0041" w:rsidRPr="00E45CE0">
        <w:t>extracts relevant relief effort</w:t>
      </w:r>
      <w:r w:rsidR="00D7332C" w:rsidRPr="00E45CE0">
        <w:t xml:space="preserve"> information from </w:t>
      </w:r>
      <w:del w:id="4225" w:author="TinTin Kalaw" w:date="2014-08-16T13:05:00Z">
        <w:r w:rsidR="00D7332C" w:rsidRPr="00E45CE0" w:rsidDel="00957CD2">
          <w:delText xml:space="preserve">Filipino </w:delText>
        </w:r>
      </w:del>
      <w:r w:rsidR="00D7332C" w:rsidRPr="00E45CE0">
        <w:t>disaster-related tweets.</w:t>
      </w:r>
    </w:p>
    <w:p w14:paraId="6CCF81DD" w14:textId="77777777" w:rsidR="009B6691" w:rsidRPr="00E45CE0" w:rsidRDefault="009B6691" w:rsidP="009B6691">
      <w:pPr>
        <w:pStyle w:val="Content2"/>
      </w:pPr>
    </w:p>
    <w:p w14:paraId="6FB5FABC" w14:textId="77777777" w:rsidR="009B6691" w:rsidRPr="00E45CE0" w:rsidRDefault="009B6691" w:rsidP="009B6691">
      <w:pPr>
        <w:pStyle w:val="Heading3"/>
      </w:pPr>
      <w:bookmarkStart w:id="4226" w:name="_Toc396444860"/>
      <w:bookmarkStart w:id="4227" w:name="_Toc396452980"/>
      <w:r w:rsidRPr="00E45CE0">
        <w:t>Specific Objectives</w:t>
      </w:r>
      <w:bookmarkEnd w:id="4226"/>
      <w:bookmarkEnd w:id="4227"/>
    </w:p>
    <w:p w14:paraId="3360FD74" w14:textId="77777777" w:rsidR="009B6691" w:rsidRPr="00E45CE0" w:rsidRDefault="009B6691" w:rsidP="00BF4C5E">
      <w:pPr>
        <w:pStyle w:val="Content2"/>
      </w:pPr>
    </w:p>
    <w:p w14:paraId="2AE8080F" w14:textId="66BC7CDC" w:rsidR="009B6691" w:rsidRPr="00E45CE0" w:rsidRDefault="009B6691" w:rsidP="00497EF3">
      <w:pPr>
        <w:pStyle w:val="Content2"/>
      </w:pPr>
      <w:r w:rsidRPr="00E45CE0">
        <w:t>The following are the spec</w:t>
      </w:r>
      <w:r w:rsidR="000A1E0A" w:rsidRPr="00E45CE0">
        <w:t>ific objectives of the research:</w:t>
      </w:r>
    </w:p>
    <w:p w14:paraId="5054F80A" w14:textId="77777777" w:rsidR="000A1E0A" w:rsidRPr="00E45CE0" w:rsidRDefault="000A1E0A">
      <w:pPr>
        <w:pStyle w:val="Content2"/>
      </w:pPr>
    </w:p>
    <w:p w14:paraId="2289F4C7" w14:textId="388C99C9" w:rsidR="009B6691" w:rsidRPr="00E45CE0" w:rsidRDefault="008F0CD3">
      <w:pPr>
        <w:pStyle w:val="Content2"/>
        <w:numPr>
          <w:ilvl w:val="0"/>
          <w:numId w:val="27"/>
        </w:numPr>
        <w:pPrChange w:id="4228" w:author="TinTin Kalaw" w:date="2014-08-16T12:12:00Z">
          <w:pPr>
            <w:pStyle w:val="Content2"/>
            <w:numPr>
              <w:numId w:val="2"/>
            </w:numPr>
            <w:ind w:left="1800" w:hanging="360"/>
          </w:pPr>
        </w:pPrChange>
      </w:pPr>
      <w:r w:rsidRPr="00E45CE0">
        <w:t xml:space="preserve">To review different </w:t>
      </w:r>
      <w:r w:rsidR="000A1E0A" w:rsidRPr="00E45CE0">
        <w:t>information extraction systems;</w:t>
      </w:r>
    </w:p>
    <w:p w14:paraId="613A1B88" w14:textId="018A366A" w:rsidR="009F6823" w:rsidRPr="00E45CE0" w:rsidRDefault="008F0CD3">
      <w:pPr>
        <w:pStyle w:val="Content2"/>
        <w:numPr>
          <w:ilvl w:val="0"/>
          <w:numId w:val="27"/>
        </w:numPr>
        <w:pPrChange w:id="4229" w:author="TinTin Kalaw" w:date="2014-08-16T12:12:00Z">
          <w:pPr>
            <w:pStyle w:val="Content2"/>
            <w:numPr>
              <w:numId w:val="2"/>
            </w:numPr>
            <w:ind w:left="1800" w:hanging="360"/>
          </w:pPr>
        </w:pPrChange>
      </w:pPr>
      <w:r w:rsidRPr="00E45CE0">
        <w:t xml:space="preserve">To identify the </w:t>
      </w:r>
      <w:r w:rsidR="009F6823" w:rsidRPr="00E45CE0">
        <w:t xml:space="preserve">different types of disaster-related tweets and the </w:t>
      </w:r>
      <w:r w:rsidRPr="00E45CE0">
        <w:t>relevant information needed in relief operations;</w:t>
      </w:r>
    </w:p>
    <w:p w14:paraId="5C60D8E6" w14:textId="70E027F7" w:rsidR="00F45262" w:rsidRPr="00E45CE0" w:rsidRDefault="00F45262">
      <w:pPr>
        <w:pStyle w:val="Content2"/>
        <w:numPr>
          <w:ilvl w:val="0"/>
          <w:numId w:val="27"/>
        </w:numPr>
        <w:pPrChange w:id="4230" w:author="TinTin Kalaw" w:date="2014-08-16T12:12:00Z">
          <w:pPr>
            <w:pStyle w:val="Content2"/>
            <w:numPr>
              <w:numId w:val="2"/>
            </w:numPr>
            <w:ind w:left="1800" w:hanging="360"/>
          </w:pPr>
        </w:pPrChange>
      </w:pPr>
      <w:r w:rsidRPr="00E45CE0">
        <w:t>To review different NLP techniques that are applicable in pre-processing Twitter data;</w:t>
      </w:r>
    </w:p>
    <w:p w14:paraId="249F7F92" w14:textId="7493E669" w:rsidR="008F0CD3" w:rsidRPr="00E45CE0" w:rsidRDefault="008F0CD3">
      <w:pPr>
        <w:pStyle w:val="Content2"/>
        <w:numPr>
          <w:ilvl w:val="0"/>
          <w:numId w:val="27"/>
        </w:numPr>
        <w:pPrChange w:id="4231" w:author="TinTin Kalaw" w:date="2014-08-16T12:12:00Z">
          <w:pPr>
            <w:pStyle w:val="Content2"/>
            <w:numPr>
              <w:numId w:val="2"/>
            </w:numPr>
            <w:ind w:left="1800" w:hanging="360"/>
          </w:pPr>
        </w:pPrChange>
      </w:pPr>
      <w:r w:rsidRPr="00E45CE0">
        <w:t xml:space="preserve">To </w:t>
      </w:r>
      <w:r w:rsidR="00F45262" w:rsidRPr="00E45CE0">
        <w:t>review</w:t>
      </w:r>
      <w:r w:rsidRPr="00E45CE0">
        <w:t xml:space="preserve"> different approaches </w:t>
      </w:r>
      <w:r w:rsidR="007B40A6" w:rsidRPr="00E45CE0">
        <w:t xml:space="preserve">used in implementing an </w:t>
      </w:r>
      <w:r w:rsidR="00F45262" w:rsidRPr="00E45CE0">
        <w:t xml:space="preserve">information </w:t>
      </w:r>
      <w:r w:rsidR="007B40A6" w:rsidRPr="00E45CE0">
        <w:t>extraction system;</w:t>
      </w:r>
    </w:p>
    <w:p w14:paraId="6918F2C4" w14:textId="77777777" w:rsidR="007B40A6" w:rsidRPr="00E45CE0" w:rsidRDefault="007B40A6">
      <w:pPr>
        <w:pStyle w:val="Content2"/>
        <w:numPr>
          <w:ilvl w:val="0"/>
          <w:numId w:val="27"/>
        </w:numPr>
        <w:pPrChange w:id="4232" w:author="TinTin Kalaw" w:date="2014-08-16T12:12:00Z">
          <w:pPr>
            <w:pStyle w:val="Content"/>
            <w:numPr>
              <w:numId w:val="2"/>
            </w:numPr>
            <w:ind w:left="1800" w:hanging="360"/>
          </w:pPr>
        </w:pPrChange>
      </w:pPr>
      <w:r w:rsidRPr="00E45CE0">
        <w:t>To evaluate existing tools and resources which could be incorporated in the information extraction components of the system;</w:t>
      </w:r>
    </w:p>
    <w:p w14:paraId="5C8E5CC9" w14:textId="0E8F19DB" w:rsidR="007B40A6" w:rsidRPr="00E45CE0" w:rsidRDefault="007B40A6">
      <w:pPr>
        <w:pStyle w:val="Content2"/>
        <w:numPr>
          <w:ilvl w:val="0"/>
          <w:numId w:val="27"/>
        </w:numPr>
        <w:pPrChange w:id="4233" w:author="TinTin Kalaw" w:date="2014-08-16T12:12:00Z">
          <w:pPr>
            <w:pStyle w:val="Content"/>
            <w:numPr>
              <w:numId w:val="2"/>
            </w:numPr>
            <w:ind w:left="1800" w:hanging="360"/>
          </w:pPr>
        </w:pPrChange>
      </w:pPr>
      <w:r w:rsidRPr="00E45CE0">
        <w:t>To determine the metrics for evaluating the information extraction system;</w:t>
      </w:r>
    </w:p>
    <w:p w14:paraId="21803B27" w14:textId="77777777" w:rsidR="00F61695" w:rsidRPr="00E45CE0" w:rsidRDefault="00F61695" w:rsidP="00BF4C5E">
      <w:pPr>
        <w:pStyle w:val="Content2"/>
      </w:pPr>
    </w:p>
    <w:p w14:paraId="4F6A1E3C" w14:textId="77777777" w:rsidR="00F61695" w:rsidRPr="00E45CE0" w:rsidRDefault="00F61695" w:rsidP="00F61695">
      <w:pPr>
        <w:pStyle w:val="Heading2"/>
      </w:pPr>
      <w:bookmarkStart w:id="4234" w:name="_Toc396444861"/>
      <w:bookmarkStart w:id="4235" w:name="_Toc396452981"/>
      <w:r w:rsidRPr="00E45CE0">
        <w:t>Scope and Limitations of the Research</w:t>
      </w:r>
      <w:bookmarkEnd w:id="4234"/>
      <w:bookmarkEnd w:id="4235"/>
    </w:p>
    <w:p w14:paraId="32D03D82" w14:textId="77777777" w:rsidR="00D4791C" w:rsidRPr="00E45CE0" w:rsidRDefault="00D4791C" w:rsidP="00D4791C">
      <w:pPr>
        <w:pStyle w:val="Content1"/>
      </w:pPr>
    </w:p>
    <w:p w14:paraId="41133F93" w14:textId="2710B70E" w:rsidR="00D4791C" w:rsidRPr="00E45CE0" w:rsidRDefault="00D4791C">
      <w:pPr>
        <w:pStyle w:val="Content2"/>
        <w:pPrChange w:id="4236" w:author="Vilson Lu" w:date="2014-08-16T15:32:00Z">
          <w:pPr>
            <w:pStyle w:val="Content1"/>
          </w:pPr>
        </w:pPrChange>
      </w:pPr>
      <w:r w:rsidRPr="00E45CE0">
        <w:t>The research aims to design an information extraction system for the Filipino</w:t>
      </w:r>
      <w:del w:id="4237" w:author="Kyle Mc Hale Dela Cruz" w:date="2014-08-18T22:45:00Z">
        <w:r w:rsidRPr="00E45CE0" w:rsidDel="00546C15">
          <w:delText xml:space="preserve"> </w:delText>
        </w:r>
      </w:del>
      <w:ins w:id="4238" w:author="TinTin Kalaw" w:date="2014-08-16T13:06:00Z">
        <w:del w:id="4239" w:author="Kyle Mc Hale Dela Cruz" w:date="2014-08-18T22:45:00Z">
          <w:r w:rsidR="00957CD2" w:rsidDel="00546C15">
            <w:delText>and English</w:delText>
          </w:r>
        </w:del>
        <w:r w:rsidR="00957CD2">
          <w:t xml:space="preserve"> </w:t>
        </w:r>
      </w:ins>
      <w:r w:rsidRPr="00E45CE0">
        <w:t xml:space="preserve">language. It will cover the review of various information extraction systems in order to know the different approaches on implementing them. Different existing domain-independent, domain-dependent information extraction systems will be reviewed in order to understand the architectures, implementation and components of an information extraction system. It will also review information extraction for MRL in order to understand the techniques used to extract from MRL since the Filipino language is considered to be an MRL. </w:t>
      </w:r>
    </w:p>
    <w:p w14:paraId="1A7AB39C" w14:textId="77777777" w:rsidR="00D4791C" w:rsidRPr="00E45CE0" w:rsidRDefault="00D4791C">
      <w:pPr>
        <w:pStyle w:val="Content2"/>
        <w:pPrChange w:id="4240" w:author="Vilson Lu" w:date="2014-08-16T15:32:00Z">
          <w:pPr>
            <w:pStyle w:val="Content1"/>
          </w:pPr>
        </w:pPrChange>
      </w:pPr>
    </w:p>
    <w:p w14:paraId="595F721A" w14:textId="5A4AD925" w:rsidR="001F79FF" w:rsidRPr="00E45CE0" w:rsidRDefault="001F79FF">
      <w:pPr>
        <w:pStyle w:val="Content2"/>
        <w:pPrChange w:id="4241" w:author="Vilson Lu" w:date="2014-08-16T15:32:00Z">
          <w:pPr>
            <w:pStyle w:val="Content1"/>
          </w:pPr>
        </w:pPrChange>
      </w:pPr>
      <w:r w:rsidRPr="00E45CE0">
        <w:t>In order to for the system to extract relevant information, the r</w:t>
      </w:r>
      <w:r w:rsidR="00095B7A" w:rsidRPr="00E45CE0">
        <w:t>esearch must first determine which</w:t>
      </w:r>
      <w:r w:rsidRPr="00E45CE0">
        <w:t xml:space="preserve"> information are deemed relevant in times o</w:t>
      </w:r>
      <w:r w:rsidR="00D079B2" w:rsidRPr="00E45CE0">
        <w:t>f disaster, especially in relief operations.</w:t>
      </w:r>
      <w:r w:rsidR="00095B7A" w:rsidRPr="00E45CE0">
        <w:t xml:space="preserve"> Also, the research must also determine the different types of disaster-related Tweets as this will help in determining the relevant information from the given tweets.</w:t>
      </w:r>
      <w:r w:rsidR="009A1D38" w:rsidRPr="00E45CE0">
        <w:t xml:space="preserve"> To do that, different information extraction systems that work with disaster-related domains </w:t>
      </w:r>
      <w:r w:rsidR="009A1D38" w:rsidRPr="00E45CE0">
        <w:lastRenderedPageBreak/>
        <w:t>shall be reviewed and evaluated.</w:t>
      </w:r>
      <w:r w:rsidR="00A127AA" w:rsidRPr="00E45CE0">
        <w:t xml:space="preserve"> Also, other researches about the use of Twitter in disaster management shall be reviewed and evaluated to help the researchers in formulating the ontologies of the information extraction system to be developed.</w:t>
      </w:r>
    </w:p>
    <w:p w14:paraId="3DA93C77" w14:textId="77777777" w:rsidR="001F79FF" w:rsidRPr="00E45CE0" w:rsidRDefault="001F79FF">
      <w:pPr>
        <w:pStyle w:val="Content2"/>
        <w:pPrChange w:id="4242" w:author="Vilson Lu" w:date="2014-08-16T15:32:00Z">
          <w:pPr>
            <w:pStyle w:val="Content1"/>
          </w:pPr>
        </w:pPrChange>
      </w:pPr>
    </w:p>
    <w:p w14:paraId="0ECFF3E0" w14:textId="4E55BDB7" w:rsidR="00D4791C" w:rsidRPr="00E45CE0" w:rsidRDefault="00D4791C">
      <w:pPr>
        <w:pStyle w:val="Content2"/>
        <w:pPrChange w:id="4243" w:author="Vilson Lu" w:date="2014-08-16T15:32:00Z">
          <w:pPr>
            <w:pStyle w:val="Content1"/>
          </w:pPr>
        </w:pPrChange>
      </w:pPr>
      <w:r w:rsidRPr="00E45CE0">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45CE0">
        <w:rPr>
          <w:highlight w:val="white"/>
        </w:rPr>
        <w:t>Özsu</w:t>
      </w:r>
      <w:r w:rsidRPr="00E45CE0">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w:t>
      </w:r>
      <w:r w:rsidR="00D079B2" w:rsidRPr="00E45CE0">
        <w:t>Twitter</w:t>
      </w:r>
      <w:r w:rsidRPr="00E45CE0">
        <w:t xml:space="preserve"> are noisy. Most of the text has no structure, incorrectly spelled words, and invented terms. </w:t>
      </w:r>
    </w:p>
    <w:p w14:paraId="5ACB9344" w14:textId="77777777" w:rsidR="00D4791C" w:rsidRPr="00E45CE0" w:rsidRDefault="00D4791C">
      <w:pPr>
        <w:pStyle w:val="Content2"/>
        <w:pPrChange w:id="4244" w:author="Vilson Lu" w:date="2014-08-16T15:32:00Z">
          <w:pPr>
            <w:pStyle w:val="Content1"/>
          </w:pPr>
        </w:pPrChange>
      </w:pPr>
    </w:p>
    <w:p w14:paraId="4EDD8F10" w14:textId="5B738982" w:rsidR="00D4791C" w:rsidRPr="00E45CE0" w:rsidRDefault="00D4791C">
      <w:pPr>
        <w:pStyle w:val="Content2"/>
        <w:pPrChange w:id="4245" w:author="Vilson Lu" w:date="2014-08-16T15:32:00Z">
          <w:pPr>
            <w:pStyle w:val="Content1"/>
          </w:pPr>
        </w:pPrChange>
      </w:pPr>
      <w:r w:rsidRPr="00E45CE0">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w:t>
      </w:r>
      <w:r w:rsidR="00D079B2" w:rsidRPr="00E45CE0">
        <w:t xml:space="preserve"> category (Zhou &amp; Su, 2002). Core</w:t>
      </w:r>
      <w:r w:rsidRPr="00E45CE0">
        <w:t>ference analysis is the resolving of references for the pronouns (Grishman, 1997).</w:t>
      </w:r>
    </w:p>
    <w:p w14:paraId="24C64037" w14:textId="77777777" w:rsidR="00D4791C" w:rsidRPr="00E45CE0" w:rsidRDefault="00D4791C">
      <w:pPr>
        <w:pStyle w:val="Content2"/>
        <w:pPrChange w:id="4246" w:author="Vilson Lu" w:date="2014-08-16T15:32:00Z">
          <w:pPr>
            <w:pStyle w:val="Content1"/>
          </w:pPr>
        </w:pPrChange>
      </w:pPr>
    </w:p>
    <w:p w14:paraId="649A4AEE" w14:textId="50820EAF" w:rsidR="00D4791C" w:rsidRPr="00E45CE0" w:rsidRDefault="00D4791C">
      <w:pPr>
        <w:pStyle w:val="Content2"/>
        <w:pPrChange w:id="4247" w:author="Vilson Lu" w:date="2014-08-16T15:32:00Z">
          <w:pPr>
            <w:pStyle w:val="Content1"/>
          </w:pPr>
        </w:pPrChange>
      </w:pPr>
      <w:r w:rsidRPr="00E45CE0">
        <w:t xml:space="preserve">Existing tools that will be used in building the information extraction system will be reviewed and evaluated. </w:t>
      </w:r>
      <w:r w:rsidR="00A127AA" w:rsidRPr="00E45CE0">
        <w:t>Examples of NLP tools are</w:t>
      </w:r>
      <w:r w:rsidRPr="00E45CE0">
        <w:t xml:space="preserve"> OpenNLP and Lingpipe. OpenNLP is a</w:t>
      </w:r>
      <w:r w:rsidRPr="00E45CE0">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0E397B35" w14:textId="77777777" w:rsidR="00D4791C" w:rsidRPr="00E45CE0" w:rsidRDefault="00D4791C">
      <w:pPr>
        <w:pStyle w:val="Content2"/>
        <w:pPrChange w:id="4248" w:author="Vilson Lu" w:date="2014-08-16T15:32:00Z">
          <w:pPr>
            <w:pStyle w:val="Content1"/>
          </w:pPr>
        </w:pPrChange>
      </w:pPr>
    </w:p>
    <w:p w14:paraId="79D47452" w14:textId="73E69E68" w:rsidR="00D4791C" w:rsidRPr="00E45CE0" w:rsidRDefault="00D4791C">
      <w:pPr>
        <w:pStyle w:val="Content2"/>
        <w:pPrChange w:id="4249" w:author="Vilson Lu" w:date="2014-08-16T15:32:00Z">
          <w:pPr>
            <w:pStyle w:val="Content1"/>
          </w:pPr>
        </w:pPrChange>
      </w:pPr>
      <w:r w:rsidRPr="00E45CE0">
        <w:t xml:space="preserve">In order to evaluate the information extraction system, the research will determine the </w:t>
      </w:r>
      <w:r w:rsidR="00A127AA" w:rsidRPr="00E45CE0">
        <w:t xml:space="preserve">different </w:t>
      </w:r>
      <w:r w:rsidRPr="00E45CE0">
        <w:t>metrics</w:t>
      </w:r>
      <w:r w:rsidR="00A127AA" w:rsidRPr="00E45CE0">
        <w:t xml:space="preserve"> that can be used</w:t>
      </w:r>
      <w:r w:rsidRPr="00E45CE0">
        <w:t xml:space="preserve"> to measure the system’s performance.</w:t>
      </w:r>
    </w:p>
    <w:p w14:paraId="649D1FD3" w14:textId="77777777" w:rsidR="00D4791C" w:rsidRPr="00E45CE0" w:rsidRDefault="00D4791C" w:rsidP="00D4791C">
      <w:pPr>
        <w:pStyle w:val="Content1"/>
      </w:pPr>
    </w:p>
    <w:p w14:paraId="3516C02F" w14:textId="77777777" w:rsidR="00F61695" w:rsidRPr="00E45CE0" w:rsidRDefault="00F61695" w:rsidP="00F61695">
      <w:pPr>
        <w:pStyle w:val="Heading2"/>
      </w:pPr>
      <w:bookmarkStart w:id="4250" w:name="_Toc396444862"/>
      <w:bookmarkStart w:id="4251" w:name="_Toc396452982"/>
      <w:r w:rsidRPr="00E45CE0">
        <w:t>Significance of the Research</w:t>
      </w:r>
      <w:bookmarkEnd w:id="4250"/>
      <w:bookmarkEnd w:id="4251"/>
    </w:p>
    <w:p w14:paraId="5D8CA0FD" w14:textId="77777777" w:rsidR="00BD4AA3" w:rsidRPr="00E45CE0" w:rsidRDefault="00BD4AA3" w:rsidP="00BD4AA3"/>
    <w:p w14:paraId="47B4A9D0" w14:textId="60F8B04F" w:rsidR="00BD4AA3" w:rsidRPr="00E45CE0" w:rsidRDefault="00BD4AA3">
      <w:pPr>
        <w:pStyle w:val="Content2"/>
        <w:pPrChange w:id="4252" w:author="Vilson Lu" w:date="2014-08-16T15:32:00Z">
          <w:pPr>
            <w:pStyle w:val="Content1"/>
          </w:pPr>
        </w:pPrChange>
      </w:pPr>
      <w:r w:rsidRPr="00E45CE0">
        <w:t xml:space="preserve">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And with Twitter being one of the most commonly used social media platforms in the country, a new level of information dissemination has been established. With an information extraction system that is </w:t>
      </w:r>
      <w:del w:id="4253" w:author="TinTin Kalaw" w:date="2014-08-16T13:08:00Z">
        <w:r w:rsidRPr="00E45CE0" w:rsidDel="009F684C">
          <w:delText xml:space="preserve">specifically </w:delText>
        </w:r>
      </w:del>
      <w:r w:rsidRPr="00E45CE0">
        <w:t>built for the Filipino</w:t>
      </w:r>
      <w:ins w:id="4254" w:author="TinTin Kalaw" w:date="2014-08-16T13:08:00Z">
        <w:del w:id="4255" w:author="Kyle Mc Hale Dela Cruz" w:date="2014-08-18T22:46:00Z">
          <w:r w:rsidR="009F684C" w:rsidDel="00546C15">
            <w:delText xml:space="preserve"> and English</w:delText>
          </w:r>
        </w:del>
      </w:ins>
      <w:r w:rsidRPr="00E45CE0">
        <w:t xml:space="preserve"> language and at the same time for supporting texts that are found in Twitter, respective stakeholders can explore more possibilities and opportunities with regards to effectively utilizing this information from the web with regards to using them for disaster management purposes.</w:t>
      </w:r>
    </w:p>
    <w:p w14:paraId="78E37E8E" w14:textId="77777777" w:rsidR="00BD4AA3" w:rsidRPr="00E45CE0" w:rsidRDefault="00BD4AA3">
      <w:pPr>
        <w:pStyle w:val="Content2"/>
        <w:pPrChange w:id="4256" w:author="Vilson Lu" w:date="2014-08-16T15:32:00Z">
          <w:pPr>
            <w:pStyle w:val="Content1"/>
          </w:pPr>
        </w:pPrChange>
      </w:pPr>
    </w:p>
    <w:p w14:paraId="4A7B004D" w14:textId="46B320A8" w:rsidR="00BD4AA3" w:rsidRPr="00E45CE0" w:rsidRDefault="00BD4AA3">
      <w:pPr>
        <w:pStyle w:val="Content2"/>
        <w:pPrChange w:id="4257" w:author="Vilson Lu" w:date="2014-08-16T15:32:00Z">
          <w:pPr>
            <w:pStyle w:val="Content1"/>
          </w:pPr>
        </w:pPrChange>
      </w:pPr>
      <w:r w:rsidRPr="00E45CE0">
        <w:t xml:space="preserve">In the disaster management standpoint, there are a number of advantages to having an information extraction system that is specifically made to work with Twitter texts that are written in </w:t>
      </w:r>
      <w:ins w:id="4258" w:author="TinTin Kalaw" w:date="2014-08-16T13:10:00Z">
        <w:del w:id="4259" w:author="Kyle Mc Hale Dela Cruz" w:date="2014-08-18T22:46:00Z">
          <w:r w:rsidR="009F684C" w:rsidDel="00546C15">
            <w:delText xml:space="preserve">both </w:delText>
          </w:r>
        </w:del>
      </w:ins>
      <w:r w:rsidRPr="00E45CE0">
        <w:t>the Filipino</w:t>
      </w:r>
      <w:del w:id="4260" w:author="Kyle Mc Hale Dela Cruz" w:date="2014-08-18T22:46:00Z">
        <w:r w:rsidRPr="00E45CE0" w:rsidDel="00546C15">
          <w:delText xml:space="preserve"> </w:delText>
        </w:r>
      </w:del>
      <w:ins w:id="4261" w:author="TinTin Kalaw" w:date="2014-08-16T13:10:00Z">
        <w:del w:id="4262" w:author="Kyle Mc Hale Dela Cruz" w:date="2014-08-18T22:46:00Z">
          <w:r w:rsidR="009F684C" w:rsidDel="00546C15">
            <w:delText>and English</w:delText>
          </w:r>
        </w:del>
        <w:r w:rsidR="009F684C">
          <w:t xml:space="preserve"> </w:t>
        </w:r>
      </w:ins>
      <w:r w:rsidRPr="00E45CE0">
        <w:t>language.</w:t>
      </w:r>
    </w:p>
    <w:p w14:paraId="6BC76768" w14:textId="77777777" w:rsidR="00BD4AA3" w:rsidRPr="00E45CE0" w:rsidRDefault="00BD4AA3">
      <w:pPr>
        <w:pStyle w:val="Content2"/>
        <w:pPrChange w:id="4263" w:author="Vilson Lu" w:date="2014-08-16T15:32:00Z">
          <w:pPr>
            <w:pStyle w:val="Content1"/>
          </w:pPr>
        </w:pPrChange>
      </w:pPr>
    </w:p>
    <w:p w14:paraId="5BD6EE06" w14:textId="4716472B" w:rsidR="00BD4AA3" w:rsidRPr="00E45CE0" w:rsidRDefault="00BD4AA3">
      <w:pPr>
        <w:pStyle w:val="Content2"/>
        <w:pPrChange w:id="4264" w:author="Vilson Lu" w:date="2014-08-16T15:32:00Z">
          <w:pPr>
            <w:pStyle w:val="Content1"/>
          </w:pPr>
        </w:pPrChange>
      </w:pPr>
      <w:r w:rsidRPr="00E45CE0">
        <w:t xml:space="preserve">First, respective stakeholders can collect disaster-related information in a way that is less strict because with an information extraction system </w:t>
      </w:r>
      <w:del w:id="4265" w:author="TinTin Kalaw" w:date="2014-08-16T13:10:00Z">
        <w:r w:rsidRPr="00E45CE0" w:rsidDel="009F684C">
          <w:delText xml:space="preserve">specifically </w:delText>
        </w:r>
      </w:del>
      <w:r w:rsidRPr="00E45CE0">
        <w:t xml:space="preserve">built for the </w:t>
      </w:r>
      <w:del w:id="4266" w:author="TinTin Kalaw" w:date="2014-08-16T13:10:00Z">
        <w:r w:rsidRPr="00E45CE0" w:rsidDel="009F684C">
          <w:delText xml:space="preserve">Filipino </w:delText>
        </w:r>
      </w:del>
      <w:ins w:id="4267" w:author="TinTin Kalaw" w:date="2014-08-16T13:10:00Z">
        <w:r w:rsidR="009F684C">
          <w:t>two</w:t>
        </w:r>
        <w:r w:rsidR="009F684C" w:rsidRPr="00E45CE0">
          <w:t xml:space="preserve"> </w:t>
        </w:r>
      </w:ins>
      <w:r w:rsidRPr="00E45CE0">
        <w:t>language</w:t>
      </w:r>
      <w:ins w:id="4268" w:author="TinTin Kalaw" w:date="2014-08-16T13:10:00Z">
        <w:r w:rsidR="009F684C">
          <w:t>s</w:t>
        </w:r>
      </w:ins>
      <w:r w:rsidRPr="00E45CE0">
        <w:t xml:space="preserve">, these </w:t>
      </w:r>
      <w:r w:rsidRPr="00E45CE0">
        <w:lastRenderedPageBreak/>
        <w:t xml:space="preserve">stakeholders can effortlessly accept and process information that are written in a much more natural and open way. With this, they can reach out to more people and to more places because they can have a system that can extract information from how Filipinos speak and communicate through the different social media platforms available, and to be specific, in Twitter. </w:t>
      </w:r>
    </w:p>
    <w:p w14:paraId="5F765616" w14:textId="77777777" w:rsidR="00BD4AA3" w:rsidRPr="00E45CE0" w:rsidRDefault="00BD4AA3">
      <w:pPr>
        <w:pStyle w:val="Content2"/>
        <w:pPrChange w:id="4269" w:author="Vilson Lu" w:date="2014-08-16T15:32:00Z">
          <w:pPr>
            <w:pStyle w:val="Content1"/>
          </w:pPr>
        </w:pPrChange>
      </w:pPr>
    </w:p>
    <w:p w14:paraId="59D17823" w14:textId="18BF99C5" w:rsidR="00BD4AA3" w:rsidRPr="00E45CE0" w:rsidRDefault="00BD4AA3">
      <w:pPr>
        <w:pStyle w:val="Content2"/>
        <w:pPrChange w:id="4270" w:author="Vilson Lu" w:date="2014-08-16T15:32:00Z">
          <w:pPr>
            <w:pStyle w:val="Content1"/>
          </w:pPr>
        </w:pPrChange>
      </w:pPr>
      <w:r w:rsidRPr="00E45CE0">
        <w:t xml:space="preserve">Second, with an information extraction system, respective stakeholders can easily make use of the information that are written in the format of the different variations </w:t>
      </w:r>
      <w:del w:id="4271" w:author="TinTin Kalaw" w:date="2014-08-16T13:11:00Z">
        <w:r w:rsidRPr="00E45CE0" w:rsidDel="009F684C">
          <w:delText xml:space="preserve">in </w:delText>
        </w:r>
      </w:del>
      <w:ins w:id="4272" w:author="TinTin Kalaw" w:date="2014-08-16T13:11:00Z">
        <w:r w:rsidR="009F684C">
          <w:t>of</w:t>
        </w:r>
        <w:r w:rsidR="009F684C" w:rsidRPr="00E45CE0">
          <w:t xml:space="preserve"> </w:t>
        </w:r>
      </w:ins>
      <w:r w:rsidRPr="00E45CE0">
        <w:t xml:space="preserve">the </w:t>
      </w:r>
      <w:del w:id="4273" w:author="TinTin Kalaw" w:date="2014-08-16T13:11:00Z">
        <w:r w:rsidRPr="00E45CE0" w:rsidDel="009F684C">
          <w:delText xml:space="preserve">Filipino </w:delText>
        </w:r>
      </w:del>
      <w:r w:rsidRPr="00E45CE0">
        <w:t>language</w:t>
      </w:r>
      <w:ins w:id="4274" w:author="TinTin Kalaw" w:date="2014-08-16T13:11:00Z">
        <w:r w:rsidR="009F684C">
          <w:t>s</w:t>
        </w:r>
      </w:ins>
      <w:r w:rsidRPr="00E45CE0">
        <w:t xml:space="preserve"> like the ‘TXTSPK’ and ‘Code Switching’. With a custom-built information extraction algorithm, the information extraction system will be able to increase the probability of accurately and precisely extracting relevant information</w:t>
      </w:r>
      <w:del w:id="4275" w:author="TinTin Kalaw" w:date="2014-08-16T13:11:00Z">
        <w:r w:rsidRPr="00E45CE0" w:rsidDel="009F684C">
          <w:delText xml:space="preserve"> from the normal Filipino language and at the same time, include support for the different variations like the ‘TXTSPK’ and ‘Code Switching’</w:delText>
        </w:r>
      </w:del>
      <w:r w:rsidRPr="00E45CE0">
        <w:t>.</w:t>
      </w:r>
    </w:p>
    <w:p w14:paraId="53FAB101" w14:textId="77777777" w:rsidR="00BD4AA3" w:rsidRPr="00E45CE0" w:rsidRDefault="00BD4AA3">
      <w:pPr>
        <w:pStyle w:val="Content2"/>
        <w:pPrChange w:id="4276" w:author="Vilson Lu" w:date="2014-08-16T15:32:00Z">
          <w:pPr>
            <w:pStyle w:val="Content1"/>
          </w:pPr>
        </w:pPrChange>
      </w:pPr>
    </w:p>
    <w:p w14:paraId="5365487B" w14:textId="77777777" w:rsidR="00BD4AA3" w:rsidRPr="00E45CE0" w:rsidRDefault="00BD4AA3">
      <w:pPr>
        <w:pStyle w:val="Content2"/>
        <w:pPrChange w:id="4277" w:author="Vilson Lu" w:date="2014-08-16T15:32:00Z">
          <w:pPr>
            <w:pStyle w:val="Content1"/>
          </w:pPr>
        </w:pPrChange>
      </w:pPr>
      <w:r w:rsidRPr="00E45CE0">
        <w:t>Third, the information that can be extracted from Twitter can be further utilized to help in disaster relief efforts. With a system that can further categorize tweets automatically can help in extracting more straightforward and meaningful information about the current state of disasters. Certain types of tweets can indicate a specific set of relevant information that can be extracted. Take, for instance, Disaster Information Tweets. Information that can be extracted from this kind of tweets can include, but not limited to, the type of disaster, location of disaster and etc. Or take, for instance, Casualty Report Tweets. Information like the number of casualties or the names of missing people can be extracted from this type of tweets.</w:t>
      </w:r>
    </w:p>
    <w:p w14:paraId="6F9A7DB5" w14:textId="77777777" w:rsidR="00BD4AA3" w:rsidRPr="00E45CE0" w:rsidRDefault="00BD4AA3">
      <w:pPr>
        <w:pStyle w:val="Content2"/>
        <w:pPrChange w:id="4278" w:author="Vilson Lu" w:date="2014-08-16T15:32:00Z">
          <w:pPr>
            <w:pStyle w:val="Content1"/>
          </w:pPr>
        </w:pPrChange>
      </w:pPr>
    </w:p>
    <w:p w14:paraId="14D57F98" w14:textId="77777777" w:rsidR="00BD4AA3" w:rsidRPr="00E45CE0" w:rsidRDefault="00BD4AA3">
      <w:pPr>
        <w:pStyle w:val="Content2"/>
        <w:pPrChange w:id="4279" w:author="Vilson Lu" w:date="2014-08-16T15:32:00Z">
          <w:pPr>
            <w:pStyle w:val="Content1"/>
          </w:pPr>
        </w:pPrChange>
      </w:pPr>
      <w:r w:rsidRPr="00E45CE0">
        <w:t>Lastly, with can information extraction system that can organize the extracted relevant information, respective stakeholders can now expedite the process of conducting relief operations since they can be presented with information that has already been processed to be easily read and understood by the normal people. With this information extraction system, the process of consolidating necessary relevant disaster-related information can be more intuitive and faster.</w:t>
      </w:r>
    </w:p>
    <w:p w14:paraId="0BEABF2C" w14:textId="77777777" w:rsidR="00BD4AA3" w:rsidRPr="00E45CE0" w:rsidRDefault="00BD4AA3" w:rsidP="00BD4AA3">
      <w:pPr>
        <w:pStyle w:val="Content1"/>
      </w:pPr>
    </w:p>
    <w:p w14:paraId="44D7A37D" w14:textId="77777777" w:rsidR="00F61695" w:rsidRPr="00E45CE0" w:rsidRDefault="00F61695" w:rsidP="00F61695">
      <w:pPr>
        <w:pStyle w:val="Heading2"/>
      </w:pPr>
      <w:bookmarkStart w:id="4280" w:name="_Toc396444863"/>
      <w:bookmarkStart w:id="4281" w:name="_Toc396452983"/>
      <w:r w:rsidRPr="00E45CE0">
        <w:t>Research Methodology</w:t>
      </w:r>
      <w:bookmarkEnd w:id="4280"/>
      <w:bookmarkEnd w:id="4281"/>
    </w:p>
    <w:p w14:paraId="1FA7D924" w14:textId="77777777" w:rsidR="00F61695" w:rsidRPr="00E45CE0" w:rsidRDefault="00F61695" w:rsidP="00BF4C5E">
      <w:pPr>
        <w:pStyle w:val="Content1"/>
      </w:pPr>
    </w:p>
    <w:p w14:paraId="0541EEAF" w14:textId="77777777" w:rsidR="00F61695" w:rsidRPr="00E45CE0" w:rsidRDefault="00F61695">
      <w:pPr>
        <w:pStyle w:val="Content2"/>
        <w:pPrChange w:id="4282" w:author="Vilson Lu" w:date="2014-08-16T15:32:00Z">
          <w:pPr>
            <w:pStyle w:val="Content1"/>
          </w:pPr>
        </w:pPrChange>
      </w:pPr>
      <w:r w:rsidRPr="00E45CE0">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4D6E5051" w14:textId="77777777" w:rsidR="00F61695" w:rsidRPr="00E45CE0" w:rsidRDefault="00F61695">
      <w:pPr>
        <w:pStyle w:val="Content1"/>
        <w:pPrChange w:id="4283" w:author="TinTin Kalaw" w:date="2014-08-16T12:14:00Z">
          <w:pPr/>
        </w:pPrChange>
      </w:pPr>
    </w:p>
    <w:p w14:paraId="1C0C1BBA" w14:textId="07B3056C" w:rsidR="00F61695" w:rsidRPr="00E45CE0" w:rsidRDefault="00D7332C">
      <w:pPr>
        <w:pStyle w:val="Content2"/>
        <w:pPrChange w:id="4284" w:author="Vilson Lu" w:date="2014-08-16T15:32:00Z">
          <w:pPr>
            <w:pStyle w:val="Content1"/>
          </w:pPr>
        </w:pPrChange>
      </w:pPr>
      <w:r w:rsidRPr="00E45CE0">
        <w:fldChar w:fldCharType="begin"/>
      </w:r>
      <w:r w:rsidRPr="00E45CE0">
        <w:instrText xml:space="preserve"> REF _Ref395779620 \h </w:instrText>
      </w:r>
      <w:r w:rsidR="00BF4C5E">
        <w:instrText xml:space="preserve"> \* MERGEFORMAT </w:instrText>
      </w:r>
      <w:r w:rsidRPr="00E45CE0">
        <w:fldChar w:fldCharType="separate"/>
      </w:r>
      <w:ins w:id="4285" w:author="Vilson Lu" w:date="2014-08-16T16:50:00Z">
        <w:r w:rsidR="0068488C" w:rsidRPr="00E45CE0">
          <w:t xml:space="preserve">Figure </w:t>
        </w:r>
        <w:r w:rsidR="0068488C">
          <w:rPr>
            <w:noProof/>
          </w:rPr>
          <w:t>1</w:t>
        </w:r>
        <w:r w:rsidR="0068488C">
          <w:rPr>
            <w:noProof/>
          </w:rPr>
          <w:noBreakHyphen/>
          <w:t>1</w:t>
        </w:r>
      </w:ins>
      <w:del w:id="4286" w:author="Vilson Lu" w:date="2014-08-16T16:50:00Z">
        <w:r w:rsidRPr="00E45CE0" w:rsidDel="0068488C">
          <w:delText xml:space="preserve">Figure </w:delText>
        </w:r>
        <w:r w:rsidRPr="00E45CE0" w:rsidDel="0068488C">
          <w:rPr>
            <w:noProof/>
          </w:rPr>
          <w:delText>1</w:delText>
        </w:r>
        <w:r w:rsidRPr="00E45CE0" w:rsidDel="0068488C">
          <w:noBreakHyphen/>
        </w:r>
        <w:r w:rsidRPr="00E45CE0" w:rsidDel="0068488C">
          <w:rPr>
            <w:noProof/>
          </w:rPr>
          <w:delText>1</w:delText>
        </w:r>
      </w:del>
      <w:r w:rsidRPr="00E45CE0">
        <w:fldChar w:fldCharType="end"/>
      </w:r>
      <w:r w:rsidRPr="00E45CE0">
        <w:t xml:space="preserve"> </w:t>
      </w:r>
      <w:r w:rsidR="00F61695" w:rsidRPr="00E45CE0">
        <w:t>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1DE8002A" w14:textId="77777777" w:rsidR="00F61695" w:rsidRPr="00E45CE0" w:rsidRDefault="00F61695" w:rsidP="00F61695">
      <w:pPr>
        <w:ind w:left="720"/>
      </w:pPr>
    </w:p>
    <w:p w14:paraId="685B150F" w14:textId="77777777" w:rsidR="00F61695" w:rsidRPr="00E45CE0" w:rsidRDefault="00F61695" w:rsidP="00F61695">
      <w:pPr>
        <w:pStyle w:val="NoSpacing"/>
        <w:jc w:val="center"/>
        <w:rPr>
          <w:sz w:val="24"/>
          <w:szCs w:val="24"/>
        </w:rPr>
      </w:pPr>
    </w:p>
    <w:p w14:paraId="0943DD6F" w14:textId="086BBE55" w:rsidR="00F61695" w:rsidRPr="00E45CE0" w:rsidRDefault="00F61695" w:rsidP="00AB6FDF">
      <w:pPr>
        <w:pStyle w:val="Caption"/>
      </w:pPr>
      <w:bookmarkStart w:id="4287" w:name="_Ref396189570"/>
      <w:bookmarkStart w:id="4288" w:name="_Ref395779620"/>
      <w:bookmarkStart w:id="4289" w:name="_Toc395181735"/>
      <w:bookmarkStart w:id="4290" w:name="_Toc396442296"/>
      <w:r w:rsidRPr="00E45CE0">
        <w:lastRenderedPageBreak/>
        <w:t xml:space="preserve">Figure </w:t>
      </w:r>
      <w:ins w:id="4291" w:author="Vilson Lu" w:date="2014-08-22T05:10:00Z">
        <w:r w:rsidR="00C81FB8">
          <w:fldChar w:fldCharType="begin"/>
        </w:r>
        <w:r w:rsidR="00C81FB8">
          <w:instrText xml:space="preserve"> STYLEREF 1 \s </w:instrText>
        </w:r>
      </w:ins>
      <w:r w:rsidR="00C81FB8">
        <w:fldChar w:fldCharType="separate"/>
      </w:r>
      <w:r w:rsidR="00C81FB8">
        <w:rPr>
          <w:noProof/>
        </w:rPr>
        <w:t>1</w:t>
      </w:r>
      <w:ins w:id="4292" w:author="Vilson Lu" w:date="2014-08-22T05:10:00Z">
        <w:r w:rsidR="00C81FB8">
          <w:fldChar w:fldCharType="end"/>
        </w:r>
        <w:r w:rsidR="00C81FB8">
          <w:noBreakHyphen/>
        </w:r>
        <w:r w:rsidR="00C81FB8">
          <w:fldChar w:fldCharType="begin"/>
        </w:r>
        <w:r w:rsidR="00C81FB8">
          <w:instrText xml:space="preserve"> SEQ Figure \* ARABIC \s 1 </w:instrText>
        </w:r>
      </w:ins>
      <w:r w:rsidR="00C81FB8">
        <w:fldChar w:fldCharType="separate"/>
      </w:r>
      <w:ins w:id="4293" w:author="Vilson Lu" w:date="2014-08-22T05:10:00Z">
        <w:r w:rsidR="00C81FB8">
          <w:rPr>
            <w:noProof/>
          </w:rPr>
          <w:t>1</w:t>
        </w:r>
        <w:r w:rsidR="00C81FB8">
          <w:fldChar w:fldCharType="end"/>
        </w:r>
      </w:ins>
      <w:bookmarkEnd w:id="4287"/>
      <w:del w:id="4294" w:author="Vilson Lu" w:date="2014-08-16T16:41:00Z">
        <w:r w:rsidR="00750DB1" w:rsidDel="003F1C01">
          <w:fldChar w:fldCharType="begin"/>
        </w:r>
        <w:r w:rsidR="00750DB1" w:rsidDel="003F1C01">
          <w:delInstrText xml:space="preserve"> STYLEREF 1 \s </w:delInstrText>
        </w:r>
        <w:r w:rsidR="00750DB1" w:rsidDel="003F1C01">
          <w:fldChar w:fldCharType="separate"/>
        </w:r>
        <w:r w:rsidRPr="00E45CE0" w:rsidDel="003F1C01">
          <w:rPr>
            <w:noProof/>
          </w:rPr>
          <w:delText>1</w:delText>
        </w:r>
        <w:r w:rsidR="00750DB1" w:rsidDel="003F1C01">
          <w:rPr>
            <w:noProof/>
          </w:rPr>
          <w:fldChar w:fldCharType="end"/>
        </w:r>
        <w:r w:rsidRPr="00E45CE0" w:rsidDel="003F1C01">
          <w:noBreakHyphen/>
        </w:r>
        <w:r w:rsidR="00750DB1" w:rsidDel="003F1C01">
          <w:fldChar w:fldCharType="begin"/>
        </w:r>
        <w:r w:rsidR="00750DB1" w:rsidDel="003F1C01">
          <w:delInstrText xml:space="preserve"> SEQ Figure \* ARABIC \s 1 </w:delInstrText>
        </w:r>
        <w:r w:rsidR="00750DB1" w:rsidDel="003F1C01">
          <w:fldChar w:fldCharType="separate"/>
        </w:r>
        <w:r w:rsidRPr="00E45CE0" w:rsidDel="003F1C01">
          <w:rPr>
            <w:noProof/>
          </w:rPr>
          <w:delText>1</w:delText>
        </w:r>
        <w:r w:rsidR="00750DB1" w:rsidDel="003F1C01">
          <w:rPr>
            <w:noProof/>
          </w:rPr>
          <w:fldChar w:fldCharType="end"/>
        </w:r>
      </w:del>
      <w:bookmarkEnd w:id="4288"/>
      <w:r w:rsidRPr="00E45CE0">
        <w:t>. Research Methodology Phases</w:t>
      </w:r>
      <w:bookmarkEnd w:id="4289"/>
      <w:bookmarkEnd w:id="4290"/>
    </w:p>
    <w:p w14:paraId="0B929DE8" w14:textId="77777777" w:rsidR="00F61695" w:rsidRPr="00E45CE0" w:rsidRDefault="00F61695" w:rsidP="00AB6FDF">
      <w:pPr>
        <w:pStyle w:val="NoSpacing"/>
        <w:ind w:left="1080"/>
        <w:jc w:val="center"/>
        <w:rPr>
          <w:sz w:val="24"/>
          <w:szCs w:val="24"/>
        </w:rPr>
      </w:pPr>
      <w:r w:rsidRPr="00E45CE0">
        <w:rPr>
          <w:noProof/>
          <w:sz w:val="24"/>
          <w:szCs w:val="24"/>
          <w:lang w:val="en-PH" w:eastAsia="zh-CN"/>
        </w:rPr>
        <w:drawing>
          <wp:inline distT="0" distB="0" distL="0" distR="0" wp14:anchorId="759EEB21" wp14:editId="20D3DD99">
            <wp:extent cx="4532368" cy="2696662"/>
            <wp:effectExtent l="25400" t="25400" r="1460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3">
                      <a:extLst>
                        <a:ext uri="{28A0092B-C50C-407E-A947-70E740481C1C}">
                          <a14:useLocalDpi xmlns:a14="http://schemas.microsoft.com/office/drawing/2010/main" val="0"/>
                        </a:ext>
                      </a:extLst>
                    </a:blip>
                    <a:stretch>
                      <a:fillRect/>
                    </a:stretch>
                  </pic:blipFill>
                  <pic:spPr>
                    <a:xfrm>
                      <a:off x="0" y="0"/>
                      <a:ext cx="4541762" cy="2702251"/>
                    </a:xfrm>
                    <a:prstGeom prst="rect">
                      <a:avLst/>
                    </a:prstGeom>
                    <a:ln w="28575" cmpd="sng">
                      <a:solidFill>
                        <a:schemeClr val="tx1"/>
                      </a:solidFill>
                    </a:ln>
                  </pic:spPr>
                </pic:pic>
              </a:graphicData>
            </a:graphic>
          </wp:inline>
        </w:drawing>
      </w:r>
    </w:p>
    <w:p w14:paraId="12C071B3" w14:textId="77777777" w:rsidR="00F61695" w:rsidDel="009F684C" w:rsidRDefault="00F61695">
      <w:pPr>
        <w:pStyle w:val="NoSpacing"/>
        <w:rPr>
          <w:del w:id="4295" w:author="Kyle Mc Hale Dela Cruz" w:date="2014-08-15T16:43:00Z"/>
          <w:sz w:val="24"/>
          <w:szCs w:val="24"/>
        </w:rPr>
        <w:pPrChange w:id="4296" w:author="Kyle Mc Hale Dela Cruz" w:date="2014-08-15T16:43:00Z">
          <w:pPr>
            <w:pStyle w:val="NoSpacing"/>
            <w:jc w:val="center"/>
          </w:pPr>
        </w:pPrChange>
      </w:pPr>
    </w:p>
    <w:p w14:paraId="097ADA2F" w14:textId="77777777" w:rsidR="009F684C" w:rsidRDefault="009F684C" w:rsidP="00F61695">
      <w:pPr>
        <w:pStyle w:val="NoSpacing"/>
        <w:jc w:val="center"/>
        <w:rPr>
          <w:ins w:id="4297" w:author="TinTin Kalaw" w:date="2014-08-16T13:12:00Z"/>
          <w:sz w:val="24"/>
          <w:szCs w:val="24"/>
        </w:rPr>
      </w:pPr>
    </w:p>
    <w:p w14:paraId="4910F8B8" w14:textId="6B6BFF0F" w:rsidR="009F684C" w:rsidRPr="00E45CE0" w:rsidDel="003F1C01" w:rsidRDefault="009F684C" w:rsidP="00F61695">
      <w:pPr>
        <w:pStyle w:val="NoSpacing"/>
        <w:jc w:val="center"/>
        <w:rPr>
          <w:ins w:id="4298" w:author="TinTin Kalaw" w:date="2014-08-16T13:12:00Z"/>
          <w:del w:id="4299" w:author="Vilson Lu" w:date="2014-08-16T16:46:00Z"/>
          <w:sz w:val="24"/>
          <w:szCs w:val="24"/>
        </w:rPr>
      </w:pPr>
      <w:bookmarkStart w:id="4300" w:name="_Toc396184274"/>
      <w:bookmarkStart w:id="4301" w:name="_Toc396193940"/>
      <w:bookmarkStart w:id="4302" w:name="_Toc396200101"/>
      <w:bookmarkStart w:id="4303" w:name="_Toc396444864"/>
      <w:bookmarkStart w:id="4304" w:name="_Toc396452984"/>
      <w:bookmarkEnd w:id="4300"/>
      <w:bookmarkEnd w:id="4301"/>
      <w:bookmarkEnd w:id="4302"/>
      <w:bookmarkEnd w:id="4303"/>
      <w:bookmarkEnd w:id="4304"/>
    </w:p>
    <w:p w14:paraId="5186FD76" w14:textId="77777777" w:rsidR="0007279C" w:rsidRPr="00E45CE0" w:rsidDel="0065467F" w:rsidRDefault="0007279C" w:rsidP="00F61695">
      <w:pPr>
        <w:pStyle w:val="NoSpacing"/>
        <w:jc w:val="center"/>
        <w:rPr>
          <w:del w:id="4305" w:author="Kyle Mc Hale Dela Cruz" w:date="2014-08-15T16:43:00Z"/>
          <w:sz w:val="24"/>
          <w:szCs w:val="24"/>
        </w:rPr>
      </w:pPr>
      <w:bookmarkStart w:id="4306" w:name="_Toc396184275"/>
      <w:bookmarkStart w:id="4307" w:name="_Toc396193941"/>
      <w:bookmarkStart w:id="4308" w:name="_Toc396200102"/>
      <w:bookmarkStart w:id="4309" w:name="_Toc396444865"/>
      <w:bookmarkStart w:id="4310" w:name="_Toc396452985"/>
      <w:bookmarkEnd w:id="4306"/>
      <w:bookmarkEnd w:id="4307"/>
      <w:bookmarkEnd w:id="4308"/>
      <w:bookmarkEnd w:id="4309"/>
      <w:bookmarkEnd w:id="4310"/>
    </w:p>
    <w:p w14:paraId="42B677E3" w14:textId="77777777" w:rsidR="0007279C" w:rsidRPr="00E45CE0" w:rsidDel="0065467F" w:rsidRDefault="0007279C" w:rsidP="00F61695">
      <w:pPr>
        <w:pStyle w:val="NoSpacing"/>
        <w:jc w:val="center"/>
        <w:rPr>
          <w:del w:id="4311" w:author="Kyle Mc Hale Dela Cruz" w:date="2014-08-15T16:43:00Z"/>
          <w:sz w:val="24"/>
          <w:szCs w:val="24"/>
        </w:rPr>
      </w:pPr>
      <w:bookmarkStart w:id="4312" w:name="_Toc396184276"/>
      <w:bookmarkStart w:id="4313" w:name="_Toc396193942"/>
      <w:bookmarkStart w:id="4314" w:name="_Toc396200103"/>
      <w:bookmarkStart w:id="4315" w:name="_Toc396444866"/>
      <w:bookmarkStart w:id="4316" w:name="_Toc396452986"/>
      <w:bookmarkEnd w:id="4312"/>
      <w:bookmarkEnd w:id="4313"/>
      <w:bookmarkEnd w:id="4314"/>
      <w:bookmarkEnd w:id="4315"/>
      <w:bookmarkEnd w:id="4316"/>
    </w:p>
    <w:p w14:paraId="6D2223B7" w14:textId="2924E26E" w:rsidR="0007279C" w:rsidRPr="00E45CE0" w:rsidDel="003F1C01" w:rsidRDefault="0007279C">
      <w:pPr>
        <w:pStyle w:val="NoSpacing"/>
        <w:rPr>
          <w:del w:id="4317" w:author="Vilson Lu" w:date="2014-08-16T16:46:00Z"/>
          <w:sz w:val="24"/>
          <w:szCs w:val="24"/>
        </w:rPr>
        <w:pPrChange w:id="4318" w:author="Kyle Mc Hale Dela Cruz" w:date="2014-08-15T16:43:00Z">
          <w:pPr>
            <w:pStyle w:val="NoSpacing"/>
            <w:jc w:val="center"/>
          </w:pPr>
        </w:pPrChange>
      </w:pPr>
      <w:bookmarkStart w:id="4319" w:name="_Toc396184277"/>
      <w:bookmarkStart w:id="4320" w:name="_Toc396193943"/>
      <w:bookmarkStart w:id="4321" w:name="_Toc396200104"/>
      <w:bookmarkStart w:id="4322" w:name="_Toc396444867"/>
      <w:bookmarkStart w:id="4323" w:name="_Toc396452987"/>
      <w:bookmarkEnd w:id="4319"/>
      <w:bookmarkEnd w:id="4320"/>
      <w:bookmarkEnd w:id="4321"/>
      <w:bookmarkEnd w:id="4322"/>
      <w:bookmarkEnd w:id="4323"/>
    </w:p>
    <w:p w14:paraId="7BD69E24" w14:textId="77777777" w:rsidR="00F61695" w:rsidRPr="00E45CE0" w:rsidRDefault="00F61695" w:rsidP="00F61695">
      <w:pPr>
        <w:pStyle w:val="Heading3"/>
      </w:pPr>
      <w:bookmarkStart w:id="4324" w:name="_Toc395181682"/>
      <w:bookmarkStart w:id="4325" w:name="_Toc396444868"/>
      <w:bookmarkStart w:id="4326" w:name="_Toc396452988"/>
      <w:r w:rsidRPr="00E45CE0">
        <w:t>Investigation and Research Analysis</w:t>
      </w:r>
      <w:bookmarkEnd w:id="4324"/>
      <w:bookmarkEnd w:id="4325"/>
      <w:bookmarkEnd w:id="4326"/>
    </w:p>
    <w:p w14:paraId="737DBB2B" w14:textId="77777777" w:rsidR="00F61695" w:rsidRPr="00E45CE0" w:rsidRDefault="00F61695">
      <w:pPr>
        <w:pStyle w:val="Content2"/>
        <w:pPrChange w:id="4327" w:author="TinTin Kalaw" w:date="2014-08-16T12:14:00Z">
          <w:pPr>
            <w:ind w:left="720" w:firstLine="720"/>
          </w:pPr>
        </w:pPrChange>
      </w:pPr>
    </w:p>
    <w:p w14:paraId="584261FC" w14:textId="241961CB" w:rsidR="00F61695" w:rsidRPr="00E45CE0" w:rsidRDefault="00F61695">
      <w:pPr>
        <w:pStyle w:val="Content2"/>
        <w:pPrChange w:id="4328" w:author="TinTin Kalaw" w:date="2014-08-16T12:14:00Z">
          <w:pPr>
            <w:ind w:left="720"/>
          </w:pPr>
        </w:pPrChange>
      </w:pPr>
      <w:r w:rsidRPr="00E45CE0">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770901A4" w14:textId="77777777" w:rsidR="00BD4AA3" w:rsidRPr="00E45CE0" w:rsidRDefault="00BD4AA3">
      <w:pPr>
        <w:pStyle w:val="Content2"/>
        <w:pPrChange w:id="4329" w:author="TinTin Kalaw" w:date="2014-08-16T12:14:00Z">
          <w:pPr>
            <w:ind w:left="720"/>
          </w:pPr>
        </w:pPrChange>
      </w:pPr>
    </w:p>
    <w:p w14:paraId="05B5F849" w14:textId="77777777" w:rsidR="00F61695" w:rsidRPr="00E45CE0" w:rsidRDefault="00F61695" w:rsidP="00F61695">
      <w:pPr>
        <w:pStyle w:val="Heading3"/>
      </w:pPr>
      <w:bookmarkStart w:id="4330" w:name="_Toc395181683"/>
      <w:bookmarkStart w:id="4331" w:name="_Toc396444869"/>
      <w:bookmarkStart w:id="4332" w:name="_Toc396452989"/>
      <w:r w:rsidRPr="00E45CE0">
        <w:t>System Design</w:t>
      </w:r>
      <w:bookmarkEnd w:id="4330"/>
      <w:bookmarkEnd w:id="4331"/>
      <w:bookmarkEnd w:id="4332"/>
    </w:p>
    <w:p w14:paraId="3102C609" w14:textId="77777777" w:rsidR="00F61695" w:rsidRPr="00E45CE0" w:rsidRDefault="00F61695">
      <w:pPr>
        <w:pStyle w:val="Content2"/>
        <w:pPrChange w:id="4333" w:author="TinTin Kalaw" w:date="2014-08-16T12:15:00Z">
          <w:pPr/>
        </w:pPrChange>
      </w:pPr>
    </w:p>
    <w:p w14:paraId="527425FA" w14:textId="77777777" w:rsidR="00F61695" w:rsidRPr="00E45CE0" w:rsidRDefault="00F61695">
      <w:pPr>
        <w:pStyle w:val="Content2"/>
      </w:pPr>
      <w:r w:rsidRPr="00E45CE0">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4CE1D870" w14:textId="77777777" w:rsidR="00F61695" w:rsidRPr="00E45CE0" w:rsidRDefault="00F61695">
      <w:pPr>
        <w:pStyle w:val="Content2"/>
        <w:pPrChange w:id="4334" w:author="TinTin Kalaw" w:date="2014-08-16T12:15:00Z">
          <w:pPr>
            <w:ind w:left="720"/>
          </w:pPr>
        </w:pPrChange>
      </w:pPr>
    </w:p>
    <w:p w14:paraId="0F391AC1" w14:textId="77777777" w:rsidR="00F61695" w:rsidRPr="00E45CE0" w:rsidRDefault="00F61695" w:rsidP="00F61695">
      <w:pPr>
        <w:pStyle w:val="Heading3"/>
      </w:pPr>
      <w:bookmarkStart w:id="4335" w:name="_Toc395181684"/>
      <w:bookmarkStart w:id="4336" w:name="_Toc396444870"/>
      <w:bookmarkStart w:id="4337" w:name="_Toc396452990"/>
      <w:r w:rsidRPr="00E45CE0">
        <w:t>Sprints</w:t>
      </w:r>
      <w:bookmarkEnd w:id="4335"/>
      <w:bookmarkEnd w:id="4336"/>
      <w:bookmarkEnd w:id="4337"/>
    </w:p>
    <w:p w14:paraId="1CC41E54" w14:textId="77777777" w:rsidR="00F61695" w:rsidRPr="00E45CE0" w:rsidRDefault="00F61695">
      <w:pPr>
        <w:pStyle w:val="Content2"/>
        <w:pPrChange w:id="4338" w:author="TinTin Kalaw" w:date="2014-08-16T12:15:00Z">
          <w:pPr/>
        </w:pPrChange>
      </w:pPr>
    </w:p>
    <w:p w14:paraId="0CA970DC" w14:textId="2FD73C8D" w:rsidR="00F61695" w:rsidRDefault="00F61695">
      <w:pPr>
        <w:pStyle w:val="Content2"/>
        <w:rPr>
          <w:ins w:id="4339" w:author="TinTin Kalaw" w:date="2014-08-19T08:17:00Z"/>
        </w:rPr>
      </w:pPr>
      <w:r w:rsidRPr="00E45CE0">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26FFCECB" w14:textId="77777777" w:rsidR="006F08F4" w:rsidRDefault="006F08F4">
      <w:pPr>
        <w:pStyle w:val="Content2"/>
        <w:rPr>
          <w:ins w:id="4340" w:author="TinTin Kalaw" w:date="2014-08-19T08:17:00Z"/>
        </w:rPr>
      </w:pPr>
    </w:p>
    <w:p w14:paraId="3EACFBF7" w14:textId="77777777" w:rsidR="006F08F4" w:rsidRPr="00E45CE0" w:rsidRDefault="006F08F4">
      <w:pPr>
        <w:pStyle w:val="Content2"/>
      </w:pPr>
    </w:p>
    <w:p w14:paraId="5B5B4FA2" w14:textId="77777777" w:rsidR="00F61695" w:rsidRPr="00E45CE0" w:rsidRDefault="00F61695">
      <w:pPr>
        <w:pStyle w:val="Content2"/>
        <w:pPrChange w:id="4341" w:author="TinTin Kalaw" w:date="2014-08-16T12:15:00Z">
          <w:pPr/>
        </w:pPrChange>
      </w:pPr>
    </w:p>
    <w:p w14:paraId="590ADE08" w14:textId="77777777" w:rsidR="00F61695" w:rsidRPr="00E45CE0" w:rsidRDefault="00F61695" w:rsidP="00F61695">
      <w:pPr>
        <w:pStyle w:val="Heading3"/>
      </w:pPr>
      <w:bookmarkStart w:id="4342" w:name="_Toc395181685"/>
      <w:bookmarkStart w:id="4343" w:name="_Toc396444871"/>
      <w:bookmarkStart w:id="4344" w:name="_Toc396452991"/>
      <w:r w:rsidRPr="00E45CE0">
        <w:lastRenderedPageBreak/>
        <w:t>Sprint Planning Meetings</w:t>
      </w:r>
      <w:bookmarkEnd w:id="4342"/>
      <w:bookmarkEnd w:id="4343"/>
      <w:bookmarkEnd w:id="4344"/>
    </w:p>
    <w:p w14:paraId="10F4AD21" w14:textId="77777777" w:rsidR="00F61695" w:rsidRPr="00E45CE0" w:rsidRDefault="00F61695">
      <w:pPr>
        <w:pStyle w:val="Content2"/>
        <w:pPrChange w:id="4345" w:author="TinTin Kalaw" w:date="2014-08-16T12:15:00Z">
          <w:pPr/>
        </w:pPrChange>
      </w:pPr>
    </w:p>
    <w:p w14:paraId="15A284C3" w14:textId="19B4B390" w:rsidR="00F61695" w:rsidRPr="00E45CE0" w:rsidRDefault="00F61695">
      <w:pPr>
        <w:pStyle w:val="Content2"/>
      </w:pPr>
      <w:r w:rsidRPr="00E45CE0">
        <w:t xml:space="preserve">At the beginning of each sprint, a </w:t>
      </w:r>
      <w:r w:rsidR="0007279C" w:rsidRPr="00E45CE0">
        <w:t>sprint-planning</w:t>
      </w:r>
      <w:r w:rsidRPr="00E45CE0">
        <w:t xml:space="preserve"> meeting is conducted. Tasks that must be accomplished for the current sprint will be discussed here. Included in these meeting is the assignment and division of the tasks among the members of the team. Also, the </w:t>
      </w:r>
      <w:r w:rsidR="0007279C" w:rsidRPr="00E45CE0">
        <w:t>evaluation of the tasks in the previous sprint is</w:t>
      </w:r>
      <w:r w:rsidRPr="00E45CE0">
        <w:t xml:space="preserve"> done here. If there are any unmet tasks, these will be carried over to the next sprint.</w:t>
      </w:r>
    </w:p>
    <w:p w14:paraId="16CBE20B" w14:textId="77777777" w:rsidR="00F61695" w:rsidRPr="00E45CE0" w:rsidRDefault="00F61695">
      <w:pPr>
        <w:pStyle w:val="Content2"/>
        <w:pPrChange w:id="4346" w:author="TinTin Kalaw" w:date="2014-08-16T12:15:00Z">
          <w:pPr/>
        </w:pPrChange>
      </w:pPr>
    </w:p>
    <w:p w14:paraId="26AB7220" w14:textId="77777777" w:rsidR="00F61695" w:rsidRPr="00E45CE0" w:rsidRDefault="00F61695" w:rsidP="00F61695">
      <w:pPr>
        <w:pStyle w:val="Heading3"/>
      </w:pPr>
      <w:bookmarkStart w:id="4347" w:name="_Toc395181686"/>
      <w:bookmarkStart w:id="4348" w:name="_Toc396444872"/>
      <w:bookmarkStart w:id="4349" w:name="_Toc396452992"/>
      <w:r w:rsidRPr="00E45CE0">
        <w:t>Scrum Meetings</w:t>
      </w:r>
      <w:bookmarkEnd w:id="4347"/>
      <w:bookmarkEnd w:id="4348"/>
      <w:bookmarkEnd w:id="4349"/>
    </w:p>
    <w:p w14:paraId="1A45FCF6" w14:textId="77777777" w:rsidR="00F61695" w:rsidRPr="00E45CE0" w:rsidRDefault="00F61695">
      <w:pPr>
        <w:pStyle w:val="Content2"/>
        <w:pPrChange w:id="4350" w:author="TinTin Kalaw" w:date="2014-08-16T12:15:00Z">
          <w:pPr/>
        </w:pPrChange>
      </w:pPr>
    </w:p>
    <w:p w14:paraId="0A0619D9" w14:textId="31220DB4" w:rsidR="00F61695" w:rsidRPr="00E45CE0" w:rsidRDefault="00F61695">
      <w:pPr>
        <w:pStyle w:val="Content2"/>
      </w:pPr>
      <w:r w:rsidRPr="00E45CE0">
        <w:t xml:space="preserve">Scrum meetings of 10-15 minutes in duration will be conducted daily. The purpose of this is to update each member what has or has not been accomplished yet in the assigned task. This ensures that there is daily progress and if there are </w:t>
      </w:r>
      <w:r w:rsidR="0007279C" w:rsidRPr="00E45CE0">
        <w:t>issues that hinder</w:t>
      </w:r>
      <w:r w:rsidRPr="00E45CE0">
        <w:t xml:space="preserve"> a member from accomplishing his assigned task.</w:t>
      </w:r>
    </w:p>
    <w:p w14:paraId="271A6151" w14:textId="77777777" w:rsidR="00F61695" w:rsidRPr="00E45CE0" w:rsidRDefault="00F61695">
      <w:pPr>
        <w:pStyle w:val="Content2"/>
        <w:pPrChange w:id="4351" w:author="TinTin Kalaw" w:date="2014-08-16T12:15:00Z">
          <w:pPr>
            <w:ind w:left="720"/>
          </w:pPr>
        </w:pPrChange>
      </w:pPr>
    </w:p>
    <w:p w14:paraId="3A141ED7" w14:textId="77777777" w:rsidR="00F61695" w:rsidRPr="00E45CE0" w:rsidRDefault="00F61695" w:rsidP="00F61695">
      <w:pPr>
        <w:pStyle w:val="Heading3"/>
      </w:pPr>
      <w:bookmarkStart w:id="4352" w:name="_Toc395181687"/>
      <w:bookmarkStart w:id="4353" w:name="_Toc396444873"/>
      <w:bookmarkStart w:id="4354" w:name="_Toc396452993"/>
      <w:r w:rsidRPr="00E45CE0">
        <w:t>System Development</w:t>
      </w:r>
      <w:bookmarkEnd w:id="4352"/>
      <w:bookmarkEnd w:id="4353"/>
      <w:bookmarkEnd w:id="4354"/>
    </w:p>
    <w:p w14:paraId="30F003B6" w14:textId="77777777" w:rsidR="00F61695" w:rsidRPr="00E45CE0" w:rsidRDefault="00F61695">
      <w:pPr>
        <w:pStyle w:val="Content2"/>
        <w:pPrChange w:id="4355" w:author="TinTin Kalaw" w:date="2014-08-16T12:16:00Z">
          <w:pPr/>
        </w:pPrChange>
      </w:pPr>
    </w:p>
    <w:p w14:paraId="02CB1C49" w14:textId="06AF61A2" w:rsidR="00F61695" w:rsidDel="00BF4C5E" w:rsidRDefault="00F61695">
      <w:pPr>
        <w:pStyle w:val="Content2"/>
        <w:rPr>
          <w:del w:id="4356" w:author="TinTin Kalaw" w:date="2014-08-16T12:15:00Z"/>
        </w:rPr>
      </w:pPr>
      <w:r w:rsidRPr="00E45CE0">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45CE0">
        <w:t>.</w:t>
      </w:r>
    </w:p>
    <w:p w14:paraId="44C0711C" w14:textId="77777777" w:rsidR="00BF4C5E" w:rsidRDefault="00BF4C5E">
      <w:pPr>
        <w:pStyle w:val="Content2"/>
        <w:rPr>
          <w:ins w:id="4357" w:author="TinTin Kalaw" w:date="2014-08-16T12:16:00Z"/>
        </w:rPr>
        <w:pPrChange w:id="4358" w:author="TinTin Kalaw" w:date="2014-08-16T12:16:00Z">
          <w:pPr>
            <w:pStyle w:val="Heading3"/>
          </w:pPr>
        </w:pPrChange>
      </w:pPr>
    </w:p>
    <w:p w14:paraId="43D7B17A" w14:textId="77777777" w:rsidR="00BF4C5E" w:rsidRPr="00497EF3" w:rsidRDefault="00BF4C5E">
      <w:pPr>
        <w:pStyle w:val="Content2"/>
        <w:rPr>
          <w:ins w:id="4359" w:author="TinTin Kalaw" w:date="2014-08-16T12:16:00Z"/>
        </w:rPr>
      </w:pPr>
    </w:p>
    <w:p w14:paraId="4508D4B7" w14:textId="77777777" w:rsidR="00F61695" w:rsidDel="00BF4C5E" w:rsidRDefault="00F61695">
      <w:pPr>
        <w:pStyle w:val="Content2"/>
        <w:ind w:left="0"/>
        <w:rPr>
          <w:ins w:id="4360" w:author="Kyle Mc Hale Dela Cruz" w:date="2014-08-15T16:43:00Z"/>
          <w:del w:id="4361" w:author="TinTin Kalaw" w:date="2014-08-16T12:15:00Z"/>
        </w:rPr>
        <w:pPrChange w:id="4362" w:author="TinTin Kalaw" w:date="2014-08-16T12:15:00Z">
          <w:pPr>
            <w:ind w:firstLine="720"/>
          </w:pPr>
        </w:pPrChange>
      </w:pPr>
      <w:bookmarkStart w:id="4363" w:name="_Toc395957292"/>
      <w:bookmarkStart w:id="4364" w:name="_Toc395961153"/>
      <w:bookmarkStart w:id="4365" w:name="_Toc395961234"/>
      <w:bookmarkStart w:id="4366" w:name="_Toc395961411"/>
      <w:bookmarkStart w:id="4367" w:name="_Toc395961894"/>
      <w:bookmarkStart w:id="4368" w:name="_Toc396184284"/>
      <w:bookmarkStart w:id="4369" w:name="_Toc396193950"/>
      <w:bookmarkStart w:id="4370" w:name="_Toc396200111"/>
      <w:bookmarkStart w:id="4371" w:name="_Toc396444874"/>
      <w:bookmarkStart w:id="4372" w:name="_Toc396452994"/>
      <w:bookmarkEnd w:id="4363"/>
      <w:bookmarkEnd w:id="4364"/>
      <w:bookmarkEnd w:id="4365"/>
      <w:bookmarkEnd w:id="4366"/>
      <w:bookmarkEnd w:id="4367"/>
      <w:bookmarkEnd w:id="4368"/>
      <w:bookmarkEnd w:id="4369"/>
      <w:bookmarkEnd w:id="4370"/>
      <w:bookmarkEnd w:id="4371"/>
      <w:bookmarkEnd w:id="4372"/>
    </w:p>
    <w:p w14:paraId="7AE90960" w14:textId="30294E1F" w:rsidR="0065467F" w:rsidDel="00BF4C5E" w:rsidRDefault="0065467F">
      <w:pPr>
        <w:rPr>
          <w:ins w:id="4373" w:author="Kyle Mc Hale Dela Cruz" w:date="2014-08-15T16:43:00Z"/>
          <w:del w:id="4374" w:author="TinTin Kalaw" w:date="2014-08-16T12:15:00Z"/>
        </w:rPr>
        <w:pPrChange w:id="4375" w:author="TinTin Kalaw" w:date="2014-08-16T12:15:00Z">
          <w:pPr>
            <w:ind w:firstLine="720"/>
          </w:pPr>
        </w:pPrChange>
      </w:pPr>
      <w:bookmarkStart w:id="4376" w:name="_Toc395957293"/>
      <w:bookmarkStart w:id="4377" w:name="_Toc395961154"/>
      <w:bookmarkStart w:id="4378" w:name="_Toc395961235"/>
      <w:bookmarkStart w:id="4379" w:name="_Toc395961412"/>
      <w:bookmarkStart w:id="4380" w:name="_Toc395961895"/>
      <w:bookmarkStart w:id="4381" w:name="_Toc396184285"/>
      <w:bookmarkStart w:id="4382" w:name="_Toc396193951"/>
      <w:bookmarkStart w:id="4383" w:name="_Toc396200112"/>
      <w:bookmarkStart w:id="4384" w:name="_Toc396444875"/>
      <w:bookmarkStart w:id="4385" w:name="_Toc396452995"/>
      <w:bookmarkEnd w:id="4376"/>
      <w:bookmarkEnd w:id="4377"/>
      <w:bookmarkEnd w:id="4378"/>
      <w:bookmarkEnd w:id="4379"/>
      <w:bookmarkEnd w:id="4380"/>
      <w:bookmarkEnd w:id="4381"/>
      <w:bookmarkEnd w:id="4382"/>
      <w:bookmarkEnd w:id="4383"/>
      <w:bookmarkEnd w:id="4384"/>
      <w:bookmarkEnd w:id="4385"/>
    </w:p>
    <w:p w14:paraId="59199D10" w14:textId="3BA6BD0D" w:rsidR="0065467F" w:rsidRPr="00E45CE0" w:rsidDel="00BF4C5E" w:rsidRDefault="0065467F">
      <w:pPr>
        <w:rPr>
          <w:del w:id="4386" w:author="TinTin Kalaw" w:date="2014-08-16T12:15:00Z"/>
        </w:rPr>
        <w:pPrChange w:id="4387" w:author="TinTin Kalaw" w:date="2014-08-16T12:15:00Z">
          <w:pPr>
            <w:ind w:firstLine="720"/>
          </w:pPr>
        </w:pPrChange>
      </w:pPr>
      <w:bookmarkStart w:id="4388" w:name="_Toc395957294"/>
      <w:bookmarkStart w:id="4389" w:name="_Toc395961155"/>
      <w:bookmarkStart w:id="4390" w:name="_Toc395961236"/>
      <w:bookmarkStart w:id="4391" w:name="_Toc395961413"/>
      <w:bookmarkStart w:id="4392" w:name="_Toc395961896"/>
      <w:bookmarkStart w:id="4393" w:name="_Toc396184286"/>
      <w:bookmarkStart w:id="4394" w:name="_Toc396193952"/>
      <w:bookmarkStart w:id="4395" w:name="_Toc396200113"/>
      <w:bookmarkStart w:id="4396" w:name="_Toc396444876"/>
      <w:bookmarkStart w:id="4397" w:name="_Toc396452996"/>
      <w:bookmarkEnd w:id="4388"/>
      <w:bookmarkEnd w:id="4389"/>
      <w:bookmarkEnd w:id="4390"/>
      <w:bookmarkEnd w:id="4391"/>
      <w:bookmarkEnd w:id="4392"/>
      <w:bookmarkEnd w:id="4393"/>
      <w:bookmarkEnd w:id="4394"/>
      <w:bookmarkEnd w:id="4395"/>
      <w:bookmarkEnd w:id="4396"/>
      <w:bookmarkEnd w:id="4397"/>
    </w:p>
    <w:p w14:paraId="7ED55329" w14:textId="77777777" w:rsidR="00F61695" w:rsidRPr="00E45CE0" w:rsidRDefault="00F61695" w:rsidP="00F61695">
      <w:pPr>
        <w:pStyle w:val="Heading3"/>
      </w:pPr>
      <w:bookmarkStart w:id="4398" w:name="_Toc395181688"/>
      <w:bookmarkStart w:id="4399" w:name="_Toc396444877"/>
      <w:bookmarkStart w:id="4400" w:name="_Toc396452997"/>
      <w:r w:rsidRPr="00E45CE0">
        <w:t>System Integration and Testing</w:t>
      </w:r>
      <w:bookmarkEnd w:id="4398"/>
      <w:bookmarkEnd w:id="4399"/>
      <w:bookmarkEnd w:id="4400"/>
    </w:p>
    <w:p w14:paraId="58E44534" w14:textId="77777777" w:rsidR="00F61695" w:rsidRPr="00497EF3" w:rsidRDefault="00F61695">
      <w:pPr>
        <w:pStyle w:val="Content2"/>
        <w:pPrChange w:id="4401" w:author="TinTin Kalaw" w:date="2014-08-16T12:16:00Z">
          <w:pPr/>
        </w:pPrChange>
      </w:pPr>
    </w:p>
    <w:p w14:paraId="483FB8BA" w14:textId="77777777" w:rsidR="00F61695" w:rsidRPr="00BF4C5E" w:rsidRDefault="00F61695">
      <w:pPr>
        <w:pStyle w:val="Content2"/>
      </w:pPr>
      <w:r w:rsidRPr="00BF4C5E">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4F9E936F" w14:textId="77777777" w:rsidR="00F61695" w:rsidRPr="0086093C" w:rsidRDefault="00F61695">
      <w:pPr>
        <w:pStyle w:val="Content2"/>
        <w:pPrChange w:id="4402" w:author="TinTin Kalaw" w:date="2014-08-16T12:16:00Z">
          <w:pPr>
            <w:ind w:left="720"/>
          </w:pPr>
        </w:pPrChange>
      </w:pPr>
    </w:p>
    <w:p w14:paraId="118AD754" w14:textId="77777777" w:rsidR="00F61695" w:rsidRPr="00E45CE0" w:rsidRDefault="00F61695" w:rsidP="00F61695">
      <w:pPr>
        <w:pStyle w:val="Heading3"/>
      </w:pPr>
      <w:bookmarkStart w:id="4403" w:name="_Toc395181689"/>
      <w:bookmarkStart w:id="4404" w:name="_Toc396444878"/>
      <w:bookmarkStart w:id="4405" w:name="_Toc396452998"/>
      <w:r w:rsidRPr="00E45CE0">
        <w:t>System Evaluation</w:t>
      </w:r>
      <w:bookmarkEnd w:id="4403"/>
      <w:bookmarkEnd w:id="4404"/>
      <w:bookmarkEnd w:id="4405"/>
    </w:p>
    <w:p w14:paraId="1673685E" w14:textId="77777777" w:rsidR="00F61695" w:rsidRPr="00E45CE0" w:rsidRDefault="00F61695">
      <w:pPr>
        <w:pStyle w:val="Content2"/>
        <w:pPrChange w:id="4406" w:author="TinTin Kalaw" w:date="2014-08-16T12:16:00Z">
          <w:pPr/>
        </w:pPrChange>
      </w:pPr>
    </w:p>
    <w:p w14:paraId="64779020" w14:textId="77777777" w:rsidR="00F61695" w:rsidRPr="00E45CE0" w:rsidRDefault="00F61695">
      <w:pPr>
        <w:pStyle w:val="Content2"/>
      </w:pPr>
      <w:r w:rsidRPr="00E45CE0">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59E0FB62" w14:textId="77777777" w:rsidR="00F61695" w:rsidRPr="00E45CE0" w:rsidRDefault="00F61695">
      <w:pPr>
        <w:pStyle w:val="Content2"/>
        <w:pPrChange w:id="4407" w:author="TinTin Kalaw" w:date="2014-08-16T12:16:00Z">
          <w:pPr/>
        </w:pPrChange>
      </w:pPr>
    </w:p>
    <w:p w14:paraId="2718BDB0" w14:textId="77777777" w:rsidR="00F61695" w:rsidRPr="00E45CE0" w:rsidRDefault="00F61695" w:rsidP="00F61695">
      <w:pPr>
        <w:pStyle w:val="Heading3"/>
      </w:pPr>
      <w:bookmarkStart w:id="4408" w:name="_Toc395181690"/>
      <w:bookmarkStart w:id="4409" w:name="_Toc396444879"/>
      <w:bookmarkStart w:id="4410" w:name="_Toc396452999"/>
      <w:r w:rsidRPr="00E45CE0">
        <w:t>Documentation</w:t>
      </w:r>
      <w:bookmarkEnd w:id="4408"/>
      <w:bookmarkEnd w:id="4409"/>
      <w:bookmarkEnd w:id="4410"/>
    </w:p>
    <w:p w14:paraId="7B31CFAB" w14:textId="77777777" w:rsidR="00F61695" w:rsidRPr="00E45CE0" w:rsidRDefault="00F61695">
      <w:pPr>
        <w:pStyle w:val="Content2"/>
        <w:pPrChange w:id="4411" w:author="TinTin Kalaw" w:date="2014-08-16T12:16:00Z">
          <w:pPr/>
        </w:pPrChange>
      </w:pPr>
    </w:p>
    <w:p w14:paraId="40F8BEF1" w14:textId="77777777" w:rsidR="00F61695" w:rsidRPr="00E45CE0" w:rsidRDefault="00F61695">
      <w:pPr>
        <w:pStyle w:val="Content2"/>
      </w:pPr>
      <w:r w:rsidRPr="00E45CE0">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1C20C14" w14:textId="77777777" w:rsidR="00F61695" w:rsidRPr="00E45CE0" w:rsidRDefault="00F61695">
      <w:pPr>
        <w:pStyle w:val="Content2"/>
        <w:pPrChange w:id="4412" w:author="TinTin Kalaw" w:date="2014-08-16T12:16:00Z">
          <w:pPr>
            <w:ind w:left="720"/>
          </w:pPr>
        </w:pPrChange>
      </w:pPr>
    </w:p>
    <w:p w14:paraId="2C561DA7" w14:textId="77777777" w:rsidR="00F61695" w:rsidRPr="00E45CE0" w:rsidRDefault="00F61695">
      <w:pPr>
        <w:pStyle w:val="Content2"/>
        <w:sectPr w:rsidR="00F61695" w:rsidRPr="00E45CE0" w:rsidSect="00D7332C">
          <w:footerReference w:type="default" r:id="rId14"/>
          <w:pgSz w:w="12240" w:h="15840"/>
          <w:pgMar w:top="1440" w:right="1440" w:bottom="1440" w:left="1440" w:header="720" w:footer="720" w:gutter="0"/>
          <w:pgNumType w:start="1" w:chapStyle="1"/>
          <w:cols w:space="720"/>
          <w:docGrid w:linePitch="360"/>
        </w:sectPr>
        <w:pPrChange w:id="4413" w:author="TinTin Kalaw" w:date="2014-08-16T12:16:00Z">
          <w:pPr>
            <w:ind w:left="720"/>
          </w:pPr>
        </w:pPrChange>
      </w:pPr>
    </w:p>
    <w:p w14:paraId="7EBC66F5" w14:textId="77777777" w:rsidR="00F61695" w:rsidRPr="00E45CE0" w:rsidRDefault="00F61695" w:rsidP="00F61695">
      <w:pPr>
        <w:pStyle w:val="Heading3"/>
      </w:pPr>
      <w:bookmarkStart w:id="4414" w:name="_Toc395181691"/>
      <w:bookmarkStart w:id="4415" w:name="_Toc396444880"/>
      <w:bookmarkStart w:id="4416" w:name="_Toc396453000"/>
      <w:r w:rsidRPr="00E45CE0">
        <w:lastRenderedPageBreak/>
        <w:t>Calendar of Activities</w:t>
      </w:r>
      <w:bookmarkEnd w:id="4414"/>
      <w:bookmarkEnd w:id="4415"/>
      <w:bookmarkEnd w:id="4416"/>
    </w:p>
    <w:p w14:paraId="1CC6B64C" w14:textId="77777777" w:rsidR="00F61695" w:rsidRPr="00E45CE0" w:rsidRDefault="00F61695">
      <w:pPr>
        <w:pStyle w:val="Content2"/>
        <w:pPrChange w:id="4417" w:author="TinTin Kalaw" w:date="2014-08-16T12:16:00Z">
          <w:pPr/>
        </w:pPrChange>
      </w:pPr>
    </w:p>
    <w:p w14:paraId="0E4C4DAA" w14:textId="1E3B5053" w:rsidR="00F61695" w:rsidRPr="00E45CE0" w:rsidRDefault="00F61695">
      <w:pPr>
        <w:pStyle w:val="Content2"/>
      </w:pPr>
      <w:del w:id="4418" w:author="TinTin Kalaw" w:date="2014-08-16T13:07:00Z">
        <w:r w:rsidRPr="00E45CE0" w:rsidDel="009F684C">
          <w:delText xml:space="preserve">Table 1-1 </w:delText>
        </w:r>
      </w:del>
      <w:ins w:id="4419" w:author="TinTin Kalaw" w:date="2014-08-16T13:08:00Z">
        <w:r w:rsidR="009F684C">
          <w:fldChar w:fldCharType="begin"/>
        </w:r>
        <w:r w:rsidR="009F684C">
          <w:instrText xml:space="preserve"> REF _Ref395957811 \h </w:instrText>
        </w:r>
      </w:ins>
      <w:r w:rsidR="009F684C">
        <w:fldChar w:fldCharType="separate"/>
      </w:r>
      <w:ins w:id="4420" w:author="Vilson Lu" w:date="2014-08-16T16:50:00Z">
        <w:r w:rsidR="0068488C" w:rsidRPr="00E45CE0">
          <w:t xml:space="preserve">Table </w:t>
        </w:r>
        <w:r w:rsidR="0068488C">
          <w:rPr>
            <w:noProof/>
          </w:rPr>
          <w:t>1</w:t>
        </w:r>
        <w:r w:rsidR="0068488C">
          <w:noBreakHyphen/>
        </w:r>
        <w:r w:rsidR="0068488C">
          <w:rPr>
            <w:noProof/>
          </w:rPr>
          <w:t>1</w:t>
        </w:r>
      </w:ins>
      <w:ins w:id="4421" w:author="TinTin Kalaw" w:date="2014-08-16T13:08:00Z">
        <w:del w:id="4422" w:author="Vilson Lu" w:date="2014-08-16T16:50:00Z">
          <w:r w:rsidR="009F684C" w:rsidRPr="00E45CE0" w:rsidDel="0068488C">
            <w:delText xml:space="preserve">Table </w:delText>
          </w:r>
          <w:r w:rsidR="009F684C" w:rsidRPr="00E45CE0" w:rsidDel="0068488C">
            <w:rPr>
              <w:noProof/>
            </w:rPr>
            <w:delText>1</w:delText>
          </w:r>
          <w:r w:rsidR="009F684C" w:rsidRPr="00E45CE0" w:rsidDel="0068488C">
            <w:noBreakHyphen/>
          </w:r>
          <w:r w:rsidR="009F684C" w:rsidRPr="00E45CE0" w:rsidDel="0068488C">
            <w:rPr>
              <w:noProof/>
            </w:rPr>
            <w:delText>1</w:delText>
          </w:r>
        </w:del>
        <w:r w:rsidR="009F684C">
          <w:fldChar w:fldCharType="end"/>
        </w:r>
        <w:r w:rsidR="009F684C">
          <w:t xml:space="preserve"> </w:t>
        </w:r>
      </w:ins>
      <w:r w:rsidRPr="00E45CE0">
        <w:t>shows a Gantt chart of the activities for the thesis period. Each bullet represents one week worth of activities</w:t>
      </w:r>
    </w:p>
    <w:p w14:paraId="204C343F" w14:textId="77777777" w:rsidR="00F61695" w:rsidRPr="00E45CE0" w:rsidRDefault="00F61695">
      <w:pPr>
        <w:pStyle w:val="Content2"/>
        <w:pPrChange w:id="4423" w:author="TinTin Kalaw" w:date="2014-08-16T12:16:00Z">
          <w:pPr>
            <w:ind w:left="720"/>
          </w:pPr>
        </w:pPrChange>
      </w:pPr>
    </w:p>
    <w:p w14:paraId="267D2549" w14:textId="582FC902" w:rsidR="00F61695" w:rsidRPr="00E45CE0" w:rsidRDefault="00F61695" w:rsidP="00AB6FDF">
      <w:pPr>
        <w:pStyle w:val="Caption"/>
        <w:ind w:left="0"/>
      </w:pPr>
      <w:bookmarkStart w:id="4424" w:name="_Ref395957811"/>
      <w:bookmarkStart w:id="4425" w:name="_Toc395094917"/>
      <w:bookmarkStart w:id="4426" w:name="_Toc396442275"/>
      <w:r w:rsidRPr="00E45CE0">
        <w:t xml:space="preserve">Table </w:t>
      </w:r>
      <w:ins w:id="4427" w:author="Vilson Lu" w:date="2014-08-22T08:50:00Z">
        <w:r w:rsidR="00F64801">
          <w:fldChar w:fldCharType="begin"/>
        </w:r>
        <w:r w:rsidR="00F64801">
          <w:instrText xml:space="preserve"> STYLEREF 1 \s </w:instrText>
        </w:r>
      </w:ins>
      <w:r w:rsidR="00F64801">
        <w:fldChar w:fldCharType="separate"/>
      </w:r>
      <w:r w:rsidR="00F64801">
        <w:rPr>
          <w:noProof/>
        </w:rPr>
        <w:t>1</w:t>
      </w:r>
      <w:ins w:id="4428"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4429" w:author="Vilson Lu" w:date="2014-08-22T08:50:00Z">
        <w:r w:rsidR="00F64801">
          <w:rPr>
            <w:noProof/>
          </w:rPr>
          <w:t>1</w:t>
        </w:r>
        <w:r w:rsidR="00F64801">
          <w:fldChar w:fldCharType="end"/>
        </w:r>
      </w:ins>
      <w:ins w:id="4430" w:author="TinTin Kalaw" w:date="2014-08-16T13:59:00Z">
        <w:del w:id="4431" w:author="Vilson Lu" w:date="2014-08-21T17:51:00Z">
          <w:r w:rsidR="006E6440" w:rsidDel="005621E4">
            <w:fldChar w:fldCharType="begin"/>
          </w:r>
          <w:r w:rsidR="006E6440" w:rsidDel="005621E4">
            <w:delInstrText xml:space="preserve"> STYLEREF 1 \s </w:delInstrText>
          </w:r>
        </w:del>
      </w:ins>
      <w:del w:id="4432" w:author="Vilson Lu" w:date="2014-08-21T17:51:00Z">
        <w:r w:rsidR="006E6440" w:rsidDel="005621E4">
          <w:fldChar w:fldCharType="separate"/>
        </w:r>
        <w:r w:rsidR="0068488C" w:rsidDel="005621E4">
          <w:rPr>
            <w:noProof/>
          </w:rPr>
          <w:delText>1</w:delText>
        </w:r>
      </w:del>
      <w:ins w:id="4433" w:author="TinTin Kalaw" w:date="2014-08-16T13:59:00Z">
        <w:del w:id="4434"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4435" w:author="Vilson Lu" w:date="2014-08-21T17:51:00Z">
        <w:r w:rsidR="006E6440" w:rsidDel="005621E4">
          <w:fldChar w:fldCharType="end"/>
        </w:r>
      </w:del>
      <w:del w:id="4436"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1</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1</w:delText>
        </w:r>
        <w:r w:rsidR="00406CC7" w:rsidDel="00BD695A">
          <w:rPr>
            <w:noProof/>
          </w:rPr>
          <w:fldChar w:fldCharType="end"/>
        </w:r>
      </w:del>
      <w:bookmarkEnd w:id="4424"/>
      <w:r w:rsidRPr="00E45CE0">
        <w:t>. Timetable of Activities (April 2014 - April 2015)</w:t>
      </w:r>
      <w:bookmarkEnd w:id="4425"/>
      <w:bookmarkEnd w:id="4426"/>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603"/>
        <w:gridCol w:w="889"/>
        <w:gridCol w:w="889"/>
        <w:gridCol w:w="889"/>
        <w:gridCol w:w="889"/>
        <w:gridCol w:w="892"/>
        <w:gridCol w:w="892"/>
        <w:gridCol w:w="894"/>
        <w:gridCol w:w="892"/>
        <w:gridCol w:w="894"/>
        <w:gridCol w:w="892"/>
        <w:gridCol w:w="894"/>
        <w:gridCol w:w="892"/>
        <w:gridCol w:w="889"/>
      </w:tblGrid>
      <w:tr w:rsidR="00F61695" w:rsidRPr="00E45CE0" w14:paraId="2FAB7C46" w14:textId="77777777" w:rsidTr="00D7332C">
        <w:tc>
          <w:tcPr>
            <w:tcW w:w="608" w:type="pct"/>
            <w:vAlign w:val="center"/>
          </w:tcPr>
          <w:p w14:paraId="2A0C378A" w14:textId="77777777" w:rsidR="00F61695" w:rsidRPr="00E45CE0" w:rsidRDefault="00F61695" w:rsidP="00D7332C">
            <w:pPr>
              <w:jc w:val="center"/>
              <w:rPr>
                <w:sz w:val="20"/>
                <w:szCs w:val="20"/>
              </w:rPr>
            </w:pPr>
            <w:r w:rsidRPr="00E45CE0">
              <w:rPr>
                <w:b/>
                <w:bCs/>
                <w:sz w:val="20"/>
                <w:szCs w:val="20"/>
              </w:rPr>
              <w:t>Activities</w:t>
            </w:r>
          </w:p>
        </w:tc>
        <w:tc>
          <w:tcPr>
            <w:tcW w:w="337" w:type="pct"/>
            <w:vAlign w:val="center"/>
          </w:tcPr>
          <w:p w14:paraId="31BB70B1" w14:textId="77777777" w:rsidR="00F61695" w:rsidRPr="00E45CE0" w:rsidRDefault="00F61695" w:rsidP="00D7332C">
            <w:pPr>
              <w:jc w:val="center"/>
              <w:rPr>
                <w:b/>
                <w:bCs/>
                <w:sz w:val="20"/>
                <w:szCs w:val="20"/>
              </w:rPr>
            </w:pPr>
            <w:r w:rsidRPr="00E45CE0">
              <w:rPr>
                <w:b/>
                <w:bCs/>
                <w:sz w:val="20"/>
                <w:szCs w:val="20"/>
              </w:rPr>
              <w:t>Apr</w:t>
            </w:r>
          </w:p>
          <w:p w14:paraId="7EDEFBAE" w14:textId="77777777" w:rsidR="00F61695" w:rsidRPr="00E45CE0" w:rsidRDefault="00F61695" w:rsidP="00D7332C">
            <w:pPr>
              <w:jc w:val="center"/>
              <w:rPr>
                <w:sz w:val="20"/>
                <w:szCs w:val="20"/>
              </w:rPr>
            </w:pPr>
            <w:r w:rsidRPr="00E45CE0">
              <w:rPr>
                <w:b/>
                <w:bCs/>
                <w:sz w:val="20"/>
                <w:szCs w:val="20"/>
              </w:rPr>
              <w:t>(2014)</w:t>
            </w:r>
          </w:p>
        </w:tc>
        <w:tc>
          <w:tcPr>
            <w:tcW w:w="337" w:type="pct"/>
            <w:vAlign w:val="center"/>
          </w:tcPr>
          <w:p w14:paraId="4B6A4A0E" w14:textId="77777777" w:rsidR="00F61695" w:rsidRPr="00E45CE0" w:rsidRDefault="00F61695" w:rsidP="00D7332C">
            <w:pPr>
              <w:jc w:val="center"/>
              <w:rPr>
                <w:sz w:val="20"/>
                <w:szCs w:val="20"/>
              </w:rPr>
            </w:pPr>
            <w:r w:rsidRPr="00E45CE0">
              <w:rPr>
                <w:b/>
                <w:bCs/>
                <w:sz w:val="20"/>
                <w:szCs w:val="20"/>
              </w:rPr>
              <w:t>May</w:t>
            </w:r>
          </w:p>
        </w:tc>
        <w:tc>
          <w:tcPr>
            <w:tcW w:w="337" w:type="pct"/>
            <w:vAlign w:val="center"/>
          </w:tcPr>
          <w:p w14:paraId="47A7E110" w14:textId="77777777" w:rsidR="00F61695" w:rsidRPr="00E45CE0" w:rsidRDefault="00F61695" w:rsidP="00D7332C">
            <w:pPr>
              <w:jc w:val="center"/>
              <w:rPr>
                <w:sz w:val="20"/>
                <w:szCs w:val="20"/>
              </w:rPr>
            </w:pPr>
            <w:r w:rsidRPr="00E45CE0">
              <w:rPr>
                <w:b/>
                <w:bCs/>
                <w:sz w:val="20"/>
                <w:szCs w:val="20"/>
              </w:rPr>
              <w:t>Jun</w:t>
            </w:r>
          </w:p>
        </w:tc>
        <w:tc>
          <w:tcPr>
            <w:tcW w:w="337" w:type="pct"/>
            <w:vAlign w:val="center"/>
          </w:tcPr>
          <w:p w14:paraId="0E7204D2" w14:textId="77777777" w:rsidR="00F61695" w:rsidRPr="00E45CE0" w:rsidRDefault="00F61695" w:rsidP="00D7332C">
            <w:pPr>
              <w:jc w:val="center"/>
              <w:rPr>
                <w:sz w:val="20"/>
                <w:szCs w:val="20"/>
              </w:rPr>
            </w:pPr>
            <w:r w:rsidRPr="00E45CE0">
              <w:rPr>
                <w:b/>
                <w:bCs/>
                <w:sz w:val="20"/>
                <w:szCs w:val="20"/>
              </w:rPr>
              <w:t>Jul</w:t>
            </w:r>
          </w:p>
        </w:tc>
        <w:tc>
          <w:tcPr>
            <w:tcW w:w="338" w:type="pct"/>
            <w:vAlign w:val="center"/>
          </w:tcPr>
          <w:p w14:paraId="472FB63E" w14:textId="77777777" w:rsidR="00F61695" w:rsidRPr="00E45CE0" w:rsidRDefault="00F61695" w:rsidP="00D7332C">
            <w:pPr>
              <w:jc w:val="center"/>
              <w:rPr>
                <w:sz w:val="20"/>
                <w:szCs w:val="20"/>
              </w:rPr>
            </w:pPr>
            <w:r w:rsidRPr="00E45CE0">
              <w:rPr>
                <w:b/>
                <w:bCs/>
                <w:sz w:val="20"/>
                <w:szCs w:val="20"/>
              </w:rPr>
              <w:t>Aug</w:t>
            </w:r>
          </w:p>
        </w:tc>
        <w:tc>
          <w:tcPr>
            <w:tcW w:w="338" w:type="pct"/>
            <w:vAlign w:val="center"/>
          </w:tcPr>
          <w:p w14:paraId="0C6F4D15" w14:textId="77777777" w:rsidR="00F61695" w:rsidRPr="00E45CE0" w:rsidRDefault="00F61695" w:rsidP="00D7332C">
            <w:pPr>
              <w:jc w:val="center"/>
              <w:rPr>
                <w:sz w:val="20"/>
                <w:szCs w:val="20"/>
              </w:rPr>
            </w:pPr>
            <w:r w:rsidRPr="00E45CE0">
              <w:rPr>
                <w:b/>
                <w:bCs/>
                <w:sz w:val="20"/>
                <w:szCs w:val="20"/>
              </w:rPr>
              <w:t>Sept</w:t>
            </w:r>
          </w:p>
        </w:tc>
        <w:tc>
          <w:tcPr>
            <w:tcW w:w="339" w:type="pct"/>
            <w:vAlign w:val="center"/>
          </w:tcPr>
          <w:p w14:paraId="24ECC8F7" w14:textId="77777777" w:rsidR="00F61695" w:rsidRPr="00E45CE0" w:rsidRDefault="00F61695" w:rsidP="00D7332C">
            <w:pPr>
              <w:jc w:val="center"/>
              <w:rPr>
                <w:sz w:val="20"/>
                <w:szCs w:val="20"/>
              </w:rPr>
            </w:pPr>
            <w:r w:rsidRPr="00E45CE0">
              <w:rPr>
                <w:b/>
                <w:bCs/>
                <w:sz w:val="20"/>
                <w:szCs w:val="20"/>
              </w:rPr>
              <w:t>Oct</w:t>
            </w:r>
          </w:p>
        </w:tc>
        <w:tc>
          <w:tcPr>
            <w:tcW w:w="338" w:type="pct"/>
            <w:vAlign w:val="center"/>
          </w:tcPr>
          <w:p w14:paraId="2AE67743" w14:textId="77777777" w:rsidR="00F61695" w:rsidRPr="00E45CE0" w:rsidRDefault="00F61695" w:rsidP="00D7332C">
            <w:pPr>
              <w:jc w:val="center"/>
              <w:rPr>
                <w:sz w:val="20"/>
                <w:szCs w:val="20"/>
              </w:rPr>
            </w:pPr>
            <w:r w:rsidRPr="00E45CE0">
              <w:rPr>
                <w:b/>
                <w:bCs/>
                <w:sz w:val="20"/>
                <w:szCs w:val="20"/>
              </w:rPr>
              <w:t>Nov</w:t>
            </w:r>
          </w:p>
        </w:tc>
        <w:tc>
          <w:tcPr>
            <w:tcW w:w="339" w:type="pct"/>
            <w:vAlign w:val="center"/>
          </w:tcPr>
          <w:p w14:paraId="6679FC69" w14:textId="77777777" w:rsidR="00F61695" w:rsidRPr="00E45CE0" w:rsidRDefault="00F61695" w:rsidP="00D7332C">
            <w:pPr>
              <w:jc w:val="center"/>
              <w:rPr>
                <w:sz w:val="20"/>
                <w:szCs w:val="20"/>
              </w:rPr>
            </w:pPr>
            <w:r w:rsidRPr="00E45CE0">
              <w:rPr>
                <w:b/>
                <w:bCs/>
                <w:sz w:val="20"/>
                <w:szCs w:val="20"/>
              </w:rPr>
              <w:t>Dec</w:t>
            </w:r>
          </w:p>
        </w:tc>
        <w:tc>
          <w:tcPr>
            <w:tcW w:w="338" w:type="pct"/>
            <w:vAlign w:val="center"/>
          </w:tcPr>
          <w:p w14:paraId="70D53563" w14:textId="77777777" w:rsidR="00F61695" w:rsidRPr="00E45CE0" w:rsidRDefault="00F61695" w:rsidP="00D7332C">
            <w:pPr>
              <w:jc w:val="center"/>
              <w:rPr>
                <w:sz w:val="20"/>
                <w:szCs w:val="20"/>
              </w:rPr>
            </w:pPr>
            <w:r w:rsidRPr="00E45CE0">
              <w:rPr>
                <w:b/>
                <w:bCs/>
                <w:sz w:val="20"/>
                <w:szCs w:val="20"/>
              </w:rPr>
              <w:t>Jan</w:t>
            </w:r>
          </w:p>
        </w:tc>
        <w:tc>
          <w:tcPr>
            <w:tcW w:w="339" w:type="pct"/>
            <w:vAlign w:val="center"/>
          </w:tcPr>
          <w:p w14:paraId="3E6E10B9" w14:textId="77777777" w:rsidR="00F61695" w:rsidRPr="00E45CE0" w:rsidRDefault="00F61695" w:rsidP="00D7332C">
            <w:pPr>
              <w:jc w:val="center"/>
              <w:rPr>
                <w:sz w:val="20"/>
                <w:szCs w:val="20"/>
              </w:rPr>
            </w:pPr>
            <w:r w:rsidRPr="00E45CE0">
              <w:rPr>
                <w:b/>
                <w:bCs/>
                <w:sz w:val="20"/>
                <w:szCs w:val="20"/>
              </w:rPr>
              <w:t>Feb</w:t>
            </w:r>
          </w:p>
        </w:tc>
        <w:tc>
          <w:tcPr>
            <w:tcW w:w="338" w:type="pct"/>
            <w:vAlign w:val="center"/>
          </w:tcPr>
          <w:p w14:paraId="1F84697E" w14:textId="77777777" w:rsidR="00F61695" w:rsidRPr="00E45CE0" w:rsidRDefault="00F61695" w:rsidP="00D7332C">
            <w:pPr>
              <w:jc w:val="center"/>
              <w:rPr>
                <w:sz w:val="20"/>
                <w:szCs w:val="20"/>
              </w:rPr>
            </w:pPr>
            <w:r w:rsidRPr="00E45CE0">
              <w:rPr>
                <w:b/>
                <w:bCs/>
                <w:sz w:val="20"/>
                <w:szCs w:val="20"/>
              </w:rPr>
              <w:t>Mar</w:t>
            </w:r>
          </w:p>
        </w:tc>
        <w:tc>
          <w:tcPr>
            <w:tcW w:w="337" w:type="pct"/>
            <w:vAlign w:val="center"/>
          </w:tcPr>
          <w:p w14:paraId="35CFC9E9" w14:textId="77777777" w:rsidR="00F61695" w:rsidRPr="00E45CE0" w:rsidRDefault="00F61695" w:rsidP="00D7332C">
            <w:pPr>
              <w:jc w:val="center"/>
              <w:rPr>
                <w:b/>
                <w:bCs/>
                <w:sz w:val="20"/>
                <w:szCs w:val="20"/>
              </w:rPr>
            </w:pPr>
            <w:r w:rsidRPr="00E45CE0">
              <w:rPr>
                <w:b/>
                <w:bCs/>
                <w:sz w:val="20"/>
                <w:szCs w:val="20"/>
              </w:rPr>
              <w:t>Apr</w:t>
            </w:r>
          </w:p>
          <w:p w14:paraId="7F81BFE4" w14:textId="77777777" w:rsidR="00F61695" w:rsidRPr="00E45CE0" w:rsidRDefault="00F61695" w:rsidP="00D7332C">
            <w:pPr>
              <w:jc w:val="center"/>
              <w:rPr>
                <w:b/>
                <w:bCs/>
                <w:sz w:val="20"/>
                <w:szCs w:val="20"/>
              </w:rPr>
            </w:pPr>
            <w:r w:rsidRPr="00E45CE0">
              <w:rPr>
                <w:b/>
                <w:bCs/>
                <w:sz w:val="20"/>
                <w:szCs w:val="20"/>
              </w:rPr>
              <w:t>(2015)</w:t>
            </w:r>
          </w:p>
        </w:tc>
      </w:tr>
      <w:tr w:rsidR="00F61695" w:rsidRPr="00E45CE0" w14:paraId="522A5B46" w14:textId="77777777" w:rsidTr="00D7332C">
        <w:tc>
          <w:tcPr>
            <w:tcW w:w="608" w:type="pct"/>
            <w:vAlign w:val="center"/>
          </w:tcPr>
          <w:p w14:paraId="60CB5960" w14:textId="77777777" w:rsidR="00F61695" w:rsidRPr="00E45CE0" w:rsidRDefault="00F61695" w:rsidP="00D7332C">
            <w:pPr>
              <w:rPr>
                <w:sz w:val="20"/>
                <w:szCs w:val="20"/>
              </w:rPr>
            </w:pPr>
            <w:r w:rsidRPr="00E45CE0">
              <w:rPr>
                <w:sz w:val="20"/>
                <w:szCs w:val="20"/>
              </w:rPr>
              <w:t>Investigation and Research</w:t>
            </w:r>
          </w:p>
        </w:tc>
        <w:tc>
          <w:tcPr>
            <w:tcW w:w="337" w:type="pct"/>
            <w:vAlign w:val="center"/>
          </w:tcPr>
          <w:p w14:paraId="7430B0CE" w14:textId="77777777" w:rsidR="00F61695" w:rsidRPr="00E45CE0" w:rsidRDefault="00F61695" w:rsidP="00D7332C">
            <w:pPr>
              <w:jc w:val="center"/>
              <w:rPr>
                <w:sz w:val="20"/>
                <w:szCs w:val="20"/>
              </w:rPr>
            </w:pPr>
            <w:r w:rsidRPr="00E45CE0">
              <w:rPr>
                <w:sz w:val="20"/>
                <w:szCs w:val="20"/>
              </w:rPr>
              <w:t xml:space="preserve">_ * _ * </w:t>
            </w:r>
          </w:p>
        </w:tc>
        <w:tc>
          <w:tcPr>
            <w:tcW w:w="337" w:type="pct"/>
            <w:vAlign w:val="center"/>
          </w:tcPr>
          <w:p w14:paraId="0AFBD57C" w14:textId="77777777" w:rsidR="00F61695" w:rsidRPr="00E45CE0" w:rsidRDefault="00F61695" w:rsidP="00D7332C">
            <w:pPr>
              <w:jc w:val="center"/>
              <w:rPr>
                <w:sz w:val="20"/>
                <w:szCs w:val="20"/>
              </w:rPr>
            </w:pPr>
            <w:r w:rsidRPr="00E45CE0">
              <w:rPr>
                <w:sz w:val="20"/>
                <w:szCs w:val="20"/>
              </w:rPr>
              <w:t>_ _ * *</w:t>
            </w:r>
          </w:p>
        </w:tc>
        <w:tc>
          <w:tcPr>
            <w:tcW w:w="337" w:type="pct"/>
            <w:vAlign w:val="center"/>
          </w:tcPr>
          <w:p w14:paraId="7A39B941" w14:textId="77777777" w:rsidR="00F61695" w:rsidRPr="00E45CE0" w:rsidRDefault="00F61695" w:rsidP="00D7332C">
            <w:pPr>
              <w:jc w:val="center"/>
              <w:rPr>
                <w:sz w:val="20"/>
                <w:szCs w:val="20"/>
              </w:rPr>
            </w:pPr>
            <w:r w:rsidRPr="00E45CE0">
              <w:rPr>
                <w:sz w:val="20"/>
                <w:szCs w:val="20"/>
              </w:rPr>
              <w:t>_ * * *</w:t>
            </w:r>
          </w:p>
        </w:tc>
        <w:tc>
          <w:tcPr>
            <w:tcW w:w="337" w:type="pct"/>
            <w:vAlign w:val="center"/>
          </w:tcPr>
          <w:p w14:paraId="1384F03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6DFF721F"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7BCA05CC" w14:textId="77777777" w:rsidR="00F61695" w:rsidRPr="00E45CE0" w:rsidRDefault="00F61695" w:rsidP="00D7332C">
            <w:pPr>
              <w:jc w:val="center"/>
              <w:rPr>
                <w:sz w:val="20"/>
                <w:szCs w:val="20"/>
              </w:rPr>
            </w:pPr>
          </w:p>
        </w:tc>
        <w:tc>
          <w:tcPr>
            <w:tcW w:w="339" w:type="pct"/>
            <w:vAlign w:val="center"/>
          </w:tcPr>
          <w:p w14:paraId="104D4ABD" w14:textId="77777777" w:rsidR="00F61695" w:rsidRPr="00E45CE0" w:rsidRDefault="00F61695" w:rsidP="00D7332C">
            <w:pPr>
              <w:jc w:val="center"/>
              <w:rPr>
                <w:sz w:val="20"/>
                <w:szCs w:val="20"/>
              </w:rPr>
            </w:pPr>
          </w:p>
        </w:tc>
        <w:tc>
          <w:tcPr>
            <w:tcW w:w="338" w:type="pct"/>
            <w:vAlign w:val="center"/>
          </w:tcPr>
          <w:p w14:paraId="0038F03B" w14:textId="77777777" w:rsidR="00F61695" w:rsidRPr="00E45CE0" w:rsidRDefault="00F61695" w:rsidP="00D7332C">
            <w:pPr>
              <w:jc w:val="center"/>
              <w:rPr>
                <w:sz w:val="20"/>
                <w:szCs w:val="20"/>
              </w:rPr>
            </w:pPr>
          </w:p>
        </w:tc>
        <w:tc>
          <w:tcPr>
            <w:tcW w:w="339" w:type="pct"/>
            <w:vAlign w:val="center"/>
          </w:tcPr>
          <w:p w14:paraId="2364CA6C" w14:textId="77777777" w:rsidR="00F61695" w:rsidRPr="00E45CE0" w:rsidRDefault="00F61695" w:rsidP="00D7332C">
            <w:pPr>
              <w:jc w:val="center"/>
              <w:rPr>
                <w:sz w:val="20"/>
                <w:szCs w:val="20"/>
              </w:rPr>
            </w:pPr>
          </w:p>
        </w:tc>
        <w:tc>
          <w:tcPr>
            <w:tcW w:w="338" w:type="pct"/>
            <w:vAlign w:val="center"/>
          </w:tcPr>
          <w:p w14:paraId="6CB6538C" w14:textId="77777777" w:rsidR="00F61695" w:rsidRPr="00E45CE0" w:rsidRDefault="00F61695" w:rsidP="00D7332C">
            <w:pPr>
              <w:jc w:val="center"/>
              <w:rPr>
                <w:sz w:val="20"/>
                <w:szCs w:val="20"/>
              </w:rPr>
            </w:pPr>
          </w:p>
        </w:tc>
        <w:tc>
          <w:tcPr>
            <w:tcW w:w="339" w:type="pct"/>
            <w:vAlign w:val="center"/>
          </w:tcPr>
          <w:p w14:paraId="29B00092" w14:textId="77777777" w:rsidR="00F61695" w:rsidRPr="00E45CE0" w:rsidRDefault="00F61695" w:rsidP="00D7332C">
            <w:pPr>
              <w:jc w:val="center"/>
              <w:rPr>
                <w:sz w:val="20"/>
                <w:szCs w:val="20"/>
              </w:rPr>
            </w:pPr>
          </w:p>
        </w:tc>
        <w:tc>
          <w:tcPr>
            <w:tcW w:w="338" w:type="pct"/>
            <w:vAlign w:val="center"/>
          </w:tcPr>
          <w:p w14:paraId="6012AB4B" w14:textId="77777777" w:rsidR="00F61695" w:rsidRPr="00E45CE0" w:rsidRDefault="00F61695" w:rsidP="00D7332C">
            <w:pPr>
              <w:jc w:val="center"/>
              <w:rPr>
                <w:sz w:val="20"/>
                <w:szCs w:val="20"/>
              </w:rPr>
            </w:pPr>
          </w:p>
        </w:tc>
        <w:tc>
          <w:tcPr>
            <w:tcW w:w="337" w:type="pct"/>
            <w:vAlign w:val="center"/>
          </w:tcPr>
          <w:p w14:paraId="4742364F" w14:textId="77777777" w:rsidR="00F61695" w:rsidRPr="00E45CE0" w:rsidRDefault="00F61695" w:rsidP="00D7332C">
            <w:pPr>
              <w:jc w:val="center"/>
              <w:rPr>
                <w:sz w:val="20"/>
                <w:szCs w:val="20"/>
              </w:rPr>
            </w:pPr>
          </w:p>
        </w:tc>
      </w:tr>
      <w:tr w:rsidR="00F61695" w:rsidRPr="00E45CE0" w14:paraId="676E83E7" w14:textId="77777777" w:rsidTr="00D7332C">
        <w:tc>
          <w:tcPr>
            <w:tcW w:w="608" w:type="pct"/>
            <w:vAlign w:val="center"/>
          </w:tcPr>
          <w:p w14:paraId="3DFC7FD2" w14:textId="77777777" w:rsidR="00F61695" w:rsidRPr="00E45CE0" w:rsidRDefault="00F61695" w:rsidP="00D7332C">
            <w:pPr>
              <w:rPr>
                <w:sz w:val="20"/>
                <w:szCs w:val="20"/>
              </w:rPr>
            </w:pPr>
            <w:r w:rsidRPr="00E45CE0">
              <w:rPr>
                <w:sz w:val="20"/>
                <w:szCs w:val="20"/>
              </w:rPr>
              <w:t>System Design</w:t>
            </w:r>
          </w:p>
        </w:tc>
        <w:tc>
          <w:tcPr>
            <w:tcW w:w="337" w:type="pct"/>
            <w:vAlign w:val="center"/>
          </w:tcPr>
          <w:p w14:paraId="1AC06AA4" w14:textId="77777777" w:rsidR="00F61695" w:rsidRPr="00E45CE0" w:rsidRDefault="00F61695" w:rsidP="00D7332C">
            <w:pPr>
              <w:jc w:val="center"/>
              <w:rPr>
                <w:sz w:val="20"/>
                <w:szCs w:val="20"/>
              </w:rPr>
            </w:pPr>
          </w:p>
        </w:tc>
        <w:tc>
          <w:tcPr>
            <w:tcW w:w="337" w:type="pct"/>
            <w:vAlign w:val="center"/>
          </w:tcPr>
          <w:p w14:paraId="62C7D6C4" w14:textId="77777777" w:rsidR="00F61695" w:rsidRPr="00E45CE0" w:rsidRDefault="00F61695" w:rsidP="00D7332C">
            <w:pPr>
              <w:jc w:val="center"/>
              <w:rPr>
                <w:sz w:val="20"/>
                <w:szCs w:val="20"/>
              </w:rPr>
            </w:pPr>
          </w:p>
        </w:tc>
        <w:tc>
          <w:tcPr>
            <w:tcW w:w="337" w:type="pct"/>
            <w:vAlign w:val="center"/>
          </w:tcPr>
          <w:p w14:paraId="2786F818" w14:textId="77777777" w:rsidR="00F61695" w:rsidRPr="00E45CE0" w:rsidRDefault="00F61695" w:rsidP="00D7332C">
            <w:pPr>
              <w:jc w:val="center"/>
              <w:rPr>
                <w:sz w:val="20"/>
                <w:szCs w:val="20"/>
              </w:rPr>
            </w:pPr>
          </w:p>
        </w:tc>
        <w:tc>
          <w:tcPr>
            <w:tcW w:w="337" w:type="pct"/>
            <w:vAlign w:val="center"/>
          </w:tcPr>
          <w:p w14:paraId="7FE870DB" w14:textId="77777777" w:rsidR="00F61695" w:rsidRPr="00E45CE0" w:rsidRDefault="00F61695" w:rsidP="00D7332C">
            <w:pPr>
              <w:jc w:val="center"/>
              <w:rPr>
                <w:sz w:val="20"/>
                <w:szCs w:val="20"/>
              </w:rPr>
            </w:pPr>
          </w:p>
        </w:tc>
        <w:tc>
          <w:tcPr>
            <w:tcW w:w="338" w:type="pct"/>
            <w:vAlign w:val="center"/>
          </w:tcPr>
          <w:p w14:paraId="133E6DFC"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5D0E09BA"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7E9812B6"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2B12D0C5"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0BDFEAC3"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283E0279"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6DF1A84E"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6AD2BC0F" w14:textId="77777777" w:rsidR="00F61695" w:rsidRPr="00E45CE0" w:rsidRDefault="00F61695" w:rsidP="00D7332C">
            <w:pPr>
              <w:jc w:val="center"/>
              <w:rPr>
                <w:sz w:val="20"/>
                <w:szCs w:val="20"/>
              </w:rPr>
            </w:pPr>
          </w:p>
        </w:tc>
        <w:tc>
          <w:tcPr>
            <w:tcW w:w="337" w:type="pct"/>
            <w:vAlign w:val="center"/>
          </w:tcPr>
          <w:p w14:paraId="318571E1" w14:textId="77777777" w:rsidR="00F61695" w:rsidRPr="00E45CE0" w:rsidRDefault="00F61695" w:rsidP="00D7332C">
            <w:pPr>
              <w:jc w:val="center"/>
              <w:rPr>
                <w:sz w:val="20"/>
                <w:szCs w:val="20"/>
              </w:rPr>
            </w:pPr>
          </w:p>
        </w:tc>
      </w:tr>
      <w:tr w:rsidR="00F61695" w:rsidRPr="00E45CE0" w14:paraId="6774576E" w14:textId="77777777" w:rsidTr="00D7332C">
        <w:tc>
          <w:tcPr>
            <w:tcW w:w="608" w:type="pct"/>
            <w:vAlign w:val="center"/>
          </w:tcPr>
          <w:p w14:paraId="15C7137B" w14:textId="77777777" w:rsidR="00F61695" w:rsidRPr="00E45CE0" w:rsidRDefault="00F61695" w:rsidP="00D7332C">
            <w:pPr>
              <w:rPr>
                <w:sz w:val="20"/>
                <w:szCs w:val="20"/>
              </w:rPr>
            </w:pPr>
            <w:r w:rsidRPr="00E45CE0">
              <w:rPr>
                <w:sz w:val="20"/>
                <w:szCs w:val="20"/>
              </w:rPr>
              <w:t>System Development</w:t>
            </w:r>
          </w:p>
        </w:tc>
        <w:tc>
          <w:tcPr>
            <w:tcW w:w="337" w:type="pct"/>
            <w:vAlign w:val="center"/>
          </w:tcPr>
          <w:p w14:paraId="11431201" w14:textId="77777777" w:rsidR="00F61695" w:rsidRPr="00E45CE0" w:rsidRDefault="00F61695" w:rsidP="00D7332C">
            <w:pPr>
              <w:jc w:val="center"/>
              <w:rPr>
                <w:sz w:val="20"/>
                <w:szCs w:val="20"/>
              </w:rPr>
            </w:pPr>
          </w:p>
        </w:tc>
        <w:tc>
          <w:tcPr>
            <w:tcW w:w="337" w:type="pct"/>
            <w:vAlign w:val="center"/>
          </w:tcPr>
          <w:p w14:paraId="55166C4E" w14:textId="77777777" w:rsidR="00F61695" w:rsidRPr="00E45CE0" w:rsidRDefault="00F61695" w:rsidP="00D7332C">
            <w:pPr>
              <w:jc w:val="center"/>
              <w:rPr>
                <w:sz w:val="20"/>
                <w:szCs w:val="20"/>
              </w:rPr>
            </w:pPr>
          </w:p>
        </w:tc>
        <w:tc>
          <w:tcPr>
            <w:tcW w:w="337" w:type="pct"/>
            <w:vAlign w:val="center"/>
          </w:tcPr>
          <w:p w14:paraId="5845D22A" w14:textId="77777777" w:rsidR="00F61695" w:rsidRPr="00E45CE0" w:rsidRDefault="00F61695" w:rsidP="00D7332C">
            <w:pPr>
              <w:jc w:val="center"/>
              <w:rPr>
                <w:sz w:val="20"/>
                <w:szCs w:val="20"/>
              </w:rPr>
            </w:pPr>
          </w:p>
        </w:tc>
        <w:tc>
          <w:tcPr>
            <w:tcW w:w="337" w:type="pct"/>
            <w:vAlign w:val="center"/>
          </w:tcPr>
          <w:p w14:paraId="099C6955" w14:textId="77777777" w:rsidR="00F61695" w:rsidRPr="00E45CE0" w:rsidRDefault="00F61695" w:rsidP="00D7332C">
            <w:pPr>
              <w:jc w:val="center"/>
              <w:rPr>
                <w:sz w:val="20"/>
                <w:szCs w:val="20"/>
              </w:rPr>
            </w:pPr>
          </w:p>
        </w:tc>
        <w:tc>
          <w:tcPr>
            <w:tcW w:w="338" w:type="pct"/>
            <w:vAlign w:val="center"/>
          </w:tcPr>
          <w:p w14:paraId="50818DB6"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152662ED"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7CADCF79"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2FD49B2"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3A010B81"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55232589"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4063D229"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50823D1E" w14:textId="77777777" w:rsidR="00F61695" w:rsidRPr="00E45CE0" w:rsidRDefault="00F61695" w:rsidP="00D7332C">
            <w:pPr>
              <w:jc w:val="center"/>
              <w:rPr>
                <w:sz w:val="20"/>
                <w:szCs w:val="20"/>
              </w:rPr>
            </w:pPr>
          </w:p>
        </w:tc>
        <w:tc>
          <w:tcPr>
            <w:tcW w:w="337" w:type="pct"/>
            <w:vAlign w:val="center"/>
          </w:tcPr>
          <w:p w14:paraId="2F6F9A04" w14:textId="77777777" w:rsidR="00F61695" w:rsidRPr="00E45CE0" w:rsidRDefault="00F61695" w:rsidP="00D7332C">
            <w:pPr>
              <w:jc w:val="center"/>
              <w:rPr>
                <w:sz w:val="20"/>
                <w:szCs w:val="20"/>
              </w:rPr>
            </w:pPr>
          </w:p>
        </w:tc>
      </w:tr>
      <w:tr w:rsidR="00F61695" w:rsidRPr="00E45CE0" w14:paraId="5FE31772" w14:textId="77777777" w:rsidTr="00D7332C">
        <w:tc>
          <w:tcPr>
            <w:tcW w:w="608" w:type="pct"/>
            <w:vAlign w:val="center"/>
          </w:tcPr>
          <w:p w14:paraId="754AF7D7" w14:textId="77777777" w:rsidR="00F61695" w:rsidRPr="00E45CE0" w:rsidRDefault="00F61695" w:rsidP="00D7332C">
            <w:pPr>
              <w:rPr>
                <w:sz w:val="20"/>
                <w:szCs w:val="20"/>
              </w:rPr>
            </w:pPr>
            <w:r w:rsidRPr="00E45CE0">
              <w:rPr>
                <w:sz w:val="20"/>
                <w:szCs w:val="20"/>
              </w:rPr>
              <w:t>System Integration and Testing</w:t>
            </w:r>
          </w:p>
        </w:tc>
        <w:tc>
          <w:tcPr>
            <w:tcW w:w="337" w:type="pct"/>
            <w:vAlign w:val="center"/>
          </w:tcPr>
          <w:p w14:paraId="5812EDFD" w14:textId="77777777" w:rsidR="00F61695" w:rsidRPr="00E45CE0" w:rsidRDefault="00F61695" w:rsidP="00D7332C">
            <w:pPr>
              <w:jc w:val="center"/>
              <w:rPr>
                <w:sz w:val="20"/>
                <w:szCs w:val="20"/>
              </w:rPr>
            </w:pPr>
          </w:p>
        </w:tc>
        <w:tc>
          <w:tcPr>
            <w:tcW w:w="337" w:type="pct"/>
            <w:vAlign w:val="center"/>
          </w:tcPr>
          <w:p w14:paraId="6940D88D" w14:textId="77777777" w:rsidR="00F61695" w:rsidRPr="00E45CE0" w:rsidRDefault="00F61695" w:rsidP="00D7332C">
            <w:pPr>
              <w:jc w:val="center"/>
              <w:rPr>
                <w:sz w:val="20"/>
                <w:szCs w:val="20"/>
              </w:rPr>
            </w:pPr>
          </w:p>
        </w:tc>
        <w:tc>
          <w:tcPr>
            <w:tcW w:w="337" w:type="pct"/>
            <w:vAlign w:val="center"/>
          </w:tcPr>
          <w:p w14:paraId="77C08AA9" w14:textId="77777777" w:rsidR="00F61695" w:rsidRPr="00E45CE0" w:rsidRDefault="00F61695" w:rsidP="00D7332C">
            <w:pPr>
              <w:jc w:val="center"/>
              <w:rPr>
                <w:sz w:val="20"/>
                <w:szCs w:val="20"/>
              </w:rPr>
            </w:pPr>
          </w:p>
        </w:tc>
        <w:tc>
          <w:tcPr>
            <w:tcW w:w="337" w:type="pct"/>
            <w:vAlign w:val="center"/>
          </w:tcPr>
          <w:p w14:paraId="309475BF" w14:textId="77777777" w:rsidR="00F61695" w:rsidRPr="00E45CE0" w:rsidRDefault="00F61695" w:rsidP="00D7332C">
            <w:pPr>
              <w:jc w:val="center"/>
              <w:rPr>
                <w:sz w:val="20"/>
                <w:szCs w:val="20"/>
              </w:rPr>
            </w:pPr>
          </w:p>
        </w:tc>
        <w:tc>
          <w:tcPr>
            <w:tcW w:w="338" w:type="pct"/>
            <w:vAlign w:val="center"/>
          </w:tcPr>
          <w:p w14:paraId="4A760012"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2BED8AA8"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52ED19E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6D06DE8C"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3B948CD5"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4CEB977A"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051F03D5"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11E2B40F" w14:textId="77777777" w:rsidR="00F61695" w:rsidRPr="00E45CE0" w:rsidRDefault="00F61695" w:rsidP="00D7332C">
            <w:pPr>
              <w:jc w:val="center"/>
              <w:rPr>
                <w:sz w:val="20"/>
                <w:szCs w:val="20"/>
              </w:rPr>
            </w:pPr>
          </w:p>
        </w:tc>
        <w:tc>
          <w:tcPr>
            <w:tcW w:w="337" w:type="pct"/>
            <w:vAlign w:val="center"/>
          </w:tcPr>
          <w:p w14:paraId="41226756" w14:textId="77777777" w:rsidR="00F61695" w:rsidRPr="00E45CE0" w:rsidRDefault="00F61695" w:rsidP="00D7332C">
            <w:pPr>
              <w:jc w:val="center"/>
              <w:rPr>
                <w:sz w:val="20"/>
                <w:szCs w:val="20"/>
              </w:rPr>
            </w:pPr>
          </w:p>
        </w:tc>
      </w:tr>
      <w:tr w:rsidR="00F61695" w:rsidRPr="00E45CE0" w14:paraId="3C3E62BC" w14:textId="77777777" w:rsidTr="00D7332C">
        <w:tc>
          <w:tcPr>
            <w:tcW w:w="608" w:type="pct"/>
            <w:vAlign w:val="center"/>
          </w:tcPr>
          <w:p w14:paraId="26075C03" w14:textId="77777777" w:rsidR="00F61695" w:rsidRPr="00E45CE0" w:rsidRDefault="00F61695" w:rsidP="00D7332C">
            <w:pPr>
              <w:rPr>
                <w:sz w:val="20"/>
                <w:szCs w:val="20"/>
              </w:rPr>
            </w:pPr>
            <w:r w:rsidRPr="00E45CE0">
              <w:rPr>
                <w:sz w:val="20"/>
                <w:szCs w:val="20"/>
              </w:rPr>
              <w:t>System Evaluation</w:t>
            </w:r>
          </w:p>
        </w:tc>
        <w:tc>
          <w:tcPr>
            <w:tcW w:w="337" w:type="pct"/>
            <w:vAlign w:val="center"/>
          </w:tcPr>
          <w:p w14:paraId="0361B2A4" w14:textId="77777777" w:rsidR="00F61695" w:rsidRPr="00E45CE0" w:rsidRDefault="00F61695" w:rsidP="00D7332C">
            <w:pPr>
              <w:jc w:val="center"/>
              <w:rPr>
                <w:sz w:val="20"/>
                <w:szCs w:val="20"/>
              </w:rPr>
            </w:pPr>
          </w:p>
        </w:tc>
        <w:tc>
          <w:tcPr>
            <w:tcW w:w="337" w:type="pct"/>
            <w:vAlign w:val="center"/>
          </w:tcPr>
          <w:p w14:paraId="560EDEFF" w14:textId="77777777" w:rsidR="00F61695" w:rsidRPr="00E45CE0" w:rsidRDefault="00F61695" w:rsidP="00D7332C">
            <w:pPr>
              <w:jc w:val="center"/>
              <w:rPr>
                <w:sz w:val="20"/>
                <w:szCs w:val="20"/>
              </w:rPr>
            </w:pPr>
          </w:p>
        </w:tc>
        <w:tc>
          <w:tcPr>
            <w:tcW w:w="337" w:type="pct"/>
            <w:vAlign w:val="center"/>
          </w:tcPr>
          <w:p w14:paraId="138DB6EE" w14:textId="77777777" w:rsidR="00F61695" w:rsidRPr="00E45CE0" w:rsidRDefault="00F61695" w:rsidP="00D7332C">
            <w:pPr>
              <w:jc w:val="center"/>
              <w:rPr>
                <w:sz w:val="20"/>
                <w:szCs w:val="20"/>
              </w:rPr>
            </w:pPr>
          </w:p>
        </w:tc>
        <w:tc>
          <w:tcPr>
            <w:tcW w:w="337" w:type="pct"/>
            <w:vAlign w:val="center"/>
          </w:tcPr>
          <w:p w14:paraId="3EAF7737" w14:textId="77777777" w:rsidR="00F61695" w:rsidRPr="00E45CE0" w:rsidRDefault="00F61695" w:rsidP="00D7332C">
            <w:pPr>
              <w:jc w:val="center"/>
              <w:rPr>
                <w:sz w:val="20"/>
                <w:szCs w:val="20"/>
              </w:rPr>
            </w:pPr>
          </w:p>
        </w:tc>
        <w:tc>
          <w:tcPr>
            <w:tcW w:w="338" w:type="pct"/>
            <w:vAlign w:val="center"/>
          </w:tcPr>
          <w:p w14:paraId="6C7D6001"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20D8FD34"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3F766AAA"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CE6CD21"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D584EDD"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3FD6795C"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21FA88AE"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235A2EEA" w14:textId="77777777" w:rsidR="00F61695" w:rsidRPr="00E45CE0" w:rsidRDefault="00F61695" w:rsidP="00D7332C">
            <w:pPr>
              <w:jc w:val="center"/>
              <w:rPr>
                <w:sz w:val="20"/>
                <w:szCs w:val="20"/>
              </w:rPr>
            </w:pPr>
            <w:r w:rsidRPr="00E45CE0">
              <w:rPr>
                <w:sz w:val="20"/>
                <w:szCs w:val="20"/>
              </w:rPr>
              <w:t>* * * *</w:t>
            </w:r>
          </w:p>
        </w:tc>
        <w:tc>
          <w:tcPr>
            <w:tcW w:w="337" w:type="pct"/>
            <w:vAlign w:val="center"/>
          </w:tcPr>
          <w:p w14:paraId="55C68738" w14:textId="77777777" w:rsidR="00F61695" w:rsidRPr="00E45CE0" w:rsidRDefault="00F61695" w:rsidP="00D7332C">
            <w:pPr>
              <w:jc w:val="center"/>
              <w:rPr>
                <w:sz w:val="20"/>
                <w:szCs w:val="20"/>
              </w:rPr>
            </w:pPr>
            <w:r w:rsidRPr="00E45CE0">
              <w:rPr>
                <w:sz w:val="20"/>
                <w:szCs w:val="20"/>
              </w:rPr>
              <w:t>* _ _ _</w:t>
            </w:r>
          </w:p>
        </w:tc>
      </w:tr>
      <w:tr w:rsidR="00F61695" w:rsidRPr="00E45CE0" w14:paraId="7C0CE424" w14:textId="77777777" w:rsidTr="00D7332C">
        <w:tc>
          <w:tcPr>
            <w:tcW w:w="608" w:type="pct"/>
            <w:vAlign w:val="center"/>
          </w:tcPr>
          <w:p w14:paraId="405E95A5" w14:textId="77777777" w:rsidR="00F61695" w:rsidRPr="00E45CE0" w:rsidRDefault="00F61695" w:rsidP="00D7332C">
            <w:pPr>
              <w:rPr>
                <w:sz w:val="20"/>
                <w:szCs w:val="20"/>
              </w:rPr>
            </w:pPr>
            <w:r w:rsidRPr="00E45CE0">
              <w:rPr>
                <w:sz w:val="20"/>
                <w:szCs w:val="20"/>
              </w:rPr>
              <w:t>Documentation</w:t>
            </w:r>
          </w:p>
        </w:tc>
        <w:tc>
          <w:tcPr>
            <w:tcW w:w="337" w:type="pct"/>
            <w:vAlign w:val="center"/>
          </w:tcPr>
          <w:p w14:paraId="079FC27F" w14:textId="77777777" w:rsidR="00F61695" w:rsidRPr="00E45CE0" w:rsidRDefault="00F61695" w:rsidP="00D7332C">
            <w:pPr>
              <w:jc w:val="center"/>
              <w:rPr>
                <w:sz w:val="20"/>
                <w:szCs w:val="20"/>
              </w:rPr>
            </w:pPr>
            <w:r w:rsidRPr="00E45CE0">
              <w:rPr>
                <w:sz w:val="20"/>
                <w:szCs w:val="20"/>
              </w:rPr>
              <w:t xml:space="preserve">_ * _ * </w:t>
            </w:r>
          </w:p>
        </w:tc>
        <w:tc>
          <w:tcPr>
            <w:tcW w:w="337" w:type="pct"/>
            <w:vAlign w:val="center"/>
          </w:tcPr>
          <w:p w14:paraId="16F536AA" w14:textId="77777777" w:rsidR="00F61695" w:rsidRPr="00E45CE0" w:rsidRDefault="00F61695" w:rsidP="00D7332C">
            <w:pPr>
              <w:jc w:val="center"/>
              <w:rPr>
                <w:sz w:val="20"/>
                <w:szCs w:val="20"/>
              </w:rPr>
            </w:pPr>
            <w:r w:rsidRPr="00E45CE0">
              <w:rPr>
                <w:sz w:val="20"/>
                <w:szCs w:val="20"/>
              </w:rPr>
              <w:t>_ _ * *</w:t>
            </w:r>
          </w:p>
        </w:tc>
        <w:tc>
          <w:tcPr>
            <w:tcW w:w="337" w:type="pct"/>
            <w:vAlign w:val="center"/>
          </w:tcPr>
          <w:p w14:paraId="583ED7E5" w14:textId="77777777" w:rsidR="00F61695" w:rsidRPr="00E45CE0" w:rsidRDefault="00F61695" w:rsidP="00D7332C">
            <w:pPr>
              <w:jc w:val="center"/>
              <w:rPr>
                <w:sz w:val="20"/>
                <w:szCs w:val="20"/>
              </w:rPr>
            </w:pPr>
            <w:r w:rsidRPr="00E45CE0">
              <w:rPr>
                <w:sz w:val="20"/>
                <w:szCs w:val="20"/>
              </w:rPr>
              <w:t>_ * * *</w:t>
            </w:r>
          </w:p>
        </w:tc>
        <w:tc>
          <w:tcPr>
            <w:tcW w:w="337" w:type="pct"/>
            <w:vAlign w:val="center"/>
          </w:tcPr>
          <w:p w14:paraId="7DED589C"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156D528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1E030631"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5114BC8"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3952A86"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C8D1BAF"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4C6C13F1"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6945D8B1"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796FDD4" w14:textId="77777777" w:rsidR="00F61695" w:rsidRPr="00E45CE0" w:rsidRDefault="00F61695" w:rsidP="00D7332C">
            <w:pPr>
              <w:jc w:val="center"/>
              <w:rPr>
                <w:sz w:val="20"/>
                <w:szCs w:val="20"/>
              </w:rPr>
            </w:pPr>
            <w:r w:rsidRPr="00E45CE0">
              <w:rPr>
                <w:sz w:val="20"/>
                <w:szCs w:val="20"/>
              </w:rPr>
              <w:t>* * * *</w:t>
            </w:r>
          </w:p>
        </w:tc>
        <w:tc>
          <w:tcPr>
            <w:tcW w:w="337" w:type="pct"/>
            <w:vAlign w:val="center"/>
          </w:tcPr>
          <w:p w14:paraId="36948DB3" w14:textId="77777777" w:rsidR="00F61695" w:rsidRPr="00E45CE0" w:rsidRDefault="00F61695" w:rsidP="00D7332C">
            <w:pPr>
              <w:keepNext/>
              <w:jc w:val="center"/>
              <w:rPr>
                <w:sz w:val="20"/>
                <w:szCs w:val="20"/>
              </w:rPr>
            </w:pPr>
            <w:r w:rsidRPr="00E45CE0">
              <w:rPr>
                <w:sz w:val="20"/>
                <w:szCs w:val="20"/>
              </w:rPr>
              <w:t>* _ _ _</w:t>
            </w:r>
          </w:p>
        </w:tc>
      </w:tr>
    </w:tbl>
    <w:p w14:paraId="15992A4C" w14:textId="77777777" w:rsidR="00F61695" w:rsidRPr="00E45CE0" w:rsidRDefault="00F61695" w:rsidP="00F61695">
      <w:pPr>
        <w:pStyle w:val="Heading3"/>
        <w:sectPr w:rsidR="00F61695" w:rsidRPr="00E45CE0" w:rsidSect="00D7332C">
          <w:footerReference w:type="first" r:id="rId15"/>
          <w:pgSz w:w="15840" w:h="12240" w:orient="landscape" w:code="1"/>
          <w:pgMar w:top="1440" w:right="1440" w:bottom="1440" w:left="1440" w:header="720" w:footer="720" w:gutter="0"/>
          <w:pgNumType w:chapStyle="1"/>
          <w:cols w:space="720"/>
          <w:titlePg/>
          <w:docGrid w:linePitch="360"/>
        </w:sectPr>
      </w:pPr>
    </w:p>
    <w:p w14:paraId="378CE940" w14:textId="77777777" w:rsidR="00D079B2" w:rsidRPr="00E45CE0" w:rsidRDefault="00D079B2" w:rsidP="00D079B2">
      <w:pPr>
        <w:pStyle w:val="Heading1"/>
      </w:pPr>
      <w:bookmarkStart w:id="4437" w:name="_Toc395181692"/>
      <w:bookmarkStart w:id="4438" w:name="_Toc396444881"/>
      <w:bookmarkStart w:id="4439" w:name="_Toc396453001"/>
      <w:r w:rsidRPr="00E45CE0">
        <w:lastRenderedPageBreak/>
        <w:t>Review of Related Works</w:t>
      </w:r>
      <w:bookmarkEnd w:id="4437"/>
      <w:bookmarkEnd w:id="4438"/>
      <w:bookmarkEnd w:id="4439"/>
    </w:p>
    <w:p w14:paraId="33DD1C16" w14:textId="77777777" w:rsidR="00D079B2" w:rsidRPr="00E45CE0" w:rsidRDefault="00D079B2">
      <w:pPr>
        <w:pStyle w:val="Content1"/>
        <w:pPrChange w:id="4440" w:author="TinTin Kalaw" w:date="2014-08-16T12:16:00Z">
          <w:pPr/>
        </w:pPrChange>
      </w:pPr>
    </w:p>
    <w:p w14:paraId="448B37AE" w14:textId="6CA3B056" w:rsidR="00D079B2" w:rsidRPr="00E45CE0" w:rsidRDefault="00D079B2">
      <w:pPr>
        <w:pStyle w:val="Content1"/>
      </w:pPr>
      <w:r w:rsidRPr="00E45CE0">
        <w:t xml:space="preserve">This chapter discusses the features capabilities, and limitations of existing research, algorithms, or software that are related or similar to the </w:t>
      </w:r>
      <w:del w:id="4441" w:author="Kyle Mc Hale Dela Cruz" w:date="2014-08-15T16:44:00Z">
        <w:r w:rsidRPr="00E45CE0" w:rsidDel="0065467F">
          <w:delText>thesis</w:delText>
        </w:r>
      </w:del>
      <w:ins w:id="4442" w:author="Kyle Mc Hale Dela Cruz" w:date="2014-08-15T16:44:00Z">
        <w:r w:rsidR="0065467F">
          <w:t>research</w:t>
        </w:r>
      </w:ins>
      <w:r w:rsidRPr="00E45CE0">
        <w:t>.</w:t>
      </w:r>
    </w:p>
    <w:p w14:paraId="2BE3F730" w14:textId="77777777" w:rsidR="00D079B2" w:rsidRPr="00E45CE0" w:rsidRDefault="00D079B2">
      <w:pPr>
        <w:pStyle w:val="Content1"/>
        <w:pPrChange w:id="4443" w:author="TinTin Kalaw" w:date="2014-08-16T12:16:00Z">
          <w:pPr/>
        </w:pPrChange>
      </w:pPr>
    </w:p>
    <w:p w14:paraId="638EB245" w14:textId="77777777" w:rsidR="00D079B2" w:rsidRPr="00E45CE0" w:rsidRDefault="00D079B2" w:rsidP="00D079B2">
      <w:pPr>
        <w:pStyle w:val="Heading2"/>
      </w:pPr>
      <w:bookmarkStart w:id="4444" w:name="_Toc395181693"/>
      <w:bookmarkStart w:id="4445" w:name="_Toc396444882"/>
      <w:bookmarkStart w:id="4446" w:name="_Toc396453002"/>
      <w:r w:rsidRPr="00E45CE0">
        <w:t>Machine Learning-Based Information Extraction Systems</w:t>
      </w:r>
      <w:bookmarkEnd w:id="4444"/>
      <w:bookmarkEnd w:id="4445"/>
      <w:bookmarkEnd w:id="4446"/>
    </w:p>
    <w:p w14:paraId="7459E5FE" w14:textId="77777777" w:rsidR="00D079B2" w:rsidRPr="00497EF3" w:rsidRDefault="00D079B2" w:rsidP="00497EF3">
      <w:pPr>
        <w:pStyle w:val="Content1"/>
      </w:pPr>
    </w:p>
    <w:p w14:paraId="37D934D0" w14:textId="77777777" w:rsidR="00D079B2" w:rsidRPr="00BF4C5E" w:rsidRDefault="00D079B2">
      <w:pPr>
        <w:pStyle w:val="Content1"/>
      </w:pPr>
      <w:r w:rsidRPr="00BF4C5E">
        <w:t>This part discusses information extraction systems that use machine learning-based techniques.</w:t>
      </w:r>
    </w:p>
    <w:p w14:paraId="22CBED00" w14:textId="77777777" w:rsidR="00D079B2" w:rsidRPr="00BF4C5E" w:rsidRDefault="00D079B2">
      <w:pPr>
        <w:pStyle w:val="Content1"/>
      </w:pPr>
    </w:p>
    <w:p w14:paraId="044FDFE3" w14:textId="77777777" w:rsidR="00D079B2" w:rsidRPr="00E45CE0" w:rsidRDefault="00D079B2">
      <w:pPr>
        <w:pStyle w:val="Heading5"/>
      </w:pPr>
      <w:r w:rsidRPr="00E45CE0">
        <w:t>Machine Learning for Information Extraction in Informal Domains (Freitag, 2000)</w:t>
      </w:r>
    </w:p>
    <w:p w14:paraId="074CB480" w14:textId="77777777" w:rsidR="00D079B2" w:rsidRPr="00E45CE0" w:rsidRDefault="00D079B2" w:rsidP="00BF4C5E">
      <w:pPr>
        <w:pStyle w:val="Content2"/>
      </w:pPr>
    </w:p>
    <w:p w14:paraId="24B54C59" w14:textId="2733067C" w:rsidR="00D079B2" w:rsidRPr="00E45CE0" w:rsidRDefault="00D079B2">
      <w:pPr>
        <w:pStyle w:val="Content2"/>
        <w:pPrChange w:id="4447" w:author="TinTin Kalaw" w:date="2014-08-16T12:13:00Z">
          <w:pPr>
            <w:pStyle w:val="Content1"/>
          </w:pPr>
        </w:pPrChange>
      </w:pPr>
      <w:r w:rsidRPr="00E45CE0">
        <w:t xml:space="preserve">The researchers of the paper explored one of variation of the slot-filling problem and that is to find the </w:t>
      </w:r>
      <w:r w:rsidR="0007279C" w:rsidRPr="00E45CE0">
        <w:t>best-unbroken</w:t>
      </w:r>
      <w:r w:rsidRPr="00E45CE0">
        <w:t xml:space="preserve"> fragment of text to fill a given slot in the answer template. There is a definite template that is given to an IE task. The template consists of fields that need to be filled with instances from the text source. The researchers set two ways of simplifying how to study the </w:t>
      </w:r>
      <w:r w:rsidR="0007279C" w:rsidRPr="00E45CE0">
        <w:t>behavior</w:t>
      </w:r>
      <w:r w:rsidRPr="00E45CE0">
        <w:t xml:space="preserve">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5A3EAE80" w14:textId="77777777" w:rsidR="00D079B2" w:rsidRPr="00E45CE0" w:rsidRDefault="00D079B2">
      <w:pPr>
        <w:pStyle w:val="Content2"/>
        <w:pPrChange w:id="4448" w:author="TinTin Kalaw" w:date="2014-08-16T12:13:00Z">
          <w:pPr>
            <w:pStyle w:val="Content1"/>
          </w:pPr>
        </w:pPrChange>
      </w:pPr>
    </w:p>
    <w:p w14:paraId="31B938DF" w14:textId="77777777" w:rsidR="00D079B2" w:rsidRPr="00E45CE0" w:rsidRDefault="00D079B2">
      <w:pPr>
        <w:pStyle w:val="Content2"/>
        <w:pPrChange w:id="4449" w:author="TinTin Kalaw" w:date="2014-08-16T12:13:00Z">
          <w:pPr>
            <w:pStyle w:val="Content1"/>
          </w:pPr>
        </w:pPrChange>
      </w:pPr>
      <w:r w:rsidRPr="00E45CE0">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29C78AB8" w14:textId="77777777" w:rsidR="00D079B2" w:rsidRPr="00E45CE0" w:rsidRDefault="00D079B2">
      <w:pPr>
        <w:pStyle w:val="Content2"/>
      </w:pPr>
    </w:p>
    <w:p w14:paraId="67218829" w14:textId="77777777" w:rsidR="00D079B2" w:rsidRPr="00E45CE0" w:rsidRDefault="00D079B2">
      <w:pPr>
        <w:pStyle w:val="Heading5"/>
      </w:pPr>
      <w:r w:rsidRPr="00E45CE0">
        <w:t>TOPO - Information Extraction System for Natural Disaster Reports from Spanish Newspaper Article (Téllez-Valero, 2005)</w:t>
      </w:r>
    </w:p>
    <w:p w14:paraId="0C718C80" w14:textId="77777777" w:rsidR="00D079B2" w:rsidRPr="00E45CE0" w:rsidRDefault="00D079B2" w:rsidP="00BF4C5E">
      <w:pPr>
        <w:pStyle w:val="Content2"/>
      </w:pPr>
    </w:p>
    <w:p w14:paraId="7B27CAC9" w14:textId="77777777" w:rsidR="00D079B2" w:rsidRPr="00E45CE0" w:rsidRDefault="00D079B2">
      <w:pPr>
        <w:pStyle w:val="Content2"/>
        <w:pPrChange w:id="4450" w:author="TinTin Kalaw" w:date="2014-08-16T12:13:00Z">
          <w:pPr>
            <w:pStyle w:val="Content1"/>
          </w:pPr>
        </w:pPrChange>
      </w:pPr>
      <w:r w:rsidRPr="00E45CE0">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409B7B61" w14:textId="77777777" w:rsidR="00D079B2" w:rsidRPr="00E45CE0" w:rsidRDefault="00D079B2">
      <w:pPr>
        <w:pStyle w:val="Content2"/>
        <w:pPrChange w:id="4451" w:author="TinTin Kalaw" w:date="2014-08-16T12:13:00Z">
          <w:pPr>
            <w:pStyle w:val="Content1"/>
          </w:pPr>
        </w:pPrChange>
      </w:pPr>
    </w:p>
    <w:p w14:paraId="27D9038B" w14:textId="0AB695CC" w:rsidR="00D079B2" w:rsidRPr="00E45CE0" w:rsidRDefault="00D079B2">
      <w:pPr>
        <w:pStyle w:val="Content2"/>
        <w:pPrChange w:id="4452" w:author="TinTin Kalaw" w:date="2014-08-16T12:13:00Z">
          <w:pPr>
            <w:pStyle w:val="Content1"/>
          </w:pPr>
        </w:pPrChange>
      </w:pPr>
      <w:r w:rsidRPr="00E45CE0">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w:t>
      </w:r>
      <w:r w:rsidR="0007279C" w:rsidRPr="00E45CE0">
        <w:t>Neighbors</w:t>
      </w:r>
      <w:r w:rsidRPr="00E45CE0">
        <w:t xml:space="preserve">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t>
      </w:r>
      <w:r w:rsidRPr="00E45CE0">
        <w:lastRenderedPageBreak/>
        <w:t xml:space="preserve">which of the information will be used. This uses the same algorithms in the text classification stage. They used different classifier for different output. </w:t>
      </w:r>
    </w:p>
    <w:p w14:paraId="4B69B407" w14:textId="77777777" w:rsidR="00D079B2" w:rsidRPr="00E45CE0" w:rsidRDefault="00D079B2">
      <w:pPr>
        <w:pStyle w:val="Content2"/>
        <w:pPrChange w:id="4453" w:author="TinTin Kalaw" w:date="2014-08-16T12:13:00Z">
          <w:pPr>
            <w:pStyle w:val="Content1"/>
          </w:pPr>
        </w:pPrChange>
      </w:pPr>
    </w:p>
    <w:p w14:paraId="312C43CA" w14:textId="77777777" w:rsidR="00D079B2" w:rsidRPr="00E45CE0" w:rsidRDefault="00D079B2">
      <w:pPr>
        <w:pStyle w:val="Content2"/>
        <w:pPrChange w:id="4454" w:author="TinTin Kalaw" w:date="2014-08-16T12:13:00Z">
          <w:pPr>
            <w:pStyle w:val="Content1"/>
          </w:pPr>
        </w:pPrChange>
      </w:pPr>
      <w:r w:rsidRPr="00E45CE0">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0A316EA8" w14:textId="77777777" w:rsidR="00D079B2" w:rsidRPr="00E45CE0" w:rsidRDefault="00D079B2">
      <w:pPr>
        <w:pStyle w:val="Content2"/>
        <w:pPrChange w:id="4455" w:author="TinTin Kalaw" w:date="2014-08-16T12:13:00Z">
          <w:pPr>
            <w:pStyle w:val="Content1"/>
          </w:pPr>
        </w:pPrChange>
      </w:pPr>
    </w:p>
    <w:p w14:paraId="256EE771" w14:textId="77777777" w:rsidR="00D079B2" w:rsidRPr="00E45CE0" w:rsidRDefault="00D079B2">
      <w:pPr>
        <w:pStyle w:val="Content2"/>
        <w:pPrChange w:id="4456" w:author="TinTin Kalaw" w:date="2014-08-16T12:13:00Z">
          <w:pPr>
            <w:pStyle w:val="Content1"/>
          </w:pPr>
        </w:pPrChange>
      </w:pPr>
      <w:r w:rsidRPr="00E45CE0">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2AB1ADAC" w14:textId="77777777" w:rsidR="00D079B2" w:rsidRPr="00E45CE0" w:rsidRDefault="00D079B2">
      <w:pPr>
        <w:pStyle w:val="Content2"/>
      </w:pPr>
    </w:p>
    <w:p w14:paraId="64D8C0BD" w14:textId="5A0DAB7C" w:rsidR="00F01ACE" w:rsidDel="007C3DF4" w:rsidRDefault="00F01ACE">
      <w:pPr>
        <w:pStyle w:val="Heading5"/>
        <w:rPr>
          <w:ins w:id="4457" w:author="JP Garcia" w:date="2014-08-20T21:28:00Z"/>
          <w:del w:id="4458" w:author="Vilson Lu" w:date="2014-08-22T02:30:00Z"/>
        </w:rPr>
        <w:pPrChange w:id="4459" w:author="JP Garcia" w:date="2014-08-20T21:29:00Z">
          <w:pPr>
            <w:pStyle w:val="Heading4"/>
          </w:pPr>
        </w:pPrChange>
      </w:pPr>
      <w:bookmarkStart w:id="4460" w:name="_Toc395181694"/>
      <w:moveFromRangeStart w:id="4461" w:author="Vilson Lu" w:date="2014-08-22T00:20:00Z" w:name="move396430145"/>
      <w:commentRangeStart w:id="4462"/>
      <w:commentRangeStart w:id="4463"/>
      <w:moveFrom w:id="4464" w:author="Vilson Lu" w:date="2014-08-22T00:20:00Z">
        <w:ins w:id="4465" w:author="JP Garcia" w:date="2014-08-20T21:28:00Z">
          <w:del w:id="4466" w:author="Vilson Lu" w:date="2014-08-22T02:30:00Z">
            <w:r w:rsidDel="007C3DF4">
              <w:delText>LearningPinocchio (Ciravegna &amp; Lavelli, 2004)</w:delText>
            </w:r>
            <w:commentRangeEnd w:id="4462"/>
            <w:r w:rsidDel="007C3DF4">
              <w:rPr>
                <w:rStyle w:val="CommentReference"/>
                <w:b w:val="0"/>
              </w:rPr>
              <w:commentReference w:id="4462"/>
            </w:r>
          </w:del>
        </w:ins>
        <w:commentRangeEnd w:id="4463"/>
        <w:ins w:id="4467" w:author="JP Garcia" w:date="2014-08-20T21:29:00Z">
          <w:del w:id="4468" w:author="Vilson Lu" w:date="2014-08-22T02:30:00Z">
            <w:r w:rsidDel="007C3DF4">
              <w:rPr>
                <w:rStyle w:val="CommentReference"/>
                <w:b w:val="0"/>
              </w:rPr>
              <w:commentReference w:id="4463"/>
            </w:r>
          </w:del>
        </w:ins>
      </w:moveFrom>
    </w:p>
    <w:p w14:paraId="6A67017A" w14:textId="5978A02B" w:rsidR="00F01ACE" w:rsidRPr="00CD7B9F" w:rsidDel="007C3DF4" w:rsidRDefault="00F01ACE" w:rsidP="00F01ACE">
      <w:pPr>
        <w:pStyle w:val="Content2"/>
        <w:rPr>
          <w:ins w:id="4469" w:author="JP Garcia" w:date="2014-08-20T21:28:00Z"/>
          <w:del w:id="4470" w:author="Vilson Lu" w:date="2014-08-22T02:30:00Z"/>
        </w:rPr>
      </w:pPr>
    </w:p>
    <w:p w14:paraId="0CB097F7" w14:textId="2E903BC0" w:rsidR="00F01ACE" w:rsidDel="007C3DF4" w:rsidRDefault="00F01ACE" w:rsidP="00F01ACE">
      <w:pPr>
        <w:pStyle w:val="Content2"/>
        <w:rPr>
          <w:ins w:id="4471" w:author="JP Garcia" w:date="2014-08-20T21:28:00Z"/>
          <w:del w:id="4472" w:author="Vilson Lu" w:date="2014-08-22T02:30:00Z"/>
        </w:rPr>
      </w:pPr>
      <w:moveFrom w:id="4473" w:author="Vilson Lu" w:date="2014-08-22T00:20:00Z">
        <w:ins w:id="4474" w:author="JP Garcia" w:date="2014-08-20T21:28:00Z">
          <w:del w:id="4475" w:author="Vilson Lu" w:date="2014-08-22T02:30:00Z">
            <w:r w:rsidDel="007C3DF4">
              <w:delTex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delText>
            </w:r>
            <w:r w:rsidDel="007C3DF4">
              <w:fldChar w:fldCharType="begin"/>
            </w:r>
            <w:r w:rsidDel="007C3DF4">
              <w:delInstrText xml:space="preserve"> REF _Ref395955846 \h </w:delInstrText>
            </w:r>
          </w:del>
        </w:ins>
      </w:moveFrom>
      <w:del w:id="4476" w:author="Vilson Lu" w:date="2014-08-22T00:20:00Z"/>
      <w:moveFrom w:id="4477" w:author="Vilson Lu" w:date="2014-08-22T00:20:00Z">
        <w:ins w:id="4478" w:author="JP Garcia" w:date="2014-08-20T21:28:00Z">
          <w:del w:id="4479" w:author="Vilson Lu" w:date="2014-08-22T02:30:00Z">
            <w:r w:rsidDel="007C3DF4">
              <w:fldChar w:fldCharType="separate"/>
            </w:r>
            <w:r w:rsidDel="007C3DF4">
              <w:delText xml:space="preserve">Figure </w:delText>
            </w:r>
            <w:r w:rsidDel="007C3DF4">
              <w:rPr>
                <w:noProof/>
              </w:rPr>
              <w:delText>3</w:delText>
            </w:r>
            <w:r w:rsidDel="007C3DF4">
              <w:noBreakHyphen/>
            </w:r>
            <w:r w:rsidDel="007C3DF4">
              <w:rPr>
                <w:noProof/>
              </w:rPr>
              <w:delText>5</w:delText>
            </w:r>
            <w:r w:rsidDel="007C3DF4">
              <w:fldChar w:fldCharType="end"/>
            </w:r>
            <w:r w:rsidDel="007C3DF4">
              <w:delText xml:space="preserve"> illustrates the architecture used by LearningPinocchio.</w:delText>
            </w:r>
          </w:del>
        </w:ins>
      </w:moveFrom>
    </w:p>
    <w:p w14:paraId="6DC28EC2" w14:textId="6E50EED1" w:rsidR="00F01ACE" w:rsidDel="007C3DF4" w:rsidRDefault="00F01ACE" w:rsidP="00F01ACE">
      <w:pPr>
        <w:pStyle w:val="Content2"/>
        <w:rPr>
          <w:ins w:id="4480" w:author="JP Garcia" w:date="2014-08-20T21:28:00Z"/>
          <w:del w:id="4481" w:author="Vilson Lu" w:date="2014-08-22T02:30:00Z"/>
        </w:rPr>
      </w:pPr>
    </w:p>
    <w:p w14:paraId="5BEB92E0" w14:textId="30429759" w:rsidR="00F01ACE" w:rsidDel="007C3DF4" w:rsidRDefault="00F01ACE" w:rsidP="00F01ACE">
      <w:pPr>
        <w:pStyle w:val="Content2"/>
        <w:rPr>
          <w:ins w:id="4482" w:author="JP Garcia" w:date="2014-08-20T21:28:00Z"/>
          <w:del w:id="4483" w:author="Vilson Lu" w:date="2014-08-22T02:30:00Z"/>
        </w:rPr>
      </w:pPr>
      <w:moveFrom w:id="4484" w:author="Vilson Lu" w:date="2014-08-22T00:20:00Z">
        <w:ins w:id="4485" w:author="JP Garcia" w:date="2014-08-20T21:28:00Z">
          <w:del w:id="4486" w:author="Vilson Lu" w:date="2014-08-22T02:30:00Z">
            <w:r w:rsidDel="007C3DF4">
              <w:delTex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w:delText>
            </w:r>
            <w:r w:rsidRPr="008C70F0" w:rsidDel="007C3DF4">
              <w:rPr>
                <w:rStyle w:val="Content1Char"/>
              </w:rPr>
              <w:delText>s</w:delText>
            </w:r>
            <w:r w:rsidDel="007C3DF4">
              <w:delText>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w:delText>
            </w:r>
            <w:r w:rsidRPr="008C70F0" w:rsidDel="007C3DF4">
              <w:rPr>
                <w:rStyle w:val="Content1Char"/>
              </w:rPr>
              <w:delText>d to be extracted. In this mode, it is still possible to retrain the model by adjusting the parameters</w:delText>
            </w:r>
            <w:r w:rsidDel="007C3DF4">
              <w:delText xml:space="preserve"> to improve performance. The output is corpus tagged with XML and a statistics on the performance of the module and details of the mistakes. The production mode is the one who will receive the tagged corpus and the XML tags to the corpus.</w:delText>
            </w:r>
          </w:del>
        </w:ins>
      </w:moveFrom>
    </w:p>
    <w:p w14:paraId="776E7283" w14:textId="05B4FB84" w:rsidR="00F01ACE" w:rsidDel="007C3DF4" w:rsidRDefault="00F01ACE" w:rsidP="00F01ACE">
      <w:pPr>
        <w:pStyle w:val="Content2"/>
        <w:rPr>
          <w:ins w:id="4487" w:author="JP Garcia" w:date="2014-08-20T21:28:00Z"/>
          <w:del w:id="4488" w:author="Vilson Lu" w:date="2014-08-22T02:30:00Z"/>
        </w:rPr>
      </w:pPr>
    </w:p>
    <w:p w14:paraId="632C154E" w14:textId="00FD1B70" w:rsidR="00F01ACE" w:rsidDel="007C3DF4" w:rsidRDefault="00F01ACE" w:rsidP="00F01ACE">
      <w:pPr>
        <w:pStyle w:val="Caption"/>
        <w:ind w:left="1530"/>
        <w:rPr>
          <w:ins w:id="4489" w:author="JP Garcia" w:date="2014-08-20T21:28:00Z"/>
          <w:del w:id="4490" w:author="Vilson Lu" w:date="2014-08-22T02:30:00Z"/>
        </w:rPr>
      </w:pPr>
      <w:moveFrom w:id="4491" w:author="Vilson Lu" w:date="2014-08-22T00:20:00Z">
        <w:ins w:id="4492" w:author="JP Garcia" w:date="2014-08-20T21:28:00Z">
          <w:del w:id="4493" w:author="Vilson Lu" w:date="2014-08-22T02:30:00Z">
            <w:r w:rsidDel="007C3DF4">
              <w:delText xml:space="preserve">Figure </w:delText>
            </w:r>
            <w:r w:rsidDel="007C3DF4">
              <w:fldChar w:fldCharType="begin"/>
            </w:r>
            <w:r w:rsidDel="007C3DF4">
              <w:delInstrText xml:space="preserve"> STYLEREF 1 \s </w:delInstrText>
            </w:r>
            <w:r w:rsidDel="007C3DF4">
              <w:fldChar w:fldCharType="separate"/>
            </w:r>
            <w:r w:rsidDel="007C3DF4">
              <w:rPr>
                <w:noProof/>
              </w:rPr>
              <w:delText>3</w:delText>
            </w:r>
            <w:r w:rsidDel="007C3DF4">
              <w:fldChar w:fldCharType="end"/>
            </w:r>
            <w:r w:rsidDel="007C3DF4">
              <w:noBreakHyphen/>
            </w:r>
            <w:r w:rsidDel="007C3DF4">
              <w:fldChar w:fldCharType="begin"/>
            </w:r>
            <w:r w:rsidDel="007C3DF4">
              <w:delInstrText xml:space="preserve"> SEQ Figure \* ARABIC \s 1 </w:delInstrText>
            </w:r>
            <w:r w:rsidDel="007C3DF4">
              <w:fldChar w:fldCharType="separate"/>
            </w:r>
            <w:r w:rsidDel="007C3DF4">
              <w:rPr>
                <w:noProof/>
              </w:rPr>
              <w:delText>5</w:delText>
            </w:r>
            <w:r w:rsidDel="007C3DF4">
              <w:fldChar w:fldCharType="end"/>
            </w:r>
            <w:r w:rsidDel="007C3DF4">
              <w:delText>. Architecture of LearningPinocchio</w:delText>
            </w:r>
          </w:del>
        </w:ins>
      </w:moveFrom>
    </w:p>
    <w:p w14:paraId="2D3A4C25" w14:textId="1FCE856E" w:rsidR="00F01ACE" w:rsidDel="007C3DF4" w:rsidRDefault="00F01ACE" w:rsidP="00F01ACE">
      <w:pPr>
        <w:pStyle w:val="Content"/>
        <w:jc w:val="center"/>
        <w:rPr>
          <w:ins w:id="4494" w:author="JP Garcia" w:date="2014-08-20T21:28:00Z"/>
          <w:del w:id="4495" w:author="Vilson Lu" w:date="2014-08-22T02:30:00Z"/>
          <w:i/>
        </w:rPr>
      </w:pPr>
      <w:moveFrom w:id="4496" w:author="Vilson Lu" w:date="2014-08-22T00:20:00Z">
        <w:ins w:id="4497" w:author="JP Garcia" w:date="2014-08-20T21:28:00Z">
          <w:del w:id="4498" w:author="Vilson Lu" w:date="2014-08-22T02:30:00Z">
            <w:r w:rsidDel="007C3DF4">
              <w:rPr>
                <w:noProof/>
                <w:lang w:val="en-PH" w:eastAsia="zh-CN"/>
              </w:rPr>
              <w:drawing>
                <wp:inline distT="0" distB="0" distL="0" distR="0" wp14:anchorId="14B6633B" wp14:editId="34099B63">
                  <wp:extent cx="1404256" cy="2775746"/>
                  <wp:effectExtent l="25400" t="25400" r="1841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4256" cy="2775746"/>
                          </a:xfrm>
                          <a:prstGeom prst="rect">
                            <a:avLst/>
                          </a:prstGeom>
                          <a:ln w="28575" cmpd="sng">
                            <a:solidFill>
                              <a:schemeClr val="tx1"/>
                            </a:solidFill>
                          </a:ln>
                        </pic:spPr>
                      </pic:pic>
                    </a:graphicData>
                  </a:graphic>
                </wp:inline>
              </w:drawing>
            </w:r>
          </w:del>
        </w:ins>
      </w:moveFrom>
    </w:p>
    <w:p w14:paraId="3087F61E" w14:textId="1584802A" w:rsidR="00F01ACE" w:rsidDel="007C3DF4" w:rsidRDefault="00F01ACE" w:rsidP="00F01ACE">
      <w:pPr>
        <w:pStyle w:val="Content2"/>
        <w:rPr>
          <w:ins w:id="4499" w:author="JP Garcia" w:date="2014-08-20T21:28:00Z"/>
          <w:del w:id="4500" w:author="Vilson Lu" w:date="2014-08-22T02:30:00Z"/>
        </w:rPr>
      </w:pPr>
    </w:p>
    <w:p w14:paraId="6AF9AC18" w14:textId="0DBDEA7F" w:rsidR="00F01ACE" w:rsidDel="007C3DF4" w:rsidRDefault="00F01ACE" w:rsidP="00F01ACE">
      <w:pPr>
        <w:pStyle w:val="Content2"/>
        <w:rPr>
          <w:ins w:id="4501" w:author="JP Garcia" w:date="2014-08-20T21:28:00Z"/>
          <w:del w:id="4502" w:author="Vilson Lu" w:date="2014-08-22T02:30:00Z"/>
        </w:rPr>
      </w:pPr>
      <w:moveFrom w:id="4503" w:author="Vilson Lu" w:date="2014-08-22T00:20:00Z">
        <w:ins w:id="4504" w:author="JP Garcia" w:date="2014-08-20T21:28:00Z">
          <w:del w:id="4505" w:author="Vilson Lu" w:date="2014-08-22T02:30:00Z">
            <w:r w:rsidDel="007C3DF4">
              <w:delText>For inducing rules, LearningPinocchio uses (LP)</w:delText>
            </w:r>
            <w:r w:rsidDel="007C3DF4">
              <w:rPr>
                <w:vertAlign w:val="superscript"/>
              </w:rPr>
              <w:delText>2</w:delText>
            </w:r>
            <w:r w:rsidDel="007C3DF4">
              <w:delText xml:space="preserve">, a covering algorithm specially for user-defined IE, to learn from training corpus marked with XML tags. It is a two-step process to induce the rules that will add XML tags to the text. </w:delText>
            </w:r>
            <w:r w:rsidDel="007C3DF4">
              <w:fldChar w:fldCharType="begin"/>
            </w:r>
            <w:r w:rsidDel="007C3DF4">
              <w:delInstrText xml:space="preserve"> REF _Ref395955862 \h  \* MERGEFORMAT </w:delInstrText>
            </w:r>
          </w:del>
        </w:ins>
      </w:moveFrom>
      <w:del w:id="4506" w:author="Vilson Lu" w:date="2014-08-22T00:20:00Z"/>
      <w:moveFrom w:id="4507" w:author="Vilson Lu" w:date="2014-08-22T00:20:00Z">
        <w:ins w:id="4508" w:author="JP Garcia" w:date="2014-08-20T21:28:00Z">
          <w:del w:id="4509" w:author="Vilson Lu" w:date="2014-08-22T02:30:00Z">
            <w:r w:rsidDel="007C3DF4">
              <w:fldChar w:fldCharType="separate"/>
            </w:r>
            <w:r w:rsidDel="007C3DF4">
              <w:delText xml:space="preserve">Figure </w:delText>
            </w:r>
            <w:r w:rsidDel="007C3DF4">
              <w:rPr>
                <w:noProof/>
              </w:rPr>
              <w:delText>3</w:delText>
            </w:r>
            <w:r w:rsidDel="007C3DF4">
              <w:rPr>
                <w:noProof/>
              </w:rPr>
              <w:noBreakHyphen/>
              <w:delText>6</w:delText>
            </w:r>
            <w:r w:rsidDel="007C3DF4">
              <w:fldChar w:fldCharType="end"/>
            </w:r>
            <w:r w:rsidDel="007C3DF4">
              <w:delText xml:space="preserve"> shows the process of the inducing process of (LP)</w:delText>
            </w:r>
            <w:r w:rsidDel="007C3DF4">
              <w:rPr>
                <w:vertAlign w:val="superscript"/>
              </w:rPr>
              <w:delText>2</w:delText>
            </w:r>
            <w:r w:rsidDel="007C3DF4">
              <w:delText>. First, it induces tagging rules that will add preliminary tags. Second, it improves on the tagged rules by inducing correction rules.</w:delText>
            </w:r>
          </w:del>
        </w:ins>
      </w:moveFrom>
    </w:p>
    <w:p w14:paraId="074C14B3" w14:textId="49D9C122" w:rsidR="00F01ACE" w:rsidDel="007C3DF4" w:rsidRDefault="00F01ACE" w:rsidP="00F01ACE">
      <w:pPr>
        <w:pStyle w:val="Content"/>
        <w:rPr>
          <w:ins w:id="4510" w:author="JP Garcia" w:date="2014-08-20T21:28:00Z"/>
          <w:del w:id="4511" w:author="Vilson Lu" w:date="2014-08-22T02:30:00Z"/>
        </w:rPr>
      </w:pPr>
    </w:p>
    <w:p w14:paraId="0CC2D3CC" w14:textId="0FCED3A7" w:rsidR="00F01ACE" w:rsidDel="007C3DF4" w:rsidRDefault="00F01ACE" w:rsidP="00F01ACE">
      <w:pPr>
        <w:pStyle w:val="Caption"/>
        <w:rPr>
          <w:ins w:id="4512" w:author="JP Garcia" w:date="2014-08-20T21:28:00Z"/>
          <w:del w:id="4513" w:author="Vilson Lu" w:date="2014-08-22T02:30:00Z"/>
        </w:rPr>
      </w:pPr>
      <w:moveFrom w:id="4514" w:author="Vilson Lu" w:date="2014-08-22T00:20:00Z">
        <w:ins w:id="4515" w:author="JP Garcia" w:date="2014-08-20T21:28:00Z">
          <w:del w:id="4516" w:author="Vilson Lu" w:date="2014-08-22T02:30:00Z">
            <w:r w:rsidDel="007C3DF4">
              <w:delText xml:space="preserve">Figure </w:delText>
            </w:r>
            <w:r w:rsidDel="007C3DF4">
              <w:fldChar w:fldCharType="begin"/>
            </w:r>
            <w:r w:rsidDel="007C3DF4">
              <w:delInstrText xml:space="preserve"> STYLEREF 1 \s </w:delInstrText>
            </w:r>
            <w:r w:rsidDel="007C3DF4">
              <w:fldChar w:fldCharType="separate"/>
            </w:r>
            <w:r w:rsidDel="007C3DF4">
              <w:rPr>
                <w:noProof/>
              </w:rPr>
              <w:delText>3</w:delText>
            </w:r>
            <w:r w:rsidDel="007C3DF4">
              <w:fldChar w:fldCharType="end"/>
            </w:r>
            <w:r w:rsidDel="007C3DF4">
              <w:noBreakHyphen/>
            </w:r>
            <w:r w:rsidDel="007C3DF4">
              <w:fldChar w:fldCharType="begin"/>
            </w:r>
            <w:r w:rsidDel="007C3DF4">
              <w:delInstrText xml:space="preserve"> SEQ Figure \* ARABIC \s 1 </w:delInstrText>
            </w:r>
            <w:r w:rsidDel="007C3DF4">
              <w:fldChar w:fldCharType="separate"/>
            </w:r>
            <w:r w:rsidDel="007C3DF4">
              <w:rPr>
                <w:noProof/>
              </w:rPr>
              <w:delText>6</w:delText>
            </w:r>
            <w:r w:rsidDel="007C3DF4">
              <w:fldChar w:fldCharType="end"/>
            </w:r>
            <w:r w:rsidDel="007C3DF4">
              <w:delText>. Rule Induction Step</w:delText>
            </w:r>
          </w:del>
        </w:ins>
      </w:moveFrom>
    </w:p>
    <w:p w14:paraId="2943F880" w14:textId="19BE77EB" w:rsidR="00F01ACE" w:rsidDel="007C3DF4" w:rsidRDefault="00F01ACE" w:rsidP="00F01ACE">
      <w:pPr>
        <w:pStyle w:val="Content1"/>
        <w:ind w:left="1440"/>
        <w:rPr>
          <w:ins w:id="4517" w:author="JP Garcia" w:date="2014-08-20T21:28:00Z"/>
          <w:del w:id="4518" w:author="Vilson Lu" w:date="2014-08-22T02:30:00Z"/>
        </w:rPr>
      </w:pPr>
      <w:moveFrom w:id="4519" w:author="Vilson Lu" w:date="2014-08-22T00:20:00Z">
        <w:ins w:id="4520" w:author="JP Garcia" w:date="2014-08-20T21:28:00Z">
          <w:del w:id="4521" w:author="Vilson Lu" w:date="2014-08-22T02:30:00Z">
            <w:r w:rsidDel="007C3DF4">
              <w:rPr>
                <w:noProof/>
                <w:lang w:val="en-PH" w:eastAsia="zh-CN"/>
              </w:rPr>
              <w:drawing>
                <wp:inline distT="0" distB="0" distL="0" distR="0" wp14:anchorId="6F9AED58" wp14:editId="259034A5">
                  <wp:extent cx="5048250" cy="2561590"/>
                  <wp:effectExtent l="25400" t="25400" r="31750" b="292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2561590"/>
                          </a:xfrm>
                          <a:prstGeom prst="rect">
                            <a:avLst/>
                          </a:prstGeom>
                          <a:ln w="28575" cmpd="sng">
                            <a:solidFill>
                              <a:schemeClr val="tx1"/>
                            </a:solidFill>
                          </a:ln>
                        </pic:spPr>
                      </pic:pic>
                    </a:graphicData>
                  </a:graphic>
                </wp:inline>
              </w:drawing>
            </w:r>
          </w:del>
        </w:ins>
      </w:moveFrom>
    </w:p>
    <w:p w14:paraId="2FA1139A" w14:textId="021F0C23" w:rsidR="00F01ACE" w:rsidDel="007C3DF4" w:rsidRDefault="00F01ACE" w:rsidP="00F01ACE">
      <w:pPr>
        <w:pStyle w:val="Content2"/>
        <w:rPr>
          <w:ins w:id="4522" w:author="JP Garcia" w:date="2014-08-20T21:28:00Z"/>
          <w:del w:id="4523" w:author="Vilson Lu" w:date="2014-08-22T02:30:00Z"/>
        </w:rPr>
      </w:pPr>
    </w:p>
    <w:p w14:paraId="5179D143" w14:textId="27772B87" w:rsidR="00F01ACE" w:rsidDel="007C3DF4" w:rsidRDefault="00F01ACE" w:rsidP="00F01ACE">
      <w:pPr>
        <w:pStyle w:val="Content2"/>
        <w:rPr>
          <w:ins w:id="4524" w:author="JP Garcia" w:date="2014-08-20T21:28:00Z"/>
          <w:del w:id="4525" w:author="Vilson Lu" w:date="2014-08-22T02:30:00Z"/>
        </w:rPr>
      </w:pPr>
      <w:moveFrom w:id="4526" w:author="Vilson Lu" w:date="2014-08-22T00:20:00Z">
        <w:ins w:id="4527" w:author="JP Garcia" w:date="2014-08-20T21:28:00Z">
          <w:del w:id="4528" w:author="Vilson Lu" w:date="2014-08-22T02:30:00Z">
            <w:r w:rsidDel="007C3DF4">
              <w:delText>A tagging rule is consist of a left-hand side, which is the pattern of conditions of sequence of words, and a right-hand side, which is the action that will insert the tags in the text. The rule induction algorithm uses positive examples to learn</w:delText>
            </w:r>
            <w:r w:rsidRPr="008C70F0" w:rsidDel="007C3DF4">
              <w:rPr>
                <w:rStyle w:val="Content2Char"/>
              </w:rPr>
              <w:delText xml:space="preserve"> </w:delText>
            </w:r>
            <w:r w:rsidDel="007C3DF4">
              <w:delText xml:space="preserve">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delText>
            </w:r>
          </w:del>
        </w:ins>
      </w:moveFrom>
    </w:p>
    <w:p w14:paraId="495DDAC5" w14:textId="21CD9E3B" w:rsidR="00F01ACE" w:rsidDel="007C3DF4" w:rsidRDefault="00F01ACE" w:rsidP="00F01ACE">
      <w:pPr>
        <w:pStyle w:val="Content2"/>
        <w:rPr>
          <w:ins w:id="4529" w:author="JP Garcia" w:date="2014-08-20T21:28:00Z"/>
          <w:del w:id="4530" w:author="Vilson Lu" w:date="2014-08-22T02:30:00Z"/>
        </w:rPr>
      </w:pPr>
    </w:p>
    <w:p w14:paraId="309E92D5" w14:textId="00A0762C" w:rsidR="00F01ACE" w:rsidDel="007C3DF4" w:rsidRDefault="00F01ACE" w:rsidP="00F01ACE">
      <w:pPr>
        <w:pStyle w:val="Content2"/>
        <w:rPr>
          <w:ins w:id="4531" w:author="JP Garcia" w:date="2014-08-20T21:28:00Z"/>
          <w:del w:id="4532" w:author="Vilson Lu" w:date="2014-08-22T02:30:00Z"/>
        </w:rPr>
      </w:pPr>
      <w:moveFrom w:id="4533" w:author="Vilson Lu" w:date="2014-08-22T00:20:00Z">
        <w:ins w:id="4534" w:author="JP Garcia" w:date="2014-08-20T21:28:00Z">
          <w:del w:id="4535" w:author="Vilson Lu" w:date="2014-08-22T02:30:00Z">
            <w:r w:rsidDel="007C3DF4">
              <w:delText>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w:delText>
            </w:r>
            <w:r w:rsidRPr="008C70F0" w:rsidDel="007C3DF4">
              <w:rPr>
                <w:rStyle w:val="Content1Char"/>
              </w:rPr>
              <w:delText>o</w:delText>
            </w:r>
            <w:r w:rsidDel="007C3DF4">
              <w:delText>wever, if they have the same number of matches and error rate, the one who has the generic condition is preferred. The algorithm only keeps k generalizations. Although best rules can correctly tag the information, the problem is the low recall. The role of the contextual rules is to increase the recall without sacrificing precision. Contextual rules are additional rules that will correct the problem.</w:delText>
            </w:r>
          </w:del>
        </w:ins>
      </w:moveFrom>
    </w:p>
    <w:p w14:paraId="4E73B1FF" w14:textId="26E229FD" w:rsidR="00F01ACE" w:rsidDel="007C3DF4" w:rsidRDefault="00F01ACE" w:rsidP="00F01ACE">
      <w:pPr>
        <w:pStyle w:val="Content2"/>
        <w:rPr>
          <w:ins w:id="4536" w:author="JP Garcia" w:date="2014-08-20T21:28:00Z"/>
          <w:del w:id="4537" w:author="Vilson Lu" w:date="2014-08-22T02:30:00Z"/>
        </w:rPr>
      </w:pPr>
    </w:p>
    <w:p w14:paraId="47805B74" w14:textId="3192D462" w:rsidR="00F01ACE" w:rsidDel="007C3DF4" w:rsidRDefault="00F01ACE" w:rsidP="00F01ACE">
      <w:pPr>
        <w:pStyle w:val="Content2"/>
        <w:rPr>
          <w:ins w:id="4538" w:author="JP Garcia" w:date="2014-08-20T21:28:00Z"/>
          <w:del w:id="4539" w:author="Vilson Lu" w:date="2014-08-22T02:30:00Z"/>
        </w:rPr>
      </w:pPr>
      <w:moveFrom w:id="4540" w:author="Vilson Lu" w:date="2014-08-22T00:20:00Z">
        <w:ins w:id="4541" w:author="JP Garcia" w:date="2014-08-20T21:28:00Z">
          <w:del w:id="4542" w:author="Vilson Lu" w:date="2014-08-22T02:30:00Z">
            <w:r w:rsidDel="007C3DF4">
              <w:delText xml:space="preserve">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 </w:delText>
            </w:r>
            <w:r w:rsidDel="007C3DF4">
              <w:fldChar w:fldCharType="begin"/>
            </w:r>
            <w:r w:rsidDel="007C3DF4">
              <w:delInstrText xml:space="preserve"> REF _Ref395955893 \h </w:delInstrText>
            </w:r>
          </w:del>
        </w:ins>
      </w:moveFrom>
      <w:del w:id="4543" w:author="Vilson Lu" w:date="2014-08-22T00:20:00Z"/>
      <w:moveFrom w:id="4544" w:author="Vilson Lu" w:date="2014-08-22T00:20:00Z">
        <w:ins w:id="4545" w:author="JP Garcia" w:date="2014-08-20T21:28:00Z">
          <w:del w:id="4546" w:author="Vilson Lu" w:date="2014-08-22T02:30:00Z">
            <w:r w:rsidDel="007C3DF4">
              <w:fldChar w:fldCharType="separate"/>
            </w:r>
            <w:r w:rsidDel="007C3DF4">
              <w:delText xml:space="preserve">Figure </w:delText>
            </w:r>
            <w:r w:rsidDel="007C3DF4">
              <w:rPr>
                <w:noProof/>
              </w:rPr>
              <w:delText>3</w:delText>
            </w:r>
            <w:r w:rsidDel="007C3DF4">
              <w:noBreakHyphen/>
            </w:r>
            <w:r w:rsidDel="007C3DF4">
              <w:rPr>
                <w:noProof/>
              </w:rPr>
              <w:delText>7</w:delText>
            </w:r>
            <w:r w:rsidDel="007C3DF4">
              <w:fldChar w:fldCharType="end"/>
            </w:r>
            <w:r w:rsidDel="007C3DF4">
              <w:delText xml:space="preserve"> illustrates the algorithm used by LearningPinocchio for choosing the best rules.</w:delText>
            </w:r>
          </w:del>
        </w:ins>
      </w:moveFrom>
    </w:p>
    <w:p w14:paraId="2241467C" w14:textId="68EA8905" w:rsidR="00F01ACE" w:rsidDel="007C3DF4" w:rsidRDefault="00F01ACE" w:rsidP="00F01ACE">
      <w:pPr>
        <w:pStyle w:val="Content"/>
        <w:rPr>
          <w:ins w:id="4547" w:author="JP Garcia" w:date="2014-08-20T21:28:00Z"/>
          <w:del w:id="4548" w:author="Vilson Lu" w:date="2014-08-22T02:30:00Z"/>
        </w:rPr>
      </w:pPr>
    </w:p>
    <w:p w14:paraId="3D39D89E" w14:textId="1ECF4365" w:rsidR="00F01ACE" w:rsidDel="007C3DF4" w:rsidRDefault="00F01ACE" w:rsidP="00F01ACE">
      <w:pPr>
        <w:pStyle w:val="Caption"/>
        <w:ind w:left="720" w:firstLine="720"/>
        <w:rPr>
          <w:ins w:id="4549" w:author="JP Garcia" w:date="2014-08-20T21:28:00Z"/>
          <w:del w:id="4550" w:author="Vilson Lu" w:date="2014-08-22T02:30:00Z"/>
        </w:rPr>
      </w:pPr>
      <w:moveFrom w:id="4551" w:author="Vilson Lu" w:date="2014-08-22T00:20:00Z">
        <w:ins w:id="4552" w:author="JP Garcia" w:date="2014-08-20T21:28:00Z">
          <w:del w:id="4553" w:author="Vilson Lu" w:date="2014-08-22T02:30:00Z">
            <w:r w:rsidDel="007C3DF4">
              <w:delText xml:space="preserve">Figure </w:delText>
            </w:r>
            <w:r w:rsidDel="007C3DF4">
              <w:fldChar w:fldCharType="begin"/>
            </w:r>
            <w:r w:rsidDel="007C3DF4">
              <w:delInstrText xml:space="preserve"> STYLEREF 1 \s </w:delInstrText>
            </w:r>
            <w:r w:rsidDel="007C3DF4">
              <w:fldChar w:fldCharType="separate"/>
            </w:r>
            <w:r w:rsidDel="007C3DF4">
              <w:rPr>
                <w:noProof/>
              </w:rPr>
              <w:delText>3</w:delText>
            </w:r>
            <w:r w:rsidDel="007C3DF4">
              <w:fldChar w:fldCharType="end"/>
            </w:r>
            <w:r w:rsidDel="007C3DF4">
              <w:noBreakHyphen/>
            </w:r>
            <w:r w:rsidDel="007C3DF4">
              <w:fldChar w:fldCharType="begin"/>
            </w:r>
            <w:r w:rsidDel="007C3DF4">
              <w:delInstrText xml:space="preserve"> SEQ Figure \* ARABIC \s 1 </w:delInstrText>
            </w:r>
            <w:r w:rsidDel="007C3DF4">
              <w:fldChar w:fldCharType="separate"/>
            </w:r>
            <w:r w:rsidDel="007C3DF4">
              <w:rPr>
                <w:noProof/>
              </w:rPr>
              <w:delText>7</w:delText>
            </w:r>
            <w:r w:rsidDel="007C3DF4">
              <w:fldChar w:fldCharType="end"/>
            </w:r>
            <w:r w:rsidDel="007C3DF4">
              <w:delText>. Algorithm for Choosing the Best Rules</w:delText>
            </w:r>
          </w:del>
        </w:ins>
      </w:moveFrom>
    </w:p>
    <w:p w14:paraId="6F37E981" w14:textId="4AC73E08" w:rsidR="00F01ACE" w:rsidDel="007C3DF4" w:rsidRDefault="00F01ACE" w:rsidP="00F01ACE">
      <w:pPr>
        <w:pStyle w:val="Content"/>
        <w:jc w:val="center"/>
        <w:rPr>
          <w:ins w:id="4554" w:author="JP Garcia" w:date="2014-08-20T21:28:00Z"/>
          <w:del w:id="4555" w:author="Vilson Lu" w:date="2014-08-22T02:30:00Z"/>
        </w:rPr>
      </w:pPr>
      <w:moveFrom w:id="4556" w:author="Vilson Lu" w:date="2014-08-22T00:20:00Z">
        <w:ins w:id="4557" w:author="JP Garcia" w:date="2014-08-20T21:28:00Z">
          <w:del w:id="4558" w:author="Vilson Lu" w:date="2014-08-22T02:30:00Z">
            <w:r w:rsidRPr="001A5B48" w:rsidDel="007C3DF4">
              <w:rPr>
                <w:noProof/>
                <w:lang w:val="en-PH" w:eastAsia="zh-CN"/>
              </w:rPr>
              <w:drawing>
                <wp:inline distT="0" distB="0" distL="0" distR="0" wp14:anchorId="2840522B" wp14:editId="469D0640">
                  <wp:extent cx="2911156" cy="4495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2299" cy="4513009"/>
                          </a:xfrm>
                          <a:prstGeom prst="rect">
                            <a:avLst/>
                          </a:prstGeom>
                        </pic:spPr>
                      </pic:pic>
                    </a:graphicData>
                  </a:graphic>
                </wp:inline>
              </w:drawing>
            </w:r>
          </w:del>
        </w:ins>
      </w:moveFrom>
    </w:p>
    <w:p w14:paraId="4F05FE56" w14:textId="4B0536F0" w:rsidR="00F01ACE" w:rsidRPr="00796DC0" w:rsidDel="007C3DF4" w:rsidRDefault="00F01ACE" w:rsidP="00F01ACE">
      <w:pPr>
        <w:pStyle w:val="Content2"/>
        <w:rPr>
          <w:ins w:id="4559" w:author="JP Garcia" w:date="2014-08-20T21:28:00Z"/>
          <w:del w:id="4560" w:author="Vilson Lu" w:date="2014-08-22T02:30:00Z"/>
        </w:rPr>
      </w:pPr>
    </w:p>
    <w:p w14:paraId="33FB087A" w14:textId="3847EAF6" w:rsidR="00F01ACE" w:rsidRPr="00DF1FEC" w:rsidDel="007C3DF4" w:rsidRDefault="00F01ACE" w:rsidP="00F01ACE">
      <w:pPr>
        <w:pStyle w:val="Content2"/>
        <w:rPr>
          <w:ins w:id="4561" w:author="JP Garcia" w:date="2014-08-20T21:28:00Z"/>
          <w:del w:id="4562" w:author="Vilson Lu" w:date="2014-08-22T02:30:00Z"/>
        </w:rPr>
      </w:pPr>
      <w:moveFrom w:id="4563" w:author="Vilson Lu" w:date="2014-08-22T00:20:00Z">
        <w:ins w:id="4564" w:author="JP Garcia" w:date="2014-08-20T21:28:00Z">
          <w:del w:id="4565" w:author="Vilson Lu" w:date="2014-08-22T02:30:00Z">
            <w:r w:rsidRPr="00DF1FEC" w:rsidDel="007C3DF4">
              <w:delTex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w:delText>
            </w:r>
            <w:r w:rsidDel="007C3DF4">
              <w:fldChar w:fldCharType="begin"/>
            </w:r>
            <w:r w:rsidDel="007C3DF4">
              <w:delInstrText xml:space="preserve"> REF _Ref395955950 \h </w:delInstrText>
            </w:r>
          </w:del>
        </w:ins>
      </w:moveFrom>
      <w:del w:id="4566" w:author="Vilson Lu" w:date="2014-08-22T00:20:00Z"/>
      <w:moveFrom w:id="4567" w:author="Vilson Lu" w:date="2014-08-22T00:20:00Z">
        <w:ins w:id="4568" w:author="JP Garcia" w:date="2014-08-20T21:28:00Z">
          <w:del w:id="4569" w:author="Vilson Lu" w:date="2014-08-22T02:30:00Z">
            <w:r w:rsidDel="007C3DF4">
              <w:fldChar w:fldCharType="separate"/>
            </w:r>
            <w:r w:rsidDel="007C3DF4">
              <w:delText xml:space="preserve">Figure </w:delText>
            </w:r>
            <w:r w:rsidDel="007C3DF4">
              <w:rPr>
                <w:noProof/>
              </w:rPr>
              <w:delText>3</w:delText>
            </w:r>
            <w:r w:rsidDel="007C3DF4">
              <w:noBreakHyphen/>
            </w:r>
            <w:r w:rsidDel="007C3DF4">
              <w:rPr>
                <w:noProof/>
              </w:rPr>
              <w:delText>8</w:delText>
            </w:r>
            <w:r w:rsidDel="007C3DF4">
              <w:fldChar w:fldCharType="end"/>
            </w:r>
            <w:r w:rsidRPr="00DF1FEC" w:rsidDel="007C3DF4">
              <w:delText xml:space="preserve"> shows the process of the information extraction.</w:delText>
            </w:r>
          </w:del>
        </w:ins>
      </w:moveFrom>
    </w:p>
    <w:p w14:paraId="408104FD" w14:textId="3A0DA520" w:rsidR="00F01ACE" w:rsidRPr="00915BA7" w:rsidDel="007C3DF4" w:rsidRDefault="00F01ACE" w:rsidP="00F01ACE">
      <w:pPr>
        <w:pStyle w:val="Content2"/>
        <w:rPr>
          <w:ins w:id="4570" w:author="JP Garcia" w:date="2014-08-20T21:28:00Z"/>
          <w:del w:id="4571" w:author="Vilson Lu" w:date="2014-08-22T02:30:00Z"/>
          <w:b/>
          <w:i/>
        </w:rPr>
      </w:pPr>
    </w:p>
    <w:p w14:paraId="30A9417E" w14:textId="2508A49B" w:rsidR="00F01ACE" w:rsidDel="007C3DF4" w:rsidRDefault="00F01ACE" w:rsidP="00F01ACE">
      <w:pPr>
        <w:pStyle w:val="Caption"/>
        <w:ind w:firstLine="720"/>
        <w:jc w:val="both"/>
        <w:rPr>
          <w:ins w:id="4572" w:author="JP Garcia" w:date="2014-08-20T21:28:00Z"/>
          <w:del w:id="4573" w:author="Vilson Lu" w:date="2014-08-22T02:30:00Z"/>
        </w:rPr>
      </w:pPr>
      <w:moveFrom w:id="4574" w:author="Vilson Lu" w:date="2014-08-22T00:20:00Z">
        <w:ins w:id="4575" w:author="JP Garcia" w:date="2014-08-20T21:28:00Z">
          <w:del w:id="4576" w:author="Vilson Lu" w:date="2014-08-22T02:30:00Z">
            <w:r w:rsidDel="007C3DF4">
              <w:delText xml:space="preserve">Figure </w:delText>
            </w:r>
            <w:r w:rsidDel="007C3DF4">
              <w:fldChar w:fldCharType="begin"/>
            </w:r>
            <w:r w:rsidDel="007C3DF4">
              <w:delInstrText xml:space="preserve"> STYLEREF 1 \s </w:delInstrText>
            </w:r>
            <w:r w:rsidDel="007C3DF4">
              <w:fldChar w:fldCharType="separate"/>
            </w:r>
            <w:r w:rsidDel="007C3DF4">
              <w:rPr>
                <w:noProof/>
              </w:rPr>
              <w:delText>3</w:delText>
            </w:r>
            <w:r w:rsidDel="007C3DF4">
              <w:fldChar w:fldCharType="end"/>
            </w:r>
            <w:r w:rsidDel="007C3DF4">
              <w:noBreakHyphen/>
            </w:r>
            <w:r w:rsidDel="007C3DF4">
              <w:fldChar w:fldCharType="begin"/>
            </w:r>
            <w:r w:rsidDel="007C3DF4">
              <w:delInstrText xml:space="preserve"> SEQ Figure \* ARABIC \s 1 </w:delInstrText>
            </w:r>
            <w:r w:rsidDel="007C3DF4">
              <w:fldChar w:fldCharType="separate"/>
            </w:r>
            <w:r w:rsidDel="007C3DF4">
              <w:rPr>
                <w:noProof/>
              </w:rPr>
              <w:delText>8</w:delText>
            </w:r>
            <w:r w:rsidDel="007C3DF4">
              <w:fldChar w:fldCharType="end"/>
            </w:r>
            <w:r w:rsidDel="007C3DF4">
              <w:delText xml:space="preserve">. </w:delText>
            </w:r>
            <w:r w:rsidRPr="00B50128" w:rsidDel="007C3DF4">
              <w:delText>Information Extraction Process of LearningPinocchio</w:delText>
            </w:r>
          </w:del>
        </w:ins>
      </w:moveFrom>
    </w:p>
    <w:p w14:paraId="6842419B" w14:textId="1EBE3C9F" w:rsidR="00F01ACE" w:rsidDel="007C3DF4" w:rsidRDefault="00F01ACE" w:rsidP="00F01ACE">
      <w:pPr>
        <w:pStyle w:val="Content"/>
        <w:rPr>
          <w:ins w:id="4577" w:author="JP Garcia" w:date="2014-08-20T21:28:00Z"/>
          <w:del w:id="4578" w:author="Vilson Lu" w:date="2014-08-22T02:30:00Z"/>
        </w:rPr>
      </w:pPr>
      <w:moveFrom w:id="4579" w:author="Vilson Lu" w:date="2014-08-22T00:20:00Z">
        <w:ins w:id="4580" w:author="JP Garcia" w:date="2014-08-20T21:28:00Z">
          <w:del w:id="4581" w:author="Vilson Lu" w:date="2014-08-22T02:30:00Z">
            <w:r w:rsidDel="007C3DF4">
              <w:rPr>
                <w:noProof/>
                <w:lang w:val="en-PH" w:eastAsia="zh-CN"/>
              </w:rPr>
              <w:drawing>
                <wp:inline distT="0" distB="0" distL="0" distR="0" wp14:anchorId="11059BCC" wp14:editId="1F368CB8">
                  <wp:extent cx="5029200" cy="1603002"/>
                  <wp:effectExtent l="25400" t="25400" r="2540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1603002"/>
                          </a:xfrm>
                          <a:prstGeom prst="rect">
                            <a:avLst/>
                          </a:prstGeom>
                          <a:ln w="28575" cmpd="sng">
                            <a:solidFill>
                              <a:schemeClr val="tx1"/>
                            </a:solidFill>
                          </a:ln>
                        </pic:spPr>
                      </pic:pic>
                    </a:graphicData>
                  </a:graphic>
                </wp:inline>
              </w:drawing>
            </w:r>
          </w:del>
        </w:ins>
      </w:moveFrom>
    </w:p>
    <w:p w14:paraId="50DBD869" w14:textId="4B19002D" w:rsidR="00F01ACE" w:rsidDel="007C3DF4" w:rsidRDefault="00F01ACE" w:rsidP="00F01ACE">
      <w:pPr>
        <w:pStyle w:val="Content2"/>
        <w:rPr>
          <w:ins w:id="4582" w:author="JP Garcia" w:date="2014-08-20T21:28:00Z"/>
          <w:del w:id="4583" w:author="Vilson Lu" w:date="2014-08-22T02:30:00Z"/>
        </w:rPr>
      </w:pPr>
    </w:p>
    <w:p w14:paraId="1D0A0CB6" w14:textId="47AAC0DB" w:rsidR="00F01ACE" w:rsidRPr="00F54136" w:rsidDel="007C3DF4" w:rsidRDefault="00F01ACE" w:rsidP="00F01ACE">
      <w:pPr>
        <w:pStyle w:val="Content2"/>
        <w:rPr>
          <w:ins w:id="4584" w:author="JP Garcia" w:date="2014-08-20T21:28:00Z"/>
          <w:del w:id="4585" w:author="Vilson Lu" w:date="2014-08-22T02:30:00Z"/>
        </w:rPr>
      </w:pPr>
      <w:moveFrom w:id="4586" w:author="Vilson Lu" w:date="2014-08-22T00:20:00Z">
        <w:ins w:id="4587" w:author="JP Garcia" w:date="2014-08-20T21:28:00Z">
          <w:del w:id="4588" w:author="Vilson Lu" w:date="2014-08-22T02:30:00Z">
            <w:r w:rsidRPr="00F54136" w:rsidDel="007C3DF4">
              <w:delText xml:space="preserve">LearningPinocchio was tested in two languages, English and Italian. They trained the system on a corpus and tested the induced rules on unseen texts. They tested the system in two tasks: CMU Seminar announcements and Austin job announcements. </w:delText>
            </w:r>
          </w:del>
        </w:ins>
      </w:moveFrom>
    </w:p>
    <w:p w14:paraId="2596706B" w14:textId="7CB5725D" w:rsidR="00F01ACE" w:rsidRPr="00F54136" w:rsidDel="007C3DF4" w:rsidRDefault="00F01ACE" w:rsidP="00F01ACE">
      <w:pPr>
        <w:pStyle w:val="Content2"/>
        <w:rPr>
          <w:ins w:id="4589" w:author="JP Garcia" w:date="2014-08-20T21:28:00Z"/>
          <w:del w:id="4590" w:author="Vilson Lu" w:date="2014-08-22T02:30:00Z"/>
        </w:rPr>
      </w:pPr>
    </w:p>
    <w:p w14:paraId="17638B98" w14:textId="5D8AD67C" w:rsidR="00F01ACE" w:rsidRPr="00F54136" w:rsidDel="007C3DF4" w:rsidRDefault="00F01ACE" w:rsidP="00F01ACE">
      <w:pPr>
        <w:pStyle w:val="Content2"/>
        <w:rPr>
          <w:ins w:id="4591" w:author="JP Garcia" w:date="2014-08-20T21:28:00Z"/>
          <w:del w:id="4592" w:author="Vilson Lu" w:date="2014-08-22T02:30:00Z"/>
        </w:rPr>
      </w:pPr>
      <w:moveFrom w:id="4593" w:author="Vilson Lu" w:date="2014-08-22T00:20:00Z">
        <w:ins w:id="4594" w:author="JP Garcia" w:date="2014-08-20T21:28:00Z">
          <w:del w:id="4595" w:author="Vilson Lu" w:date="2014-08-22T02:30:00Z">
            <w:r w:rsidRPr="00F54136" w:rsidDel="007C3DF4">
              <w:delText>On CMU Seminar announcements, they performed tokenization and POS tagging. They did not do a gazetteer for a fair comparison. The IE must be able to extract speaker name, start time, end time, and location. They compared it to Rapier, symbolic-based (Califf, 1998), BWI, symbolic ba</w:delText>
            </w:r>
            <w:r w:rsidRPr="008C70F0" w:rsidDel="007C3DF4">
              <w:rPr>
                <w:rStyle w:val="Content1Char"/>
              </w:rPr>
              <w:delText>s</w:delText>
            </w:r>
            <w:r w:rsidRPr="00F54136" w:rsidDel="007C3DF4">
              <w:delText>ed, (Freitag &amp; Kushmerick, 2000), SRV, WHISK (Soderland, 1999), and HMM, statistic-based (Freitag &amp; McCallum, 1999).  Based on the results, (LP)</w:delText>
            </w:r>
            <w:r w:rsidRPr="00E67FFD" w:rsidDel="007C3DF4">
              <w:rPr>
                <w:vertAlign w:val="superscript"/>
              </w:rPr>
              <w:delText>2</w:delText>
            </w:r>
            <w:r w:rsidRPr="00F54136" w:rsidDel="007C3DF4">
              <w:delText xml:space="preserve"> was able to achieve the highest score among the IE systems. (LP)</w:delText>
            </w:r>
            <w:r w:rsidRPr="00787C47" w:rsidDel="007C3DF4">
              <w:rPr>
                <w:vertAlign w:val="superscript"/>
              </w:rPr>
              <w:delText xml:space="preserve">2 </w:delText>
            </w:r>
            <w:r w:rsidRPr="00F54136" w:rsidDel="007C3DF4">
              <w:delText>was able to accurately extract the start time and end time, with 99.0% and 95% f-measure, respectively. However, it had difficulty in location and speaker name with f-measure 77.6% and 75.1%, respectively.  Overall, (LP)</w:delText>
            </w:r>
            <w:r w:rsidRPr="00E67FFD" w:rsidDel="007C3DF4">
              <w:rPr>
                <w:vertAlign w:val="superscript"/>
              </w:rPr>
              <w:delText>2</w:delText>
            </w:r>
            <w:r w:rsidRPr="00F54136" w:rsidDel="007C3DF4">
              <w:delText xml:space="preserve"> has the highest performance in All Slots with score 86.0%.</w:delText>
            </w:r>
          </w:del>
        </w:ins>
      </w:moveFrom>
    </w:p>
    <w:p w14:paraId="60EF0E13" w14:textId="325334E8" w:rsidR="00F01ACE" w:rsidRPr="00F54136" w:rsidDel="007C3DF4" w:rsidRDefault="00F01ACE" w:rsidP="00F01ACE">
      <w:pPr>
        <w:pStyle w:val="Content2"/>
        <w:rPr>
          <w:ins w:id="4596" w:author="JP Garcia" w:date="2014-08-20T21:28:00Z"/>
          <w:del w:id="4597" w:author="Vilson Lu" w:date="2014-08-22T02:30:00Z"/>
        </w:rPr>
      </w:pPr>
    </w:p>
    <w:p w14:paraId="4DFBD029" w14:textId="3778B61C" w:rsidR="00F01ACE" w:rsidDel="007C3DF4" w:rsidRDefault="00F01ACE" w:rsidP="00F01ACE">
      <w:pPr>
        <w:pStyle w:val="Content2"/>
        <w:rPr>
          <w:ins w:id="4598" w:author="JP Garcia" w:date="2014-08-20T21:28:00Z"/>
          <w:del w:id="4599" w:author="Vilson Lu" w:date="2014-08-22T02:30:00Z"/>
        </w:rPr>
      </w:pPr>
      <w:moveFrom w:id="4600" w:author="Vilson Lu" w:date="2014-08-22T00:20:00Z">
        <w:ins w:id="4601" w:author="JP Garcia" w:date="2014-08-20T21:28:00Z">
          <w:del w:id="4602" w:author="Vilson Lu" w:date="2014-08-22T02:30:00Z">
            <w:r w:rsidRPr="00F54136" w:rsidDel="007C3DF4">
              <w:delTex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delText>
            </w:r>
            <w:r w:rsidRPr="00E67FFD" w:rsidDel="007C3DF4">
              <w:rPr>
                <w:sz w:val="21"/>
                <w:vertAlign w:val="superscript"/>
              </w:rPr>
              <w:delText>2</w:delText>
            </w:r>
            <w:r w:rsidRPr="00F54136" w:rsidDel="007C3DF4">
              <w:delText xml:space="preserve"> outperformed Rapier in almost all the aspects. Rapier was able to outperformed (LP)</w:delText>
            </w:r>
            <w:r w:rsidRPr="00E67FFD" w:rsidDel="007C3DF4">
              <w:rPr>
                <w:vertAlign w:val="superscript"/>
              </w:rPr>
              <w:delText>2</w:delText>
            </w:r>
            <w:r w:rsidRPr="00F54136" w:rsidDel="007C3DF4">
              <w:delText xml:space="preserve"> in salary, desired year, and desired degree. But in the overall performance, (LP)</w:delText>
            </w:r>
            <w:r w:rsidRPr="00E67FFD" w:rsidDel="007C3DF4">
              <w:rPr>
                <w:vertAlign w:val="superscript"/>
              </w:rPr>
              <w:delText>2</w:delText>
            </w:r>
            <w:r w:rsidRPr="00F54136" w:rsidDel="007C3DF4">
              <w:delText xml:space="preserve">  has a higher performance in All Slots with score 84.1%.</w:delText>
            </w:r>
          </w:del>
        </w:ins>
      </w:moveFrom>
    </w:p>
    <w:p w14:paraId="506D85E4" w14:textId="2CEF128F" w:rsidR="00F01ACE" w:rsidDel="007C3DF4" w:rsidRDefault="00F01ACE" w:rsidP="00F01ACE">
      <w:pPr>
        <w:pStyle w:val="Content2"/>
        <w:rPr>
          <w:ins w:id="4603" w:author="JP Garcia" w:date="2014-08-20T21:28:00Z"/>
          <w:del w:id="4604" w:author="Vilson Lu" w:date="2014-08-22T02:30:00Z"/>
        </w:rPr>
      </w:pPr>
    </w:p>
    <w:moveFromRangeEnd w:id="4461"/>
    <w:p w14:paraId="1506CE34" w14:textId="77777777" w:rsidR="00AD0972" w:rsidRDefault="00AD0972">
      <w:pPr>
        <w:pStyle w:val="Heading5"/>
        <w:rPr>
          <w:ins w:id="4605" w:author="Vilson Lu" w:date="2014-08-22T00:19:00Z"/>
        </w:rPr>
        <w:pPrChange w:id="4606" w:author="Vilson Lu" w:date="2014-08-22T00:19:00Z">
          <w:pPr>
            <w:pStyle w:val="Heading4"/>
          </w:pPr>
        </w:pPrChange>
      </w:pPr>
      <w:ins w:id="4607" w:author="Vilson Lu" w:date="2014-08-22T00:19:00Z">
        <w:r>
          <w:t>EVIUS (Turmo &amp; Rodriguez, 2000)</w:t>
        </w:r>
      </w:ins>
    </w:p>
    <w:p w14:paraId="41214B73" w14:textId="77777777" w:rsidR="00AD0972" w:rsidRDefault="00AD0972" w:rsidP="00AD0972">
      <w:pPr>
        <w:pStyle w:val="Content2"/>
        <w:rPr>
          <w:ins w:id="4608" w:author="Vilson Lu" w:date="2014-08-22T00:19:00Z"/>
        </w:rPr>
      </w:pPr>
      <w:ins w:id="4609" w:author="Vilson Lu" w:date="2014-08-22T00:19:00Z">
        <w:r>
          <w:tab/>
        </w:r>
        <w:r>
          <w:tab/>
        </w:r>
      </w:ins>
    </w:p>
    <w:p w14:paraId="35585B36" w14:textId="77777777" w:rsidR="00AD0972" w:rsidRDefault="00AD0972" w:rsidP="00AD0972">
      <w:pPr>
        <w:pStyle w:val="Content2"/>
        <w:rPr>
          <w:ins w:id="4610" w:author="Vilson Lu" w:date="2014-08-22T00:19:00Z"/>
        </w:rPr>
      </w:pPr>
      <w:ins w:id="4611" w:author="Vilson Lu" w:date="2014-08-22T00:19:00Z">
        <w:r>
          <w:t>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w:t>
        </w:r>
        <w:r w:rsidRPr="00157E4C">
          <w:rPr>
            <w:rStyle w:val="Content2Char"/>
          </w:rPr>
          <w:t>e</w:t>
        </w:r>
        <w:r>
          <w:t>xamples). Combining the uncovered example vector and a randomly selected covered vector makes a pseudo-example. This is done as follows: for each dimension, one of both possible values is randomly selected as value for the pseudo-example. The new set of positive examples is now executed again using FOIL, the resulting set will be combined with the first rule set.</w:t>
        </w:r>
      </w:ins>
    </w:p>
    <w:p w14:paraId="19AFF7B1" w14:textId="77777777" w:rsidR="00AD0972" w:rsidRPr="00507824" w:rsidRDefault="00AD0972" w:rsidP="00AD0972">
      <w:pPr>
        <w:pStyle w:val="Content2"/>
        <w:rPr>
          <w:ins w:id="4612" w:author="Vilson Lu" w:date="2014-08-22T00:19:00Z"/>
        </w:rPr>
      </w:pPr>
    </w:p>
    <w:p w14:paraId="7D606E3B" w14:textId="0EBE094F" w:rsidR="00D079B2" w:rsidRPr="00E45CE0" w:rsidRDefault="00AD0972" w:rsidP="00AD0972">
      <w:pPr>
        <w:pStyle w:val="Heading2"/>
      </w:pPr>
      <w:ins w:id="4613" w:author="Vilson Lu" w:date="2014-08-22T00:19:00Z">
        <w:r w:rsidRPr="00E45CE0">
          <w:t xml:space="preserve"> </w:t>
        </w:r>
      </w:ins>
      <w:bookmarkStart w:id="4614" w:name="_Toc396444883"/>
      <w:bookmarkStart w:id="4615" w:name="_Toc396453003"/>
      <w:r w:rsidR="00D079B2" w:rsidRPr="00E45CE0">
        <w:t>Rule-Based Information Extraction Systems</w:t>
      </w:r>
      <w:bookmarkEnd w:id="4460"/>
      <w:bookmarkEnd w:id="4614"/>
      <w:bookmarkEnd w:id="4615"/>
    </w:p>
    <w:p w14:paraId="7771C9F6" w14:textId="77777777" w:rsidR="00D079B2" w:rsidRPr="00E45CE0" w:rsidRDefault="00D079B2" w:rsidP="009162CC">
      <w:pPr>
        <w:pStyle w:val="Content1"/>
      </w:pPr>
    </w:p>
    <w:p w14:paraId="635DDE5F" w14:textId="77777777" w:rsidR="00D079B2" w:rsidRPr="00E45CE0" w:rsidRDefault="00D079B2" w:rsidP="009162CC">
      <w:pPr>
        <w:pStyle w:val="Content1"/>
      </w:pPr>
      <w:r w:rsidRPr="00E45CE0">
        <w:t>This part discusses information extraction systems that use rule-based techniques.</w:t>
      </w:r>
    </w:p>
    <w:p w14:paraId="2328D408" w14:textId="77777777" w:rsidR="00D079B2" w:rsidRPr="00E45CE0" w:rsidRDefault="00D079B2" w:rsidP="009162CC">
      <w:pPr>
        <w:pStyle w:val="Content1"/>
      </w:pPr>
    </w:p>
    <w:p w14:paraId="705AF17F" w14:textId="77777777" w:rsidR="00D079B2" w:rsidRPr="00E45CE0" w:rsidRDefault="00D079B2" w:rsidP="00497EF3">
      <w:pPr>
        <w:pStyle w:val="Heading5"/>
      </w:pPr>
      <w:r w:rsidRPr="00E45CE0">
        <w:t>Vietnamese Real Estate (VRE) Information Extraction (Pham &amp; Pham, 2012)</w:t>
      </w:r>
    </w:p>
    <w:p w14:paraId="6BEF96FC" w14:textId="5111A522" w:rsidR="00D079B2" w:rsidRPr="00E45CE0" w:rsidRDefault="00D079B2" w:rsidP="00BF4C5E">
      <w:pPr>
        <w:pStyle w:val="Content2"/>
      </w:pPr>
    </w:p>
    <w:p w14:paraId="61803981" w14:textId="77777777" w:rsidR="00D079B2" w:rsidRPr="00E45CE0" w:rsidRDefault="00D079B2">
      <w:pPr>
        <w:pStyle w:val="Content2"/>
        <w:pPrChange w:id="4616" w:author="TinTin Kalaw" w:date="2014-08-16T12:13:00Z">
          <w:pPr>
            <w:pStyle w:val="Content1"/>
          </w:pPr>
        </w:pPrChange>
      </w:pPr>
      <w:r w:rsidRPr="00E45CE0">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0F2B02BA" w14:textId="77777777" w:rsidR="00D079B2" w:rsidRPr="00E45CE0" w:rsidRDefault="00D079B2">
      <w:pPr>
        <w:pStyle w:val="Content2"/>
        <w:pPrChange w:id="4617" w:author="TinTin Kalaw" w:date="2014-08-16T12:13:00Z">
          <w:pPr>
            <w:pStyle w:val="Content1"/>
          </w:pPr>
        </w:pPrChange>
      </w:pPr>
    </w:p>
    <w:p w14:paraId="00144C87" w14:textId="442CACB7" w:rsidR="00D079B2" w:rsidRPr="00E45CE0" w:rsidRDefault="00D079B2">
      <w:pPr>
        <w:pStyle w:val="Content2"/>
        <w:pPrChange w:id="4618" w:author="TinTin Kalaw" w:date="2014-08-16T12:13:00Z">
          <w:pPr>
            <w:pStyle w:val="Content1"/>
          </w:pPr>
        </w:pPrChange>
      </w:pPr>
      <w:r w:rsidRPr="00E45CE0">
        <w:t xml:space="preserve">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w:t>
      </w:r>
      <w:r w:rsidRPr="00E45CE0">
        <w:lastRenderedPageBreak/>
        <w:t xml:space="preserve">character after each punctuation. Then lastly, normalize the telephone, price, area and zone to a common pattern. After the data is normalized, it will now be manually annotated using Callisto, </w:t>
      </w:r>
      <w:r w:rsidR="0007279C" w:rsidRPr="00E45CE0">
        <w:t>an annotation</w:t>
      </w:r>
      <w:r w:rsidRPr="00E45CE0">
        <w:t xml:space="preserve"> software.</w:t>
      </w:r>
    </w:p>
    <w:p w14:paraId="25C877F0" w14:textId="77777777" w:rsidR="00D079B2" w:rsidRPr="00E45CE0" w:rsidRDefault="00D079B2">
      <w:pPr>
        <w:pStyle w:val="Content2"/>
        <w:pPrChange w:id="4619" w:author="TinTin Kalaw" w:date="2014-08-16T12:13:00Z">
          <w:pPr>
            <w:pStyle w:val="Content1"/>
          </w:pPr>
        </w:pPrChange>
      </w:pPr>
      <w:r w:rsidRPr="00E45CE0">
        <w:t xml:space="preserve"> </w:t>
      </w:r>
    </w:p>
    <w:p w14:paraId="16AE0211" w14:textId="77777777" w:rsidR="00D079B2" w:rsidRPr="00E45CE0" w:rsidRDefault="00D079B2">
      <w:pPr>
        <w:pStyle w:val="Content2"/>
        <w:pPrChange w:id="4620" w:author="TinTin Kalaw" w:date="2014-08-16T12:13:00Z">
          <w:pPr>
            <w:pStyle w:val="Content1"/>
          </w:pPr>
        </w:pPrChange>
      </w:pPr>
      <w:r w:rsidRPr="00E45CE0">
        <w:t>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Java Annotation Pattern Engine (JAPE)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2C91F90E" w14:textId="77777777" w:rsidR="00D079B2" w:rsidRPr="00E45CE0" w:rsidRDefault="00D079B2">
      <w:pPr>
        <w:pStyle w:val="Content2"/>
        <w:pPrChange w:id="4621" w:author="TinTin Kalaw" w:date="2014-08-16T12:13:00Z">
          <w:pPr>
            <w:pStyle w:val="Content1"/>
          </w:pPr>
        </w:pPrChange>
      </w:pPr>
      <w:r w:rsidRPr="00E45CE0">
        <w:t xml:space="preserve"> </w:t>
      </w:r>
    </w:p>
    <w:p w14:paraId="770C4E5F" w14:textId="77777777" w:rsidR="00D079B2" w:rsidRPr="00E45CE0" w:rsidRDefault="00D079B2">
      <w:pPr>
        <w:pStyle w:val="Content2"/>
        <w:pPrChange w:id="4622" w:author="TinTin Kalaw" w:date="2014-08-16T12:13:00Z">
          <w:pPr>
            <w:pStyle w:val="Content1"/>
          </w:pPr>
        </w:pPrChange>
      </w:pPr>
      <w:r w:rsidRPr="00E45CE0">
        <w:t>The system has been tested in a lenient and strict criterion. An entity that is recognized correctly when the type is correct but the span overlap in the annotated corpus is called the lenient criteria. On the other hand, an entity that is recognized correctly when the type 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2E278CDF" w14:textId="77777777" w:rsidR="00D079B2" w:rsidRPr="00E45CE0" w:rsidRDefault="00D079B2">
      <w:pPr>
        <w:pStyle w:val="Content2"/>
      </w:pPr>
    </w:p>
    <w:p w14:paraId="3E541251" w14:textId="77777777" w:rsidR="00D079B2" w:rsidRPr="00E45CE0" w:rsidRDefault="00D079B2">
      <w:pPr>
        <w:pStyle w:val="Heading5"/>
      </w:pPr>
      <w:r w:rsidRPr="00E45CE0">
        <w:t>Business Specific Online Information Extraction from German Websites (Lee &amp; Geierhos, 2009)</w:t>
      </w:r>
    </w:p>
    <w:p w14:paraId="3A4F75F5" w14:textId="77777777" w:rsidR="00D079B2" w:rsidRPr="00E45CE0" w:rsidRDefault="00D079B2" w:rsidP="00BF4C5E">
      <w:pPr>
        <w:pStyle w:val="Content2"/>
      </w:pPr>
    </w:p>
    <w:p w14:paraId="156D0B41" w14:textId="77777777" w:rsidR="00D079B2" w:rsidRPr="00E45CE0" w:rsidRDefault="00D079B2">
      <w:pPr>
        <w:pStyle w:val="Content2"/>
        <w:pPrChange w:id="4623" w:author="TinTin Kalaw" w:date="2014-08-16T12:13:00Z">
          <w:pPr>
            <w:pStyle w:val="Content1"/>
          </w:pPr>
        </w:pPrChange>
      </w:pPr>
      <w:r w:rsidRPr="00E45CE0">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13556886" w14:textId="77777777" w:rsidR="00D079B2" w:rsidRPr="00E45CE0" w:rsidRDefault="00D079B2">
      <w:pPr>
        <w:pStyle w:val="Content2"/>
        <w:pPrChange w:id="4624" w:author="TinTin Kalaw" w:date="2014-08-16T12:13:00Z">
          <w:pPr>
            <w:pStyle w:val="Content1"/>
          </w:pPr>
        </w:pPrChange>
      </w:pPr>
    </w:p>
    <w:p w14:paraId="4E97A117" w14:textId="77777777" w:rsidR="00D079B2" w:rsidRPr="00E45CE0" w:rsidRDefault="00D079B2">
      <w:pPr>
        <w:pStyle w:val="Content2"/>
        <w:pPrChange w:id="4625" w:author="TinTin Kalaw" w:date="2014-08-16T12:13:00Z">
          <w:pPr>
            <w:pStyle w:val="Content1"/>
          </w:pPr>
        </w:pPrChange>
      </w:pPr>
      <w:r w:rsidRPr="00E45CE0">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E45CE0">
        <w:rPr>
          <w:rStyle w:val="ContentChar"/>
        </w:rPr>
        <w:t>d</w:t>
      </w:r>
      <w:r w:rsidRPr="00E45CE0">
        <w:t xml:space="preserve">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w:t>
      </w:r>
      <w:r w:rsidRPr="00E45CE0">
        <w:lastRenderedPageBreak/>
        <w:t>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2A0BC2FA" w14:textId="77777777" w:rsidR="00D079B2" w:rsidRPr="00E45CE0" w:rsidRDefault="00D079B2">
      <w:pPr>
        <w:pStyle w:val="Content2"/>
        <w:pPrChange w:id="4626" w:author="TinTin Kalaw" w:date="2014-08-16T12:13:00Z">
          <w:pPr>
            <w:pStyle w:val="Content1"/>
          </w:pPr>
        </w:pPrChange>
      </w:pPr>
    </w:p>
    <w:p w14:paraId="2043BF92" w14:textId="77777777" w:rsidR="00D079B2" w:rsidRPr="00E45CE0" w:rsidRDefault="00D079B2">
      <w:pPr>
        <w:pStyle w:val="Content2"/>
        <w:pPrChange w:id="4627" w:author="TinTin Kalaw" w:date="2014-08-16T12:13:00Z">
          <w:pPr>
            <w:pStyle w:val="Content1"/>
          </w:pPr>
        </w:pPrChange>
      </w:pPr>
      <w:r w:rsidRPr="00E45CE0">
        <w:t>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62191A34" w14:textId="77777777" w:rsidR="00D079B2" w:rsidRPr="00E45CE0" w:rsidRDefault="00D079B2">
      <w:pPr>
        <w:pStyle w:val="Content2"/>
        <w:pPrChange w:id="4628" w:author="TinTin Kalaw" w:date="2014-08-16T12:13:00Z">
          <w:pPr>
            <w:pStyle w:val="Content1"/>
          </w:pPr>
        </w:pPrChange>
      </w:pPr>
    </w:p>
    <w:p w14:paraId="780F38BE" w14:textId="77777777" w:rsidR="00D079B2" w:rsidRPr="00E45CE0" w:rsidRDefault="00D079B2">
      <w:pPr>
        <w:pStyle w:val="Content2"/>
        <w:pPrChange w:id="4629" w:author="TinTin Kalaw" w:date="2014-08-16T12:13:00Z">
          <w:pPr>
            <w:pStyle w:val="Content1"/>
          </w:pPr>
        </w:pPrChange>
      </w:pPr>
      <w:r w:rsidRPr="00E45CE0">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7B00DAE3" w14:textId="77777777" w:rsidR="00D079B2" w:rsidRDefault="00D079B2">
      <w:pPr>
        <w:pStyle w:val="Content2"/>
        <w:rPr>
          <w:ins w:id="4630" w:author="Kyle Mc Hale Dela Cruz" w:date="2014-08-22T00:07:00Z"/>
        </w:rPr>
      </w:pPr>
    </w:p>
    <w:p w14:paraId="34F7C6EC" w14:textId="77777777" w:rsidR="00525FF6" w:rsidRDefault="00525FF6" w:rsidP="00525FF6">
      <w:pPr>
        <w:pStyle w:val="Heading2"/>
        <w:rPr>
          <w:ins w:id="4631" w:author="Vilson Lu" w:date="2014-08-22T04:15:00Z"/>
        </w:rPr>
      </w:pPr>
      <w:bookmarkStart w:id="4632" w:name="_Toc395181700"/>
      <w:bookmarkStart w:id="4633" w:name="_Toc396444884"/>
      <w:bookmarkStart w:id="4634" w:name="_Toc396453004"/>
      <w:ins w:id="4635" w:author="Vilson Lu" w:date="2014-08-22T04:15:00Z">
        <w:r>
          <w:t>Template-Based Architecture</w:t>
        </w:r>
        <w:bookmarkEnd w:id="4632"/>
        <w:bookmarkEnd w:id="4633"/>
        <w:bookmarkEnd w:id="4634"/>
      </w:ins>
    </w:p>
    <w:p w14:paraId="20971996" w14:textId="77777777" w:rsidR="00525FF6" w:rsidRDefault="00525FF6" w:rsidP="00525FF6">
      <w:pPr>
        <w:pStyle w:val="Content2"/>
        <w:rPr>
          <w:ins w:id="4636" w:author="Vilson Lu" w:date="2014-08-22T04:15:00Z"/>
        </w:rPr>
      </w:pPr>
    </w:p>
    <w:p w14:paraId="5FBD5EC4" w14:textId="77777777" w:rsidR="00525FF6" w:rsidRDefault="00525FF6" w:rsidP="00525FF6">
      <w:pPr>
        <w:pStyle w:val="Content2"/>
        <w:rPr>
          <w:ins w:id="4637" w:author="Vilson Lu" w:date="2014-08-22T04:15:00Z"/>
        </w:rPr>
      </w:pPr>
      <w:ins w:id="4638" w:author="Vilson Lu" w:date="2014-08-22T04:15:00Z">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ins>
    </w:p>
    <w:p w14:paraId="7EE965C8" w14:textId="77777777" w:rsidR="00525FF6" w:rsidRPr="00455BF1" w:rsidRDefault="00525FF6" w:rsidP="00525FF6">
      <w:pPr>
        <w:pStyle w:val="Content2"/>
        <w:rPr>
          <w:ins w:id="4639" w:author="Vilson Lu" w:date="2014-08-22T04:15:00Z"/>
        </w:rPr>
      </w:pPr>
    </w:p>
    <w:p w14:paraId="5AF2AF07" w14:textId="77777777" w:rsidR="00525FF6" w:rsidRPr="00EF6E7F" w:rsidRDefault="00525FF6" w:rsidP="00525FF6">
      <w:pPr>
        <w:pStyle w:val="Heading5"/>
        <w:rPr>
          <w:ins w:id="4640" w:author="Vilson Lu" w:date="2014-08-22T04:15:00Z"/>
        </w:rPr>
      </w:pPr>
      <w:ins w:id="4641" w:author="Vilson Lu" w:date="2014-08-22T04:15:00Z">
        <w:r w:rsidRPr="00EF6E7F">
          <w:t>An Open Architecture for Multi-Domain Information Extraction (Poibeau, 2001)</w:t>
        </w:r>
      </w:ins>
    </w:p>
    <w:p w14:paraId="2B3185AC" w14:textId="77777777" w:rsidR="00525FF6" w:rsidRPr="00EF6E7F" w:rsidRDefault="00525FF6" w:rsidP="00525FF6">
      <w:pPr>
        <w:pStyle w:val="Content2"/>
        <w:rPr>
          <w:ins w:id="4642" w:author="Vilson Lu" w:date="2014-08-22T04:15:00Z"/>
        </w:rPr>
      </w:pPr>
    </w:p>
    <w:p w14:paraId="25E1E111" w14:textId="77777777" w:rsidR="00525FF6" w:rsidRPr="00EF6E7F" w:rsidRDefault="00525FF6" w:rsidP="00525FF6">
      <w:pPr>
        <w:pStyle w:val="Content2"/>
        <w:rPr>
          <w:ins w:id="4643" w:author="Vilson Lu" w:date="2014-08-22T04:15:00Z"/>
        </w:rPr>
      </w:pPr>
      <w:ins w:id="4644" w:author="Vilson Lu" w:date="2014-08-22T04:15:00Z">
        <w:r w:rsidRPr="00EF6E7F">
          <w:t xml:space="preserve">Thierry Poibeau has provided a general architecture for developing information extraction systems regardless of its domain (Poibeau, 2001). In his paper, he proposed an information extraction architecture that takes advantage of the capabilities of machine </w:t>
        </w:r>
        <w:r w:rsidRPr="00EF6E7F">
          <w:lastRenderedPageBreak/>
          <w:t>learning to help researchers define new templates (this is where the extracted information is being filled in) with respect to the IE system’s domain.</w:t>
        </w:r>
      </w:ins>
    </w:p>
    <w:p w14:paraId="65840AE3" w14:textId="77777777" w:rsidR="00525FF6" w:rsidRPr="00EF6E7F" w:rsidRDefault="00525FF6" w:rsidP="00525FF6">
      <w:pPr>
        <w:pStyle w:val="Content2"/>
        <w:rPr>
          <w:ins w:id="4645" w:author="Vilson Lu" w:date="2014-08-22T04:15:00Z"/>
        </w:rPr>
      </w:pPr>
    </w:p>
    <w:p w14:paraId="15A28BC5" w14:textId="77777777" w:rsidR="00525FF6" w:rsidRPr="00EF6E7F" w:rsidRDefault="00525FF6" w:rsidP="00525FF6">
      <w:pPr>
        <w:pStyle w:val="Content2"/>
        <w:rPr>
          <w:ins w:id="4646" w:author="Vilson Lu" w:date="2014-08-22T04:15:00Z"/>
        </w:rPr>
      </w:pPr>
      <w:ins w:id="4647" w:author="Vilson Lu" w:date="2014-08-22T04:15:00Z">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w:t>
        </w:r>
        <w:r w:rsidRPr="00F16261">
          <w:rPr>
            <w:rStyle w:val="Content2Char"/>
          </w:rPr>
          <w:t>t</w:t>
        </w:r>
        <w:r w:rsidRPr="00EF6E7F">
          <w:t xml:space="preserve">he module for filling in a result template. </w:t>
        </w:r>
      </w:ins>
    </w:p>
    <w:p w14:paraId="17D8CE39" w14:textId="77777777" w:rsidR="00525FF6" w:rsidRPr="00EF6E7F" w:rsidRDefault="00525FF6" w:rsidP="00525FF6">
      <w:pPr>
        <w:pStyle w:val="Content2"/>
        <w:rPr>
          <w:ins w:id="4648" w:author="Vilson Lu" w:date="2014-08-22T04:15:00Z"/>
        </w:rPr>
      </w:pPr>
    </w:p>
    <w:p w14:paraId="736C2962" w14:textId="77777777" w:rsidR="00525FF6" w:rsidRDefault="00525FF6" w:rsidP="00525FF6">
      <w:pPr>
        <w:pStyle w:val="Content2"/>
        <w:rPr>
          <w:ins w:id="4649" w:author="Vilson Lu" w:date="2014-08-22T04:15:00Z"/>
          <w:noProof/>
          <w:lang w:val="en-PH" w:eastAsia="zh-CN"/>
        </w:rPr>
      </w:pPr>
      <w:ins w:id="4650" w:author="Vilson Lu" w:date="2014-08-22T04:15:00Z">
        <w:r w:rsidRPr="00EF6E7F">
          <w:t xml:space="preserve">In module 1, a number of information is extracted from the structure of the input text. It is in this module where information that is embedded in the structure of </w:t>
        </w:r>
        <w:r w:rsidRPr="006E4D62">
          <w:t>the</w:t>
        </w:r>
        <w:r w:rsidRPr="00EF6E7F">
          <w:t xml:space="preserv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w:t>
        </w:r>
        <w:r w:rsidRPr="00F16261">
          <w:rPr>
            <w:rStyle w:val="Content1Char"/>
          </w:rPr>
          <w:t>produced from a semantic analysis of the input text. Poibeau made use of the French</w:t>
        </w:r>
        <w:r w:rsidRPr="00EF6E7F">
          <w:t xml:space="preserve">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Pr>
            <w:rFonts w:cs="Lucida Grande"/>
          </w:rPr>
          <w:t xml:space="preserve">rmation. </w:t>
        </w:r>
        <w:r>
          <w:rPr>
            <w:rFonts w:cs="Lucida Grande"/>
          </w:rPr>
          <w:fldChar w:fldCharType="begin"/>
        </w:r>
        <w:r>
          <w:rPr>
            <w:rFonts w:cs="Lucida Grande"/>
          </w:rPr>
          <w:instrText xml:space="preserve"> REF _Ref396444229 \h </w:instrText>
        </w:r>
      </w:ins>
      <w:r>
        <w:rPr>
          <w:rFonts w:cs="Lucida Grande"/>
        </w:rPr>
      </w:r>
      <w:ins w:id="4651" w:author="Vilson Lu" w:date="2014-08-22T04:15:00Z">
        <w:r>
          <w:rPr>
            <w:rFonts w:cs="Lucida Grande"/>
          </w:rPr>
          <w:fldChar w:fldCharType="separate"/>
        </w:r>
        <w:r>
          <w:t xml:space="preserve">Figure </w:t>
        </w:r>
        <w:r>
          <w:rPr>
            <w:noProof/>
          </w:rPr>
          <w:t>2</w:t>
        </w:r>
        <w:r>
          <w:noBreakHyphen/>
        </w:r>
        <w:r>
          <w:rPr>
            <w:noProof/>
          </w:rPr>
          <w:t>2</w:t>
        </w:r>
        <w:r>
          <w:rPr>
            <w:rFonts w:cs="Lucida Grande"/>
          </w:rPr>
          <w:fldChar w:fldCharType="end"/>
        </w:r>
        <w:r>
          <w:rPr>
            <w:rFonts w:cs="Lucida Grande"/>
          </w:rPr>
          <w:t xml:space="preserve"> </w:t>
        </w:r>
        <w:r w:rsidRPr="00EF6E7F">
          <w:rPr>
            <w:rFonts w:cs="Lucida Grande"/>
          </w:rPr>
          <w:t>illustrates the general architecture proposed by Poibeau.</w:t>
        </w:r>
        <w:r w:rsidRPr="00EF6E7F">
          <w:rPr>
            <w:noProof/>
            <w:lang w:val="en-PH" w:eastAsia="zh-CN"/>
          </w:rPr>
          <w:t xml:space="preserve"> </w:t>
        </w:r>
      </w:ins>
    </w:p>
    <w:p w14:paraId="177C9C26" w14:textId="77777777" w:rsidR="00525FF6" w:rsidRPr="00EF6E7F" w:rsidRDefault="00525FF6" w:rsidP="00525FF6">
      <w:pPr>
        <w:pStyle w:val="Content2"/>
        <w:rPr>
          <w:ins w:id="4652" w:author="Vilson Lu" w:date="2014-08-22T04:15:00Z"/>
          <w:noProof/>
          <w:lang w:val="en-PH" w:eastAsia="zh-CN"/>
        </w:rPr>
      </w:pPr>
    </w:p>
    <w:p w14:paraId="227F27E9" w14:textId="77777777" w:rsidR="00525FF6" w:rsidRDefault="00525FF6" w:rsidP="00525FF6">
      <w:pPr>
        <w:keepNext/>
        <w:ind w:left="1440"/>
        <w:rPr>
          <w:ins w:id="4653" w:author="Vilson Lu" w:date="2014-08-22T04:15:00Z"/>
        </w:rPr>
      </w:pPr>
      <w:ins w:id="4654" w:author="Vilson Lu" w:date="2014-08-22T04:15:00Z">
        <w:r>
          <w:rPr>
            <w:rStyle w:val="CommentReference"/>
          </w:rPr>
          <w:commentReference w:id="4655"/>
        </w:r>
        <w:r>
          <w:rPr>
            <w:noProof/>
            <w:lang w:val="en-PH" w:eastAsia="zh-CN"/>
          </w:rPr>
          <w:drawing>
            <wp:inline distT="0" distB="0" distL="0" distR="0" wp14:anchorId="1399E35C" wp14:editId="11B3FD57">
              <wp:extent cx="5181866" cy="1905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0140" cy="1908042"/>
                      </a:xfrm>
                      <a:prstGeom prst="rect">
                        <a:avLst/>
                      </a:prstGeom>
                      <a:ln>
                        <a:solidFill>
                          <a:schemeClr val="tx1"/>
                        </a:solidFill>
                      </a:ln>
                    </pic:spPr>
                  </pic:pic>
                </a:graphicData>
              </a:graphic>
            </wp:inline>
          </w:drawing>
        </w:r>
      </w:ins>
    </w:p>
    <w:p w14:paraId="032AE1C7" w14:textId="26181C50" w:rsidR="00525FF6" w:rsidRPr="00EF6E7F" w:rsidRDefault="00525FF6" w:rsidP="00525FF6">
      <w:pPr>
        <w:pStyle w:val="Caption"/>
        <w:rPr>
          <w:ins w:id="4656" w:author="Vilson Lu" w:date="2014-08-22T04:15:00Z"/>
          <w:noProof/>
          <w:lang w:val="en-PH" w:eastAsia="zh-CN"/>
        </w:rPr>
      </w:pPr>
      <w:bookmarkStart w:id="4657" w:name="_Ref396444229"/>
      <w:ins w:id="4658" w:author="Vilson Lu" w:date="2014-08-22T04:15:00Z">
        <w:r>
          <w:t xml:space="preserve">Figure </w:t>
        </w:r>
      </w:ins>
      <w:ins w:id="4659" w:author="Vilson Lu" w:date="2014-08-22T05:10:00Z">
        <w:r w:rsidR="00C81FB8">
          <w:fldChar w:fldCharType="begin"/>
        </w:r>
        <w:r w:rsidR="00C81FB8">
          <w:instrText xml:space="preserve"> STYLEREF 1 \s </w:instrText>
        </w:r>
      </w:ins>
      <w:r w:rsidR="00C81FB8">
        <w:fldChar w:fldCharType="separate"/>
      </w:r>
      <w:r w:rsidR="00C81FB8">
        <w:rPr>
          <w:noProof/>
        </w:rPr>
        <w:t>2</w:t>
      </w:r>
      <w:ins w:id="4660" w:author="Vilson Lu" w:date="2014-08-22T05:10:00Z">
        <w:r w:rsidR="00C81FB8">
          <w:fldChar w:fldCharType="end"/>
        </w:r>
        <w:r w:rsidR="00C81FB8">
          <w:noBreakHyphen/>
        </w:r>
        <w:r w:rsidR="00C81FB8">
          <w:fldChar w:fldCharType="begin"/>
        </w:r>
        <w:r w:rsidR="00C81FB8">
          <w:instrText xml:space="preserve"> SEQ Figure \* ARABIC \s 1 </w:instrText>
        </w:r>
      </w:ins>
      <w:r w:rsidR="00C81FB8">
        <w:fldChar w:fldCharType="separate"/>
      </w:r>
      <w:ins w:id="4661" w:author="Vilson Lu" w:date="2014-08-22T05:10:00Z">
        <w:r w:rsidR="00C81FB8">
          <w:rPr>
            <w:noProof/>
          </w:rPr>
          <w:t>1</w:t>
        </w:r>
        <w:r w:rsidR="00C81FB8">
          <w:fldChar w:fldCharType="end"/>
        </w:r>
      </w:ins>
      <w:bookmarkEnd w:id="4657"/>
      <w:ins w:id="4662" w:author="Vilson Lu" w:date="2014-08-22T04:15:00Z">
        <w:r>
          <w:t>. Poibeau's General Architecture</w:t>
        </w:r>
      </w:ins>
    </w:p>
    <w:p w14:paraId="1F243163" w14:textId="77777777" w:rsidR="00525FF6" w:rsidRPr="00EF6E7F" w:rsidRDefault="00525FF6" w:rsidP="00525FF6">
      <w:pPr>
        <w:ind w:left="1440"/>
        <w:rPr>
          <w:ins w:id="4663" w:author="Vilson Lu" w:date="2014-08-22T04:15:00Z"/>
          <w:noProof/>
          <w:lang w:val="en-PH" w:eastAsia="zh-CN"/>
        </w:rPr>
      </w:pPr>
    </w:p>
    <w:p w14:paraId="4A876F3E" w14:textId="77777777" w:rsidR="00525FF6" w:rsidRPr="00EF6E7F" w:rsidRDefault="00525FF6" w:rsidP="00525FF6">
      <w:pPr>
        <w:ind w:left="1440"/>
        <w:rPr>
          <w:ins w:id="4664" w:author="Vilson Lu" w:date="2014-08-22T04:15:00Z"/>
          <w:noProof/>
          <w:lang w:val="en-PH" w:eastAsia="zh-CN"/>
        </w:rPr>
      </w:pPr>
    </w:p>
    <w:p w14:paraId="48C38AEB" w14:textId="77777777" w:rsidR="00525FF6" w:rsidRPr="00EF6E7F" w:rsidRDefault="00525FF6" w:rsidP="00525FF6">
      <w:pPr>
        <w:ind w:left="1440"/>
        <w:rPr>
          <w:ins w:id="4665" w:author="Vilson Lu" w:date="2014-08-22T04:15:00Z"/>
          <w:noProof/>
          <w:lang w:val="en-PH" w:eastAsia="zh-CN"/>
        </w:rPr>
      </w:pPr>
    </w:p>
    <w:p w14:paraId="10B53AB5" w14:textId="77777777" w:rsidR="00525FF6" w:rsidRDefault="00525FF6" w:rsidP="00525FF6">
      <w:pPr>
        <w:pStyle w:val="NormalWeb"/>
        <w:spacing w:before="0" w:beforeAutospacing="0" w:after="0" w:afterAutospacing="0"/>
        <w:rPr>
          <w:ins w:id="4666" w:author="Vilson Lu" w:date="2014-08-22T04:15:00Z"/>
          <w:rFonts w:ascii="Arial" w:eastAsia="Arial" w:hAnsi="Arial" w:cs="Arial"/>
          <w:sz w:val="20"/>
          <w:szCs w:val="20"/>
        </w:rPr>
      </w:pPr>
    </w:p>
    <w:p w14:paraId="4F25AFEA" w14:textId="14E2D67C" w:rsidR="006B267A" w:rsidRDefault="00F70A88">
      <w:pPr>
        <w:pStyle w:val="Heading2"/>
        <w:rPr>
          <w:ins w:id="4667" w:author="Kyle Mc Hale Dela Cruz" w:date="2014-08-22T00:08:00Z"/>
        </w:rPr>
        <w:pPrChange w:id="4668" w:author="Kyle Mc Hale Dela Cruz" w:date="2014-08-22T00:07:00Z">
          <w:pPr>
            <w:pStyle w:val="Content2"/>
          </w:pPr>
        </w:pPrChange>
      </w:pPr>
      <w:bookmarkStart w:id="4669" w:name="_Toc396444885"/>
      <w:bookmarkStart w:id="4670" w:name="_Toc396453005"/>
      <w:ins w:id="4671" w:author="Kyle Mc Hale Dela Cruz" w:date="2014-08-22T00:14:00Z">
        <w:r>
          <w:t>Ontology</w:t>
        </w:r>
      </w:ins>
      <w:ins w:id="4672" w:author="Kyle Mc Hale Dela Cruz" w:date="2014-08-22T00:07:00Z">
        <w:r w:rsidR="006B267A" w:rsidRPr="00E45CE0">
          <w:t>-Based Information Extraction Systems</w:t>
        </w:r>
      </w:ins>
      <w:bookmarkEnd w:id="4669"/>
      <w:bookmarkEnd w:id="4670"/>
    </w:p>
    <w:p w14:paraId="7B060981" w14:textId="77777777" w:rsidR="006B267A" w:rsidRDefault="006B267A">
      <w:pPr>
        <w:rPr>
          <w:ins w:id="4673" w:author="Kyle Mc Hale Dela Cruz" w:date="2014-08-22T00:08:00Z"/>
        </w:rPr>
        <w:pPrChange w:id="4674" w:author="Kyle Mc Hale Dela Cruz" w:date="2014-08-22T00:08:00Z">
          <w:pPr>
            <w:pStyle w:val="Content2"/>
          </w:pPr>
        </w:pPrChange>
      </w:pPr>
    </w:p>
    <w:p w14:paraId="31A78F21" w14:textId="13943239" w:rsidR="006B267A" w:rsidRPr="006B267A" w:rsidRDefault="006B267A">
      <w:pPr>
        <w:pStyle w:val="Content1"/>
        <w:rPr>
          <w:ins w:id="4675" w:author="Kyle Mc Hale Dela Cruz" w:date="2014-08-22T00:07:00Z"/>
        </w:rPr>
        <w:pPrChange w:id="4676" w:author="Kyle Mc Hale Dela Cruz" w:date="2014-08-22T00:08:00Z">
          <w:pPr>
            <w:pStyle w:val="Content2"/>
          </w:pPr>
        </w:pPrChange>
      </w:pPr>
      <w:ins w:id="4677" w:author="Kyle Mc Hale Dela Cruz" w:date="2014-08-22T00:08:00Z">
        <w:r w:rsidRPr="00E45CE0">
          <w:t xml:space="preserve">This part discusses information extraction systems that use </w:t>
        </w:r>
        <w:r>
          <w:t>ontology</w:t>
        </w:r>
        <w:r w:rsidRPr="00E45CE0">
          <w:t>-based techniques.</w:t>
        </w:r>
      </w:ins>
    </w:p>
    <w:p w14:paraId="73DA78C0" w14:textId="77777777" w:rsidR="006B267A" w:rsidRPr="00E45CE0" w:rsidRDefault="006B267A">
      <w:pPr>
        <w:pStyle w:val="Content2"/>
      </w:pPr>
    </w:p>
    <w:p w14:paraId="6ADA3F0F" w14:textId="77777777" w:rsidR="00D079B2" w:rsidRPr="00E45CE0" w:rsidRDefault="00D079B2">
      <w:pPr>
        <w:pStyle w:val="Heading5"/>
      </w:pPr>
      <w:r w:rsidRPr="00E45CE0">
        <w:t>Ontology-Based Information Extraction (OBIE) System for French Newspaper Articles (Nebhi, 2012)</w:t>
      </w:r>
    </w:p>
    <w:p w14:paraId="51B20162" w14:textId="77777777" w:rsidR="00D079B2" w:rsidRPr="00E45CE0" w:rsidRDefault="00D079B2" w:rsidP="00BF4C5E">
      <w:pPr>
        <w:pStyle w:val="Content2"/>
      </w:pPr>
    </w:p>
    <w:p w14:paraId="34EBEBD6" w14:textId="77777777" w:rsidR="00D079B2" w:rsidRPr="00E45CE0" w:rsidRDefault="00D079B2">
      <w:pPr>
        <w:pStyle w:val="Content2"/>
        <w:pPrChange w:id="4678" w:author="TinTin Kalaw" w:date="2014-08-16T12:13:00Z">
          <w:pPr>
            <w:pStyle w:val="Content1"/>
          </w:pPr>
        </w:pPrChange>
      </w:pPr>
      <w:r w:rsidRPr="00E45CE0">
        <w:t>Since most of the information extraction systems are based on the English language, it poses a problem on other languages for there are not much tools available. In order to address this problem, the system maps the extracted entities to the ontology.</w:t>
      </w:r>
    </w:p>
    <w:p w14:paraId="59C34569" w14:textId="77777777" w:rsidR="00D079B2" w:rsidRPr="00E45CE0" w:rsidRDefault="00D079B2">
      <w:pPr>
        <w:pStyle w:val="Content2"/>
        <w:pPrChange w:id="4679" w:author="TinTin Kalaw" w:date="2014-08-16T12:13:00Z">
          <w:pPr>
            <w:pStyle w:val="Content1"/>
          </w:pPr>
        </w:pPrChange>
      </w:pPr>
    </w:p>
    <w:p w14:paraId="334AB0BA" w14:textId="77777777" w:rsidR="00D079B2" w:rsidRPr="00E45CE0" w:rsidRDefault="00D079B2">
      <w:pPr>
        <w:pStyle w:val="Content2"/>
        <w:pPrChange w:id="4680" w:author="TinTin Kalaw" w:date="2014-08-16T12:13:00Z">
          <w:pPr>
            <w:pStyle w:val="Content1"/>
          </w:pPr>
        </w:pPrChange>
      </w:pPr>
      <w:r w:rsidRPr="00E45CE0">
        <w:lastRenderedPageBreak/>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536A9268" w14:textId="77777777" w:rsidR="00D079B2" w:rsidRPr="00E45CE0" w:rsidRDefault="00D079B2">
      <w:pPr>
        <w:pStyle w:val="Content2"/>
        <w:pPrChange w:id="4681" w:author="TinTin Kalaw" w:date="2014-08-16T12:13:00Z">
          <w:pPr>
            <w:pStyle w:val="Content1"/>
          </w:pPr>
        </w:pPrChange>
      </w:pPr>
    </w:p>
    <w:p w14:paraId="3A7F7A85" w14:textId="77777777" w:rsidR="00D079B2" w:rsidRPr="00E45CE0" w:rsidRDefault="00D079B2">
      <w:pPr>
        <w:pStyle w:val="Content2"/>
        <w:pPrChange w:id="4682" w:author="TinTin Kalaw" w:date="2014-08-16T12:13:00Z">
          <w:pPr>
            <w:pStyle w:val="Content1"/>
          </w:pPr>
        </w:pPrChange>
      </w:pPr>
      <w:r w:rsidRPr="00E45CE0">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478C18E2" w14:textId="77777777" w:rsidR="00D079B2" w:rsidRDefault="00D079B2">
      <w:pPr>
        <w:pStyle w:val="Content2"/>
        <w:rPr>
          <w:ins w:id="4683" w:author="Kyle Mc Hale Dela Cruz" w:date="2014-08-17T22:36:00Z"/>
        </w:rPr>
      </w:pPr>
    </w:p>
    <w:p w14:paraId="31E5298C" w14:textId="77777777" w:rsidR="00A21065" w:rsidDel="00EC7FD0" w:rsidRDefault="00A21065">
      <w:pPr>
        <w:pStyle w:val="Content2"/>
        <w:rPr>
          <w:ins w:id="4684" w:author="Kyle Mc Hale Dela Cruz" w:date="2014-08-17T22:36:00Z"/>
          <w:del w:id="4685" w:author="Vilson Lu" w:date="2014-08-22T02:33:00Z"/>
        </w:rPr>
      </w:pPr>
    </w:p>
    <w:p w14:paraId="3F77BF05" w14:textId="77777777" w:rsidR="00A21065" w:rsidDel="00EC7FD0" w:rsidRDefault="00A21065">
      <w:pPr>
        <w:pStyle w:val="Content2"/>
        <w:rPr>
          <w:ins w:id="4686" w:author="Kyle Mc Hale Dela Cruz" w:date="2014-08-17T22:36:00Z"/>
          <w:del w:id="4687" w:author="Vilson Lu" w:date="2014-08-22T02:33:00Z"/>
        </w:rPr>
      </w:pPr>
    </w:p>
    <w:p w14:paraId="6FE7F084" w14:textId="77777777" w:rsidR="00A21065" w:rsidDel="00EC7FD0" w:rsidRDefault="00A21065">
      <w:pPr>
        <w:pStyle w:val="Content2"/>
        <w:rPr>
          <w:ins w:id="4688" w:author="Kyle Mc Hale Dela Cruz" w:date="2014-08-17T22:36:00Z"/>
          <w:del w:id="4689" w:author="Vilson Lu" w:date="2014-08-22T02:33:00Z"/>
        </w:rPr>
      </w:pPr>
    </w:p>
    <w:p w14:paraId="3002DFA8" w14:textId="77777777" w:rsidR="00A21065" w:rsidDel="00525FF6" w:rsidRDefault="00A21065">
      <w:pPr>
        <w:pStyle w:val="Content2"/>
        <w:rPr>
          <w:ins w:id="4690" w:author="Kyle Mc Hale Dela Cruz" w:date="2014-08-17T22:36:00Z"/>
          <w:del w:id="4691" w:author="Vilson Lu" w:date="2014-08-22T04:15:00Z"/>
        </w:rPr>
      </w:pPr>
    </w:p>
    <w:p w14:paraId="794AF27D" w14:textId="77777777" w:rsidR="00A21065" w:rsidDel="00525FF6" w:rsidRDefault="00A21065">
      <w:pPr>
        <w:pStyle w:val="Content2"/>
        <w:rPr>
          <w:ins w:id="4692" w:author="Kyle Mc Hale Dela Cruz" w:date="2014-08-17T22:36:00Z"/>
          <w:del w:id="4693" w:author="Vilson Lu" w:date="2014-08-22T04:15:00Z"/>
        </w:rPr>
      </w:pPr>
    </w:p>
    <w:p w14:paraId="4B45AA08" w14:textId="77777777" w:rsidR="00A21065" w:rsidDel="00525FF6" w:rsidRDefault="00A21065">
      <w:pPr>
        <w:pStyle w:val="Content2"/>
        <w:rPr>
          <w:ins w:id="4694" w:author="Kyle Mc Hale Dela Cruz" w:date="2014-08-17T22:36:00Z"/>
          <w:del w:id="4695" w:author="Vilson Lu" w:date="2014-08-22T04:15:00Z"/>
        </w:rPr>
      </w:pPr>
    </w:p>
    <w:p w14:paraId="4A98E23A" w14:textId="77777777" w:rsidR="00A21065" w:rsidRPr="00E45CE0" w:rsidRDefault="00A21065">
      <w:pPr>
        <w:pStyle w:val="Content2"/>
        <w:ind w:left="0"/>
        <w:pPrChange w:id="4696" w:author="Vilson Lu" w:date="2014-08-22T04:15:00Z">
          <w:pPr>
            <w:pStyle w:val="Content2"/>
          </w:pPr>
        </w:pPrChange>
      </w:pPr>
    </w:p>
    <w:p w14:paraId="64A36466" w14:textId="77777777" w:rsidR="00D079B2" w:rsidRPr="00E45CE0" w:rsidRDefault="00D079B2" w:rsidP="00D079B2">
      <w:pPr>
        <w:pStyle w:val="Heading2"/>
      </w:pPr>
      <w:bookmarkStart w:id="4697" w:name="_Toc395181695"/>
      <w:bookmarkStart w:id="4698" w:name="_Toc396444886"/>
      <w:bookmarkStart w:id="4699" w:name="_Toc396453006"/>
      <w:r w:rsidRPr="00E45CE0">
        <w:t>Other Information Extraction Systems</w:t>
      </w:r>
      <w:bookmarkEnd w:id="4697"/>
      <w:bookmarkEnd w:id="4698"/>
      <w:bookmarkEnd w:id="4699"/>
    </w:p>
    <w:p w14:paraId="6B4F9623" w14:textId="77777777" w:rsidR="00D079B2" w:rsidRPr="00E45CE0" w:rsidRDefault="00D079B2" w:rsidP="000B6ADF">
      <w:pPr>
        <w:pStyle w:val="Content1"/>
      </w:pPr>
    </w:p>
    <w:p w14:paraId="673FAAEF" w14:textId="77777777" w:rsidR="00D079B2" w:rsidRPr="00E45CE0" w:rsidRDefault="00D079B2" w:rsidP="000B6ADF">
      <w:pPr>
        <w:pStyle w:val="Content1"/>
      </w:pPr>
      <w:r w:rsidRPr="00E45CE0">
        <w:t>This part discusses information extraction systems that use other techniques.</w:t>
      </w:r>
    </w:p>
    <w:p w14:paraId="108D7429" w14:textId="77777777" w:rsidR="00D079B2" w:rsidRPr="00E45CE0" w:rsidRDefault="00D079B2" w:rsidP="000B6ADF">
      <w:pPr>
        <w:pStyle w:val="Content1"/>
      </w:pPr>
    </w:p>
    <w:p w14:paraId="1DADFA80" w14:textId="7A8D2007" w:rsidR="00D079B2" w:rsidRPr="00E45CE0" w:rsidRDefault="00D079B2" w:rsidP="00497EF3">
      <w:pPr>
        <w:pStyle w:val="Heading5"/>
      </w:pPr>
      <w:r w:rsidRPr="00E45CE0">
        <w:t>SOMIDIA - Social Monitoring for Disaster Management (Cheng et al. 201</w:t>
      </w:r>
      <w:del w:id="4700" w:author="TinTin Kalaw" w:date="2014-08-16T13:13:00Z">
        <w:r w:rsidRPr="00E45CE0" w:rsidDel="009F684C">
          <w:delText>1</w:delText>
        </w:r>
      </w:del>
      <w:ins w:id="4701" w:author="TinTin Kalaw" w:date="2014-08-16T13:13:00Z">
        <w:r w:rsidR="009F684C">
          <w:t>3</w:t>
        </w:r>
      </w:ins>
      <w:r w:rsidRPr="00E45CE0">
        <w:t>)</w:t>
      </w:r>
    </w:p>
    <w:p w14:paraId="366FBD6B" w14:textId="77777777" w:rsidR="00D079B2" w:rsidRPr="00E45CE0" w:rsidRDefault="00D079B2" w:rsidP="00BF4C5E">
      <w:pPr>
        <w:pStyle w:val="Content2"/>
      </w:pPr>
    </w:p>
    <w:p w14:paraId="77C27F32" w14:textId="77777777" w:rsidR="00D079B2" w:rsidRPr="00E45CE0" w:rsidRDefault="00D079B2">
      <w:pPr>
        <w:pStyle w:val="Content2"/>
        <w:pPrChange w:id="4702" w:author="TinTin Kalaw" w:date="2014-08-16T12:14:00Z">
          <w:pPr>
            <w:pStyle w:val="Content1"/>
          </w:pPr>
        </w:pPrChange>
      </w:pPr>
      <w:r w:rsidRPr="00E45CE0">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7B968C62" w14:textId="77777777" w:rsidR="00D079B2" w:rsidRPr="00E45CE0" w:rsidRDefault="00D079B2">
      <w:pPr>
        <w:pStyle w:val="Content2"/>
        <w:pPrChange w:id="4703" w:author="TinTin Kalaw" w:date="2014-08-16T12:14:00Z">
          <w:pPr>
            <w:pStyle w:val="Content1"/>
          </w:pPr>
        </w:pPrChange>
      </w:pPr>
    </w:p>
    <w:p w14:paraId="5994891B" w14:textId="77777777" w:rsidR="00D079B2" w:rsidRPr="00E45CE0" w:rsidRDefault="00D079B2">
      <w:pPr>
        <w:pStyle w:val="Content2"/>
        <w:pPrChange w:id="4704" w:author="TinTin Kalaw" w:date="2014-08-16T12:14:00Z">
          <w:pPr>
            <w:pStyle w:val="Content1"/>
          </w:pPr>
        </w:pPrChange>
      </w:pPr>
      <w:r w:rsidRPr="00E45CE0">
        <w:t>For the information extraction module, first, documents go through a tokenizer. They used OpenNLP to tokenize the document, then it will go to a sentence splitter. The sentence 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25CB43D" w14:textId="77777777" w:rsidR="00D079B2" w:rsidRPr="00E45CE0" w:rsidRDefault="00D079B2">
      <w:pPr>
        <w:pStyle w:val="Content2"/>
        <w:pPrChange w:id="4705" w:author="TinTin Kalaw" w:date="2014-08-16T12:14:00Z">
          <w:pPr>
            <w:pStyle w:val="Content1"/>
          </w:pPr>
        </w:pPrChange>
      </w:pPr>
    </w:p>
    <w:p w14:paraId="297B636D" w14:textId="77777777" w:rsidR="00D079B2" w:rsidRPr="00E45CE0" w:rsidRDefault="00D079B2">
      <w:pPr>
        <w:pStyle w:val="Content2"/>
        <w:pPrChange w:id="4706" w:author="TinTin Kalaw" w:date="2014-08-16T12:14:00Z">
          <w:pPr>
            <w:pStyle w:val="Content1"/>
          </w:pPr>
        </w:pPrChange>
      </w:pPr>
      <w:r w:rsidRPr="00E45CE0">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t>
      </w:r>
      <w:r w:rsidRPr="00E45CE0">
        <w:lastRenderedPageBreak/>
        <w:t xml:space="preserve">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A20936" w14:textId="77777777" w:rsidR="00D079B2" w:rsidRPr="00E45CE0" w:rsidRDefault="00D079B2">
      <w:pPr>
        <w:pStyle w:val="Content2"/>
        <w:pPrChange w:id="4707" w:author="TinTin Kalaw" w:date="2014-08-16T12:14:00Z">
          <w:pPr>
            <w:pStyle w:val="Content1"/>
          </w:pPr>
        </w:pPrChange>
      </w:pPr>
    </w:p>
    <w:p w14:paraId="4C485ACC" w14:textId="77777777" w:rsidR="00D079B2" w:rsidRPr="00E45CE0" w:rsidRDefault="00D079B2">
      <w:pPr>
        <w:pStyle w:val="Content2"/>
        <w:pPrChange w:id="4708" w:author="TinTin Kalaw" w:date="2014-08-16T12:14:00Z">
          <w:pPr>
            <w:pStyle w:val="Content1"/>
          </w:pPr>
        </w:pPrChange>
      </w:pPr>
      <w:r w:rsidRPr="00E45CE0">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0ED01975" w14:textId="77777777" w:rsidR="00D079B2" w:rsidRPr="00E45CE0" w:rsidRDefault="00D079B2">
      <w:pPr>
        <w:pStyle w:val="Content2"/>
        <w:pPrChange w:id="4709" w:author="TinTin Kalaw" w:date="2014-08-16T12:14:00Z">
          <w:pPr>
            <w:pStyle w:val="Content1"/>
          </w:pPr>
        </w:pPrChange>
      </w:pPr>
    </w:p>
    <w:p w14:paraId="606D4CB5" w14:textId="77777777" w:rsidR="00D079B2" w:rsidRPr="00E45CE0" w:rsidRDefault="00D079B2">
      <w:pPr>
        <w:pStyle w:val="Content2"/>
        <w:pPrChange w:id="4710" w:author="TinTin Kalaw" w:date="2014-08-16T12:14:00Z">
          <w:pPr>
            <w:pStyle w:val="Content1"/>
          </w:pPr>
        </w:pPrChange>
      </w:pPr>
      <w:r w:rsidRPr="00E45CE0">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needed might be located far away.</w:t>
      </w:r>
    </w:p>
    <w:p w14:paraId="5C24A63A" w14:textId="77777777" w:rsidR="00D079B2" w:rsidRPr="00E45CE0" w:rsidRDefault="00D079B2">
      <w:pPr>
        <w:pStyle w:val="Content2"/>
        <w:pPrChange w:id="4711" w:author="TinTin Kalaw" w:date="2014-08-16T12:14:00Z">
          <w:pPr>
            <w:pStyle w:val="Content1"/>
          </w:pPr>
        </w:pPrChange>
      </w:pPr>
    </w:p>
    <w:p w14:paraId="4CFDD3A1" w14:textId="77777777" w:rsidR="0068488C" w:rsidRPr="0068488C" w:rsidRDefault="000B6ADF">
      <w:pPr>
        <w:pStyle w:val="Content2"/>
        <w:rPr>
          <w:ins w:id="4712" w:author="Vilson Lu" w:date="2014-08-16T16:50:00Z"/>
          <w:rPrChange w:id="4713" w:author="Vilson Lu" w:date="2014-08-16T16:50:00Z">
            <w:rPr>
              <w:ins w:id="4714" w:author="Vilson Lu" w:date="2014-08-16T16:50:00Z"/>
              <w:b/>
              <w:i/>
              <w:sz w:val="20"/>
              <w:szCs w:val="20"/>
            </w:rPr>
          </w:rPrChange>
        </w:rPr>
        <w:pPrChange w:id="4715" w:author="Vilson Lu" w:date="2014-08-16T16:50:00Z">
          <w:pPr/>
        </w:pPrChange>
      </w:pPr>
      <w:r w:rsidRPr="00E45CE0">
        <w:fldChar w:fldCharType="begin"/>
      </w:r>
      <w:r w:rsidRPr="00E45CE0">
        <w:instrText xml:space="preserve"> REF _Ref395791416 \h </w:instrText>
      </w:r>
      <w:r w:rsidR="00BF4C5E">
        <w:instrText xml:space="preserve"> \* MERGEFORMAT </w:instrText>
      </w:r>
      <w:r w:rsidRPr="00E45CE0">
        <w:fldChar w:fldCharType="separate"/>
      </w:r>
    </w:p>
    <w:p w14:paraId="40AC9B55" w14:textId="0D4B11BE" w:rsidR="0068488C" w:rsidRPr="00E45CE0" w:rsidDel="006F08F4" w:rsidRDefault="0068488C">
      <w:pPr>
        <w:pStyle w:val="Content2"/>
        <w:rPr>
          <w:ins w:id="4716" w:author="Vilson Lu" w:date="2014-08-16T16:50:00Z"/>
          <w:del w:id="4717" w:author="TinTin Kalaw" w:date="2014-08-19T08:18:00Z"/>
        </w:rPr>
        <w:pPrChange w:id="4718" w:author="Vilson Lu" w:date="2014-08-16T16:50:00Z">
          <w:pPr>
            <w:pStyle w:val="Caption"/>
            <w:ind w:left="0"/>
          </w:pPr>
        </w:pPrChange>
      </w:pPr>
      <w:ins w:id="4719" w:author="Vilson Lu" w:date="2014-08-16T16:50:00Z">
        <w:r w:rsidRPr="00E45CE0">
          <w:t>Table</w:t>
        </w:r>
        <w:r w:rsidRPr="00E45CE0">
          <w:rPr>
            <w:noProof/>
          </w:rPr>
          <w:t xml:space="preserve"> </w:t>
        </w:r>
        <w:r>
          <w:rPr>
            <w:noProof/>
          </w:rPr>
          <w:t>2</w:t>
        </w:r>
        <w:r>
          <w:noBreakHyphen/>
        </w:r>
        <w:r>
          <w:rPr>
            <w:noProof/>
          </w:rPr>
          <w:t>1</w:t>
        </w:r>
        <w:del w:id="4720" w:author="TinTin Kalaw" w:date="2014-08-19T08:18:00Z">
          <w:r w:rsidRPr="00E45CE0" w:rsidDel="006F08F4">
            <w:delText>. Summary of Reviewed Information Extraction Systems</w:delText>
          </w:r>
        </w:del>
      </w:ins>
    </w:p>
    <w:p w14:paraId="171417F5" w14:textId="21F1BFF7" w:rsidR="007713B7" w:rsidRDefault="000B6ADF">
      <w:pPr>
        <w:pStyle w:val="Content2"/>
        <w:rPr>
          <w:ins w:id="4721" w:author="Vilson Lu" w:date="2014-08-16T16:16:00Z"/>
        </w:rPr>
      </w:pPr>
      <w:del w:id="4722" w:author="Vilson Lu" w:date="2014-08-16T16:50:00Z">
        <w:r w:rsidRPr="00E45CE0" w:rsidDel="0068488C">
          <w:delText xml:space="preserve">Table </w:delText>
        </w:r>
        <w:r w:rsidRPr="00E45CE0" w:rsidDel="0068488C">
          <w:rPr>
            <w:noProof/>
          </w:rPr>
          <w:delText>2</w:delText>
        </w:r>
        <w:r w:rsidRPr="00E45CE0" w:rsidDel="0068488C">
          <w:noBreakHyphen/>
        </w:r>
        <w:r w:rsidRPr="00E45CE0" w:rsidDel="0068488C">
          <w:rPr>
            <w:noProof/>
          </w:rPr>
          <w:delText>1</w:delText>
        </w:r>
      </w:del>
      <w:r w:rsidRPr="00E45CE0">
        <w:fldChar w:fldCharType="end"/>
      </w:r>
      <w:ins w:id="4723" w:author="TinTin Kalaw" w:date="2014-08-19T08:18:00Z">
        <w:r w:rsidR="006F08F4">
          <w:t xml:space="preserve"> </w:t>
        </w:r>
      </w:ins>
      <w:del w:id="4724" w:author="TinTin Kalaw" w:date="2014-08-19T08:18:00Z">
        <w:r w:rsidR="002077C0" w:rsidRPr="00E45CE0" w:rsidDel="006F08F4">
          <w:delText xml:space="preserve"> </w:delText>
        </w:r>
      </w:del>
      <w:r w:rsidR="00D079B2" w:rsidRPr="00497EF3">
        <w:t>shows a summary of all the reviewed in</w:t>
      </w:r>
      <w:r w:rsidR="00D079B2" w:rsidRPr="00BF4C5E">
        <w:t>formation extraction system. The table indicates the system name, the language and type of data it can extract, the domain, NLP pre-processing techniques, information extraction techniques, and evaluation metrics used by the</w:t>
      </w:r>
      <w:r w:rsidR="00D079B2" w:rsidRPr="00E45CE0">
        <w:t xml:space="preserve"> system.</w:t>
      </w:r>
    </w:p>
    <w:p w14:paraId="4B8A6B9D" w14:textId="455470DF" w:rsidR="00D079B2" w:rsidRPr="007713B7" w:rsidDel="00BF4C5E" w:rsidRDefault="007713B7">
      <w:pPr>
        <w:rPr>
          <w:del w:id="4725" w:author="TinTin Kalaw" w:date="2014-08-16T12:14:00Z"/>
          <w:sz w:val="20"/>
          <w:szCs w:val="20"/>
          <w:rPrChange w:id="4726" w:author="Vilson Lu" w:date="2014-08-16T16:16:00Z">
            <w:rPr>
              <w:del w:id="4727" w:author="TinTin Kalaw" w:date="2014-08-16T12:14:00Z"/>
            </w:rPr>
          </w:rPrChange>
        </w:rPr>
      </w:pPr>
      <w:ins w:id="4728" w:author="Vilson Lu" w:date="2014-08-16T16:16:00Z">
        <w:r>
          <w:br w:type="page"/>
        </w:r>
      </w:ins>
    </w:p>
    <w:p w14:paraId="52BADA39" w14:textId="537AE2A4" w:rsidR="00BF4C5E" w:rsidRPr="00E45CE0" w:rsidDel="007713B7" w:rsidRDefault="00BF4C5E">
      <w:pPr>
        <w:rPr>
          <w:ins w:id="4729" w:author="TinTin Kalaw" w:date="2014-08-16T12:17:00Z"/>
          <w:del w:id="4730" w:author="Vilson Lu" w:date="2014-08-16T16:16:00Z"/>
        </w:rPr>
        <w:pPrChange w:id="4731" w:author="Vilson Lu" w:date="2014-08-16T16:16:00Z">
          <w:pPr>
            <w:pStyle w:val="Content1"/>
          </w:pPr>
        </w:pPrChange>
      </w:pPr>
    </w:p>
    <w:p w14:paraId="78E7D4BE" w14:textId="77777777" w:rsidR="00D079B2" w:rsidRPr="00E45CE0" w:rsidDel="00BF4C5E" w:rsidRDefault="00D079B2">
      <w:pPr>
        <w:pStyle w:val="Content2"/>
        <w:rPr>
          <w:del w:id="4732" w:author="TinTin Kalaw" w:date="2014-08-16T12:14:00Z"/>
        </w:rPr>
        <w:pPrChange w:id="4733" w:author="TinTin Kalaw" w:date="2014-08-16T12:14:00Z">
          <w:pPr>
            <w:pStyle w:val="Content"/>
          </w:pPr>
        </w:pPrChange>
      </w:pPr>
    </w:p>
    <w:p w14:paraId="2E4A0F29" w14:textId="77777777" w:rsidR="000B6ADF" w:rsidRPr="00E45CE0" w:rsidRDefault="000B6ADF">
      <w:pPr>
        <w:rPr>
          <w:b/>
          <w:i/>
          <w:sz w:val="20"/>
          <w:szCs w:val="20"/>
        </w:rPr>
      </w:pPr>
      <w:bookmarkStart w:id="4734" w:name="_Toc395094918"/>
      <w:bookmarkStart w:id="4735" w:name="_Ref395791411"/>
      <w:bookmarkStart w:id="4736" w:name="_Ref395791416"/>
      <w:del w:id="4737" w:author="TinTin Kalaw" w:date="2014-08-16T12:14:00Z">
        <w:r w:rsidRPr="00E45CE0" w:rsidDel="00BF4C5E">
          <w:br w:type="page"/>
        </w:r>
      </w:del>
    </w:p>
    <w:p w14:paraId="7ECC5897" w14:textId="2E62467D" w:rsidR="0027653C" w:rsidRPr="00E45CE0" w:rsidRDefault="0027653C" w:rsidP="00AB6FDF">
      <w:pPr>
        <w:pStyle w:val="Caption"/>
        <w:ind w:left="0"/>
      </w:pPr>
      <w:bookmarkStart w:id="4738" w:name="_Toc396442276"/>
      <w:r w:rsidRPr="00E45CE0">
        <w:t xml:space="preserve">Table </w:t>
      </w:r>
      <w:ins w:id="4739" w:author="Vilson Lu" w:date="2014-08-22T08:50:00Z">
        <w:r w:rsidR="00F64801">
          <w:fldChar w:fldCharType="begin"/>
        </w:r>
        <w:r w:rsidR="00F64801">
          <w:instrText xml:space="preserve"> STYLEREF 1 \s </w:instrText>
        </w:r>
      </w:ins>
      <w:r w:rsidR="00F64801">
        <w:fldChar w:fldCharType="separate"/>
      </w:r>
      <w:r w:rsidR="00F64801">
        <w:rPr>
          <w:noProof/>
        </w:rPr>
        <w:t>2</w:t>
      </w:r>
      <w:ins w:id="4740"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4741" w:author="Vilson Lu" w:date="2014-08-22T08:50:00Z">
        <w:r w:rsidR="00F64801">
          <w:rPr>
            <w:noProof/>
          </w:rPr>
          <w:t>1</w:t>
        </w:r>
        <w:r w:rsidR="00F64801">
          <w:fldChar w:fldCharType="end"/>
        </w:r>
      </w:ins>
      <w:ins w:id="4742" w:author="TinTin Kalaw" w:date="2014-08-16T13:59:00Z">
        <w:del w:id="4743" w:author="Vilson Lu" w:date="2014-08-21T17:51:00Z">
          <w:r w:rsidR="006E6440" w:rsidDel="005621E4">
            <w:fldChar w:fldCharType="begin"/>
          </w:r>
          <w:r w:rsidR="006E6440" w:rsidDel="005621E4">
            <w:delInstrText xml:space="preserve"> STYLEREF 1 \s </w:delInstrText>
          </w:r>
        </w:del>
      </w:ins>
      <w:del w:id="4744" w:author="Vilson Lu" w:date="2014-08-21T17:51:00Z">
        <w:r w:rsidR="006E6440" w:rsidDel="005621E4">
          <w:fldChar w:fldCharType="separate"/>
        </w:r>
        <w:r w:rsidR="0068488C" w:rsidDel="005621E4">
          <w:rPr>
            <w:noProof/>
          </w:rPr>
          <w:delText>2</w:delText>
        </w:r>
      </w:del>
      <w:ins w:id="4745" w:author="TinTin Kalaw" w:date="2014-08-16T13:59:00Z">
        <w:del w:id="4746"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4747" w:author="Vilson Lu" w:date="2014-08-21T17:51:00Z">
        <w:r w:rsidR="006E6440" w:rsidDel="005621E4">
          <w:fldChar w:fldCharType="end"/>
        </w:r>
      </w:del>
      <w:del w:id="4748"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2</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1</w:delText>
        </w:r>
        <w:r w:rsidR="00406CC7" w:rsidDel="00BD695A">
          <w:rPr>
            <w:noProof/>
          </w:rPr>
          <w:fldChar w:fldCharType="end"/>
        </w:r>
      </w:del>
      <w:r w:rsidRPr="00E45CE0">
        <w:t>. Summary of Reviewed Information Extraction Systems</w:t>
      </w:r>
      <w:bookmarkEnd w:id="4738"/>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D079B2" w:rsidRPr="00E45CE0" w14:paraId="681C7322" w14:textId="77777777" w:rsidTr="0027653C">
        <w:trPr>
          <w:cantSplit/>
          <w:jc w:val="center"/>
        </w:trPr>
        <w:tc>
          <w:tcPr>
            <w:tcW w:w="1388" w:type="dxa"/>
            <w:tcMar>
              <w:top w:w="100" w:type="dxa"/>
              <w:left w:w="100" w:type="dxa"/>
              <w:bottom w:w="100" w:type="dxa"/>
              <w:right w:w="100" w:type="dxa"/>
            </w:tcMar>
            <w:vAlign w:val="center"/>
          </w:tcPr>
          <w:bookmarkEnd w:id="4734"/>
          <w:bookmarkEnd w:id="4735"/>
          <w:bookmarkEnd w:id="4736"/>
          <w:p w14:paraId="62EA30B0" w14:textId="77777777" w:rsidR="00D079B2" w:rsidRPr="00E45CE0" w:rsidRDefault="00D079B2" w:rsidP="0027653C">
            <w:pPr>
              <w:jc w:val="center"/>
              <w:rPr>
                <w:sz w:val="20"/>
                <w:szCs w:val="20"/>
              </w:rPr>
            </w:pPr>
            <w:r w:rsidRPr="00E45CE0">
              <w:rPr>
                <w:b/>
                <w:bCs/>
                <w:sz w:val="20"/>
                <w:szCs w:val="20"/>
              </w:rPr>
              <w:t>System</w:t>
            </w:r>
          </w:p>
        </w:tc>
        <w:tc>
          <w:tcPr>
            <w:tcW w:w="1312" w:type="dxa"/>
            <w:tcMar>
              <w:top w:w="100" w:type="dxa"/>
              <w:left w:w="100" w:type="dxa"/>
              <w:bottom w:w="100" w:type="dxa"/>
              <w:right w:w="100" w:type="dxa"/>
            </w:tcMar>
            <w:vAlign w:val="center"/>
          </w:tcPr>
          <w:p w14:paraId="4D5ABC5C" w14:textId="77777777" w:rsidR="00D079B2" w:rsidRPr="00E45CE0" w:rsidRDefault="00D079B2" w:rsidP="0027653C">
            <w:pPr>
              <w:jc w:val="center"/>
              <w:rPr>
                <w:sz w:val="20"/>
                <w:szCs w:val="20"/>
              </w:rPr>
            </w:pPr>
            <w:r w:rsidRPr="00E45CE0">
              <w:rPr>
                <w:b/>
                <w:bCs/>
                <w:sz w:val="20"/>
                <w:szCs w:val="20"/>
              </w:rPr>
              <w:t>Language</w:t>
            </w:r>
          </w:p>
        </w:tc>
        <w:tc>
          <w:tcPr>
            <w:tcW w:w="1260" w:type="dxa"/>
            <w:tcMar>
              <w:top w:w="100" w:type="dxa"/>
              <w:left w:w="100" w:type="dxa"/>
              <w:bottom w:w="100" w:type="dxa"/>
              <w:right w:w="100" w:type="dxa"/>
            </w:tcMar>
            <w:vAlign w:val="center"/>
          </w:tcPr>
          <w:p w14:paraId="2CF8E8E5" w14:textId="77777777" w:rsidR="00D079B2" w:rsidRPr="00E45CE0" w:rsidRDefault="00D079B2" w:rsidP="0027653C">
            <w:pPr>
              <w:jc w:val="center"/>
              <w:rPr>
                <w:sz w:val="20"/>
                <w:szCs w:val="20"/>
              </w:rPr>
            </w:pPr>
            <w:r w:rsidRPr="00E45CE0">
              <w:rPr>
                <w:b/>
                <w:bCs/>
                <w:sz w:val="20"/>
                <w:szCs w:val="20"/>
              </w:rPr>
              <w:t>Type of Data</w:t>
            </w:r>
          </w:p>
        </w:tc>
        <w:tc>
          <w:tcPr>
            <w:tcW w:w="1530" w:type="dxa"/>
            <w:tcMar>
              <w:top w:w="100" w:type="dxa"/>
              <w:left w:w="100" w:type="dxa"/>
              <w:bottom w:w="100" w:type="dxa"/>
              <w:right w:w="100" w:type="dxa"/>
            </w:tcMar>
            <w:vAlign w:val="center"/>
          </w:tcPr>
          <w:p w14:paraId="640B5A01" w14:textId="77777777" w:rsidR="00D079B2" w:rsidRPr="00E45CE0" w:rsidRDefault="00D079B2" w:rsidP="0027653C">
            <w:pPr>
              <w:jc w:val="center"/>
              <w:rPr>
                <w:sz w:val="20"/>
                <w:szCs w:val="20"/>
              </w:rPr>
            </w:pPr>
            <w:r w:rsidRPr="00E45CE0">
              <w:rPr>
                <w:b/>
                <w:bCs/>
                <w:sz w:val="20"/>
                <w:szCs w:val="20"/>
              </w:rPr>
              <w:t>Domain</w:t>
            </w:r>
          </w:p>
        </w:tc>
        <w:tc>
          <w:tcPr>
            <w:tcW w:w="1530" w:type="dxa"/>
            <w:tcMar>
              <w:top w:w="100" w:type="dxa"/>
              <w:left w:w="100" w:type="dxa"/>
              <w:bottom w:w="100" w:type="dxa"/>
              <w:right w:w="100" w:type="dxa"/>
            </w:tcMar>
            <w:vAlign w:val="center"/>
          </w:tcPr>
          <w:p w14:paraId="2288B6C6" w14:textId="77777777" w:rsidR="00D079B2" w:rsidRPr="00E45CE0" w:rsidRDefault="00D079B2" w:rsidP="0027653C">
            <w:pPr>
              <w:jc w:val="center"/>
              <w:rPr>
                <w:sz w:val="20"/>
                <w:szCs w:val="20"/>
              </w:rPr>
            </w:pPr>
            <w:r w:rsidRPr="00E45CE0">
              <w:rPr>
                <w:b/>
                <w:bCs/>
                <w:sz w:val="20"/>
                <w:szCs w:val="20"/>
              </w:rPr>
              <w:t>Pre-processing Techniques</w:t>
            </w:r>
          </w:p>
        </w:tc>
        <w:tc>
          <w:tcPr>
            <w:tcW w:w="1440" w:type="dxa"/>
            <w:tcMar>
              <w:top w:w="100" w:type="dxa"/>
              <w:left w:w="100" w:type="dxa"/>
              <w:bottom w:w="100" w:type="dxa"/>
              <w:right w:w="100" w:type="dxa"/>
            </w:tcMar>
            <w:vAlign w:val="center"/>
          </w:tcPr>
          <w:p w14:paraId="71D89EAC" w14:textId="77777777" w:rsidR="00D079B2" w:rsidRPr="00E45CE0" w:rsidRDefault="00D079B2" w:rsidP="0027653C">
            <w:pPr>
              <w:jc w:val="center"/>
              <w:rPr>
                <w:sz w:val="20"/>
                <w:szCs w:val="20"/>
              </w:rPr>
            </w:pPr>
            <w:r w:rsidRPr="00E45CE0">
              <w:rPr>
                <w:b/>
                <w:bCs/>
                <w:sz w:val="20"/>
                <w:szCs w:val="20"/>
              </w:rPr>
              <w:t>Information Extraction Techniques</w:t>
            </w:r>
          </w:p>
        </w:tc>
        <w:tc>
          <w:tcPr>
            <w:tcW w:w="1520" w:type="dxa"/>
            <w:tcMar>
              <w:top w:w="100" w:type="dxa"/>
              <w:left w:w="100" w:type="dxa"/>
              <w:bottom w:w="100" w:type="dxa"/>
              <w:right w:w="100" w:type="dxa"/>
            </w:tcMar>
            <w:vAlign w:val="center"/>
          </w:tcPr>
          <w:p w14:paraId="1E4C1709" w14:textId="77777777" w:rsidR="00D079B2" w:rsidRPr="00E45CE0" w:rsidRDefault="00D079B2" w:rsidP="0027653C">
            <w:pPr>
              <w:jc w:val="center"/>
              <w:rPr>
                <w:sz w:val="20"/>
                <w:szCs w:val="20"/>
              </w:rPr>
            </w:pPr>
            <w:r w:rsidRPr="00E45CE0">
              <w:rPr>
                <w:b/>
                <w:bCs/>
                <w:sz w:val="20"/>
                <w:szCs w:val="20"/>
              </w:rPr>
              <w:t>Evaluation Metrics</w:t>
            </w:r>
          </w:p>
        </w:tc>
      </w:tr>
      <w:tr w:rsidR="00D079B2" w:rsidRPr="00E45CE0" w14:paraId="380F4104" w14:textId="77777777" w:rsidTr="0027653C">
        <w:trPr>
          <w:cantSplit/>
          <w:jc w:val="center"/>
        </w:trPr>
        <w:tc>
          <w:tcPr>
            <w:tcW w:w="1388" w:type="dxa"/>
            <w:tcMar>
              <w:top w:w="100" w:type="dxa"/>
              <w:left w:w="100" w:type="dxa"/>
              <w:bottom w:w="100" w:type="dxa"/>
              <w:right w:w="100" w:type="dxa"/>
            </w:tcMar>
            <w:vAlign w:val="center"/>
          </w:tcPr>
          <w:p w14:paraId="2679C867" w14:textId="77777777" w:rsidR="00D079B2" w:rsidRPr="00E45CE0" w:rsidRDefault="00D079B2" w:rsidP="0027653C">
            <w:pPr>
              <w:rPr>
                <w:sz w:val="18"/>
                <w:szCs w:val="20"/>
              </w:rPr>
            </w:pPr>
            <w:r w:rsidRPr="00E45CE0">
              <w:rPr>
                <w:sz w:val="18"/>
                <w:szCs w:val="20"/>
              </w:rPr>
              <w:t>Machine Learning for Information Extraction in Informal Domains</w:t>
            </w:r>
          </w:p>
          <w:p w14:paraId="2909E439" w14:textId="77777777" w:rsidR="00D079B2" w:rsidRPr="00E45CE0" w:rsidRDefault="00D079B2" w:rsidP="0027653C">
            <w:pPr>
              <w:rPr>
                <w:sz w:val="18"/>
                <w:szCs w:val="20"/>
              </w:rPr>
            </w:pPr>
            <w:r w:rsidRPr="00E45CE0">
              <w:rPr>
                <w:sz w:val="18"/>
                <w:szCs w:val="20"/>
              </w:rPr>
              <w:t xml:space="preserve">(Freitag, 2000) </w:t>
            </w:r>
          </w:p>
        </w:tc>
        <w:tc>
          <w:tcPr>
            <w:tcW w:w="1312" w:type="dxa"/>
            <w:tcMar>
              <w:top w:w="100" w:type="dxa"/>
              <w:left w:w="100" w:type="dxa"/>
              <w:bottom w:w="100" w:type="dxa"/>
              <w:right w:w="100" w:type="dxa"/>
            </w:tcMar>
            <w:vAlign w:val="center"/>
          </w:tcPr>
          <w:p w14:paraId="7B851926" w14:textId="77777777" w:rsidR="00D079B2" w:rsidRPr="00E45CE0" w:rsidRDefault="00D079B2" w:rsidP="0027653C">
            <w:pPr>
              <w:rPr>
                <w:sz w:val="20"/>
                <w:szCs w:val="20"/>
              </w:rPr>
            </w:pPr>
            <w:r w:rsidRPr="00E45CE0">
              <w:rPr>
                <w:sz w:val="20"/>
                <w:szCs w:val="20"/>
              </w:rPr>
              <w:t>N/A</w:t>
            </w:r>
          </w:p>
        </w:tc>
        <w:tc>
          <w:tcPr>
            <w:tcW w:w="1260" w:type="dxa"/>
            <w:tcMar>
              <w:top w:w="100" w:type="dxa"/>
              <w:left w:w="100" w:type="dxa"/>
              <w:bottom w:w="100" w:type="dxa"/>
              <w:right w:w="100" w:type="dxa"/>
            </w:tcMar>
            <w:vAlign w:val="center"/>
          </w:tcPr>
          <w:p w14:paraId="3C22BAB8" w14:textId="77777777" w:rsidR="00D079B2" w:rsidRPr="00E45CE0" w:rsidRDefault="00D079B2" w:rsidP="0027653C">
            <w:pPr>
              <w:rPr>
                <w:sz w:val="20"/>
                <w:szCs w:val="20"/>
              </w:rPr>
            </w:pPr>
            <w:r w:rsidRPr="00E45CE0">
              <w:rPr>
                <w:sz w:val="20"/>
                <w:szCs w:val="20"/>
              </w:rPr>
              <w:t>Documents (i.e. email)</w:t>
            </w:r>
          </w:p>
        </w:tc>
        <w:tc>
          <w:tcPr>
            <w:tcW w:w="1530" w:type="dxa"/>
            <w:tcMar>
              <w:top w:w="100" w:type="dxa"/>
              <w:left w:w="100" w:type="dxa"/>
              <w:bottom w:w="100" w:type="dxa"/>
              <w:right w:w="100" w:type="dxa"/>
            </w:tcMar>
            <w:vAlign w:val="center"/>
          </w:tcPr>
          <w:p w14:paraId="1B61FEAF" w14:textId="77777777" w:rsidR="00D079B2" w:rsidRPr="00E45CE0" w:rsidRDefault="00D079B2" w:rsidP="0027653C">
            <w:pPr>
              <w:rPr>
                <w:sz w:val="20"/>
                <w:szCs w:val="20"/>
              </w:rPr>
            </w:pPr>
            <w:r w:rsidRPr="00E45CE0">
              <w:rPr>
                <w:sz w:val="20"/>
                <w:szCs w:val="20"/>
              </w:rPr>
              <w:t>Informal Domain</w:t>
            </w:r>
          </w:p>
        </w:tc>
        <w:tc>
          <w:tcPr>
            <w:tcW w:w="1530" w:type="dxa"/>
            <w:tcMar>
              <w:top w:w="100" w:type="dxa"/>
              <w:left w:w="100" w:type="dxa"/>
              <w:bottom w:w="100" w:type="dxa"/>
              <w:right w:w="100" w:type="dxa"/>
            </w:tcMar>
            <w:vAlign w:val="center"/>
          </w:tcPr>
          <w:p w14:paraId="19745140" w14:textId="77777777" w:rsidR="00D079B2" w:rsidRPr="00E45CE0" w:rsidRDefault="00D079B2" w:rsidP="0027653C">
            <w:pPr>
              <w:rPr>
                <w:sz w:val="20"/>
                <w:szCs w:val="20"/>
              </w:rPr>
            </w:pPr>
            <w:r w:rsidRPr="00E45CE0">
              <w:rPr>
                <w:sz w:val="20"/>
                <w:szCs w:val="20"/>
              </w:rPr>
              <w:t>Not mentioned</w:t>
            </w:r>
          </w:p>
        </w:tc>
        <w:tc>
          <w:tcPr>
            <w:tcW w:w="1440" w:type="dxa"/>
            <w:tcMar>
              <w:top w:w="100" w:type="dxa"/>
              <w:left w:w="100" w:type="dxa"/>
              <w:bottom w:w="100" w:type="dxa"/>
              <w:right w:w="100" w:type="dxa"/>
            </w:tcMar>
            <w:vAlign w:val="center"/>
          </w:tcPr>
          <w:p w14:paraId="1E5DB747" w14:textId="77777777" w:rsidR="00D079B2" w:rsidRPr="00E45CE0" w:rsidRDefault="00D079B2" w:rsidP="0027653C">
            <w:pPr>
              <w:rPr>
                <w:sz w:val="20"/>
                <w:szCs w:val="20"/>
              </w:rPr>
            </w:pPr>
            <w:r w:rsidRPr="00E45CE0">
              <w:rPr>
                <w:sz w:val="20"/>
                <w:szCs w:val="20"/>
              </w:rPr>
              <w:t>Machine Learning-</w:t>
            </w:r>
          </w:p>
          <w:p w14:paraId="0C4CED06" w14:textId="77777777" w:rsidR="00D079B2" w:rsidRPr="00E45CE0" w:rsidRDefault="00D079B2" w:rsidP="0027653C">
            <w:pPr>
              <w:rPr>
                <w:sz w:val="20"/>
                <w:szCs w:val="20"/>
              </w:rPr>
            </w:pPr>
            <w:r w:rsidRPr="00E45CE0">
              <w:rPr>
                <w:sz w:val="20"/>
                <w:szCs w:val="20"/>
              </w:rPr>
              <w:t>Based</w:t>
            </w:r>
          </w:p>
        </w:tc>
        <w:tc>
          <w:tcPr>
            <w:tcW w:w="1520" w:type="dxa"/>
            <w:tcMar>
              <w:top w:w="100" w:type="dxa"/>
              <w:left w:w="100" w:type="dxa"/>
              <w:bottom w:w="100" w:type="dxa"/>
              <w:right w:w="100" w:type="dxa"/>
            </w:tcMar>
            <w:vAlign w:val="center"/>
          </w:tcPr>
          <w:p w14:paraId="7E2DA491" w14:textId="77777777" w:rsidR="00D079B2" w:rsidRPr="00E45CE0" w:rsidRDefault="00D079B2" w:rsidP="0027653C">
            <w:pPr>
              <w:rPr>
                <w:sz w:val="20"/>
                <w:szCs w:val="20"/>
              </w:rPr>
            </w:pPr>
            <w:r w:rsidRPr="00E45CE0">
              <w:rPr>
                <w:sz w:val="20"/>
                <w:szCs w:val="20"/>
              </w:rPr>
              <w:t>Precision, Recall</w:t>
            </w:r>
          </w:p>
        </w:tc>
      </w:tr>
      <w:tr w:rsidR="00D079B2" w:rsidRPr="00E45CE0" w14:paraId="77DD893B" w14:textId="77777777" w:rsidTr="0027653C">
        <w:trPr>
          <w:cantSplit/>
          <w:jc w:val="center"/>
        </w:trPr>
        <w:tc>
          <w:tcPr>
            <w:tcW w:w="1388" w:type="dxa"/>
            <w:tcMar>
              <w:top w:w="100" w:type="dxa"/>
              <w:left w:w="100" w:type="dxa"/>
              <w:bottom w:w="100" w:type="dxa"/>
              <w:right w:w="100" w:type="dxa"/>
            </w:tcMar>
            <w:vAlign w:val="center"/>
          </w:tcPr>
          <w:p w14:paraId="3C3E177C" w14:textId="77777777" w:rsidR="00D079B2" w:rsidRPr="00E45CE0" w:rsidRDefault="00D079B2" w:rsidP="0027653C">
            <w:pPr>
              <w:rPr>
                <w:sz w:val="18"/>
                <w:szCs w:val="20"/>
              </w:rPr>
            </w:pPr>
            <w:r w:rsidRPr="00E45CE0">
              <w:rPr>
                <w:sz w:val="18"/>
                <w:szCs w:val="20"/>
              </w:rPr>
              <w:t>TOPO - Information Extraction System for Natural Disaster Reports From Spanish Newspaper Article (Téllez-Valero, 2005)</w:t>
            </w:r>
          </w:p>
        </w:tc>
        <w:tc>
          <w:tcPr>
            <w:tcW w:w="1312" w:type="dxa"/>
            <w:tcMar>
              <w:top w:w="100" w:type="dxa"/>
              <w:left w:w="100" w:type="dxa"/>
              <w:bottom w:w="100" w:type="dxa"/>
              <w:right w:w="100" w:type="dxa"/>
            </w:tcMar>
            <w:vAlign w:val="center"/>
          </w:tcPr>
          <w:p w14:paraId="3517D281" w14:textId="77777777" w:rsidR="00D079B2" w:rsidRPr="00E45CE0" w:rsidRDefault="00D079B2" w:rsidP="0027653C">
            <w:pPr>
              <w:rPr>
                <w:sz w:val="20"/>
                <w:szCs w:val="20"/>
              </w:rPr>
            </w:pPr>
            <w:r w:rsidRPr="00E45CE0">
              <w:rPr>
                <w:sz w:val="20"/>
                <w:szCs w:val="20"/>
              </w:rPr>
              <w:t>Spanish</w:t>
            </w:r>
          </w:p>
        </w:tc>
        <w:tc>
          <w:tcPr>
            <w:tcW w:w="1260" w:type="dxa"/>
            <w:tcMar>
              <w:top w:w="100" w:type="dxa"/>
              <w:left w:w="100" w:type="dxa"/>
              <w:bottom w:w="100" w:type="dxa"/>
              <w:right w:w="100" w:type="dxa"/>
            </w:tcMar>
            <w:vAlign w:val="center"/>
          </w:tcPr>
          <w:p w14:paraId="6DF36C43" w14:textId="77777777" w:rsidR="00D079B2" w:rsidRPr="00E45CE0" w:rsidRDefault="00D079B2" w:rsidP="0027653C">
            <w:pPr>
              <w:rPr>
                <w:sz w:val="20"/>
                <w:szCs w:val="20"/>
              </w:rPr>
            </w:pPr>
            <w:r w:rsidRPr="00E45CE0">
              <w:rPr>
                <w:sz w:val="20"/>
                <w:szCs w:val="20"/>
              </w:rPr>
              <w:t>Free-text</w:t>
            </w:r>
          </w:p>
        </w:tc>
        <w:tc>
          <w:tcPr>
            <w:tcW w:w="1530" w:type="dxa"/>
            <w:tcMar>
              <w:top w:w="100" w:type="dxa"/>
              <w:left w:w="100" w:type="dxa"/>
              <w:bottom w:w="100" w:type="dxa"/>
              <w:right w:w="100" w:type="dxa"/>
            </w:tcMar>
            <w:vAlign w:val="center"/>
          </w:tcPr>
          <w:p w14:paraId="2E8D3888" w14:textId="77777777" w:rsidR="00D079B2" w:rsidRPr="00E45CE0" w:rsidRDefault="00D079B2" w:rsidP="0027653C">
            <w:pPr>
              <w:rPr>
                <w:sz w:val="20"/>
                <w:szCs w:val="20"/>
              </w:rPr>
            </w:pPr>
            <w:r w:rsidRPr="00E45CE0">
              <w:rPr>
                <w:sz w:val="20"/>
                <w:szCs w:val="20"/>
              </w:rPr>
              <w:t>Natural Disasters</w:t>
            </w:r>
          </w:p>
        </w:tc>
        <w:tc>
          <w:tcPr>
            <w:tcW w:w="1530" w:type="dxa"/>
            <w:tcMar>
              <w:top w:w="100" w:type="dxa"/>
              <w:left w:w="100" w:type="dxa"/>
              <w:bottom w:w="100" w:type="dxa"/>
              <w:right w:w="100" w:type="dxa"/>
            </w:tcMar>
            <w:vAlign w:val="center"/>
          </w:tcPr>
          <w:p w14:paraId="7ABE8C59" w14:textId="77777777" w:rsidR="00D079B2" w:rsidRPr="00E45CE0" w:rsidRDefault="00D079B2" w:rsidP="0027653C">
            <w:pPr>
              <w:rPr>
                <w:sz w:val="20"/>
                <w:szCs w:val="20"/>
              </w:rPr>
            </w:pPr>
            <w:r w:rsidRPr="00E45CE0">
              <w:rPr>
                <w:sz w:val="20"/>
                <w:szCs w:val="20"/>
              </w:rPr>
              <w:t>Text Classification, Document Feature Extraction</w:t>
            </w:r>
          </w:p>
        </w:tc>
        <w:tc>
          <w:tcPr>
            <w:tcW w:w="1440" w:type="dxa"/>
            <w:tcMar>
              <w:top w:w="100" w:type="dxa"/>
              <w:left w:w="100" w:type="dxa"/>
              <w:bottom w:w="100" w:type="dxa"/>
              <w:right w:w="100" w:type="dxa"/>
            </w:tcMar>
            <w:vAlign w:val="center"/>
          </w:tcPr>
          <w:p w14:paraId="7B1B3574" w14:textId="77777777" w:rsidR="00D079B2" w:rsidRPr="00E45CE0" w:rsidRDefault="00D079B2" w:rsidP="0027653C">
            <w:pPr>
              <w:rPr>
                <w:sz w:val="20"/>
                <w:szCs w:val="20"/>
              </w:rPr>
            </w:pPr>
            <w:r w:rsidRPr="00E45CE0">
              <w:rPr>
                <w:sz w:val="20"/>
                <w:szCs w:val="20"/>
              </w:rPr>
              <w:t>Machine Learning- Based</w:t>
            </w:r>
          </w:p>
        </w:tc>
        <w:tc>
          <w:tcPr>
            <w:tcW w:w="1520" w:type="dxa"/>
            <w:tcMar>
              <w:top w:w="100" w:type="dxa"/>
              <w:left w:w="100" w:type="dxa"/>
              <w:bottom w:w="100" w:type="dxa"/>
              <w:right w:w="100" w:type="dxa"/>
            </w:tcMar>
            <w:vAlign w:val="center"/>
          </w:tcPr>
          <w:p w14:paraId="5DDE9E8C" w14:textId="77777777" w:rsidR="00D079B2" w:rsidRPr="00E45CE0" w:rsidRDefault="00D079B2" w:rsidP="0027653C">
            <w:pPr>
              <w:rPr>
                <w:sz w:val="20"/>
                <w:szCs w:val="20"/>
              </w:rPr>
            </w:pPr>
            <w:r w:rsidRPr="00E45CE0">
              <w:rPr>
                <w:sz w:val="20"/>
                <w:szCs w:val="20"/>
              </w:rPr>
              <w:t>Precision,</w:t>
            </w:r>
          </w:p>
          <w:p w14:paraId="407540FE" w14:textId="77777777" w:rsidR="00D079B2" w:rsidRPr="00E45CE0" w:rsidRDefault="00D079B2" w:rsidP="0027653C">
            <w:pPr>
              <w:rPr>
                <w:sz w:val="20"/>
                <w:szCs w:val="20"/>
              </w:rPr>
            </w:pPr>
            <w:r w:rsidRPr="00E45CE0">
              <w:rPr>
                <w:sz w:val="20"/>
                <w:szCs w:val="20"/>
              </w:rPr>
              <w:t>Recall,</w:t>
            </w:r>
          </w:p>
          <w:p w14:paraId="6D4B2BD5" w14:textId="77777777" w:rsidR="00D079B2" w:rsidRPr="00E45CE0" w:rsidRDefault="00D079B2" w:rsidP="0027653C">
            <w:pPr>
              <w:rPr>
                <w:sz w:val="20"/>
                <w:szCs w:val="20"/>
              </w:rPr>
            </w:pPr>
            <w:r w:rsidRPr="00E45CE0">
              <w:rPr>
                <w:sz w:val="20"/>
                <w:szCs w:val="20"/>
              </w:rPr>
              <w:t>F-measure</w:t>
            </w:r>
          </w:p>
        </w:tc>
      </w:tr>
      <w:tr w:rsidR="00D079B2" w:rsidRPr="00E45CE0" w14:paraId="4BF06C1F" w14:textId="77777777" w:rsidTr="0027653C">
        <w:trPr>
          <w:cantSplit/>
          <w:jc w:val="center"/>
        </w:trPr>
        <w:tc>
          <w:tcPr>
            <w:tcW w:w="1388" w:type="dxa"/>
            <w:tcMar>
              <w:top w:w="100" w:type="dxa"/>
              <w:left w:w="100" w:type="dxa"/>
              <w:bottom w:w="100" w:type="dxa"/>
              <w:right w:w="100" w:type="dxa"/>
            </w:tcMar>
            <w:vAlign w:val="center"/>
          </w:tcPr>
          <w:p w14:paraId="08E68A35" w14:textId="77777777" w:rsidR="00D079B2" w:rsidRPr="00E45CE0" w:rsidRDefault="00D079B2" w:rsidP="0027653C">
            <w:pPr>
              <w:rPr>
                <w:sz w:val="18"/>
                <w:szCs w:val="20"/>
              </w:rPr>
            </w:pPr>
            <w:r w:rsidRPr="00E45CE0">
              <w:rPr>
                <w:sz w:val="18"/>
                <w:szCs w:val="20"/>
              </w:rPr>
              <w:t>VRE Information Extraction System (Pham &amp; Pham, 2012)</w:t>
            </w:r>
          </w:p>
        </w:tc>
        <w:tc>
          <w:tcPr>
            <w:tcW w:w="1312" w:type="dxa"/>
            <w:tcMar>
              <w:top w:w="100" w:type="dxa"/>
              <w:left w:w="100" w:type="dxa"/>
              <w:bottom w:w="100" w:type="dxa"/>
              <w:right w:w="100" w:type="dxa"/>
            </w:tcMar>
            <w:vAlign w:val="center"/>
          </w:tcPr>
          <w:p w14:paraId="0F50CAC7" w14:textId="77777777" w:rsidR="00D079B2" w:rsidRPr="00E45CE0" w:rsidRDefault="00D079B2" w:rsidP="0027653C">
            <w:pPr>
              <w:rPr>
                <w:sz w:val="20"/>
                <w:szCs w:val="20"/>
              </w:rPr>
            </w:pPr>
            <w:r w:rsidRPr="00E45CE0">
              <w:rPr>
                <w:sz w:val="20"/>
                <w:szCs w:val="20"/>
              </w:rPr>
              <w:t>Vietnamese</w:t>
            </w:r>
          </w:p>
        </w:tc>
        <w:tc>
          <w:tcPr>
            <w:tcW w:w="1260" w:type="dxa"/>
            <w:tcMar>
              <w:top w:w="100" w:type="dxa"/>
              <w:left w:w="100" w:type="dxa"/>
              <w:bottom w:w="100" w:type="dxa"/>
              <w:right w:w="100" w:type="dxa"/>
            </w:tcMar>
            <w:vAlign w:val="center"/>
          </w:tcPr>
          <w:p w14:paraId="297FFEA0"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2E57FACC" w14:textId="77777777" w:rsidR="00D079B2" w:rsidRPr="00E45CE0" w:rsidRDefault="00D079B2" w:rsidP="0027653C">
            <w:pPr>
              <w:rPr>
                <w:sz w:val="20"/>
                <w:szCs w:val="20"/>
              </w:rPr>
            </w:pPr>
            <w:r w:rsidRPr="00E45CE0">
              <w:rPr>
                <w:sz w:val="20"/>
                <w:szCs w:val="20"/>
              </w:rPr>
              <w:t>Real Estate Advertisement</w:t>
            </w:r>
          </w:p>
        </w:tc>
        <w:tc>
          <w:tcPr>
            <w:tcW w:w="1530" w:type="dxa"/>
            <w:tcMar>
              <w:top w:w="100" w:type="dxa"/>
              <w:left w:w="100" w:type="dxa"/>
              <w:bottom w:w="100" w:type="dxa"/>
              <w:right w:w="100" w:type="dxa"/>
            </w:tcMar>
            <w:vAlign w:val="center"/>
          </w:tcPr>
          <w:p w14:paraId="003D2035" w14:textId="77777777" w:rsidR="00D079B2" w:rsidRPr="00E45CE0" w:rsidRDefault="00D079B2" w:rsidP="0027653C">
            <w:pPr>
              <w:rPr>
                <w:sz w:val="20"/>
                <w:szCs w:val="20"/>
              </w:rPr>
            </w:pPr>
            <w:r w:rsidRPr="00E45CE0">
              <w:rPr>
                <w:sz w:val="20"/>
                <w:szCs w:val="20"/>
              </w:rPr>
              <w:t>Text Normalization</w:t>
            </w:r>
          </w:p>
        </w:tc>
        <w:tc>
          <w:tcPr>
            <w:tcW w:w="1440" w:type="dxa"/>
            <w:tcMar>
              <w:top w:w="100" w:type="dxa"/>
              <w:left w:w="100" w:type="dxa"/>
              <w:bottom w:w="100" w:type="dxa"/>
              <w:right w:w="100" w:type="dxa"/>
            </w:tcMar>
            <w:vAlign w:val="center"/>
          </w:tcPr>
          <w:p w14:paraId="4409384B" w14:textId="77777777" w:rsidR="00D079B2" w:rsidRPr="00E45CE0" w:rsidRDefault="00D079B2" w:rsidP="0027653C">
            <w:pPr>
              <w:rPr>
                <w:sz w:val="20"/>
                <w:szCs w:val="20"/>
              </w:rPr>
            </w:pPr>
            <w:r w:rsidRPr="00E45CE0">
              <w:rPr>
                <w:sz w:val="20"/>
                <w:szCs w:val="20"/>
              </w:rPr>
              <w:t>Rule-Based</w:t>
            </w:r>
          </w:p>
        </w:tc>
        <w:tc>
          <w:tcPr>
            <w:tcW w:w="1520" w:type="dxa"/>
            <w:tcMar>
              <w:top w:w="100" w:type="dxa"/>
              <w:left w:w="100" w:type="dxa"/>
              <w:bottom w:w="100" w:type="dxa"/>
              <w:right w:w="100" w:type="dxa"/>
            </w:tcMar>
            <w:vAlign w:val="center"/>
          </w:tcPr>
          <w:p w14:paraId="30C16114" w14:textId="77777777" w:rsidR="00D079B2" w:rsidRPr="00E45CE0" w:rsidRDefault="00D079B2" w:rsidP="0027653C">
            <w:pPr>
              <w:rPr>
                <w:sz w:val="20"/>
                <w:szCs w:val="20"/>
              </w:rPr>
            </w:pPr>
            <w:r w:rsidRPr="00E45CE0">
              <w:rPr>
                <w:sz w:val="20"/>
                <w:szCs w:val="20"/>
              </w:rPr>
              <w:t>Precision,</w:t>
            </w:r>
          </w:p>
          <w:p w14:paraId="05B5F73D" w14:textId="77777777" w:rsidR="00D079B2" w:rsidRPr="00E45CE0" w:rsidRDefault="00D079B2" w:rsidP="0027653C">
            <w:pPr>
              <w:rPr>
                <w:sz w:val="20"/>
                <w:szCs w:val="20"/>
              </w:rPr>
            </w:pPr>
            <w:r w:rsidRPr="00E45CE0">
              <w:rPr>
                <w:sz w:val="20"/>
                <w:szCs w:val="20"/>
              </w:rPr>
              <w:t>Recall,</w:t>
            </w:r>
          </w:p>
          <w:p w14:paraId="30DA90C4" w14:textId="77777777" w:rsidR="00D079B2" w:rsidRPr="00E45CE0" w:rsidRDefault="00D079B2" w:rsidP="0027653C">
            <w:pPr>
              <w:rPr>
                <w:sz w:val="20"/>
                <w:szCs w:val="20"/>
              </w:rPr>
            </w:pPr>
            <w:r w:rsidRPr="00E45CE0">
              <w:rPr>
                <w:sz w:val="20"/>
                <w:szCs w:val="20"/>
              </w:rPr>
              <w:t>F-measure</w:t>
            </w:r>
          </w:p>
        </w:tc>
      </w:tr>
      <w:tr w:rsidR="00D079B2" w:rsidRPr="00E45CE0" w14:paraId="213E778A" w14:textId="77777777" w:rsidTr="0027653C">
        <w:trPr>
          <w:cantSplit/>
          <w:jc w:val="center"/>
        </w:trPr>
        <w:tc>
          <w:tcPr>
            <w:tcW w:w="1388" w:type="dxa"/>
            <w:tcMar>
              <w:top w:w="100" w:type="dxa"/>
              <w:left w:w="100" w:type="dxa"/>
              <w:bottom w:w="100" w:type="dxa"/>
              <w:right w:w="100" w:type="dxa"/>
            </w:tcMar>
            <w:vAlign w:val="center"/>
          </w:tcPr>
          <w:p w14:paraId="6170AE96" w14:textId="77777777" w:rsidR="00D079B2" w:rsidRPr="00E45CE0" w:rsidRDefault="00D079B2" w:rsidP="0027653C">
            <w:pPr>
              <w:rPr>
                <w:sz w:val="18"/>
                <w:szCs w:val="20"/>
              </w:rPr>
            </w:pPr>
            <w:r w:rsidRPr="00E45CE0">
              <w:rPr>
                <w:sz w:val="18"/>
                <w:szCs w:val="20"/>
              </w:rPr>
              <w:t>Business Specific Online Information Extraction from German Websites</w:t>
            </w:r>
          </w:p>
          <w:p w14:paraId="3AE69BB7" w14:textId="77777777" w:rsidR="00D079B2" w:rsidRPr="00E45CE0" w:rsidRDefault="00D079B2" w:rsidP="0027653C">
            <w:pPr>
              <w:rPr>
                <w:sz w:val="18"/>
                <w:szCs w:val="20"/>
              </w:rPr>
            </w:pPr>
            <w:r w:rsidRPr="00E45CE0">
              <w:rPr>
                <w:sz w:val="18"/>
                <w:szCs w:val="20"/>
              </w:rPr>
              <w:t>(Lee &amp; Geierhos, 2009)</w:t>
            </w:r>
          </w:p>
        </w:tc>
        <w:tc>
          <w:tcPr>
            <w:tcW w:w="1312" w:type="dxa"/>
            <w:tcMar>
              <w:top w:w="100" w:type="dxa"/>
              <w:left w:w="100" w:type="dxa"/>
              <w:bottom w:w="100" w:type="dxa"/>
              <w:right w:w="100" w:type="dxa"/>
            </w:tcMar>
            <w:vAlign w:val="center"/>
          </w:tcPr>
          <w:p w14:paraId="3BF0928C" w14:textId="77777777" w:rsidR="00D079B2" w:rsidRPr="00E45CE0" w:rsidRDefault="00D079B2" w:rsidP="0027653C">
            <w:pPr>
              <w:rPr>
                <w:sz w:val="20"/>
                <w:szCs w:val="20"/>
              </w:rPr>
            </w:pPr>
            <w:r w:rsidRPr="00E45CE0">
              <w:rPr>
                <w:sz w:val="20"/>
                <w:szCs w:val="20"/>
              </w:rPr>
              <w:t>German</w:t>
            </w:r>
          </w:p>
        </w:tc>
        <w:tc>
          <w:tcPr>
            <w:tcW w:w="1260" w:type="dxa"/>
            <w:tcMar>
              <w:top w:w="100" w:type="dxa"/>
              <w:left w:w="100" w:type="dxa"/>
              <w:bottom w:w="100" w:type="dxa"/>
              <w:right w:w="100" w:type="dxa"/>
            </w:tcMar>
            <w:vAlign w:val="center"/>
          </w:tcPr>
          <w:p w14:paraId="1732E140" w14:textId="77777777" w:rsidR="00D079B2" w:rsidRPr="00E45CE0" w:rsidRDefault="00D079B2" w:rsidP="0027653C">
            <w:pPr>
              <w:rPr>
                <w:sz w:val="20"/>
                <w:szCs w:val="20"/>
              </w:rPr>
            </w:pPr>
            <w:r w:rsidRPr="00E45CE0">
              <w:rPr>
                <w:sz w:val="20"/>
                <w:szCs w:val="20"/>
              </w:rPr>
              <w:t>Structured Text</w:t>
            </w:r>
          </w:p>
        </w:tc>
        <w:tc>
          <w:tcPr>
            <w:tcW w:w="1530" w:type="dxa"/>
            <w:tcMar>
              <w:top w:w="100" w:type="dxa"/>
              <w:left w:w="100" w:type="dxa"/>
              <w:bottom w:w="100" w:type="dxa"/>
              <w:right w:w="100" w:type="dxa"/>
            </w:tcMar>
            <w:vAlign w:val="center"/>
          </w:tcPr>
          <w:p w14:paraId="15F8064E" w14:textId="77777777" w:rsidR="00D079B2" w:rsidRPr="00E45CE0" w:rsidRDefault="00D079B2" w:rsidP="0027653C">
            <w:pPr>
              <w:rPr>
                <w:sz w:val="20"/>
                <w:szCs w:val="20"/>
              </w:rPr>
            </w:pPr>
            <w:r w:rsidRPr="00E45CE0">
              <w:rPr>
                <w:sz w:val="20"/>
                <w:szCs w:val="20"/>
              </w:rPr>
              <w:t>Business Specific Information</w:t>
            </w:r>
          </w:p>
        </w:tc>
        <w:tc>
          <w:tcPr>
            <w:tcW w:w="1530" w:type="dxa"/>
            <w:tcMar>
              <w:top w:w="100" w:type="dxa"/>
              <w:left w:w="100" w:type="dxa"/>
              <w:bottom w:w="100" w:type="dxa"/>
              <w:right w:w="100" w:type="dxa"/>
            </w:tcMar>
            <w:vAlign w:val="center"/>
          </w:tcPr>
          <w:p w14:paraId="67169EB3" w14:textId="77777777" w:rsidR="00D079B2" w:rsidRPr="00E45CE0" w:rsidRDefault="00D079B2" w:rsidP="0027653C">
            <w:pPr>
              <w:rPr>
                <w:sz w:val="20"/>
                <w:szCs w:val="20"/>
              </w:rPr>
            </w:pPr>
            <w:r w:rsidRPr="00E45CE0">
              <w:rPr>
                <w:sz w:val="20"/>
                <w:szCs w:val="20"/>
              </w:rPr>
              <w:t>Named Entity Recognition, Text Normalization, Attribute-Value Process</w:t>
            </w:r>
          </w:p>
        </w:tc>
        <w:tc>
          <w:tcPr>
            <w:tcW w:w="1440" w:type="dxa"/>
            <w:tcMar>
              <w:top w:w="100" w:type="dxa"/>
              <w:left w:w="100" w:type="dxa"/>
              <w:bottom w:w="100" w:type="dxa"/>
              <w:right w:w="100" w:type="dxa"/>
            </w:tcMar>
            <w:vAlign w:val="center"/>
          </w:tcPr>
          <w:p w14:paraId="69D313FD" w14:textId="77777777" w:rsidR="00D079B2" w:rsidRPr="00E45CE0" w:rsidRDefault="00D079B2" w:rsidP="0027653C">
            <w:pPr>
              <w:rPr>
                <w:sz w:val="20"/>
                <w:szCs w:val="20"/>
              </w:rPr>
            </w:pPr>
            <w:r w:rsidRPr="00E45CE0">
              <w:rPr>
                <w:sz w:val="20"/>
                <w:szCs w:val="20"/>
              </w:rPr>
              <w:t>Rule-Based</w:t>
            </w:r>
          </w:p>
        </w:tc>
        <w:tc>
          <w:tcPr>
            <w:tcW w:w="1520" w:type="dxa"/>
            <w:tcMar>
              <w:top w:w="100" w:type="dxa"/>
              <w:left w:w="100" w:type="dxa"/>
              <w:bottom w:w="100" w:type="dxa"/>
              <w:right w:w="100" w:type="dxa"/>
            </w:tcMar>
            <w:vAlign w:val="center"/>
          </w:tcPr>
          <w:p w14:paraId="61B2BE61" w14:textId="77777777" w:rsidR="00D079B2" w:rsidRPr="00E45CE0" w:rsidRDefault="00D079B2" w:rsidP="0027653C">
            <w:pPr>
              <w:rPr>
                <w:sz w:val="20"/>
                <w:szCs w:val="20"/>
              </w:rPr>
            </w:pPr>
            <w:r w:rsidRPr="00E45CE0">
              <w:rPr>
                <w:sz w:val="20"/>
                <w:szCs w:val="20"/>
              </w:rPr>
              <w:t>Precision, Recall</w:t>
            </w:r>
          </w:p>
        </w:tc>
      </w:tr>
      <w:tr w:rsidR="00D079B2" w:rsidRPr="00E45CE0" w14:paraId="2043CBCF" w14:textId="77777777" w:rsidTr="0027653C">
        <w:trPr>
          <w:cantSplit/>
          <w:jc w:val="center"/>
        </w:trPr>
        <w:tc>
          <w:tcPr>
            <w:tcW w:w="1388" w:type="dxa"/>
            <w:tcMar>
              <w:top w:w="100" w:type="dxa"/>
              <w:left w:w="100" w:type="dxa"/>
              <w:bottom w:w="100" w:type="dxa"/>
              <w:right w:w="100" w:type="dxa"/>
            </w:tcMar>
            <w:vAlign w:val="center"/>
          </w:tcPr>
          <w:p w14:paraId="747CBCFA" w14:textId="77777777" w:rsidR="00D079B2" w:rsidRPr="00E45CE0" w:rsidRDefault="00D079B2" w:rsidP="0027653C">
            <w:pPr>
              <w:rPr>
                <w:sz w:val="18"/>
                <w:szCs w:val="20"/>
              </w:rPr>
            </w:pPr>
            <w:r w:rsidRPr="00E45CE0">
              <w:rPr>
                <w:sz w:val="18"/>
                <w:szCs w:val="20"/>
              </w:rPr>
              <w:t>Ontology-Based Information Extraction (OBIE) System</w:t>
            </w:r>
          </w:p>
          <w:p w14:paraId="706AA679" w14:textId="77777777" w:rsidR="00D079B2" w:rsidRPr="00E45CE0" w:rsidRDefault="00D079B2" w:rsidP="0027653C">
            <w:pPr>
              <w:rPr>
                <w:sz w:val="18"/>
                <w:szCs w:val="20"/>
              </w:rPr>
            </w:pPr>
            <w:r w:rsidRPr="00E45CE0">
              <w:rPr>
                <w:sz w:val="18"/>
                <w:szCs w:val="20"/>
              </w:rPr>
              <w:t>(Nebhi, 2012)</w:t>
            </w:r>
          </w:p>
        </w:tc>
        <w:tc>
          <w:tcPr>
            <w:tcW w:w="1312" w:type="dxa"/>
            <w:tcMar>
              <w:top w:w="100" w:type="dxa"/>
              <w:left w:w="100" w:type="dxa"/>
              <w:bottom w:w="100" w:type="dxa"/>
              <w:right w:w="100" w:type="dxa"/>
            </w:tcMar>
            <w:vAlign w:val="center"/>
          </w:tcPr>
          <w:p w14:paraId="46816046" w14:textId="77777777" w:rsidR="00D079B2" w:rsidRPr="00E45CE0" w:rsidRDefault="00D079B2" w:rsidP="0027653C">
            <w:pPr>
              <w:rPr>
                <w:sz w:val="20"/>
                <w:szCs w:val="20"/>
              </w:rPr>
            </w:pPr>
            <w:r w:rsidRPr="00E45CE0">
              <w:rPr>
                <w:sz w:val="20"/>
                <w:szCs w:val="20"/>
              </w:rPr>
              <w:t>French</w:t>
            </w:r>
          </w:p>
        </w:tc>
        <w:tc>
          <w:tcPr>
            <w:tcW w:w="1260" w:type="dxa"/>
            <w:tcMar>
              <w:top w:w="100" w:type="dxa"/>
              <w:left w:w="100" w:type="dxa"/>
              <w:bottom w:w="100" w:type="dxa"/>
              <w:right w:w="100" w:type="dxa"/>
            </w:tcMar>
            <w:vAlign w:val="center"/>
          </w:tcPr>
          <w:p w14:paraId="6C57420E"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6A8E111D" w14:textId="77777777" w:rsidR="00D079B2" w:rsidRPr="00E45CE0" w:rsidRDefault="00D079B2" w:rsidP="0027653C">
            <w:pPr>
              <w:rPr>
                <w:sz w:val="20"/>
                <w:szCs w:val="20"/>
              </w:rPr>
            </w:pPr>
            <w:r w:rsidRPr="00E45CE0">
              <w:rPr>
                <w:sz w:val="20"/>
                <w:szCs w:val="20"/>
              </w:rPr>
              <w:t>News article</w:t>
            </w:r>
          </w:p>
        </w:tc>
        <w:tc>
          <w:tcPr>
            <w:tcW w:w="1530" w:type="dxa"/>
            <w:tcMar>
              <w:top w:w="100" w:type="dxa"/>
              <w:left w:w="100" w:type="dxa"/>
              <w:bottom w:w="100" w:type="dxa"/>
              <w:right w:w="100" w:type="dxa"/>
            </w:tcMar>
            <w:vAlign w:val="center"/>
          </w:tcPr>
          <w:p w14:paraId="67337374" w14:textId="77777777" w:rsidR="00D079B2" w:rsidRPr="00E45CE0" w:rsidRDefault="00D079B2" w:rsidP="0027653C">
            <w:pPr>
              <w:rPr>
                <w:sz w:val="20"/>
                <w:szCs w:val="20"/>
              </w:rPr>
            </w:pPr>
            <w:r w:rsidRPr="00E45CE0">
              <w:rPr>
                <w:sz w:val="20"/>
                <w:szCs w:val="20"/>
              </w:rPr>
              <w:t>Tokenization, POS Tagging, Sentence Splitter</w:t>
            </w:r>
          </w:p>
        </w:tc>
        <w:tc>
          <w:tcPr>
            <w:tcW w:w="1440" w:type="dxa"/>
            <w:tcMar>
              <w:top w:w="100" w:type="dxa"/>
              <w:left w:w="100" w:type="dxa"/>
              <w:bottom w:w="100" w:type="dxa"/>
              <w:right w:w="100" w:type="dxa"/>
            </w:tcMar>
            <w:vAlign w:val="center"/>
          </w:tcPr>
          <w:p w14:paraId="3BE114E3" w14:textId="77777777" w:rsidR="00D079B2" w:rsidRPr="00E45CE0" w:rsidRDefault="00D079B2" w:rsidP="0027653C">
            <w:pPr>
              <w:rPr>
                <w:sz w:val="20"/>
                <w:szCs w:val="20"/>
              </w:rPr>
            </w:pPr>
            <w:r w:rsidRPr="00E45CE0">
              <w:rPr>
                <w:sz w:val="20"/>
                <w:szCs w:val="20"/>
              </w:rPr>
              <w:t>Rule-Based, Ontology</w:t>
            </w:r>
          </w:p>
        </w:tc>
        <w:tc>
          <w:tcPr>
            <w:tcW w:w="1520" w:type="dxa"/>
            <w:tcMar>
              <w:top w:w="100" w:type="dxa"/>
              <w:left w:w="100" w:type="dxa"/>
              <w:bottom w:w="100" w:type="dxa"/>
              <w:right w:w="100" w:type="dxa"/>
            </w:tcMar>
            <w:vAlign w:val="center"/>
          </w:tcPr>
          <w:p w14:paraId="44EB29F2" w14:textId="77777777" w:rsidR="00D079B2" w:rsidRPr="00E45CE0" w:rsidRDefault="00D079B2" w:rsidP="0027653C">
            <w:pPr>
              <w:rPr>
                <w:sz w:val="20"/>
                <w:szCs w:val="20"/>
              </w:rPr>
            </w:pPr>
            <w:r w:rsidRPr="00E45CE0">
              <w:rPr>
                <w:sz w:val="20"/>
                <w:szCs w:val="20"/>
              </w:rPr>
              <w:t>Precision, Recall,</w:t>
            </w:r>
          </w:p>
          <w:p w14:paraId="0CB50ED2" w14:textId="77777777" w:rsidR="00D079B2" w:rsidRPr="00E45CE0" w:rsidRDefault="00D079B2" w:rsidP="0027653C">
            <w:pPr>
              <w:rPr>
                <w:sz w:val="20"/>
                <w:szCs w:val="20"/>
              </w:rPr>
            </w:pPr>
            <w:r w:rsidRPr="00E45CE0">
              <w:rPr>
                <w:sz w:val="20"/>
                <w:szCs w:val="20"/>
              </w:rPr>
              <w:t>F-measure,</w:t>
            </w:r>
          </w:p>
          <w:p w14:paraId="190642F7" w14:textId="77777777" w:rsidR="00D079B2" w:rsidRPr="00E45CE0" w:rsidRDefault="00D079B2" w:rsidP="0027653C">
            <w:pPr>
              <w:rPr>
                <w:sz w:val="20"/>
                <w:szCs w:val="20"/>
              </w:rPr>
            </w:pPr>
            <w:r w:rsidRPr="00E45CE0">
              <w:rPr>
                <w:sz w:val="20"/>
                <w:szCs w:val="20"/>
              </w:rPr>
              <w:t>BDM</w:t>
            </w:r>
          </w:p>
        </w:tc>
      </w:tr>
      <w:tr w:rsidR="00D079B2" w:rsidRPr="00E45CE0" w14:paraId="39788F10" w14:textId="77777777" w:rsidTr="0027653C">
        <w:trPr>
          <w:cantSplit/>
          <w:jc w:val="center"/>
        </w:trPr>
        <w:tc>
          <w:tcPr>
            <w:tcW w:w="1388" w:type="dxa"/>
            <w:tcMar>
              <w:top w:w="100" w:type="dxa"/>
              <w:left w:w="100" w:type="dxa"/>
              <w:bottom w:w="100" w:type="dxa"/>
              <w:right w:w="100" w:type="dxa"/>
            </w:tcMar>
            <w:vAlign w:val="center"/>
          </w:tcPr>
          <w:p w14:paraId="63EE8203" w14:textId="77777777" w:rsidR="00D079B2" w:rsidRPr="00E45CE0" w:rsidRDefault="00D079B2" w:rsidP="0027653C">
            <w:pPr>
              <w:rPr>
                <w:sz w:val="18"/>
                <w:szCs w:val="20"/>
              </w:rPr>
            </w:pPr>
            <w:r w:rsidRPr="00E45CE0">
              <w:rPr>
                <w:sz w:val="18"/>
                <w:szCs w:val="20"/>
                <w:highlight w:val="white"/>
              </w:rPr>
              <w:t xml:space="preserve">Social Monitoring for Disaster Management </w:t>
            </w:r>
          </w:p>
          <w:p w14:paraId="4FFEA7AC" w14:textId="77777777" w:rsidR="00D079B2" w:rsidRPr="00E45CE0" w:rsidRDefault="00D079B2" w:rsidP="0027653C">
            <w:pPr>
              <w:rPr>
                <w:sz w:val="18"/>
                <w:szCs w:val="20"/>
              </w:rPr>
            </w:pPr>
            <w:r w:rsidRPr="00E45CE0">
              <w:rPr>
                <w:bCs/>
                <w:sz w:val="18"/>
                <w:szCs w:val="20"/>
              </w:rPr>
              <w:t>(Cheng et al. 2011)</w:t>
            </w:r>
          </w:p>
        </w:tc>
        <w:tc>
          <w:tcPr>
            <w:tcW w:w="1312" w:type="dxa"/>
            <w:tcMar>
              <w:top w:w="100" w:type="dxa"/>
              <w:left w:w="100" w:type="dxa"/>
              <w:bottom w:w="100" w:type="dxa"/>
              <w:right w:w="100" w:type="dxa"/>
            </w:tcMar>
            <w:vAlign w:val="center"/>
          </w:tcPr>
          <w:p w14:paraId="7773519D" w14:textId="77777777" w:rsidR="00D079B2" w:rsidRPr="00E45CE0" w:rsidRDefault="00D079B2" w:rsidP="0027653C">
            <w:pPr>
              <w:rPr>
                <w:sz w:val="20"/>
                <w:szCs w:val="20"/>
              </w:rPr>
            </w:pPr>
            <w:r w:rsidRPr="00E45CE0">
              <w:rPr>
                <w:sz w:val="20"/>
                <w:szCs w:val="20"/>
              </w:rPr>
              <w:t>English, Filipino</w:t>
            </w:r>
          </w:p>
        </w:tc>
        <w:tc>
          <w:tcPr>
            <w:tcW w:w="1260" w:type="dxa"/>
            <w:tcMar>
              <w:top w:w="100" w:type="dxa"/>
              <w:left w:w="100" w:type="dxa"/>
              <w:bottom w:w="100" w:type="dxa"/>
              <w:right w:w="100" w:type="dxa"/>
            </w:tcMar>
            <w:vAlign w:val="center"/>
          </w:tcPr>
          <w:p w14:paraId="1E0EF5F7"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3EFEB702" w14:textId="77777777" w:rsidR="00D079B2" w:rsidRPr="00E45CE0" w:rsidRDefault="00D079B2" w:rsidP="0027653C">
            <w:pPr>
              <w:rPr>
                <w:sz w:val="20"/>
                <w:szCs w:val="20"/>
              </w:rPr>
            </w:pPr>
            <w:r w:rsidRPr="00E45CE0">
              <w:rPr>
                <w:sz w:val="20"/>
                <w:szCs w:val="20"/>
              </w:rPr>
              <w:t>News article, tweets</w:t>
            </w:r>
          </w:p>
        </w:tc>
        <w:tc>
          <w:tcPr>
            <w:tcW w:w="1530" w:type="dxa"/>
            <w:tcMar>
              <w:top w:w="100" w:type="dxa"/>
              <w:left w:w="100" w:type="dxa"/>
              <w:bottom w:w="100" w:type="dxa"/>
              <w:right w:w="100" w:type="dxa"/>
            </w:tcMar>
            <w:vAlign w:val="center"/>
          </w:tcPr>
          <w:p w14:paraId="4CBF9CFF" w14:textId="77777777" w:rsidR="00D079B2" w:rsidRPr="00E45CE0" w:rsidRDefault="00D079B2" w:rsidP="0027653C">
            <w:pPr>
              <w:rPr>
                <w:sz w:val="20"/>
                <w:szCs w:val="20"/>
              </w:rPr>
            </w:pPr>
            <w:r w:rsidRPr="00E45CE0">
              <w:rPr>
                <w:sz w:val="20"/>
                <w:szCs w:val="20"/>
              </w:rPr>
              <w:t xml:space="preserve">Tokenization, Sentence Splitter, Language Guesser </w:t>
            </w:r>
          </w:p>
        </w:tc>
        <w:tc>
          <w:tcPr>
            <w:tcW w:w="1440" w:type="dxa"/>
            <w:tcMar>
              <w:top w:w="100" w:type="dxa"/>
              <w:left w:w="100" w:type="dxa"/>
              <w:bottom w:w="100" w:type="dxa"/>
              <w:right w:w="100" w:type="dxa"/>
            </w:tcMar>
            <w:vAlign w:val="center"/>
          </w:tcPr>
          <w:p w14:paraId="6DF6B13C" w14:textId="77777777" w:rsidR="00D079B2" w:rsidRPr="00E45CE0" w:rsidRDefault="00D079B2" w:rsidP="0027653C">
            <w:pPr>
              <w:rPr>
                <w:sz w:val="20"/>
                <w:szCs w:val="20"/>
              </w:rPr>
            </w:pPr>
            <w:r w:rsidRPr="00E45CE0">
              <w:rPr>
                <w:sz w:val="20"/>
                <w:szCs w:val="20"/>
              </w:rPr>
              <w:t>Machine-Learning Based</w:t>
            </w:r>
          </w:p>
        </w:tc>
        <w:tc>
          <w:tcPr>
            <w:tcW w:w="1520" w:type="dxa"/>
            <w:tcMar>
              <w:top w:w="100" w:type="dxa"/>
              <w:left w:w="100" w:type="dxa"/>
              <w:bottom w:w="100" w:type="dxa"/>
              <w:right w:w="100" w:type="dxa"/>
            </w:tcMar>
            <w:vAlign w:val="center"/>
          </w:tcPr>
          <w:p w14:paraId="2BFA3965" w14:textId="77777777" w:rsidR="00D079B2" w:rsidRPr="00E45CE0" w:rsidRDefault="00D079B2" w:rsidP="0027653C">
            <w:pPr>
              <w:rPr>
                <w:sz w:val="20"/>
                <w:szCs w:val="20"/>
              </w:rPr>
            </w:pPr>
            <w:r w:rsidRPr="00E45CE0">
              <w:rPr>
                <w:sz w:val="20"/>
                <w:szCs w:val="20"/>
              </w:rPr>
              <w:t>Precision, Recall, F-measure</w:t>
            </w:r>
          </w:p>
        </w:tc>
      </w:tr>
    </w:tbl>
    <w:p w14:paraId="5AA2975C" w14:textId="655294AC" w:rsidR="005E113E" w:rsidRPr="00E45CE0" w:rsidDel="00BF4C5E" w:rsidRDefault="005E113E">
      <w:pPr>
        <w:pStyle w:val="Content1"/>
        <w:ind w:left="0"/>
        <w:rPr>
          <w:del w:id="4749" w:author="TinTin Kalaw" w:date="2014-08-16T12:17:00Z"/>
          <w:rStyle w:val="Emphasis"/>
          <w:i w:val="0"/>
          <w:sz w:val="24"/>
          <w:szCs w:val="24"/>
        </w:rPr>
        <w:pPrChange w:id="4750" w:author="TinTin Kalaw" w:date="2014-08-16T12:17:00Z">
          <w:pPr>
            <w:pStyle w:val="Content1"/>
          </w:pPr>
        </w:pPrChange>
      </w:pPr>
      <w:bookmarkStart w:id="4751" w:name="_Toc395957309"/>
      <w:bookmarkStart w:id="4752" w:name="_Toc395961164"/>
      <w:bookmarkStart w:id="4753" w:name="_Toc395961245"/>
      <w:bookmarkStart w:id="4754" w:name="_Toc395961422"/>
      <w:bookmarkStart w:id="4755" w:name="_Toc395961905"/>
      <w:bookmarkStart w:id="4756" w:name="_Toc396184295"/>
      <w:bookmarkStart w:id="4757" w:name="_Toc396193961"/>
      <w:bookmarkStart w:id="4758" w:name="_Toc396200122"/>
      <w:bookmarkEnd w:id="4751"/>
      <w:bookmarkEnd w:id="4752"/>
      <w:bookmarkEnd w:id="4753"/>
      <w:bookmarkEnd w:id="4754"/>
      <w:bookmarkEnd w:id="4755"/>
      <w:bookmarkEnd w:id="4756"/>
      <w:bookmarkEnd w:id="4757"/>
      <w:bookmarkEnd w:id="4758"/>
    </w:p>
    <w:p w14:paraId="6808CC6F" w14:textId="335E28A4" w:rsidR="00AD0972" w:rsidRDefault="005E113E">
      <w:pPr>
        <w:pStyle w:val="Heading2"/>
        <w:numPr>
          <w:ilvl w:val="0"/>
          <w:numId w:val="0"/>
        </w:numPr>
        <w:rPr>
          <w:ins w:id="4759" w:author="Vilson Lu" w:date="2014-08-22T00:18:00Z"/>
          <w:rFonts w:eastAsia="Arial"/>
          <w:sz w:val="20"/>
          <w:szCs w:val="20"/>
        </w:rPr>
        <w:pPrChange w:id="4760" w:author="Vilson Lu" w:date="2014-08-22T04:15:00Z">
          <w:pPr>
            <w:pStyle w:val="NormalWeb"/>
            <w:spacing w:before="0" w:beforeAutospacing="0" w:after="0" w:afterAutospacing="0"/>
          </w:pPr>
        </w:pPrChange>
      </w:pPr>
      <w:r w:rsidRPr="00E45CE0">
        <w:rPr>
          <w:rStyle w:val="Emphasis"/>
          <w:i w:val="0"/>
        </w:rPr>
        <w:br w:type="page"/>
      </w:r>
    </w:p>
    <w:p w14:paraId="70C15D5F" w14:textId="54AAA242" w:rsidR="003F6BD7" w:rsidRDefault="003F6BD7" w:rsidP="00CC1F1E">
      <w:pPr>
        <w:pStyle w:val="Heading2"/>
        <w:rPr>
          <w:ins w:id="4761" w:author="Kyle Mc Hale Dela Cruz" w:date="2014-08-17T20:16:00Z"/>
          <w:rStyle w:val="Emphasis"/>
          <w:i w:val="0"/>
        </w:rPr>
      </w:pPr>
      <w:bookmarkStart w:id="4762" w:name="_Toc396444887"/>
      <w:bookmarkStart w:id="4763" w:name="_Toc396453007"/>
      <w:ins w:id="4764" w:author="Kyle Mc Hale Dela Cruz" w:date="2014-08-17T20:15:00Z">
        <w:r>
          <w:rPr>
            <w:rStyle w:val="Emphasis"/>
            <w:i w:val="0"/>
          </w:rPr>
          <w:lastRenderedPageBreak/>
          <w:t xml:space="preserve">Disaster Management </w:t>
        </w:r>
      </w:ins>
      <w:ins w:id="4765" w:author="Kyle Mc Hale Dela Cruz" w:date="2014-08-17T20:16:00Z">
        <w:r>
          <w:rPr>
            <w:rStyle w:val="Emphasis"/>
            <w:i w:val="0"/>
          </w:rPr>
          <w:t>–</w:t>
        </w:r>
      </w:ins>
      <w:ins w:id="4766" w:author="Kyle Mc Hale Dela Cruz" w:date="2014-08-17T20:15:00Z">
        <w:r>
          <w:rPr>
            <w:rStyle w:val="Emphasis"/>
            <w:i w:val="0"/>
          </w:rPr>
          <w:t xml:space="preserve"> Re</w:t>
        </w:r>
      </w:ins>
      <w:ins w:id="4767" w:author="Kyle Mc Hale Dela Cruz" w:date="2014-08-17T20:16:00Z">
        <w:r>
          <w:rPr>
            <w:rStyle w:val="Emphasis"/>
            <w:i w:val="0"/>
          </w:rPr>
          <w:t>lief Operations</w:t>
        </w:r>
        <w:bookmarkEnd w:id="4762"/>
        <w:bookmarkEnd w:id="4763"/>
      </w:ins>
    </w:p>
    <w:p w14:paraId="716BEE87" w14:textId="77777777" w:rsidR="003F6BD7" w:rsidRDefault="003F6BD7">
      <w:pPr>
        <w:pStyle w:val="Content1"/>
        <w:rPr>
          <w:ins w:id="4768" w:author="Kyle Mc Hale Dela Cruz" w:date="2014-08-17T20:16:00Z"/>
        </w:rPr>
        <w:pPrChange w:id="4769" w:author="Kyle Mc Hale Dela Cruz" w:date="2014-08-17T20:16:00Z">
          <w:pPr>
            <w:pStyle w:val="Heading2"/>
          </w:pPr>
        </w:pPrChange>
      </w:pPr>
    </w:p>
    <w:p w14:paraId="081AE26A" w14:textId="454E1724" w:rsidR="003F6BD7" w:rsidRDefault="003F6BD7">
      <w:pPr>
        <w:pStyle w:val="Content1"/>
        <w:rPr>
          <w:ins w:id="4770" w:author="Kyle Mc Hale Dela Cruz" w:date="2014-08-17T20:16:00Z"/>
        </w:rPr>
        <w:pPrChange w:id="4771" w:author="Kyle Mc Hale Dela Cruz" w:date="2014-08-17T20:16:00Z">
          <w:pPr>
            <w:pStyle w:val="Heading2"/>
          </w:pPr>
        </w:pPrChange>
      </w:pPr>
      <w:ins w:id="4772" w:author="Kyle Mc Hale Dela Cruz" w:date="2014-08-17T20:16:00Z">
        <w:r>
          <w:t xml:space="preserve">This part discusses more about Relief Operations and the different information that are essential to this aspect of Disaster Management. </w:t>
        </w:r>
      </w:ins>
    </w:p>
    <w:p w14:paraId="3D1AB993" w14:textId="77777777" w:rsidR="003F6BD7" w:rsidRDefault="003F6BD7">
      <w:pPr>
        <w:pStyle w:val="Content1"/>
        <w:rPr>
          <w:ins w:id="4773" w:author="Kyle Mc Hale Dela Cruz" w:date="2014-08-17T20:18:00Z"/>
        </w:rPr>
        <w:pPrChange w:id="4774" w:author="Kyle Mc Hale Dela Cruz" w:date="2014-08-17T20:16:00Z">
          <w:pPr>
            <w:pStyle w:val="Heading2"/>
          </w:pPr>
        </w:pPrChange>
      </w:pPr>
    </w:p>
    <w:p w14:paraId="5FDA98A4" w14:textId="1FEB3748" w:rsidR="003F6BD7" w:rsidRDefault="003F6BD7">
      <w:pPr>
        <w:pStyle w:val="Heading5"/>
        <w:rPr>
          <w:ins w:id="4775" w:author="Kyle Mc Hale Dela Cruz" w:date="2014-08-17T20:20:00Z"/>
        </w:rPr>
        <w:pPrChange w:id="4776" w:author="Kyle Mc Hale Dela Cruz" w:date="2014-08-17T20:19:00Z">
          <w:pPr>
            <w:pStyle w:val="Heading2"/>
          </w:pPr>
        </w:pPrChange>
      </w:pPr>
      <w:ins w:id="4777" w:author="Kyle Mc Hale Dela Cruz" w:date="2014-08-17T20:19:00Z">
        <w:r>
          <w:t>Humanitarian Knowledge Management</w:t>
        </w:r>
      </w:ins>
      <w:ins w:id="4778" w:author="Kyle Mc Hale Dela Cruz" w:date="2014-08-17T20:20:00Z">
        <w:r>
          <w:t xml:space="preserve"> (King, 2005)</w:t>
        </w:r>
      </w:ins>
    </w:p>
    <w:p w14:paraId="1DB49628" w14:textId="77777777" w:rsidR="003F6BD7" w:rsidRDefault="003F6BD7">
      <w:pPr>
        <w:rPr>
          <w:ins w:id="4779" w:author="Kyle Mc Hale Dela Cruz" w:date="2014-08-17T20:20:00Z"/>
        </w:rPr>
        <w:pPrChange w:id="4780" w:author="Kyle Mc Hale Dela Cruz" w:date="2014-08-17T20:20:00Z">
          <w:pPr>
            <w:pStyle w:val="Heading2"/>
          </w:pPr>
        </w:pPrChange>
      </w:pPr>
    </w:p>
    <w:p w14:paraId="33F13D92" w14:textId="4B3144E4" w:rsidR="003F6BD7" w:rsidRDefault="00D301EB">
      <w:pPr>
        <w:pStyle w:val="Content2"/>
        <w:rPr>
          <w:ins w:id="4781" w:author="Kyle Mc Hale Dela Cruz" w:date="2014-08-17T20:45:00Z"/>
        </w:rPr>
        <w:pPrChange w:id="4782" w:author="Kyle Mc Hale Dela Cruz" w:date="2014-08-17T20:20:00Z">
          <w:pPr>
            <w:pStyle w:val="Heading2"/>
          </w:pPr>
        </w:pPrChange>
      </w:pPr>
      <w:ins w:id="4783" w:author="Kyle Mc Hale Dela Cruz" w:date="2014-08-17T20:23:00Z">
        <w:r>
          <w:t xml:space="preserve">This paper discusses the complexities and numerous challenges that a lot of </w:t>
        </w:r>
      </w:ins>
      <w:ins w:id="4784" w:author="Kyle Mc Hale Dela Cruz" w:date="2014-08-17T20:24:00Z">
        <w:r>
          <w:t>humanitarian organizations face whenever international complex humanitarian emergencies occur</w:t>
        </w:r>
      </w:ins>
      <w:ins w:id="4785" w:author="Kyle Mc Hale Dela Cruz" w:date="2014-08-17T20:31:00Z">
        <w:r>
          <w:t xml:space="preserve"> and then in the end, presented the critical information that are needed in disaster management activities</w:t>
        </w:r>
      </w:ins>
      <w:ins w:id="4786" w:author="Kyle Mc Hale Dela Cruz" w:date="2014-08-17T20:32:00Z">
        <w:r>
          <w:t>,</w:t>
        </w:r>
      </w:ins>
      <w:ins w:id="4787" w:author="Kyle Mc Hale Dela Cruz" w:date="2014-08-17T20:31:00Z">
        <w:r>
          <w:t xml:space="preserve"> such as</w:t>
        </w:r>
      </w:ins>
      <w:ins w:id="4788" w:author="Kyle Mc Hale Dela Cruz" w:date="2014-08-17T20:32:00Z">
        <w:r>
          <w:t>,</w:t>
        </w:r>
      </w:ins>
      <w:ins w:id="4789" w:author="Kyle Mc Hale Dela Cruz" w:date="2014-08-17T20:31:00Z">
        <w:r>
          <w:t xml:space="preserve"> </w:t>
        </w:r>
      </w:ins>
      <w:ins w:id="4790" w:author="Kyle Mc Hale Dela Cruz" w:date="2014-08-17T20:32:00Z">
        <w:r>
          <w:t>humanitarian assistance or simply relief operations</w:t>
        </w:r>
      </w:ins>
      <w:ins w:id="4791" w:author="Kyle Mc Hale Dela Cruz" w:date="2014-08-17T20:24:00Z">
        <w:r>
          <w:t xml:space="preserve">. </w:t>
        </w:r>
      </w:ins>
      <w:ins w:id="4792" w:author="Kyle Mc Hale Dela Cruz" w:date="2014-08-17T20:25:00Z">
        <w:r>
          <w:t xml:space="preserve">King mentioned that the problem lies on the management of the data needed about these emergencies. In his paper, King stated that data management includes </w:t>
        </w:r>
      </w:ins>
      <w:ins w:id="4793" w:author="Kyle Mc Hale Dela Cruz" w:date="2014-08-17T20:27:00Z">
        <w:r>
          <w:t>identifying, presenting and disseminating</w:t>
        </w:r>
      </w:ins>
      <w:ins w:id="4794" w:author="Kyle Mc Hale Dela Cruz" w:date="2014-08-17T20:28:00Z">
        <w:r>
          <w:t xml:space="preserve"> critical information about the situation. Although, these critical information</w:t>
        </w:r>
        <w:r w:rsidR="00D87F10">
          <w:t>, in itself, present</w:t>
        </w:r>
        <w:r>
          <w:t xml:space="preserve"> a </w:t>
        </w:r>
      </w:ins>
      <w:ins w:id="4795" w:author="Kyle Mc Hale Dela Cruz" w:date="2014-08-17T20:30:00Z">
        <w:r>
          <w:t>serious</w:t>
        </w:r>
      </w:ins>
      <w:ins w:id="4796" w:author="Kyle Mc Hale Dela Cruz" w:date="2014-08-17T20:28:00Z">
        <w:r>
          <w:t xml:space="preserve"> problem that could greatly affect data management. The problem </w:t>
        </w:r>
        <w:r w:rsidR="00D87F10">
          <w:t xml:space="preserve">lies in the manner </w:t>
        </w:r>
        <w:r>
          <w:t xml:space="preserve">how </w:t>
        </w:r>
      </w:ins>
      <w:ins w:id="4797" w:author="Kyle Mc Hale Dela Cruz" w:date="2014-08-17T20:35:00Z">
        <w:r w:rsidR="00D87F10">
          <w:t>this</w:t>
        </w:r>
      </w:ins>
      <w:ins w:id="4798" w:author="Kyle Mc Hale Dela Cruz" w:date="2014-08-17T20:28:00Z">
        <w:r>
          <w:t xml:space="preserve"> critical infor</w:t>
        </w:r>
      </w:ins>
      <w:ins w:id="4799" w:author="Kyle Mc Hale Dela Cruz" w:date="2014-08-17T20:34:00Z">
        <w:r w:rsidR="00D87F10">
          <w:t xml:space="preserve">mation </w:t>
        </w:r>
      </w:ins>
      <w:ins w:id="4800" w:author="Kyle Mc Hale Dela Cruz" w:date="2014-08-17T20:35:00Z">
        <w:r w:rsidR="00D87F10">
          <w:t>is</w:t>
        </w:r>
      </w:ins>
      <w:ins w:id="4801" w:author="Kyle Mc Hale Dela Cruz" w:date="2014-08-17T20:34:00Z">
        <w:r w:rsidR="00D87F10">
          <w:t xml:space="preserve"> gathered: what information should be gathered and where should these be taken from? </w:t>
        </w:r>
      </w:ins>
      <w:ins w:id="4802" w:author="Kyle Mc Hale Dela Cruz" w:date="2014-08-17T20:35:00Z">
        <w:r w:rsidR="00D87F10">
          <w:t xml:space="preserve">Upon </w:t>
        </w:r>
      </w:ins>
      <w:ins w:id="4803" w:author="Kyle Mc Hale Dela Cruz" w:date="2014-08-17T20:37:00Z">
        <w:r w:rsidR="00D87F10">
          <w:t xml:space="preserve">efficiently </w:t>
        </w:r>
      </w:ins>
      <w:ins w:id="4804" w:author="Kyle Mc Hale Dela Cruz" w:date="2014-08-17T20:35:00Z">
        <w:r w:rsidR="00D87F10">
          <w:t xml:space="preserve">identifying this in the early stages of these </w:t>
        </w:r>
      </w:ins>
      <w:ins w:id="4805" w:author="Kyle Mc Hale Dela Cruz" w:date="2014-08-17T20:37:00Z">
        <w:r w:rsidR="00D87F10">
          <w:t>kinds</w:t>
        </w:r>
      </w:ins>
      <w:ins w:id="4806" w:author="Kyle Mc Hale Dela Cruz" w:date="2014-08-17T20:35:00Z">
        <w:r w:rsidR="00D87F10">
          <w:t xml:space="preserve"> of activities, as King mentioned, humanitarian organizations </w:t>
        </w:r>
      </w:ins>
      <w:ins w:id="4807" w:author="Kyle Mc Hale Dela Cruz" w:date="2014-08-17T20:37:00Z">
        <w:r w:rsidR="00D87F10">
          <w:t xml:space="preserve">can more effectively make contingency plans and respond to </w:t>
        </w:r>
      </w:ins>
      <w:ins w:id="4808" w:author="Kyle Mc Hale Dela Cruz" w:date="2014-08-17T20:44:00Z">
        <w:r w:rsidR="00BB4049">
          <w:t>natural disasters and complex emergencies and at the same time, potentially save a significant number of lives</w:t>
        </w:r>
      </w:ins>
      <w:ins w:id="4809" w:author="Kyle Mc Hale Dela Cruz" w:date="2014-08-17T20:45:00Z">
        <w:r w:rsidR="00BB4049">
          <w:t>.</w:t>
        </w:r>
      </w:ins>
    </w:p>
    <w:p w14:paraId="1C88E7CC" w14:textId="77777777" w:rsidR="00BB4049" w:rsidRDefault="00BB4049">
      <w:pPr>
        <w:pStyle w:val="Content2"/>
        <w:rPr>
          <w:ins w:id="4810" w:author="Kyle Mc Hale Dela Cruz" w:date="2014-08-17T20:45:00Z"/>
        </w:rPr>
        <w:pPrChange w:id="4811" w:author="Kyle Mc Hale Dela Cruz" w:date="2014-08-17T20:20:00Z">
          <w:pPr>
            <w:pStyle w:val="Heading2"/>
          </w:pPr>
        </w:pPrChange>
      </w:pPr>
    </w:p>
    <w:p w14:paraId="3C2CB91E" w14:textId="301B1A65" w:rsidR="00BB4049" w:rsidRDefault="00BB4049">
      <w:pPr>
        <w:pStyle w:val="Content2"/>
        <w:rPr>
          <w:ins w:id="4812" w:author="Kyle Mc Hale Dela Cruz" w:date="2014-08-17T21:47:00Z"/>
        </w:rPr>
        <w:pPrChange w:id="4813" w:author="Kyle Mc Hale Dela Cruz" w:date="2014-08-17T21:15:00Z">
          <w:pPr>
            <w:pStyle w:val="Heading2"/>
          </w:pPr>
        </w:pPrChange>
      </w:pPr>
      <w:ins w:id="4814" w:author="Kyle Mc Hale Dela Cruz" w:date="2014-08-17T20:45:00Z">
        <w:r>
          <w:t xml:space="preserve">In the paper, a specific section was made to discuss </w:t>
        </w:r>
      </w:ins>
      <w:ins w:id="4815" w:author="Kyle Mc Hale Dela Cruz" w:date="2014-08-17T20:46:00Z">
        <w:r>
          <w:t xml:space="preserve">what information are essential and crucial to different humanitarian organizations whenever they would conduct relief operations as a response to </w:t>
        </w:r>
      </w:ins>
      <w:ins w:id="4816" w:author="Kyle Mc Hale Dela Cruz" w:date="2014-08-17T20:47:00Z">
        <w:r>
          <w:t>international complex emergencies like natural disasters and etc.</w:t>
        </w:r>
      </w:ins>
      <w:ins w:id="4817" w:author="Kyle Mc Hale Dela Cruz" w:date="2014-08-17T21:13:00Z">
        <w:r w:rsidR="00403B2E">
          <w:t xml:space="preserve"> </w:t>
        </w:r>
      </w:ins>
      <w:ins w:id="4818" w:author="Kyle Mc Hale Dela Cruz" w:date="2014-08-17T21:14:00Z">
        <w:r w:rsidR="00403B2E">
          <w:t xml:space="preserve">According to King, </w:t>
        </w:r>
      </w:ins>
      <w:ins w:id="4819" w:author="Kyle Mc Hale Dela Cruz" w:date="2014-08-17T21:15:00Z">
        <w:r w:rsidR="00403B2E">
          <w:t>humanitarian organizations like NGO, UN agencies, the government and etc., need two specific type</w:t>
        </w:r>
      </w:ins>
      <w:ins w:id="4820" w:author="Kyle Mc Hale Dela Cruz" w:date="2014-08-17T21:16:00Z">
        <w:r w:rsidR="00403B2E">
          <w:t>s</w:t>
        </w:r>
      </w:ins>
      <w:ins w:id="4821" w:author="Kyle Mc Hale Dela Cruz" w:date="2014-08-17T21:15:00Z">
        <w:r w:rsidR="00403B2E">
          <w:t xml:space="preserve"> of information:</w:t>
        </w:r>
      </w:ins>
      <w:ins w:id="4822" w:author="Kyle Mc Hale Dela Cruz" w:date="2014-08-17T21:16:00Z">
        <w:r w:rsidR="00403B2E">
          <w:t xml:space="preserve"> </w:t>
        </w:r>
      </w:ins>
      <w:ins w:id="4823" w:author="Kyle Mc Hale Dela Cruz" w:date="2014-08-17T21:14:00Z">
        <w:r w:rsidR="00403B2E">
          <w:t>background and situational information.</w:t>
        </w:r>
      </w:ins>
      <w:ins w:id="4824" w:author="Kyle Mc Hale Dela Cruz" w:date="2014-08-17T21:17:00Z">
        <w:r w:rsidR="00403B2E">
          <w:t xml:space="preserve"> Furthermore, information that </w:t>
        </w:r>
      </w:ins>
      <w:ins w:id="4825" w:author="Kyle Mc Hale Dela Cruz" w:date="2014-08-17T21:21:00Z">
        <w:r w:rsidR="00335B54">
          <w:t>is</w:t>
        </w:r>
      </w:ins>
      <w:ins w:id="4826" w:author="Kyle Mc Hale Dela Cruz" w:date="2014-08-17T21:20:00Z">
        <w:r w:rsidR="00335B54">
          <w:t xml:space="preserve"> not within</w:t>
        </w:r>
      </w:ins>
      <w:ins w:id="4827" w:author="Kyle Mc Hale Dela Cruz" w:date="2014-08-17T21:17:00Z">
        <w:r w:rsidR="00403B2E">
          <w:t xml:space="preserve"> these types </w:t>
        </w:r>
      </w:ins>
      <w:ins w:id="4828" w:author="Kyle Mc Hale Dela Cruz" w:date="2014-08-17T21:19:00Z">
        <w:r w:rsidR="00335B54">
          <w:t>is</w:t>
        </w:r>
      </w:ins>
      <w:ins w:id="4829" w:author="Kyle Mc Hale Dela Cruz" w:date="2014-08-17T21:18:00Z">
        <w:r w:rsidR="00403B2E">
          <w:t xml:space="preserve"> more pertinent, relevant and critical to </w:t>
        </w:r>
      </w:ins>
      <w:ins w:id="4830" w:author="Kyle Mc Hale Dela Cruz" w:date="2014-08-17T21:21:00Z">
        <w:r w:rsidR="00335B54">
          <w:t>various specific</w:t>
        </w:r>
      </w:ins>
      <w:ins w:id="4831" w:author="Kyle Mc Hale Dela Cruz" w:date="2014-08-17T21:14:00Z">
        <w:r w:rsidR="00403B2E">
          <w:t xml:space="preserve"> personnel</w:t>
        </w:r>
      </w:ins>
      <w:ins w:id="4832" w:author="Kyle Mc Hale Dela Cruz" w:date="2014-08-17T21:21:00Z">
        <w:r w:rsidR="00335B54">
          <w:t xml:space="preserve"> that are also</w:t>
        </w:r>
      </w:ins>
      <w:ins w:id="4833" w:author="Kyle Mc Hale Dela Cruz" w:date="2014-08-17T21:14:00Z">
        <w:r w:rsidR="00403B2E">
          <w:t xml:space="preserve"> within the</w:t>
        </w:r>
      </w:ins>
      <w:ins w:id="4834" w:author="Kyle Mc Hale Dela Cruz" w:date="2014-08-17T21:21:00Z">
        <w:r w:rsidR="00335B54">
          <w:t xml:space="preserve"> s</w:t>
        </w:r>
      </w:ins>
      <w:ins w:id="4835" w:author="Kyle Mc Hale Dela Cruz" w:date="2014-08-17T21:14:00Z">
        <w:r w:rsidR="00403B2E">
          <w:t xml:space="preserve">aid organizations. </w:t>
        </w:r>
      </w:ins>
      <w:ins w:id="4836" w:author="Kyle Mc Hale Dela Cruz" w:date="2014-08-17T21:22:00Z">
        <w:r w:rsidR="00335B54">
          <w:t>To support this claim, King gave an example</w:t>
        </w:r>
      </w:ins>
      <w:ins w:id="4837" w:author="Kyle Mc Hale Dela Cruz" w:date="2014-08-17T21:24:00Z">
        <w:r w:rsidR="00335B54">
          <w:t xml:space="preserve"> through a scenario</w:t>
        </w:r>
      </w:ins>
      <w:ins w:id="4838" w:author="Kyle Mc Hale Dela Cruz" w:date="2014-08-17T21:22:00Z">
        <w:r w:rsidR="00335B54">
          <w:t xml:space="preserve">. He mentioned, </w:t>
        </w:r>
      </w:ins>
      <w:ins w:id="4839" w:author="Kyle Mc Hale Dela Cruz" w:date="2014-08-17T21:25:00Z">
        <w:r w:rsidR="00335B54">
          <w:t>“</w:t>
        </w:r>
      </w:ins>
      <w:ins w:id="4840" w:author="Kyle Mc Hale Dela Cruz" w:date="2014-08-17T21:14:00Z">
        <w:r w:rsidR="00403B2E" w:rsidRPr="00335B54">
          <w:rPr>
            <w:i/>
            <w:rPrChange w:id="4841" w:author="Kyle Mc Hale Dela Cruz" w:date="2014-08-17T21:25:00Z">
              <w:rPr>
                <w:b w:val="0"/>
              </w:rPr>
            </w:rPrChange>
          </w:rPr>
          <w:t>policy makers want “big picture snapshot” analysis in order to understand the issues, to make decisions on providing assistance, and to be alerted to problems and obstacles</w:t>
        </w:r>
      </w:ins>
      <w:ins w:id="4842" w:author="Kyle Mc Hale Dela Cruz" w:date="2014-08-17T21:25:00Z">
        <w:r w:rsidR="00335B54">
          <w:t>…</w:t>
        </w:r>
      </w:ins>
      <w:ins w:id="4843" w:author="Kyle Mc Hale Dela Cruz" w:date="2014-08-17T21:14:00Z">
        <w:r w:rsidR="00335B54" w:rsidRPr="00335B54">
          <w:rPr>
            <w:i/>
            <w:rPrChange w:id="4844" w:author="Kyle Mc Hale Dela Cruz" w:date="2014-08-17T21:25:00Z">
              <w:rPr>
                <w:b w:val="0"/>
              </w:rPr>
            </w:rPrChange>
          </w:rPr>
          <w:t>f</w:t>
        </w:r>
        <w:r w:rsidR="00403B2E" w:rsidRPr="00335B54">
          <w:rPr>
            <w:i/>
            <w:rPrChange w:id="4845" w:author="Kyle Mc Hale Dela Cruz" w:date="2014-08-17T21:25:00Z">
              <w:rPr>
                <w:b w:val="0"/>
              </w:rPr>
            </w:rPrChange>
          </w:rPr>
          <w:t>ield personnel and project and desk officers in aid organizations, on the other hand, need more detailed operational and programmatic information in order to plan and implement humanitarian assistance and reconstruction programs</w:t>
        </w:r>
      </w:ins>
      <w:ins w:id="4846" w:author="Kyle Mc Hale Dela Cruz" w:date="2014-08-17T21:26:00Z">
        <w:r w:rsidR="006E372C" w:rsidRPr="006E372C">
          <w:rPr>
            <w:rPrChange w:id="4847" w:author="Kyle Mc Hale Dela Cruz" w:date="2014-08-17T21:26:00Z">
              <w:rPr>
                <w:b w:val="0"/>
                <w:i/>
              </w:rPr>
            </w:rPrChange>
          </w:rPr>
          <w:t>”</w:t>
        </w:r>
      </w:ins>
      <w:ins w:id="4848" w:author="Kyle Mc Hale Dela Cruz" w:date="2014-08-17T21:25:00Z">
        <w:r w:rsidR="00335B54">
          <w:rPr>
            <w:i/>
          </w:rPr>
          <w:t xml:space="preserve"> </w:t>
        </w:r>
        <w:r w:rsidR="00335B54">
          <w:t>(King, 2005)</w:t>
        </w:r>
      </w:ins>
      <w:ins w:id="4849" w:author="Kyle Mc Hale Dela Cruz" w:date="2014-08-17T21:14:00Z">
        <w:r w:rsidR="00403B2E">
          <w:t>.</w:t>
        </w:r>
      </w:ins>
    </w:p>
    <w:p w14:paraId="2489880B" w14:textId="77777777" w:rsidR="00142ABB" w:rsidRDefault="00142ABB">
      <w:pPr>
        <w:pStyle w:val="Content2"/>
        <w:rPr>
          <w:ins w:id="4850" w:author="Kyle Mc Hale Dela Cruz" w:date="2014-08-17T21:47:00Z"/>
        </w:rPr>
        <w:pPrChange w:id="4851" w:author="Kyle Mc Hale Dela Cruz" w:date="2014-08-17T21:15:00Z">
          <w:pPr>
            <w:pStyle w:val="Heading2"/>
          </w:pPr>
        </w:pPrChange>
      </w:pPr>
    </w:p>
    <w:p w14:paraId="4B34D7A6" w14:textId="3E7FFD60" w:rsidR="00142ABB" w:rsidRDefault="00142ABB">
      <w:pPr>
        <w:pStyle w:val="Content2"/>
        <w:rPr>
          <w:ins w:id="4852" w:author="Kyle Mc Hale Dela Cruz" w:date="2014-08-17T22:21:00Z"/>
        </w:rPr>
        <w:pPrChange w:id="4853" w:author="Kyle Mc Hale Dela Cruz" w:date="2014-08-17T22:20:00Z">
          <w:pPr>
            <w:pStyle w:val="Heading2"/>
          </w:pPr>
        </w:pPrChange>
      </w:pPr>
      <w:ins w:id="4854" w:author="Kyle Mc Hale Dela Cruz" w:date="2014-08-17T21:47:00Z">
        <w:r>
          <w:t xml:space="preserve">With all of these, King listed down four </w:t>
        </w:r>
      </w:ins>
      <w:ins w:id="4855" w:author="Kyle Mc Hale Dela Cruz" w:date="2014-08-17T21:48:00Z">
        <w:r w:rsidR="00C87852">
          <w:t>main categories</w:t>
        </w:r>
      </w:ins>
      <w:ins w:id="4856" w:author="Kyle Mc Hale Dela Cruz" w:date="2014-08-17T21:50:00Z">
        <w:r w:rsidR="00C87852">
          <w:t xml:space="preserve"> for the different vital information that is needed by organizations whenever they would </w:t>
        </w:r>
      </w:ins>
      <w:ins w:id="4857" w:author="Kyle Mc Hale Dela Cruz" w:date="2014-08-17T21:54:00Z">
        <w:r w:rsidR="00C87852">
          <w:t>conduct relief operations. The four categories are as follows: (1)</w:t>
        </w:r>
      </w:ins>
      <w:ins w:id="4858" w:author="Kyle Mc Hale Dela Cruz" w:date="2014-08-17T22:14:00Z">
        <w:r w:rsidR="009E06DD" w:rsidRPr="009E06DD">
          <w:t xml:space="preserve"> </w:t>
        </w:r>
        <w:r w:rsidR="009E06DD" w:rsidRPr="009E06DD">
          <w:rPr>
            <w:b/>
            <w:rPrChange w:id="4859" w:author="Kyle Mc Hale Dela Cruz" w:date="2014-08-17T22:14:00Z">
              <w:rPr>
                <w:b w:val="0"/>
              </w:rPr>
            </w:rPrChange>
          </w:rPr>
          <w:t>Situational awareness</w:t>
        </w:r>
        <w:r w:rsidR="009E06DD">
          <w:t xml:space="preserve"> </w:t>
        </w:r>
      </w:ins>
      <w:ins w:id="4860" w:author="Kyle Mc Hale Dela Cruz" w:date="2014-08-17T22:15:00Z">
        <w:r w:rsidR="009E06DD">
          <w:t>–</w:t>
        </w:r>
      </w:ins>
      <w:ins w:id="4861" w:author="Kyle Mc Hale Dela Cruz" w:date="2014-08-17T22:14:00Z">
        <w:r w:rsidR="009E06DD">
          <w:t xml:space="preserve"> </w:t>
        </w:r>
      </w:ins>
      <w:ins w:id="4862" w:author="Kyle Mc Hale Dela Cruz" w:date="2014-08-17T22:15:00Z">
        <w:r w:rsidR="009E06DD" w:rsidRPr="004A377D">
          <w:rPr>
            <w:i/>
            <w:rPrChange w:id="4863" w:author="Kyle Mc Hale Dela Cruz" w:date="2014-08-17T22:18:00Z">
              <w:rPr>
                <w:b w:val="0"/>
              </w:rPr>
            </w:rPrChange>
          </w:rPr>
          <w:t>information about the</w:t>
        </w:r>
      </w:ins>
      <w:ins w:id="4864" w:author="Kyle Mc Hale Dela Cruz" w:date="2014-08-17T22:14:00Z">
        <w:r w:rsidR="009E06DD" w:rsidRPr="004A377D">
          <w:rPr>
            <w:i/>
            <w:rPrChange w:id="4865" w:author="Kyle Mc Hale Dela Cruz" w:date="2014-08-17T22:18:00Z">
              <w:rPr>
                <w:b w:val="0"/>
              </w:rPr>
            </w:rPrChange>
          </w:rPr>
          <w:t xml:space="preserve"> latest situation on the ground and information about the conditions, needs, and locations of affected populations</w:t>
        </w:r>
      </w:ins>
      <w:ins w:id="4866" w:author="Kyle Mc Hale Dela Cruz" w:date="2014-08-17T21:54:00Z">
        <w:r w:rsidR="00C87852">
          <w:t>; (2)</w:t>
        </w:r>
      </w:ins>
      <w:ins w:id="4867" w:author="Kyle Mc Hale Dela Cruz" w:date="2014-08-17T22:15:00Z">
        <w:r w:rsidR="009E06DD" w:rsidRPr="009E06DD">
          <w:t xml:space="preserve"> </w:t>
        </w:r>
        <w:r w:rsidR="009E06DD" w:rsidRPr="009E06DD">
          <w:rPr>
            <w:b/>
            <w:rPrChange w:id="4868" w:author="Kyle Mc Hale Dela Cruz" w:date="2014-08-17T22:15:00Z">
              <w:rPr>
                <w:b w:val="0"/>
              </w:rPr>
            </w:rPrChange>
          </w:rPr>
          <w:t>Operational/Programmatic</w:t>
        </w:r>
        <w:r w:rsidR="009E06DD">
          <w:t xml:space="preserve"> </w:t>
        </w:r>
      </w:ins>
      <w:ins w:id="4869" w:author="Kyle Mc Hale Dela Cruz" w:date="2014-08-17T22:16:00Z">
        <w:r w:rsidR="009E06DD">
          <w:t>–</w:t>
        </w:r>
      </w:ins>
      <w:ins w:id="4870" w:author="Kyle Mc Hale Dela Cruz" w:date="2014-08-17T22:15:00Z">
        <w:r w:rsidR="009E06DD">
          <w:t xml:space="preserve"> </w:t>
        </w:r>
        <w:r w:rsidR="009E06DD" w:rsidRPr="004A377D">
          <w:rPr>
            <w:i/>
            <w:rPrChange w:id="4871" w:author="Kyle Mc Hale Dela Cruz" w:date="2014-08-17T22:18:00Z">
              <w:rPr>
                <w:b w:val="0"/>
              </w:rPr>
            </w:rPrChange>
          </w:rPr>
          <w:t>information necessary in order to plan and implement humanitarian assistance programs</w:t>
        </w:r>
      </w:ins>
      <w:ins w:id="4872" w:author="Kyle Mc Hale Dela Cruz" w:date="2014-08-17T21:54:00Z">
        <w:r w:rsidR="00C87852">
          <w:t>; (3)</w:t>
        </w:r>
      </w:ins>
      <w:ins w:id="4873" w:author="Kyle Mc Hale Dela Cruz" w:date="2014-08-17T22:16:00Z">
        <w:r w:rsidR="004A377D" w:rsidRPr="004A377D">
          <w:t xml:space="preserve"> </w:t>
        </w:r>
        <w:r w:rsidR="004A377D" w:rsidRPr="004A377D">
          <w:rPr>
            <w:b/>
            <w:rPrChange w:id="4874" w:author="Kyle Mc Hale Dela Cruz" w:date="2014-08-17T22:16:00Z">
              <w:rPr>
                <w:b w:val="0"/>
              </w:rPr>
            </w:rPrChange>
          </w:rPr>
          <w:t>Background</w:t>
        </w:r>
        <w:r w:rsidR="004A377D">
          <w:t xml:space="preserve"> –</w:t>
        </w:r>
      </w:ins>
      <w:ins w:id="4875" w:author="Kyle Mc Hale Dela Cruz" w:date="2014-08-17T22:17:00Z">
        <w:r w:rsidR="004A377D">
          <w:t xml:space="preserve"> </w:t>
        </w:r>
      </w:ins>
      <w:ins w:id="4876" w:author="Kyle Mc Hale Dela Cruz" w:date="2014-08-17T22:16:00Z">
        <w:r w:rsidR="004A377D" w:rsidRPr="004A377D">
          <w:rPr>
            <w:i/>
            <w:rPrChange w:id="4877" w:author="Kyle Mc Hale Dela Cruz" w:date="2014-08-17T22:18:00Z">
              <w:rPr>
                <w:b w:val="0"/>
              </w:rPr>
            </w:rPrChange>
          </w:rPr>
          <w:t>information</w:t>
        </w:r>
      </w:ins>
      <w:ins w:id="4878" w:author="Kyle Mc Hale Dela Cruz" w:date="2014-08-17T22:17:00Z">
        <w:r w:rsidR="004A377D" w:rsidRPr="004A377D">
          <w:rPr>
            <w:i/>
            <w:rPrChange w:id="4879" w:author="Kyle Mc Hale Dela Cruz" w:date="2014-08-17T22:18:00Z">
              <w:rPr>
                <w:b w:val="0"/>
              </w:rPr>
            </w:rPrChange>
          </w:rPr>
          <w:t xml:space="preserve"> </w:t>
        </w:r>
      </w:ins>
      <w:ins w:id="4880" w:author="Kyle Mc Hale Dela Cruz" w:date="2014-08-17T22:16:00Z">
        <w:r w:rsidR="004A377D" w:rsidRPr="004A377D">
          <w:rPr>
            <w:i/>
            <w:rPrChange w:id="4881" w:author="Kyle Mc Hale Dela Cruz" w:date="2014-08-17T22:18:00Z">
              <w:rPr>
                <w:b w:val="0"/>
              </w:rPr>
            </w:rPrChange>
          </w:rPr>
          <w:t>about the unique history, geography, population, political and economic structure, infrastructure and culture of the country</w:t>
        </w:r>
      </w:ins>
      <w:ins w:id="4882" w:author="Kyle Mc Hale Dela Cruz" w:date="2014-08-17T22:18:00Z">
        <w:r w:rsidR="004A377D" w:rsidRPr="004A377D">
          <w:rPr>
            <w:i/>
            <w:rPrChange w:id="4883" w:author="Kyle Mc Hale Dela Cruz" w:date="2014-08-17T22:18:00Z">
              <w:rPr>
                <w:b w:val="0"/>
              </w:rPr>
            </w:rPrChange>
          </w:rPr>
          <w:t xml:space="preserve"> </w:t>
        </w:r>
      </w:ins>
      <w:ins w:id="4884" w:author="Kyle Mc Hale Dela Cruz" w:date="2014-08-17T22:16:00Z">
        <w:r w:rsidR="004A377D" w:rsidRPr="004A377D">
          <w:rPr>
            <w:i/>
            <w:rPrChange w:id="4885" w:author="Kyle Mc Hale Dela Cruz" w:date="2014-08-17T22:18:00Z">
              <w:rPr>
                <w:b w:val="0"/>
              </w:rPr>
            </w:rPrChange>
          </w:rPr>
          <w:t>to be able to compare the emergency situation and conditions to previous normal conditions</w:t>
        </w:r>
      </w:ins>
      <w:ins w:id="4886" w:author="Kyle Mc Hale Dela Cruz" w:date="2014-08-17T21:54:00Z">
        <w:r w:rsidR="00C87852">
          <w:t>; and lastly (</w:t>
        </w:r>
      </w:ins>
      <w:ins w:id="4887" w:author="Kyle Mc Hale Dela Cruz" w:date="2014-08-17T21:55:00Z">
        <w:r w:rsidR="00C87852">
          <w:t>4</w:t>
        </w:r>
      </w:ins>
      <w:ins w:id="4888" w:author="Kyle Mc Hale Dela Cruz" w:date="2014-08-17T21:54:00Z">
        <w:r w:rsidR="00C87852">
          <w:t>)</w:t>
        </w:r>
      </w:ins>
      <w:ins w:id="4889" w:author="Kyle Mc Hale Dela Cruz" w:date="2014-08-17T22:19:00Z">
        <w:r w:rsidR="00F55E12">
          <w:t xml:space="preserve"> </w:t>
        </w:r>
        <w:r w:rsidR="00F55E12" w:rsidRPr="00F55E12">
          <w:rPr>
            <w:b/>
            <w:rPrChange w:id="4890" w:author="Kyle Mc Hale Dela Cruz" w:date="2014-08-17T22:19:00Z">
              <w:rPr>
                <w:b w:val="0"/>
              </w:rPr>
            </w:rPrChange>
          </w:rPr>
          <w:t>Analysis</w:t>
        </w:r>
        <w:r w:rsidR="00F55E12">
          <w:t xml:space="preserve"> – </w:t>
        </w:r>
        <w:r w:rsidR="00F55E12" w:rsidRPr="00F55E12">
          <w:rPr>
            <w:i/>
            <w:rPrChange w:id="4891" w:author="Kyle Mc Hale Dela Cruz" w:date="2014-08-17T22:20:00Z">
              <w:rPr>
                <w:b w:val="0"/>
              </w:rPr>
            </w:rPrChange>
          </w:rPr>
          <w:t>humanitarian information needs to be interpreted in context and related to other thematic information. Analysis can include evaluations of issues and responses, projections about the future, and recommendations for policies and actions</w:t>
        </w:r>
      </w:ins>
      <w:ins w:id="4892" w:author="Kyle Mc Hale Dela Cruz" w:date="2014-08-17T22:27:00Z">
        <w:r w:rsidR="00F55E12">
          <w:rPr>
            <w:i/>
          </w:rPr>
          <w:t xml:space="preserve"> </w:t>
        </w:r>
        <w:r w:rsidR="00F55E12">
          <w:t>(King, 2005)</w:t>
        </w:r>
      </w:ins>
      <w:ins w:id="4893" w:author="Kyle Mc Hale Dela Cruz" w:date="2014-08-17T21:55:00Z">
        <w:r w:rsidR="00C87852">
          <w:t>.</w:t>
        </w:r>
      </w:ins>
    </w:p>
    <w:p w14:paraId="4D68395B" w14:textId="77777777" w:rsidR="00F55E12" w:rsidRDefault="00F55E12">
      <w:pPr>
        <w:pStyle w:val="Content2"/>
        <w:rPr>
          <w:ins w:id="4894" w:author="Kyle Mc Hale Dela Cruz" w:date="2014-08-17T22:21:00Z"/>
        </w:rPr>
        <w:pPrChange w:id="4895" w:author="Kyle Mc Hale Dela Cruz" w:date="2014-08-17T22:20:00Z">
          <w:pPr>
            <w:pStyle w:val="Heading2"/>
          </w:pPr>
        </w:pPrChange>
      </w:pPr>
    </w:p>
    <w:p w14:paraId="326D3D23" w14:textId="662C5821" w:rsidR="00F55E12" w:rsidRDefault="00F55E12">
      <w:pPr>
        <w:pStyle w:val="Content2"/>
        <w:rPr>
          <w:ins w:id="4896" w:author="Kyle Mc Hale Dela Cruz" w:date="2014-08-17T22:24:00Z"/>
        </w:rPr>
        <w:pPrChange w:id="4897" w:author="Kyle Mc Hale Dela Cruz" w:date="2014-08-17T22:20:00Z">
          <w:pPr>
            <w:pStyle w:val="Heading2"/>
          </w:pPr>
        </w:pPrChange>
      </w:pPr>
      <w:ins w:id="4898" w:author="Kyle Mc Hale Dela Cruz" w:date="2014-08-17T22:21:00Z">
        <w:r>
          <w:t xml:space="preserve">And to be able to streamline the process of determining the information that can fall within each of the categories, King has given some </w:t>
        </w:r>
      </w:ins>
      <w:ins w:id="4899" w:author="Kyle Mc Hale Dela Cruz" w:date="2014-08-17T22:22:00Z">
        <w:r>
          <w:t>‘guide questions’ for each of the categories</w:t>
        </w:r>
      </w:ins>
      <w:ins w:id="4900" w:author="Kyle Mc Hale Dela Cruz" w:date="2014-08-17T22:27:00Z">
        <w:r>
          <w:t xml:space="preserve"> (King, 2005)</w:t>
        </w:r>
      </w:ins>
      <w:ins w:id="4901" w:author="Kyle Mc Hale Dela Cruz" w:date="2014-08-17T22:22:00Z">
        <w:r>
          <w:t>.</w:t>
        </w:r>
      </w:ins>
    </w:p>
    <w:p w14:paraId="65748FED" w14:textId="77777777" w:rsidR="00F55E12" w:rsidRDefault="00F55E12">
      <w:pPr>
        <w:pStyle w:val="Content2"/>
        <w:rPr>
          <w:ins w:id="4902" w:author="Kyle Mc Hale Dela Cruz" w:date="2014-08-17T22:24:00Z"/>
        </w:rPr>
        <w:pPrChange w:id="4903" w:author="Kyle Mc Hale Dela Cruz" w:date="2014-08-17T22:20:00Z">
          <w:pPr>
            <w:pStyle w:val="Heading2"/>
          </w:pPr>
        </w:pPrChange>
      </w:pPr>
    </w:p>
    <w:p w14:paraId="43C26BC3" w14:textId="77777777" w:rsidR="00F55E12" w:rsidRDefault="00F55E12">
      <w:pPr>
        <w:pStyle w:val="Content2"/>
        <w:rPr>
          <w:ins w:id="4904" w:author="Kyle Mc Hale Dela Cruz" w:date="2014-08-17T22:22:00Z"/>
        </w:rPr>
        <w:pPrChange w:id="4905" w:author="Kyle Mc Hale Dela Cruz" w:date="2014-08-17T22:20:00Z">
          <w:pPr>
            <w:pStyle w:val="Heading2"/>
          </w:pPr>
        </w:pPrChange>
      </w:pPr>
    </w:p>
    <w:p w14:paraId="43822BF3" w14:textId="77777777" w:rsidR="00F55E12" w:rsidRDefault="00F55E12">
      <w:pPr>
        <w:pStyle w:val="Content2"/>
        <w:rPr>
          <w:ins w:id="4906" w:author="Kyle Mc Hale Dela Cruz" w:date="2014-08-17T22:23:00Z"/>
        </w:rPr>
        <w:pPrChange w:id="4907" w:author="Kyle Mc Hale Dela Cruz" w:date="2014-08-17T22:20:00Z">
          <w:pPr>
            <w:pStyle w:val="Heading2"/>
          </w:pPr>
        </w:pPrChange>
      </w:pPr>
    </w:p>
    <w:p w14:paraId="7CD67DFF" w14:textId="073DC589" w:rsidR="00F55E12" w:rsidRDefault="00F55E12">
      <w:pPr>
        <w:pStyle w:val="Content2"/>
        <w:numPr>
          <w:ilvl w:val="0"/>
          <w:numId w:val="30"/>
        </w:numPr>
        <w:rPr>
          <w:ins w:id="4908" w:author="Kyle Mc Hale Dela Cruz" w:date="2014-08-17T22:34:00Z"/>
        </w:rPr>
        <w:pPrChange w:id="4909" w:author="Kyle Mc Hale Dela Cruz" w:date="2014-08-17T22:24:00Z">
          <w:pPr>
            <w:pStyle w:val="Heading2"/>
          </w:pPr>
        </w:pPrChange>
      </w:pPr>
      <w:ins w:id="4910" w:author="Kyle Mc Hale Dela Cruz" w:date="2014-08-17T22:23:00Z">
        <w:r w:rsidRPr="006D1FAD">
          <w:rPr>
            <w:b/>
            <w:rPrChange w:id="4911" w:author="Kyle Mc Hale Dela Cruz" w:date="2014-08-17T22:31:00Z">
              <w:rPr>
                <w:b w:val="0"/>
              </w:rPr>
            </w:rPrChange>
          </w:rPr>
          <w:lastRenderedPageBreak/>
          <w:t>Situational Awareness</w:t>
        </w:r>
      </w:ins>
    </w:p>
    <w:p w14:paraId="5FC40A4B" w14:textId="77777777" w:rsidR="006D1FAD" w:rsidRPr="003E4FF7" w:rsidRDefault="006D1FAD">
      <w:pPr>
        <w:pStyle w:val="Content2"/>
        <w:ind w:left="2160"/>
        <w:rPr>
          <w:ins w:id="4912" w:author="Kyle Mc Hale Dela Cruz" w:date="2014-08-17T22:24:00Z"/>
        </w:rPr>
        <w:pPrChange w:id="4913" w:author="Kyle Mc Hale Dela Cruz" w:date="2014-08-17T22:34:00Z">
          <w:pPr>
            <w:pStyle w:val="Heading2"/>
          </w:pPr>
        </w:pPrChange>
      </w:pPr>
    </w:p>
    <w:p w14:paraId="3EA0EF01" w14:textId="77777777" w:rsidR="00F55E12" w:rsidRPr="006D1FAD" w:rsidRDefault="00F55E12" w:rsidP="00F55E12">
      <w:pPr>
        <w:pStyle w:val="Content2"/>
        <w:numPr>
          <w:ilvl w:val="0"/>
          <w:numId w:val="31"/>
        </w:numPr>
        <w:ind w:left="2520"/>
        <w:rPr>
          <w:ins w:id="4914" w:author="Kyle Mc Hale Dela Cruz" w:date="2014-08-17T22:25:00Z"/>
          <w:i/>
          <w:rPrChange w:id="4915" w:author="Kyle Mc Hale Dela Cruz" w:date="2014-08-17T22:31:00Z">
            <w:rPr>
              <w:ins w:id="4916" w:author="Kyle Mc Hale Dela Cruz" w:date="2014-08-17T22:25:00Z"/>
            </w:rPr>
          </w:rPrChange>
        </w:rPr>
      </w:pPr>
      <w:ins w:id="4917" w:author="Kyle Mc Hale Dela Cruz" w:date="2014-08-17T22:25:00Z">
        <w:r w:rsidRPr="006D1FAD">
          <w:rPr>
            <w:i/>
            <w:rPrChange w:id="4918" w:author="Kyle Mc Hale Dela Cruz" w:date="2014-08-17T22:31:00Z">
              <w:rPr/>
            </w:rPrChange>
          </w:rPr>
          <w:t>What is the latest/current humanitarian situation in the country?</w:t>
        </w:r>
      </w:ins>
    </w:p>
    <w:p w14:paraId="6D7ACD5D" w14:textId="07173E64" w:rsidR="00F55E12" w:rsidRPr="006D1FAD" w:rsidRDefault="00F55E12">
      <w:pPr>
        <w:pStyle w:val="Content2"/>
        <w:numPr>
          <w:ilvl w:val="0"/>
          <w:numId w:val="31"/>
        </w:numPr>
        <w:ind w:left="2520"/>
        <w:rPr>
          <w:ins w:id="4919" w:author="Kyle Mc Hale Dela Cruz" w:date="2014-08-17T22:25:00Z"/>
          <w:i/>
          <w:rPrChange w:id="4920" w:author="Kyle Mc Hale Dela Cruz" w:date="2014-08-17T22:31:00Z">
            <w:rPr>
              <w:ins w:id="4921" w:author="Kyle Mc Hale Dela Cruz" w:date="2014-08-17T22:25:00Z"/>
            </w:rPr>
          </w:rPrChange>
        </w:rPr>
        <w:pPrChange w:id="4922" w:author="Kyle Mc Hale Dela Cruz" w:date="2014-08-17T22:25:00Z">
          <w:pPr>
            <w:pStyle w:val="Content2"/>
            <w:numPr>
              <w:numId w:val="31"/>
            </w:numPr>
            <w:ind w:left="2880" w:hanging="360"/>
          </w:pPr>
        </w:pPrChange>
      </w:pPr>
      <w:ins w:id="4923" w:author="Kyle Mc Hale Dela Cruz" w:date="2014-08-17T22:25:00Z">
        <w:r w:rsidRPr="006D1FAD">
          <w:rPr>
            <w:i/>
            <w:rPrChange w:id="4924" w:author="Kyle Mc Hale Dela Cruz" w:date="2014-08-17T22:31:00Z">
              <w:rPr/>
            </w:rPrChange>
          </w:rPr>
          <w:t>What are the most recent severity indicators? (</w:t>
        </w:r>
      </w:ins>
      <w:ins w:id="4925" w:author="Kyle Mc Hale Dela Cruz" w:date="2014-08-17T22:26:00Z">
        <w:r w:rsidRPr="006D1FAD">
          <w:rPr>
            <w:i/>
            <w:rPrChange w:id="4926" w:author="Kyle Mc Hale Dela Cruz" w:date="2014-08-17T22:31:00Z">
              <w:rPr/>
            </w:rPrChange>
          </w:rPr>
          <w:t>Death</w:t>
        </w:r>
      </w:ins>
      <w:ins w:id="4927" w:author="Kyle Mc Hale Dela Cruz" w:date="2014-08-17T22:25:00Z">
        <w:r w:rsidRPr="006D1FAD">
          <w:rPr>
            <w:i/>
            <w:rPrChange w:id="4928" w:author="Kyle Mc Hale Dela Cruz" w:date="2014-08-17T22:31:00Z">
              <w:rPr/>
            </w:rPrChange>
          </w:rPr>
          <w:t xml:space="preserve"> tolls, mortality rates, malnutrition rates, economic impact, infrastructure damage, etc.) </w:t>
        </w:r>
      </w:ins>
    </w:p>
    <w:p w14:paraId="43232D47" w14:textId="6B2F7267" w:rsidR="00F55E12" w:rsidRPr="006D1FAD" w:rsidRDefault="00F55E12">
      <w:pPr>
        <w:pStyle w:val="Content2"/>
        <w:numPr>
          <w:ilvl w:val="0"/>
          <w:numId w:val="31"/>
        </w:numPr>
        <w:ind w:left="2520"/>
        <w:rPr>
          <w:ins w:id="4929" w:author="Kyle Mc Hale Dela Cruz" w:date="2014-08-17T22:25:00Z"/>
          <w:i/>
          <w:rPrChange w:id="4930" w:author="Kyle Mc Hale Dela Cruz" w:date="2014-08-17T22:31:00Z">
            <w:rPr>
              <w:ins w:id="4931" w:author="Kyle Mc Hale Dela Cruz" w:date="2014-08-17T22:25:00Z"/>
            </w:rPr>
          </w:rPrChange>
        </w:rPr>
        <w:pPrChange w:id="4932" w:author="Kyle Mc Hale Dela Cruz" w:date="2014-08-17T22:26:00Z">
          <w:pPr>
            <w:pStyle w:val="Content2"/>
            <w:numPr>
              <w:numId w:val="31"/>
            </w:numPr>
            <w:ind w:left="2880" w:hanging="360"/>
          </w:pPr>
        </w:pPrChange>
      </w:pPr>
      <w:ins w:id="4933" w:author="Kyle Mc Hale Dela Cruz" w:date="2014-08-17T22:25:00Z">
        <w:r w:rsidRPr="006D1FAD">
          <w:rPr>
            <w:i/>
            <w:rPrChange w:id="4934" w:author="Kyle Mc Hale Dela Cruz" w:date="2014-08-17T22:31:00Z">
              <w:rPr/>
            </w:rPrChange>
          </w:rPr>
          <w:t>Who are the affected populations (refugees, IDPs, children and other vulnerable groups, resident populations, etc</w:t>
        </w:r>
      </w:ins>
      <w:ins w:id="4935" w:author="Kyle Mc Hale Dela Cruz" w:date="2014-08-17T22:26:00Z">
        <w:r w:rsidRPr="006D1FAD">
          <w:rPr>
            <w:i/>
            <w:rPrChange w:id="4936" w:author="Kyle Mc Hale Dela Cruz" w:date="2014-08-17T22:31:00Z">
              <w:rPr/>
            </w:rPrChange>
          </w:rPr>
          <w:t>.</w:t>
        </w:r>
      </w:ins>
      <w:ins w:id="4937" w:author="Kyle Mc Hale Dela Cruz" w:date="2014-08-17T22:25:00Z">
        <w:r w:rsidRPr="006D1FAD">
          <w:rPr>
            <w:i/>
            <w:rPrChange w:id="4938" w:author="Kyle Mc Hale Dela Cruz" w:date="2014-08-17T22:31:00Z">
              <w:rPr/>
            </w:rPrChange>
          </w:rPr>
          <w:t xml:space="preserve">), how many are there, and where are they located? </w:t>
        </w:r>
      </w:ins>
    </w:p>
    <w:p w14:paraId="331B1F1E" w14:textId="1644BE6D" w:rsidR="00F55E12" w:rsidRPr="006D1FAD" w:rsidRDefault="00F55E12">
      <w:pPr>
        <w:pStyle w:val="Content2"/>
        <w:numPr>
          <w:ilvl w:val="0"/>
          <w:numId w:val="31"/>
        </w:numPr>
        <w:ind w:left="2520"/>
        <w:rPr>
          <w:ins w:id="4939" w:author="Kyle Mc Hale Dela Cruz" w:date="2014-08-17T22:25:00Z"/>
          <w:i/>
          <w:rPrChange w:id="4940" w:author="Kyle Mc Hale Dela Cruz" w:date="2014-08-17T22:31:00Z">
            <w:rPr>
              <w:ins w:id="4941" w:author="Kyle Mc Hale Dela Cruz" w:date="2014-08-17T22:25:00Z"/>
            </w:rPr>
          </w:rPrChange>
        </w:rPr>
        <w:pPrChange w:id="4942" w:author="Kyle Mc Hale Dela Cruz" w:date="2014-08-17T22:26:00Z">
          <w:pPr>
            <w:pStyle w:val="Content2"/>
            <w:numPr>
              <w:numId w:val="31"/>
            </w:numPr>
            <w:ind w:left="2880" w:hanging="360"/>
          </w:pPr>
        </w:pPrChange>
      </w:pPr>
      <w:ins w:id="4943" w:author="Kyle Mc Hale Dela Cruz" w:date="2014-08-17T22:25:00Z">
        <w:r w:rsidRPr="006D1FAD">
          <w:rPr>
            <w:i/>
            <w:rPrChange w:id="4944" w:author="Kyle Mc Hale Dela Cruz" w:date="2014-08-17T22:31:00Z">
              <w:rPr/>
            </w:rPrChange>
          </w:rPr>
          <w:t xml:space="preserve">What are the conditions and humanitarian needs of the affected populations? </w:t>
        </w:r>
      </w:ins>
    </w:p>
    <w:p w14:paraId="4816B177" w14:textId="2B3F8FC8" w:rsidR="00F55E12" w:rsidRPr="006D1FAD" w:rsidRDefault="00F55E12">
      <w:pPr>
        <w:pStyle w:val="Content2"/>
        <w:numPr>
          <w:ilvl w:val="0"/>
          <w:numId w:val="31"/>
        </w:numPr>
        <w:ind w:left="2520"/>
        <w:rPr>
          <w:ins w:id="4945" w:author="Kyle Mc Hale Dela Cruz" w:date="2014-08-17T22:25:00Z"/>
          <w:i/>
          <w:rPrChange w:id="4946" w:author="Kyle Mc Hale Dela Cruz" w:date="2014-08-17T22:31:00Z">
            <w:rPr>
              <w:ins w:id="4947" w:author="Kyle Mc Hale Dela Cruz" w:date="2014-08-17T22:25:00Z"/>
            </w:rPr>
          </w:rPrChange>
        </w:rPr>
        <w:pPrChange w:id="4948" w:author="Kyle Mc Hale Dela Cruz" w:date="2014-08-17T22:26:00Z">
          <w:pPr>
            <w:pStyle w:val="Content2"/>
            <w:numPr>
              <w:numId w:val="31"/>
            </w:numPr>
            <w:ind w:left="2880" w:hanging="360"/>
          </w:pPr>
        </w:pPrChange>
      </w:pPr>
      <w:ins w:id="4949" w:author="Kyle Mc Hale Dela Cruz" w:date="2014-08-17T22:25:00Z">
        <w:r w:rsidRPr="006D1FAD">
          <w:rPr>
            <w:i/>
            <w:rPrChange w:id="4950" w:author="Kyle Mc Hale Dela Cruz" w:date="2014-08-17T22:31:00Z">
              <w:rPr/>
            </w:rPrChange>
          </w:rPr>
          <w:t>What is the assessment of damage to infrastructure? (Transport, buildings, housing, communications, etc</w:t>
        </w:r>
      </w:ins>
      <w:ins w:id="4951" w:author="Kyle Mc Hale Dela Cruz" w:date="2014-08-17T22:26:00Z">
        <w:r w:rsidRPr="006D1FAD">
          <w:rPr>
            <w:i/>
            <w:rPrChange w:id="4952" w:author="Kyle Mc Hale Dela Cruz" w:date="2014-08-17T22:31:00Z">
              <w:rPr/>
            </w:rPrChange>
          </w:rPr>
          <w:t>.</w:t>
        </w:r>
      </w:ins>
      <w:ins w:id="4953" w:author="Kyle Mc Hale Dela Cruz" w:date="2014-08-17T22:25:00Z">
        <w:r w:rsidRPr="006D1FAD">
          <w:rPr>
            <w:i/>
            <w:rPrChange w:id="4954" w:author="Kyle Mc Hale Dela Cruz" w:date="2014-08-17T22:31:00Z">
              <w:rPr/>
            </w:rPrChange>
          </w:rPr>
          <w:t>)</w:t>
        </w:r>
      </w:ins>
    </w:p>
    <w:p w14:paraId="14ACEA90" w14:textId="0E7317E8" w:rsidR="00F55E12" w:rsidRDefault="00F55E12">
      <w:pPr>
        <w:pStyle w:val="Content2"/>
        <w:numPr>
          <w:ilvl w:val="0"/>
          <w:numId w:val="31"/>
        </w:numPr>
        <w:ind w:left="2520"/>
        <w:rPr>
          <w:ins w:id="4955" w:author="Kyle Mc Hale Dela Cruz" w:date="2014-08-17T22:32:00Z"/>
          <w:i/>
        </w:rPr>
        <w:pPrChange w:id="4956" w:author="Kyle Mc Hale Dela Cruz" w:date="2014-08-17T22:26:00Z">
          <w:pPr>
            <w:pStyle w:val="Heading2"/>
          </w:pPr>
        </w:pPrChange>
      </w:pPr>
      <w:ins w:id="4957" w:author="Kyle Mc Hale Dela Cruz" w:date="2014-08-17T22:25:00Z">
        <w:r w:rsidRPr="006D1FAD">
          <w:rPr>
            <w:i/>
            <w:rPrChange w:id="4958" w:author="Kyle Mc Hale Dela Cruz" w:date="2014-08-17T22:31:00Z">
              <w:rPr>
                <w:b w:val="0"/>
              </w:rPr>
            </w:rPrChange>
          </w:rPr>
          <w:t>What is the latest/current security situation in the affected areas of the country?</w:t>
        </w:r>
      </w:ins>
    </w:p>
    <w:p w14:paraId="1077FF28" w14:textId="77777777" w:rsidR="006D1FAD" w:rsidRPr="006D1FAD" w:rsidRDefault="006D1FAD">
      <w:pPr>
        <w:pStyle w:val="Content2"/>
        <w:ind w:left="2520"/>
        <w:rPr>
          <w:ins w:id="4959" w:author="Kyle Mc Hale Dela Cruz" w:date="2014-08-17T22:23:00Z"/>
          <w:i/>
          <w:rPrChange w:id="4960" w:author="Kyle Mc Hale Dela Cruz" w:date="2014-08-17T22:31:00Z">
            <w:rPr>
              <w:ins w:id="4961" w:author="Kyle Mc Hale Dela Cruz" w:date="2014-08-17T22:23:00Z"/>
            </w:rPr>
          </w:rPrChange>
        </w:rPr>
        <w:pPrChange w:id="4962" w:author="Kyle Mc Hale Dela Cruz" w:date="2014-08-17T22:32:00Z">
          <w:pPr>
            <w:pStyle w:val="Heading2"/>
          </w:pPr>
        </w:pPrChange>
      </w:pPr>
    </w:p>
    <w:p w14:paraId="16459A51" w14:textId="27A2382B" w:rsidR="00F55E12" w:rsidRDefault="00F55E12">
      <w:pPr>
        <w:pStyle w:val="Content2"/>
        <w:numPr>
          <w:ilvl w:val="0"/>
          <w:numId w:val="30"/>
        </w:numPr>
        <w:rPr>
          <w:ins w:id="4963" w:author="Kyle Mc Hale Dela Cruz" w:date="2014-08-17T22:34:00Z"/>
        </w:rPr>
        <w:pPrChange w:id="4964" w:author="Kyle Mc Hale Dela Cruz" w:date="2014-08-17T22:24:00Z">
          <w:pPr>
            <w:pStyle w:val="Heading2"/>
          </w:pPr>
        </w:pPrChange>
      </w:pPr>
      <w:ins w:id="4965" w:author="Kyle Mc Hale Dela Cruz" w:date="2014-08-17T22:24:00Z">
        <w:r w:rsidRPr="006D1FAD">
          <w:rPr>
            <w:b/>
            <w:rPrChange w:id="4966" w:author="Kyle Mc Hale Dela Cruz" w:date="2014-08-17T22:32:00Z">
              <w:rPr>
                <w:b w:val="0"/>
              </w:rPr>
            </w:rPrChange>
          </w:rPr>
          <w:t>Operational/Programmatic</w:t>
        </w:r>
      </w:ins>
    </w:p>
    <w:p w14:paraId="7ECBDB06" w14:textId="77777777" w:rsidR="006D1FAD" w:rsidRPr="003E4FF7" w:rsidRDefault="006D1FAD">
      <w:pPr>
        <w:pStyle w:val="Content2"/>
        <w:ind w:left="2160"/>
        <w:rPr>
          <w:ins w:id="4967" w:author="Kyle Mc Hale Dela Cruz" w:date="2014-08-17T22:27:00Z"/>
        </w:rPr>
        <w:pPrChange w:id="4968" w:author="Kyle Mc Hale Dela Cruz" w:date="2014-08-17T22:34:00Z">
          <w:pPr>
            <w:pStyle w:val="Heading2"/>
          </w:pPr>
        </w:pPrChange>
      </w:pPr>
    </w:p>
    <w:p w14:paraId="7E7421DE" w14:textId="77777777" w:rsidR="009D53D6" w:rsidRPr="006D1FAD" w:rsidRDefault="009D53D6" w:rsidP="009D53D6">
      <w:pPr>
        <w:pStyle w:val="Content2"/>
        <w:numPr>
          <w:ilvl w:val="0"/>
          <w:numId w:val="32"/>
        </w:numPr>
        <w:ind w:left="2520"/>
        <w:rPr>
          <w:ins w:id="4969" w:author="Kyle Mc Hale Dela Cruz" w:date="2014-08-17T22:29:00Z"/>
          <w:i/>
          <w:rPrChange w:id="4970" w:author="Kyle Mc Hale Dela Cruz" w:date="2014-08-17T22:31:00Z">
            <w:rPr>
              <w:ins w:id="4971" w:author="Kyle Mc Hale Dela Cruz" w:date="2014-08-17T22:29:00Z"/>
            </w:rPr>
          </w:rPrChange>
        </w:rPr>
      </w:pPr>
      <w:ins w:id="4972" w:author="Kyle Mc Hale Dela Cruz" w:date="2014-08-17T22:29:00Z">
        <w:r w:rsidRPr="006D1FAD">
          <w:rPr>
            <w:i/>
            <w:rPrChange w:id="4973" w:author="Kyle Mc Hale Dela Cruz" w:date="2014-08-17T22:31:00Z">
              <w:rPr/>
            </w:rPrChange>
          </w:rPr>
          <w:t>Where are and what are the conditions of the logistical access routes for delivering humanitarian assistance?</w:t>
        </w:r>
      </w:ins>
    </w:p>
    <w:p w14:paraId="2F5A7C46" w14:textId="748298E2" w:rsidR="009D53D6" w:rsidRPr="006D1FAD" w:rsidRDefault="009D53D6">
      <w:pPr>
        <w:pStyle w:val="Content2"/>
        <w:numPr>
          <w:ilvl w:val="0"/>
          <w:numId w:val="32"/>
        </w:numPr>
        <w:ind w:left="2520"/>
        <w:rPr>
          <w:ins w:id="4974" w:author="Kyle Mc Hale Dela Cruz" w:date="2014-08-17T22:29:00Z"/>
          <w:i/>
          <w:rPrChange w:id="4975" w:author="Kyle Mc Hale Dela Cruz" w:date="2014-08-17T22:31:00Z">
            <w:rPr>
              <w:ins w:id="4976" w:author="Kyle Mc Hale Dela Cruz" w:date="2014-08-17T22:29:00Z"/>
            </w:rPr>
          </w:rPrChange>
        </w:rPr>
        <w:pPrChange w:id="4977" w:author="Kyle Mc Hale Dela Cruz" w:date="2014-08-17T22:29:00Z">
          <w:pPr>
            <w:pStyle w:val="Content2"/>
            <w:numPr>
              <w:numId w:val="32"/>
            </w:numPr>
            <w:ind w:left="2880" w:hanging="360"/>
          </w:pPr>
        </w:pPrChange>
      </w:pPr>
      <w:ins w:id="4978" w:author="Kyle Mc Hale Dela Cruz" w:date="2014-08-17T22:29:00Z">
        <w:r w:rsidRPr="006D1FAD">
          <w:rPr>
            <w:i/>
            <w:rPrChange w:id="4979" w:author="Kyle Mc Hale Dela Cruz" w:date="2014-08-17T22:31:00Z">
              <w:rPr/>
            </w:rPrChange>
          </w:rPr>
          <w:t xml:space="preserve">Who’s Doing What Where? What humanitarian organizations are working in the country, what are their programs, what are their capacities and where are they working? </w:t>
        </w:r>
      </w:ins>
    </w:p>
    <w:p w14:paraId="68CB42F8" w14:textId="36F7A733" w:rsidR="009D53D6" w:rsidRPr="006D1FAD" w:rsidRDefault="009D53D6" w:rsidP="009D53D6">
      <w:pPr>
        <w:pStyle w:val="Content2"/>
        <w:numPr>
          <w:ilvl w:val="0"/>
          <w:numId w:val="32"/>
        </w:numPr>
        <w:ind w:left="2520"/>
        <w:rPr>
          <w:ins w:id="4980" w:author="Kyle Mc Hale Dela Cruz" w:date="2014-08-17T22:29:00Z"/>
          <w:i/>
          <w:rPrChange w:id="4981" w:author="Kyle Mc Hale Dela Cruz" w:date="2014-08-17T22:31:00Z">
            <w:rPr>
              <w:ins w:id="4982" w:author="Kyle Mc Hale Dela Cruz" w:date="2014-08-17T22:29:00Z"/>
            </w:rPr>
          </w:rPrChange>
        </w:rPr>
      </w:pPr>
      <w:ins w:id="4983" w:author="Kyle Mc Hale Dela Cruz" w:date="2014-08-17T22:29:00Z">
        <w:r w:rsidRPr="006D1FAD">
          <w:rPr>
            <w:i/>
            <w:rPrChange w:id="4984" w:author="Kyle Mc Hale Dela Cruz" w:date="2014-08-17T22:31:00Z">
              <w:rPr/>
            </w:rPrChange>
          </w:rPr>
          <w:t>How is the host country/government responding and can it provide more?</w:t>
        </w:r>
      </w:ins>
    </w:p>
    <w:p w14:paraId="01FE3EE2" w14:textId="39118B55" w:rsidR="009D53D6" w:rsidRPr="006D1FAD" w:rsidRDefault="009D53D6" w:rsidP="009D53D6">
      <w:pPr>
        <w:pStyle w:val="Content2"/>
        <w:numPr>
          <w:ilvl w:val="0"/>
          <w:numId w:val="32"/>
        </w:numPr>
        <w:ind w:left="2520"/>
        <w:rPr>
          <w:ins w:id="4985" w:author="Kyle Mc Hale Dela Cruz" w:date="2014-08-17T22:29:00Z"/>
          <w:i/>
          <w:rPrChange w:id="4986" w:author="Kyle Mc Hale Dela Cruz" w:date="2014-08-17T22:31:00Z">
            <w:rPr>
              <w:ins w:id="4987" w:author="Kyle Mc Hale Dela Cruz" w:date="2014-08-17T22:29:00Z"/>
            </w:rPr>
          </w:rPrChange>
        </w:rPr>
      </w:pPr>
      <w:ins w:id="4988" w:author="Kyle Mc Hale Dela Cruz" w:date="2014-08-17T22:29:00Z">
        <w:r w:rsidRPr="006D1FAD">
          <w:rPr>
            <w:i/>
            <w:rPrChange w:id="4989" w:author="Kyle Mc Hale Dela Cruz" w:date="2014-08-17T22:31:00Z">
              <w:rPr/>
            </w:rPrChange>
          </w:rPr>
          <w:t xml:space="preserve">What are the programmatic/financial needs of the humanitarian organizations? </w:t>
        </w:r>
      </w:ins>
    </w:p>
    <w:p w14:paraId="4F282437" w14:textId="55D611D6" w:rsidR="00F55E12" w:rsidRDefault="009D53D6">
      <w:pPr>
        <w:pStyle w:val="Content2"/>
        <w:numPr>
          <w:ilvl w:val="0"/>
          <w:numId w:val="32"/>
        </w:numPr>
        <w:ind w:left="2520"/>
        <w:rPr>
          <w:ins w:id="4990" w:author="Kyle Mc Hale Dela Cruz" w:date="2014-08-17T22:32:00Z"/>
          <w:i/>
        </w:rPr>
        <w:pPrChange w:id="4991" w:author="Kyle Mc Hale Dela Cruz" w:date="2014-08-17T22:27:00Z">
          <w:pPr>
            <w:pStyle w:val="Heading2"/>
          </w:pPr>
        </w:pPrChange>
      </w:pPr>
      <w:ins w:id="4992" w:author="Kyle Mc Hale Dela Cruz" w:date="2014-08-17T22:29:00Z">
        <w:r w:rsidRPr="006D1FAD">
          <w:rPr>
            <w:i/>
            <w:rPrChange w:id="4993" w:author="Kyle Mc Hale Dela Cruz" w:date="2014-08-17T22:31:00Z">
              <w:rPr>
                <w:b w:val="0"/>
              </w:rPr>
            </w:rPrChange>
          </w:rPr>
          <w:t>What and how much is being provided to the humanitarian response organizations and who are the donors?</w:t>
        </w:r>
      </w:ins>
    </w:p>
    <w:p w14:paraId="66844E90" w14:textId="77777777" w:rsidR="006D1FAD" w:rsidRPr="006D1FAD" w:rsidRDefault="006D1FAD">
      <w:pPr>
        <w:pStyle w:val="Content2"/>
        <w:ind w:left="2520"/>
        <w:rPr>
          <w:ins w:id="4994" w:author="Kyle Mc Hale Dela Cruz" w:date="2014-08-17T22:24:00Z"/>
          <w:i/>
          <w:rPrChange w:id="4995" w:author="Kyle Mc Hale Dela Cruz" w:date="2014-08-17T22:31:00Z">
            <w:rPr>
              <w:ins w:id="4996" w:author="Kyle Mc Hale Dela Cruz" w:date="2014-08-17T22:24:00Z"/>
            </w:rPr>
          </w:rPrChange>
        </w:rPr>
        <w:pPrChange w:id="4997" w:author="Kyle Mc Hale Dela Cruz" w:date="2014-08-17T22:32:00Z">
          <w:pPr>
            <w:pStyle w:val="Heading2"/>
          </w:pPr>
        </w:pPrChange>
      </w:pPr>
    </w:p>
    <w:p w14:paraId="67CFBD68" w14:textId="73B468AE" w:rsidR="00F55E12" w:rsidRDefault="00F55E12">
      <w:pPr>
        <w:pStyle w:val="Content2"/>
        <w:numPr>
          <w:ilvl w:val="0"/>
          <w:numId w:val="30"/>
        </w:numPr>
        <w:rPr>
          <w:ins w:id="4998" w:author="Kyle Mc Hale Dela Cruz" w:date="2014-08-17T22:35:00Z"/>
        </w:rPr>
        <w:pPrChange w:id="4999" w:author="Kyle Mc Hale Dela Cruz" w:date="2014-08-17T22:24:00Z">
          <w:pPr>
            <w:pStyle w:val="Heading2"/>
          </w:pPr>
        </w:pPrChange>
      </w:pPr>
      <w:ins w:id="5000" w:author="Kyle Mc Hale Dela Cruz" w:date="2014-08-17T22:24:00Z">
        <w:r w:rsidRPr="006D1FAD">
          <w:rPr>
            <w:b/>
            <w:rPrChange w:id="5001" w:author="Kyle Mc Hale Dela Cruz" w:date="2014-08-17T22:32:00Z">
              <w:rPr>
                <w:b w:val="0"/>
              </w:rPr>
            </w:rPrChange>
          </w:rPr>
          <w:t>Background</w:t>
        </w:r>
      </w:ins>
    </w:p>
    <w:p w14:paraId="6D9E7814" w14:textId="77777777" w:rsidR="006D1FAD" w:rsidRPr="003E4FF7" w:rsidRDefault="006D1FAD">
      <w:pPr>
        <w:pStyle w:val="Content2"/>
        <w:ind w:left="2160"/>
        <w:rPr>
          <w:ins w:id="5002" w:author="Kyle Mc Hale Dela Cruz" w:date="2014-08-17T22:29:00Z"/>
        </w:rPr>
        <w:pPrChange w:id="5003" w:author="Kyle Mc Hale Dela Cruz" w:date="2014-08-17T22:35:00Z">
          <w:pPr>
            <w:pStyle w:val="Heading2"/>
          </w:pPr>
        </w:pPrChange>
      </w:pPr>
    </w:p>
    <w:p w14:paraId="5F6C3CF0" w14:textId="45399098" w:rsidR="009D53D6" w:rsidRPr="006D1FAD" w:rsidRDefault="009D53D6">
      <w:pPr>
        <w:pStyle w:val="Content2"/>
        <w:numPr>
          <w:ilvl w:val="0"/>
          <w:numId w:val="33"/>
        </w:numPr>
        <w:ind w:left="2520"/>
        <w:rPr>
          <w:ins w:id="5004" w:author="Kyle Mc Hale Dela Cruz" w:date="2014-08-17T22:30:00Z"/>
          <w:i/>
          <w:rPrChange w:id="5005" w:author="Kyle Mc Hale Dela Cruz" w:date="2014-08-17T22:32:00Z">
            <w:rPr>
              <w:ins w:id="5006" w:author="Kyle Mc Hale Dela Cruz" w:date="2014-08-17T22:30:00Z"/>
            </w:rPr>
          </w:rPrChange>
        </w:rPr>
        <w:pPrChange w:id="5007" w:author="Kyle Mc Hale Dela Cruz" w:date="2014-08-17T22:30:00Z">
          <w:pPr>
            <w:pStyle w:val="Content2"/>
            <w:numPr>
              <w:numId w:val="33"/>
            </w:numPr>
            <w:ind w:left="2880" w:hanging="360"/>
          </w:pPr>
        </w:pPrChange>
      </w:pPr>
      <w:ins w:id="5008" w:author="Kyle Mc Hale Dela Cruz" w:date="2014-08-17T22:30:00Z">
        <w:r w:rsidRPr="006D1FAD">
          <w:rPr>
            <w:i/>
            <w:rPrChange w:id="5009" w:author="Kyle Mc Hale Dela Cruz" w:date="2014-08-17T22:32:00Z">
              <w:rPr/>
            </w:rPrChange>
          </w:rPr>
          <w:t>What is the country’s population (national, province/state, city/town) and its composition (ethnicity, religion, age cohorts, urban/rural, political, etc.)?</w:t>
        </w:r>
      </w:ins>
    </w:p>
    <w:p w14:paraId="54337A69" w14:textId="4C6CEFA2" w:rsidR="009D53D6" w:rsidRPr="006D1FAD" w:rsidRDefault="009D53D6" w:rsidP="009D53D6">
      <w:pPr>
        <w:pStyle w:val="Content2"/>
        <w:numPr>
          <w:ilvl w:val="0"/>
          <w:numId w:val="33"/>
        </w:numPr>
        <w:ind w:left="2520"/>
        <w:rPr>
          <w:ins w:id="5010" w:author="Kyle Mc Hale Dela Cruz" w:date="2014-08-17T22:30:00Z"/>
          <w:i/>
          <w:rPrChange w:id="5011" w:author="Kyle Mc Hale Dela Cruz" w:date="2014-08-17T22:32:00Z">
            <w:rPr>
              <w:ins w:id="5012" w:author="Kyle Mc Hale Dela Cruz" w:date="2014-08-17T22:30:00Z"/>
            </w:rPr>
          </w:rPrChange>
        </w:rPr>
      </w:pPr>
      <w:ins w:id="5013" w:author="Kyle Mc Hale Dela Cruz" w:date="2014-08-17T22:30:00Z">
        <w:r w:rsidRPr="006D1FAD">
          <w:rPr>
            <w:i/>
            <w:rPrChange w:id="5014" w:author="Kyle Mc Hale Dela Cruz" w:date="2014-08-17T22:32:00Z">
              <w:rPr/>
            </w:rPrChange>
          </w:rPr>
          <w:t>What is the geography of the country?</w:t>
        </w:r>
      </w:ins>
    </w:p>
    <w:p w14:paraId="5837C8CF" w14:textId="1554B50B" w:rsidR="009D53D6" w:rsidRPr="006D1FAD" w:rsidRDefault="009D53D6" w:rsidP="009D53D6">
      <w:pPr>
        <w:pStyle w:val="Content2"/>
        <w:numPr>
          <w:ilvl w:val="0"/>
          <w:numId w:val="33"/>
        </w:numPr>
        <w:ind w:left="2520"/>
        <w:rPr>
          <w:ins w:id="5015" w:author="Kyle Mc Hale Dela Cruz" w:date="2014-08-17T22:30:00Z"/>
          <w:i/>
          <w:rPrChange w:id="5016" w:author="Kyle Mc Hale Dela Cruz" w:date="2014-08-17T22:32:00Z">
            <w:rPr>
              <w:ins w:id="5017" w:author="Kyle Mc Hale Dela Cruz" w:date="2014-08-17T22:30:00Z"/>
            </w:rPr>
          </w:rPrChange>
        </w:rPr>
      </w:pPr>
      <w:ins w:id="5018" w:author="Kyle Mc Hale Dela Cruz" w:date="2014-08-17T22:30:00Z">
        <w:r w:rsidRPr="006D1FAD">
          <w:rPr>
            <w:i/>
            <w:rPrChange w:id="5019" w:author="Kyle Mc Hale Dela Cruz" w:date="2014-08-17T22:32:00Z">
              <w:rPr/>
            </w:rPrChange>
          </w:rPr>
          <w:t>What are the country’s past disasters and natural hazards?</w:t>
        </w:r>
      </w:ins>
    </w:p>
    <w:p w14:paraId="00B6F73E" w14:textId="00A1138D" w:rsidR="009D53D6" w:rsidRPr="006D1FAD" w:rsidRDefault="009D53D6">
      <w:pPr>
        <w:pStyle w:val="Content2"/>
        <w:numPr>
          <w:ilvl w:val="0"/>
          <w:numId w:val="33"/>
        </w:numPr>
        <w:ind w:left="2520"/>
        <w:rPr>
          <w:ins w:id="5020" w:author="Kyle Mc Hale Dela Cruz" w:date="2014-08-17T22:30:00Z"/>
          <w:i/>
          <w:rPrChange w:id="5021" w:author="Kyle Mc Hale Dela Cruz" w:date="2014-08-17T22:32:00Z">
            <w:rPr>
              <w:ins w:id="5022" w:author="Kyle Mc Hale Dela Cruz" w:date="2014-08-17T22:30:00Z"/>
            </w:rPr>
          </w:rPrChange>
        </w:rPr>
        <w:pPrChange w:id="5023" w:author="Kyle Mc Hale Dela Cruz" w:date="2014-08-17T22:30:00Z">
          <w:pPr>
            <w:pStyle w:val="Content2"/>
            <w:numPr>
              <w:numId w:val="33"/>
            </w:numPr>
            <w:ind w:left="2880" w:hanging="360"/>
          </w:pPr>
        </w:pPrChange>
      </w:pPr>
      <w:ins w:id="5024" w:author="Kyle Mc Hale Dela Cruz" w:date="2014-08-17T22:30:00Z">
        <w:r w:rsidRPr="006D1FAD">
          <w:rPr>
            <w:i/>
            <w:rPrChange w:id="5025" w:author="Kyle Mc Hale Dela Cruz" w:date="2014-08-17T22:32:00Z">
              <w:rPr/>
            </w:rPrChange>
          </w:rPr>
          <w:t>What are the most recent annual baseline health indicators for the population? (Crude Mortality Rate, Infant/Child Mortality Rates, HIV adult prevalence, malnutrition, etc</w:t>
        </w:r>
      </w:ins>
      <w:ins w:id="5026" w:author="Kyle Mc Hale Dela Cruz" w:date="2014-08-17T22:31:00Z">
        <w:r w:rsidRPr="006D1FAD">
          <w:rPr>
            <w:i/>
            <w:rPrChange w:id="5027" w:author="Kyle Mc Hale Dela Cruz" w:date="2014-08-17T22:32:00Z">
              <w:rPr/>
            </w:rPrChange>
          </w:rPr>
          <w:t>.</w:t>
        </w:r>
      </w:ins>
      <w:ins w:id="5028" w:author="Kyle Mc Hale Dela Cruz" w:date="2014-08-17T22:30:00Z">
        <w:r w:rsidRPr="006D1FAD">
          <w:rPr>
            <w:i/>
            <w:rPrChange w:id="5029" w:author="Kyle Mc Hale Dela Cruz" w:date="2014-08-17T22:32:00Z">
              <w:rPr/>
            </w:rPrChange>
          </w:rPr>
          <w:t xml:space="preserve">) </w:t>
        </w:r>
      </w:ins>
    </w:p>
    <w:p w14:paraId="1077356F" w14:textId="19A5F5C7" w:rsidR="009D53D6" w:rsidRPr="006D1FAD" w:rsidRDefault="009D53D6">
      <w:pPr>
        <w:pStyle w:val="Content2"/>
        <w:numPr>
          <w:ilvl w:val="0"/>
          <w:numId w:val="33"/>
        </w:numPr>
        <w:ind w:left="2520"/>
        <w:rPr>
          <w:ins w:id="5030" w:author="Kyle Mc Hale Dela Cruz" w:date="2014-08-17T22:34:00Z"/>
          <w:rPrChange w:id="5031" w:author="Kyle Mc Hale Dela Cruz" w:date="2014-08-17T22:34:00Z">
            <w:rPr>
              <w:ins w:id="5032" w:author="Kyle Mc Hale Dela Cruz" w:date="2014-08-17T22:34:00Z"/>
              <w:i/>
            </w:rPr>
          </w:rPrChange>
        </w:rPr>
        <w:pPrChange w:id="5033" w:author="Kyle Mc Hale Dela Cruz" w:date="2014-08-17T22:31:00Z">
          <w:pPr>
            <w:pStyle w:val="Heading2"/>
          </w:pPr>
        </w:pPrChange>
      </w:pPr>
      <w:ins w:id="5034" w:author="Kyle Mc Hale Dela Cruz" w:date="2014-08-17T22:30:00Z">
        <w:r w:rsidRPr="006D1FAD">
          <w:rPr>
            <w:i/>
            <w:rPrChange w:id="5035" w:author="Kyle Mc Hale Dela Cruz" w:date="2014-08-17T22:32:00Z">
              <w:rPr>
                <w:b w:val="0"/>
              </w:rPr>
            </w:rPrChange>
          </w:rPr>
          <w:t>What are the annual economic indicators? (GDP, GNP, agricultural/food production, staple food prices, etc</w:t>
        </w:r>
      </w:ins>
      <w:ins w:id="5036" w:author="Kyle Mc Hale Dela Cruz" w:date="2014-08-17T22:31:00Z">
        <w:r w:rsidRPr="006D1FAD">
          <w:rPr>
            <w:i/>
            <w:rPrChange w:id="5037" w:author="Kyle Mc Hale Dela Cruz" w:date="2014-08-17T22:32:00Z">
              <w:rPr>
                <w:b w:val="0"/>
              </w:rPr>
            </w:rPrChange>
          </w:rPr>
          <w:t>.</w:t>
        </w:r>
      </w:ins>
      <w:ins w:id="5038" w:author="Kyle Mc Hale Dela Cruz" w:date="2014-08-17T22:30:00Z">
        <w:r w:rsidRPr="006D1FAD">
          <w:rPr>
            <w:i/>
            <w:rPrChange w:id="5039" w:author="Kyle Mc Hale Dela Cruz" w:date="2014-08-17T22:32:00Z">
              <w:rPr>
                <w:b w:val="0"/>
              </w:rPr>
            </w:rPrChange>
          </w:rPr>
          <w:t>)</w:t>
        </w:r>
      </w:ins>
    </w:p>
    <w:p w14:paraId="4C2C6FA6" w14:textId="77777777" w:rsidR="006D1FAD" w:rsidRDefault="006D1FAD">
      <w:pPr>
        <w:pStyle w:val="Content2"/>
        <w:ind w:left="2520"/>
        <w:rPr>
          <w:ins w:id="5040" w:author="Kyle Mc Hale Dela Cruz" w:date="2014-08-17T22:24:00Z"/>
        </w:rPr>
        <w:pPrChange w:id="5041" w:author="Kyle Mc Hale Dela Cruz" w:date="2014-08-17T22:34:00Z">
          <w:pPr>
            <w:pStyle w:val="Heading2"/>
          </w:pPr>
        </w:pPrChange>
      </w:pPr>
    </w:p>
    <w:p w14:paraId="155186FE" w14:textId="6B20D411" w:rsidR="00F55E12" w:rsidRDefault="00F55E12">
      <w:pPr>
        <w:pStyle w:val="Content2"/>
        <w:numPr>
          <w:ilvl w:val="0"/>
          <w:numId w:val="30"/>
        </w:numPr>
        <w:rPr>
          <w:ins w:id="5042" w:author="Kyle Mc Hale Dela Cruz" w:date="2014-08-17T22:35:00Z"/>
        </w:rPr>
        <w:pPrChange w:id="5043" w:author="Kyle Mc Hale Dela Cruz" w:date="2014-08-17T22:24:00Z">
          <w:pPr>
            <w:pStyle w:val="Heading2"/>
          </w:pPr>
        </w:pPrChange>
      </w:pPr>
      <w:ins w:id="5044" w:author="Kyle Mc Hale Dela Cruz" w:date="2014-08-17T22:24:00Z">
        <w:r w:rsidRPr="006D1FAD">
          <w:rPr>
            <w:b/>
            <w:rPrChange w:id="5045" w:author="Kyle Mc Hale Dela Cruz" w:date="2014-08-17T22:32:00Z">
              <w:rPr>
                <w:b w:val="0"/>
              </w:rPr>
            </w:rPrChange>
          </w:rPr>
          <w:t>Analysis</w:t>
        </w:r>
      </w:ins>
    </w:p>
    <w:p w14:paraId="73717DB1" w14:textId="77777777" w:rsidR="006D1FAD" w:rsidRDefault="006D1FAD">
      <w:pPr>
        <w:pStyle w:val="Content2"/>
        <w:ind w:left="2160"/>
        <w:rPr>
          <w:ins w:id="5046" w:author="Kyle Mc Hale Dela Cruz" w:date="2014-08-17T22:32:00Z"/>
        </w:rPr>
        <w:pPrChange w:id="5047" w:author="Kyle Mc Hale Dela Cruz" w:date="2014-08-17T22:35:00Z">
          <w:pPr>
            <w:pStyle w:val="Heading2"/>
          </w:pPr>
        </w:pPrChange>
      </w:pPr>
    </w:p>
    <w:p w14:paraId="0179B78B" w14:textId="77777777" w:rsidR="006D1FAD" w:rsidRPr="006D1FAD" w:rsidRDefault="006D1FAD" w:rsidP="006D1FAD">
      <w:pPr>
        <w:pStyle w:val="Content2"/>
        <w:numPr>
          <w:ilvl w:val="0"/>
          <w:numId w:val="34"/>
        </w:numPr>
        <w:ind w:left="2520"/>
        <w:rPr>
          <w:ins w:id="5048" w:author="Kyle Mc Hale Dela Cruz" w:date="2014-08-17T22:33:00Z"/>
          <w:i/>
          <w:rPrChange w:id="5049" w:author="Kyle Mc Hale Dela Cruz" w:date="2014-08-17T22:33:00Z">
            <w:rPr>
              <w:ins w:id="5050" w:author="Kyle Mc Hale Dela Cruz" w:date="2014-08-17T22:33:00Z"/>
              <w:b/>
            </w:rPr>
          </w:rPrChange>
        </w:rPr>
      </w:pPr>
      <w:ins w:id="5051" w:author="Kyle Mc Hale Dela Cruz" w:date="2014-08-17T22:33:00Z">
        <w:r w:rsidRPr="006D1FAD">
          <w:rPr>
            <w:i/>
            <w:rPrChange w:id="5052" w:author="Kyle Mc Hale Dela Cruz" w:date="2014-08-17T22:33:00Z">
              <w:rPr>
                <w:b/>
              </w:rPr>
            </w:rPrChange>
          </w:rPr>
          <w:t xml:space="preserve">What are the causes and contributing factors of the emergency? </w:t>
        </w:r>
      </w:ins>
    </w:p>
    <w:p w14:paraId="685237D6" w14:textId="501EE462" w:rsidR="006D1FAD" w:rsidRPr="006D1FAD" w:rsidRDefault="006D1FAD">
      <w:pPr>
        <w:pStyle w:val="Content2"/>
        <w:numPr>
          <w:ilvl w:val="0"/>
          <w:numId w:val="34"/>
        </w:numPr>
        <w:ind w:left="2520"/>
        <w:rPr>
          <w:ins w:id="5053" w:author="Kyle Mc Hale Dela Cruz" w:date="2014-08-17T22:33:00Z"/>
          <w:i/>
          <w:rPrChange w:id="5054" w:author="Kyle Mc Hale Dela Cruz" w:date="2014-08-17T22:33:00Z">
            <w:rPr>
              <w:ins w:id="5055" w:author="Kyle Mc Hale Dela Cruz" w:date="2014-08-17T22:33:00Z"/>
              <w:b/>
            </w:rPr>
          </w:rPrChange>
        </w:rPr>
        <w:pPrChange w:id="5056" w:author="Kyle Mc Hale Dela Cruz" w:date="2014-08-17T22:33:00Z">
          <w:pPr>
            <w:pStyle w:val="Content2"/>
            <w:numPr>
              <w:numId w:val="34"/>
            </w:numPr>
            <w:ind w:left="2880" w:hanging="360"/>
          </w:pPr>
        </w:pPrChange>
      </w:pPr>
      <w:ins w:id="5057" w:author="Kyle Mc Hale Dela Cruz" w:date="2014-08-17T22:33:00Z">
        <w:r w:rsidRPr="006D1FAD">
          <w:rPr>
            <w:i/>
            <w:rPrChange w:id="5058" w:author="Kyle Mc Hale Dela Cruz" w:date="2014-08-17T22:33:00Z">
              <w:rPr>
                <w:b/>
              </w:rPr>
            </w:rPrChange>
          </w:rPr>
          <w:t>What are the constraints to provi</w:t>
        </w:r>
        <w:r>
          <w:rPr>
            <w:i/>
          </w:rPr>
          <w:t>ding humanitarian assistance? (I</w:t>
        </w:r>
        <w:r w:rsidRPr="006D1FAD">
          <w:rPr>
            <w:i/>
            <w:rPrChange w:id="5059" w:author="Kyle Mc Hale Dela Cruz" w:date="2014-08-17T22:33:00Z">
              <w:rPr>
                <w:b/>
              </w:rPr>
            </w:rPrChange>
          </w:rPr>
          <w:t>nsecurity, inaccessibility, government</w:t>
        </w:r>
        <w:r>
          <w:rPr>
            <w:i/>
          </w:rPr>
          <w:t xml:space="preserve">, </w:t>
        </w:r>
        <w:r w:rsidRPr="006D1FAD">
          <w:rPr>
            <w:i/>
            <w:rPrChange w:id="5060" w:author="Kyle Mc Hale Dela Cruz" w:date="2014-08-17T22:33:00Z">
              <w:rPr>
                <w:b/>
              </w:rPr>
            </w:rPrChange>
          </w:rPr>
          <w:t>interference, etc</w:t>
        </w:r>
        <w:r>
          <w:rPr>
            <w:i/>
          </w:rPr>
          <w:t>.</w:t>
        </w:r>
        <w:r w:rsidRPr="006D1FAD">
          <w:rPr>
            <w:i/>
            <w:rPrChange w:id="5061" w:author="Kyle Mc Hale Dela Cruz" w:date="2014-08-17T22:33:00Z">
              <w:rPr>
                <w:b/>
              </w:rPr>
            </w:rPrChange>
          </w:rPr>
          <w:t xml:space="preserve">) </w:t>
        </w:r>
      </w:ins>
    </w:p>
    <w:p w14:paraId="4DD441E1" w14:textId="7412BB67" w:rsidR="006D1FAD" w:rsidRPr="006D1FAD" w:rsidRDefault="006D1FAD">
      <w:pPr>
        <w:pStyle w:val="Content2"/>
        <w:numPr>
          <w:ilvl w:val="0"/>
          <w:numId w:val="34"/>
        </w:numPr>
        <w:ind w:left="2520"/>
        <w:rPr>
          <w:ins w:id="5062" w:author="Kyle Mc Hale Dela Cruz" w:date="2014-08-17T22:33:00Z"/>
          <w:i/>
          <w:rPrChange w:id="5063" w:author="Kyle Mc Hale Dela Cruz" w:date="2014-08-17T22:33:00Z">
            <w:rPr>
              <w:ins w:id="5064" w:author="Kyle Mc Hale Dela Cruz" w:date="2014-08-17T22:33:00Z"/>
              <w:b/>
            </w:rPr>
          </w:rPrChange>
        </w:rPr>
        <w:pPrChange w:id="5065" w:author="Kyle Mc Hale Dela Cruz" w:date="2014-08-17T22:33:00Z">
          <w:pPr>
            <w:pStyle w:val="Content2"/>
            <w:numPr>
              <w:numId w:val="34"/>
            </w:numPr>
            <w:ind w:left="2880" w:hanging="360"/>
          </w:pPr>
        </w:pPrChange>
      </w:pPr>
      <w:ins w:id="5066" w:author="Kyle Mc Hale Dela Cruz" w:date="2014-08-17T22:33:00Z">
        <w:r w:rsidRPr="006D1FAD">
          <w:rPr>
            <w:i/>
            <w:rPrChange w:id="5067" w:author="Kyle Mc Hale Dela Cruz" w:date="2014-08-17T22:33:00Z">
              <w:rPr>
                <w:b/>
              </w:rPr>
            </w:rPrChange>
          </w:rPr>
          <w:t>How effective are humanitarian assistance programs and responses?</w:t>
        </w:r>
      </w:ins>
    </w:p>
    <w:p w14:paraId="363A12C7" w14:textId="09647E54" w:rsidR="006D1FAD" w:rsidRPr="006D1FAD" w:rsidRDefault="006D1FAD">
      <w:pPr>
        <w:pStyle w:val="Content2"/>
        <w:numPr>
          <w:ilvl w:val="0"/>
          <w:numId w:val="34"/>
        </w:numPr>
        <w:ind w:left="2520"/>
        <w:rPr>
          <w:ins w:id="5068" w:author="Kyle Mc Hale Dela Cruz" w:date="2014-08-17T22:33:00Z"/>
          <w:i/>
          <w:rPrChange w:id="5069" w:author="Kyle Mc Hale Dela Cruz" w:date="2014-08-17T22:34:00Z">
            <w:rPr>
              <w:ins w:id="5070" w:author="Kyle Mc Hale Dela Cruz" w:date="2014-08-17T22:33:00Z"/>
              <w:b/>
            </w:rPr>
          </w:rPrChange>
        </w:rPr>
        <w:pPrChange w:id="5071" w:author="Kyle Mc Hale Dela Cruz" w:date="2014-08-17T22:34:00Z">
          <w:pPr>
            <w:pStyle w:val="Content2"/>
            <w:numPr>
              <w:numId w:val="34"/>
            </w:numPr>
            <w:ind w:left="2880" w:hanging="360"/>
          </w:pPr>
        </w:pPrChange>
      </w:pPr>
      <w:ins w:id="5072" w:author="Kyle Mc Hale Dela Cruz" w:date="2014-08-17T22:33:00Z">
        <w:r w:rsidRPr="006D1FAD">
          <w:rPr>
            <w:i/>
            <w:rPrChange w:id="5073" w:author="Kyle Mc Hale Dela Cruz" w:date="2014-08-17T22:34:00Z">
              <w:rPr>
                <w:b/>
              </w:rPr>
            </w:rPrChange>
          </w:rPr>
          <w:t xml:space="preserve">What are the future impacts of the emergency? </w:t>
        </w:r>
      </w:ins>
    </w:p>
    <w:p w14:paraId="7CC6CA84" w14:textId="0FAA5F96" w:rsidR="006D1FAD" w:rsidRPr="006D1FAD" w:rsidRDefault="006D1FAD">
      <w:pPr>
        <w:pStyle w:val="Content2"/>
        <w:numPr>
          <w:ilvl w:val="0"/>
          <w:numId w:val="34"/>
        </w:numPr>
        <w:ind w:left="2520"/>
        <w:rPr>
          <w:ins w:id="5074" w:author="Kyle Mc Hale Dela Cruz" w:date="2014-08-17T20:16:00Z"/>
          <w:i/>
          <w:rPrChange w:id="5075" w:author="Kyle Mc Hale Dela Cruz" w:date="2014-08-17T22:34:00Z">
            <w:rPr>
              <w:ins w:id="5076" w:author="Kyle Mc Hale Dela Cruz" w:date="2014-08-17T20:16:00Z"/>
            </w:rPr>
          </w:rPrChange>
        </w:rPr>
        <w:pPrChange w:id="5077" w:author="Kyle Mc Hale Dela Cruz" w:date="2014-08-17T22:34:00Z">
          <w:pPr>
            <w:pStyle w:val="Heading2"/>
          </w:pPr>
        </w:pPrChange>
      </w:pPr>
      <w:ins w:id="5078" w:author="Kyle Mc Hale Dela Cruz" w:date="2014-08-17T22:33:00Z">
        <w:r w:rsidRPr="006D1FAD">
          <w:rPr>
            <w:i/>
            <w:rPrChange w:id="5079" w:author="Kyle Mc Hale Dela Cruz" w:date="2014-08-17T22:34:00Z">
              <w:rPr>
                <w:b w:val="0"/>
              </w:rPr>
            </w:rPrChange>
          </w:rPr>
          <w:t>What are the options and recommendations for action?</w:t>
        </w:r>
      </w:ins>
    </w:p>
    <w:p w14:paraId="0A6CAB7E" w14:textId="77777777" w:rsidR="003F6BD7" w:rsidRPr="003F6BD7" w:rsidRDefault="003F6BD7">
      <w:pPr>
        <w:pStyle w:val="Content1"/>
        <w:rPr>
          <w:ins w:id="5080" w:author="Kyle Mc Hale Dela Cruz" w:date="2014-08-17T20:15:00Z"/>
          <w:rPrChange w:id="5081" w:author="Kyle Mc Hale Dela Cruz" w:date="2014-08-17T20:16:00Z">
            <w:rPr>
              <w:ins w:id="5082" w:author="Kyle Mc Hale Dela Cruz" w:date="2014-08-17T20:15:00Z"/>
              <w:rStyle w:val="Emphasis"/>
              <w:b w:val="0"/>
              <w:i w:val="0"/>
              <w:sz w:val="20"/>
              <w:szCs w:val="20"/>
            </w:rPr>
          </w:rPrChange>
        </w:rPr>
        <w:pPrChange w:id="5083" w:author="Kyle Mc Hale Dela Cruz" w:date="2014-08-17T20:16:00Z">
          <w:pPr>
            <w:pStyle w:val="Heading2"/>
          </w:pPr>
        </w:pPrChange>
      </w:pPr>
    </w:p>
    <w:p w14:paraId="60C3E525" w14:textId="4527F860" w:rsidR="005E113E" w:rsidRPr="00E45CE0" w:rsidRDefault="005E113E" w:rsidP="00CC1F1E">
      <w:pPr>
        <w:pStyle w:val="Heading2"/>
      </w:pPr>
      <w:bookmarkStart w:id="5084" w:name="_Toc396444888"/>
      <w:bookmarkStart w:id="5085" w:name="_Toc396453008"/>
      <w:r w:rsidRPr="00E45CE0">
        <w:t>Twitter and Disaster</w:t>
      </w:r>
      <w:bookmarkEnd w:id="5084"/>
      <w:bookmarkEnd w:id="5085"/>
    </w:p>
    <w:p w14:paraId="563AA710" w14:textId="77777777" w:rsidR="005E113E" w:rsidRPr="00497EF3" w:rsidRDefault="005E113E" w:rsidP="00497EF3">
      <w:pPr>
        <w:pStyle w:val="Content1"/>
      </w:pPr>
    </w:p>
    <w:p w14:paraId="2327FCDC" w14:textId="6C5957AC" w:rsidR="005E113E" w:rsidRPr="00BF4C5E" w:rsidRDefault="005E113E">
      <w:pPr>
        <w:pStyle w:val="Content1"/>
      </w:pPr>
      <w:r w:rsidRPr="00BF4C5E">
        <w:t xml:space="preserve">This part discusses the </w:t>
      </w:r>
      <w:del w:id="5086" w:author="Kyle Mc Hale Dela Cruz" w:date="2014-08-15T16:45:00Z">
        <w:r w:rsidRPr="00BF4C5E" w:rsidDel="00AF3D19">
          <w:delText xml:space="preserve">systems that </w:delText>
        </w:r>
      </w:del>
      <w:r w:rsidRPr="00BF4C5E">
        <w:t xml:space="preserve">uses </w:t>
      </w:r>
      <w:ins w:id="5087" w:author="Kyle Mc Hale Dela Cruz" w:date="2014-08-15T16:44:00Z">
        <w:r w:rsidR="00AF3D19" w:rsidRPr="00BF4C5E">
          <w:t>of</w:t>
        </w:r>
      </w:ins>
      <w:del w:id="5088" w:author="Kyle Mc Hale Dela Cruz" w:date="2014-08-15T16:44:00Z">
        <w:r w:rsidRPr="00BF4C5E" w:rsidDel="0065467F">
          <w:delText>of</w:delText>
        </w:r>
      </w:del>
      <w:r w:rsidRPr="00BF4C5E">
        <w:t xml:space="preserve"> Twitter in times of disaster</w:t>
      </w:r>
      <w:ins w:id="5089" w:author="Kyle Mc Hale Dela Cruz" w:date="2014-08-15T16:45:00Z">
        <w:r w:rsidR="00AF3D19" w:rsidRPr="00BF4C5E">
          <w:t xml:space="preserve">, </w:t>
        </w:r>
      </w:ins>
      <w:del w:id="5090" w:author="Kyle Mc Hale Dela Cruz" w:date="2014-08-15T16:45:00Z">
        <w:r w:rsidRPr="00BF4C5E" w:rsidDel="00AF3D19">
          <w:delText xml:space="preserve"> as well as </w:delText>
        </w:r>
      </w:del>
      <w:r w:rsidRPr="00BF4C5E">
        <w:t xml:space="preserve">the information </w:t>
      </w:r>
      <w:ins w:id="5091" w:author="Kyle Mc Hale Dela Cruz" w:date="2014-08-15T16:45:00Z">
        <w:r w:rsidR="00AF3D19" w:rsidRPr="00BF4C5E">
          <w:t>that are useful during disasters, the information that can be extracted from disaster-related tweets and lastly, systems that make use of Tw</w:t>
        </w:r>
      </w:ins>
      <w:ins w:id="5092" w:author="Kyle Mc Hale Dela Cruz" w:date="2014-08-15T16:47:00Z">
        <w:r w:rsidR="00AF3D19" w:rsidRPr="00BF4C5E">
          <w:t>itter for disaster management procedures</w:t>
        </w:r>
      </w:ins>
      <w:del w:id="5093" w:author="Kyle Mc Hale Dela Cruz" w:date="2014-08-15T16:45:00Z">
        <w:r w:rsidRPr="00BF4C5E" w:rsidDel="00AF3D19">
          <w:delText>used</w:delText>
        </w:r>
      </w:del>
      <w:r w:rsidRPr="00BF4C5E">
        <w:t>.</w:t>
      </w:r>
    </w:p>
    <w:p w14:paraId="501C5AEA" w14:textId="77777777" w:rsidR="005E113E" w:rsidRPr="00BF4C5E" w:rsidRDefault="005E113E">
      <w:pPr>
        <w:pStyle w:val="Content1"/>
      </w:pPr>
    </w:p>
    <w:p w14:paraId="6AD8986C" w14:textId="77777777" w:rsidR="005E113E" w:rsidRPr="00E45CE0" w:rsidRDefault="005E113E">
      <w:pPr>
        <w:pStyle w:val="Heading5"/>
      </w:pPr>
      <w:r w:rsidRPr="00E45CE0">
        <w:lastRenderedPageBreak/>
        <w:t>Extracting Relevant Information Nuggets from Disaster-Related Messages in Social Media (Imran et al., 2013)</w:t>
      </w:r>
    </w:p>
    <w:p w14:paraId="125C6A23" w14:textId="77777777" w:rsidR="005E113E" w:rsidRPr="00E45CE0" w:rsidRDefault="005E113E">
      <w:pPr>
        <w:pStyle w:val="Content2"/>
      </w:pPr>
    </w:p>
    <w:p w14:paraId="7E6080C6" w14:textId="77777777" w:rsidR="005E113E" w:rsidRPr="00E45CE0" w:rsidRDefault="005E113E">
      <w:pPr>
        <w:pStyle w:val="Content2"/>
        <w:pPrChange w:id="5094" w:author="TinTin Kalaw" w:date="2014-08-16T13:15:00Z">
          <w:pPr>
            <w:pStyle w:val="Content1"/>
          </w:pPr>
        </w:pPrChange>
      </w:pPr>
      <w:r w:rsidRPr="00E45CE0">
        <w:t>This paper focuses on the extraction of relevant information from disaster-related tweets. The data set the authors worked with are Twitter data during hurricane Joplin last May 22, 2011 with #joplin. Their approach includes text classification and information extraction.</w:t>
      </w:r>
    </w:p>
    <w:p w14:paraId="573937BF" w14:textId="77777777" w:rsidR="005E113E" w:rsidRPr="00E45CE0" w:rsidRDefault="005E113E">
      <w:pPr>
        <w:pStyle w:val="Content2"/>
        <w:pPrChange w:id="5095" w:author="TinTin Kalaw" w:date="2014-08-16T13:15:00Z">
          <w:pPr>
            <w:pStyle w:val="Content1"/>
          </w:pPr>
        </w:pPrChange>
      </w:pPr>
    </w:p>
    <w:p w14:paraId="2A07BBB6" w14:textId="77777777" w:rsidR="009F684C" w:rsidRDefault="005E113E">
      <w:pPr>
        <w:pStyle w:val="Content2"/>
        <w:rPr>
          <w:ins w:id="5096" w:author="TinTin Kalaw" w:date="2014-08-16T13:15:00Z"/>
          <w:rStyle w:val="Content2Char"/>
        </w:rPr>
        <w:pPrChange w:id="5097" w:author="TinTin Kalaw" w:date="2014-08-16T13:15:00Z">
          <w:pPr>
            <w:pStyle w:val="Content1"/>
          </w:pPr>
        </w:pPrChange>
      </w:pPr>
      <w:r w:rsidRPr="00E45CE0">
        <w:t>First, the tweets were classified into what categories they belonge</w:t>
      </w:r>
      <w:r w:rsidR="0027653C" w:rsidRPr="00E45CE0">
        <w:t xml:space="preserve">d to. </w:t>
      </w:r>
      <w:r w:rsidR="0027653C" w:rsidRPr="00E45CE0">
        <w:fldChar w:fldCharType="begin"/>
      </w:r>
      <w:r w:rsidR="0027653C" w:rsidRPr="00E45CE0">
        <w:instrText xml:space="preserve"> REF _Ref395793906 \h </w:instrText>
      </w:r>
      <w:r w:rsidR="00BF4C5E">
        <w:instrText xml:space="preserve"> \* MERGEFORMAT </w:instrText>
      </w:r>
      <w:r w:rsidR="0027653C" w:rsidRPr="00E45CE0">
        <w:fldChar w:fldCharType="separate"/>
      </w:r>
      <w:ins w:id="5098" w:author="Vilson Lu" w:date="2014-08-16T16:50:00Z">
        <w:r w:rsidR="0068488C">
          <w:rPr>
            <w:b/>
            <w:bCs/>
          </w:rPr>
          <w:t>Error! Reference source not found.</w:t>
        </w:r>
      </w:ins>
      <w:del w:id="5099" w:author="Vilson Lu" w:date="2014-08-16T16:50:00Z">
        <w:r w:rsidR="0027653C" w:rsidRPr="00E45CE0" w:rsidDel="0068488C">
          <w:delText>Table 2</w:delText>
        </w:r>
        <w:r w:rsidR="0027653C" w:rsidRPr="00E45CE0" w:rsidDel="0068488C">
          <w:noBreakHyphen/>
          <w:delText>2</w:delText>
        </w:r>
      </w:del>
      <w:r w:rsidR="0027653C" w:rsidRPr="00E45CE0">
        <w:fldChar w:fldCharType="end"/>
      </w:r>
      <w:r w:rsidR="0027653C" w:rsidRPr="00E45CE0">
        <w:t xml:space="preserve"> shows the categorization they used. After filtering the tweets, only those of the Informative category were </w:t>
      </w:r>
      <w:r w:rsidR="0027653C" w:rsidRPr="009F684C">
        <w:rPr>
          <w:rStyle w:val="Content2Char"/>
          <w:rPrChange w:id="5100" w:author="TinTin Kalaw" w:date="2014-08-16T13:15:00Z">
            <w:rPr/>
          </w:rPrChange>
        </w:rPr>
        <w:t>used. The informative tweets were further categorized into what information type they contain. Their basis for the categories was from the ontology by (Vieweg et al., 2010)</w:t>
      </w:r>
      <w:r w:rsidR="00906034" w:rsidRPr="009F684C">
        <w:rPr>
          <w:rStyle w:val="Content2Char"/>
          <w:rPrChange w:id="5101" w:author="TinTin Kalaw" w:date="2014-08-16T13:15:00Z">
            <w:rPr/>
          </w:rPrChange>
        </w:rPr>
        <w:t>.</w:t>
      </w:r>
      <w:ins w:id="5102" w:author="TinTin Kalaw" w:date="2014-08-16T12:20:00Z">
        <w:r w:rsidR="00BF4C5E" w:rsidRPr="009F684C">
          <w:rPr>
            <w:rStyle w:val="Content2Char"/>
            <w:rPrChange w:id="5103" w:author="TinTin Kalaw" w:date="2014-08-16T13:15:00Z">
              <w:rPr/>
            </w:rPrChange>
          </w:rPr>
          <w:t xml:space="preserve"> </w:t>
        </w:r>
        <w:r w:rsidR="00BF4C5E" w:rsidRPr="009F684C">
          <w:rPr>
            <w:rStyle w:val="Content2Char"/>
            <w:rPrChange w:id="5104" w:author="TinTin Kalaw" w:date="2014-08-16T13:15:00Z">
              <w:rPr/>
            </w:rPrChange>
          </w:rPr>
          <w:fldChar w:fldCharType="begin"/>
        </w:r>
        <w:r w:rsidR="00BF4C5E" w:rsidRPr="009F684C">
          <w:rPr>
            <w:rStyle w:val="Content2Char"/>
            <w:rPrChange w:id="5105" w:author="TinTin Kalaw" w:date="2014-08-16T13:15:00Z">
              <w:rPr/>
            </w:rPrChange>
          </w:rPr>
          <w:instrText xml:space="preserve"> REF _Ref395954955 \h </w:instrText>
        </w:r>
      </w:ins>
      <w:r w:rsidR="009F684C" w:rsidRPr="009F684C">
        <w:rPr>
          <w:rStyle w:val="Content2Char"/>
        </w:rPr>
        <w:instrText xml:space="preserve"> \* MERGEFORMAT </w:instrText>
      </w:r>
      <w:r w:rsidR="00BF4C5E" w:rsidRPr="009F684C">
        <w:rPr>
          <w:rStyle w:val="Content2Char"/>
          <w:rPrChange w:id="5106" w:author="TinTin Kalaw" w:date="2014-08-16T13:15:00Z">
            <w:rPr>
              <w:rStyle w:val="Content2Char"/>
            </w:rPr>
          </w:rPrChange>
        </w:rPr>
      </w:r>
      <w:r w:rsidR="00BF4C5E" w:rsidRPr="009F684C">
        <w:rPr>
          <w:rStyle w:val="Content2Char"/>
          <w:rPrChange w:id="5107" w:author="TinTin Kalaw" w:date="2014-08-16T13:15:00Z">
            <w:rPr/>
          </w:rPrChange>
        </w:rPr>
        <w:fldChar w:fldCharType="separate"/>
      </w:r>
      <w:ins w:id="5108" w:author="Vilson Lu" w:date="2014-08-16T16:50:00Z">
        <w:r w:rsidR="0068488C" w:rsidRPr="0068488C">
          <w:rPr>
            <w:rStyle w:val="Content2Char"/>
            <w:rPrChange w:id="5109" w:author="Vilson Lu" w:date="2014-08-16T16:50:00Z">
              <w:rPr/>
            </w:rPrChange>
          </w:rPr>
          <w:t>Table 2</w:t>
        </w:r>
        <w:r w:rsidR="0068488C" w:rsidRPr="0068488C">
          <w:rPr>
            <w:rStyle w:val="Content2Char"/>
            <w:rPrChange w:id="5110" w:author="Vilson Lu" w:date="2014-08-16T16:50:00Z">
              <w:rPr/>
            </w:rPrChange>
          </w:rPr>
          <w:noBreakHyphen/>
          <w:t>3</w:t>
        </w:r>
      </w:ins>
      <w:ins w:id="5111" w:author="TinTin Kalaw" w:date="2014-08-16T12:20:00Z">
        <w:r w:rsidR="00BF4C5E" w:rsidRPr="009F684C">
          <w:rPr>
            <w:rStyle w:val="Content2Char"/>
            <w:rPrChange w:id="5112" w:author="TinTin Kalaw" w:date="2014-08-16T13:15:00Z">
              <w:rPr/>
            </w:rPrChange>
          </w:rPr>
          <w:fldChar w:fldCharType="end"/>
        </w:r>
        <w:r w:rsidR="00BF4C5E" w:rsidRPr="009F684C">
          <w:rPr>
            <w:rStyle w:val="Content2Char"/>
            <w:rPrChange w:id="5113" w:author="TinTin Kalaw" w:date="2014-08-16T13:15:00Z">
              <w:rPr/>
            </w:rPrChange>
          </w:rPr>
          <w:t xml:space="preserve"> shows the categorization of informative tweets with examples.</w:t>
        </w:r>
      </w:ins>
    </w:p>
    <w:p w14:paraId="491C7221" w14:textId="05B8FA81" w:rsidR="005E113E" w:rsidRPr="00E45CE0" w:rsidDel="00BF4C5E" w:rsidRDefault="00906034">
      <w:pPr>
        <w:pStyle w:val="Content2"/>
        <w:rPr>
          <w:del w:id="5114" w:author="TinTin Kalaw" w:date="2014-08-16T12:17:00Z"/>
        </w:rPr>
        <w:pPrChange w:id="5115" w:author="TinTin Kalaw" w:date="2014-08-16T13:15:00Z">
          <w:pPr>
            <w:pStyle w:val="Content1"/>
          </w:pPr>
        </w:pPrChange>
      </w:pPr>
      <w:del w:id="5116" w:author="TinTin Kalaw" w:date="2014-08-16T12:20:00Z">
        <w:r w:rsidRPr="00E45CE0" w:rsidDel="00BF4C5E">
          <w:delText xml:space="preserve"> </w:delText>
        </w:r>
      </w:del>
    </w:p>
    <w:p w14:paraId="00EACDCA" w14:textId="593736A6" w:rsidR="0007279C" w:rsidRPr="00E45CE0" w:rsidDel="009F684C" w:rsidRDefault="0007279C">
      <w:pPr>
        <w:pStyle w:val="Content2"/>
        <w:rPr>
          <w:del w:id="5117" w:author="TinTin Kalaw" w:date="2014-08-16T13:14:00Z"/>
        </w:rPr>
        <w:pPrChange w:id="5118" w:author="TinTin Kalaw" w:date="2014-08-16T13:15:00Z">
          <w:pPr>
            <w:pStyle w:val="Content1"/>
          </w:pPr>
        </w:pPrChange>
      </w:pPr>
    </w:p>
    <w:p w14:paraId="3CC511B1" w14:textId="77777777" w:rsidR="00E45CE0" w:rsidRPr="00E45CE0" w:rsidRDefault="00E45CE0">
      <w:pPr>
        <w:pStyle w:val="Content2"/>
        <w:pPrChange w:id="5119" w:author="TinTin Kalaw" w:date="2014-08-16T13:15:00Z">
          <w:pPr>
            <w:pStyle w:val="Content1"/>
          </w:pPr>
        </w:pPrChange>
      </w:pPr>
    </w:p>
    <w:p w14:paraId="0925BD19" w14:textId="4604DA34" w:rsidR="00906034" w:rsidRPr="00E45CE0" w:rsidRDefault="00906034" w:rsidP="00AB6FDF">
      <w:pPr>
        <w:pStyle w:val="Caption"/>
      </w:pPr>
      <w:bookmarkStart w:id="5120" w:name="_Toc396442277"/>
      <w:r w:rsidRPr="00E45CE0">
        <w:t xml:space="preserve">Table </w:t>
      </w:r>
      <w:ins w:id="5121" w:author="Vilson Lu" w:date="2014-08-22T08:50:00Z">
        <w:r w:rsidR="00F64801">
          <w:fldChar w:fldCharType="begin"/>
        </w:r>
        <w:r w:rsidR="00F64801">
          <w:instrText xml:space="preserve"> STYLEREF 1 \s </w:instrText>
        </w:r>
      </w:ins>
      <w:r w:rsidR="00F64801">
        <w:fldChar w:fldCharType="separate"/>
      </w:r>
      <w:r w:rsidR="00F64801">
        <w:rPr>
          <w:noProof/>
        </w:rPr>
        <w:t>2</w:t>
      </w:r>
      <w:ins w:id="5122"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5123" w:author="Vilson Lu" w:date="2014-08-22T08:50:00Z">
        <w:r w:rsidR="00F64801">
          <w:rPr>
            <w:noProof/>
          </w:rPr>
          <w:t>2</w:t>
        </w:r>
        <w:r w:rsidR="00F64801">
          <w:fldChar w:fldCharType="end"/>
        </w:r>
      </w:ins>
      <w:ins w:id="5124" w:author="TinTin Kalaw" w:date="2014-08-16T13:59:00Z">
        <w:del w:id="5125" w:author="Vilson Lu" w:date="2014-08-21T17:51:00Z">
          <w:r w:rsidR="006E6440" w:rsidDel="005621E4">
            <w:fldChar w:fldCharType="begin"/>
          </w:r>
          <w:r w:rsidR="006E6440" w:rsidDel="005621E4">
            <w:delInstrText xml:space="preserve"> STYLEREF 1 \s </w:delInstrText>
          </w:r>
        </w:del>
      </w:ins>
      <w:del w:id="5126" w:author="Vilson Lu" w:date="2014-08-21T17:51:00Z">
        <w:r w:rsidR="006E6440" w:rsidDel="005621E4">
          <w:fldChar w:fldCharType="separate"/>
        </w:r>
        <w:r w:rsidR="0068488C" w:rsidDel="005621E4">
          <w:rPr>
            <w:noProof/>
          </w:rPr>
          <w:delText>2</w:delText>
        </w:r>
      </w:del>
      <w:ins w:id="5127" w:author="TinTin Kalaw" w:date="2014-08-16T13:59:00Z">
        <w:del w:id="5128"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5129" w:author="Vilson Lu" w:date="2014-08-21T17:51:00Z">
        <w:r w:rsidR="006E6440" w:rsidDel="005621E4">
          <w:fldChar w:fldCharType="end"/>
        </w:r>
      </w:del>
      <w:del w:id="5130"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2</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2</w:delText>
        </w:r>
        <w:r w:rsidR="00406CC7" w:rsidDel="00BD695A">
          <w:rPr>
            <w:noProof/>
          </w:rPr>
          <w:fldChar w:fldCharType="end"/>
        </w:r>
      </w:del>
      <w:r w:rsidRPr="00E45CE0">
        <w:t>. Tweet Categories</w:t>
      </w:r>
      <w:bookmarkEnd w:id="5120"/>
    </w:p>
    <w:tbl>
      <w:tblPr>
        <w:tblStyle w:val="TableGrid"/>
        <w:tblW w:w="0" w:type="auto"/>
        <w:tblInd w:w="1548" w:type="dxa"/>
        <w:tblLook w:val="04A0" w:firstRow="1" w:lastRow="0" w:firstColumn="1" w:lastColumn="0" w:noHBand="0" w:noVBand="1"/>
      </w:tblPr>
      <w:tblGrid>
        <w:gridCol w:w="1620"/>
        <w:gridCol w:w="6182"/>
      </w:tblGrid>
      <w:tr w:rsidR="00E22971" w:rsidRPr="00E45CE0" w14:paraId="1DFAF9B8" w14:textId="77777777" w:rsidTr="00E22971">
        <w:tc>
          <w:tcPr>
            <w:tcW w:w="1620" w:type="dxa"/>
            <w:vAlign w:val="center"/>
          </w:tcPr>
          <w:p w14:paraId="088D0B7A" w14:textId="4C590E54" w:rsidR="005E113E" w:rsidRPr="00E45CE0" w:rsidRDefault="00906034" w:rsidP="00906034">
            <w:pPr>
              <w:jc w:val="center"/>
              <w:rPr>
                <w:b/>
                <w:sz w:val="20"/>
                <w:szCs w:val="20"/>
              </w:rPr>
            </w:pPr>
            <w:r w:rsidRPr="00E45CE0">
              <w:rPr>
                <w:b/>
                <w:sz w:val="20"/>
                <w:szCs w:val="20"/>
              </w:rPr>
              <w:t>Category</w:t>
            </w:r>
          </w:p>
        </w:tc>
        <w:tc>
          <w:tcPr>
            <w:tcW w:w="6182" w:type="dxa"/>
            <w:vAlign w:val="center"/>
          </w:tcPr>
          <w:p w14:paraId="25FE0B0F" w14:textId="5001813F" w:rsidR="005E113E" w:rsidRPr="00E45CE0" w:rsidRDefault="00906034" w:rsidP="00906034">
            <w:pPr>
              <w:jc w:val="center"/>
              <w:rPr>
                <w:b/>
                <w:sz w:val="20"/>
                <w:szCs w:val="20"/>
              </w:rPr>
            </w:pPr>
            <w:r w:rsidRPr="00E45CE0">
              <w:rPr>
                <w:b/>
                <w:sz w:val="20"/>
                <w:szCs w:val="20"/>
              </w:rPr>
              <w:t>Description</w:t>
            </w:r>
          </w:p>
        </w:tc>
      </w:tr>
      <w:tr w:rsidR="00E22971" w:rsidRPr="00E45CE0" w14:paraId="526CB251" w14:textId="77777777" w:rsidTr="00E22971">
        <w:tc>
          <w:tcPr>
            <w:tcW w:w="1620" w:type="dxa"/>
            <w:vAlign w:val="center"/>
          </w:tcPr>
          <w:p w14:paraId="404AD552" w14:textId="5D04080B" w:rsidR="005E113E" w:rsidRPr="00E45CE0" w:rsidRDefault="00906034" w:rsidP="00906034">
            <w:pPr>
              <w:autoSpaceDE w:val="0"/>
              <w:autoSpaceDN w:val="0"/>
              <w:adjustRightInd w:val="0"/>
              <w:jc w:val="both"/>
              <w:rPr>
                <w:sz w:val="20"/>
                <w:szCs w:val="20"/>
              </w:rPr>
            </w:pPr>
            <w:r w:rsidRPr="00E45CE0">
              <w:rPr>
                <w:iCs/>
                <w:sz w:val="20"/>
                <w:szCs w:val="20"/>
              </w:rPr>
              <w:t>Personal Only</w:t>
            </w:r>
          </w:p>
        </w:tc>
        <w:tc>
          <w:tcPr>
            <w:tcW w:w="6182" w:type="dxa"/>
            <w:vAlign w:val="center"/>
          </w:tcPr>
          <w:p w14:paraId="11E67D97" w14:textId="4A2D538E" w:rsidR="005E113E" w:rsidRPr="00E45CE0" w:rsidRDefault="00906034" w:rsidP="00906034">
            <w:pPr>
              <w:autoSpaceDE w:val="0"/>
              <w:autoSpaceDN w:val="0"/>
              <w:adjustRightInd w:val="0"/>
              <w:jc w:val="both"/>
              <w:rPr>
                <w:sz w:val="20"/>
                <w:szCs w:val="20"/>
              </w:rPr>
            </w:pPr>
            <w:r w:rsidRPr="00E45CE0">
              <w:rPr>
                <w:sz w:val="20"/>
                <w:szCs w:val="20"/>
              </w:rPr>
              <w:t>If a message is only of interest to its author and her immediate circle of family/friends and does not convey any useful information to other people who do not know the author.</w:t>
            </w:r>
          </w:p>
        </w:tc>
      </w:tr>
      <w:tr w:rsidR="00E22971" w:rsidRPr="00E45CE0" w14:paraId="0A744875" w14:textId="77777777" w:rsidTr="00E22971">
        <w:tc>
          <w:tcPr>
            <w:tcW w:w="1620" w:type="dxa"/>
            <w:vAlign w:val="center"/>
          </w:tcPr>
          <w:p w14:paraId="599669BA" w14:textId="7A62E30D"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2F01AA90" w14:textId="19D06AA9" w:rsidR="005E113E" w:rsidRPr="00E45CE0" w:rsidRDefault="00906034" w:rsidP="00906034">
            <w:pPr>
              <w:autoSpaceDE w:val="0"/>
              <w:autoSpaceDN w:val="0"/>
              <w:adjustRightInd w:val="0"/>
              <w:jc w:val="both"/>
              <w:rPr>
                <w:sz w:val="20"/>
                <w:szCs w:val="20"/>
              </w:rPr>
            </w:pPr>
            <w:r w:rsidRPr="00E45CE0">
              <w:rPr>
                <w:iCs/>
                <w:sz w:val="20"/>
                <w:szCs w:val="20"/>
              </w:rPr>
              <w:t>(Direct)</w:t>
            </w:r>
          </w:p>
        </w:tc>
        <w:tc>
          <w:tcPr>
            <w:tcW w:w="6182" w:type="dxa"/>
            <w:vAlign w:val="center"/>
          </w:tcPr>
          <w:p w14:paraId="6DF927AF" w14:textId="687CDEA1" w:rsidR="005E113E" w:rsidRPr="00E45CE0" w:rsidRDefault="00906034" w:rsidP="00906034">
            <w:pPr>
              <w:autoSpaceDE w:val="0"/>
              <w:autoSpaceDN w:val="0"/>
              <w:adjustRightInd w:val="0"/>
              <w:jc w:val="both"/>
              <w:rPr>
                <w:sz w:val="20"/>
                <w:szCs w:val="20"/>
              </w:rPr>
            </w:pPr>
            <w:r w:rsidRPr="00E45CE0">
              <w:rPr>
                <w:sz w:val="20"/>
                <w:szCs w:val="20"/>
              </w:rPr>
              <w:t xml:space="preserve">If the message is of interest to other people beyond the author's immediate circle, and seems to be written by a person who is a </w:t>
            </w:r>
            <w:r w:rsidRPr="00E45CE0">
              <w:rPr>
                <w:iCs/>
                <w:sz w:val="20"/>
                <w:szCs w:val="20"/>
              </w:rPr>
              <w:t xml:space="preserve">direct eyewitness </w:t>
            </w:r>
            <w:r w:rsidRPr="00E45CE0">
              <w:rPr>
                <w:sz w:val="20"/>
                <w:szCs w:val="20"/>
              </w:rPr>
              <w:t>of what is taking place.</w:t>
            </w:r>
          </w:p>
        </w:tc>
      </w:tr>
      <w:tr w:rsidR="00E22971" w:rsidRPr="00E45CE0" w14:paraId="6CCBA8BB" w14:textId="77777777" w:rsidTr="00E22971">
        <w:tc>
          <w:tcPr>
            <w:tcW w:w="1620" w:type="dxa"/>
            <w:vAlign w:val="center"/>
          </w:tcPr>
          <w:p w14:paraId="1E0D578A" w14:textId="00E4083A"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2A0C68ED" w14:textId="6B988BB7" w:rsidR="005E113E" w:rsidRPr="00E45CE0" w:rsidRDefault="00906034" w:rsidP="00906034">
            <w:pPr>
              <w:autoSpaceDE w:val="0"/>
              <w:autoSpaceDN w:val="0"/>
              <w:adjustRightInd w:val="0"/>
              <w:jc w:val="both"/>
              <w:rPr>
                <w:sz w:val="20"/>
                <w:szCs w:val="20"/>
              </w:rPr>
            </w:pPr>
            <w:r w:rsidRPr="00E45CE0">
              <w:rPr>
                <w:iCs/>
                <w:sz w:val="20"/>
                <w:szCs w:val="20"/>
              </w:rPr>
              <w:t>(Indirect)</w:t>
            </w:r>
          </w:p>
        </w:tc>
        <w:tc>
          <w:tcPr>
            <w:tcW w:w="6182" w:type="dxa"/>
            <w:vAlign w:val="center"/>
          </w:tcPr>
          <w:p w14:paraId="39221D52" w14:textId="24C30399" w:rsidR="005E113E" w:rsidRPr="00E45CE0" w:rsidRDefault="00906034" w:rsidP="00906034">
            <w:pPr>
              <w:autoSpaceDE w:val="0"/>
              <w:autoSpaceDN w:val="0"/>
              <w:adjustRightInd w:val="0"/>
              <w:jc w:val="both"/>
              <w:rPr>
                <w:sz w:val="20"/>
                <w:szCs w:val="20"/>
              </w:rPr>
            </w:pPr>
            <w:r w:rsidRPr="00E45CE0">
              <w:rPr>
                <w:sz w:val="20"/>
                <w:szCs w:val="20"/>
              </w:rPr>
              <w:t>If the message is of interest to other people beyond the author's immediate circle, and seems to be seen/heard by the person on the radio, TV, newspaper, or other source. The message must specify the source.</w:t>
            </w:r>
          </w:p>
        </w:tc>
      </w:tr>
      <w:tr w:rsidR="00E22971" w:rsidRPr="00E45CE0" w14:paraId="3E3DD7F1" w14:textId="77777777" w:rsidTr="00E22971">
        <w:tc>
          <w:tcPr>
            <w:tcW w:w="1620" w:type="dxa"/>
            <w:vAlign w:val="center"/>
          </w:tcPr>
          <w:p w14:paraId="235B2C6A" w14:textId="7BC3A589"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5C14F4E2" w14:textId="5634DFC5" w:rsidR="005E113E" w:rsidRPr="00E45CE0" w:rsidRDefault="00906034" w:rsidP="00906034">
            <w:pPr>
              <w:autoSpaceDE w:val="0"/>
              <w:autoSpaceDN w:val="0"/>
              <w:adjustRightInd w:val="0"/>
              <w:jc w:val="both"/>
              <w:rPr>
                <w:sz w:val="20"/>
                <w:szCs w:val="20"/>
              </w:rPr>
            </w:pPr>
            <w:r w:rsidRPr="00E45CE0">
              <w:rPr>
                <w:iCs/>
                <w:sz w:val="20"/>
                <w:szCs w:val="20"/>
              </w:rPr>
              <w:t>(Direct or Indirect)</w:t>
            </w:r>
          </w:p>
        </w:tc>
        <w:tc>
          <w:tcPr>
            <w:tcW w:w="6182" w:type="dxa"/>
            <w:vAlign w:val="center"/>
          </w:tcPr>
          <w:p w14:paraId="2B03721F" w14:textId="4249C698" w:rsidR="005E113E" w:rsidRPr="00E45CE0" w:rsidRDefault="00906034" w:rsidP="00906034">
            <w:pPr>
              <w:autoSpaceDE w:val="0"/>
              <w:autoSpaceDN w:val="0"/>
              <w:adjustRightInd w:val="0"/>
              <w:jc w:val="both"/>
              <w:rPr>
                <w:sz w:val="20"/>
                <w:szCs w:val="20"/>
              </w:rPr>
            </w:pPr>
            <w:r w:rsidRPr="00E45CE0">
              <w:rPr>
                <w:sz w:val="20"/>
                <w:szCs w:val="20"/>
              </w:rPr>
              <w:t>If the message is of interest to other people beyond the author's immediate circle, but there is not enough information to tell if it is a direct report or a repetition of something from another source.</w:t>
            </w:r>
          </w:p>
        </w:tc>
      </w:tr>
      <w:tr w:rsidR="00E22971" w:rsidRPr="00E45CE0" w14:paraId="50A95AAC" w14:textId="77777777" w:rsidTr="00E22971">
        <w:tc>
          <w:tcPr>
            <w:tcW w:w="1620" w:type="dxa"/>
            <w:vAlign w:val="center"/>
          </w:tcPr>
          <w:p w14:paraId="659219BB" w14:textId="0EC14444" w:rsidR="005E113E" w:rsidRPr="00E45CE0" w:rsidRDefault="00906034" w:rsidP="00906034">
            <w:pPr>
              <w:jc w:val="both"/>
              <w:rPr>
                <w:sz w:val="20"/>
                <w:szCs w:val="20"/>
              </w:rPr>
            </w:pPr>
            <w:r w:rsidRPr="00E45CE0">
              <w:rPr>
                <w:iCs/>
                <w:sz w:val="20"/>
                <w:szCs w:val="20"/>
              </w:rPr>
              <w:t>Other</w:t>
            </w:r>
          </w:p>
        </w:tc>
        <w:tc>
          <w:tcPr>
            <w:tcW w:w="6182" w:type="dxa"/>
            <w:vAlign w:val="center"/>
          </w:tcPr>
          <w:p w14:paraId="30F20B54" w14:textId="7B265B06" w:rsidR="005E113E" w:rsidRPr="00E45CE0" w:rsidRDefault="00906034" w:rsidP="00906034">
            <w:pPr>
              <w:jc w:val="both"/>
              <w:rPr>
                <w:sz w:val="20"/>
                <w:szCs w:val="20"/>
              </w:rPr>
            </w:pPr>
            <w:r w:rsidRPr="00E45CE0">
              <w:rPr>
                <w:sz w:val="20"/>
                <w:szCs w:val="20"/>
              </w:rPr>
              <w:t>If the message is not in English, or if it cannot be classified.</w:t>
            </w:r>
          </w:p>
        </w:tc>
      </w:tr>
    </w:tbl>
    <w:p w14:paraId="00F618A7" w14:textId="77777777" w:rsidR="00906034" w:rsidRDefault="00906034" w:rsidP="00906034">
      <w:pPr>
        <w:pStyle w:val="Content2"/>
        <w:rPr>
          <w:ins w:id="5131" w:author="TinTin Kalaw" w:date="2014-08-16T13:14:00Z"/>
          <w:rStyle w:val="Emphasis"/>
          <w:i w:val="0"/>
        </w:rPr>
      </w:pPr>
    </w:p>
    <w:p w14:paraId="3F2188B5" w14:textId="04866139" w:rsidR="009F684C" w:rsidRDefault="009F684C" w:rsidP="00906034">
      <w:pPr>
        <w:pStyle w:val="Content2"/>
        <w:rPr>
          <w:ins w:id="5132" w:author="TinTin Kalaw" w:date="2014-08-16T13:14:00Z"/>
          <w:rStyle w:val="Emphasis"/>
          <w:i w:val="0"/>
        </w:rPr>
      </w:pPr>
      <w:moveToRangeStart w:id="5133" w:author="TinTin Kalaw" w:date="2014-08-16T13:14:00Z" w:name="move395958182"/>
      <w:moveTo w:id="5134" w:author="TinTin Kalaw" w:date="2014-08-16T13:14:00Z">
        <w:r w:rsidRPr="00E45CE0">
          <w:rPr>
            <w:rStyle w:val="Emphasis"/>
            <w:i w:val="0"/>
          </w:rPr>
          <w:t>To classify the tweets into the mentioned categories, Naïve Bayesian classifiers were trained and implemented using Weka. Their features include binary features (if the tweet contains the ‘@’ symbol, a hashtags, emoticons, links or URLs, and numbers), scalar features (the length of the tweet), and text features (unigrams, bigrams, POS tags, POS tag-bigrams, and VerbNet classes).</w:t>
        </w:r>
      </w:moveTo>
      <w:moveToRangeEnd w:id="5133"/>
    </w:p>
    <w:p w14:paraId="092953D8" w14:textId="77777777" w:rsidR="009F684C" w:rsidRDefault="009F684C" w:rsidP="00906034">
      <w:pPr>
        <w:pStyle w:val="Content2"/>
        <w:rPr>
          <w:ins w:id="5135" w:author="TinTin Kalaw" w:date="2014-08-16T13:14:00Z"/>
          <w:rStyle w:val="Emphasis"/>
          <w:i w:val="0"/>
        </w:rPr>
      </w:pPr>
    </w:p>
    <w:p w14:paraId="24EF26C3" w14:textId="05AED1C6" w:rsidR="009F684C" w:rsidRDefault="009F684C" w:rsidP="00906034">
      <w:pPr>
        <w:pStyle w:val="Content2"/>
        <w:rPr>
          <w:ins w:id="5136" w:author="TinTin Kalaw" w:date="2014-08-16T13:14:00Z"/>
          <w:rStyle w:val="Emphasis"/>
          <w:i w:val="0"/>
        </w:rPr>
      </w:pPr>
      <w:moveToRangeStart w:id="5137" w:author="TinTin Kalaw" w:date="2014-08-16T13:14:00Z" w:name="move395958192"/>
      <w:moveTo w:id="5138" w:author="TinTin Kalaw" w:date="2014-08-16T13:14:00Z">
        <w:r w:rsidRPr="00E45CE0">
          <w:rPr>
            <w:rStyle w:val="Emphasis"/>
            <w:i w:val="0"/>
          </w:rPr>
          <w:t xml:space="preserve">For each informative tweet category, they have extracted various types of information which they refer to as information nuggets. </w:t>
        </w:r>
        <w:r w:rsidRPr="00E45CE0">
          <w:rPr>
            <w:rStyle w:val="Emphasis"/>
            <w:i w:val="0"/>
          </w:rPr>
          <w:fldChar w:fldCharType="begin"/>
        </w:r>
        <w:r w:rsidRPr="00E45CE0">
          <w:rPr>
            <w:rStyle w:val="Emphasis"/>
            <w:i w:val="0"/>
          </w:rPr>
          <w:instrText xml:space="preserve"> REF _Ref395797412 \h </w:instrText>
        </w:r>
        <w:r>
          <w:rPr>
            <w:rStyle w:val="Emphasis"/>
            <w:i w:val="0"/>
          </w:rPr>
          <w:instrText xml:space="preserve"> \* MERGEFORMAT </w:instrText>
        </w:r>
      </w:moveTo>
      <w:r w:rsidRPr="00E45CE0">
        <w:rPr>
          <w:rStyle w:val="Emphasis"/>
          <w:i w:val="0"/>
        </w:rPr>
      </w:r>
      <w:moveTo w:id="5139" w:author="TinTin Kalaw" w:date="2014-08-16T13:14:00Z">
        <w:r w:rsidRPr="00E45CE0">
          <w:rPr>
            <w:rStyle w:val="Emphasis"/>
            <w:i w:val="0"/>
          </w:rPr>
          <w:fldChar w:fldCharType="separate"/>
        </w:r>
      </w:moveTo>
      <w:ins w:id="5140" w:author="Vilson Lu" w:date="2014-08-16T16:50:00Z">
        <w:r w:rsidR="0068488C" w:rsidRPr="00E45CE0">
          <w:t xml:space="preserve">Table </w:t>
        </w:r>
        <w:r w:rsidR="0068488C">
          <w:rPr>
            <w:noProof/>
          </w:rPr>
          <w:t>2</w:t>
        </w:r>
        <w:r w:rsidR="0068488C">
          <w:rPr>
            <w:noProof/>
          </w:rPr>
          <w:noBreakHyphen/>
          <w:t>4</w:t>
        </w:r>
      </w:ins>
      <w:moveTo w:id="5141" w:author="TinTin Kalaw" w:date="2014-08-16T13:14:00Z">
        <w:del w:id="5142" w:author="Vilson Lu" w:date="2014-08-16T16:50:00Z">
          <w:r w:rsidRPr="00E45CE0" w:rsidDel="0068488C">
            <w:delText xml:space="preserve">Table </w:delText>
          </w:r>
          <w:r w:rsidRPr="00E45CE0" w:rsidDel="0068488C">
            <w:rPr>
              <w:noProof/>
            </w:rPr>
            <w:delText>2</w:delText>
          </w:r>
          <w:r w:rsidRPr="00E45CE0" w:rsidDel="0068488C">
            <w:noBreakHyphen/>
          </w:r>
          <w:r w:rsidRPr="00E45CE0" w:rsidDel="0068488C">
            <w:rPr>
              <w:noProof/>
            </w:rPr>
            <w:delText>4</w:delText>
          </w:r>
        </w:del>
        <w:r w:rsidRPr="00E45CE0">
          <w:rPr>
            <w:rStyle w:val="Emphasis"/>
            <w:i w:val="0"/>
          </w:rPr>
          <w:fldChar w:fldCharType="end"/>
        </w:r>
        <w:r w:rsidRPr="00E45CE0">
          <w:rPr>
            <w:rStyle w:val="Emphasis"/>
            <w:i w:val="0"/>
          </w:rPr>
          <w:t xml:space="preserve"> shows the extractable information nugget per informative tweet category as well as that category’s type subsets. The location references, time references, and number of casualties were extracted using the Stanford Named Entity Recognizer. All the Twitter Handlers (i.e. all words starting with the ‘@’ symbol and URLs) were extracted from the tweet for the sources. Caution/Advice and Damaged Object were extracted using the Stanford Part of Speech Tagger and WordNet. For the intention of the tweet, another classifier was trained to determine if the tweet is a donation effort or it requests for help. Lastly, the type information nugget pertains to the Type Subset column. For each informative tweet category, another classifier was trained to classify the category into its corresponding subset.</w:t>
        </w:r>
      </w:moveTo>
      <w:moveToRangeEnd w:id="5137"/>
    </w:p>
    <w:p w14:paraId="0129EEF3" w14:textId="60BD0EF5" w:rsidR="009F684C" w:rsidRPr="00E45CE0" w:rsidDel="009F684C" w:rsidRDefault="009F684C" w:rsidP="00906034">
      <w:pPr>
        <w:pStyle w:val="Content2"/>
        <w:rPr>
          <w:del w:id="5143" w:author="TinTin Kalaw" w:date="2014-08-16T13:15:00Z"/>
          <w:rStyle w:val="Emphasis"/>
          <w:i w:val="0"/>
        </w:rPr>
      </w:pPr>
    </w:p>
    <w:p w14:paraId="45A881B7" w14:textId="6E584441" w:rsidR="00906034" w:rsidRPr="00E45CE0" w:rsidRDefault="00906034" w:rsidP="00AB6FDF">
      <w:pPr>
        <w:pStyle w:val="Caption"/>
      </w:pPr>
      <w:bookmarkStart w:id="5144" w:name="_Ref396406271"/>
      <w:bookmarkStart w:id="5145" w:name="_Ref395954955"/>
      <w:bookmarkStart w:id="5146" w:name="_Ref396406265"/>
      <w:bookmarkStart w:id="5147" w:name="_Toc396442278"/>
      <w:r w:rsidRPr="00E45CE0">
        <w:t xml:space="preserve">Table </w:t>
      </w:r>
      <w:ins w:id="5148" w:author="Vilson Lu" w:date="2014-08-22T08:50:00Z">
        <w:r w:rsidR="00F64801">
          <w:fldChar w:fldCharType="begin"/>
        </w:r>
        <w:r w:rsidR="00F64801">
          <w:instrText xml:space="preserve"> STYLEREF 1 \s </w:instrText>
        </w:r>
      </w:ins>
      <w:r w:rsidR="00F64801">
        <w:fldChar w:fldCharType="separate"/>
      </w:r>
      <w:r w:rsidR="00F64801">
        <w:rPr>
          <w:noProof/>
        </w:rPr>
        <w:t>2</w:t>
      </w:r>
      <w:ins w:id="5149"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5150" w:author="Vilson Lu" w:date="2014-08-22T08:50:00Z">
        <w:r w:rsidR="00F64801">
          <w:rPr>
            <w:noProof/>
          </w:rPr>
          <w:t>3</w:t>
        </w:r>
        <w:r w:rsidR="00F64801">
          <w:fldChar w:fldCharType="end"/>
        </w:r>
      </w:ins>
      <w:ins w:id="5151" w:author="TinTin Kalaw" w:date="2014-08-16T13:59:00Z">
        <w:del w:id="5152" w:author="Vilson Lu" w:date="2014-08-21T17:51:00Z">
          <w:r w:rsidR="006E6440" w:rsidDel="005621E4">
            <w:fldChar w:fldCharType="begin"/>
          </w:r>
          <w:r w:rsidR="006E6440" w:rsidDel="005621E4">
            <w:delInstrText xml:space="preserve"> STYLEREF 1 \s </w:delInstrText>
          </w:r>
        </w:del>
      </w:ins>
      <w:del w:id="5153" w:author="Vilson Lu" w:date="2014-08-21T17:51:00Z">
        <w:r w:rsidR="006E6440" w:rsidDel="005621E4">
          <w:fldChar w:fldCharType="separate"/>
        </w:r>
        <w:r w:rsidR="0068488C" w:rsidDel="005621E4">
          <w:rPr>
            <w:noProof/>
          </w:rPr>
          <w:delText>2</w:delText>
        </w:r>
      </w:del>
      <w:ins w:id="5154" w:author="TinTin Kalaw" w:date="2014-08-16T13:59:00Z">
        <w:del w:id="5155"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5156" w:author="Vilson Lu" w:date="2014-08-21T17:51:00Z">
        <w:r w:rsidR="006E6440" w:rsidDel="005621E4">
          <w:fldChar w:fldCharType="end"/>
        </w:r>
      </w:del>
      <w:bookmarkEnd w:id="5144"/>
      <w:del w:id="5157"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2</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3</w:delText>
        </w:r>
        <w:r w:rsidR="00406CC7" w:rsidDel="00BD695A">
          <w:rPr>
            <w:noProof/>
          </w:rPr>
          <w:fldChar w:fldCharType="end"/>
        </w:r>
      </w:del>
      <w:bookmarkEnd w:id="5145"/>
      <w:r w:rsidRPr="00E45CE0">
        <w:t>. Informative Tweet Categories</w:t>
      </w:r>
      <w:bookmarkEnd w:id="5146"/>
      <w:bookmarkEnd w:id="5147"/>
    </w:p>
    <w:tbl>
      <w:tblPr>
        <w:tblStyle w:val="TableGrid"/>
        <w:tblW w:w="0" w:type="auto"/>
        <w:tblInd w:w="1188" w:type="dxa"/>
        <w:tblLook w:val="04A0" w:firstRow="1" w:lastRow="0" w:firstColumn="1" w:lastColumn="0" w:noHBand="0" w:noVBand="1"/>
      </w:tblPr>
      <w:tblGrid>
        <w:gridCol w:w="2317"/>
        <w:gridCol w:w="5845"/>
      </w:tblGrid>
      <w:tr w:rsidR="00906034" w:rsidRPr="00E45CE0" w14:paraId="7C1D7EDC" w14:textId="77777777" w:rsidTr="00BD4AA3">
        <w:tc>
          <w:tcPr>
            <w:tcW w:w="2317" w:type="dxa"/>
            <w:vAlign w:val="center"/>
          </w:tcPr>
          <w:p w14:paraId="40FA7AD1" w14:textId="64C83A4E" w:rsidR="00906034" w:rsidRPr="00E45CE0" w:rsidRDefault="00906034" w:rsidP="00906034">
            <w:pPr>
              <w:pStyle w:val="Content2"/>
              <w:ind w:left="0"/>
              <w:jc w:val="left"/>
              <w:rPr>
                <w:rStyle w:val="Emphasis"/>
                <w:b/>
                <w:i w:val="0"/>
              </w:rPr>
            </w:pPr>
            <w:r w:rsidRPr="00E45CE0">
              <w:rPr>
                <w:rStyle w:val="Emphasis"/>
                <w:b/>
                <w:i w:val="0"/>
              </w:rPr>
              <w:t>Category</w:t>
            </w:r>
          </w:p>
        </w:tc>
        <w:tc>
          <w:tcPr>
            <w:tcW w:w="5845" w:type="dxa"/>
            <w:vAlign w:val="center"/>
          </w:tcPr>
          <w:p w14:paraId="64466855" w14:textId="7071BC2B" w:rsidR="00906034" w:rsidRPr="00E45CE0" w:rsidRDefault="00906034" w:rsidP="00906034">
            <w:pPr>
              <w:pStyle w:val="Content2"/>
              <w:ind w:left="0"/>
              <w:jc w:val="left"/>
              <w:rPr>
                <w:rStyle w:val="Emphasis"/>
                <w:b/>
                <w:i w:val="0"/>
              </w:rPr>
            </w:pPr>
            <w:r w:rsidRPr="00E45CE0">
              <w:rPr>
                <w:rStyle w:val="Emphasis"/>
                <w:b/>
                <w:i w:val="0"/>
              </w:rPr>
              <w:t>Description</w:t>
            </w:r>
          </w:p>
        </w:tc>
      </w:tr>
      <w:tr w:rsidR="00906034" w:rsidRPr="00E45CE0" w14:paraId="6D4D1C0D" w14:textId="77777777" w:rsidTr="00BD4AA3">
        <w:tc>
          <w:tcPr>
            <w:tcW w:w="2317" w:type="dxa"/>
            <w:vAlign w:val="center"/>
          </w:tcPr>
          <w:p w14:paraId="1298B30A" w14:textId="407A6E14" w:rsidR="00906034" w:rsidRPr="00E45CE0" w:rsidRDefault="00906034" w:rsidP="000E62A9">
            <w:pPr>
              <w:pStyle w:val="Content2"/>
              <w:ind w:left="0"/>
              <w:jc w:val="left"/>
              <w:rPr>
                <w:rStyle w:val="Emphasis"/>
                <w:i w:val="0"/>
              </w:rPr>
            </w:pPr>
            <w:r w:rsidRPr="00E45CE0">
              <w:rPr>
                <w:rStyle w:val="Emphasis"/>
                <w:i w:val="0"/>
              </w:rPr>
              <w:t>Caution and advice</w:t>
            </w:r>
          </w:p>
        </w:tc>
        <w:tc>
          <w:tcPr>
            <w:tcW w:w="5845" w:type="dxa"/>
            <w:vAlign w:val="center"/>
          </w:tcPr>
          <w:p w14:paraId="450CC4DF" w14:textId="77777777" w:rsidR="00AC0661" w:rsidRPr="00BF4C5E" w:rsidRDefault="00906034" w:rsidP="00246F47">
            <w:pPr>
              <w:pStyle w:val="Content2"/>
              <w:ind w:left="0"/>
              <w:rPr>
                <w:ins w:id="5158" w:author="Vilson Lu" w:date="2014-08-15T21:47:00Z"/>
                <w:rStyle w:val="Emphasis"/>
                <w:i w:val="0"/>
              </w:rPr>
            </w:pPr>
            <w:r w:rsidRPr="00E45CE0">
              <w:rPr>
                <w:rStyle w:val="Emphasis"/>
                <w:i w:val="0"/>
              </w:rPr>
              <w:t xml:space="preserve">If a message conveys/reports information about some warning or a </w:t>
            </w:r>
            <w:r w:rsidRPr="00497EF3">
              <w:rPr>
                <w:rStyle w:val="Emphasis"/>
                <w:i w:val="0"/>
              </w:rPr>
              <w:t>piece of advice about a possible hazard of an incident.</w:t>
            </w:r>
          </w:p>
          <w:p w14:paraId="07193684" w14:textId="471C682D" w:rsidR="0032049A" w:rsidRPr="00E45CE0" w:rsidRDefault="0032049A" w:rsidP="00246F47">
            <w:pPr>
              <w:pStyle w:val="Content2"/>
              <w:ind w:left="0"/>
              <w:rPr>
                <w:rStyle w:val="Emphasis"/>
                <w:i w:val="0"/>
              </w:rPr>
            </w:pPr>
            <w:ins w:id="5159" w:author="Vilson Lu" w:date="2014-08-15T21:47:00Z">
              <w:r w:rsidRPr="00BF4C5E">
                <w:rPr>
                  <w:rStyle w:val="Emphasis"/>
                  <w:i w:val="0"/>
                </w:rPr>
                <w:t>Example: “</w:t>
              </w:r>
              <w:r w:rsidRPr="00BF4C5E">
                <w:rPr>
                  <w:rPrChange w:id="5160" w:author="TinTin Kalaw" w:date="2014-08-16T12:19:00Z">
                    <w:rPr>
                      <w:rFonts w:ascii="Helvetica" w:hAnsi="Helvetica" w:cs="Helvetica"/>
                      <w:color w:val="3E454C"/>
                      <w:sz w:val="18"/>
                      <w:szCs w:val="18"/>
                      <w:shd w:val="clear" w:color="auto" w:fill="DBEDFE"/>
                    </w:rPr>
                  </w:rPrChange>
                </w:rPr>
                <w:t>Alerto sa Mayon Volcano, itinaas ng Phivolcs sa level 2”</w:t>
              </w:r>
            </w:ins>
          </w:p>
        </w:tc>
      </w:tr>
      <w:tr w:rsidR="00906034" w:rsidRPr="00E45CE0" w14:paraId="6EE188B8" w14:textId="77777777" w:rsidTr="00BD4AA3">
        <w:tc>
          <w:tcPr>
            <w:tcW w:w="2317" w:type="dxa"/>
            <w:vAlign w:val="center"/>
          </w:tcPr>
          <w:p w14:paraId="05923164" w14:textId="45795ECF" w:rsidR="00906034" w:rsidRPr="00E45CE0" w:rsidRDefault="00906034" w:rsidP="000E62A9">
            <w:pPr>
              <w:pStyle w:val="Content2"/>
              <w:ind w:left="0"/>
              <w:jc w:val="left"/>
              <w:rPr>
                <w:rStyle w:val="Emphasis"/>
                <w:i w:val="0"/>
              </w:rPr>
            </w:pPr>
            <w:r w:rsidRPr="00E45CE0">
              <w:rPr>
                <w:rFonts w:cs="TimesNewRomanPS-ItalicMT"/>
                <w:iCs/>
              </w:rPr>
              <w:lastRenderedPageBreak/>
              <w:t>Casualties and damage</w:t>
            </w:r>
          </w:p>
        </w:tc>
        <w:tc>
          <w:tcPr>
            <w:tcW w:w="5845" w:type="dxa"/>
            <w:vAlign w:val="center"/>
          </w:tcPr>
          <w:p w14:paraId="27D55805" w14:textId="77777777" w:rsidR="00AC0661" w:rsidRDefault="00906034" w:rsidP="00246F47">
            <w:pPr>
              <w:autoSpaceDE w:val="0"/>
              <w:autoSpaceDN w:val="0"/>
              <w:adjustRightInd w:val="0"/>
              <w:jc w:val="both"/>
              <w:rPr>
                <w:ins w:id="5161" w:author="Vilson Lu" w:date="2014-08-15T21:48:00Z"/>
                <w:rFonts w:cs="TimesNewRomanPSMT"/>
                <w:sz w:val="20"/>
                <w:szCs w:val="20"/>
              </w:rPr>
            </w:pPr>
            <w:r w:rsidRPr="00E45CE0">
              <w:rPr>
                <w:rFonts w:cs="TimesNewRomanPSMT"/>
                <w:sz w:val="20"/>
                <w:szCs w:val="20"/>
              </w:rPr>
              <w:t>If a message reports the information about casualties or damage done by an incident.</w:t>
            </w:r>
          </w:p>
          <w:p w14:paraId="547D8844" w14:textId="2E36ED17" w:rsidR="0032049A" w:rsidRPr="00E45CE0" w:rsidRDefault="0032049A">
            <w:pPr>
              <w:pStyle w:val="Content2"/>
              <w:ind w:left="0"/>
              <w:rPr>
                <w:rStyle w:val="Emphasis"/>
                <w:rFonts w:cs="TimesNewRomanPSMT"/>
                <w:i w:val="0"/>
              </w:rPr>
              <w:pPrChange w:id="5162" w:author="Vilson Lu" w:date="2014-08-15T21:48:00Z">
                <w:pPr>
                  <w:autoSpaceDE w:val="0"/>
                  <w:autoSpaceDN w:val="0"/>
                  <w:adjustRightInd w:val="0"/>
                  <w:jc w:val="both"/>
                </w:pPr>
              </w:pPrChange>
            </w:pPr>
            <w:ins w:id="5163" w:author="Vilson Lu" w:date="2014-08-15T21:48:00Z">
              <w:r w:rsidRPr="0032049A">
                <w:rPr>
                  <w:rStyle w:val="Emphasis"/>
                  <w:i w:val="0"/>
                  <w:rPrChange w:id="5164" w:author="Vilson Lu" w:date="2014-08-15T21:48:00Z">
                    <w:rPr>
                      <w:rFonts w:cs="TimesNewRomanPSMT"/>
                    </w:rPr>
                  </w:rPrChange>
                </w:rPr>
                <w:t>Example: “Bush fires destroy 50 hectares in Baler, Aurora – NDRRMC http://t.co/Oc70OMeung49”</w:t>
              </w:r>
            </w:ins>
          </w:p>
        </w:tc>
      </w:tr>
      <w:tr w:rsidR="00906034" w:rsidRPr="00E45CE0" w14:paraId="2201CF44" w14:textId="77777777" w:rsidTr="00BD4AA3">
        <w:tc>
          <w:tcPr>
            <w:tcW w:w="2317" w:type="dxa"/>
            <w:vAlign w:val="center"/>
          </w:tcPr>
          <w:p w14:paraId="07336D27" w14:textId="01AC7B6A" w:rsidR="00906034" w:rsidRPr="00E45CE0" w:rsidRDefault="00906034" w:rsidP="000E62A9">
            <w:pPr>
              <w:pStyle w:val="Content2"/>
              <w:ind w:left="0"/>
              <w:jc w:val="left"/>
              <w:rPr>
                <w:rStyle w:val="Emphasis"/>
                <w:i w:val="0"/>
              </w:rPr>
            </w:pPr>
            <w:r w:rsidRPr="00E45CE0">
              <w:rPr>
                <w:rFonts w:cs="TimesNewRomanPS-ItalicMT"/>
                <w:iCs/>
              </w:rPr>
              <w:t>Donations of money, goods or services</w:t>
            </w:r>
          </w:p>
        </w:tc>
        <w:tc>
          <w:tcPr>
            <w:tcW w:w="5845" w:type="dxa"/>
            <w:vAlign w:val="center"/>
          </w:tcPr>
          <w:p w14:paraId="0E251DED" w14:textId="77777777" w:rsidR="0084312E" w:rsidRDefault="00906034" w:rsidP="000E62A9">
            <w:pPr>
              <w:autoSpaceDE w:val="0"/>
              <w:autoSpaceDN w:val="0"/>
              <w:adjustRightInd w:val="0"/>
              <w:jc w:val="both"/>
              <w:rPr>
                <w:ins w:id="5165" w:author="Vilson Lu" w:date="2014-08-15T22:00:00Z"/>
                <w:rFonts w:cs="TimesNewRomanPSMT"/>
                <w:sz w:val="20"/>
                <w:szCs w:val="20"/>
              </w:rPr>
            </w:pPr>
            <w:r w:rsidRPr="00E45CE0">
              <w:rPr>
                <w:rFonts w:cs="TimesNewRomanPSMT"/>
                <w:sz w:val="20"/>
                <w:szCs w:val="20"/>
              </w:rPr>
              <w:t>If a message speaks about money raised, donation offers, goods/services offered or asked by the victims of an incident</w:t>
            </w:r>
          </w:p>
          <w:p w14:paraId="5AEF1B93" w14:textId="03E2853E" w:rsidR="00327F69" w:rsidRPr="0063049B" w:rsidRDefault="00327F69">
            <w:pPr>
              <w:pStyle w:val="Content2"/>
              <w:ind w:left="0"/>
              <w:rPr>
                <w:rStyle w:val="Emphasis"/>
                <w:rFonts w:cs="TimesNewRomanPSMT"/>
                <w:i w:val="0"/>
              </w:rPr>
              <w:pPrChange w:id="5166" w:author="Vilson Lu" w:date="2014-08-15T22:00:00Z">
                <w:pPr>
                  <w:autoSpaceDE w:val="0"/>
                  <w:autoSpaceDN w:val="0"/>
                  <w:adjustRightInd w:val="0"/>
                  <w:jc w:val="both"/>
                </w:pPr>
              </w:pPrChange>
            </w:pPr>
            <w:ins w:id="5167" w:author="Vilson Lu" w:date="2014-08-15T22:00:00Z">
              <w:r w:rsidRPr="00327F69">
                <w:rPr>
                  <w:rStyle w:val="Emphasis"/>
                  <w:i w:val="0"/>
                  <w:rPrChange w:id="5168" w:author="Vilson Lu" w:date="2014-08-15T22:00:00Z">
                    <w:rPr/>
                  </w:rPrChange>
                </w:rPr>
                <w:t>Example: “Repacking of Mineral waters! (@ Dano Residenza) http://t.co/iHUn4XA7jb”</w:t>
              </w:r>
            </w:ins>
          </w:p>
        </w:tc>
      </w:tr>
      <w:tr w:rsidR="00906034" w:rsidRPr="00E45CE0" w14:paraId="01FD461D" w14:textId="77777777" w:rsidTr="00BD4AA3">
        <w:tc>
          <w:tcPr>
            <w:tcW w:w="2317" w:type="dxa"/>
            <w:vAlign w:val="center"/>
          </w:tcPr>
          <w:p w14:paraId="0F61C862" w14:textId="205878EE" w:rsidR="00906034" w:rsidRPr="00E45CE0" w:rsidRDefault="00906034" w:rsidP="000E62A9">
            <w:pPr>
              <w:pStyle w:val="Content2"/>
              <w:ind w:left="0"/>
              <w:jc w:val="left"/>
              <w:rPr>
                <w:rStyle w:val="Emphasis"/>
                <w:i w:val="0"/>
              </w:rPr>
            </w:pPr>
            <w:r w:rsidRPr="00E45CE0">
              <w:rPr>
                <w:rFonts w:cs="TimesNewRomanPS-ItalicMT"/>
                <w:iCs/>
              </w:rPr>
              <w:t>People missing, found, or seen</w:t>
            </w:r>
          </w:p>
        </w:tc>
        <w:tc>
          <w:tcPr>
            <w:tcW w:w="5845" w:type="dxa"/>
            <w:vAlign w:val="center"/>
          </w:tcPr>
          <w:p w14:paraId="57A69D2F" w14:textId="77777777" w:rsidR="0084312E" w:rsidRDefault="00906034" w:rsidP="000E62A9">
            <w:pPr>
              <w:autoSpaceDE w:val="0"/>
              <w:autoSpaceDN w:val="0"/>
              <w:adjustRightInd w:val="0"/>
              <w:jc w:val="both"/>
              <w:rPr>
                <w:ins w:id="5169" w:author="Vilson Lu" w:date="2014-08-15T22:02:00Z"/>
                <w:rFonts w:cs="TimesNewRomanPSMT"/>
                <w:sz w:val="20"/>
                <w:szCs w:val="20"/>
              </w:rPr>
            </w:pPr>
            <w:r w:rsidRPr="00E45CE0">
              <w:rPr>
                <w:rFonts w:cs="TimesNewRomanPSMT"/>
                <w:sz w:val="20"/>
                <w:szCs w:val="20"/>
              </w:rPr>
              <w:t>If a message reports about the missing or found person effected by an incident or seen a celebrity visit on ground zero</w:t>
            </w:r>
          </w:p>
          <w:p w14:paraId="355110C6" w14:textId="26666E8C" w:rsidR="00327F69" w:rsidRPr="0063049B" w:rsidRDefault="00327F69" w:rsidP="000E62A9">
            <w:pPr>
              <w:autoSpaceDE w:val="0"/>
              <w:autoSpaceDN w:val="0"/>
              <w:adjustRightInd w:val="0"/>
              <w:jc w:val="both"/>
              <w:rPr>
                <w:rStyle w:val="Emphasis"/>
                <w:rFonts w:cs="TimesNewRomanPSMT"/>
                <w:i w:val="0"/>
                <w:sz w:val="20"/>
                <w:szCs w:val="20"/>
              </w:rPr>
            </w:pPr>
            <w:ins w:id="5170" w:author="Vilson Lu" w:date="2014-08-15T22:02:00Z">
              <w:r>
                <w:rPr>
                  <w:rFonts w:cs="TimesNewRomanPSMT"/>
                  <w:sz w:val="20"/>
                  <w:szCs w:val="20"/>
                </w:rPr>
                <w:t>Example: “</w:t>
              </w:r>
              <w:r w:rsidRPr="00327F69">
                <w:rPr>
                  <w:rFonts w:cs="TimesNewRomanPSMT"/>
                  <w:sz w:val="20"/>
                  <w:szCs w:val="20"/>
                </w:rPr>
                <w:t>@philredcross missing joahnna nicole juliana ortiz sn isidro sulat eastern samar maytigbao church evacuation http://t.co/PGLnSEOtmY</w:t>
              </w:r>
              <w:r>
                <w:rPr>
                  <w:rFonts w:cs="TimesNewRomanPSMT"/>
                  <w:sz w:val="20"/>
                  <w:szCs w:val="20"/>
                </w:rPr>
                <w:t>”</w:t>
              </w:r>
            </w:ins>
          </w:p>
        </w:tc>
      </w:tr>
      <w:tr w:rsidR="00906034" w:rsidRPr="00E45CE0" w14:paraId="2AF600D5" w14:textId="77777777" w:rsidTr="00BD4AA3">
        <w:tc>
          <w:tcPr>
            <w:tcW w:w="2317" w:type="dxa"/>
            <w:vAlign w:val="center"/>
          </w:tcPr>
          <w:p w14:paraId="6E0B35F9" w14:textId="67EC665E" w:rsidR="00906034" w:rsidRPr="00E45CE0" w:rsidRDefault="00906034" w:rsidP="000E62A9">
            <w:pPr>
              <w:pStyle w:val="Content2"/>
              <w:ind w:left="0"/>
              <w:jc w:val="left"/>
              <w:rPr>
                <w:rStyle w:val="Emphasis"/>
                <w:i w:val="0"/>
              </w:rPr>
            </w:pPr>
            <w:r w:rsidRPr="00E45CE0">
              <w:rPr>
                <w:rFonts w:cs="TimesNewRomanPS-ItalicMT"/>
                <w:iCs/>
              </w:rPr>
              <w:t>Information source</w:t>
            </w:r>
          </w:p>
        </w:tc>
        <w:tc>
          <w:tcPr>
            <w:tcW w:w="5845" w:type="dxa"/>
            <w:vAlign w:val="center"/>
          </w:tcPr>
          <w:p w14:paraId="32D71776" w14:textId="77777777" w:rsidR="00AC0661" w:rsidRDefault="00906034" w:rsidP="00AC0661">
            <w:pPr>
              <w:autoSpaceDE w:val="0"/>
              <w:autoSpaceDN w:val="0"/>
              <w:adjustRightInd w:val="0"/>
              <w:jc w:val="both"/>
              <w:rPr>
                <w:ins w:id="5171" w:author="Vilson Lu" w:date="2014-08-15T21:53:00Z"/>
                <w:rFonts w:cs="TimesNewRomanPSMT"/>
                <w:sz w:val="20"/>
                <w:szCs w:val="20"/>
              </w:rPr>
            </w:pPr>
            <w:r w:rsidRPr="00E45CE0">
              <w:rPr>
                <w:rFonts w:cs="TimesNewRomanPSMT"/>
                <w:sz w:val="20"/>
                <w:szCs w:val="20"/>
              </w:rPr>
              <w:t>If a message conveys/contains some information sources like photo, footage, video, or mentions other sources like TV, radio related to an incident.</w:t>
            </w:r>
          </w:p>
          <w:p w14:paraId="3F228931" w14:textId="41968AF9" w:rsidR="00327F69" w:rsidRPr="00E45CE0" w:rsidRDefault="00327F69">
            <w:pPr>
              <w:pStyle w:val="Content2"/>
              <w:ind w:left="0"/>
              <w:rPr>
                <w:rStyle w:val="Emphasis"/>
                <w:rFonts w:cs="TimesNewRomanPSMT"/>
                <w:i w:val="0"/>
              </w:rPr>
              <w:pPrChange w:id="5172" w:author="Vilson Lu" w:date="2014-08-15T22:03:00Z">
                <w:pPr>
                  <w:autoSpaceDE w:val="0"/>
                  <w:autoSpaceDN w:val="0"/>
                  <w:adjustRightInd w:val="0"/>
                  <w:jc w:val="both"/>
                </w:pPr>
              </w:pPrChange>
            </w:pPr>
            <w:ins w:id="5173" w:author="Vilson Lu" w:date="2014-08-15T21:54:00Z">
              <w:r>
                <w:rPr>
                  <w:rStyle w:val="Emphasis"/>
                  <w:i w:val="0"/>
                </w:rPr>
                <w:t>Example: “</w:t>
              </w:r>
            </w:ins>
            <w:ins w:id="5174" w:author="Vilson Lu" w:date="2014-08-15T21:53:00Z">
              <w:r w:rsidRPr="00327F69">
                <w:rPr>
                  <w:rStyle w:val="Emphasis"/>
                  <w:i w:val="0"/>
                  <w:rPrChange w:id="5175" w:author="Vilson Lu" w:date="2014-08-15T21:53:00Z">
                    <w:rPr/>
                  </w:rPrChange>
                </w:rPr>
                <w:t>VIDEO: Alert level 2, itinaas sa Mayon Volcano http://t.co/g6U5AziDFt</w:t>
              </w:r>
            </w:ins>
            <w:ins w:id="5176" w:author="Vilson Lu" w:date="2014-08-15T21:54:00Z">
              <w:r>
                <w:rPr>
                  <w:rStyle w:val="Emphasis"/>
                  <w:i w:val="0"/>
                </w:rPr>
                <w:t>”</w:t>
              </w:r>
            </w:ins>
          </w:p>
        </w:tc>
      </w:tr>
    </w:tbl>
    <w:p w14:paraId="5FF38184" w14:textId="1EB23E9F" w:rsidR="00906034" w:rsidRPr="00E45CE0" w:rsidDel="009F684C" w:rsidRDefault="00906034" w:rsidP="00497EF3">
      <w:pPr>
        <w:pStyle w:val="Content2"/>
        <w:rPr>
          <w:del w:id="5177" w:author="TinTin Kalaw" w:date="2014-08-16T13:14:00Z"/>
          <w:rStyle w:val="Emphasis"/>
          <w:i w:val="0"/>
        </w:rPr>
      </w:pPr>
    </w:p>
    <w:p w14:paraId="17789DAD" w14:textId="2E8246F5" w:rsidR="000E62A9" w:rsidRPr="00E45CE0" w:rsidDel="009F684C" w:rsidRDefault="000E62A9">
      <w:pPr>
        <w:pStyle w:val="Content2"/>
        <w:rPr>
          <w:del w:id="5178" w:author="TinTin Kalaw" w:date="2014-08-16T13:14:00Z"/>
          <w:rStyle w:val="Emphasis"/>
          <w:i w:val="0"/>
          <w:sz w:val="24"/>
          <w:szCs w:val="24"/>
        </w:rPr>
        <w:pPrChange w:id="5179" w:author="TinTin Kalaw" w:date="2014-08-16T12:21:00Z">
          <w:pPr>
            <w:pStyle w:val="Content1"/>
          </w:pPr>
        </w:pPrChange>
      </w:pPr>
      <w:moveFromRangeStart w:id="5180" w:author="TinTin Kalaw" w:date="2014-08-16T13:14:00Z" w:name="move395958182"/>
      <w:moveFrom w:id="5181" w:author="TinTin Kalaw" w:date="2014-08-16T13:14:00Z">
        <w:r w:rsidRPr="00E45CE0" w:rsidDel="009F684C">
          <w:rPr>
            <w:rStyle w:val="Emphasis"/>
            <w:i w:val="0"/>
          </w:rPr>
          <w:t>To classify the tweets into the mentioned categories, Naïve Bayesian classifiers were trained and implemented using Weka. Their features include binary features (if the tweet contains the ‘@’ symbol, a hashtags, emoticons, links or URLs, and numbers), scalar features (the length of the tweet), and text features (unigrams, bigrams, POS tags, POS tag-bigrams, and VerbNet classes).</w:t>
        </w:r>
      </w:moveFrom>
      <w:moveFromRangeEnd w:id="5180"/>
    </w:p>
    <w:p w14:paraId="64D32F41" w14:textId="56E8E18B" w:rsidR="000E62A9" w:rsidRPr="00E45CE0" w:rsidDel="009F684C" w:rsidRDefault="000E62A9">
      <w:pPr>
        <w:pStyle w:val="Content2"/>
        <w:rPr>
          <w:del w:id="5182" w:author="TinTin Kalaw" w:date="2014-08-16T13:14:00Z"/>
          <w:rStyle w:val="Emphasis"/>
          <w:i w:val="0"/>
          <w:sz w:val="24"/>
          <w:szCs w:val="24"/>
        </w:rPr>
        <w:pPrChange w:id="5183" w:author="TinTin Kalaw" w:date="2014-08-16T12:21:00Z">
          <w:pPr>
            <w:pStyle w:val="Content1"/>
          </w:pPr>
        </w:pPrChange>
      </w:pPr>
    </w:p>
    <w:p w14:paraId="119F4385" w14:textId="37191B40" w:rsidR="000E62A9" w:rsidRPr="00E45CE0" w:rsidDel="009F684C" w:rsidRDefault="000E62A9">
      <w:pPr>
        <w:pStyle w:val="Content2"/>
        <w:rPr>
          <w:del w:id="5184" w:author="TinTin Kalaw" w:date="2014-08-16T13:14:00Z"/>
          <w:rStyle w:val="Emphasis"/>
          <w:i w:val="0"/>
          <w:sz w:val="24"/>
          <w:szCs w:val="24"/>
        </w:rPr>
        <w:pPrChange w:id="5185" w:author="TinTin Kalaw" w:date="2014-08-16T12:21:00Z">
          <w:pPr>
            <w:pStyle w:val="Content1"/>
          </w:pPr>
        </w:pPrChange>
      </w:pPr>
      <w:moveFromRangeStart w:id="5186" w:author="TinTin Kalaw" w:date="2014-08-16T13:14:00Z" w:name="move395958192"/>
      <w:moveFrom w:id="5187" w:author="TinTin Kalaw" w:date="2014-08-16T13:14:00Z">
        <w:r w:rsidRPr="00E45CE0" w:rsidDel="009F684C">
          <w:rPr>
            <w:rStyle w:val="Emphasis"/>
            <w:i w:val="0"/>
          </w:rPr>
          <w:t xml:space="preserve">For each informative tweet category, they have extracted various types of information which they refer to as information nuggets. </w:t>
        </w:r>
        <w:r w:rsidR="00AB6FDF" w:rsidRPr="00E45CE0" w:rsidDel="009F684C">
          <w:rPr>
            <w:rStyle w:val="Emphasis"/>
            <w:i w:val="0"/>
          </w:rPr>
          <w:fldChar w:fldCharType="begin"/>
        </w:r>
        <w:r w:rsidR="00AB6FDF" w:rsidRPr="00E45CE0" w:rsidDel="009F684C">
          <w:rPr>
            <w:rStyle w:val="Emphasis"/>
            <w:i w:val="0"/>
          </w:rPr>
          <w:instrText xml:space="preserve"> REF _Ref395797412 \h </w:instrText>
        </w:r>
        <w:r w:rsidR="00BF4C5E" w:rsidDel="009F684C">
          <w:rPr>
            <w:rStyle w:val="Emphasis"/>
            <w:i w:val="0"/>
          </w:rPr>
          <w:instrText xml:space="preserve"> \* MERGEFORMAT </w:instrText>
        </w:r>
      </w:moveFrom>
      <w:del w:id="5188" w:author="TinTin Kalaw" w:date="2014-08-16T13:14:00Z">
        <w:r w:rsidR="00AB6FDF" w:rsidRPr="00E45CE0" w:rsidDel="009F684C">
          <w:rPr>
            <w:rStyle w:val="Emphasis"/>
            <w:i w:val="0"/>
          </w:rPr>
        </w:r>
      </w:del>
      <w:moveFrom w:id="5189" w:author="TinTin Kalaw" w:date="2014-08-16T13:14:00Z">
        <w:r w:rsidR="00AB6FDF" w:rsidRPr="00E45CE0" w:rsidDel="009F684C">
          <w:rPr>
            <w:rStyle w:val="Emphasis"/>
            <w:i w:val="0"/>
          </w:rPr>
          <w:fldChar w:fldCharType="separate"/>
        </w:r>
        <w:r w:rsidR="00AB6FDF" w:rsidRPr="00E45CE0" w:rsidDel="009F684C">
          <w:t xml:space="preserve">Table </w:t>
        </w:r>
        <w:r w:rsidR="00AB6FDF" w:rsidRPr="00E45CE0" w:rsidDel="009F684C">
          <w:rPr>
            <w:noProof/>
          </w:rPr>
          <w:t>2</w:t>
        </w:r>
        <w:r w:rsidR="00AB6FDF" w:rsidRPr="00E45CE0" w:rsidDel="009F684C">
          <w:noBreakHyphen/>
        </w:r>
        <w:r w:rsidR="00AB6FDF" w:rsidRPr="00E45CE0" w:rsidDel="009F684C">
          <w:rPr>
            <w:noProof/>
          </w:rPr>
          <w:t>4</w:t>
        </w:r>
        <w:r w:rsidR="00AB6FDF" w:rsidRPr="00E45CE0" w:rsidDel="009F684C">
          <w:rPr>
            <w:rStyle w:val="Emphasis"/>
            <w:i w:val="0"/>
          </w:rPr>
          <w:fldChar w:fldCharType="end"/>
        </w:r>
        <w:r w:rsidR="00AB6FDF" w:rsidRPr="00E45CE0" w:rsidDel="009F684C">
          <w:rPr>
            <w:rStyle w:val="Emphasis"/>
            <w:i w:val="0"/>
          </w:rPr>
          <w:t xml:space="preserve"> shows the extractable information nugget per informative tweet category</w:t>
        </w:r>
        <w:r w:rsidR="003D489D" w:rsidRPr="00E45CE0" w:rsidDel="009F684C">
          <w:rPr>
            <w:rStyle w:val="Emphasis"/>
            <w:i w:val="0"/>
          </w:rPr>
          <w:t xml:space="preserve"> as well as that category’s type subsets</w:t>
        </w:r>
        <w:r w:rsidR="00AB6FDF" w:rsidRPr="00E45CE0" w:rsidDel="009F684C">
          <w:rPr>
            <w:rStyle w:val="Emphasis"/>
            <w:i w:val="0"/>
          </w:rPr>
          <w:t xml:space="preserve">. The location references, time references, and number of casualties were extracted using the Stanford Named Entity Recognizer. All the Twitter Handlers (i.e. all words starting with the </w:t>
        </w:r>
        <w:r w:rsidR="003D489D" w:rsidRPr="00E45CE0" w:rsidDel="009F684C">
          <w:rPr>
            <w:rStyle w:val="Emphasis"/>
            <w:i w:val="0"/>
          </w:rPr>
          <w:t>‘</w:t>
        </w:r>
        <w:r w:rsidR="00AB6FDF" w:rsidRPr="00E45CE0" w:rsidDel="009F684C">
          <w:rPr>
            <w:rStyle w:val="Emphasis"/>
            <w:i w:val="0"/>
          </w:rPr>
          <w:t>@</w:t>
        </w:r>
        <w:r w:rsidR="003D489D" w:rsidRPr="00E45CE0" w:rsidDel="009F684C">
          <w:rPr>
            <w:rStyle w:val="Emphasis"/>
            <w:i w:val="0"/>
          </w:rPr>
          <w:t>’</w:t>
        </w:r>
        <w:r w:rsidR="00AB6FDF" w:rsidRPr="00E45CE0" w:rsidDel="009F684C">
          <w:rPr>
            <w:rStyle w:val="Emphasis"/>
            <w:i w:val="0"/>
          </w:rPr>
          <w:t xml:space="preserve"> symbol</w:t>
        </w:r>
        <w:r w:rsidR="003D489D" w:rsidRPr="00E45CE0" w:rsidDel="009F684C">
          <w:rPr>
            <w:rStyle w:val="Emphasis"/>
            <w:i w:val="0"/>
          </w:rPr>
          <w:t xml:space="preserve"> and URLs) were extracted from the tweet for the sources. Caution/Advice and Damaged Object were extracted using the Stanford Part of Speech Tagger and WordNet. For the intention of the tweet, another classifier was trained to determine if the tweet is a donation effort or it requests for help. Lastly, the type information nugget pertains to the Type Subset column. For each informative tweet category, another classifier was trained to classify the category into its corresponding subset.</w:t>
        </w:r>
      </w:moveFrom>
      <w:moveFromRangeEnd w:id="5186"/>
    </w:p>
    <w:p w14:paraId="495CD70A" w14:textId="77777777" w:rsidR="00663CFF" w:rsidRPr="00E45CE0" w:rsidRDefault="00663CFF" w:rsidP="00906034">
      <w:pPr>
        <w:pStyle w:val="Content2"/>
        <w:rPr>
          <w:rStyle w:val="Emphasis"/>
          <w:i w:val="0"/>
        </w:rPr>
      </w:pPr>
    </w:p>
    <w:p w14:paraId="270F0F96" w14:textId="4D5BB7E2" w:rsidR="00AB6FDF" w:rsidRPr="00E45CE0" w:rsidRDefault="00AB6FDF" w:rsidP="00AB6FDF">
      <w:pPr>
        <w:pStyle w:val="Caption"/>
      </w:pPr>
      <w:bookmarkStart w:id="5190" w:name="_Ref395797412"/>
      <w:bookmarkStart w:id="5191" w:name="_Toc396442279"/>
      <w:r w:rsidRPr="00E45CE0">
        <w:t xml:space="preserve">Table </w:t>
      </w:r>
      <w:ins w:id="5192" w:author="Vilson Lu" w:date="2014-08-22T08:50:00Z">
        <w:r w:rsidR="00F64801">
          <w:fldChar w:fldCharType="begin"/>
        </w:r>
        <w:r w:rsidR="00F64801">
          <w:instrText xml:space="preserve"> STYLEREF 1 \s </w:instrText>
        </w:r>
      </w:ins>
      <w:r w:rsidR="00F64801">
        <w:fldChar w:fldCharType="separate"/>
      </w:r>
      <w:r w:rsidR="00F64801">
        <w:rPr>
          <w:noProof/>
        </w:rPr>
        <w:t>2</w:t>
      </w:r>
      <w:ins w:id="5193"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5194" w:author="Vilson Lu" w:date="2014-08-22T08:50:00Z">
        <w:r w:rsidR="00F64801">
          <w:rPr>
            <w:noProof/>
          </w:rPr>
          <w:t>4</w:t>
        </w:r>
        <w:r w:rsidR="00F64801">
          <w:fldChar w:fldCharType="end"/>
        </w:r>
      </w:ins>
      <w:ins w:id="5195" w:author="TinTin Kalaw" w:date="2014-08-16T13:59:00Z">
        <w:del w:id="5196" w:author="Vilson Lu" w:date="2014-08-21T17:51:00Z">
          <w:r w:rsidR="006E6440" w:rsidDel="005621E4">
            <w:fldChar w:fldCharType="begin"/>
          </w:r>
          <w:r w:rsidR="006E6440" w:rsidDel="005621E4">
            <w:delInstrText xml:space="preserve"> STYLEREF 1 \s </w:delInstrText>
          </w:r>
        </w:del>
      </w:ins>
      <w:del w:id="5197" w:author="Vilson Lu" w:date="2014-08-21T17:51:00Z">
        <w:r w:rsidR="006E6440" w:rsidDel="005621E4">
          <w:fldChar w:fldCharType="separate"/>
        </w:r>
        <w:r w:rsidR="0068488C" w:rsidDel="005621E4">
          <w:rPr>
            <w:noProof/>
          </w:rPr>
          <w:delText>2</w:delText>
        </w:r>
      </w:del>
      <w:ins w:id="5198" w:author="TinTin Kalaw" w:date="2014-08-16T13:59:00Z">
        <w:del w:id="5199"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5200" w:author="Vilson Lu" w:date="2014-08-21T17:51:00Z">
        <w:r w:rsidR="006E6440" w:rsidDel="005621E4">
          <w:fldChar w:fldCharType="end"/>
        </w:r>
      </w:del>
      <w:del w:id="5201"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Pr="00E45CE0" w:rsidDel="00BD695A">
          <w:rPr>
            <w:noProof/>
          </w:rPr>
          <w:delText>2</w:delText>
        </w:r>
        <w:r w:rsidR="00406CC7" w:rsidDel="00BD695A">
          <w:rPr>
            <w:noProof/>
          </w:rPr>
          <w:fldChar w:fldCharType="end"/>
        </w:r>
        <w:r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Pr="00E45CE0" w:rsidDel="00BD695A">
          <w:rPr>
            <w:noProof/>
          </w:rPr>
          <w:delText>4</w:delText>
        </w:r>
        <w:r w:rsidR="00406CC7" w:rsidDel="00BD695A">
          <w:rPr>
            <w:noProof/>
          </w:rPr>
          <w:fldChar w:fldCharType="end"/>
        </w:r>
      </w:del>
      <w:bookmarkEnd w:id="5190"/>
      <w:r w:rsidRPr="00E45CE0">
        <w:t>. Extractable Information Nugget per Informative Tweet Category</w:t>
      </w:r>
      <w:bookmarkEnd w:id="5191"/>
    </w:p>
    <w:tbl>
      <w:tblPr>
        <w:tblStyle w:val="TableGrid"/>
        <w:tblW w:w="0" w:type="auto"/>
        <w:tblInd w:w="1188" w:type="dxa"/>
        <w:tblLook w:val="04A0" w:firstRow="1" w:lastRow="0" w:firstColumn="1" w:lastColumn="0" w:noHBand="0" w:noVBand="1"/>
      </w:tblPr>
      <w:tblGrid>
        <w:gridCol w:w="2227"/>
        <w:gridCol w:w="2610"/>
        <w:gridCol w:w="3325"/>
      </w:tblGrid>
      <w:tr w:rsidR="00663CFF" w:rsidRPr="00E45CE0" w14:paraId="326A04CD" w14:textId="77777777" w:rsidTr="00BD4AA3">
        <w:tc>
          <w:tcPr>
            <w:tcW w:w="2227" w:type="dxa"/>
            <w:vAlign w:val="center"/>
          </w:tcPr>
          <w:p w14:paraId="246C2ED2" w14:textId="654D001C" w:rsidR="005060C9" w:rsidRPr="00E45CE0" w:rsidRDefault="00663CFF" w:rsidP="005060C9">
            <w:pPr>
              <w:pStyle w:val="Content2"/>
              <w:ind w:left="0"/>
              <w:jc w:val="center"/>
              <w:rPr>
                <w:rStyle w:val="Emphasis"/>
                <w:b/>
                <w:i w:val="0"/>
              </w:rPr>
            </w:pPr>
            <w:r w:rsidRPr="00E45CE0">
              <w:rPr>
                <w:rStyle w:val="Emphasis"/>
                <w:b/>
                <w:i w:val="0"/>
              </w:rPr>
              <w:t>Informat</w:t>
            </w:r>
            <w:r w:rsidR="005060C9" w:rsidRPr="00E45CE0">
              <w:rPr>
                <w:rStyle w:val="Emphasis"/>
                <w:b/>
                <w:i w:val="0"/>
              </w:rPr>
              <w:t>ive</w:t>
            </w:r>
          </w:p>
          <w:p w14:paraId="285B7F23" w14:textId="1C87E516" w:rsidR="00663CFF" w:rsidRPr="00E45CE0" w:rsidRDefault="00663CFF" w:rsidP="005060C9">
            <w:pPr>
              <w:pStyle w:val="Content2"/>
              <w:ind w:left="0"/>
              <w:jc w:val="center"/>
              <w:rPr>
                <w:rStyle w:val="Emphasis"/>
                <w:b/>
                <w:i w:val="0"/>
              </w:rPr>
            </w:pPr>
            <w:r w:rsidRPr="00E45CE0">
              <w:rPr>
                <w:rStyle w:val="Emphasis"/>
                <w:b/>
                <w:i w:val="0"/>
              </w:rPr>
              <w:t>Tweet Category</w:t>
            </w:r>
          </w:p>
        </w:tc>
        <w:tc>
          <w:tcPr>
            <w:tcW w:w="2610" w:type="dxa"/>
            <w:vAlign w:val="center"/>
          </w:tcPr>
          <w:p w14:paraId="59293675" w14:textId="77777777" w:rsidR="00663CFF" w:rsidRPr="00E45CE0" w:rsidRDefault="00663CFF" w:rsidP="005060C9">
            <w:pPr>
              <w:pStyle w:val="Content2"/>
              <w:ind w:left="0"/>
              <w:jc w:val="center"/>
              <w:rPr>
                <w:rStyle w:val="Emphasis"/>
                <w:b/>
                <w:i w:val="0"/>
              </w:rPr>
            </w:pPr>
            <w:r w:rsidRPr="00E45CE0">
              <w:rPr>
                <w:rStyle w:val="Emphasis"/>
                <w:b/>
                <w:i w:val="0"/>
              </w:rPr>
              <w:t>Information Nugget</w:t>
            </w:r>
          </w:p>
        </w:tc>
        <w:tc>
          <w:tcPr>
            <w:tcW w:w="3325" w:type="dxa"/>
            <w:vAlign w:val="center"/>
          </w:tcPr>
          <w:p w14:paraId="1D1B110E" w14:textId="49474BBA" w:rsidR="00663CFF" w:rsidRPr="00E45CE0" w:rsidRDefault="00AB6FDF" w:rsidP="005060C9">
            <w:pPr>
              <w:pStyle w:val="Content2"/>
              <w:ind w:left="0"/>
              <w:jc w:val="center"/>
              <w:rPr>
                <w:rStyle w:val="Emphasis"/>
                <w:b/>
                <w:i w:val="0"/>
              </w:rPr>
            </w:pPr>
            <w:r w:rsidRPr="00E45CE0">
              <w:rPr>
                <w:rStyle w:val="Emphasis"/>
                <w:b/>
                <w:i w:val="0"/>
              </w:rPr>
              <w:t>Type</w:t>
            </w:r>
            <w:r w:rsidR="00663CFF" w:rsidRPr="00E45CE0">
              <w:rPr>
                <w:rStyle w:val="Emphasis"/>
                <w:b/>
                <w:i w:val="0"/>
              </w:rPr>
              <w:t xml:space="preserve"> Subsets</w:t>
            </w:r>
          </w:p>
        </w:tc>
      </w:tr>
      <w:tr w:rsidR="00663CFF" w:rsidRPr="00E45CE0" w14:paraId="48802E9C" w14:textId="77777777" w:rsidTr="00BD4AA3">
        <w:tc>
          <w:tcPr>
            <w:tcW w:w="2227" w:type="dxa"/>
            <w:vAlign w:val="center"/>
          </w:tcPr>
          <w:p w14:paraId="28470796" w14:textId="77777777" w:rsidR="00663CFF" w:rsidRPr="00E45CE0" w:rsidRDefault="00663CFF" w:rsidP="005060C9">
            <w:pPr>
              <w:pStyle w:val="Content2"/>
              <w:ind w:left="0"/>
              <w:jc w:val="left"/>
              <w:rPr>
                <w:rStyle w:val="Emphasis"/>
                <w:i w:val="0"/>
              </w:rPr>
            </w:pPr>
            <w:r w:rsidRPr="00E45CE0">
              <w:rPr>
                <w:rStyle w:val="Emphasis"/>
                <w:i w:val="0"/>
              </w:rPr>
              <w:t>Caution and advice</w:t>
            </w:r>
          </w:p>
        </w:tc>
        <w:tc>
          <w:tcPr>
            <w:tcW w:w="2610" w:type="dxa"/>
            <w:vAlign w:val="center"/>
          </w:tcPr>
          <w:p w14:paraId="6FE47CEC" w14:textId="7E9869A4" w:rsidR="005060C9" w:rsidRPr="00E45CE0" w:rsidRDefault="005060C9">
            <w:pPr>
              <w:pStyle w:val="NoSpacing"/>
              <w:rPr>
                <w:b/>
                <w:lang w:val="en-PH"/>
              </w:rPr>
              <w:pPrChange w:id="5202"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Location references</w:t>
            </w:r>
          </w:p>
          <w:p w14:paraId="2B996BE3" w14:textId="0E5EA02F" w:rsidR="005060C9" w:rsidRPr="00E45CE0" w:rsidRDefault="005060C9">
            <w:pPr>
              <w:pStyle w:val="NoSpacing"/>
              <w:rPr>
                <w:b/>
                <w:lang w:val="en-PH"/>
              </w:rPr>
              <w:pPrChange w:id="5203"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Time references</w:t>
            </w:r>
          </w:p>
          <w:p w14:paraId="37CCAA93" w14:textId="5F33E5F7" w:rsidR="005060C9" w:rsidRPr="00E45CE0" w:rsidRDefault="005060C9">
            <w:pPr>
              <w:pStyle w:val="NoSpacing"/>
              <w:rPr>
                <w:b/>
                <w:lang w:val="en-PH"/>
              </w:rPr>
              <w:pPrChange w:id="5204"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Caution/Advice</w:t>
            </w:r>
          </w:p>
          <w:p w14:paraId="6B545EC4" w14:textId="77777777" w:rsidR="00663CFF" w:rsidRPr="00E45CE0" w:rsidRDefault="005060C9">
            <w:pPr>
              <w:pStyle w:val="NoSpacing"/>
              <w:rPr>
                <w:b/>
              </w:rPr>
              <w:pPrChange w:id="5205"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Source</w:t>
            </w:r>
          </w:p>
          <w:p w14:paraId="47FADA89" w14:textId="1EC47B5E" w:rsidR="005060C9" w:rsidRPr="00E45CE0" w:rsidRDefault="005060C9">
            <w:pPr>
              <w:pStyle w:val="NoSpacing"/>
              <w:rPr>
                <w:rStyle w:val="Emphasis"/>
                <w:i w:val="0"/>
              </w:rPr>
              <w:pPrChange w:id="5206"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Type</w:t>
            </w:r>
          </w:p>
        </w:tc>
        <w:tc>
          <w:tcPr>
            <w:tcW w:w="3325" w:type="dxa"/>
            <w:vAlign w:val="center"/>
          </w:tcPr>
          <w:p w14:paraId="5F7E55E8" w14:textId="77777777" w:rsidR="005060C9" w:rsidRPr="00E45CE0" w:rsidRDefault="005060C9">
            <w:pPr>
              <w:pStyle w:val="NoSpacing"/>
              <w:rPr>
                <w:rFonts w:cs="TimesNewRomanPSMT"/>
                <w:b/>
              </w:rPr>
              <w:pPrChange w:id="5207" w:author="Vilson Lu" w:date="2014-08-15T15:25:00Z">
                <w:pPr>
                  <w:pStyle w:val="ListParagraph"/>
                  <w:numPr>
                    <w:numId w:val="7"/>
                  </w:numPr>
                  <w:autoSpaceDE w:val="0"/>
                  <w:autoSpaceDN w:val="0"/>
                  <w:adjustRightInd w:val="0"/>
                  <w:spacing w:line="276" w:lineRule="auto"/>
                  <w:ind w:left="255" w:hanging="255"/>
                  <w:jc w:val="both"/>
                  <w:outlineLvl w:val="4"/>
                </w:pPr>
              </w:pPrChange>
            </w:pPr>
            <w:r w:rsidRPr="00E45CE0">
              <w:rPr>
                <w:rFonts w:cs="TimesNewRomanPSMT"/>
              </w:rPr>
              <w:t>Warning issued or lifted</w:t>
            </w:r>
          </w:p>
          <w:p w14:paraId="3FE89A08" w14:textId="77777777" w:rsidR="005060C9" w:rsidRPr="00E45CE0" w:rsidRDefault="005060C9">
            <w:pPr>
              <w:pStyle w:val="NoSpacing"/>
              <w:rPr>
                <w:rFonts w:cs="TimesNewRomanPSMT"/>
                <w:b/>
              </w:rPr>
              <w:pPrChange w:id="5208" w:author="Vilson Lu" w:date="2014-08-15T15:25:00Z">
                <w:pPr>
                  <w:pStyle w:val="ListParagraph"/>
                  <w:numPr>
                    <w:numId w:val="7"/>
                  </w:numPr>
                  <w:autoSpaceDE w:val="0"/>
                  <w:autoSpaceDN w:val="0"/>
                  <w:adjustRightInd w:val="0"/>
                  <w:spacing w:line="276" w:lineRule="auto"/>
                  <w:ind w:left="255" w:hanging="255"/>
                  <w:jc w:val="both"/>
                  <w:outlineLvl w:val="4"/>
                </w:pPr>
              </w:pPrChange>
            </w:pPr>
            <w:r w:rsidRPr="00E45CE0">
              <w:rPr>
                <w:rFonts w:cs="TimesNewRomanPSMT"/>
              </w:rPr>
              <w:t>Siren heard</w:t>
            </w:r>
          </w:p>
          <w:p w14:paraId="1047050F" w14:textId="22492670" w:rsidR="005060C9" w:rsidRPr="00E45CE0" w:rsidRDefault="005060C9">
            <w:pPr>
              <w:pStyle w:val="NoSpacing"/>
              <w:rPr>
                <w:rFonts w:cs="TimesNewRomanPSMT"/>
                <w:b/>
              </w:rPr>
              <w:pPrChange w:id="5209" w:author="Vilson Lu" w:date="2014-08-15T15:25:00Z">
                <w:pPr>
                  <w:pStyle w:val="ListParagraph"/>
                  <w:numPr>
                    <w:numId w:val="7"/>
                  </w:numPr>
                  <w:autoSpaceDE w:val="0"/>
                  <w:autoSpaceDN w:val="0"/>
                  <w:adjustRightInd w:val="0"/>
                  <w:spacing w:line="276" w:lineRule="auto"/>
                  <w:ind w:left="255" w:hanging="255"/>
                  <w:jc w:val="both"/>
                  <w:outlineLvl w:val="4"/>
                </w:pPr>
              </w:pPrChange>
            </w:pPr>
            <w:r w:rsidRPr="00E45CE0">
              <w:rPr>
                <w:rFonts w:cs="TimesNewRomanPSMT"/>
              </w:rPr>
              <w:t>Shelter open or available</w:t>
            </w:r>
          </w:p>
          <w:p w14:paraId="7D9E99D3" w14:textId="0F99CB32" w:rsidR="00663CFF" w:rsidRPr="00E45CE0" w:rsidRDefault="005060C9">
            <w:pPr>
              <w:pStyle w:val="NoSpacing"/>
              <w:rPr>
                <w:rStyle w:val="Emphasis"/>
                <w:rFonts w:eastAsia="Times New Roman" w:cs="Times New Roman"/>
                <w:i w:val="0"/>
                <w:color w:val="000000"/>
                <w:sz w:val="22"/>
                <w:szCs w:val="22"/>
                <w:lang w:val="en-PH"/>
              </w:rPr>
              <w:pPrChange w:id="5210" w:author="Vilson Lu" w:date="2014-08-15T15:25:00Z">
                <w:pPr>
                  <w:numPr>
                    <w:numId w:val="7"/>
                  </w:numPr>
                  <w:spacing w:line="276" w:lineRule="auto"/>
                  <w:ind w:left="255" w:hanging="255"/>
                  <w:contextualSpacing/>
                  <w:jc w:val="both"/>
                  <w:textAlignment w:val="center"/>
                  <w:outlineLvl w:val="4"/>
                </w:pPr>
              </w:pPrChange>
            </w:pPr>
            <w:r w:rsidRPr="00E45CE0">
              <w:rPr>
                <w:rFonts w:cs="TimesNewRomanPSMT"/>
              </w:rPr>
              <w:t>Disaster sighting or touchdown</w:t>
            </w:r>
          </w:p>
        </w:tc>
      </w:tr>
      <w:tr w:rsidR="00663CFF" w:rsidRPr="00E45CE0" w14:paraId="136AE0C1" w14:textId="77777777" w:rsidTr="00BD4AA3">
        <w:tc>
          <w:tcPr>
            <w:tcW w:w="2227" w:type="dxa"/>
            <w:vAlign w:val="center"/>
          </w:tcPr>
          <w:p w14:paraId="3851A1DD" w14:textId="77777777" w:rsidR="00663CFF" w:rsidRPr="00E45CE0" w:rsidRDefault="00663CFF" w:rsidP="005060C9">
            <w:pPr>
              <w:pStyle w:val="Content2"/>
              <w:ind w:left="0"/>
              <w:jc w:val="left"/>
              <w:rPr>
                <w:rStyle w:val="Emphasis"/>
                <w:i w:val="0"/>
              </w:rPr>
            </w:pPr>
            <w:r w:rsidRPr="00E45CE0">
              <w:rPr>
                <w:rFonts w:cs="TimesNewRomanPS-ItalicMT"/>
                <w:iCs/>
              </w:rPr>
              <w:t>Casualties and damage</w:t>
            </w:r>
          </w:p>
        </w:tc>
        <w:tc>
          <w:tcPr>
            <w:tcW w:w="2610" w:type="dxa"/>
            <w:vAlign w:val="center"/>
          </w:tcPr>
          <w:p w14:paraId="0E7755B4" w14:textId="77777777" w:rsidR="005060C9" w:rsidRPr="00E45CE0" w:rsidRDefault="005060C9">
            <w:pPr>
              <w:pStyle w:val="NoSpacing"/>
              <w:rPr>
                <w:rFonts w:cs="TimesNewRomanPSMT"/>
                <w:b/>
              </w:rPr>
              <w:pPrChange w:id="5211"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Location references</w:t>
            </w:r>
          </w:p>
          <w:p w14:paraId="6D10C254" w14:textId="77777777" w:rsidR="005060C9" w:rsidRPr="00E45CE0" w:rsidRDefault="005060C9">
            <w:pPr>
              <w:pStyle w:val="NoSpacing"/>
              <w:rPr>
                <w:rFonts w:cs="TimesNewRomanPSMT"/>
                <w:b/>
              </w:rPr>
              <w:pPrChange w:id="5212"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Time references</w:t>
            </w:r>
          </w:p>
          <w:p w14:paraId="2D217E4A" w14:textId="77777777" w:rsidR="005060C9" w:rsidRPr="00E45CE0" w:rsidRDefault="005060C9">
            <w:pPr>
              <w:pStyle w:val="NoSpacing"/>
              <w:rPr>
                <w:b/>
              </w:rPr>
              <w:pPrChange w:id="5213"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t>Number of Casualties</w:t>
            </w:r>
          </w:p>
          <w:p w14:paraId="28ED80D6" w14:textId="77777777" w:rsidR="005060C9" w:rsidRPr="00E45CE0" w:rsidRDefault="005060C9">
            <w:pPr>
              <w:pStyle w:val="NoSpacing"/>
              <w:rPr>
                <w:b/>
              </w:rPr>
              <w:pPrChange w:id="5214"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Damaged Object</w:t>
            </w:r>
          </w:p>
          <w:p w14:paraId="1AE657A1" w14:textId="77777777" w:rsidR="00663CFF" w:rsidRPr="00E45CE0" w:rsidRDefault="005060C9">
            <w:pPr>
              <w:pStyle w:val="NoSpacing"/>
              <w:rPr>
                <w:b/>
              </w:rPr>
              <w:pPrChange w:id="5215"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Source</w:t>
            </w:r>
          </w:p>
          <w:p w14:paraId="2EBB5CA0" w14:textId="11BC76D6" w:rsidR="005060C9" w:rsidRPr="00E45CE0" w:rsidRDefault="005060C9">
            <w:pPr>
              <w:pStyle w:val="NoSpacing"/>
              <w:rPr>
                <w:rStyle w:val="Emphasis"/>
                <w:i w:val="0"/>
              </w:rPr>
              <w:pPrChange w:id="5216"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Type</w:t>
            </w:r>
          </w:p>
        </w:tc>
        <w:tc>
          <w:tcPr>
            <w:tcW w:w="3325" w:type="dxa"/>
            <w:vAlign w:val="center"/>
          </w:tcPr>
          <w:p w14:paraId="713CECC1" w14:textId="77777777" w:rsidR="005060C9" w:rsidRPr="00E45CE0" w:rsidRDefault="005060C9">
            <w:pPr>
              <w:pStyle w:val="NoSpacing"/>
              <w:rPr>
                <w:rFonts w:cs="TimesNewRomanPSMT"/>
                <w:b/>
              </w:rPr>
              <w:pPrChange w:id="5217"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Infrastructure</w:t>
            </w:r>
          </w:p>
          <w:p w14:paraId="31E72059" w14:textId="77777777" w:rsidR="005060C9" w:rsidRPr="00E45CE0" w:rsidRDefault="005060C9">
            <w:pPr>
              <w:pStyle w:val="NoSpacing"/>
              <w:rPr>
                <w:b/>
              </w:rPr>
              <w:pPrChange w:id="5218"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Death</w:t>
            </w:r>
          </w:p>
          <w:p w14:paraId="557522B8" w14:textId="77777777" w:rsidR="005060C9" w:rsidRPr="00E45CE0" w:rsidRDefault="005060C9">
            <w:pPr>
              <w:pStyle w:val="NoSpacing"/>
              <w:rPr>
                <w:b/>
              </w:rPr>
              <w:pPrChange w:id="5219"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Injury</w:t>
            </w:r>
          </w:p>
          <w:p w14:paraId="42CC9154" w14:textId="77777777" w:rsidR="005060C9" w:rsidRPr="00E45CE0" w:rsidRDefault="005060C9">
            <w:pPr>
              <w:pStyle w:val="NoSpacing"/>
              <w:rPr>
                <w:b/>
              </w:rPr>
              <w:pPrChange w:id="5220"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Unspecified</w:t>
            </w:r>
          </w:p>
          <w:p w14:paraId="7923624E" w14:textId="77777777" w:rsidR="005060C9" w:rsidRPr="00E45CE0" w:rsidRDefault="005060C9">
            <w:pPr>
              <w:pStyle w:val="NoSpacing"/>
              <w:rPr>
                <w:b/>
              </w:rPr>
              <w:pPrChange w:id="5221"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No Damage</w:t>
            </w:r>
          </w:p>
          <w:p w14:paraId="64DD2896" w14:textId="04374730" w:rsidR="00663CFF" w:rsidRPr="00E45CE0" w:rsidRDefault="005060C9">
            <w:pPr>
              <w:pStyle w:val="NoSpacing"/>
              <w:rPr>
                <w:rStyle w:val="Emphasis"/>
                <w:i w:val="0"/>
              </w:rPr>
              <w:pPrChange w:id="5222"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Both Infrastructure and People</w:t>
            </w:r>
          </w:p>
        </w:tc>
      </w:tr>
      <w:tr w:rsidR="00663CFF" w:rsidRPr="00E45CE0" w14:paraId="2D6A05F1" w14:textId="77777777" w:rsidTr="00BD4AA3">
        <w:tc>
          <w:tcPr>
            <w:tcW w:w="2227" w:type="dxa"/>
            <w:vAlign w:val="center"/>
          </w:tcPr>
          <w:p w14:paraId="063D12ED" w14:textId="49539BF4" w:rsidR="00663CFF" w:rsidRPr="00E45CE0" w:rsidRDefault="00663CFF" w:rsidP="005060C9">
            <w:pPr>
              <w:pStyle w:val="Content2"/>
              <w:ind w:left="0"/>
              <w:jc w:val="left"/>
              <w:rPr>
                <w:rStyle w:val="Emphasis"/>
                <w:i w:val="0"/>
              </w:rPr>
            </w:pPr>
            <w:r w:rsidRPr="00E45CE0">
              <w:rPr>
                <w:rFonts w:cs="TimesNewRomanPS-ItalicMT"/>
                <w:iCs/>
              </w:rPr>
              <w:t>Donations of money, goods or services</w:t>
            </w:r>
          </w:p>
        </w:tc>
        <w:tc>
          <w:tcPr>
            <w:tcW w:w="2610" w:type="dxa"/>
            <w:vAlign w:val="center"/>
          </w:tcPr>
          <w:p w14:paraId="61E3D820" w14:textId="77777777" w:rsidR="00AB6FDF" w:rsidRPr="00E45CE0" w:rsidRDefault="005060C9">
            <w:pPr>
              <w:pStyle w:val="NoSpacing"/>
              <w:rPr>
                <w:rFonts w:cs="TimesNewRomanPSMT"/>
                <w:b/>
              </w:rPr>
              <w:pPrChange w:id="5223"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Location references</w:t>
            </w:r>
          </w:p>
          <w:p w14:paraId="4CF6B0E8" w14:textId="77777777" w:rsidR="00AB6FDF" w:rsidRPr="00E45CE0" w:rsidRDefault="00AB6FDF">
            <w:pPr>
              <w:pStyle w:val="NoSpacing"/>
              <w:rPr>
                <w:b/>
              </w:rPr>
              <w:pPrChange w:id="5224"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Time references</w:t>
            </w:r>
          </w:p>
          <w:p w14:paraId="03D0537C" w14:textId="77777777" w:rsidR="00AB6FDF" w:rsidRPr="00E45CE0" w:rsidRDefault="00AB6FDF">
            <w:pPr>
              <w:pStyle w:val="NoSpacing"/>
              <w:rPr>
                <w:b/>
              </w:rPr>
              <w:pPrChange w:id="5225"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Intention of Tweet</w:t>
            </w:r>
          </w:p>
          <w:p w14:paraId="5B5C33FF" w14:textId="77777777" w:rsidR="00AB6FDF" w:rsidRPr="00E45CE0" w:rsidRDefault="00AB6FDF">
            <w:pPr>
              <w:pStyle w:val="NoSpacing"/>
              <w:rPr>
                <w:b/>
              </w:rPr>
              <w:pPrChange w:id="5226"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Source</w:t>
            </w:r>
          </w:p>
          <w:p w14:paraId="700BB429" w14:textId="7B43B179" w:rsidR="00663CFF" w:rsidRPr="00E45CE0" w:rsidRDefault="005060C9">
            <w:pPr>
              <w:pStyle w:val="NoSpacing"/>
              <w:rPr>
                <w:rStyle w:val="Emphasis"/>
                <w:i w:val="0"/>
              </w:rPr>
              <w:pPrChange w:id="5227"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Type</w:t>
            </w:r>
          </w:p>
        </w:tc>
        <w:tc>
          <w:tcPr>
            <w:tcW w:w="3325" w:type="dxa"/>
            <w:vAlign w:val="center"/>
          </w:tcPr>
          <w:p w14:paraId="389B6B86" w14:textId="77777777" w:rsidR="00AB6FDF" w:rsidRPr="00E45CE0" w:rsidRDefault="00AB6FDF">
            <w:pPr>
              <w:pStyle w:val="NoSpacing"/>
              <w:rPr>
                <w:rFonts w:cs="TimesNewRomanPSMT"/>
                <w:b/>
              </w:rPr>
              <w:pPrChange w:id="5228"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Money</w:t>
            </w:r>
          </w:p>
          <w:p w14:paraId="184C9278" w14:textId="77777777" w:rsidR="00AB6FDF" w:rsidRPr="00E45CE0" w:rsidRDefault="00AB6FDF">
            <w:pPr>
              <w:pStyle w:val="NoSpacing"/>
              <w:rPr>
                <w:b/>
              </w:rPr>
              <w:pPrChange w:id="5229"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Blood</w:t>
            </w:r>
          </w:p>
          <w:p w14:paraId="7E8F1E30" w14:textId="77777777" w:rsidR="00AB6FDF" w:rsidRPr="00E45CE0" w:rsidRDefault="00AB6FDF">
            <w:pPr>
              <w:pStyle w:val="NoSpacing"/>
              <w:rPr>
                <w:b/>
              </w:rPr>
              <w:pPrChange w:id="5230"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Voluntary Work</w:t>
            </w:r>
          </w:p>
          <w:p w14:paraId="4AA42517" w14:textId="77777777" w:rsidR="00AB6FDF" w:rsidRPr="00E45CE0" w:rsidRDefault="00AB6FDF">
            <w:pPr>
              <w:pStyle w:val="NoSpacing"/>
              <w:rPr>
                <w:b/>
              </w:rPr>
              <w:pPrChange w:id="5231"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Food</w:t>
            </w:r>
          </w:p>
          <w:p w14:paraId="03FD8054" w14:textId="77777777" w:rsidR="00AB6FDF" w:rsidRPr="00E45CE0" w:rsidRDefault="00AB6FDF">
            <w:pPr>
              <w:pStyle w:val="NoSpacing"/>
              <w:rPr>
                <w:b/>
              </w:rPr>
              <w:pPrChange w:id="5232"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Equipment</w:t>
            </w:r>
          </w:p>
          <w:p w14:paraId="4F375E28" w14:textId="77777777" w:rsidR="00AB6FDF" w:rsidRPr="00E45CE0" w:rsidRDefault="00AB6FDF">
            <w:pPr>
              <w:pStyle w:val="NoSpacing"/>
              <w:rPr>
                <w:b/>
              </w:rPr>
              <w:pPrChange w:id="5233"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Shelter</w:t>
            </w:r>
          </w:p>
          <w:p w14:paraId="2C58C98A" w14:textId="77777777" w:rsidR="00AB6FDF" w:rsidRPr="00E45CE0" w:rsidRDefault="00AB6FDF">
            <w:pPr>
              <w:pStyle w:val="NoSpacing"/>
              <w:rPr>
                <w:b/>
              </w:rPr>
              <w:pPrChange w:id="5234"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Discounts</w:t>
            </w:r>
          </w:p>
          <w:p w14:paraId="0C0B6D3A" w14:textId="653883D4" w:rsidR="00663CFF" w:rsidRPr="00E45CE0" w:rsidRDefault="00AB6FDF">
            <w:pPr>
              <w:pStyle w:val="NoSpacing"/>
              <w:rPr>
                <w:rStyle w:val="Emphasis"/>
                <w:i w:val="0"/>
              </w:rPr>
              <w:pPrChange w:id="5235"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Other</w:t>
            </w:r>
          </w:p>
        </w:tc>
      </w:tr>
      <w:tr w:rsidR="00663CFF" w:rsidRPr="00E45CE0" w14:paraId="6C62DF42" w14:textId="77777777" w:rsidTr="00BD4AA3">
        <w:tc>
          <w:tcPr>
            <w:tcW w:w="2227" w:type="dxa"/>
            <w:vAlign w:val="center"/>
          </w:tcPr>
          <w:p w14:paraId="4C93C523" w14:textId="77777777" w:rsidR="00663CFF" w:rsidRPr="00E45CE0" w:rsidRDefault="00663CFF" w:rsidP="005060C9">
            <w:pPr>
              <w:pStyle w:val="Content2"/>
              <w:ind w:left="0"/>
              <w:jc w:val="left"/>
              <w:rPr>
                <w:rStyle w:val="Emphasis"/>
                <w:i w:val="0"/>
              </w:rPr>
            </w:pPr>
            <w:commentRangeStart w:id="5236"/>
            <w:r w:rsidRPr="00E45CE0">
              <w:rPr>
                <w:rFonts w:cs="TimesNewRomanPS-ItalicMT"/>
                <w:iCs/>
              </w:rPr>
              <w:t>Information source</w:t>
            </w:r>
          </w:p>
        </w:tc>
        <w:tc>
          <w:tcPr>
            <w:tcW w:w="2610" w:type="dxa"/>
            <w:vAlign w:val="center"/>
          </w:tcPr>
          <w:p w14:paraId="6E465490" w14:textId="77777777" w:rsidR="00AB6FDF" w:rsidRPr="00BF4C5E" w:rsidRDefault="00AB6FDF">
            <w:pPr>
              <w:autoSpaceDE w:val="0"/>
              <w:autoSpaceDN w:val="0"/>
              <w:adjustRightInd w:val="0"/>
              <w:ind w:left="72"/>
              <w:rPr>
                <w:rFonts w:cs="TimesNewRomanPSMT"/>
                <w:sz w:val="20"/>
                <w:szCs w:val="20"/>
                <w:rPrChange w:id="5237" w:author="TinTin Kalaw" w:date="2014-08-16T12:18:00Z">
                  <w:rPr>
                    <w:b/>
                  </w:rPr>
                </w:rPrChange>
              </w:rPr>
              <w:pPrChange w:id="5238" w:author="TinTin Kalaw" w:date="2014-08-16T12:18:00Z">
                <w:pPr>
                  <w:pStyle w:val="ListParagraph"/>
                  <w:numPr>
                    <w:ilvl w:val="1"/>
                    <w:numId w:val="11"/>
                  </w:numPr>
                  <w:autoSpaceDE w:val="0"/>
                  <w:autoSpaceDN w:val="0"/>
                  <w:adjustRightInd w:val="0"/>
                  <w:spacing w:line="276" w:lineRule="auto"/>
                  <w:ind w:left="252" w:hanging="180"/>
                  <w:jc w:val="both"/>
                  <w:outlineLvl w:val="4"/>
                </w:pPr>
              </w:pPrChange>
            </w:pPr>
            <w:r w:rsidRPr="00BF4C5E">
              <w:rPr>
                <w:rFonts w:cs="TimesNewRomanPSMT"/>
                <w:sz w:val="20"/>
                <w:szCs w:val="20"/>
                <w:rPrChange w:id="5239" w:author="TinTin Kalaw" w:date="2014-08-16T12:18:00Z">
                  <w:rPr/>
                </w:rPrChange>
              </w:rPr>
              <w:t>Location references</w:t>
            </w:r>
          </w:p>
          <w:p w14:paraId="6EA56A9E" w14:textId="77777777" w:rsidR="00AB6FDF" w:rsidRPr="00E45CE0" w:rsidRDefault="00AB6FDF">
            <w:pPr>
              <w:autoSpaceDE w:val="0"/>
              <w:autoSpaceDN w:val="0"/>
              <w:adjustRightInd w:val="0"/>
              <w:ind w:left="72"/>
              <w:rPr>
                <w:b/>
              </w:rPr>
              <w:pPrChange w:id="5240" w:author="TinTin Kalaw" w:date="2014-08-16T12:18:00Z">
                <w:pPr>
                  <w:pStyle w:val="ListParagraph"/>
                  <w:numPr>
                    <w:ilvl w:val="1"/>
                    <w:numId w:val="11"/>
                  </w:numPr>
                  <w:autoSpaceDE w:val="0"/>
                  <w:autoSpaceDN w:val="0"/>
                  <w:adjustRightInd w:val="0"/>
                  <w:spacing w:line="276" w:lineRule="auto"/>
                  <w:ind w:left="252" w:hanging="180"/>
                  <w:jc w:val="both"/>
                  <w:outlineLvl w:val="4"/>
                </w:pPr>
              </w:pPrChange>
            </w:pPr>
            <w:r w:rsidRPr="00BF4C5E">
              <w:rPr>
                <w:rFonts w:cs="TimesNewRomanPSMT"/>
                <w:sz w:val="20"/>
                <w:szCs w:val="20"/>
                <w:rPrChange w:id="5241" w:author="TinTin Kalaw" w:date="2014-08-16T12:18:00Z">
                  <w:rPr/>
                </w:rPrChange>
              </w:rPr>
              <w:t>Time references</w:t>
            </w:r>
          </w:p>
          <w:p w14:paraId="7F6DF7C4" w14:textId="77777777" w:rsidR="00AB6FDF" w:rsidRPr="00E45CE0" w:rsidRDefault="00AB6FDF">
            <w:pPr>
              <w:autoSpaceDE w:val="0"/>
              <w:autoSpaceDN w:val="0"/>
              <w:adjustRightInd w:val="0"/>
              <w:ind w:left="72"/>
              <w:rPr>
                <w:b/>
              </w:rPr>
              <w:pPrChange w:id="5242" w:author="TinTin Kalaw" w:date="2014-08-16T12:18:00Z">
                <w:pPr>
                  <w:pStyle w:val="ListParagraph"/>
                  <w:numPr>
                    <w:ilvl w:val="1"/>
                    <w:numId w:val="11"/>
                  </w:numPr>
                  <w:autoSpaceDE w:val="0"/>
                  <w:autoSpaceDN w:val="0"/>
                  <w:adjustRightInd w:val="0"/>
                  <w:spacing w:line="276" w:lineRule="auto"/>
                  <w:ind w:left="252" w:hanging="180"/>
                  <w:jc w:val="both"/>
                  <w:outlineLvl w:val="4"/>
                </w:pPr>
              </w:pPrChange>
            </w:pPr>
            <w:r w:rsidRPr="00BF4C5E">
              <w:rPr>
                <w:rFonts w:cs="TimesNewRomanPSMT"/>
                <w:sz w:val="20"/>
                <w:szCs w:val="20"/>
                <w:rPrChange w:id="5243" w:author="TinTin Kalaw" w:date="2014-08-16T12:18:00Z">
                  <w:rPr/>
                </w:rPrChange>
              </w:rPr>
              <w:t>Source</w:t>
            </w:r>
          </w:p>
          <w:p w14:paraId="5BFEB338" w14:textId="38C725CC" w:rsidR="00663CFF" w:rsidRPr="00497EF3" w:rsidRDefault="00AB6FDF">
            <w:pPr>
              <w:autoSpaceDE w:val="0"/>
              <w:autoSpaceDN w:val="0"/>
              <w:adjustRightInd w:val="0"/>
              <w:ind w:left="72"/>
              <w:rPr>
                <w:rStyle w:val="Emphasis"/>
                <w:i w:val="0"/>
              </w:rPr>
              <w:pPrChange w:id="5244" w:author="TinTin Kalaw" w:date="2014-08-16T12:18:00Z">
                <w:pPr>
                  <w:pStyle w:val="ListParagraph"/>
                  <w:numPr>
                    <w:ilvl w:val="1"/>
                    <w:numId w:val="11"/>
                  </w:numPr>
                  <w:autoSpaceDE w:val="0"/>
                  <w:autoSpaceDN w:val="0"/>
                  <w:adjustRightInd w:val="0"/>
                  <w:spacing w:line="276" w:lineRule="auto"/>
                  <w:ind w:left="252" w:hanging="180"/>
                  <w:jc w:val="both"/>
                  <w:outlineLvl w:val="4"/>
                </w:pPr>
              </w:pPrChange>
            </w:pPr>
            <w:r w:rsidRPr="00BF4C5E">
              <w:rPr>
                <w:rFonts w:cs="TimesNewRomanPSMT"/>
                <w:sz w:val="20"/>
                <w:szCs w:val="20"/>
                <w:rPrChange w:id="5245" w:author="TinTin Kalaw" w:date="2014-08-16T12:18:00Z">
                  <w:rPr/>
                </w:rPrChange>
              </w:rPr>
              <w:t>Type</w:t>
            </w:r>
          </w:p>
        </w:tc>
        <w:tc>
          <w:tcPr>
            <w:tcW w:w="3325" w:type="dxa"/>
            <w:vAlign w:val="center"/>
          </w:tcPr>
          <w:p w14:paraId="283F241C" w14:textId="77777777" w:rsidR="00AB6FDF" w:rsidRPr="00BF4C5E" w:rsidRDefault="00AB6FDF">
            <w:pPr>
              <w:autoSpaceDE w:val="0"/>
              <w:autoSpaceDN w:val="0"/>
              <w:adjustRightInd w:val="0"/>
              <w:rPr>
                <w:rFonts w:cs="TimesNewRomanPSMT"/>
                <w:sz w:val="20"/>
                <w:szCs w:val="20"/>
                <w:rPrChange w:id="5246" w:author="TinTin Kalaw" w:date="2014-08-16T12:18:00Z">
                  <w:rPr>
                    <w:b/>
                  </w:rPr>
                </w:rPrChange>
              </w:rPr>
              <w:pPrChange w:id="5247"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5248" w:author="TinTin Kalaw" w:date="2014-08-16T12:18:00Z">
                  <w:rPr/>
                </w:rPrChange>
              </w:rPr>
              <w:t>Photo</w:t>
            </w:r>
          </w:p>
          <w:p w14:paraId="6ECD46F2" w14:textId="77777777" w:rsidR="00AB6FDF" w:rsidRPr="00BF4C5E" w:rsidRDefault="00AB6FDF">
            <w:pPr>
              <w:autoSpaceDE w:val="0"/>
              <w:autoSpaceDN w:val="0"/>
              <w:adjustRightInd w:val="0"/>
              <w:rPr>
                <w:rFonts w:cs="TimesNewRomanPSMT"/>
                <w:sz w:val="20"/>
                <w:szCs w:val="20"/>
                <w:rPrChange w:id="5249" w:author="TinTin Kalaw" w:date="2014-08-16T12:18:00Z">
                  <w:rPr>
                    <w:b/>
                  </w:rPr>
                </w:rPrChange>
              </w:rPr>
              <w:pPrChange w:id="5250"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5251" w:author="TinTin Kalaw" w:date="2014-08-16T12:18:00Z">
                  <w:rPr/>
                </w:rPrChange>
              </w:rPr>
              <w:t>Video</w:t>
            </w:r>
          </w:p>
          <w:p w14:paraId="5650D180" w14:textId="77777777" w:rsidR="00AB6FDF" w:rsidRPr="00BF4C5E" w:rsidRDefault="00AB6FDF">
            <w:pPr>
              <w:autoSpaceDE w:val="0"/>
              <w:autoSpaceDN w:val="0"/>
              <w:adjustRightInd w:val="0"/>
              <w:rPr>
                <w:rFonts w:cs="TimesNewRomanPSMT"/>
                <w:sz w:val="20"/>
                <w:szCs w:val="20"/>
                <w:rPrChange w:id="5252" w:author="TinTin Kalaw" w:date="2014-08-16T12:18:00Z">
                  <w:rPr>
                    <w:b/>
                  </w:rPr>
                </w:rPrChange>
              </w:rPr>
              <w:pPrChange w:id="5253"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5254" w:author="TinTin Kalaw" w:date="2014-08-16T12:18:00Z">
                  <w:rPr/>
                </w:rPrChange>
              </w:rPr>
              <w:t>Website</w:t>
            </w:r>
          </w:p>
          <w:p w14:paraId="25DB5D02" w14:textId="77777777" w:rsidR="00AB6FDF" w:rsidRPr="00BF4C5E" w:rsidRDefault="00AB6FDF">
            <w:pPr>
              <w:autoSpaceDE w:val="0"/>
              <w:autoSpaceDN w:val="0"/>
              <w:adjustRightInd w:val="0"/>
              <w:rPr>
                <w:rFonts w:cs="TimesNewRomanPSMT"/>
                <w:sz w:val="20"/>
                <w:szCs w:val="20"/>
                <w:rPrChange w:id="5255" w:author="TinTin Kalaw" w:date="2014-08-16T12:18:00Z">
                  <w:rPr>
                    <w:b/>
                  </w:rPr>
                </w:rPrChange>
              </w:rPr>
              <w:pPrChange w:id="5256"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5257" w:author="TinTin Kalaw" w:date="2014-08-16T12:18:00Z">
                  <w:rPr/>
                </w:rPrChange>
              </w:rPr>
              <w:t>TV Channel</w:t>
            </w:r>
          </w:p>
          <w:p w14:paraId="4855FF84" w14:textId="77777777" w:rsidR="00AB6FDF" w:rsidRPr="00E45CE0" w:rsidRDefault="00AB6FDF">
            <w:pPr>
              <w:autoSpaceDE w:val="0"/>
              <w:autoSpaceDN w:val="0"/>
              <w:adjustRightInd w:val="0"/>
              <w:rPr>
                <w:b/>
              </w:rPr>
              <w:pPrChange w:id="5258"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5259" w:author="TinTin Kalaw" w:date="2014-08-16T12:18:00Z">
                  <w:rPr/>
                </w:rPrChange>
              </w:rPr>
              <w:t>Radio Station</w:t>
            </w:r>
          </w:p>
          <w:p w14:paraId="552E4D93" w14:textId="2638501C" w:rsidR="00663CFF" w:rsidRPr="00497EF3" w:rsidRDefault="00AB6FDF">
            <w:pPr>
              <w:autoSpaceDE w:val="0"/>
              <w:autoSpaceDN w:val="0"/>
              <w:adjustRightInd w:val="0"/>
              <w:rPr>
                <w:rStyle w:val="Emphasis"/>
                <w:i w:val="0"/>
              </w:rPr>
              <w:pPrChange w:id="5260"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5261" w:author="TinTin Kalaw" w:date="2014-08-16T12:18:00Z">
                  <w:rPr/>
                </w:rPrChange>
              </w:rPr>
              <w:t>Unspecified</w:t>
            </w:r>
            <w:commentRangeEnd w:id="5236"/>
            <w:r w:rsidR="00DC504A">
              <w:rPr>
                <w:rStyle w:val="CommentReference"/>
              </w:rPr>
              <w:commentReference w:id="5236"/>
            </w:r>
          </w:p>
        </w:tc>
      </w:tr>
    </w:tbl>
    <w:p w14:paraId="09B2785F" w14:textId="0A33DF56" w:rsidR="00663CFF" w:rsidRPr="00E45CE0" w:rsidDel="00BF4C5E" w:rsidRDefault="00663CFF" w:rsidP="00906034">
      <w:pPr>
        <w:pStyle w:val="Content2"/>
        <w:rPr>
          <w:del w:id="5262" w:author="TinTin Kalaw" w:date="2014-08-16T12:18:00Z"/>
          <w:rStyle w:val="Emphasis"/>
          <w:i w:val="0"/>
        </w:rPr>
      </w:pPr>
    </w:p>
    <w:p w14:paraId="5B4B7E76" w14:textId="77777777" w:rsidR="00663CFF" w:rsidRPr="00E45CE0" w:rsidRDefault="00663CFF" w:rsidP="00906034">
      <w:pPr>
        <w:pStyle w:val="Content2"/>
        <w:rPr>
          <w:rStyle w:val="Emphasis"/>
          <w:i w:val="0"/>
        </w:rPr>
      </w:pPr>
    </w:p>
    <w:p w14:paraId="7BBF5A48" w14:textId="20A3C7FC" w:rsidR="00663CFF" w:rsidRPr="00E45CE0" w:rsidRDefault="00BD138D" w:rsidP="00497EF3">
      <w:pPr>
        <w:pStyle w:val="Heading5"/>
        <w:rPr>
          <w:rStyle w:val="Emphasis"/>
          <w:b w:val="0"/>
          <w:i w:val="0"/>
        </w:rPr>
      </w:pPr>
      <w:r w:rsidRPr="00E45CE0">
        <w:rPr>
          <w:rStyle w:val="Emphasis"/>
          <w:i w:val="0"/>
        </w:rPr>
        <w:t>Practical Extraction of Disaster-Relevant Information from Social Media (Imran et al., 2013)</w:t>
      </w:r>
    </w:p>
    <w:p w14:paraId="7F4BF931" w14:textId="77777777" w:rsidR="00BD138D" w:rsidRPr="00E45CE0" w:rsidRDefault="00BD138D">
      <w:pPr>
        <w:pStyle w:val="Content2"/>
      </w:pPr>
    </w:p>
    <w:p w14:paraId="18630709" w14:textId="029BB7CD" w:rsidR="00BD138D" w:rsidRPr="00E45CE0" w:rsidRDefault="00BD138D">
      <w:pPr>
        <w:pStyle w:val="Content2"/>
        <w:pPrChange w:id="5263" w:author="TinTin Kalaw" w:date="2014-08-16T12:21:00Z">
          <w:pPr>
            <w:pStyle w:val="Content1"/>
          </w:pPr>
        </w:pPrChange>
      </w:pPr>
      <w:r w:rsidRPr="00E45CE0">
        <w:t>Based on their previous paper Extracting Relevant Information Nuggets</w:t>
      </w:r>
      <w:r w:rsidR="0061160C" w:rsidRPr="00E45CE0">
        <w:t xml:space="preserve"> from Disaster-Related Messages in Social Media, after classifying the tweets into the informative tweet category, they extracted the information</w:t>
      </w:r>
      <w:r w:rsidR="007E331A" w:rsidRPr="00E45CE0">
        <w:t xml:space="preserve"> by employing a different approach</w:t>
      </w:r>
      <w:r w:rsidR="0061160C" w:rsidRPr="00E45CE0">
        <w:t xml:space="preserve">. This time, </w:t>
      </w:r>
      <w:r w:rsidR="0061160C" w:rsidRPr="00E45CE0">
        <w:lastRenderedPageBreak/>
        <w:t>they used two datasets: (1) tweets during hurricane Joplin last May 22, 2010 with #joplin and (2) tweets during hurricane Sandy last October 29, 2012 with #sandy #nyc.</w:t>
      </w:r>
    </w:p>
    <w:p w14:paraId="3592AC82" w14:textId="77777777" w:rsidR="007E331A" w:rsidRPr="00E45CE0" w:rsidRDefault="007E331A">
      <w:pPr>
        <w:pStyle w:val="Content2"/>
        <w:pPrChange w:id="5264" w:author="TinTin Kalaw" w:date="2014-08-16T12:21:00Z">
          <w:pPr>
            <w:pStyle w:val="Content1"/>
          </w:pPr>
        </w:pPrChange>
      </w:pPr>
    </w:p>
    <w:p w14:paraId="64AD2D81" w14:textId="201347CC" w:rsidR="007E331A" w:rsidRDefault="007E331A">
      <w:pPr>
        <w:pStyle w:val="Content2"/>
        <w:rPr>
          <w:ins w:id="5265" w:author="Kyle Mc Hale Dela Cruz" w:date="2014-08-15T23:18:00Z"/>
        </w:rPr>
        <w:pPrChange w:id="5266" w:author="TinTin Kalaw" w:date="2014-08-16T12:21:00Z">
          <w:pPr>
            <w:pStyle w:val="Content1"/>
          </w:pPr>
        </w:pPrChange>
      </w:pPr>
      <w:r w:rsidRPr="00E45CE0">
        <w:t>To detect class-relevant information, they treated it as a sequence labeling task. For each token in the tweet, they labeled it as either part of the relevant information or not. The (+) label indicates that the token is part of the relevant information while the (-) label indicates that it is not. After labeling, they applied Conditional Random Fields (CRF) to extract the information. A tool they also used in this paper is ArkNLP, a Twitter-specific POS tagger.</w:t>
      </w:r>
    </w:p>
    <w:p w14:paraId="56836945" w14:textId="77777777" w:rsidR="003849D8" w:rsidRDefault="003849D8">
      <w:pPr>
        <w:pStyle w:val="Content2"/>
        <w:rPr>
          <w:ins w:id="5267" w:author="Kyle Mc Hale Dela Cruz" w:date="2014-08-15T23:18:00Z"/>
        </w:rPr>
        <w:pPrChange w:id="5268" w:author="TinTin Kalaw" w:date="2014-08-16T12:21:00Z">
          <w:pPr>
            <w:pStyle w:val="Content1"/>
          </w:pPr>
        </w:pPrChange>
      </w:pPr>
    </w:p>
    <w:p w14:paraId="3A700D02" w14:textId="77AFDB97" w:rsidR="003849D8" w:rsidRDefault="003849D8">
      <w:pPr>
        <w:pStyle w:val="Heading5"/>
        <w:rPr>
          <w:ins w:id="5269" w:author="Kyle Mc Hale Dela Cruz" w:date="2014-08-15T23:19:00Z"/>
        </w:rPr>
        <w:pPrChange w:id="5270" w:author="TinTin Kalaw" w:date="2014-08-16T13:15:00Z">
          <w:pPr>
            <w:pStyle w:val="Content1"/>
          </w:pPr>
        </w:pPrChange>
      </w:pPr>
      <w:ins w:id="5271" w:author="Kyle Mc Hale Dela Cruz" w:date="2014-08-15T23:19:00Z">
        <w:r>
          <w:t>Safety Information Mining - What can NLP do in a Disaster (Neubig et al, 2011)</w:t>
        </w:r>
      </w:ins>
    </w:p>
    <w:p w14:paraId="30883634" w14:textId="77777777" w:rsidR="003849D8" w:rsidRDefault="003849D8">
      <w:pPr>
        <w:pStyle w:val="Content2"/>
        <w:rPr>
          <w:ins w:id="5272" w:author="Kyle Mc Hale Dela Cruz" w:date="2014-08-15T23:19:00Z"/>
        </w:rPr>
        <w:pPrChange w:id="5273" w:author="TinTin Kalaw" w:date="2014-08-16T12:21:00Z">
          <w:pPr>
            <w:pStyle w:val="Content1"/>
          </w:pPr>
        </w:pPrChange>
      </w:pPr>
    </w:p>
    <w:p w14:paraId="4BE7B15B" w14:textId="77777777" w:rsidR="003849D8" w:rsidRDefault="003849D8">
      <w:pPr>
        <w:pStyle w:val="Content2"/>
        <w:rPr>
          <w:ins w:id="5274" w:author="Kyle Mc Hale Dela Cruz" w:date="2014-08-15T23:19:00Z"/>
        </w:rPr>
        <w:pPrChange w:id="5275"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5276" w:author="Kyle Mc Hale Dela Cruz" w:date="2014-08-15T23:19:00Z">
        <w:r>
          <w:t>In the paper presented by Neubig and his team of researchers, they described the efforts of researchers in the field of Natural Language Processing in creating an Information Extraction system that aided in the relief operations during the 2011 East Japan Earthquake. The system that was describe in their paper was primarily built to ease the mining of information about the safety of those affected by the earthquake from one of the most prevalent information source during that time, that is, Twitter. The system included subsystems that works for the following NLP and IE techniques like word segmentation, named entity recognition, and tweet classification.</w:t>
        </w:r>
      </w:ins>
    </w:p>
    <w:p w14:paraId="128BBBE4" w14:textId="77777777" w:rsidR="003849D8" w:rsidRDefault="003849D8">
      <w:pPr>
        <w:pStyle w:val="Content2"/>
        <w:rPr>
          <w:ins w:id="5277" w:author="Kyle Mc Hale Dela Cruz" w:date="2014-08-15T23:19:00Z"/>
        </w:rPr>
        <w:pPrChange w:id="5278"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15B3C66A" w14:textId="77777777" w:rsidR="003849D8" w:rsidRDefault="003849D8">
      <w:pPr>
        <w:pStyle w:val="Content2"/>
        <w:rPr>
          <w:ins w:id="5279" w:author="Kyle Mc Hale Dela Cruz" w:date="2014-08-15T23:19:00Z"/>
        </w:rPr>
        <w:pPrChange w:id="5280"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5281" w:author="Kyle Mc Hale Dela Cruz" w:date="2014-08-15T23:19:00Z">
        <w:r>
          <w:t xml:space="preserve">The development cycle of the IE system has two phases: (1) resource building phase and the (2) actual IE system development phase. To begin the development of the information extraction system, the researchers first started out by making the prerequisite resources for the system (or the resource building phase). The researchers first focused on developing the different Language Resources and Tweet Corpus of the system. These language resources included dictionaries (used to improve the performance of the different text analysers and classifiers in the system) and a labeled corpus of tweets (this contains safety information about the disaster and was used for the extraction from unlabelled tweets). </w:t>
        </w:r>
      </w:ins>
    </w:p>
    <w:p w14:paraId="2CCF86E8" w14:textId="77777777" w:rsidR="003849D8" w:rsidRDefault="003849D8">
      <w:pPr>
        <w:pStyle w:val="Content2"/>
        <w:rPr>
          <w:ins w:id="5282" w:author="Kyle Mc Hale Dela Cruz" w:date="2014-08-15T23:19:00Z"/>
        </w:rPr>
        <w:pPrChange w:id="5283"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3077472D" w14:textId="77777777" w:rsidR="003849D8" w:rsidRDefault="003849D8">
      <w:pPr>
        <w:pStyle w:val="Content2"/>
        <w:rPr>
          <w:ins w:id="5284" w:author="Kyle Mc Hale Dela Cruz" w:date="2014-08-15T23:19:00Z"/>
        </w:rPr>
        <w:pPrChange w:id="5285"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5286" w:author="Kyle Mc Hale Dela Cruz" w:date="2014-08-15T23:19:00Z">
        <w:r>
          <w:t>For the creation of the dictionaries, the researchers made use of the “Balanced Corpus of Contemporary Written Japanese” and the “UniDic dictionary” for general domain languages while the “Mozc Japanese Input Method Dictionary” and other publicly available resources like the last names specific to northeast Japan &amp; the database of postal code are used for the domain specific language. Additional list containing station names &amp; locations, landmarks, etc. were made to aid in the extraction process.</w:t>
        </w:r>
      </w:ins>
    </w:p>
    <w:p w14:paraId="6AF25B77" w14:textId="77777777" w:rsidR="003849D8" w:rsidRDefault="003849D8">
      <w:pPr>
        <w:pStyle w:val="Content2"/>
        <w:rPr>
          <w:ins w:id="5287" w:author="Kyle Mc Hale Dela Cruz" w:date="2014-08-15T23:19:00Z"/>
        </w:rPr>
        <w:pPrChange w:id="5288"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6EABE76D" w14:textId="77777777" w:rsidR="003849D8" w:rsidRDefault="003849D8">
      <w:pPr>
        <w:pStyle w:val="Content2"/>
        <w:rPr>
          <w:ins w:id="5289" w:author="Kyle Mc Hale Dela Cruz" w:date="2014-08-15T23:19:00Z"/>
        </w:rPr>
        <w:pPrChange w:id="5290"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5291" w:author="Kyle Mc Hale Dela Cruz" w:date="2014-08-15T23:19:00Z">
        <w:r>
          <w:t>For the creation of the Tweet corpus, the researchers collected tweets that contain the word earthquake, and those that contains the following hashtags: #anpi (safety information), #hinan (evacuation), #j_j_helpme (help request) and #save_&lt;location&gt;. To complete the corpus, the researchers tried to recognise the topic of the tweet (tweet classification) and the people mentioned in the tweet (named-entity recognition). And to do so, the researchers defined nine classifications for the labels/topic of the tweets and the following are: (1) I - Himself/Herself is alive; (2) L - Alive; (3) P - Passed away; (4) M - Missing; (5) H - Help request; (6) S - Information request; (7) O - Not safety information; (8) R - External link; and lastly, (9) U - Unknown.</w:t>
        </w:r>
      </w:ins>
    </w:p>
    <w:p w14:paraId="53DA42E6" w14:textId="77777777" w:rsidR="003849D8" w:rsidRDefault="003849D8">
      <w:pPr>
        <w:pStyle w:val="Content2"/>
        <w:rPr>
          <w:ins w:id="5292" w:author="Kyle Mc Hale Dela Cruz" w:date="2014-08-15T23:19:00Z"/>
        </w:rPr>
        <w:pPrChange w:id="5293"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77454698" w14:textId="77777777" w:rsidR="003849D8" w:rsidRDefault="003849D8">
      <w:pPr>
        <w:pStyle w:val="Content2"/>
        <w:rPr>
          <w:ins w:id="5294" w:author="Kyle Mc Hale Dela Cruz" w:date="2014-08-15T23:19:00Z"/>
        </w:rPr>
        <w:pPrChange w:id="5295"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5296" w:author="Kyle Mc Hale Dela Cruz" w:date="2014-08-15T23:19:00Z">
        <w:r>
          <w:t xml:space="preserve">After developing the pre-requisite resources, the researchers now proceeded with the actual development of the information extraction system. According to Neubig et al., the first step in IE for the Japanese language is Morphological Analysis. The MA is responsible for the tokenisation and POS tagging of the tweets and for this they made use of an open-source tool called KyTea. And to accommodate the proper named entity recognition in the  Japanese language, the researchers trained the POS tagging model and replaced all proper nouns with subcategory tags (e.g. “first name”, “last name”, “place name” and etc.) together with the introduction of a Conversational &amp; News Text </w:t>
        </w:r>
        <w:r>
          <w:lastRenderedPageBreak/>
          <w:t>Corpus (contains a large list of Japanese first and last names). But even though the POS tagging is polished, the NER still fails to detect named entities that are grouped (NER still works on a word-by-word basis) that’s why the researchers made a simple rule-based system to accommodate the grouping of the Japanese named entities.</w:t>
        </w:r>
      </w:ins>
    </w:p>
    <w:p w14:paraId="37B23BA4" w14:textId="77777777" w:rsidR="003849D8" w:rsidRDefault="003849D8">
      <w:pPr>
        <w:pStyle w:val="Content2"/>
        <w:rPr>
          <w:ins w:id="5297" w:author="Kyle Mc Hale Dela Cruz" w:date="2014-08-15T23:19:00Z"/>
        </w:rPr>
        <w:pPrChange w:id="5298"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74943697" w14:textId="4544B0E3" w:rsidR="003849D8" w:rsidDel="00A05B58" w:rsidRDefault="003849D8">
      <w:pPr>
        <w:pStyle w:val="Content2"/>
        <w:rPr>
          <w:del w:id="5299" w:author="Vilson Lu" w:date="2014-08-22T04:22:00Z"/>
        </w:rPr>
        <w:pPrChange w:id="5300" w:author="Vilson Lu" w:date="2014-08-22T04:22:00Z">
          <w:pPr>
            <w:pStyle w:val="Content1"/>
          </w:pPr>
        </w:pPrChange>
      </w:pPr>
      <w:ins w:id="5301" w:author="Kyle Mc Hale Dela Cruz" w:date="2014-08-15T23:19:00Z">
        <w:r>
          <w:t>And with all of these, the researchers finally combined the two developed systems (the language resources &amp; the MA system) to make the final information extraction system. The combination of the language resources with the MA system tends to increase the performance (accuracy) of the developed information extraction system by being able to accommodate the variations in the different styles in the different datasets that was used in this research.</w:t>
        </w:r>
      </w:ins>
    </w:p>
    <w:p w14:paraId="3B73DB65" w14:textId="77777777" w:rsidR="00A05B58" w:rsidRPr="003849D8" w:rsidRDefault="00A05B58">
      <w:pPr>
        <w:pStyle w:val="Content2"/>
        <w:rPr>
          <w:ins w:id="5302" w:author="Vilson Lu" w:date="2014-08-22T04:22:00Z"/>
        </w:rPr>
        <w:pPrChange w:id="5303" w:author="TinTin Kalaw" w:date="2014-08-16T12:21:00Z">
          <w:pPr>
            <w:pStyle w:val="Content1"/>
          </w:pPr>
        </w:pPrChange>
      </w:pPr>
    </w:p>
    <w:p w14:paraId="6B730E4A" w14:textId="7742D113" w:rsidR="003849D8" w:rsidRDefault="003849D8">
      <w:pPr>
        <w:pStyle w:val="Content2"/>
        <w:rPr>
          <w:ins w:id="5304" w:author="Kyle Mc Hale Dela Cruz" w:date="2014-08-15T23:18:00Z"/>
        </w:rPr>
        <w:pPrChange w:id="5305" w:author="Vilson Lu" w:date="2014-08-22T04:22:00Z">
          <w:pPr>
            <w:pStyle w:val="Content1"/>
          </w:pPr>
        </w:pPrChange>
      </w:pPr>
    </w:p>
    <w:p w14:paraId="65D0A7AB" w14:textId="07FCAA80" w:rsidR="003849D8" w:rsidDel="00A05B58" w:rsidRDefault="003849D8">
      <w:pPr>
        <w:pStyle w:val="Heading2"/>
        <w:rPr>
          <w:del w:id="5306" w:author="Vilson Lu" w:date="2014-08-22T04:22:00Z"/>
        </w:rPr>
        <w:pPrChange w:id="5307" w:author="Vilson Lu" w:date="2014-08-22T04:22:00Z">
          <w:pPr/>
        </w:pPrChange>
      </w:pPr>
      <w:bookmarkStart w:id="5308" w:name="_Toc396453009"/>
      <w:bookmarkEnd w:id="5308"/>
    </w:p>
    <w:p w14:paraId="1B10B682" w14:textId="23004DD7" w:rsidR="00F17C35" w:rsidRDefault="00F17C35">
      <w:pPr>
        <w:pStyle w:val="Heading2"/>
        <w:rPr>
          <w:ins w:id="5309" w:author="Vilson Lu" w:date="2014-08-22T04:22:00Z"/>
        </w:rPr>
        <w:pPrChange w:id="5310" w:author="Vilson Lu" w:date="2014-08-22T04:22:00Z">
          <w:pPr/>
        </w:pPrChange>
      </w:pPr>
      <w:bookmarkStart w:id="5311" w:name="_Toc396444889"/>
      <w:bookmarkStart w:id="5312" w:name="_Toc396453010"/>
      <w:ins w:id="5313" w:author="Vilson Lu" w:date="2014-08-22T02:48:00Z">
        <w:r>
          <w:t>Tools</w:t>
        </w:r>
      </w:ins>
      <w:bookmarkEnd w:id="5311"/>
      <w:bookmarkEnd w:id="5312"/>
    </w:p>
    <w:p w14:paraId="5DB6FE0E" w14:textId="77777777" w:rsidR="00A05B58" w:rsidRPr="00A05B58" w:rsidRDefault="00A05B58">
      <w:pPr>
        <w:rPr>
          <w:ins w:id="5314" w:author="Vilson Lu" w:date="2014-08-22T02:48:00Z"/>
          <w:rPrChange w:id="5315" w:author="Vilson Lu" w:date="2014-08-22T04:22:00Z">
            <w:rPr>
              <w:ins w:id="5316" w:author="Vilson Lu" w:date="2014-08-22T02:48:00Z"/>
              <w:b/>
              <w:sz w:val="22"/>
              <w:szCs w:val="22"/>
            </w:rPr>
          </w:rPrChange>
        </w:rPr>
      </w:pPr>
    </w:p>
    <w:p w14:paraId="60018AE9" w14:textId="77777777" w:rsidR="00F17C35" w:rsidRDefault="00F17C35" w:rsidP="00F17C35">
      <w:pPr>
        <w:pStyle w:val="Heading3"/>
      </w:pPr>
      <w:bookmarkStart w:id="5317" w:name="_Toc396444890"/>
      <w:bookmarkStart w:id="5318" w:name="_Toc396453011"/>
      <w:moveToRangeStart w:id="5319" w:author="Vilson Lu" w:date="2014-08-22T02:49:00Z" w:name="move396439075"/>
      <w:moveTo w:id="5320" w:author="Vilson Lu" w:date="2014-08-22T02:49:00Z">
        <w:r>
          <w:t>Apache OpenNLP (OpenNLP, 2011)</w:t>
        </w:r>
      </w:moveTo>
      <w:bookmarkEnd w:id="5317"/>
      <w:bookmarkEnd w:id="5318"/>
    </w:p>
    <w:p w14:paraId="363AF313" w14:textId="77777777" w:rsidR="00F17C35" w:rsidRPr="0073567A" w:rsidRDefault="00F17C35" w:rsidP="00F17C35">
      <w:pPr>
        <w:pStyle w:val="Content2"/>
      </w:pPr>
    </w:p>
    <w:p w14:paraId="0E8BDEFF" w14:textId="77777777" w:rsidR="00F17C35" w:rsidRDefault="00F17C35" w:rsidP="00F17C35">
      <w:pPr>
        <w:pStyle w:val="Content2"/>
      </w:pPr>
      <w:moveTo w:id="5321" w:author="Vilson Lu" w:date="2014-08-22T02:49:00Z">
        <w:r>
          <w:t>Apache OpenNLP is a Java-based librar</w:t>
        </w:r>
        <w:r w:rsidRPr="00670C0D">
          <w:rPr>
            <w:rStyle w:val="Content1Char"/>
          </w:rPr>
          <w:t>y used for commonly used modules in NLP. It has tokenization, sentence segmentation</w:t>
        </w:r>
        <w:r>
          <w:t xml:space="preserve">, part-of-speech (POS) tagging, named entity recognition (NER), chunking, parsing and coreference resolution. It also uses maximum entropy and perceptron based machine learning to train the model. OpenNLP is extendable so that the module could be customized to suit the requirements. </w:t>
        </w:r>
      </w:moveTo>
    </w:p>
    <w:p w14:paraId="26F68DDE" w14:textId="77777777" w:rsidR="00F17C35" w:rsidRDefault="00F17C35" w:rsidP="00F17C35">
      <w:pPr>
        <w:pStyle w:val="Content"/>
      </w:pPr>
    </w:p>
    <w:p w14:paraId="5BAD3E16" w14:textId="77777777" w:rsidR="00F17C35" w:rsidRDefault="00F17C35" w:rsidP="00F17C35">
      <w:pPr>
        <w:pStyle w:val="Heading4"/>
      </w:pPr>
      <w:moveTo w:id="5322" w:author="Vilson Lu" w:date="2014-08-22T02:49:00Z">
        <w:r>
          <w:t>Sentence Detector</w:t>
        </w:r>
      </w:moveTo>
    </w:p>
    <w:p w14:paraId="2033B3ED" w14:textId="77777777" w:rsidR="00F17C35" w:rsidRDefault="00F17C35" w:rsidP="00F17C35">
      <w:pPr>
        <w:pStyle w:val="Content2"/>
      </w:pPr>
    </w:p>
    <w:p w14:paraId="7A8A4E15" w14:textId="77777777" w:rsidR="00F17C35" w:rsidRDefault="00F17C35" w:rsidP="00F17C35">
      <w:pPr>
        <w:pStyle w:val="Content2"/>
      </w:pPr>
      <w:moveTo w:id="5323" w:author="Vilson Lu" w:date="2014-08-22T02:49:00Z">
        <w:r>
          <w:t xml:space="preserve">The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 It can also be trained be providing it a model.  It also has an evaluation module in which it computes the precision, recall and f-measure. The limitation of the sentence detector is that it cannot identify the sentence boundary based on the content. </w:t>
        </w:r>
      </w:moveTo>
    </w:p>
    <w:p w14:paraId="26E2644E" w14:textId="77777777" w:rsidR="00F17C35" w:rsidRDefault="00F17C35" w:rsidP="00F17C35">
      <w:pPr>
        <w:pStyle w:val="Content2"/>
      </w:pPr>
    </w:p>
    <w:p w14:paraId="562ED4BC" w14:textId="77777777" w:rsidR="00F17C35" w:rsidRDefault="00F17C35" w:rsidP="00F17C35">
      <w:pPr>
        <w:pStyle w:val="Heading4"/>
      </w:pPr>
      <w:moveTo w:id="5324" w:author="Vilson Lu" w:date="2014-08-22T02:49:00Z">
        <w:r>
          <w:t>Tokenizer</w:t>
        </w:r>
      </w:moveTo>
    </w:p>
    <w:p w14:paraId="5DA40650" w14:textId="77777777" w:rsidR="00F17C35" w:rsidRDefault="00F17C35" w:rsidP="00F17C35">
      <w:pPr>
        <w:pStyle w:val="Content2"/>
      </w:pPr>
    </w:p>
    <w:p w14:paraId="789318FB" w14:textId="77777777" w:rsidR="00F17C35" w:rsidRDefault="00F17C35" w:rsidP="00F17C35">
      <w:pPr>
        <w:pStyle w:val="Content2"/>
      </w:pPr>
      <w:moveTo w:id="5325" w:author="Vilson Lu" w:date="2014-08-22T02:49:00Z">
        <w:r>
          <w:t>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The s</w:t>
        </w:r>
        <w:r w:rsidRPr="00DB1F3D">
          <w:rPr>
            <w:rStyle w:val="Content2Char"/>
          </w:rPr>
          <w:t>i</w:t>
        </w:r>
        <w:r>
          <w:t>mple tokenizer uses the sequence of character class to detect the token. The learnable tokenizer uses a machine learning technique, maximum entropy, to detect the boundary. It is based on probability models. The tokenizer can also generate the probability of each tokens. It can also be trained by providing it a model.</w:t>
        </w:r>
      </w:moveTo>
    </w:p>
    <w:p w14:paraId="3E3240EE" w14:textId="77777777" w:rsidR="00F17C35" w:rsidRDefault="00F17C35" w:rsidP="00F17C35">
      <w:pPr>
        <w:pStyle w:val="Content2"/>
        <w:ind w:left="0"/>
      </w:pPr>
    </w:p>
    <w:p w14:paraId="28F1CC18" w14:textId="77777777" w:rsidR="00F17C35" w:rsidRDefault="00F17C35" w:rsidP="00F17C35">
      <w:pPr>
        <w:pStyle w:val="Heading4"/>
      </w:pPr>
      <w:moveTo w:id="5326" w:author="Vilson Lu" w:date="2014-08-22T02:49:00Z">
        <w:r>
          <w:t>Named Entity Recognition (NER)</w:t>
        </w:r>
      </w:moveTo>
    </w:p>
    <w:p w14:paraId="5F2F8231" w14:textId="77777777" w:rsidR="00F17C35" w:rsidRDefault="00F17C35" w:rsidP="00F17C35">
      <w:pPr>
        <w:pStyle w:val="Content2"/>
      </w:pPr>
    </w:p>
    <w:p w14:paraId="3CA28AF6" w14:textId="1D68B672" w:rsidR="00F17C35" w:rsidDel="00A05B58" w:rsidRDefault="00F17C35" w:rsidP="00F17C35">
      <w:pPr>
        <w:pStyle w:val="Content2"/>
        <w:rPr>
          <w:del w:id="5327" w:author="Vilson Lu" w:date="2014-08-22T04:22:00Z"/>
        </w:rPr>
      </w:pPr>
      <w:moveTo w:id="5328" w:author="Vilson Lu" w:date="2014-08-22T02:49:00Z">
        <w:r>
          <w:t>The OpenNLP NER is used to detect names in the sentence. It accepts a tokenized string as input. OpenNLP offers pre-trained models that are trained on freely available corpora. 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moveTo>
    </w:p>
    <w:p w14:paraId="42B9CE31" w14:textId="552BE218" w:rsidR="00F17C35" w:rsidRDefault="00F17C35">
      <w:pPr>
        <w:pStyle w:val="Content2"/>
        <w:rPr>
          <w:ins w:id="5329" w:author="Vilson Lu" w:date="2014-08-22T04:22:00Z"/>
        </w:rPr>
        <w:pPrChange w:id="5330" w:author="Vilson Lu" w:date="2014-08-22T04:22:00Z">
          <w:pPr/>
        </w:pPrChange>
      </w:pPr>
      <w:moveTo w:id="5331" w:author="Vilson Lu" w:date="2014-08-22T02:49:00Z">
        <w:del w:id="5332" w:author="Vilson Lu" w:date="2014-08-22T04:22:00Z">
          <w:r w:rsidDel="00A05B58">
            <w:br w:type="page"/>
          </w:r>
        </w:del>
      </w:moveTo>
    </w:p>
    <w:p w14:paraId="0F8D92C8" w14:textId="77777777" w:rsidR="00A05B58" w:rsidRDefault="00A05B58">
      <w:pPr>
        <w:pStyle w:val="Content2"/>
        <w:pPrChange w:id="5333" w:author="Vilson Lu" w:date="2014-08-22T04:22:00Z">
          <w:pPr/>
        </w:pPrChange>
      </w:pPr>
    </w:p>
    <w:p w14:paraId="6D280AEF" w14:textId="77777777" w:rsidR="00F17C35" w:rsidRDefault="00F17C35" w:rsidP="00F17C35">
      <w:pPr>
        <w:pStyle w:val="Heading4"/>
      </w:pPr>
      <w:moveTo w:id="5334" w:author="Vilson Lu" w:date="2014-08-22T02:49:00Z">
        <w:r>
          <w:t>Document Categorization</w:t>
        </w:r>
      </w:moveTo>
    </w:p>
    <w:p w14:paraId="34386A90" w14:textId="77777777" w:rsidR="00F17C35" w:rsidRDefault="00F17C35" w:rsidP="00F17C35">
      <w:pPr>
        <w:pStyle w:val="Content2"/>
      </w:pPr>
      <w:moveTo w:id="5335" w:author="Vilson Lu" w:date="2014-08-22T02:49:00Z">
        <w:r>
          <w:tab/>
        </w:r>
      </w:moveTo>
    </w:p>
    <w:p w14:paraId="735CD3FA" w14:textId="77777777" w:rsidR="00F17C35" w:rsidRDefault="00F17C35" w:rsidP="00F17C35">
      <w:pPr>
        <w:pStyle w:val="Content2"/>
      </w:pPr>
      <w:moveTo w:id="5336" w:author="Vilson Lu" w:date="2014-08-22T02:49:00Z">
        <w:r>
          <w:lastRenderedPageBreak/>
          <w:t xml:space="preserve">The OpenNLP document categorizer uses maximum entropy to classify the document to a pre-defined category. The module needs a model because the requirements varies for different users. So, there are no pre-defined models. </w:t>
        </w:r>
      </w:moveTo>
    </w:p>
    <w:p w14:paraId="4B3D0A77" w14:textId="77777777" w:rsidR="00F17C35" w:rsidRDefault="00F17C35" w:rsidP="00F17C35">
      <w:pPr>
        <w:pStyle w:val="Content2"/>
      </w:pPr>
    </w:p>
    <w:p w14:paraId="7FC75FC0" w14:textId="77777777" w:rsidR="00F17C35" w:rsidRDefault="00F17C35" w:rsidP="00F17C35">
      <w:pPr>
        <w:pStyle w:val="Heading4"/>
      </w:pPr>
      <w:moveTo w:id="5337" w:author="Vilson Lu" w:date="2014-08-22T02:49:00Z">
        <w:r>
          <w:t>Part-Of-Speech (POS) Tagging</w:t>
        </w:r>
      </w:moveTo>
    </w:p>
    <w:p w14:paraId="1EB157DE" w14:textId="77777777" w:rsidR="00F17C35" w:rsidRDefault="00F17C35" w:rsidP="00F17C35">
      <w:pPr>
        <w:pStyle w:val="Content2"/>
      </w:pPr>
    </w:p>
    <w:p w14:paraId="148490BB" w14:textId="77777777" w:rsidR="00F17C35" w:rsidRPr="00B3684D" w:rsidRDefault="00F17C35" w:rsidP="00F17C35">
      <w:pPr>
        <w:pStyle w:val="Content2"/>
      </w:pPr>
      <w:moveTo w:id="5338" w:author="Vilson Lu" w:date="2014-08-22T02:49:00Z">
        <w:r>
          <w:t>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moveTo>
    </w:p>
    <w:p w14:paraId="3CB10870" w14:textId="77777777" w:rsidR="00F17C35" w:rsidRDefault="00F17C35" w:rsidP="00F17C35">
      <w:pPr>
        <w:pStyle w:val="Content2"/>
      </w:pPr>
    </w:p>
    <w:p w14:paraId="6E9D747F" w14:textId="77777777" w:rsidR="00F17C35" w:rsidRDefault="00F17C35" w:rsidP="00F17C35">
      <w:pPr>
        <w:pStyle w:val="Heading4"/>
      </w:pPr>
      <w:moveTo w:id="5339" w:author="Vilson Lu" w:date="2014-08-22T02:49:00Z">
        <w:r>
          <w:t>Chunker</w:t>
        </w:r>
      </w:moveTo>
    </w:p>
    <w:p w14:paraId="298B14BD" w14:textId="77777777" w:rsidR="00F17C35" w:rsidRDefault="00F17C35" w:rsidP="00F17C35">
      <w:pPr>
        <w:pStyle w:val="Content2"/>
      </w:pPr>
    </w:p>
    <w:p w14:paraId="57A76004" w14:textId="77777777" w:rsidR="00F17C35" w:rsidRDefault="00F17C35" w:rsidP="00F17C35">
      <w:pPr>
        <w:pStyle w:val="Content2"/>
      </w:pPr>
      <w:moveTo w:id="5340" w:author="Vilson Lu" w:date="2014-08-22T02:49:00Z">
        <w:r>
          <w:t>The OpenNLP chunker groups syntactically correlated words. The chunker needs a tokenized and tagged sentence in order to perform the chunker</w:t>
        </w:r>
        <w:r w:rsidRPr="00DB1F3D">
          <w:rPr>
            <w:rStyle w:val="Content2Char"/>
          </w:rPr>
          <w:t xml:space="preserve">. </w:t>
        </w:r>
        <w:r>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moveTo>
    </w:p>
    <w:p w14:paraId="4B1B4CA0" w14:textId="77777777" w:rsidR="00F17C35" w:rsidRDefault="00F17C35" w:rsidP="00F17C35">
      <w:pPr>
        <w:pStyle w:val="Content2"/>
      </w:pPr>
    </w:p>
    <w:p w14:paraId="7157616D" w14:textId="77777777" w:rsidR="00F17C35" w:rsidRDefault="00F17C35" w:rsidP="00F17C35">
      <w:pPr>
        <w:pStyle w:val="Heading4"/>
      </w:pPr>
      <w:moveTo w:id="5341" w:author="Vilson Lu" w:date="2014-08-22T02:49:00Z">
        <w:r>
          <w:t>Parser</w:t>
        </w:r>
      </w:moveTo>
    </w:p>
    <w:p w14:paraId="4041817E" w14:textId="77777777" w:rsidR="00F17C35" w:rsidRDefault="00F17C35" w:rsidP="00F17C35">
      <w:pPr>
        <w:pStyle w:val="Content2"/>
      </w:pPr>
    </w:p>
    <w:p w14:paraId="2C119205" w14:textId="77777777" w:rsidR="00F17C35" w:rsidRPr="002F7B9C" w:rsidRDefault="00F17C35" w:rsidP="00F17C35">
      <w:pPr>
        <w:pStyle w:val="Content2"/>
      </w:pPr>
      <w:moveTo w:id="5342" w:author="Vilson Lu" w:date="2014-08-22T02:49:00Z">
        <w:r>
          <w:t xml:space="preserve">The OpenNLP parser is responsible for turning the input text into a tree. OpenNLP has two implementation, chunking parser and tree insert parse. The tree insert is still on experimental stage. The parser expect a whitespace tokenized sentence as inputs. </w:t>
        </w:r>
      </w:moveTo>
    </w:p>
    <w:p w14:paraId="391B9C17" w14:textId="77777777" w:rsidR="00F17C35" w:rsidRDefault="00F17C35" w:rsidP="00F17C35">
      <w:pPr>
        <w:pStyle w:val="Content2"/>
      </w:pPr>
    </w:p>
    <w:p w14:paraId="733FE2C3" w14:textId="77777777" w:rsidR="00F17C35" w:rsidRDefault="00F17C35" w:rsidP="00F17C35">
      <w:pPr>
        <w:pStyle w:val="Heading4"/>
      </w:pPr>
      <w:moveTo w:id="5343" w:author="Vilson Lu" w:date="2014-08-22T02:49:00Z">
        <w:r>
          <w:t>Coreference Resolution</w:t>
        </w:r>
      </w:moveTo>
    </w:p>
    <w:p w14:paraId="74EB4CD2" w14:textId="77777777" w:rsidR="00F17C35" w:rsidRDefault="00F17C35" w:rsidP="00F17C35">
      <w:pPr>
        <w:pStyle w:val="Content2"/>
      </w:pPr>
    </w:p>
    <w:p w14:paraId="01EF0968" w14:textId="77777777" w:rsidR="00F17C35" w:rsidRDefault="00F17C35" w:rsidP="00F17C35">
      <w:pPr>
        <w:pStyle w:val="Content2"/>
      </w:pPr>
      <w:moveTo w:id="5344" w:author="Vilson Lu" w:date="2014-08-22T02:49:00Z">
        <w:r>
          <w:t>The OpenNLP Coreference resolution is not fully developed yet. It is still very much limited as its implementation is only for noun mentions.</w:t>
        </w:r>
      </w:moveTo>
    </w:p>
    <w:p w14:paraId="4A488AA9" w14:textId="77777777" w:rsidR="00F17C35" w:rsidRPr="00EC2B65" w:rsidRDefault="00F17C35" w:rsidP="00F17C35">
      <w:pPr>
        <w:pStyle w:val="Content2"/>
        <w:rPr>
          <w:b/>
          <w:sz w:val="22"/>
          <w:szCs w:val="22"/>
        </w:rPr>
      </w:pPr>
    </w:p>
    <w:p w14:paraId="1377244A" w14:textId="77777777" w:rsidR="00F17C35" w:rsidRDefault="00F17C35" w:rsidP="00F17C35">
      <w:pPr>
        <w:pStyle w:val="Heading3"/>
        <w:rPr>
          <w:ins w:id="5345" w:author="Vilson Lu" w:date="2014-08-22T02:49:00Z"/>
        </w:rPr>
      </w:pPr>
      <w:bookmarkStart w:id="5346" w:name="_Toc396444891"/>
      <w:bookmarkStart w:id="5347" w:name="_Toc396453012"/>
      <w:moveToRangeEnd w:id="5319"/>
      <w:ins w:id="5348" w:author="Vilson Lu" w:date="2014-08-22T02:49:00Z">
        <w:r>
          <w:t>Twitter NLP Tools (Ritter et al., 2011)</w:t>
        </w:r>
        <w:bookmarkEnd w:id="5346"/>
        <w:bookmarkEnd w:id="5347"/>
      </w:ins>
    </w:p>
    <w:p w14:paraId="5CB7F8F5" w14:textId="77777777" w:rsidR="00F17C35" w:rsidRDefault="00F17C35" w:rsidP="00F17C35">
      <w:pPr>
        <w:pStyle w:val="Content2"/>
        <w:rPr>
          <w:ins w:id="5349" w:author="Vilson Lu" w:date="2014-08-22T02:49:00Z"/>
        </w:rPr>
      </w:pPr>
    </w:p>
    <w:p w14:paraId="18D6B330" w14:textId="77777777" w:rsidR="00F17C35" w:rsidRDefault="00F17C35" w:rsidP="00F17C35">
      <w:pPr>
        <w:pStyle w:val="Content2"/>
        <w:rPr>
          <w:ins w:id="5350" w:author="Vilson Lu" w:date="2014-08-22T02:49:00Z"/>
        </w:rPr>
      </w:pPr>
      <w:ins w:id="5351" w:author="Vilson Lu" w:date="2014-08-22T02:49:00Z">
        <w:r>
          <w:t>The performance of standard NLP tools is degraded when used with Twitter data. This is because the standard NLP tools are trained with a structured news corpora. Twitter corpus, on the other hand, 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The tool addresses the issue by rebuilding the NLP pipeline from POS up to NER. Testing and results show that each module of the tool performs better than its standard NLP counterpart.</w:t>
        </w:r>
      </w:ins>
    </w:p>
    <w:p w14:paraId="7FA4E64A" w14:textId="77777777" w:rsidR="00F17C35" w:rsidRDefault="00F17C35" w:rsidP="00F17C35">
      <w:pPr>
        <w:pStyle w:val="Content2"/>
        <w:rPr>
          <w:ins w:id="5352" w:author="Vilson Lu" w:date="2014-08-22T02:49:00Z"/>
        </w:rPr>
      </w:pPr>
    </w:p>
    <w:p w14:paraId="7423AB60" w14:textId="77777777" w:rsidR="00F17C35" w:rsidRDefault="00F17C35" w:rsidP="00F17C35">
      <w:pPr>
        <w:pStyle w:val="Content2"/>
        <w:rPr>
          <w:ins w:id="5353" w:author="Vilson Lu" w:date="2014-08-22T02:49:00Z"/>
        </w:rPr>
      </w:pPr>
      <w:ins w:id="5354" w:author="Vilson Lu" w:date="2014-08-22T02:49:00Z">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 T-NER doubles the F1 score of the Stanford NER.</w:t>
        </w:r>
      </w:ins>
    </w:p>
    <w:p w14:paraId="177283E1" w14:textId="77777777" w:rsidR="00F17C35" w:rsidRDefault="00F17C35" w:rsidP="00F17C35">
      <w:pPr>
        <w:pStyle w:val="Content2"/>
        <w:rPr>
          <w:ins w:id="5355" w:author="Vilson Lu" w:date="2014-08-22T02:49:00Z"/>
        </w:rPr>
      </w:pPr>
    </w:p>
    <w:p w14:paraId="1F3A07E9" w14:textId="77777777" w:rsidR="00F17C35" w:rsidRDefault="00F17C35" w:rsidP="00F17C35">
      <w:pPr>
        <w:pStyle w:val="Heading4"/>
        <w:rPr>
          <w:ins w:id="5356" w:author="Vilson Lu" w:date="2014-08-22T02:49:00Z"/>
        </w:rPr>
      </w:pPr>
      <w:ins w:id="5357" w:author="Vilson Lu" w:date="2014-08-22T02:49:00Z">
        <w:r>
          <w:lastRenderedPageBreak/>
          <w:t>Part-of-Speech Tagging (T-POS)</w:t>
        </w:r>
      </w:ins>
    </w:p>
    <w:p w14:paraId="104E3FD4" w14:textId="77777777" w:rsidR="00F17C35" w:rsidRDefault="00F17C35" w:rsidP="00F17C35">
      <w:pPr>
        <w:pStyle w:val="Content2"/>
        <w:rPr>
          <w:ins w:id="5358" w:author="Vilson Lu" w:date="2014-08-22T02:49:00Z"/>
        </w:rPr>
      </w:pPr>
    </w:p>
    <w:p w14:paraId="24F354C0" w14:textId="77777777" w:rsidR="00F17C35" w:rsidRDefault="00F17C35" w:rsidP="00F17C35">
      <w:pPr>
        <w:pStyle w:val="Content2"/>
        <w:rPr>
          <w:ins w:id="5359" w:author="Vilson Lu" w:date="2014-08-22T02:49:00Z"/>
        </w:rPr>
      </w:pPr>
      <w:ins w:id="5360" w:author="Vilson Lu" w:date="2014-08-22T02:49:00Z">
        <w:r>
          <w:t>Standard POS taggers suffers because of the nature of the Twitter corpora’s style, vocabulary, and lexical variations. To overcome the problems pertaining to style and vocabulary, 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uses Conditional Random Fields (CRF). T-POS shows a 41% reduction in error against the Stanford POS tagger.</w:t>
        </w:r>
      </w:ins>
    </w:p>
    <w:p w14:paraId="26070E16" w14:textId="77777777" w:rsidR="00F17C35" w:rsidRDefault="00F17C35" w:rsidP="00F17C35">
      <w:pPr>
        <w:pStyle w:val="Content2"/>
        <w:rPr>
          <w:ins w:id="5361" w:author="Vilson Lu" w:date="2014-08-22T02:49:00Z"/>
        </w:rPr>
      </w:pPr>
    </w:p>
    <w:p w14:paraId="77B42EA4" w14:textId="77777777" w:rsidR="00F17C35" w:rsidRDefault="00F17C35" w:rsidP="00F17C35">
      <w:pPr>
        <w:pStyle w:val="Heading4"/>
        <w:rPr>
          <w:ins w:id="5362" w:author="Vilson Lu" w:date="2014-08-22T02:49:00Z"/>
        </w:rPr>
      </w:pPr>
      <w:ins w:id="5363" w:author="Vilson Lu" w:date="2014-08-22T02:49:00Z">
        <w:r>
          <w:t>Shallow Parsing or Chunking (T-CHUNK)</w:t>
        </w:r>
      </w:ins>
    </w:p>
    <w:p w14:paraId="566E42D0" w14:textId="77777777" w:rsidR="00F17C35" w:rsidRDefault="00F17C35" w:rsidP="00F17C35">
      <w:pPr>
        <w:pStyle w:val="Content2"/>
        <w:rPr>
          <w:ins w:id="5364" w:author="Vilson Lu" w:date="2014-08-22T02:49:00Z"/>
        </w:rPr>
      </w:pPr>
    </w:p>
    <w:p w14:paraId="5F05FB81" w14:textId="77777777" w:rsidR="00F17C35" w:rsidRDefault="00F17C35" w:rsidP="00F17C35">
      <w:pPr>
        <w:pStyle w:val="Content2"/>
        <w:rPr>
          <w:ins w:id="5365" w:author="Vilson Lu" w:date="2014-08-22T02:49:00Z"/>
        </w:rPr>
      </w:pPr>
      <w:ins w:id="5366" w:author="Vilson Lu" w:date="2014-08-22T02:49:00Z">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ins>
    </w:p>
    <w:p w14:paraId="038E6AD2" w14:textId="77777777" w:rsidR="00F17C35" w:rsidRDefault="00F17C35" w:rsidP="00F17C35">
      <w:pPr>
        <w:pStyle w:val="Content2"/>
        <w:rPr>
          <w:ins w:id="5367" w:author="Vilson Lu" w:date="2014-08-22T02:49:00Z"/>
        </w:rPr>
      </w:pPr>
    </w:p>
    <w:p w14:paraId="09A49D6F" w14:textId="77777777" w:rsidR="00F17C35" w:rsidRDefault="00F17C35" w:rsidP="00F17C35">
      <w:pPr>
        <w:pStyle w:val="Heading4"/>
        <w:rPr>
          <w:ins w:id="5368" w:author="Vilson Lu" w:date="2014-08-22T02:49:00Z"/>
        </w:rPr>
      </w:pPr>
      <w:ins w:id="5369" w:author="Vilson Lu" w:date="2014-08-22T02:49:00Z">
        <w:r>
          <w:t>Capitalization (T-CAP)</w:t>
        </w:r>
      </w:ins>
    </w:p>
    <w:p w14:paraId="0B386612" w14:textId="77777777" w:rsidR="00F17C35" w:rsidRDefault="00F17C35" w:rsidP="00F17C35">
      <w:pPr>
        <w:pStyle w:val="Content2"/>
        <w:rPr>
          <w:ins w:id="5370" w:author="Vilson Lu" w:date="2014-08-22T02:49:00Z"/>
        </w:rPr>
      </w:pPr>
    </w:p>
    <w:p w14:paraId="0DB0839A" w14:textId="77777777" w:rsidR="00F17C35" w:rsidRDefault="00F17C35" w:rsidP="00F17C35">
      <w:pPr>
        <w:pStyle w:val="Content2"/>
        <w:rPr>
          <w:ins w:id="5371" w:author="Vilson Lu" w:date="2014-08-22T02:49:00Z"/>
        </w:rPr>
      </w:pPr>
      <w:ins w:id="5372" w:author="Vilson Lu" w:date="2014-08-22T02:49:00Z">
        <w:r>
          <w:t xml:space="preserve">One of the key features in recognizing named entities is the capitalization but this is unreliable in tweets. To address this problem, they incorporated information based on the entire content of the tweet to determine if the capitalization is informative. To train the classifier, they manually tagged the 800 tweets if it has an “informative” or “uninformative” capitalization. The classifier is a Support Vector Machine with features such as </w:t>
        </w:r>
        <w:r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t xml:space="preserve"> Results show that T-CAP’s precision, recall, and F1 score is 0.77, 0.98, and 0.86 versus the baseline’s 0.70, 1.00, and 0.82</w:t>
        </w:r>
      </w:ins>
    </w:p>
    <w:p w14:paraId="47B5743A" w14:textId="77777777" w:rsidR="00F17C35" w:rsidRDefault="00F17C35" w:rsidP="00F17C35">
      <w:pPr>
        <w:pStyle w:val="Content2"/>
        <w:rPr>
          <w:ins w:id="5373" w:author="Vilson Lu" w:date="2014-08-22T02:49:00Z"/>
        </w:rPr>
      </w:pPr>
    </w:p>
    <w:p w14:paraId="1738A146" w14:textId="77777777" w:rsidR="00F17C35" w:rsidRDefault="00F17C35" w:rsidP="00F17C35">
      <w:pPr>
        <w:pStyle w:val="Heading4"/>
        <w:rPr>
          <w:ins w:id="5374" w:author="Vilson Lu" w:date="2014-08-22T02:49:00Z"/>
        </w:rPr>
      </w:pPr>
      <w:ins w:id="5375" w:author="Vilson Lu" w:date="2014-08-22T02:49:00Z">
        <w:r>
          <w:t>Segmenting the Named Entities (T-SEG)</w:t>
        </w:r>
      </w:ins>
    </w:p>
    <w:p w14:paraId="728FC9DA" w14:textId="77777777" w:rsidR="00F17C35" w:rsidRDefault="00F17C35" w:rsidP="00F17C35">
      <w:pPr>
        <w:pStyle w:val="Content2"/>
        <w:rPr>
          <w:ins w:id="5376" w:author="Vilson Lu" w:date="2014-08-22T02:49:00Z"/>
        </w:rPr>
      </w:pPr>
    </w:p>
    <w:p w14:paraId="113F9EB8" w14:textId="77777777" w:rsidR="00F17C35" w:rsidRDefault="00F17C35" w:rsidP="00F17C35">
      <w:pPr>
        <w:pStyle w:val="Content2"/>
        <w:rPr>
          <w:ins w:id="5377" w:author="Vilson Lu" w:date="2014-08-22T02:49:00Z"/>
        </w:rPr>
      </w:pPr>
      <w:ins w:id="5378" w:author="Vilson Lu" w:date="2014-08-22T02:49:00Z">
        <w:r>
          <w:t>T-SEG utilizes the features of T-CAP and is trained by manually tagging the 2,400 tweets with named entities. @</w:t>
        </w:r>
        <w:r w:rsidRPr="00441055">
          <w:rPr>
            <w:rStyle w:val="Content2Char"/>
          </w:rPr>
          <w:t>u</w:t>
        </w:r>
        <w:r>
          <w:t>sernames were not considered as a named entity. To implement T-SEG, they used a sequence-labeling task using IOB encoding for representing segmentations, CRF, Freebase, and T-POS, T-CHUNK, T-CAP, Brown clusters for feature generation.</w:t>
        </w:r>
      </w:ins>
    </w:p>
    <w:p w14:paraId="50B8A952" w14:textId="77777777" w:rsidR="00F17C35" w:rsidRDefault="00F17C35" w:rsidP="00F17C35">
      <w:pPr>
        <w:pStyle w:val="Content2"/>
        <w:rPr>
          <w:ins w:id="5379" w:author="Vilson Lu" w:date="2014-08-22T02:49:00Z"/>
        </w:rPr>
      </w:pPr>
    </w:p>
    <w:p w14:paraId="57449CA2" w14:textId="77777777" w:rsidR="00F17C35" w:rsidRDefault="00F17C35" w:rsidP="00F17C35">
      <w:pPr>
        <w:pStyle w:val="Heading4"/>
        <w:rPr>
          <w:ins w:id="5380" w:author="Vilson Lu" w:date="2014-08-22T02:49:00Z"/>
        </w:rPr>
      </w:pPr>
      <w:ins w:id="5381" w:author="Vilson Lu" w:date="2014-08-22T02:49:00Z">
        <w:r>
          <w:t xml:space="preserve">Classifying Named </w:t>
        </w:r>
        <w:r w:rsidRPr="00C833D6">
          <w:rPr>
            <w:rStyle w:val="Heading4Char"/>
          </w:rPr>
          <w:t>E</w:t>
        </w:r>
        <w:r>
          <w:t>ntities (T-CLASS)</w:t>
        </w:r>
      </w:ins>
    </w:p>
    <w:p w14:paraId="7E39D7A0" w14:textId="77777777" w:rsidR="00F17C35" w:rsidRDefault="00F17C35" w:rsidP="00F17C35">
      <w:pPr>
        <w:pStyle w:val="Content2"/>
        <w:rPr>
          <w:ins w:id="5382" w:author="Vilson Lu" w:date="2014-08-22T02:49:00Z"/>
        </w:rPr>
      </w:pPr>
    </w:p>
    <w:p w14:paraId="0C122118" w14:textId="77777777" w:rsidR="00F17C35" w:rsidRDefault="00F17C35" w:rsidP="00F17C35">
      <w:pPr>
        <w:pStyle w:val="Content2"/>
        <w:rPr>
          <w:ins w:id="5383" w:author="Vilson Lu" w:date="2014-08-22T02:49:00Z"/>
        </w:rPr>
      </w:pPr>
      <w:ins w:id="5384" w:author="Vilson Lu" w:date="2014-08-22T02:49:00Z">
        <w:r>
          <w:t>Freebase is used as a baseline source of distant supervision of entities. To model the unlabeled entities, they made use of a Distant Supervision with Topic Models that applies LabeledLDA. They annotated the 2,400 tweets with the ten types which are popular on twitter: PERSON, GEO-LOCATION, COMPANY, PRODUCT, FACILITY, TV-SHOW, MOVIE, SPORTSTEAM, BAND, and OTHER. Note that a tweet can be annotated with two or more types and that the annotation is used for evaluation purposes.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ins>
    </w:p>
    <w:p w14:paraId="2E8C54E2" w14:textId="77777777" w:rsidR="00F17C35" w:rsidRDefault="00F17C35" w:rsidP="00F17C35">
      <w:pPr>
        <w:pStyle w:val="Content2"/>
        <w:rPr>
          <w:ins w:id="5385" w:author="Vilson Lu" w:date="2014-08-22T02:49:00Z"/>
        </w:rPr>
      </w:pPr>
    </w:p>
    <w:p w14:paraId="20B5D883" w14:textId="77777777" w:rsidR="00F17C35" w:rsidRDefault="00F17C35" w:rsidP="00F17C35">
      <w:pPr>
        <w:pStyle w:val="Heading3"/>
        <w:rPr>
          <w:ins w:id="5386" w:author="Vilson Lu" w:date="2014-08-22T02:49:00Z"/>
        </w:rPr>
      </w:pPr>
      <w:bookmarkStart w:id="5387" w:name="_Toc396444892"/>
      <w:bookmarkStart w:id="5388" w:name="_Toc396453013"/>
      <w:ins w:id="5389" w:author="Vilson Lu" w:date="2014-08-22T02:49:00Z">
        <w:r>
          <w:t>TwitIE (Bontcheva et al., 2013)</w:t>
        </w:r>
        <w:bookmarkEnd w:id="5387"/>
        <w:bookmarkEnd w:id="5388"/>
      </w:ins>
    </w:p>
    <w:p w14:paraId="7B3FDED2" w14:textId="77777777" w:rsidR="00F17C35" w:rsidRPr="008E3546" w:rsidRDefault="00F17C35" w:rsidP="00F17C35">
      <w:pPr>
        <w:rPr>
          <w:ins w:id="5390" w:author="Vilson Lu" w:date="2014-08-22T02:49:00Z"/>
        </w:rPr>
      </w:pPr>
    </w:p>
    <w:p w14:paraId="5C541832" w14:textId="77777777" w:rsidR="00F17C35" w:rsidRPr="00C833D6" w:rsidRDefault="00F17C35" w:rsidP="00F17C35">
      <w:pPr>
        <w:pStyle w:val="Content2"/>
        <w:rPr>
          <w:ins w:id="5391" w:author="Vilson Lu" w:date="2014-08-22T02:49:00Z"/>
        </w:rPr>
      </w:pPr>
      <w:ins w:id="5392" w:author="Vilson Lu" w:date="2014-08-22T02:49:00Z">
        <w:r w:rsidRPr="00C833D6">
          <w:lastRenderedPageBreak/>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ins>
    </w:p>
    <w:p w14:paraId="21312463" w14:textId="77777777" w:rsidR="00F17C35" w:rsidRPr="00EF6E7F" w:rsidRDefault="00F17C35" w:rsidP="00F17C35">
      <w:pPr>
        <w:pStyle w:val="Content2"/>
        <w:rPr>
          <w:ins w:id="5393" w:author="Vilson Lu" w:date="2014-08-22T02:49:00Z"/>
          <w:szCs w:val="22"/>
        </w:rPr>
      </w:pPr>
    </w:p>
    <w:p w14:paraId="754DA4DB" w14:textId="77777777" w:rsidR="00F17C35" w:rsidRPr="006E427B" w:rsidRDefault="00F17C35" w:rsidP="00F17C35">
      <w:pPr>
        <w:pStyle w:val="Content2"/>
        <w:rPr>
          <w:ins w:id="5394" w:author="Vilson Lu" w:date="2014-08-22T02:49:00Z"/>
        </w:rPr>
      </w:pPr>
      <w:ins w:id="5395" w:author="Vilson Lu" w:date="2014-08-22T02:49:00Z">
        <w:r w:rsidRPr="00EF6E7F">
          <w:t>ANNIE offers a wide array of information extraction tools like tokenizer, sentence splitter, POS tagger, gazetteer lists, finite state transducer (from GATE’s built-in regular expression over annotation la</w:t>
        </w:r>
        <w:r w:rsidRPr="00670C0D">
          <w:rPr>
            <w:rStyle w:val="Content1Char"/>
          </w:rPr>
          <w:t>n</w:t>
        </w:r>
        <w:r w:rsidRPr="00EF6E7F">
          <w:t xml:space="preserve">guage), orthomatcher and coreference resolver but in the case of TwitIE, Bontcheva et al only reused the sentence splitter and name gazetteer because </w:t>
        </w:r>
        <w:r w:rsidRPr="00497EF3">
          <w:t>the other components/tools have to be modified to fit the specifics o</w:t>
        </w:r>
        <w:r w:rsidRPr="006E427B">
          <w:t>f microblog texts like noisiness, brevity, idiosyncratic language and social context.</w:t>
        </w:r>
      </w:ins>
    </w:p>
    <w:p w14:paraId="3EBA5CEB" w14:textId="77777777" w:rsidR="00F17C35" w:rsidRPr="0086093C" w:rsidRDefault="00F17C35" w:rsidP="00F17C35">
      <w:pPr>
        <w:pStyle w:val="Content2"/>
        <w:rPr>
          <w:ins w:id="5396" w:author="Vilson Lu" w:date="2014-08-22T02:49:00Z"/>
        </w:rPr>
      </w:pPr>
    </w:p>
    <w:p w14:paraId="735A602F" w14:textId="11D66824" w:rsidR="00A05B58" w:rsidRDefault="00F17C35" w:rsidP="00F17C35">
      <w:pPr>
        <w:pStyle w:val="Content2"/>
        <w:rPr>
          <w:ins w:id="5397" w:author="Vilson Lu" w:date="2014-08-22T04:23:00Z"/>
        </w:rPr>
        <w:sectPr w:rsidR="00A05B58" w:rsidSect="005A3259">
          <w:footerReference w:type="first" r:id="rId21"/>
          <w:pgSz w:w="12240" w:h="15840"/>
          <w:pgMar w:top="1440" w:right="1440" w:bottom="1440" w:left="1440" w:header="720" w:footer="720" w:gutter="0"/>
          <w:pgNumType w:start="1" w:chapStyle="1"/>
          <w:cols w:space="720"/>
          <w:docGrid w:linePitch="360"/>
        </w:sectPr>
      </w:pPr>
      <w:ins w:id="5398" w:author="Vilson Lu" w:date="2014-08-22T02:49:00Z">
        <w:r w:rsidRPr="006E427B">
          <w:t>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w:t>
        </w:r>
        <w:r w:rsidRPr="00D00B92">
          <w:rPr>
            <w:rStyle w:val="Content2Char"/>
          </w:rPr>
          <w:t>e</w:t>
        </w:r>
        <w:r w:rsidRPr="00497EF3">
          <w:t>d Entity Recognizer, TwitIE made use of the existing ANNIE NER as</w:t>
        </w:r>
        <w:r w:rsidRPr="006E427B">
          <w:t xml:space="preserve"> its pattern and just added some features that would help it support recognition of entities in social media texts. The following are the main functionalities of TwitIE: (1) Custom Language Identifier to support language identification for social media/Twitter data; (2) Twitter Tokenizer to enable the system to properly handle smilies, usernames, hashtags, URL’s and etc.; (3) Twitter POS Tagger (also available as a standalone tool) to enable the system to properly perform POS tagging in Twitter data; and (4) Text Normalization PR to enable the system to perform correction of slang</w:t>
        </w:r>
        <w:r w:rsidR="00A05B58">
          <w:t>s and misspellings in the tweet</w:t>
        </w:r>
      </w:ins>
    </w:p>
    <w:p w14:paraId="1A5A7AC1" w14:textId="77777777" w:rsidR="00F17C35" w:rsidRPr="006E427B" w:rsidRDefault="00F17C35">
      <w:pPr>
        <w:pStyle w:val="Content2"/>
        <w:ind w:left="0"/>
        <w:rPr>
          <w:ins w:id="5399" w:author="Vilson Lu" w:date="2014-08-22T02:49:00Z"/>
        </w:rPr>
        <w:pPrChange w:id="5400" w:author="Vilson Lu" w:date="2014-08-22T04:23:00Z">
          <w:pPr>
            <w:pStyle w:val="Content2"/>
          </w:pPr>
        </w:pPrChange>
      </w:pPr>
    </w:p>
    <w:p w14:paraId="22061E04" w14:textId="77777777" w:rsidR="006D5669" w:rsidRDefault="005A3259" w:rsidP="006D5669">
      <w:pPr>
        <w:pStyle w:val="Heading1"/>
      </w:pPr>
      <w:bookmarkStart w:id="5401" w:name="_Toc396444893"/>
      <w:bookmarkStart w:id="5402" w:name="_Toc396453014"/>
      <w:r w:rsidRPr="00E45CE0">
        <w:t>Theoretical Framework</w:t>
      </w:r>
      <w:bookmarkEnd w:id="5401"/>
      <w:bookmarkEnd w:id="5402"/>
    </w:p>
    <w:p w14:paraId="427B19BF" w14:textId="77777777" w:rsidR="006D5669" w:rsidRDefault="006D5669" w:rsidP="006D5669">
      <w:pPr>
        <w:pStyle w:val="Content1"/>
      </w:pPr>
    </w:p>
    <w:p w14:paraId="5BB8A15B" w14:textId="50DFBF4C" w:rsidR="006D5669" w:rsidRDefault="006D5669" w:rsidP="006D5669">
      <w:pPr>
        <w:pStyle w:val="Content1"/>
        <w:rPr>
          <w:ins w:id="5403" w:author="Vilson Lu" w:date="2014-08-15T13:59:00Z"/>
        </w:rPr>
      </w:pPr>
      <w:r>
        <w:t>This chapter presents a discussion on the different theoretical concepts associated to information extraction systems, and as well as common architectures, approaches, modules, and resources needed in developing such systems.</w:t>
      </w:r>
    </w:p>
    <w:p w14:paraId="0708B06A" w14:textId="77777777" w:rsidR="00602FF1" w:rsidRDefault="00602FF1" w:rsidP="00602FF1">
      <w:pPr>
        <w:ind w:left="720"/>
        <w:rPr>
          <w:ins w:id="5404" w:author="Vilson Lu" w:date="2014-08-15T14:52:00Z"/>
        </w:rPr>
      </w:pPr>
    </w:p>
    <w:p w14:paraId="736498CA" w14:textId="77777777" w:rsidR="00602FF1" w:rsidRDefault="00602FF1" w:rsidP="00602FF1">
      <w:pPr>
        <w:pStyle w:val="Heading2"/>
        <w:rPr>
          <w:ins w:id="5405" w:author="Vilson Lu" w:date="2014-08-15T14:52:00Z"/>
        </w:rPr>
      </w:pPr>
      <w:bookmarkStart w:id="5406" w:name="_Toc395181697"/>
      <w:bookmarkStart w:id="5407" w:name="_Toc396444894"/>
      <w:bookmarkStart w:id="5408" w:name="_Toc396453015"/>
      <w:ins w:id="5409" w:author="Vilson Lu" w:date="2014-08-15T14:52:00Z">
        <w:r>
          <w:t>Information Extraction</w:t>
        </w:r>
        <w:bookmarkEnd w:id="5406"/>
        <w:bookmarkEnd w:id="5407"/>
        <w:bookmarkEnd w:id="5408"/>
      </w:ins>
    </w:p>
    <w:p w14:paraId="754665C1" w14:textId="77777777" w:rsidR="00602FF1" w:rsidRDefault="00602FF1">
      <w:pPr>
        <w:pStyle w:val="Content1"/>
        <w:rPr>
          <w:ins w:id="5410" w:author="Vilson Lu" w:date="2014-08-15T14:52:00Z"/>
        </w:rPr>
        <w:pPrChange w:id="5411" w:author="TinTin Kalaw" w:date="2014-08-16T12:28:00Z">
          <w:pPr/>
        </w:pPrChange>
      </w:pPr>
    </w:p>
    <w:p w14:paraId="28BA9E5E" w14:textId="77777777" w:rsidR="00602FF1" w:rsidRPr="00EF6E7F" w:rsidRDefault="00602FF1">
      <w:pPr>
        <w:pStyle w:val="Content1"/>
        <w:rPr>
          <w:ins w:id="5412" w:author="Vilson Lu" w:date="2014-08-15T14:52:00Z"/>
        </w:rPr>
        <w:pPrChange w:id="5413" w:author="TinTin Kalaw" w:date="2014-08-16T12:28:00Z">
          <w:pPr>
            <w:pStyle w:val="Content"/>
          </w:pPr>
        </w:pPrChange>
      </w:pPr>
      <w:ins w:id="5414" w:author="Vilson Lu" w:date="2014-08-15T14:52:00Z">
        <w:r w:rsidRPr="7E7C91B4">
          <w:t>There is already huge amount information that is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Information extraction is the identification of class of events or relationship and the extraction of relevant arguments of the event or relationship</w:t>
        </w:r>
        <w:r>
          <w:t xml:space="preserve"> </w:t>
        </w:r>
        <w:r w:rsidRPr="7E7C91B4">
          <w:t>inside a natural language. It involves the creation of a structured representation of the facts that will be extracted. An information extraction system can only extract those fact</w:t>
        </w:r>
        <w:r>
          <w:t>s that are represented (Grisham</w:t>
        </w:r>
        <w:r w:rsidRPr="7E7C91B4">
          <w:t>, 1997).</w:t>
        </w:r>
      </w:ins>
    </w:p>
    <w:p w14:paraId="1A5A3C5D" w14:textId="77777777" w:rsidR="00602FF1" w:rsidRDefault="00602FF1">
      <w:pPr>
        <w:pStyle w:val="Content1"/>
        <w:rPr>
          <w:ins w:id="5415" w:author="Vilson Lu" w:date="2014-08-15T14:52:00Z"/>
        </w:rPr>
        <w:pPrChange w:id="5416" w:author="TinTin Kalaw" w:date="2014-08-16T12:28:00Z">
          <w:pPr>
            <w:pStyle w:val="Content"/>
          </w:pPr>
        </w:pPrChange>
      </w:pPr>
    </w:p>
    <w:p w14:paraId="12CA88D1" w14:textId="77777777" w:rsidR="00602FF1" w:rsidRDefault="00602FF1">
      <w:pPr>
        <w:pStyle w:val="Content1"/>
        <w:rPr>
          <w:ins w:id="5417" w:author="Vilson Lu" w:date="2014-08-15T14:52:00Z"/>
        </w:rPr>
        <w:pPrChange w:id="5418" w:author="TinTin Kalaw" w:date="2014-08-16T12:28:00Z">
          <w:pPr>
            <w:pStyle w:val="Content"/>
          </w:pPr>
        </w:pPrChange>
      </w:pPr>
      <w:ins w:id="5419" w:author="Vilson Lu" w:date="2014-08-15T14:52:00Z">
        <w:r>
          <w:t xml:space="preserve">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expressions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 while the second clause is a reference to a created entity (Grisham, 1997). </w:t>
        </w:r>
      </w:ins>
    </w:p>
    <w:p w14:paraId="7EEF62E8" w14:textId="77777777" w:rsidR="00602FF1" w:rsidRDefault="00602FF1">
      <w:pPr>
        <w:pStyle w:val="Content1"/>
        <w:rPr>
          <w:ins w:id="5420" w:author="Vilson Lu" w:date="2014-08-15T14:52:00Z"/>
        </w:rPr>
        <w:pPrChange w:id="5421" w:author="TinTin Kalaw" w:date="2014-08-16T12:28:00Z">
          <w:pPr>
            <w:pStyle w:val="Content"/>
          </w:pPr>
        </w:pPrChange>
      </w:pPr>
    </w:p>
    <w:p w14:paraId="1081B9F8" w14:textId="432A1D84" w:rsidR="00602FF1" w:rsidRDefault="00602FF1">
      <w:pPr>
        <w:pStyle w:val="Content1"/>
        <w:rPr>
          <w:ins w:id="5422" w:author="Vilson Lu" w:date="2014-08-15T14:52:00Z"/>
        </w:rPr>
        <w:pPrChange w:id="5423" w:author="Vilson Lu" w:date="2014-08-22T04:16:00Z">
          <w:pPr>
            <w:pStyle w:val="Caption"/>
            <w:ind w:left="720" w:firstLine="720"/>
          </w:pPr>
        </w:pPrChange>
      </w:pPr>
      <w:ins w:id="5424" w:author="Vilson Lu" w:date="2014-08-15T14:52:00Z">
        <w:r>
          <w:t xml:space="preserve">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the data representation. </w:t>
        </w:r>
      </w:ins>
      <w:ins w:id="5425" w:author="TinTin Kalaw" w:date="2014-08-16T12:29:00Z">
        <w:r w:rsidR="00C57FCA">
          <w:fldChar w:fldCharType="begin"/>
        </w:r>
        <w:r w:rsidR="00C57FCA">
          <w:instrText xml:space="preserve"> REF _Ref395955489 \h </w:instrText>
        </w:r>
      </w:ins>
      <w:r w:rsidR="00C57FCA">
        <w:fldChar w:fldCharType="separate"/>
      </w:r>
      <w:ins w:id="5426" w:author="Vilson Lu" w:date="2014-08-16T16:50:00Z">
        <w:r w:rsidR="0068488C">
          <w:t xml:space="preserve">Figure </w:t>
        </w:r>
        <w:r w:rsidR="0068488C">
          <w:rPr>
            <w:noProof/>
          </w:rPr>
          <w:t>3</w:t>
        </w:r>
        <w:r w:rsidR="0068488C">
          <w:noBreakHyphen/>
        </w:r>
        <w:r w:rsidR="0068488C">
          <w:rPr>
            <w:noProof/>
          </w:rPr>
          <w:t>1</w:t>
        </w:r>
      </w:ins>
      <w:ins w:id="5427" w:author="TinTin Kalaw" w:date="2014-08-16T12:29:00Z">
        <w:r w:rsidR="00C57FCA">
          <w:fldChar w:fldCharType="end"/>
        </w:r>
      </w:ins>
      <w:ins w:id="5428" w:author="Vilson Lu" w:date="2014-08-15T14:52:00Z">
        <w:del w:id="5429" w:author="TinTin Kalaw" w:date="2014-08-16T12:29:00Z">
          <w:r w:rsidDel="00C57FCA">
            <w:delText xml:space="preserve">Figure 3-1 </w:delText>
          </w:r>
        </w:del>
      </w:ins>
      <w:ins w:id="5430" w:author="TinTin Kalaw" w:date="2014-08-16T12:29:00Z">
        <w:r w:rsidR="00C57FCA">
          <w:t xml:space="preserve"> </w:t>
        </w:r>
      </w:ins>
      <w:ins w:id="5431" w:author="Vilson Lu" w:date="2014-08-15T14:52:00Z">
        <w:r>
          <w:t>shows the general flow of an information extraction system (Grisham, 1997).</w:t>
        </w:r>
      </w:ins>
    </w:p>
    <w:p w14:paraId="4C3909A8" w14:textId="77777777" w:rsidR="00A05B58" w:rsidRDefault="00602FF1">
      <w:pPr>
        <w:pStyle w:val="Content"/>
        <w:keepNext/>
        <w:jc w:val="center"/>
        <w:rPr>
          <w:ins w:id="5432" w:author="Vilson Lu" w:date="2014-08-22T04:17:00Z"/>
        </w:rPr>
      </w:pPr>
      <w:ins w:id="5433" w:author="Vilson Lu" w:date="2014-08-15T14:52:00Z">
        <w:r>
          <w:rPr>
            <w:noProof/>
            <w:lang w:val="en-PH" w:eastAsia="zh-CN"/>
          </w:rPr>
          <w:lastRenderedPageBreak/>
          <w:drawing>
            <wp:inline distT="0" distB="0" distL="0" distR="0" wp14:anchorId="4E0C4A22" wp14:editId="4884C8F3">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ins>
    </w:p>
    <w:p w14:paraId="5BC81CE9" w14:textId="07739686" w:rsidR="00602FF1" w:rsidRDefault="00A05B58">
      <w:pPr>
        <w:pStyle w:val="Caption"/>
        <w:rPr>
          <w:ins w:id="5434" w:author="Vilson Lu" w:date="2014-08-15T14:52:00Z"/>
        </w:rPr>
        <w:pPrChange w:id="5435" w:author="Vilson Lu" w:date="2014-08-22T04:17:00Z">
          <w:pPr>
            <w:pStyle w:val="Content"/>
            <w:keepNext/>
            <w:jc w:val="center"/>
          </w:pPr>
        </w:pPrChange>
      </w:pPr>
      <w:ins w:id="5436" w:author="Vilson Lu" w:date="2014-08-22T04:17:00Z">
        <w:r>
          <w:t xml:space="preserve">Figure </w:t>
        </w:r>
      </w:ins>
      <w:ins w:id="5437" w:author="Vilson Lu" w:date="2014-08-22T05:10:00Z">
        <w:r w:rsidR="00C81FB8">
          <w:fldChar w:fldCharType="begin"/>
        </w:r>
        <w:r w:rsidR="00C81FB8">
          <w:instrText xml:space="preserve"> STYLEREF 1 \s </w:instrText>
        </w:r>
      </w:ins>
      <w:r w:rsidR="00C81FB8">
        <w:fldChar w:fldCharType="separate"/>
      </w:r>
      <w:r w:rsidR="00C81FB8">
        <w:rPr>
          <w:noProof/>
        </w:rPr>
        <w:t>3</w:t>
      </w:r>
      <w:ins w:id="5438" w:author="Vilson Lu" w:date="2014-08-22T05:10:00Z">
        <w:r w:rsidR="00C81FB8">
          <w:fldChar w:fldCharType="end"/>
        </w:r>
        <w:r w:rsidR="00C81FB8">
          <w:noBreakHyphen/>
        </w:r>
        <w:r w:rsidR="00C81FB8">
          <w:fldChar w:fldCharType="begin"/>
        </w:r>
        <w:r w:rsidR="00C81FB8">
          <w:instrText xml:space="preserve"> SEQ Figure \* ARABIC \s 1 </w:instrText>
        </w:r>
      </w:ins>
      <w:r w:rsidR="00C81FB8">
        <w:fldChar w:fldCharType="separate"/>
      </w:r>
      <w:ins w:id="5439" w:author="Vilson Lu" w:date="2014-08-22T05:10:00Z">
        <w:r w:rsidR="00C81FB8">
          <w:rPr>
            <w:noProof/>
          </w:rPr>
          <w:t>1</w:t>
        </w:r>
        <w:r w:rsidR="00C81FB8">
          <w:fldChar w:fldCharType="end"/>
        </w:r>
      </w:ins>
      <w:ins w:id="5440" w:author="Vilson Lu" w:date="2014-08-22T04:17:00Z">
        <w:r>
          <w:t xml:space="preserve">. </w:t>
        </w:r>
        <w:r w:rsidRPr="00BA4287">
          <w:t>Structure of an Information Extraction System</w:t>
        </w:r>
      </w:ins>
    </w:p>
    <w:p w14:paraId="2709EADE" w14:textId="77777777" w:rsidR="00602FF1" w:rsidRPr="00257B40" w:rsidRDefault="00602FF1" w:rsidP="00602FF1">
      <w:pPr>
        <w:rPr>
          <w:ins w:id="5441" w:author="Vilson Lu" w:date="2014-08-15T14:52:00Z"/>
        </w:rPr>
      </w:pPr>
    </w:p>
    <w:p w14:paraId="4284006B" w14:textId="77777777" w:rsidR="00602FF1" w:rsidRDefault="00602FF1" w:rsidP="00602FF1">
      <w:pPr>
        <w:pStyle w:val="Heading3"/>
        <w:rPr>
          <w:ins w:id="5442" w:author="Vilson Lu" w:date="2014-08-15T14:52:00Z"/>
        </w:rPr>
      </w:pPr>
      <w:bookmarkStart w:id="5443" w:name="_Toc393571705"/>
      <w:bookmarkStart w:id="5444" w:name="_Toc395181698"/>
      <w:bookmarkStart w:id="5445" w:name="_Toc396444895"/>
      <w:bookmarkStart w:id="5446" w:name="_Toc396453016"/>
      <w:ins w:id="5447" w:author="Vilson Lu" w:date="2014-08-15T14:52:00Z">
        <w:r w:rsidRPr="00EF6E7F">
          <w:t>Information Extraction Modules</w:t>
        </w:r>
        <w:bookmarkEnd w:id="5443"/>
        <w:bookmarkEnd w:id="5444"/>
        <w:bookmarkEnd w:id="5445"/>
        <w:bookmarkEnd w:id="5446"/>
      </w:ins>
    </w:p>
    <w:p w14:paraId="5D10E46F" w14:textId="77777777" w:rsidR="00602FF1" w:rsidRDefault="00602FF1">
      <w:pPr>
        <w:pStyle w:val="Content1"/>
        <w:rPr>
          <w:ins w:id="5448" w:author="Vilson Lu" w:date="2014-08-15T14:52:00Z"/>
        </w:rPr>
        <w:pPrChange w:id="5449" w:author="TinTin Kalaw" w:date="2014-08-16T12:29:00Z">
          <w:pPr/>
        </w:pPrChange>
      </w:pPr>
    </w:p>
    <w:p w14:paraId="6C184ED0" w14:textId="731020A5" w:rsidR="00602FF1" w:rsidRPr="00DD4160" w:rsidRDefault="00602FF1">
      <w:pPr>
        <w:pStyle w:val="Content1"/>
        <w:rPr>
          <w:ins w:id="5450" w:author="Vilson Lu" w:date="2014-08-15T14:52:00Z"/>
        </w:rPr>
        <w:pPrChange w:id="5451" w:author="TinTin Kalaw" w:date="2014-08-16T12:29:00Z">
          <w:pPr>
            <w:pStyle w:val="Content"/>
          </w:pPr>
        </w:pPrChange>
      </w:pPr>
      <w:ins w:id="5452" w:author="Vilson Lu" w:date="2014-08-15T14:52:00Z">
        <w:r>
          <w:t>This section explains the different modules that are commonly used in information extraction systems.</w:t>
        </w:r>
      </w:ins>
    </w:p>
    <w:p w14:paraId="73709AAD" w14:textId="77777777" w:rsidR="00602FF1" w:rsidRDefault="00602FF1">
      <w:pPr>
        <w:pStyle w:val="Content1"/>
        <w:rPr>
          <w:ins w:id="5453" w:author="Vilson Lu" w:date="2014-08-15T14:52:00Z"/>
        </w:rPr>
        <w:pPrChange w:id="5454" w:author="TinTin Kalaw" w:date="2014-08-16T12:29:00Z">
          <w:pPr>
            <w:pStyle w:val="Content"/>
          </w:pPr>
        </w:pPrChange>
      </w:pPr>
    </w:p>
    <w:p w14:paraId="41EADFCD" w14:textId="77777777" w:rsidR="00602FF1" w:rsidRPr="00680BD5" w:rsidRDefault="00602FF1">
      <w:pPr>
        <w:pStyle w:val="Heading4"/>
        <w:rPr>
          <w:ins w:id="5455" w:author="Vilson Lu" w:date="2014-08-15T14:52:00Z"/>
        </w:rPr>
      </w:pPr>
      <w:bookmarkStart w:id="5456" w:name="_Toc393571707"/>
      <w:ins w:id="5457" w:author="Vilson Lu" w:date="2014-08-15T14:52:00Z">
        <w:r w:rsidRPr="00680BD5">
          <w:t>Tokenizer</w:t>
        </w:r>
        <w:bookmarkEnd w:id="5456"/>
      </w:ins>
    </w:p>
    <w:p w14:paraId="6A98862D" w14:textId="77777777" w:rsidR="00602FF1" w:rsidRPr="00EF6E7F" w:rsidRDefault="00602FF1">
      <w:pPr>
        <w:pStyle w:val="Content2"/>
        <w:rPr>
          <w:ins w:id="5458" w:author="Vilson Lu" w:date="2014-08-15T14:52:00Z"/>
        </w:rPr>
        <w:pPrChange w:id="5459" w:author="TinTin Kalaw" w:date="2014-08-16T12:30:00Z">
          <w:pPr/>
        </w:pPrChange>
      </w:pPr>
    </w:p>
    <w:p w14:paraId="786049DB" w14:textId="77777777" w:rsidR="00602FF1" w:rsidRPr="00EF6E7F" w:rsidRDefault="00602FF1">
      <w:pPr>
        <w:pStyle w:val="Content2"/>
        <w:rPr>
          <w:ins w:id="5460" w:author="Vilson Lu" w:date="2014-08-15T14:52:00Z"/>
        </w:rPr>
        <w:pPrChange w:id="5461" w:author="TinTin Kalaw" w:date="2014-08-16T12:30:00Z">
          <w:pPr>
            <w:pStyle w:val="Content"/>
          </w:pPr>
        </w:pPrChange>
      </w:pPr>
      <w:ins w:id="5462" w:author="Vilson Lu" w:date="2014-08-15T14:52:00Z">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ins>
    </w:p>
    <w:p w14:paraId="20FE4AC6" w14:textId="77777777" w:rsidR="00602FF1" w:rsidRPr="00EF6E7F" w:rsidRDefault="00602FF1">
      <w:pPr>
        <w:pStyle w:val="Content2"/>
        <w:rPr>
          <w:ins w:id="5463" w:author="Vilson Lu" w:date="2014-08-15T14:52:00Z"/>
        </w:rPr>
        <w:pPrChange w:id="5464" w:author="TinTin Kalaw" w:date="2014-08-16T12:30:00Z">
          <w:pPr/>
        </w:pPrChange>
      </w:pPr>
    </w:p>
    <w:p w14:paraId="56875D47" w14:textId="77777777" w:rsidR="00602FF1" w:rsidRDefault="00602FF1">
      <w:pPr>
        <w:pStyle w:val="Content2"/>
        <w:rPr>
          <w:ins w:id="5465" w:author="Vilson Lu" w:date="2014-08-15T14:52:00Z"/>
        </w:rPr>
        <w:pPrChange w:id="5466" w:author="TinTin Kalaw" w:date="2014-08-16T12:30:00Z">
          <w:pPr>
            <w:pStyle w:val="Content"/>
          </w:pPr>
        </w:pPrChange>
      </w:pPr>
      <w:ins w:id="5467" w:author="Vilson Lu" w:date="2014-08-15T14:52:00Z">
        <w:r w:rsidRPr="00EF6E7F">
          <w:t xml:space="preserve">The researchers invented a tokenizer that validates the proposed output of the tokenization in a linguistic knowledge component, and this proposal validation repeats until there is no more possible segmentation or the text is validated. Lastly, the tokenizer </w:t>
        </w:r>
        <w:r w:rsidRPr="00EF6E7F">
          <w:lastRenderedPageBreak/>
          <w:t>invented also includes a language specific data that contains a precedence hierarchy for punctuation (Bradlee et. al., 2001).</w:t>
        </w:r>
      </w:ins>
    </w:p>
    <w:p w14:paraId="22125459" w14:textId="77777777" w:rsidR="00602FF1" w:rsidRDefault="00602FF1">
      <w:pPr>
        <w:pStyle w:val="Content2"/>
        <w:rPr>
          <w:ins w:id="5468" w:author="Vilson Lu" w:date="2014-08-15T14:52:00Z"/>
        </w:rPr>
        <w:pPrChange w:id="5469" w:author="TinTin Kalaw" w:date="2014-08-16T12:30:00Z">
          <w:pPr>
            <w:pStyle w:val="Content"/>
          </w:pPr>
        </w:pPrChange>
      </w:pPr>
    </w:p>
    <w:p w14:paraId="343A8EDC" w14:textId="77777777" w:rsidR="00602FF1" w:rsidRDefault="00602FF1" w:rsidP="00602FF1">
      <w:pPr>
        <w:pStyle w:val="Heading4"/>
        <w:rPr>
          <w:ins w:id="5470" w:author="Vilson Lu" w:date="2014-08-15T14:52:00Z"/>
        </w:rPr>
      </w:pPr>
      <w:bookmarkStart w:id="5471" w:name="_Toc393571708"/>
      <w:ins w:id="5472" w:author="Vilson Lu" w:date="2014-08-15T14:52:00Z">
        <w:r>
          <w:t>Sentence Splitter</w:t>
        </w:r>
        <w:bookmarkEnd w:id="5471"/>
      </w:ins>
    </w:p>
    <w:p w14:paraId="45874E0F" w14:textId="77777777" w:rsidR="00602FF1" w:rsidRPr="00A746E8" w:rsidRDefault="00602FF1">
      <w:pPr>
        <w:pStyle w:val="Content2"/>
        <w:rPr>
          <w:ins w:id="5473" w:author="Vilson Lu" w:date="2014-08-15T14:52:00Z"/>
        </w:rPr>
        <w:pPrChange w:id="5474" w:author="TinTin Kalaw" w:date="2014-08-16T12:30:00Z">
          <w:pPr/>
        </w:pPrChange>
      </w:pPr>
    </w:p>
    <w:p w14:paraId="72CA81DE" w14:textId="77777777" w:rsidR="00602FF1" w:rsidRDefault="00602FF1">
      <w:pPr>
        <w:pStyle w:val="Content2"/>
        <w:rPr>
          <w:ins w:id="5475" w:author="Vilson Lu" w:date="2014-08-15T14:52:00Z"/>
        </w:rPr>
        <w:pPrChange w:id="5476" w:author="TinTin Kalaw" w:date="2014-08-16T12:30:00Z">
          <w:pPr>
            <w:pStyle w:val="Content"/>
          </w:pPr>
        </w:pPrChange>
      </w:pPr>
      <w:ins w:id="5477" w:author="Vilson Lu" w:date="2014-08-15T14:52:00Z">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ins>
    </w:p>
    <w:p w14:paraId="5DE51B7B" w14:textId="77777777" w:rsidR="00602FF1" w:rsidRDefault="00602FF1">
      <w:pPr>
        <w:pStyle w:val="Content2"/>
        <w:rPr>
          <w:ins w:id="5478" w:author="Vilson Lu" w:date="2014-08-15T14:52:00Z"/>
        </w:rPr>
        <w:pPrChange w:id="5479" w:author="TinTin Kalaw" w:date="2014-08-16T12:30:00Z">
          <w:pPr>
            <w:pStyle w:val="Content"/>
          </w:pPr>
        </w:pPrChange>
      </w:pPr>
    </w:p>
    <w:p w14:paraId="395C2503" w14:textId="77777777" w:rsidR="00602FF1" w:rsidRDefault="00602FF1" w:rsidP="00602FF1">
      <w:pPr>
        <w:pStyle w:val="Heading4"/>
        <w:rPr>
          <w:ins w:id="5480" w:author="Vilson Lu" w:date="2014-08-15T14:52:00Z"/>
        </w:rPr>
      </w:pPr>
      <w:bookmarkStart w:id="5481" w:name="_Toc393571709"/>
      <w:ins w:id="5482" w:author="Vilson Lu" w:date="2014-08-15T14:52:00Z">
        <w:r>
          <w:t>Normalizer</w:t>
        </w:r>
        <w:bookmarkEnd w:id="5481"/>
      </w:ins>
    </w:p>
    <w:p w14:paraId="1F04AA13" w14:textId="77777777" w:rsidR="00602FF1" w:rsidRPr="00FC33A5" w:rsidRDefault="00602FF1">
      <w:pPr>
        <w:pStyle w:val="Content2"/>
        <w:rPr>
          <w:ins w:id="5483" w:author="Vilson Lu" w:date="2014-08-15T14:52:00Z"/>
        </w:rPr>
        <w:pPrChange w:id="5484" w:author="TinTin Kalaw" w:date="2014-08-16T12:30:00Z">
          <w:pPr/>
        </w:pPrChange>
      </w:pPr>
    </w:p>
    <w:p w14:paraId="10FD6768" w14:textId="77777777" w:rsidR="00602FF1" w:rsidRDefault="00602FF1">
      <w:pPr>
        <w:pStyle w:val="Content2"/>
        <w:rPr>
          <w:ins w:id="5485" w:author="Vilson Lu" w:date="2014-08-15T14:52:00Z"/>
        </w:rPr>
        <w:pPrChange w:id="5486" w:author="TinTin Kalaw" w:date="2014-08-16T12:30:00Z">
          <w:pPr>
            <w:pStyle w:val="Content"/>
          </w:pPr>
        </w:pPrChange>
      </w:pPr>
      <w:ins w:id="5487" w:author="Vilson Lu" w:date="2014-08-15T14:52:00Z">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ins>
    </w:p>
    <w:p w14:paraId="6474C5B7" w14:textId="77777777" w:rsidR="00602FF1" w:rsidRDefault="00602FF1">
      <w:pPr>
        <w:pStyle w:val="Content2"/>
        <w:rPr>
          <w:ins w:id="5488" w:author="Vilson Lu" w:date="2014-08-15T14:52:00Z"/>
        </w:rPr>
        <w:pPrChange w:id="5489" w:author="TinTin Kalaw" w:date="2014-08-16T12:30:00Z">
          <w:pPr>
            <w:pStyle w:val="Content"/>
          </w:pPr>
        </w:pPrChange>
      </w:pPr>
    </w:p>
    <w:p w14:paraId="6ED1DB83" w14:textId="77777777" w:rsidR="00602FF1" w:rsidRDefault="00602FF1">
      <w:pPr>
        <w:pStyle w:val="Content2"/>
        <w:rPr>
          <w:ins w:id="5490" w:author="Vilson Lu" w:date="2014-08-15T14:52:00Z"/>
        </w:rPr>
        <w:pPrChange w:id="5491" w:author="TinTin Kalaw" w:date="2014-08-16T12:30:00Z">
          <w:pPr>
            <w:pStyle w:val="Content"/>
          </w:pPr>
        </w:pPrChange>
      </w:pPr>
      <w:ins w:id="5492" w:author="Vilson Lu" w:date="2014-08-15T14:52:00Z">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ins>
    </w:p>
    <w:p w14:paraId="03DF2F39" w14:textId="77777777" w:rsidR="00602FF1" w:rsidRDefault="00602FF1">
      <w:pPr>
        <w:pStyle w:val="Content2"/>
        <w:rPr>
          <w:ins w:id="5493" w:author="Vilson Lu" w:date="2014-08-15T14:52:00Z"/>
        </w:rPr>
        <w:pPrChange w:id="5494" w:author="TinTin Kalaw" w:date="2014-08-16T12:30:00Z">
          <w:pPr>
            <w:pStyle w:val="Content"/>
            <w:ind w:left="0"/>
          </w:pPr>
        </w:pPrChange>
      </w:pPr>
    </w:p>
    <w:p w14:paraId="24235049" w14:textId="77777777" w:rsidR="00602FF1" w:rsidRDefault="00602FF1" w:rsidP="00602FF1">
      <w:pPr>
        <w:pStyle w:val="Heading4"/>
        <w:rPr>
          <w:ins w:id="5495" w:author="Vilson Lu" w:date="2014-08-15T14:52:00Z"/>
        </w:rPr>
      </w:pPr>
      <w:bookmarkStart w:id="5496" w:name="_Toc393571710"/>
      <w:ins w:id="5497" w:author="Vilson Lu" w:date="2014-08-15T14:52:00Z">
        <w:r>
          <w:t>POS Tagger</w:t>
        </w:r>
        <w:bookmarkEnd w:id="5496"/>
      </w:ins>
    </w:p>
    <w:p w14:paraId="79CBCB4B" w14:textId="77777777" w:rsidR="00602FF1" w:rsidRPr="00FC33A5" w:rsidRDefault="00602FF1">
      <w:pPr>
        <w:pStyle w:val="Content2"/>
        <w:rPr>
          <w:ins w:id="5498" w:author="Vilson Lu" w:date="2014-08-15T14:52:00Z"/>
        </w:rPr>
        <w:pPrChange w:id="5499" w:author="TinTin Kalaw" w:date="2014-08-16T12:30:00Z">
          <w:pPr/>
        </w:pPrChange>
      </w:pPr>
    </w:p>
    <w:p w14:paraId="1A430717" w14:textId="77777777" w:rsidR="00602FF1" w:rsidRDefault="00602FF1">
      <w:pPr>
        <w:pStyle w:val="Content2"/>
        <w:rPr>
          <w:ins w:id="5500" w:author="Vilson Lu" w:date="2014-08-15T14:52:00Z"/>
        </w:rPr>
        <w:pPrChange w:id="5501" w:author="TinTin Kalaw" w:date="2014-08-16T12:30:00Z">
          <w:pPr>
            <w:ind w:left="1440"/>
          </w:pPr>
        </w:pPrChange>
      </w:pPr>
      <w:ins w:id="5502" w:author="Vilson Lu" w:date="2014-08-15T14:52:00Z">
        <w:r>
          <w:t>The tagger produces a part-of-speech tag as an annotation on every word or symbol. These annotations produced can be used by the grammar in order to increase its power and coverage (Cunningham et al., 2002).</w:t>
        </w:r>
      </w:ins>
    </w:p>
    <w:p w14:paraId="1873C72A" w14:textId="77777777" w:rsidR="00602FF1" w:rsidRDefault="00602FF1">
      <w:pPr>
        <w:pStyle w:val="Content2"/>
        <w:rPr>
          <w:ins w:id="5503" w:author="Vilson Lu" w:date="2014-08-15T14:52:00Z"/>
        </w:rPr>
        <w:pPrChange w:id="5504" w:author="TinTin Kalaw" w:date="2014-08-16T12:30:00Z">
          <w:pPr>
            <w:pStyle w:val="Content"/>
            <w:ind w:left="0"/>
          </w:pPr>
        </w:pPrChange>
      </w:pPr>
    </w:p>
    <w:p w14:paraId="2CAC4683" w14:textId="77777777" w:rsidR="00602FF1" w:rsidRDefault="00602FF1" w:rsidP="00602FF1">
      <w:pPr>
        <w:pStyle w:val="Heading4"/>
        <w:rPr>
          <w:ins w:id="5505" w:author="Vilson Lu" w:date="2014-08-15T14:52:00Z"/>
        </w:rPr>
      </w:pPr>
      <w:bookmarkStart w:id="5506" w:name="_Toc393571711"/>
      <w:ins w:id="5507" w:author="Vilson Lu" w:date="2014-08-15T14:52:00Z">
        <w:r>
          <w:t>Gazetteer</w:t>
        </w:r>
        <w:bookmarkEnd w:id="5506"/>
      </w:ins>
    </w:p>
    <w:p w14:paraId="6819E887" w14:textId="77777777" w:rsidR="00602FF1" w:rsidRPr="00A746E8" w:rsidRDefault="00602FF1">
      <w:pPr>
        <w:pStyle w:val="Content2"/>
        <w:rPr>
          <w:ins w:id="5508" w:author="Vilson Lu" w:date="2014-08-15T14:52:00Z"/>
        </w:rPr>
        <w:pPrChange w:id="5509" w:author="TinTin Kalaw" w:date="2014-08-16T12:30:00Z">
          <w:pPr/>
        </w:pPrChange>
      </w:pPr>
    </w:p>
    <w:p w14:paraId="44FA742F" w14:textId="77777777" w:rsidR="00602FF1" w:rsidRDefault="00602FF1">
      <w:pPr>
        <w:pStyle w:val="Content2"/>
        <w:rPr>
          <w:ins w:id="5510" w:author="Vilson Lu" w:date="2014-08-15T14:52:00Z"/>
        </w:rPr>
        <w:pPrChange w:id="5511" w:author="TinTin Kalaw" w:date="2014-08-16T12:30:00Z">
          <w:pPr>
            <w:ind w:left="1440"/>
          </w:pPr>
        </w:pPrChange>
      </w:pPr>
      <w:ins w:id="5512" w:author="Vilson Lu" w:date="2014-08-15T14:52:00Z">
        <w:r w:rsidRPr="00497EF3">
          <w:t xml:space="preserve">The gazetteer contains lists of cities, organizations, days of the week, etc. It does not only contain entities, but also </w:t>
        </w:r>
        <w:r w:rsidRPr="0086093C">
          <w:t>names of useful indicato</w:t>
        </w:r>
        <w:r w:rsidRPr="00786A4A">
          <w:t xml:space="preserve">rs, such as typical company designators (e.g. ‘Ltd.’), titles, etc. The gazetteer lists are collected into finite state machines, which can match tokens (Cunningham et al., 2002). </w:t>
        </w:r>
      </w:ins>
    </w:p>
    <w:p w14:paraId="5748138D" w14:textId="77777777" w:rsidR="00602FF1" w:rsidRPr="00EF6E7F" w:rsidRDefault="00602FF1">
      <w:pPr>
        <w:pStyle w:val="Content2"/>
        <w:rPr>
          <w:ins w:id="5513" w:author="Vilson Lu" w:date="2014-08-15T14:52:00Z"/>
        </w:rPr>
        <w:pPrChange w:id="5514" w:author="TinTin Kalaw" w:date="2014-08-16T12:30:00Z">
          <w:pPr>
            <w:pStyle w:val="Content"/>
            <w:ind w:left="0"/>
          </w:pPr>
        </w:pPrChange>
      </w:pPr>
    </w:p>
    <w:p w14:paraId="0322F852" w14:textId="77777777" w:rsidR="00602FF1" w:rsidRDefault="00602FF1" w:rsidP="00602FF1">
      <w:pPr>
        <w:pStyle w:val="Heading4"/>
        <w:rPr>
          <w:ins w:id="5515" w:author="Vilson Lu" w:date="2014-08-15T14:52:00Z"/>
        </w:rPr>
      </w:pPr>
      <w:bookmarkStart w:id="5516" w:name="_Toc393571712"/>
      <w:ins w:id="5517" w:author="Vilson Lu" w:date="2014-08-15T14:52:00Z">
        <w:r w:rsidRPr="00EF6E7F">
          <w:t>L</w:t>
        </w:r>
        <w:r>
          <w:t>emmatizer</w:t>
        </w:r>
        <w:bookmarkEnd w:id="5516"/>
      </w:ins>
    </w:p>
    <w:p w14:paraId="6F9D0B12" w14:textId="77777777" w:rsidR="00602FF1" w:rsidRPr="00431AB1" w:rsidRDefault="00602FF1">
      <w:pPr>
        <w:pStyle w:val="Content2"/>
        <w:rPr>
          <w:ins w:id="5518" w:author="Vilson Lu" w:date="2014-08-15T14:52:00Z"/>
        </w:rPr>
        <w:pPrChange w:id="5519" w:author="TinTin Kalaw" w:date="2014-08-16T12:30:00Z">
          <w:pPr>
            <w:pStyle w:val="Content"/>
          </w:pPr>
        </w:pPrChange>
      </w:pPr>
    </w:p>
    <w:p w14:paraId="76BEB4F6" w14:textId="12D1964F" w:rsidR="00602FF1" w:rsidRDefault="00602FF1">
      <w:pPr>
        <w:pStyle w:val="Content2"/>
        <w:rPr>
          <w:ins w:id="5520" w:author="Vilson Lu" w:date="2014-08-15T14:52:00Z"/>
          <w:shd w:val="clear" w:color="auto" w:fill="FFFFFF"/>
        </w:rPr>
        <w:pPrChange w:id="5521" w:author="TinTin Kalaw" w:date="2014-08-16T12:30:00Z">
          <w:pPr>
            <w:pStyle w:val="Content"/>
          </w:pPr>
        </w:pPrChange>
      </w:pPr>
      <w:ins w:id="5522" w:author="Vilson Lu" w:date="2014-08-15T14:52:00Z">
        <w:r>
          <w:rPr>
            <w:shd w:val="clear" w:color="auto" w:fill="FFFFFF"/>
          </w:rPr>
          <w:t xml:space="preserve">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based on the rules. </w:t>
        </w:r>
        <w:del w:id="5523" w:author="TinTin Kalaw" w:date="2014-08-16T12:30:00Z">
          <w:r w:rsidDel="00C57FCA">
            <w:rPr>
              <w:shd w:val="clear" w:color="auto" w:fill="FFFFFF"/>
            </w:rPr>
            <w:delText>Figure 3-2</w:delText>
          </w:r>
        </w:del>
      </w:ins>
      <w:ins w:id="5524" w:author="TinTin Kalaw" w:date="2014-08-16T12:30:00Z">
        <w:r w:rsidR="00C57FCA">
          <w:rPr>
            <w:shd w:val="clear" w:color="auto" w:fill="FFFFFF"/>
          </w:rPr>
          <w:fldChar w:fldCharType="begin"/>
        </w:r>
        <w:r w:rsidR="00C57FCA">
          <w:rPr>
            <w:shd w:val="clear" w:color="auto" w:fill="FFFFFF"/>
          </w:rPr>
          <w:instrText xml:space="preserve"> REF _Ref395955571 \h </w:instrText>
        </w:r>
      </w:ins>
      <w:r w:rsidR="00C57FCA">
        <w:rPr>
          <w:shd w:val="clear" w:color="auto" w:fill="FFFFFF"/>
        </w:rPr>
      </w:r>
      <w:r w:rsidR="00C57FCA">
        <w:rPr>
          <w:shd w:val="clear" w:color="auto" w:fill="FFFFFF"/>
        </w:rPr>
        <w:fldChar w:fldCharType="separate"/>
      </w:r>
      <w:ins w:id="5525" w:author="Vilson Lu" w:date="2014-08-16T16:50:00Z">
        <w:r w:rsidR="0068488C">
          <w:t xml:space="preserve">Figure </w:t>
        </w:r>
        <w:r w:rsidR="0068488C">
          <w:rPr>
            <w:noProof/>
          </w:rPr>
          <w:t>3</w:t>
        </w:r>
        <w:r w:rsidR="0068488C">
          <w:noBreakHyphen/>
        </w:r>
        <w:r w:rsidR="0068488C">
          <w:rPr>
            <w:noProof/>
          </w:rPr>
          <w:t>2</w:t>
        </w:r>
      </w:ins>
      <w:ins w:id="5526" w:author="TinTin Kalaw" w:date="2014-08-16T12:30:00Z">
        <w:r w:rsidR="00C57FCA">
          <w:rPr>
            <w:shd w:val="clear" w:color="auto" w:fill="FFFFFF"/>
          </w:rPr>
          <w:fldChar w:fldCharType="end"/>
        </w:r>
      </w:ins>
      <w:ins w:id="5527" w:author="Vilson Lu" w:date="2014-08-15T14:52:00Z">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w:t>
        </w:r>
        <w:r>
          <w:rPr>
            <w:shd w:val="clear" w:color="auto" w:fill="FFFFFF"/>
          </w:rPr>
          <w:lastRenderedPageBreak/>
          <w:t xml:space="preserve">sometimes produces nonsense word resulting to a poorer precision than a traditional dictionary-based lemmatizer. </w:t>
        </w:r>
      </w:ins>
    </w:p>
    <w:p w14:paraId="0D314937" w14:textId="77777777" w:rsidR="00602FF1" w:rsidRDefault="00602FF1">
      <w:pPr>
        <w:pStyle w:val="Content2"/>
        <w:rPr>
          <w:ins w:id="5528" w:author="Vilson Lu" w:date="2014-08-15T14:52:00Z"/>
          <w:shd w:val="clear" w:color="auto" w:fill="FFFFFF"/>
        </w:rPr>
        <w:pPrChange w:id="5529" w:author="TinTin Kalaw" w:date="2014-08-16T12:30:00Z">
          <w:pPr>
            <w:pStyle w:val="Content"/>
          </w:pPr>
        </w:pPrChange>
      </w:pPr>
    </w:p>
    <w:p w14:paraId="4BCAEBF4" w14:textId="77777777" w:rsidR="00A05B58" w:rsidRDefault="00602FF1">
      <w:pPr>
        <w:pStyle w:val="Content"/>
        <w:keepNext/>
        <w:jc w:val="center"/>
        <w:rPr>
          <w:ins w:id="5530" w:author="Vilson Lu" w:date="2014-08-22T04:17:00Z"/>
        </w:rPr>
      </w:pPr>
      <w:ins w:id="5531" w:author="Vilson Lu" w:date="2014-08-15T14:52:00Z">
        <w:r>
          <w:rPr>
            <w:noProof/>
            <w:lang w:val="en-PH" w:eastAsia="zh-CN"/>
          </w:rPr>
          <w:drawing>
            <wp:inline distT="0" distB="0" distL="0" distR="0" wp14:anchorId="291E00E0" wp14:editId="7F1448BE">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3400" cy="1343025"/>
                      </a:xfrm>
                      <a:prstGeom prst="rect">
                        <a:avLst/>
                      </a:prstGeom>
                      <a:ln w="28575" cmpd="sng">
                        <a:solidFill>
                          <a:schemeClr val="tx1"/>
                        </a:solidFill>
                      </a:ln>
                    </pic:spPr>
                  </pic:pic>
                </a:graphicData>
              </a:graphic>
            </wp:inline>
          </w:drawing>
        </w:r>
      </w:ins>
    </w:p>
    <w:p w14:paraId="44E8E33A" w14:textId="1B7C17EC" w:rsidR="00602FF1" w:rsidRDefault="00A05B58">
      <w:pPr>
        <w:pStyle w:val="Caption"/>
        <w:rPr>
          <w:ins w:id="5532" w:author="Vilson Lu" w:date="2014-08-15T14:52:00Z"/>
        </w:rPr>
        <w:pPrChange w:id="5533" w:author="Vilson Lu" w:date="2014-08-22T04:17:00Z">
          <w:pPr>
            <w:pStyle w:val="Content"/>
            <w:keepNext/>
            <w:jc w:val="center"/>
          </w:pPr>
        </w:pPrChange>
      </w:pPr>
      <w:ins w:id="5534" w:author="Vilson Lu" w:date="2014-08-22T04:17:00Z">
        <w:r>
          <w:t xml:space="preserve">Figure </w:t>
        </w:r>
      </w:ins>
      <w:ins w:id="5535" w:author="Vilson Lu" w:date="2014-08-22T05:10:00Z">
        <w:r w:rsidR="00C81FB8">
          <w:fldChar w:fldCharType="begin"/>
        </w:r>
        <w:r w:rsidR="00C81FB8">
          <w:instrText xml:space="preserve"> STYLEREF 1 \s </w:instrText>
        </w:r>
      </w:ins>
      <w:r w:rsidR="00C81FB8">
        <w:fldChar w:fldCharType="separate"/>
      </w:r>
      <w:r w:rsidR="00C81FB8">
        <w:rPr>
          <w:noProof/>
        </w:rPr>
        <w:t>3</w:t>
      </w:r>
      <w:ins w:id="5536" w:author="Vilson Lu" w:date="2014-08-22T05:10:00Z">
        <w:r w:rsidR="00C81FB8">
          <w:fldChar w:fldCharType="end"/>
        </w:r>
        <w:r w:rsidR="00C81FB8">
          <w:noBreakHyphen/>
        </w:r>
        <w:r w:rsidR="00C81FB8">
          <w:fldChar w:fldCharType="begin"/>
        </w:r>
        <w:r w:rsidR="00C81FB8">
          <w:instrText xml:space="preserve"> SEQ Figure \* ARABIC \s 1 </w:instrText>
        </w:r>
      </w:ins>
      <w:r w:rsidR="00C81FB8">
        <w:fldChar w:fldCharType="separate"/>
      </w:r>
      <w:ins w:id="5537" w:author="Vilson Lu" w:date="2014-08-22T05:10:00Z">
        <w:r w:rsidR="00C81FB8">
          <w:rPr>
            <w:noProof/>
          </w:rPr>
          <w:t>2</w:t>
        </w:r>
        <w:r w:rsidR="00C81FB8">
          <w:fldChar w:fldCharType="end"/>
        </w:r>
      </w:ins>
      <w:ins w:id="5538" w:author="Vilson Lu" w:date="2014-08-22T04:17:00Z">
        <w:r>
          <w:t xml:space="preserve">. </w:t>
        </w:r>
        <w:r w:rsidRPr="00065B2B">
          <w:t>StaLe Lemmatization Process</w:t>
        </w:r>
      </w:ins>
    </w:p>
    <w:p w14:paraId="3561F207" w14:textId="77777777" w:rsidR="00602FF1" w:rsidRPr="00591B62" w:rsidRDefault="00602FF1" w:rsidP="00602FF1">
      <w:pPr>
        <w:pStyle w:val="Caption"/>
        <w:rPr>
          <w:ins w:id="5539" w:author="Vilson Lu" w:date="2014-08-15T14:52:00Z"/>
          <w:shd w:val="clear" w:color="auto" w:fill="FFFFFF"/>
        </w:rPr>
      </w:pPr>
    </w:p>
    <w:p w14:paraId="098EB4BD" w14:textId="77777777" w:rsidR="00602FF1" w:rsidRDefault="00602FF1" w:rsidP="00602FF1">
      <w:pPr>
        <w:pStyle w:val="Content"/>
        <w:rPr>
          <w:ins w:id="5540" w:author="Vilson Lu" w:date="2014-08-15T14:52:00Z"/>
          <w:shd w:val="clear" w:color="auto" w:fill="FFFFFF"/>
        </w:rPr>
      </w:pPr>
    </w:p>
    <w:p w14:paraId="42B860FF" w14:textId="77777777" w:rsidR="00602FF1" w:rsidRDefault="00602FF1" w:rsidP="00602FF1">
      <w:pPr>
        <w:pStyle w:val="Heading4"/>
        <w:rPr>
          <w:ins w:id="5541" w:author="Vilson Lu" w:date="2014-08-15T14:52:00Z"/>
        </w:rPr>
      </w:pPr>
      <w:bookmarkStart w:id="5542" w:name="_Toc393571713"/>
      <w:ins w:id="5543" w:author="Vilson Lu" w:date="2014-08-15T14:52:00Z">
        <w:r>
          <w:t>Coreference Resolution</w:t>
        </w:r>
        <w:bookmarkEnd w:id="5542"/>
      </w:ins>
    </w:p>
    <w:p w14:paraId="366DE22A" w14:textId="77777777" w:rsidR="00602FF1" w:rsidRDefault="00602FF1">
      <w:pPr>
        <w:pStyle w:val="Content2"/>
        <w:rPr>
          <w:ins w:id="5544" w:author="Vilson Lu" w:date="2014-08-15T14:52:00Z"/>
        </w:rPr>
        <w:pPrChange w:id="5545" w:author="TinTin Kalaw" w:date="2014-08-16T12:30:00Z">
          <w:pPr/>
        </w:pPrChange>
      </w:pPr>
    </w:p>
    <w:p w14:paraId="308A42B2" w14:textId="77777777" w:rsidR="00602FF1" w:rsidRDefault="00602FF1">
      <w:pPr>
        <w:pStyle w:val="Content2"/>
        <w:rPr>
          <w:ins w:id="5546" w:author="Vilson Lu" w:date="2014-08-15T14:52:00Z"/>
        </w:rPr>
        <w:pPrChange w:id="5547" w:author="TinTin Kalaw" w:date="2014-08-16T12:30:00Z">
          <w:pPr>
            <w:ind w:left="1440"/>
          </w:pPr>
        </w:pPrChange>
      </w:pPr>
      <w:ins w:id="5548" w:author="Vilson Lu" w:date="2014-08-15T14:52:00Z">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ins>
    </w:p>
    <w:p w14:paraId="432D6D8C" w14:textId="77777777" w:rsidR="00602FF1" w:rsidRDefault="00602FF1">
      <w:pPr>
        <w:pStyle w:val="Content2"/>
        <w:rPr>
          <w:ins w:id="5549" w:author="Vilson Lu" w:date="2014-08-15T14:52:00Z"/>
        </w:rPr>
        <w:pPrChange w:id="5550" w:author="TinTin Kalaw" w:date="2014-08-16T12:30:00Z">
          <w:pPr>
            <w:ind w:left="1440"/>
          </w:pPr>
        </w:pPrChange>
      </w:pPr>
    </w:p>
    <w:p w14:paraId="40D06741" w14:textId="77777777" w:rsidR="00602FF1" w:rsidRDefault="00602FF1" w:rsidP="00602FF1">
      <w:pPr>
        <w:pStyle w:val="Heading4"/>
        <w:rPr>
          <w:ins w:id="5551" w:author="Vilson Lu" w:date="2014-08-15T14:52:00Z"/>
        </w:rPr>
      </w:pPr>
      <w:bookmarkStart w:id="5552" w:name="_Toc393571714"/>
      <w:ins w:id="5553" w:author="Vilson Lu" w:date="2014-08-15T14:52:00Z">
        <w:r>
          <w:t>Named Entity Recognition</w:t>
        </w:r>
        <w:bookmarkEnd w:id="5552"/>
      </w:ins>
    </w:p>
    <w:p w14:paraId="161608D3" w14:textId="77777777" w:rsidR="00602FF1" w:rsidRDefault="00602FF1">
      <w:pPr>
        <w:pStyle w:val="Content2"/>
        <w:rPr>
          <w:ins w:id="5554" w:author="Vilson Lu" w:date="2014-08-15T14:52:00Z"/>
        </w:rPr>
        <w:pPrChange w:id="5555" w:author="TinTin Kalaw" w:date="2014-08-16T12:30:00Z">
          <w:pPr>
            <w:pStyle w:val="Content"/>
          </w:pPr>
        </w:pPrChange>
      </w:pPr>
    </w:p>
    <w:p w14:paraId="665D42D1" w14:textId="77777777" w:rsidR="00602FF1" w:rsidRDefault="00602FF1">
      <w:pPr>
        <w:pStyle w:val="Content2"/>
        <w:rPr>
          <w:ins w:id="5556" w:author="Vilson Lu" w:date="2014-08-15T22:25:00Z"/>
        </w:rPr>
        <w:pPrChange w:id="5557" w:author="TinTin Kalaw" w:date="2014-08-16T12:30:00Z">
          <w:pPr>
            <w:pStyle w:val="Content"/>
          </w:pPr>
        </w:pPrChange>
      </w:pPr>
      <w:ins w:id="5558" w:author="Vilson Lu" w:date="2014-08-15T14:52:00Z">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ins>
    </w:p>
    <w:p w14:paraId="7FBDF617" w14:textId="77777777" w:rsidR="00944F87" w:rsidRDefault="00944F87">
      <w:pPr>
        <w:pStyle w:val="Content2"/>
        <w:rPr>
          <w:ins w:id="5559" w:author="Vilson Lu" w:date="2014-08-15T22:25:00Z"/>
        </w:rPr>
        <w:pPrChange w:id="5560" w:author="TinTin Kalaw" w:date="2014-08-16T12:30:00Z">
          <w:pPr>
            <w:pStyle w:val="Content"/>
          </w:pPr>
        </w:pPrChange>
      </w:pPr>
    </w:p>
    <w:p w14:paraId="3596DB46" w14:textId="7D8A07E2" w:rsidR="00944F87" w:rsidRDefault="00944F87">
      <w:pPr>
        <w:pStyle w:val="Heading2"/>
        <w:rPr>
          <w:ins w:id="5561" w:author="Vilson Lu" w:date="2014-08-15T22:26:00Z"/>
        </w:rPr>
        <w:pPrChange w:id="5562" w:author="Vilson Lu" w:date="2014-08-15T22:26:00Z">
          <w:pPr>
            <w:pStyle w:val="Content"/>
          </w:pPr>
        </w:pPrChange>
      </w:pPr>
      <w:bookmarkStart w:id="5563" w:name="_Toc396444896"/>
      <w:bookmarkStart w:id="5564" w:name="_Toc396453017"/>
      <w:ins w:id="5565" w:author="Vilson Lu" w:date="2014-08-15T22:26:00Z">
        <w:r>
          <w:t>Information Classification</w:t>
        </w:r>
        <w:bookmarkEnd w:id="5563"/>
        <w:bookmarkEnd w:id="5564"/>
      </w:ins>
    </w:p>
    <w:p w14:paraId="1C184630" w14:textId="77777777" w:rsidR="00944F87" w:rsidRPr="00EF6E7F" w:rsidRDefault="00944F87">
      <w:pPr>
        <w:pStyle w:val="Content1"/>
        <w:rPr>
          <w:ins w:id="5566" w:author="Vilson Lu" w:date="2014-08-15T22:26:00Z"/>
        </w:rPr>
        <w:pPrChange w:id="5567" w:author="TinTin Kalaw" w:date="2014-08-16T12:31:00Z">
          <w:pPr/>
        </w:pPrChange>
      </w:pPr>
    </w:p>
    <w:p w14:paraId="6A4968DD" w14:textId="393A4592" w:rsidR="00944F87" w:rsidRPr="00EF6E7F" w:rsidRDefault="00944F87">
      <w:pPr>
        <w:pStyle w:val="Content1"/>
        <w:rPr>
          <w:ins w:id="5568" w:author="Vilson Lu" w:date="2014-08-15T22:26:00Z"/>
        </w:rPr>
        <w:pPrChange w:id="5569" w:author="TinTin Kalaw" w:date="2014-08-16T12:31:00Z">
          <w:pPr>
            <w:pStyle w:val="Content"/>
          </w:pPr>
        </w:pPrChange>
      </w:pPr>
      <w:ins w:id="5570" w:author="Vilson Lu" w:date="2014-08-15T22:26:00Z">
        <w:r w:rsidRPr="00EF6E7F">
          <w:t xml:space="preserve">Text classification </w:t>
        </w:r>
      </w:ins>
      <w:ins w:id="5571" w:author="Vilson Lu" w:date="2014-08-15T22:27:00Z">
        <w:r>
          <w:t xml:space="preserve">or information classification </w:t>
        </w:r>
      </w:ins>
      <w:ins w:id="5572" w:author="Vilson Lu" w:date="2014-08-15T22:26:00Z">
        <w:r w:rsidRPr="00EF6E7F">
          <w:t xml:space="preserve">is the automatic classification of text into different categories based on their content. It consists of several important components: document representation, </w:t>
        </w:r>
        <w:r w:rsidRPr="00944F87">
          <w:rPr>
            <w:rStyle w:val="Content1Char"/>
            <w:rPrChange w:id="5573" w:author="Vilson Lu" w:date="2014-08-15T22:28:00Z">
              <w:rPr/>
            </w:rPrChange>
          </w:rPr>
          <w:t>dimensionality reduction, classification algorithm, and performance evaluations (She</w:t>
        </w:r>
        <w:r w:rsidRPr="00EF6E7F">
          <w:t xml:space="preserve">n, </w:t>
        </w:r>
        <w:r w:rsidRPr="00FD77B6">
          <w:t>2010</w:t>
        </w:r>
        <w:r w:rsidRPr="00EF6E7F">
          <w:t>). This will be useful as different type of text may need different type of extraction techniques.</w:t>
        </w:r>
      </w:ins>
    </w:p>
    <w:p w14:paraId="1D48E6CA" w14:textId="77777777" w:rsidR="00944F87" w:rsidRPr="00EF6E7F" w:rsidRDefault="00944F87">
      <w:pPr>
        <w:pStyle w:val="Content1"/>
        <w:rPr>
          <w:ins w:id="5574" w:author="Vilson Lu" w:date="2014-08-15T22:26:00Z"/>
        </w:rPr>
        <w:pPrChange w:id="5575" w:author="TinTin Kalaw" w:date="2014-08-16T12:31:00Z">
          <w:pPr>
            <w:ind w:left="720"/>
          </w:pPr>
        </w:pPrChange>
      </w:pPr>
    </w:p>
    <w:p w14:paraId="10CA9A91" w14:textId="77777777" w:rsidR="00944F87" w:rsidRPr="00C833D6" w:rsidRDefault="00944F87">
      <w:pPr>
        <w:pStyle w:val="Heading3"/>
        <w:rPr>
          <w:ins w:id="5576" w:author="Vilson Lu" w:date="2014-08-15T22:26:00Z"/>
        </w:rPr>
        <w:pPrChange w:id="5577" w:author="TinTin Kalaw" w:date="2014-08-16T12:31:00Z">
          <w:pPr>
            <w:pStyle w:val="Heading5"/>
          </w:pPr>
        </w:pPrChange>
      </w:pPr>
      <w:bookmarkStart w:id="5578" w:name="_Toc396444897"/>
      <w:bookmarkStart w:id="5579" w:name="_Toc396453018"/>
      <w:ins w:id="5580" w:author="Vilson Lu" w:date="2014-08-15T22:26:00Z">
        <w:r w:rsidRPr="00C833D6">
          <w:t xml:space="preserve">Document </w:t>
        </w:r>
        <w:r w:rsidRPr="00AB2880">
          <w:t>Representation</w:t>
        </w:r>
        <w:bookmarkEnd w:id="5578"/>
        <w:bookmarkEnd w:id="5579"/>
        <w:r w:rsidRPr="00C833D6">
          <w:t xml:space="preserve"> </w:t>
        </w:r>
      </w:ins>
    </w:p>
    <w:p w14:paraId="47987595" w14:textId="77777777" w:rsidR="00944F87" w:rsidRPr="00EF6E7F" w:rsidRDefault="00944F87">
      <w:pPr>
        <w:pStyle w:val="Content2"/>
        <w:rPr>
          <w:ins w:id="5581" w:author="Vilson Lu" w:date="2014-08-15T22:26:00Z"/>
        </w:rPr>
        <w:pPrChange w:id="5582" w:author="TinTin Kalaw" w:date="2014-08-16T12:31:00Z">
          <w:pPr/>
        </w:pPrChange>
      </w:pPr>
      <w:ins w:id="5583" w:author="Vilson Lu" w:date="2014-08-15T22:26:00Z">
        <w:r w:rsidRPr="00EF6E7F">
          <w:tab/>
        </w:r>
      </w:ins>
    </w:p>
    <w:p w14:paraId="3EE3A4DA" w14:textId="77777777" w:rsidR="00944F87" w:rsidRPr="00EF6E7F" w:rsidRDefault="00944F87">
      <w:pPr>
        <w:pStyle w:val="Content2"/>
        <w:rPr>
          <w:ins w:id="5584" w:author="Vilson Lu" w:date="2014-08-15T22:26:00Z"/>
        </w:rPr>
        <w:pPrChange w:id="5585" w:author="TinTin Kalaw" w:date="2014-08-16T12:31:00Z">
          <w:pPr>
            <w:pStyle w:val="Content"/>
          </w:pPr>
        </w:pPrChange>
      </w:pPr>
      <w:ins w:id="5586" w:author="Vilson Lu" w:date="2014-08-15T22:26:00Z">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w:t>
        </w:r>
        <w:r w:rsidRPr="00EF6E7F">
          <w:lastRenderedPageBreak/>
          <w:t xml:space="preserve">Model. The use of Bag-Of-Words may vary as it can have different representation. </w:t>
        </w:r>
        <w:r>
          <w:t>(Shafiei et al., 2007)</w:t>
        </w:r>
      </w:ins>
    </w:p>
    <w:p w14:paraId="3E38233A" w14:textId="77777777" w:rsidR="00944F87" w:rsidRPr="00EF6E7F" w:rsidRDefault="00944F87">
      <w:pPr>
        <w:pStyle w:val="Content2"/>
        <w:rPr>
          <w:ins w:id="5587" w:author="Vilson Lu" w:date="2014-08-15T22:26:00Z"/>
        </w:rPr>
        <w:pPrChange w:id="5588" w:author="TinTin Kalaw" w:date="2014-08-16T12:31:00Z">
          <w:pPr>
            <w:pStyle w:val="Content"/>
          </w:pPr>
        </w:pPrChange>
      </w:pPr>
    </w:p>
    <w:p w14:paraId="0AAC2E5B" w14:textId="77777777" w:rsidR="00944F87" w:rsidRPr="00EF6E7F" w:rsidRDefault="00944F87">
      <w:pPr>
        <w:pStyle w:val="Content2"/>
        <w:rPr>
          <w:ins w:id="5589" w:author="Vilson Lu" w:date="2014-08-15T22:26:00Z"/>
        </w:rPr>
        <w:pPrChange w:id="5590" w:author="TinTin Kalaw" w:date="2014-08-16T12:31:00Z">
          <w:pPr>
            <w:pStyle w:val="Content"/>
          </w:pPr>
        </w:pPrChange>
      </w:pPr>
      <w:ins w:id="5591" w:author="Vilson Lu" w:date="2014-08-15T22:26:00Z">
        <w:r w:rsidRPr="00EF6E7F">
          <w:t xml:space="preserve">One is the word representation. In word representation, each word in the document is considers as a feature. The problem with word representation is the curse of dimensionality because text documents has a lot of unique words. </w:t>
        </w:r>
        <w:r>
          <w:t>(Shafiei et al., 2007)</w:t>
        </w:r>
      </w:ins>
    </w:p>
    <w:p w14:paraId="0A7B1B13" w14:textId="77777777" w:rsidR="00944F87" w:rsidRPr="00EF6E7F" w:rsidRDefault="00944F87">
      <w:pPr>
        <w:pStyle w:val="Content2"/>
        <w:rPr>
          <w:ins w:id="5592" w:author="Vilson Lu" w:date="2014-08-15T22:26:00Z"/>
        </w:rPr>
        <w:pPrChange w:id="5593" w:author="TinTin Kalaw" w:date="2014-08-16T12:31:00Z">
          <w:pPr>
            <w:pStyle w:val="Content"/>
          </w:pPr>
        </w:pPrChange>
      </w:pPr>
    </w:p>
    <w:p w14:paraId="2FCA5C5A" w14:textId="77777777" w:rsidR="00944F87" w:rsidRPr="00EF6E7F" w:rsidRDefault="00944F87">
      <w:pPr>
        <w:pStyle w:val="Content2"/>
        <w:rPr>
          <w:ins w:id="5594" w:author="Vilson Lu" w:date="2014-08-15T22:26:00Z"/>
        </w:rPr>
        <w:pPrChange w:id="5595" w:author="TinTin Kalaw" w:date="2014-08-16T12:31:00Z">
          <w:pPr>
            <w:pStyle w:val="Content"/>
          </w:pPr>
        </w:pPrChange>
      </w:pPr>
      <w:ins w:id="5596" w:author="Vilson Lu" w:date="2014-08-15T22:26:00Z">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ins>
    </w:p>
    <w:p w14:paraId="0145C83C" w14:textId="77777777" w:rsidR="00944F87" w:rsidRDefault="00944F87">
      <w:pPr>
        <w:pStyle w:val="Content2"/>
        <w:rPr>
          <w:ins w:id="5597" w:author="Vilson Lu" w:date="2014-08-15T22:26:00Z"/>
        </w:rPr>
        <w:pPrChange w:id="5598" w:author="TinTin Kalaw" w:date="2014-08-16T12:31:00Z">
          <w:pPr>
            <w:pStyle w:val="Content"/>
          </w:pPr>
        </w:pPrChange>
      </w:pPr>
    </w:p>
    <w:p w14:paraId="6D1F499C" w14:textId="77777777" w:rsidR="00944F87" w:rsidRDefault="00944F87">
      <w:pPr>
        <w:pStyle w:val="Content2"/>
        <w:rPr>
          <w:ins w:id="5599" w:author="Vilson Lu" w:date="2014-08-15T22:26:00Z"/>
        </w:rPr>
        <w:pPrChange w:id="5600" w:author="TinTin Kalaw" w:date="2014-08-16T12:31:00Z">
          <w:pPr>
            <w:pStyle w:val="Content"/>
          </w:pPr>
        </w:pPrChange>
      </w:pPr>
      <w:ins w:id="5601" w:author="Vilson Lu" w:date="2014-08-15T22:26:00Z">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ins>
    </w:p>
    <w:p w14:paraId="6457DF21" w14:textId="77777777" w:rsidR="00944F87" w:rsidRPr="00EF6E7F" w:rsidRDefault="00944F87">
      <w:pPr>
        <w:pStyle w:val="Content2"/>
        <w:rPr>
          <w:ins w:id="5602" w:author="Vilson Lu" w:date="2014-08-15T22:26:00Z"/>
        </w:rPr>
        <w:pPrChange w:id="5603" w:author="TinTin Kalaw" w:date="2014-08-16T12:31:00Z">
          <w:pPr>
            <w:pStyle w:val="Content"/>
          </w:pPr>
        </w:pPrChange>
      </w:pPr>
    </w:p>
    <w:p w14:paraId="1A17EB4D" w14:textId="77777777" w:rsidR="00944F87" w:rsidRPr="00EF6E7F" w:rsidRDefault="00944F87">
      <w:pPr>
        <w:pStyle w:val="Heading3"/>
        <w:rPr>
          <w:ins w:id="5604" w:author="Vilson Lu" w:date="2014-08-15T22:26:00Z"/>
        </w:rPr>
        <w:pPrChange w:id="5605" w:author="TinTin Kalaw" w:date="2014-08-16T12:31:00Z">
          <w:pPr>
            <w:pStyle w:val="Heading5"/>
          </w:pPr>
        </w:pPrChange>
      </w:pPr>
      <w:bookmarkStart w:id="5606" w:name="_Toc396444898"/>
      <w:bookmarkStart w:id="5607" w:name="_Toc396453019"/>
      <w:ins w:id="5608" w:author="Vilson Lu" w:date="2014-08-15T22:26:00Z">
        <w:r w:rsidRPr="00EF6E7F">
          <w:t>Dimensionality Reduction (Feature Selection)</w:t>
        </w:r>
        <w:bookmarkEnd w:id="5606"/>
        <w:bookmarkEnd w:id="5607"/>
      </w:ins>
    </w:p>
    <w:p w14:paraId="22AABB8C" w14:textId="77777777" w:rsidR="00944F87" w:rsidRPr="00EF6E7F" w:rsidRDefault="00944F87">
      <w:pPr>
        <w:pStyle w:val="Content2"/>
        <w:rPr>
          <w:ins w:id="5609" w:author="Vilson Lu" w:date="2014-08-15T22:26:00Z"/>
        </w:rPr>
        <w:pPrChange w:id="5610" w:author="TinTin Kalaw" w:date="2014-08-16T12:31:00Z">
          <w:pPr>
            <w:pStyle w:val="Content"/>
          </w:pPr>
        </w:pPrChange>
      </w:pPr>
    </w:p>
    <w:p w14:paraId="0AE9A3C8" w14:textId="77777777" w:rsidR="00944F87" w:rsidRPr="00EF6E7F" w:rsidRDefault="00944F87">
      <w:pPr>
        <w:pStyle w:val="Content2"/>
        <w:rPr>
          <w:ins w:id="5611" w:author="Vilson Lu" w:date="2014-08-15T22:26:00Z"/>
        </w:rPr>
        <w:pPrChange w:id="5612" w:author="TinTin Kalaw" w:date="2014-08-16T12:31:00Z">
          <w:pPr>
            <w:pStyle w:val="Content"/>
          </w:pPr>
        </w:pPrChange>
      </w:pPr>
      <w:ins w:id="5613" w:author="Vilson Lu" w:date="2014-08-15T22:26:00Z">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ins>
    </w:p>
    <w:p w14:paraId="403CF2CB" w14:textId="77777777" w:rsidR="00944F87" w:rsidRPr="00EF6E7F" w:rsidRDefault="00944F87">
      <w:pPr>
        <w:pStyle w:val="Content2"/>
        <w:rPr>
          <w:ins w:id="5614" w:author="Vilson Lu" w:date="2014-08-15T22:26:00Z"/>
        </w:rPr>
        <w:pPrChange w:id="5615" w:author="TinTin Kalaw" w:date="2014-08-16T12:31:00Z">
          <w:pPr>
            <w:pStyle w:val="Content"/>
          </w:pPr>
        </w:pPrChange>
      </w:pPr>
    </w:p>
    <w:p w14:paraId="7D3B25FE" w14:textId="77777777" w:rsidR="00944F87" w:rsidRPr="00EF6E7F" w:rsidRDefault="00944F87">
      <w:pPr>
        <w:pStyle w:val="Content2"/>
        <w:rPr>
          <w:ins w:id="5616" w:author="Vilson Lu" w:date="2014-08-15T22:26:00Z"/>
        </w:rPr>
        <w:pPrChange w:id="5617" w:author="TinTin Kalaw" w:date="2014-08-16T12:31:00Z">
          <w:pPr>
            <w:pStyle w:val="Content"/>
          </w:pPr>
        </w:pPrChange>
      </w:pPr>
      <w:ins w:id="5618" w:author="Vilson Lu" w:date="2014-08-15T22:26:00Z">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ins>
    </w:p>
    <w:p w14:paraId="612D6FB7" w14:textId="77777777" w:rsidR="00944F87" w:rsidRPr="00EF6E7F" w:rsidRDefault="00944F87">
      <w:pPr>
        <w:pStyle w:val="Content2"/>
        <w:rPr>
          <w:ins w:id="5619" w:author="Vilson Lu" w:date="2014-08-15T22:26:00Z"/>
        </w:rPr>
        <w:pPrChange w:id="5620" w:author="TinTin Kalaw" w:date="2014-08-16T12:31:00Z">
          <w:pPr>
            <w:pStyle w:val="Content"/>
          </w:pPr>
        </w:pPrChange>
      </w:pPr>
    </w:p>
    <w:p w14:paraId="2723B5CB" w14:textId="77777777" w:rsidR="00944F87" w:rsidRPr="00EF6E7F" w:rsidRDefault="00944F87">
      <w:pPr>
        <w:pStyle w:val="Content2"/>
        <w:rPr>
          <w:ins w:id="5621" w:author="Vilson Lu" w:date="2014-08-15T22:26:00Z"/>
        </w:rPr>
        <w:pPrChange w:id="5622" w:author="TinTin Kalaw" w:date="2014-08-16T12:31:00Z">
          <w:pPr>
            <w:pStyle w:val="Content"/>
          </w:pPr>
        </w:pPrChange>
      </w:pPr>
      <w:ins w:id="5623" w:author="Vilson Lu" w:date="2014-08-15T22:26:00Z">
        <w:r w:rsidRPr="00EF6E7F">
          <w:t>Information Gain (IG) measures the bits of information that could be gained in the document. The information gain of a word (w) is defined as:</w:t>
        </w:r>
      </w:ins>
    </w:p>
    <w:p w14:paraId="2001FF52" w14:textId="77777777" w:rsidR="00944F87" w:rsidRPr="00EF6E7F" w:rsidRDefault="00944F87">
      <w:pPr>
        <w:pStyle w:val="Content2"/>
        <w:rPr>
          <w:ins w:id="5624" w:author="Vilson Lu" w:date="2014-08-15T22:26:00Z"/>
        </w:rPr>
        <w:pPrChange w:id="5625" w:author="TinTin Kalaw" w:date="2014-08-16T12:31:00Z">
          <w:pPr>
            <w:pStyle w:val="Content"/>
          </w:pPr>
        </w:pPrChange>
      </w:pPr>
    </w:p>
    <w:p w14:paraId="07ACA6B6" w14:textId="77777777" w:rsidR="00944F87" w:rsidRPr="00507824" w:rsidRDefault="00944F87">
      <w:pPr>
        <w:pStyle w:val="Content2"/>
        <w:rPr>
          <w:ins w:id="5626" w:author="Vilson Lu" w:date="2014-08-15T22:26:00Z"/>
          <w:rFonts w:eastAsiaTheme="minorEastAsia"/>
          <w:sz w:val="18"/>
        </w:rPr>
        <w:pPrChange w:id="5627" w:author="TinTin Kalaw" w:date="2014-08-16T12:31:00Z">
          <w:pPr>
            <w:pStyle w:val="Content"/>
          </w:pPr>
        </w:pPrChange>
      </w:pPr>
      <m:oMathPara>
        <m:oMath>
          <m:r>
            <w:ins w:id="5628" w:author="Vilson Lu" w:date="2014-08-15T22:26:00Z">
              <w:rPr>
                <w:rFonts w:ascii="Cambria Math" w:hAnsi="Cambria Math"/>
                <w:sz w:val="18"/>
              </w:rPr>
              <m:t>IG</m:t>
            </w:ins>
          </m:r>
          <m:d>
            <m:dPr>
              <m:ctrlPr>
                <w:ins w:id="5629" w:author="Vilson Lu" w:date="2014-08-15T22:26:00Z">
                  <w:rPr>
                    <w:rFonts w:ascii="Cambria Math" w:hAnsi="Cambria Math"/>
                    <w:i/>
                    <w:sz w:val="18"/>
                  </w:rPr>
                </w:ins>
              </m:ctrlPr>
            </m:dPr>
            <m:e>
              <m:r>
                <w:ins w:id="5630" w:author="Vilson Lu" w:date="2014-08-15T22:26:00Z">
                  <w:rPr>
                    <w:rFonts w:ascii="Cambria Math" w:hAnsi="Cambria Math"/>
                    <w:sz w:val="18"/>
                  </w:rPr>
                  <m:t>w</m:t>
                </w:ins>
              </m:r>
            </m:e>
          </m:d>
          <m:r>
            <w:ins w:id="5631" w:author="Vilson Lu" w:date="2014-08-15T22:26:00Z">
              <w:rPr>
                <w:rFonts w:ascii="Cambria Math" w:hAnsi="Cambria Math"/>
                <w:sz w:val="18"/>
              </w:rPr>
              <m:t>= -</m:t>
            </w:ins>
          </m:r>
          <m:nary>
            <m:naryPr>
              <m:chr m:val="∑"/>
              <m:limLoc m:val="undOvr"/>
              <m:ctrlPr>
                <w:ins w:id="5632" w:author="Vilson Lu" w:date="2014-08-15T22:26:00Z">
                  <w:rPr>
                    <w:rFonts w:ascii="Cambria Math" w:hAnsi="Cambria Math"/>
                    <w:i/>
                    <w:sz w:val="18"/>
                  </w:rPr>
                </w:ins>
              </m:ctrlPr>
            </m:naryPr>
            <m:sub>
              <m:r>
                <w:ins w:id="5633" w:author="Vilson Lu" w:date="2014-08-15T22:26:00Z">
                  <w:rPr>
                    <w:rFonts w:ascii="Cambria Math" w:hAnsi="Cambria Math"/>
                    <w:sz w:val="18"/>
                  </w:rPr>
                  <m:t>j=1</m:t>
                </w:ins>
              </m:r>
            </m:sub>
            <m:sup>
              <m:r>
                <w:ins w:id="5634" w:author="Vilson Lu" w:date="2014-08-15T22:26:00Z">
                  <w:rPr>
                    <w:rFonts w:ascii="Cambria Math" w:hAnsi="Cambria Math"/>
                    <w:sz w:val="18"/>
                  </w:rPr>
                  <m:t>K</m:t>
                </w:ins>
              </m:r>
            </m:sup>
            <m:e>
              <m:r>
                <w:ins w:id="5635" w:author="Vilson Lu" w:date="2014-08-15T22:26:00Z">
                  <w:rPr>
                    <w:rFonts w:ascii="Cambria Math" w:hAnsi="Cambria Math"/>
                    <w:sz w:val="18"/>
                  </w:rPr>
                  <m:t>P</m:t>
                </w:ins>
              </m:r>
              <m:d>
                <m:dPr>
                  <m:ctrlPr>
                    <w:ins w:id="5636" w:author="Vilson Lu" w:date="2014-08-15T22:26:00Z">
                      <w:rPr>
                        <w:rFonts w:ascii="Cambria Math" w:hAnsi="Cambria Math"/>
                        <w:i/>
                        <w:sz w:val="18"/>
                      </w:rPr>
                    </w:ins>
                  </m:ctrlPr>
                </m:dPr>
                <m:e>
                  <m:sSub>
                    <m:sSubPr>
                      <m:ctrlPr>
                        <w:ins w:id="5637" w:author="Vilson Lu" w:date="2014-08-15T22:26:00Z">
                          <w:rPr>
                            <w:rFonts w:ascii="Cambria Math" w:hAnsi="Cambria Math"/>
                            <w:i/>
                            <w:sz w:val="18"/>
                          </w:rPr>
                        </w:ins>
                      </m:ctrlPr>
                    </m:sSubPr>
                    <m:e>
                      <m:r>
                        <w:ins w:id="5638" w:author="Vilson Lu" w:date="2014-08-15T22:26:00Z">
                          <w:rPr>
                            <w:rFonts w:ascii="Cambria Math" w:hAnsi="Cambria Math"/>
                            <w:sz w:val="18"/>
                          </w:rPr>
                          <m:t>c</m:t>
                        </w:ins>
                      </m:r>
                    </m:e>
                    <m:sub>
                      <m:r>
                        <w:ins w:id="5639" w:author="Vilson Lu" w:date="2014-08-15T22:26:00Z">
                          <w:rPr>
                            <w:rFonts w:ascii="Cambria Math" w:hAnsi="Cambria Math"/>
                            <w:sz w:val="18"/>
                          </w:rPr>
                          <m:t>j</m:t>
                        </w:ins>
                      </m:r>
                    </m:sub>
                  </m:sSub>
                </m:e>
              </m:d>
              <m:r>
                <w:ins w:id="5640" w:author="Vilson Lu" w:date="2014-08-15T22:26:00Z">
                  <w:rPr>
                    <w:rFonts w:ascii="Cambria Math" w:hAnsi="Cambria Math"/>
                    <w:sz w:val="18"/>
                  </w:rPr>
                  <m:t>logP</m:t>
                </w:ins>
              </m:r>
              <m:d>
                <m:dPr>
                  <m:ctrlPr>
                    <w:ins w:id="5641" w:author="Vilson Lu" w:date="2014-08-15T22:26:00Z">
                      <w:rPr>
                        <w:rFonts w:ascii="Cambria Math" w:hAnsi="Cambria Math"/>
                        <w:i/>
                        <w:sz w:val="18"/>
                      </w:rPr>
                    </w:ins>
                  </m:ctrlPr>
                </m:dPr>
                <m:e>
                  <m:sSub>
                    <m:sSubPr>
                      <m:ctrlPr>
                        <w:ins w:id="5642" w:author="Vilson Lu" w:date="2014-08-15T22:26:00Z">
                          <w:rPr>
                            <w:rFonts w:ascii="Cambria Math" w:hAnsi="Cambria Math"/>
                            <w:i/>
                            <w:sz w:val="18"/>
                          </w:rPr>
                        </w:ins>
                      </m:ctrlPr>
                    </m:sSubPr>
                    <m:e>
                      <m:r>
                        <w:ins w:id="5643" w:author="Vilson Lu" w:date="2014-08-15T22:26:00Z">
                          <w:rPr>
                            <w:rFonts w:ascii="Cambria Math" w:hAnsi="Cambria Math"/>
                            <w:sz w:val="18"/>
                          </w:rPr>
                          <m:t>c</m:t>
                        </w:ins>
                      </m:r>
                    </m:e>
                    <m:sub>
                      <m:r>
                        <w:ins w:id="5644" w:author="Vilson Lu" w:date="2014-08-15T22:26:00Z">
                          <w:rPr>
                            <w:rFonts w:ascii="Cambria Math" w:hAnsi="Cambria Math"/>
                            <w:sz w:val="18"/>
                          </w:rPr>
                          <m:t>j</m:t>
                        </w:ins>
                      </m:r>
                    </m:sub>
                  </m:sSub>
                </m:e>
              </m:d>
              <m:r>
                <w:ins w:id="5645" w:author="Vilson Lu" w:date="2014-08-15T22:26:00Z">
                  <w:rPr>
                    <w:rFonts w:ascii="Cambria Math" w:hAnsi="Cambria Math"/>
                    <w:sz w:val="18"/>
                  </w:rPr>
                  <m:t>+P(w)</m:t>
                </w:ins>
              </m:r>
              <m:nary>
                <m:naryPr>
                  <m:chr m:val="∑"/>
                  <m:limLoc m:val="undOvr"/>
                  <m:ctrlPr>
                    <w:ins w:id="5646" w:author="Vilson Lu" w:date="2014-08-15T22:26:00Z">
                      <w:rPr>
                        <w:rFonts w:ascii="Cambria Math" w:hAnsi="Cambria Math"/>
                        <w:i/>
                        <w:sz w:val="18"/>
                      </w:rPr>
                    </w:ins>
                  </m:ctrlPr>
                </m:naryPr>
                <m:sub>
                  <m:r>
                    <w:ins w:id="5647" w:author="Vilson Lu" w:date="2014-08-15T22:26:00Z">
                      <w:rPr>
                        <w:rFonts w:ascii="Cambria Math" w:hAnsi="Cambria Math"/>
                        <w:sz w:val="18"/>
                      </w:rPr>
                      <m:t>j=1</m:t>
                    </w:ins>
                  </m:r>
                </m:sub>
                <m:sup>
                  <m:r>
                    <w:ins w:id="5648" w:author="Vilson Lu" w:date="2014-08-15T22:26:00Z">
                      <w:rPr>
                        <w:rFonts w:ascii="Cambria Math" w:hAnsi="Cambria Math"/>
                        <w:sz w:val="18"/>
                      </w:rPr>
                      <m:t>K</m:t>
                    </w:ins>
                  </m:r>
                </m:sup>
                <m:e>
                  <m:r>
                    <w:ins w:id="5649" w:author="Vilson Lu" w:date="2014-08-15T22:26:00Z">
                      <w:rPr>
                        <w:rFonts w:ascii="Cambria Math" w:hAnsi="Cambria Math"/>
                        <w:sz w:val="18"/>
                      </w:rPr>
                      <m:t>P</m:t>
                    </w:ins>
                  </m:r>
                  <m:d>
                    <m:dPr>
                      <m:ctrlPr>
                        <w:ins w:id="5650" w:author="Vilson Lu" w:date="2014-08-15T22:26:00Z">
                          <w:rPr>
                            <w:rFonts w:ascii="Cambria Math" w:hAnsi="Cambria Math"/>
                            <w:i/>
                            <w:sz w:val="18"/>
                          </w:rPr>
                        </w:ins>
                      </m:ctrlPr>
                    </m:dPr>
                    <m:e>
                      <m:sSub>
                        <m:sSubPr>
                          <m:ctrlPr>
                            <w:ins w:id="5651" w:author="Vilson Lu" w:date="2014-08-15T22:26:00Z">
                              <w:rPr>
                                <w:rFonts w:ascii="Cambria Math" w:hAnsi="Cambria Math"/>
                                <w:i/>
                                <w:sz w:val="18"/>
                              </w:rPr>
                            </w:ins>
                          </m:ctrlPr>
                        </m:sSubPr>
                        <m:e>
                          <m:r>
                            <w:ins w:id="5652" w:author="Vilson Lu" w:date="2014-08-15T22:26:00Z">
                              <w:rPr>
                                <w:rFonts w:ascii="Cambria Math" w:hAnsi="Cambria Math"/>
                                <w:sz w:val="18"/>
                              </w:rPr>
                              <m:t>c</m:t>
                            </w:ins>
                          </m:r>
                        </m:e>
                        <m:sub>
                          <m:r>
                            <w:ins w:id="5653" w:author="Vilson Lu" w:date="2014-08-15T22:26:00Z">
                              <w:rPr>
                                <w:rFonts w:ascii="Cambria Math" w:hAnsi="Cambria Math"/>
                                <w:sz w:val="18"/>
                              </w:rPr>
                              <m:t>j</m:t>
                            </w:ins>
                          </m:r>
                        </m:sub>
                      </m:sSub>
                    </m:e>
                    <m:e>
                      <m:r>
                        <w:ins w:id="5654" w:author="Vilson Lu" w:date="2014-08-15T22:26:00Z">
                          <w:rPr>
                            <w:rFonts w:ascii="Cambria Math" w:hAnsi="Cambria Math"/>
                            <w:sz w:val="18"/>
                          </w:rPr>
                          <m:t>w</m:t>
                        </w:ins>
                      </m:r>
                    </m:e>
                  </m:d>
                  <m:func>
                    <m:funcPr>
                      <m:ctrlPr>
                        <w:ins w:id="5655" w:author="Vilson Lu" w:date="2014-08-15T22:26:00Z">
                          <w:rPr>
                            <w:rFonts w:ascii="Cambria Math" w:hAnsi="Cambria Math"/>
                            <w:i/>
                            <w:sz w:val="18"/>
                          </w:rPr>
                        </w:ins>
                      </m:ctrlPr>
                    </m:funcPr>
                    <m:fName>
                      <m:r>
                        <w:ins w:id="5656" w:author="Vilson Lu" w:date="2014-08-15T22:26:00Z">
                          <m:rPr>
                            <m:sty m:val="p"/>
                          </m:rPr>
                          <w:rPr>
                            <w:rFonts w:ascii="Cambria Math" w:hAnsi="Cambria Math"/>
                            <w:sz w:val="18"/>
                          </w:rPr>
                          <m:t>log</m:t>
                        </w:ins>
                      </m:r>
                    </m:fName>
                    <m:e>
                      <m:r>
                        <w:ins w:id="5657" w:author="Vilson Lu" w:date="2014-08-15T22:26:00Z">
                          <w:rPr>
                            <w:rFonts w:ascii="Cambria Math" w:hAnsi="Cambria Math"/>
                            <w:sz w:val="18"/>
                          </w:rPr>
                          <m:t>P</m:t>
                        </w:ins>
                      </m:r>
                      <m:d>
                        <m:dPr>
                          <m:ctrlPr>
                            <w:ins w:id="5658" w:author="Vilson Lu" w:date="2014-08-15T22:26:00Z">
                              <w:rPr>
                                <w:rFonts w:ascii="Cambria Math" w:hAnsi="Cambria Math"/>
                                <w:i/>
                                <w:sz w:val="18"/>
                              </w:rPr>
                            </w:ins>
                          </m:ctrlPr>
                        </m:dPr>
                        <m:e>
                          <m:sSub>
                            <m:sSubPr>
                              <m:ctrlPr>
                                <w:ins w:id="5659" w:author="Vilson Lu" w:date="2014-08-15T22:26:00Z">
                                  <w:rPr>
                                    <w:rFonts w:ascii="Cambria Math" w:hAnsi="Cambria Math"/>
                                    <w:i/>
                                    <w:sz w:val="18"/>
                                  </w:rPr>
                                </w:ins>
                              </m:ctrlPr>
                            </m:sSubPr>
                            <m:e>
                              <m:r>
                                <w:ins w:id="5660" w:author="Vilson Lu" w:date="2014-08-15T22:26:00Z">
                                  <w:rPr>
                                    <w:rFonts w:ascii="Cambria Math" w:hAnsi="Cambria Math"/>
                                    <w:sz w:val="18"/>
                                  </w:rPr>
                                  <m:t>c</m:t>
                                </w:ins>
                              </m:r>
                            </m:e>
                            <m:sub>
                              <m:r>
                                <w:ins w:id="5661" w:author="Vilson Lu" w:date="2014-08-15T22:26:00Z">
                                  <w:rPr>
                                    <w:rFonts w:ascii="Cambria Math" w:hAnsi="Cambria Math"/>
                                    <w:sz w:val="18"/>
                                  </w:rPr>
                                  <m:t>j</m:t>
                                </w:ins>
                              </m:r>
                            </m:sub>
                          </m:sSub>
                        </m:e>
                        <m:e>
                          <m:r>
                            <w:ins w:id="5662" w:author="Vilson Lu" w:date="2014-08-15T22:26:00Z">
                              <w:rPr>
                                <w:rFonts w:ascii="Cambria Math" w:hAnsi="Cambria Math"/>
                                <w:sz w:val="18"/>
                              </w:rPr>
                              <m:t>w</m:t>
                            </w:ins>
                          </m:r>
                        </m:e>
                      </m:d>
                      <m:r>
                        <w:ins w:id="5663" w:author="Vilson Lu" w:date="2014-08-15T22:26:00Z">
                          <w:rPr>
                            <w:rFonts w:ascii="Cambria Math" w:hAnsi="Cambria Math"/>
                            <w:sz w:val="18"/>
                          </w:rPr>
                          <m:t>+P(</m:t>
                        </w:ins>
                      </m:r>
                      <m:sSup>
                        <m:sSupPr>
                          <m:ctrlPr>
                            <w:ins w:id="5664" w:author="Vilson Lu" w:date="2014-08-15T22:26:00Z">
                              <w:rPr>
                                <w:rFonts w:ascii="Cambria Math" w:hAnsi="Cambria Math"/>
                                <w:i/>
                                <w:sz w:val="18"/>
                              </w:rPr>
                            </w:ins>
                          </m:ctrlPr>
                        </m:sSupPr>
                        <m:e>
                          <m:r>
                            <w:ins w:id="5665" w:author="Vilson Lu" w:date="2014-08-15T22:26:00Z">
                              <w:rPr>
                                <w:rFonts w:ascii="Cambria Math" w:hAnsi="Cambria Math"/>
                                <w:sz w:val="18"/>
                              </w:rPr>
                              <m:t>w</m:t>
                            </w:ins>
                          </m:r>
                        </m:e>
                        <m:sup>
                          <m:r>
                            <w:ins w:id="5666" w:author="Vilson Lu" w:date="2014-08-15T22:26:00Z">
                              <w:rPr>
                                <w:rFonts w:ascii="Cambria Math" w:hAnsi="Cambria Math"/>
                                <w:sz w:val="18"/>
                              </w:rPr>
                              <m:t>'</m:t>
                            </w:ins>
                          </m:r>
                        </m:sup>
                      </m:sSup>
                      <m:r>
                        <w:ins w:id="5667" w:author="Vilson Lu" w:date="2014-08-15T22:26:00Z">
                          <w:rPr>
                            <w:rFonts w:ascii="Cambria Math" w:hAnsi="Cambria Math"/>
                            <w:sz w:val="18"/>
                          </w:rPr>
                          <m:t>)</m:t>
                        </w:ins>
                      </m:r>
                      <m:nary>
                        <m:naryPr>
                          <m:chr m:val="∑"/>
                          <m:limLoc m:val="undOvr"/>
                          <m:ctrlPr>
                            <w:ins w:id="5668" w:author="Vilson Lu" w:date="2014-08-15T22:26:00Z">
                              <w:rPr>
                                <w:rFonts w:ascii="Cambria Math" w:hAnsi="Cambria Math"/>
                                <w:i/>
                                <w:sz w:val="18"/>
                              </w:rPr>
                            </w:ins>
                          </m:ctrlPr>
                        </m:naryPr>
                        <m:sub>
                          <m:r>
                            <w:ins w:id="5669" w:author="Vilson Lu" w:date="2014-08-15T22:26:00Z">
                              <w:rPr>
                                <w:rFonts w:ascii="Cambria Math" w:hAnsi="Cambria Math"/>
                                <w:sz w:val="18"/>
                              </w:rPr>
                              <m:t>j=1</m:t>
                            </w:ins>
                          </m:r>
                        </m:sub>
                        <m:sup>
                          <m:r>
                            <w:ins w:id="5670" w:author="Vilson Lu" w:date="2014-08-15T22:26:00Z">
                              <w:rPr>
                                <w:rFonts w:ascii="Cambria Math" w:hAnsi="Cambria Math"/>
                                <w:sz w:val="18"/>
                              </w:rPr>
                              <m:t>K</m:t>
                            </w:ins>
                          </m:r>
                        </m:sup>
                        <m:e>
                          <m:r>
                            <w:ins w:id="5671" w:author="Vilson Lu" w:date="2014-08-15T22:26:00Z">
                              <w:rPr>
                                <w:rFonts w:ascii="Cambria Math" w:hAnsi="Cambria Math"/>
                                <w:sz w:val="18"/>
                              </w:rPr>
                              <m:t>P</m:t>
                            </w:ins>
                          </m:r>
                          <m:d>
                            <m:dPr>
                              <m:ctrlPr>
                                <w:ins w:id="5672" w:author="Vilson Lu" w:date="2014-08-15T22:26:00Z">
                                  <w:rPr>
                                    <w:rFonts w:ascii="Cambria Math" w:hAnsi="Cambria Math"/>
                                    <w:i/>
                                    <w:sz w:val="18"/>
                                  </w:rPr>
                                </w:ins>
                              </m:ctrlPr>
                            </m:dPr>
                            <m:e>
                              <m:sSub>
                                <m:sSubPr>
                                  <m:ctrlPr>
                                    <w:ins w:id="5673" w:author="Vilson Lu" w:date="2014-08-15T22:26:00Z">
                                      <w:rPr>
                                        <w:rFonts w:ascii="Cambria Math" w:hAnsi="Cambria Math"/>
                                        <w:i/>
                                        <w:sz w:val="18"/>
                                      </w:rPr>
                                    </w:ins>
                                  </m:ctrlPr>
                                </m:sSubPr>
                                <m:e>
                                  <m:r>
                                    <w:ins w:id="5674" w:author="Vilson Lu" w:date="2014-08-15T22:26:00Z">
                                      <w:rPr>
                                        <w:rFonts w:ascii="Cambria Math" w:hAnsi="Cambria Math"/>
                                        <w:sz w:val="18"/>
                                      </w:rPr>
                                      <m:t>c</m:t>
                                    </w:ins>
                                  </m:r>
                                </m:e>
                                <m:sub>
                                  <m:r>
                                    <w:ins w:id="5675" w:author="Vilson Lu" w:date="2014-08-15T22:26:00Z">
                                      <w:rPr>
                                        <w:rFonts w:ascii="Cambria Math" w:hAnsi="Cambria Math"/>
                                        <w:sz w:val="18"/>
                                      </w:rPr>
                                      <m:t>j</m:t>
                                    </w:ins>
                                  </m:r>
                                </m:sub>
                              </m:sSub>
                            </m:e>
                            <m:e>
                              <m:sSup>
                                <m:sSupPr>
                                  <m:ctrlPr>
                                    <w:ins w:id="5676" w:author="Vilson Lu" w:date="2014-08-15T22:26:00Z">
                                      <w:rPr>
                                        <w:rFonts w:ascii="Cambria Math" w:hAnsi="Cambria Math"/>
                                        <w:i/>
                                        <w:sz w:val="18"/>
                                      </w:rPr>
                                    </w:ins>
                                  </m:ctrlPr>
                                </m:sSupPr>
                                <m:e>
                                  <m:r>
                                    <w:ins w:id="5677" w:author="Vilson Lu" w:date="2014-08-15T22:26:00Z">
                                      <w:rPr>
                                        <w:rFonts w:ascii="Cambria Math" w:hAnsi="Cambria Math"/>
                                        <w:sz w:val="18"/>
                                      </w:rPr>
                                      <m:t>w</m:t>
                                    </w:ins>
                                  </m:r>
                                </m:e>
                                <m:sup>
                                  <m:r>
                                    <w:ins w:id="5678" w:author="Vilson Lu" w:date="2014-08-15T22:26:00Z">
                                      <w:rPr>
                                        <w:rFonts w:ascii="Cambria Math" w:hAnsi="Cambria Math"/>
                                        <w:sz w:val="18"/>
                                      </w:rPr>
                                      <m:t>'</m:t>
                                    </w:ins>
                                  </m:r>
                                </m:sup>
                              </m:sSup>
                            </m:e>
                          </m:d>
                          <m:r>
                            <w:ins w:id="5679" w:author="Vilson Lu" w:date="2014-08-15T22:26:00Z">
                              <m:rPr>
                                <m:sty m:val="p"/>
                              </m:rPr>
                              <w:rPr>
                                <w:rFonts w:ascii="Cambria Math" w:hAnsi="Cambria Math"/>
                                <w:sz w:val="18"/>
                              </w:rPr>
                              <m:t>log⁡</m:t>
                            </w:ins>
                          </m:r>
                          <m:r>
                            <w:ins w:id="5680" w:author="Vilson Lu" w:date="2014-08-15T22:26:00Z">
                              <w:rPr>
                                <w:rFonts w:ascii="Cambria Math" w:hAnsi="Cambria Math"/>
                                <w:sz w:val="18"/>
                              </w:rPr>
                              <m:t>P(</m:t>
                            </w:ins>
                          </m:r>
                          <m:sSub>
                            <m:sSubPr>
                              <m:ctrlPr>
                                <w:ins w:id="5681" w:author="Vilson Lu" w:date="2014-08-15T22:26:00Z">
                                  <w:rPr>
                                    <w:rFonts w:ascii="Cambria Math" w:hAnsi="Cambria Math"/>
                                    <w:i/>
                                    <w:sz w:val="18"/>
                                  </w:rPr>
                                </w:ins>
                              </m:ctrlPr>
                            </m:sSubPr>
                            <m:e>
                              <m:r>
                                <w:ins w:id="5682" w:author="Vilson Lu" w:date="2014-08-15T22:26:00Z">
                                  <w:rPr>
                                    <w:rFonts w:ascii="Cambria Math" w:hAnsi="Cambria Math"/>
                                    <w:sz w:val="18"/>
                                  </w:rPr>
                                  <m:t>c</m:t>
                                </w:ins>
                              </m:r>
                            </m:e>
                            <m:sub>
                              <m:r>
                                <w:ins w:id="5683" w:author="Vilson Lu" w:date="2014-08-15T22:26:00Z">
                                  <w:rPr>
                                    <w:rFonts w:ascii="Cambria Math" w:hAnsi="Cambria Math"/>
                                    <w:sz w:val="18"/>
                                  </w:rPr>
                                  <m:t>j</m:t>
                                </w:ins>
                              </m:r>
                            </m:sub>
                          </m:sSub>
                          <m:r>
                            <w:ins w:id="5684" w:author="Vilson Lu" w:date="2014-08-15T22:26:00Z">
                              <w:rPr>
                                <w:rFonts w:ascii="Cambria Math" w:hAnsi="Cambria Math"/>
                                <w:sz w:val="18"/>
                              </w:rPr>
                              <m:t>|</m:t>
                            </w:ins>
                          </m:r>
                          <m:sSup>
                            <m:sSupPr>
                              <m:ctrlPr>
                                <w:ins w:id="5685" w:author="Vilson Lu" w:date="2014-08-15T22:26:00Z">
                                  <w:rPr>
                                    <w:rFonts w:ascii="Cambria Math" w:hAnsi="Cambria Math"/>
                                    <w:i/>
                                    <w:sz w:val="18"/>
                                  </w:rPr>
                                </w:ins>
                              </m:ctrlPr>
                            </m:sSupPr>
                            <m:e>
                              <m:r>
                                <w:ins w:id="5686" w:author="Vilson Lu" w:date="2014-08-15T22:26:00Z">
                                  <w:rPr>
                                    <w:rFonts w:ascii="Cambria Math" w:hAnsi="Cambria Math"/>
                                    <w:sz w:val="18"/>
                                  </w:rPr>
                                  <m:t>w</m:t>
                                </w:ins>
                              </m:r>
                            </m:e>
                            <m:sup>
                              <m:r>
                                <w:ins w:id="5687" w:author="Vilson Lu" w:date="2014-08-15T22:26:00Z">
                                  <w:rPr>
                                    <w:rFonts w:ascii="Cambria Math" w:hAnsi="Cambria Math"/>
                                    <w:sz w:val="18"/>
                                  </w:rPr>
                                  <m:t>'</m:t>
                                </w:ins>
                              </m:r>
                            </m:sup>
                          </m:sSup>
                          <m:r>
                            <w:ins w:id="5688" w:author="Vilson Lu" w:date="2014-08-15T22:26:00Z">
                              <w:rPr>
                                <w:rFonts w:ascii="Cambria Math" w:hAnsi="Cambria Math"/>
                                <w:sz w:val="18"/>
                              </w:rPr>
                              <m:t>)</m:t>
                            </w:ins>
                          </m:r>
                        </m:e>
                      </m:nary>
                    </m:e>
                  </m:func>
                </m:e>
              </m:nary>
            </m:e>
          </m:nary>
        </m:oMath>
      </m:oMathPara>
    </w:p>
    <w:p w14:paraId="05845742" w14:textId="77777777" w:rsidR="00944F87" w:rsidRPr="00EF6E7F" w:rsidRDefault="00944F87">
      <w:pPr>
        <w:pStyle w:val="Content2"/>
        <w:rPr>
          <w:ins w:id="5689" w:author="Vilson Lu" w:date="2014-08-15T22:26:00Z"/>
          <w:rFonts w:eastAsiaTheme="minorEastAsia"/>
        </w:rPr>
        <w:pPrChange w:id="5690" w:author="TinTin Kalaw" w:date="2014-08-16T12:31:00Z">
          <w:pPr>
            <w:pStyle w:val="Content"/>
          </w:pPr>
        </w:pPrChange>
      </w:pPr>
    </w:p>
    <w:p w14:paraId="411428DD" w14:textId="77777777" w:rsidR="00944F87" w:rsidRPr="00EF6E7F" w:rsidRDefault="00944F87">
      <w:pPr>
        <w:pStyle w:val="Content2"/>
        <w:rPr>
          <w:ins w:id="5691" w:author="Vilson Lu" w:date="2014-08-15T22:26:00Z"/>
        </w:rPr>
        <w:pPrChange w:id="5692" w:author="TinTin Kalaw" w:date="2014-08-16T12:31:00Z">
          <w:pPr>
            <w:pStyle w:val="Content"/>
          </w:pPr>
        </w:pPrChange>
      </w:pPr>
      <w:ins w:id="5693" w:author="Vilson Lu" w:date="2014-08-15T22:26:00Z">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ins>
    </w:p>
    <w:p w14:paraId="3D706E5E" w14:textId="77777777" w:rsidR="00944F87" w:rsidRPr="00EF6E7F" w:rsidRDefault="00944F87">
      <w:pPr>
        <w:pStyle w:val="Content2"/>
        <w:rPr>
          <w:ins w:id="5694" w:author="Vilson Lu" w:date="2014-08-15T22:26:00Z"/>
          <w:rFonts w:eastAsiaTheme="minorEastAsia"/>
        </w:rPr>
        <w:pPrChange w:id="5695" w:author="TinTin Kalaw" w:date="2014-08-16T12:31:00Z">
          <w:pPr>
            <w:pStyle w:val="Content"/>
          </w:pPr>
        </w:pPrChange>
      </w:pPr>
    </w:p>
    <w:p w14:paraId="1D46DBF3" w14:textId="77777777" w:rsidR="00944F87" w:rsidRPr="00EF6E7F" w:rsidRDefault="00944F87">
      <w:pPr>
        <w:pStyle w:val="Content2"/>
        <w:rPr>
          <w:ins w:id="5696" w:author="Vilson Lu" w:date="2014-08-15T22:26:00Z"/>
        </w:rPr>
        <w:pPrChange w:id="5697" w:author="TinTin Kalaw" w:date="2014-08-16T12:31:00Z">
          <w:pPr>
            <w:pStyle w:val="Content"/>
          </w:pPr>
        </w:pPrChange>
      </w:pPr>
      <w:ins w:id="5698" w:author="Vilson Lu" w:date="2014-08-15T22:26:00Z">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ins>
    </w:p>
    <w:p w14:paraId="4270BDE9" w14:textId="77777777" w:rsidR="00944F87" w:rsidRPr="00EF6E7F" w:rsidRDefault="00944F87">
      <w:pPr>
        <w:pStyle w:val="Content2"/>
        <w:rPr>
          <w:ins w:id="5699" w:author="Vilson Lu" w:date="2014-08-15T22:26:00Z"/>
        </w:rPr>
        <w:pPrChange w:id="5700" w:author="TinTin Kalaw" w:date="2014-08-16T12:31:00Z">
          <w:pPr>
            <w:pStyle w:val="Content"/>
          </w:pPr>
        </w:pPrChange>
      </w:pPr>
    </w:p>
    <w:p w14:paraId="7A327C2B" w14:textId="77777777" w:rsidR="00944F87" w:rsidRPr="00EF6E7F" w:rsidRDefault="00944F87">
      <w:pPr>
        <w:pStyle w:val="Content2"/>
        <w:rPr>
          <w:ins w:id="5701" w:author="Vilson Lu" w:date="2014-08-15T22:26:00Z"/>
          <w:rFonts w:ascii="Cambria Math" w:eastAsiaTheme="minorEastAsia" w:hAnsi="Cambria Math" w:hint="eastAsia"/>
          <w:sz w:val="24"/>
          <w:szCs w:val="24"/>
        </w:rPr>
        <w:pPrChange w:id="5702" w:author="TinTin Kalaw" w:date="2014-08-16T12:31:00Z">
          <w:pPr>
            <w:pStyle w:val="Content"/>
          </w:pPr>
        </w:pPrChange>
      </w:pPr>
      <m:oMathPara>
        <m:oMath>
          <m:r>
            <w:ins w:id="5703" w:author="Vilson Lu" w:date="2014-08-15T22:26:00Z">
              <w:rPr>
                <w:rFonts w:ascii="Cambria Math" w:hAnsi="Cambria Math"/>
                <w:sz w:val="24"/>
                <w:szCs w:val="24"/>
              </w:rPr>
              <m:t>I</m:t>
            </w:ins>
          </m:r>
          <m:d>
            <m:dPr>
              <m:ctrlPr>
                <w:ins w:id="5704" w:author="Vilson Lu" w:date="2014-08-15T22:26:00Z">
                  <w:rPr>
                    <w:rFonts w:ascii="Cambria Math" w:hAnsi="Cambria Math"/>
                    <w:i/>
                    <w:sz w:val="24"/>
                    <w:szCs w:val="24"/>
                  </w:rPr>
                </w:ins>
              </m:ctrlPr>
            </m:dPr>
            <m:e>
              <m:r>
                <w:ins w:id="5705" w:author="Vilson Lu" w:date="2014-08-15T22:26:00Z">
                  <w:rPr>
                    <w:rFonts w:ascii="Cambria Math" w:hAnsi="Cambria Math"/>
                    <w:sz w:val="24"/>
                    <w:szCs w:val="24"/>
                  </w:rPr>
                  <m:t>t,c</m:t>
                </w:ins>
              </m:r>
            </m:e>
          </m:d>
          <m:r>
            <w:ins w:id="5706" w:author="Vilson Lu" w:date="2014-08-15T22:26:00Z">
              <w:rPr>
                <w:rFonts w:ascii="Cambria Math" w:hAnsi="Cambria Math"/>
                <w:sz w:val="24"/>
                <w:szCs w:val="24"/>
              </w:rPr>
              <m:t>=log</m:t>
            </w:ins>
          </m:r>
          <m:f>
            <m:fPr>
              <m:ctrlPr>
                <w:ins w:id="5707" w:author="Vilson Lu" w:date="2014-08-15T22:26:00Z">
                  <w:rPr>
                    <w:rFonts w:ascii="Cambria Math" w:hAnsi="Cambria Math"/>
                    <w:i/>
                    <w:sz w:val="24"/>
                    <w:szCs w:val="24"/>
                  </w:rPr>
                </w:ins>
              </m:ctrlPr>
            </m:fPr>
            <m:num>
              <m:sSub>
                <m:sSubPr>
                  <m:ctrlPr>
                    <w:ins w:id="5708" w:author="Vilson Lu" w:date="2014-08-15T22:26:00Z">
                      <w:rPr>
                        <w:rFonts w:ascii="Cambria Math" w:hAnsi="Cambria Math"/>
                        <w:i/>
                        <w:sz w:val="24"/>
                        <w:szCs w:val="24"/>
                      </w:rPr>
                    </w:ins>
                  </m:ctrlPr>
                </m:sSubPr>
                <m:e>
                  <m:r>
                    <w:ins w:id="5709" w:author="Vilson Lu" w:date="2014-08-15T22:26:00Z">
                      <w:rPr>
                        <w:rFonts w:ascii="Cambria Math" w:hAnsi="Cambria Math"/>
                        <w:sz w:val="24"/>
                        <w:szCs w:val="24"/>
                      </w:rPr>
                      <m:t>P</m:t>
                    </w:ins>
                  </m:r>
                </m:e>
                <m:sub>
                  <m:r>
                    <w:ins w:id="5710" w:author="Vilson Lu" w:date="2014-08-15T22:26:00Z">
                      <w:rPr>
                        <w:rFonts w:ascii="Cambria Math" w:hAnsi="Cambria Math"/>
                        <w:sz w:val="24"/>
                        <w:szCs w:val="24"/>
                      </w:rPr>
                      <m:t>r</m:t>
                    </w:ins>
                  </m:r>
                </m:sub>
              </m:sSub>
              <m:r>
                <w:ins w:id="5711" w:author="Vilson Lu" w:date="2014-08-15T22:26:00Z">
                  <w:rPr>
                    <w:rFonts w:ascii="Cambria Math" w:hAnsi="Cambria Math"/>
                    <w:sz w:val="24"/>
                    <w:szCs w:val="24"/>
                  </w:rPr>
                  <m:t>(t</m:t>
                </w:ins>
              </m:r>
              <m:nary>
                <m:naryPr>
                  <m:chr m:val="⋀"/>
                  <m:subHide m:val="1"/>
                  <m:supHide m:val="1"/>
                  <m:ctrlPr>
                    <w:ins w:id="5712" w:author="Vilson Lu" w:date="2014-08-15T22:26:00Z">
                      <w:rPr>
                        <w:rFonts w:ascii="Cambria Math" w:hAnsi="Cambria Math"/>
                        <w:i/>
                        <w:sz w:val="24"/>
                        <w:szCs w:val="24"/>
                      </w:rPr>
                    </w:ins>
                  </m:ctrlPr>
                </m:naryPr>
                <m:sub/>
                <m:sup/>
                <m:e>
                  <m:r>
                    <w:ins w:id="5713" w:author="Vilson Lu" w:date="2014-08-15T22:26:00Z">
                      <w:rPr>
                        <w:rFonts w:ascii="Cambria Math" w:hAnsi="Cambria Math"/>
                        <w:sz w:val="24"/>
                        <w:szCs w:val="24"/>
                      </w:rPr>
                      <m:t xml:space="preserve"> c)</m:t>
                    </w:ins>
                  </m:r>
                </m:e>
              </m:nary>
            </m:num>
            <m:den>
              <m:sSub>
                <m:sSubPr>
                  <m:ctrlPr>
                    <w:ins w:id="5714" w:author="Vilson Lu" w:date="2014-08-15T22:26:00Z">
                      <w:rPr>
                        <w:rFonts w:ascii="Cambria Math" w:hAnsi="Cambria Math"/>
                        <w:i/>
                        <w:sz w:val="24"/>
                        <w:szCs w:val="24"/>
                      </w:rPr>
                    </w:ins>
                  </m:ctrlPr>
                </m:sSubPr>
                <m:e>
                  <m:r>
                    <w:ins w:id="5715" w:author="Vilson Lu" w:date="2014-08-15T22:26:00Z">
                      <w:rPr>
                        <w:rFonts w:ascii="Cambria Math" w:hAnsi="Cambria Math"/>
                        <w:sz w:val="24"/>
                        <w:szCs w:val="24"/>
                      </w:rPr>
                      <m:t>P</m:t>
                    </w:ins>
                  </m:r>
                </m:e>
                <m:sub>
                  <m:r>
                    <w:ins w:id="5716" w:author="Vilson Lu" w:date="2014-08-15T22:26:00Z">
                      <w:rPr>
                        <w:rFonts w:ascii="Cambria Math" w:hAnsi="Cambria Math"/>
                        <w:sz w:val="24"/>
                        <w:szCs w:val="24"/>
                      </w:rPr>
                      <m:t>r</m:t>
                    </w:ins>
                  </m:r>
                </m:sub>
              </m:sSub>
              <m:d>
                <m:dPr>
                  <m:ctrlPr>
                    <w:ins w:id="5717" w:author="Vilson Lu" w:date="2014-08-15T22:26:00Z">
                      <w:rPr>
                        <w:rFonts w:ascii="Cambria Math" w:hAnsi="Cambria Math"/>
                        <w:i/>
                        <w:sz w:val="24"/>
                        <w:szCs w:val="24"/>
                      </w:rPr>
                    </w:ins>
                  </m:ctrlPr>
                </m:dPr>
                <m:e>
                  <m:r>
                    <w:ins w:id="5718" w:author="Vilson Lu" w:date="2014-08-15T22:26:00Z">
                      <w:rPr>
                        <w:rFonts w:ascii="Cambria Math" w:hAnsi="Cambria Math"/>
                        <w:sz w:val="24"/>
                        <w:szCs w:val="24"/>
                      </w:rPr>
                      <m:t>t</m:t>
                    </w:ins>
                  </m:r>
                </m:e>
              </m:d>
              <m:sSub>
                <m:sSubPr>
                  <m:ctrlPr>
                    <w:ins w:id="5719" w:author="Vilson Lu" w:date="2014-08-15T22:26:00Z">
                      <w:rPr>
                        <w:rFonts w:ascii="Cambria Math" w:hAnsi="Cambria Math"/>
                        <w:i/>
                        <w:sz w:val="24"/>
                        <w:szCs w:val="24"/>
                      </w:rPr>
                    </w:ins>
                  </m:ctrlPr>
                </m:sSubPr>
                <m:e>
                  <m:r>
                    <w:ins w:id="5720" w:author="Vilson Lu" w:date="2014-08-15T22:26:00Z">
                      <w:rPr>
                        <w:rFonts w:ascii="Cambria Math" w:hAnsi="Cambria Math"/>
                        <w:sz w:val="24"/>
                        <w:szCs w:val="24"/>
                      </w:rPr>
                      <m:t>P</m:t>
                    </w:ins>
                  </m:r>
                </m:e>
                <m:sub>
                  <m:r>
                    <w:ins w:id="5721" w:author="Vilson Lu" w:date="2014-08-15T22:26:00Z">
                      <w:rPr>
                        <w:rFonts w:ascii="Cambria Math" w:hAnsi="Cambria Math"/>
                        <w:sz w:val="24"/>
                        <w:szCs w:val="24"/>
                      </w:rPr>
                      <m:t>r</m:t>
                    </w:ins>
                  </m:r>
                </m:sub>
              </m:sSub>
              <m:r>
                <w:ins w:id="5722" w:author="Vilson Lu" w:date="2014-08-15T22:26:00Z">
                  <w:rPr>
                    <w:rFonts w:ascii="Cambria Math" w:hAnsi="Cambria Math"/>
                    <w:sz w:val="24"/>
                    <w:szCs w:val="24"/>
                  </w:rPr>
                  <m:t>(c)</m:t>
                </w:ins>
              </m:r>
            </m:den>
          </m:f>
        </m:oMath>
      </m:oMathPara>
    </w:p>
    <w:p w14:paraId="7DD2665E" w14:textId="77777777" w:rsidR="00944F87" w:rsidRPr="00EF6E7F" w:rsidRDefault="00944F87">
      <w:pPr>
        <w:pStyle w:val="Content2"/>
        <w:rPr>
          <w:ins w:id="5723" w:author="Vilson Lu" w:date="2014-08-15T22:26:00Z"/>
          <w:rFonts w:eastAsiaTheme="minorEastAsia"/>
          <w:sz w:val="24"/>
          <w:szCs w:val="24"/>
        </w:rPr>
        <w:pPrChange w:id="5724" w:author="TinTin Kalaw" w:date="2014-08-16T12:31:00Z">
          <w:pPr>
            <w:pStyle w:val="Content"/>
          </w:pPr>
        </w:pPrChange>
      </w:pPr>
    </w:p>
    <w:p w14:paraId="0BAE21F5" w14:textId="3010C3F2" w:rsidR="00944F87" w:rsidRPr="00EF6E7F" w:rsidRDefault="00944F87">
      <w:pPr>
        <w:pStyle w:val="Content2"/>
        <w:rPr>
          <w:ins w:id="5725" w:author="Vilson Lu" w:date="2014-08-15T22:26:00Z"/>
          <w:rFonts w:eastAsiaTheme="minorEastAsia"/>
          <w:szCs w:val="24"/>
        </w:rPr>
        <w:pPrChange w:id="5726" w:author="TinTin Kalaw" w:date="2014-08-16T12:31:00Z">
          <w:pPr>
            <w:pStyle w:val="Content"/>
          </w:pPr>
        </w:pPrChange>
      </w:pPr>
      <w:ins w:id="5727" w:author="Vilson Lu" w:date="2014-08-15T22:26:00Z">
        <w:r w:rsidRPr="00EF6E7F">
          <w:rPr>
            <w:rFonts w:eastAsiaTheme="minorEastAsia"/>
            <w:szCs w:val="24"/>
          </w:rPr>
          <w:t>And is estimated using:</w:t>
        </w:r>
      </w:ins>
    </w:p>
    <w:p w14:paraId="32596695" w14:textId="0E39F0B6" w:rsidR="00944F87" w:rsidRPr="00EF6E7F" w:rsidRDefault="00944F87">
      <w:pPr>
        <w:pStyle w:val="Content2"/>
        <w:rPr>
          <w:ins w:id="5728" w:author="Vilson Lu" w:date="2014-08-15T22:26:00Z"/>
          <w:rFonts w:ascii="Cambria Math" w:eastAsiaTheme="minorEastAsia" w:hAnsi="Cambria Math" w:hint="eastAsia"/>
          <w:sz w:val="24"/>
          <w:szCs w:val="24"/>
        </w:rPr>
        <w:pPrChange w:id="5729" w:author="TinTin Kalaw" w:date="2014-08-16T12:31:00Z">
          <w:pPr>
            <w:pStyle w:val="Content"/>
          </w:pPr>
        </w:pPrChange>
      </w:pPr>
      <m:oMathPara>
        <m:oMath>
          <m:r>
            <w:ins w:id="5730" w:author="Vilson Lu" w:date="2014-08-15T22:26:00Z">
              <m:rPr>
                <m:sty m:val="p"/>
              </m:rPr>
              <w:rPr>
                <w:rFonts w:ascii="Cambria Math" w:hAnsi="Cambria Math"/>
                <w:sz w:val="24"/>
                <w:szCs w:val="24"/>
              </w:rPr>
              <w:br/>
            </w:ins>
          </m:r>
        </m:oMath>
        <m:oMath>
          <m:r>
            <w:ins w:id="5731" w:author="Vilson Lu" w:date="2014-08-15T22:26:00Z">
              <w:rPr>
                <w:rFonts w:ascii="Cambria Math" w:hAnsi="Cambria Math"/>
                <w:sz w:val="24"/>
                <w:szCs w:val="24"/>
              </w:rPr>
              <m:t>I</m:t>
            </w:ins>
          </m:r>
          <m:d>
            <m:dPr>
              <m:ctrlPr>
                <w:ins w:id="5732" w:author="Vilson Lu" w:date="2014-08-15T22:26:00Z">
                  <w:rPr>
                    <w:rFonts w:ascii="Cambria Math" w:hAnsi="Cambria Math"/>
                    <w:i/>
                    <w:sz w:val="24"/>
                    <w:szCs w:val="24"/>
                  </w:rPr>
                </w:ins>
              </m:ctrlPr>
            </m:dPr>
            <m:e>
              <m:r>
                <w:ins w:id="5733" w:author="Vilson Lu" w:date="2014-08-15T22:26:00Z">
                  <w:rPr>
                    <w:rFonts w:ascii="Cambria Math" w:hAnsi="Cambria Math"/>
                    <w:sz w:val="24"/>
                    <w:szCs w:val="24"/>
                  </w:rPr>
                  <m:t>t,c</m:t>
                </w:ins>
              </m:r>
            </m:e>
          </m:d>
          <m:r>
            <w:ins w:id="5734" w:author="Vilson Lu" w:date="2014-08-15T22:26:00Z">
              <w:rPr>
                <w:rFonts w:ascii="Cambria Math" w:hAnsi="Cambria Math"/>
                <w:sz w:val="24"/>
                <w:szCs w:val="24"/>
              </w:rPr>
              <m:t>=log</m:t>
            </w:ins>
          </m:r>
          <m:f>
            <m:fPr>
              <m:ctrlPr>
                <w:ins w:id="5735" w:author="Vilson Lu" w:date="2014-08-15T22:26:00Z">
                  <w:rPr>
                    <w:rFonts w:ascii="Cambria Math" w:hAnsi="Cambria Math"/>
                    <w:i/>
                    <w:sz w:val="24"/>
                    <w:szCs w:val="24"/>
                  </w:rPr>
                </w:ins>
              </m:ctrlPr>
            </m:fPr>
            <m:num>
              <m:r>
                <w:ins w:id="5736" w:author="Vilson Lu" w:date="2014-08-15T22:26:00Z">
                  <w:rPr>
                    <w:rFonts w:ascii="Cambria Math" w:hAnsi="Cambria Math"/>
                    <w:sz w:val="24"/>
                    <w:szCs w:val="24"/>
                  </w:rPr>
                  <m:t>A×N</m:t>
                </w:ins>
              </m:r>
            </m:num>
            <m:den>
              <m:d>
                <m:dPr>
                  <m:ctrlPr>
                    <w:ins w:id="5737" w:author="Vilson Lu" w:date="2014-08-15T22:26:00Z">
                      <w:rPr>
                        <w:rFonts w:ascii="Cambria Math" w:hAnsi="Cambria Math"/>
                        <w:i/>
                        <w:sz w:val="24"/>
                        <w:szCs w:val="24"/>
                      </w:rPr>
                    </w:ins>
                  </m:ctrlPr>
                </m:dPr>
                <m:e>
                  <m:r>
                    <w:ins w:id="5738" w:author="Vilson Lu" w:date="2014-08-15T22:26:00Z">
                      <w:rPr>
                        <w:rFonts w:ascii="Cambria Math" w:hAnsi="Cambria Math"/>
                        <w:sz w:val="24"/>
                        <w:szCs w:val="24"/>
                      </w:rPr>
                      <m:t>A+C</m:t>
                    </w:ins>
                  </m:r>
                </m:e>
              </m:d>
              <m:r>
                <w:ins w:id="5739" w:author="Vilson Lu" w:date="2014-08-15T22:26:00Z">
                  <w:rPr>
                    <w:rFonts w:ascii="Cambria Math" w:hAnsi="Cambria Math"/>
                    <w:sz w:val="24"/>
                    <w:szCs w:val="24"/>
                  </w:rPr>
                  <m:t>(A+B)</m:t>
                </w:ins>
              </m:r>
            </m:den>
          </m:f>
        </m:oMath>
      </m:oMathPara>
    </w:p>
    <w:p w14:paraId="2AC12CE9" w14:textId="77777777" w:rsidR="00944F87" w:rsidRPr="00EF6E7F" w:rsidRDefault="00944F87">
      <w:pPr>
        <w:pStyle w:val="Content2"/>
        <w:rPr>
          <w:ins w:id="5740" w:author="Vilson Lu" w:date="2014-08-15T22:26:00Z"/>
        </w:rPr>
        <w:pPrChange w:id="5741" w:author="TinTin Kalaw" w:date="2014-08-16T12:31:00Z">
          <w:pPr>
            <w:pStyle w:val="Content"/>
          </w:pPr>
        </w:pPrChange>
      </w:pPr>
    </w:p>
    <w:p w14:paraId="4FE4A4C2" w14:textId="34438F45" w:rsidR="00944F87" w:rsidRPr="00EF6E7F" w:rsidRDefault="00944F87">
      <w:pPr>
        <w:pStyle w:val="Content2"/>
        <w:rPr>
          <w:ins w:id="5742" w:author="Vilson Lu" w:date="2014-08-15T22:26:00Z"/>
          <w:rFonts w:ascii="Cambria Math" w:hAnsi="Cambria Math"/>
        </w:rPr>
        <w:pPrChange w:id="5743" w:author="TinTin Kalaw" w:date="2014-08-16T12:31:00Z">
          <w:pPr>
            <w:pStyle w:val="Content"/>
          </w:pPr>
        </w:pPrChange>
      </w:pPr>
      <w:ins w:id="5744" w:author="Vilson Lu" w:date="2014-08-15T22:26:00Z">
        <w:r w:rsidRPr="00EF6E7F">
          <w:rPr>
            <w:rFonts w:ascii="Cambria Math" w:hAnsi="Cambria Math"/>
          </w:rPr>
          <w:t xml:space="preserve">Where, </w:t>
        </w:r>
      </w:ins>
    </w:p>
    <w:p w14:paraId="11919693" w14:textId="1EDC0CC2" w:rsidR="00944F87" w:rsidRPr="00EF6E7F" w:rsidRDefault="00944F87">
      <w:pPr>
        <w:pStyle w:val="Content2"/>
        <w:rPr>
          <w:ins w:id="5745" w:author="Vilson Lu" w:date="2014-08-15T22:26:00Z"/>
          <w:rFonts w:ascii="Cambria Math" w:hAnsi="Cambria Math"/>
        </w:rPr>
        <w:pPrChange w:id="5746" w:author="TinTin Kalaw" w:date="2014-08-16T12:31:00Z">
          <w:pPr>
            <w:pStyle w:val="Content"/>
          </w:pPr>
        </w:pPrChange>
      </w:pPr>
      <w:ins w:id="5747" w:author="Vilson Lu" w:date="2014-08-15T22:26:00Z">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ins>
    </w:p>
    <w:p w14:paraId="194A2EB1" w14:textId="7AE22BEA" w:rsidR="00944F87" w:rsidRPr="00EF6E7F" w:rsidRDefault="00944F87">
      <w:pPr>
        <w:pStyle w:val="Content2"/>
        <w:rPr>
          <w:ins w:id="5748" w:author="Vilson Lu" w:date="2014-08-15T22:26:00Z"/>
          <w:rFonts w:ascii="Cambria Math" w:hAnsi="Cambria Math"/>
          <w:i/>
        </w:rPr>
        <w:pPrChange w:id="5749" w:author="TinTin Kalaw" w:date="2014-08-16T12:31:00Z">
          <w:pPr>
            <w:pStyle w:val="Content"/>
          </w:pPr>
        </w:pPrChange>
      </w:pPr>
      <w:ins w:id="5750" w:author="Vilson Lu" w:date="2014-08-15T22:26:00Z">
        <w:r w:rsidRPr="00EF6E7F">
          <w:rPr>
            <w:rFonts w:ascii="Cambria Math" w:hAnsi="Cambria Math"/>
          </w:rPr>
          <w:lastRenderedPageBreak/>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ins>
    </w:p>
    <w:p w14:paraId="4DEDF2FF" w14:textId="51BBAE1D" w:rsidR="00944F87" w:rsidRPr="00EF6E7F" w:rsidRDefault="00944F87">
      <w:pPr>
        <w:pStyle w:val="Content2"/>
        <w:rPr>
          <w:ins w:id="5751" w:author="Vilson Lu" w:date="2014-08-15T22:26:00Z"/>
          <w:rFonts w:ascii="Cambria Math" w:hAnsi="Cambria Math"/>
          <w:i/>
        </w:rPr>
        <w:pPrChange w:id="5752" w:author="TinTin Kalaw" w:date="2014-08-16T12:31:00Z">
          <w:pPr>
            <w:pStyle w:val="Content"/>
          </w:pPr>
        </w:pPrChange>
      </w:pPr>
      <w:ins w:id="5753" w:author="Vilson Lu" w:date="2014-08-15T22:26:00Z">
        <w:r w:rsidRPr="00EF6E7F">
          <w:rPr>
            <w:rFonts w:ascii="Cambria Math" w:hAnsi="Cambria Math"/>
          </w:rPr>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ins>
    </w:p>
    <w:p w14:paraId="3C901168" w14:textId="28135CFD" w:rsidR="00944F87" w:rsidRPr="00EF6E7F" w:rsidRDefault="00944F87">
      <w:pPr>
        <w:pStyle w:val="Content2"/>
        <w:rPr>
          <w:ins w:id="5754" w:author="Vilson Lu" w:date="2014-08-15T22:26:00Z"/>
          <w:rFonts w:ascii="Cambria Math" w:hAnsi="Cambria Math"/>
        </w:rPr>
        <w:pPrChange w:id="5755" w:author="TinTin Kalaw" w:date="2014-08-16T12:31:00Z">
          <w:pPr>
            <w:pStyle w:val="Content"/>
          </w:pPr>
        </w:pPrChange>
      </w:pPr>
      <w:ins w:id="5756" w:author="Vilson Lu" w:date="2014-08-15T22:26:00Z">
        <w:r w:rsidRPr="00EF6E7F">
          <w:rPr>
            <w:rFonts w:ascii="Cambria Math" w:hAnsi="Cambria Math"/>
          </w:rPr>
          <w:t>N = number of documents</w:t>
        </w:r>
      </w:ins>
    </w:p>
    <w:p w14:paraId="7DF8846A" w14:textId="77777777" w:rsidR="00944F87" w:rsidRPr="00EF6E7F" w:rsidRDefault="00944F87">
      <w:pPr>
        <w:pStyle w:val="Content2"/>
        <w:rPr>
          <w:ins w:id="5757" w:author="Vilson Lu" w:date="2014-08-15T22:26:00Z"/>
          <w:rFonts w:ascii="Cambria Math" w:hAnsi="Cambria Math"/>
        </w:rPr>
        <w:pPrChange w:id="5758" w:author="TinTin Kalaw" w:date="2014-08-16T12:31:00Z">
          <w:pPr>
            <w:pStyle w:val="Content"/>
          </w:pPr>
        </w:pPrChange>
      </w:pPr>
      <w:ins w:id="5759" w:author="Vilson Lu" w:date="2014-08-15T22:26:00Z">
        <w:r w:rsidRPr="00EF6E7F">
          <w:rPr>
            <w:rFonts w:ascii="Cambria Math" w:hAnsi="Cambria Math"/>
          </w:rPr>
          <w:tab/>
        </w:r>
      </w:ins>
    </w:p>
    <w:p w14:paraId="41FCDB35" w14:textId="77777777" w:rsidR="00944F87" w:rsidRPr="00EF6E7F" w:rsidRDefault="00944F87">
      <w:pPr>
        <w:pStyle w:val="Heading3"/>
        <w:rPr>
          <w:ins w:id="5760" w:author="Vilson Lu" w:date="2014-08-15T22:26:00Z"/>
        </w:rPr>
        <w:pPrChange w:id="5761" w:author="TinTin Kalaw" w:date="2014-08-16T12:32:00Z">
          <w:pPr>
            <w:pStyle w:val="Heading5"/>
          </w:pPr>
        </w:pPrChange>
      </w:pPr>
      <w:bookmarkStart w:id="5762" w:name="_Toc396444899"/>
      <w:bookmarkStart w:id="5763" w:name="_Toc396453020"/>
      <w:ins w:id="5764" w:author="Vilson Lu" w:date="2014-08-15T22:26:00Z">
        <w:r w:rsidRPr="00EF6E7F">
          <w:t>Classification</w:t>
        </w:r>
        <w:bookmarkEnd w:id="5762"/>
        <w:bookmarkEnd w:id="5763"/>
      </w:ins>
    </w:p>
    <w:p w14:paraId="1C724E1B" w14:textId="77777777" w:rsidR="00944F87" w:rsidRPr="00EF6E7F" w:rsidRDefault="00944F87">
      <w:pPr>
        <w:pStyle w:val="Content2"/>
        <w:rPr>
          <w:ins w:id="5765" w:author="Vilson Lu" w:date="2014-08-15T22:26:00Z"/>
        </w:rPr>
        <w:pPrChange w:id="5766" w:author="TinTin Kalaw" w:date="2014-08-16T12:32:00Z">
          <w:pPr>
            <w:pStyle w:val="Content"/>
          </w:pPr>
        </w:pPrChange>
      </w:pPr>
    </w:p>
    <w:p w14:paraId="682B3115" w14:textId="77777777" w:rsidR="00944F87" w:rsidRDefault="00944F87">
      <w:pPr>
        <w:pStyle w:val="Content2"/>
        <w:rPr>
          <w:ins w:id="5767" w:author="Vilson Lu" w:date="2014-08-15T22:26:00Z"/>
        </w:rPr>
        <w:pPrChange w:id="5768" w:author="TinTin Kalaw" w:date="2014-08-16T12:32:00Z">
          <w:pPr>
            <w:pStyle w:val="Content"/>
          </w:pPr>
        </w:pPrChange>
      </w:pPr>
      <w:ins w:id="5769" w:author="Vilson Lu" w:date="2014-08-15T22:26:00Z">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ins>
    </w:p>
    <w:p w14:paraId="5C06D336" w14:textId="77777777" w:rsidR="00944F87" w:rsidRDefault="00944F87">
      <w:pPr>
        <w:pStyle w:val="Content2"/>
        <w:rPr>
          <w:ins w:id="5770" w:author="Vilson Lu" w:date="2014-08-15T22:26:00Z"/>
        </w:rPr>
        <w:pPrChange w:id="5771" w:author="TinTin Kalaw" w:date="2014-08-16T12:32:00Z">
          <w:pPr>
            <w:pStyle w:val="Content"/>
            <w:tabs>
              <w:tab w:val="left" w:pos="8580"/>
            </w:tabs>
          </w:pPr>
        </w:pPrChange>
      </w:pPr>
      <w:ins w:id="5772" w:author="Vilson Lu" w:date="2014-08-15T22:26:00Z">
        <w:r>
          <w:tab/>
        </w:r>
      </w:ins>
    </w:p>
    <w:p w14:paraId="0CE19DA1" w14:textId="77777777" w:rsidR="00944F87" w:rsidRDefault="00944F87">
      <w:pPr>
        <w:pStyle w:val="Content2"/>
        <w:rPr>
          <w:ins w:id="5773" w:author="Vilson Lu" w:date="2014-08-15T22:26:00Z"/>
        </w:rPr>
        <w:pPrChange w:id="5774" w:author="TinTin Kalaw" w:date="2014-08-16T12:32:00Z">
          <w:pPr>
            <w:pStyle w:val="Content"/>
          </w:pPr>
        </w:pPrChange>
      </w:pPr>
      <w:ins w:id="5775" w:author="Vilson Lu" w:date="2014-08-15T22:26:00Z">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ins>
    </w:p>
    <w:p w14:paraId="0E14F942" w14:textId="53081790" w:rsidR="00944F87" w:rsidRPr="00944F87" w:rsidDel="00C57FCA" w:rsidRDefault="00944F87">
      <w:pPr>
        <w:pStyle w:val="Content2"/>
        <w:rPr>
          <w:ins w:id="5776" w:author="Vilson Lu" w:date="2014-08-15T14:52:00Z"/>
          <w:del w:id="5777" w:author="TinTin Kalaw" w:date="2014-08-16T12:32:00Z"/>
        </w:rPr>
        <w:pPrChange w:id="5778" w:author="TinTin Kalaw" w:date="2014-08-16T12:32:00Z">
          <w:pPr>
            <w:pStyle w:val="Content"/>
          </w:pPr>
        </w:pPrChange>
      </w:pPr>
    </w:p>
    <w:p w14:paraId="22D946A9" w14:textId="77777777" w:rsidR="00602FF1" w:rsidRDefault="00602FF1">
      <w:pPr>
        <w:pStyle w:val="Content2"/>
        <w:rPr>
          <w:ins w:id="5779" w:author="Vilson Lu" w:date="2014-08-15T14:52:00Z"/>
        </w:rPr>
        <w:pPrChange w:id="5780" w:author="TinTin Kalaw" w:date="2014-08-16T12:32:00Z">
          <w:pPr>
            <w:pStyle w:val="Content"/>
            <w:ind w:left="0"/>
          </w:pPr>
        </w:pPrChange>
      </w:pPr>
    </w:p>
    <w:p w14:paraId="0478891B" w14:textId="77777777" w:rsidR="00602FF1" w:rsidRDefault="00602FF1" w:rsidP="00602FF1">
      <w:pPr>
        <w:pStyle w:val="Heading2"/>
        <w:rPr>
          <w:ins w:id="5781" w:author="Vilson Lu" w:date="2014-08-15T14:52:00Z"/>
        </w:rPr>
      </w:pPr>
      <w:bookmarkStart w:id="5782" w:name="_Toc395181699"/>
      <w:bookmarkStart w:id="5783" w:name="_Toc396444900"/>
      <w:bookmarkStart w:id="5784" w:name="_Toc396453021"/>
      <w:ins w:id="5785" w:author="Vilson Lu" w:date="2014-08-15T14:52:00Z">
        <w:r w:rsidRPr="00EF6E7F">
          <w:t>Information Extraction Architecture</w:t>
        </w:r>
        <w:bookmarkEnd w:id="5782"/>
        <w:bookmarkEnd w:id="5783"/>
        <w:bookmarkEnd w:id="5784"/>
      </w:ins>
    </w:p>
    <w:p w14:paraId="1F307DC5" w14:textId="77777777" w:rsidR="00602FF1" w:rsidRDefault="00602FF1">
      <w:pPr>
        <w:pStyle w:val="Content1"/>
        <w:rPr>
          <w:ins w:id="5786" w:author="Vilson Lu" w:date="2014-08-15T14:52:00Z"/>
        </w:rPr>
        <w:pPrChange w:id="5787" w:author="TinTin Kalaw" w:date="2014-08-16T12:32:00Z">
          <w:pPr/>
        </w:pPrChange>
      </w:pPr>
    </w:p>
    <w:p w14:paraId="2255A172" w14:textId="77777777" w:rsidR="00602FF1" w:rsidRPr="005F3A0B" w:rsidRDefault="00602FF1">
      <w:pPr>
        <w:pStyle w:val="Content1"/>
        <w:rPr>
          <w:ins w:id="5788" w:author="Vilson Lu" w:date="2014-08-15T14:52:00Z"/>
        </w:rPr>
        <w:pPrChange w:id="5789" w:author="TinTin Kalaw" w:date="2014-08-16T12:32:00Z">
          <w:pPr>
            <w:pStyle w:val="Content"/>
          </w:pPr>
        </w:pPrChange>
      </w:pPr>
      <w:ins w:id="5790" w:author="Vilson Lu" w:date="2014-08-15T14:52:00Z">
        <w:r>
          <w:t>This section discusses the different architectures that can be applied in an information extraction system.</w:t>
        </w:r>
      </w:ins>
    </w:p>
    <w:p w14:paraId="4A1F52B4" w14:textId="77777777" w:rsidR="00602FF1" w:rsidRPr="00455BF1" w:rsidRDefault="00602FF1">
      <w:pPr>
        <w:pStyle w:val="Content1"/>
        <w:rPr>
          <w:ins w:id="5791" w:author="Vilson Lu" w:date="2014-08-15T14:52:00Z"/>
        </w:rPr>
        <w:pPrChange w:id="5792" w:author="TinTin Kalaw" w:date="2014-08-16T12:32:00Z">
          <w:pPr/>
        </w:pPrChange>
      </w:pPr>
    </w:p>
    <w:p w14:paraId="5C062BFD" w14:textId="59844938" w:rsidR="00602FF1" w:rsidRDefault="004F77B0" w:rsidP="00602FF1">
      <w:pPr>
        <w:pStyle w:val="Heading3"/>
        <w:rPr>
          <w:ins w:id="5793" w:author="Vilson Lu" w:date="2014-08-15T14:52:00Z"/>
        </w:rPr>
      </w:pPr>
      <w:ins w:id="5794" w:author="TinTin Kalaw" w:date="2014-08-16T12:33:00Z">
        <w:del w:id="5795" w:author="Vilson Lu" w:date="2014-08-22T00:18:00Z">
          <w:r w:rsidDel="00AD0972">
            <w:rPr>
              <w:rFonts w:cs="Lucida Grande"/>
            </w:rPr>
            <w:fldChar w:fldCharType="begin"/>
          </w:r>
          <w:r w:rsidDel="00AD0972">
            <w:rPr>
              <w:rFonts w:cs="Lucida Grande"/>
            </w:rPr>
            <w:delInstrText xml:space="preserve"> REF _Ref395955722 \h </w:delInstrText>
          </w:r>
        </w:del>
      </w:ins>
      <w:del w:id="5796" w:author="Vilson Lu" w:date="2014-08-22T00:18:00Z">
        <w:r w:rsidDel="00AD0972">
          <w:rPr>
            <w:rFonts w:cs="Lucida Grande"/>
          </w:rPr>
        </w:r>
        <w:r w:rsidDel="00AD0972">
          <w:rPr>
            <w:rFonts w:cs="Lucida Grande"/>
          </w:rPr>
          <w:fldChar w:fldCharType="end"/>
        </w:r>
      </w:del>
      <w:bookmarkStart w:id="5797" w:name="_Toc395181701"/>
      <w:bookmarkStart w:id="5798" w:name="_Toc396444901"/>
      <w:bookmarkStart w:id="5799" w:name="_Toc396453022"/>
      <w:ins w:id="5800" w:author="Vilson Lu" w:date="2014-08-15T14:52:00Z">
        <w:r w:rsidR="00602FF1">
          <w:t>Adaptive Architecture</w:t>
        </w:r>
        <w:bookmarkEnd w:id="5797"/>
        <w:bookmarkEnd w:id="5798"/>
        <w:bookmarkEnd w:id="5799"/>
      </w:ins>
    </w:p>
    <w:p w14:paraId="73D26BF6" w14:textId="77777777" w:rsidR="00602FF1" w:rsidRDefault="00602FF1">
      <w:pPr>
        <w:pStyle w:val="Content2"/>
        <w:rPr>
          <w:ins w:id="5801" w:author="Vilson Lu" w:date="2014-08-15T14:52:00Z"/>
        </w:rPr>
        <w:pPrChange w:id="5802" w:author="TinTin Kalaw" w:date="2014-08-16T12:34:00Z">
          <w:pPr/>
        </w:pPrChange>
      </w:pPr>
    </w:p>
    <w:p w14:paraId="6A84C183" w14:textId="77777777" w:rsidR="00602FF1" w:rsidRDefault="00602FF1">
      <w:pPr>
        <w:pStyle w:val="Content2"/>
        <w:rPr>
          <w:ins w:id="5803" w:author="Vilson Lu" w:date="2014-08-15T14:52:00Z"/>
        </w:rPr>
        <w:pPrChange w:id="5804" w:author="TinTin Kalaw" w:date="2014-08-16T12:34:00Z">
          <w:pPr>
            <w:pStyle w:val="Content"/>
          </w:pPr>
        </w:pPrChange>
      </w:pPr>
      <w:ins w:id="5805" w:author="Vilson Lu" w:date="2014-08-15T14:52:00Z">
        <w:r>
          <w:t>The problem with some information extraction system (knowledge based system) is that it is not portable and highly dependent to the domain. With sources rapidly growing and more diverse, it will be very hard for the information extraction system to extract as these text are unstructured, especially natural language. Anot</w:t>
        </w:r>
        <w:r w:rsidRPr="00FD77B6">
          <w:rPr>
            <w:rStyle w:val="Content2Char"/>
            <w:rPrChange w:id="5806" w:author="Vilson Lu" w:date="2014-08-15T22:32:00Z">
              <w:rPr/>
            </w:rPrChange>
          </w:rPr>
          <w:t>h</w:t>
        </w:r>
        <w:r>
          <w:t>er problem is that error propagates as it goes through each module, as the modules in information extraction architecture are cascaded. The use of machine learning techniques tries to solve these problems. Adaptive Information Extraction systems use machine learning techniques in order to automatically learn rules that will extract certain information (Turmo et al., 2006).</w:t>
        </w:r>
      </w:ins>
    </w:p>
    <w:p w14:paraId="0200B641" w14:textId="77777777" w:rsidR="00602FF1" w:rsidRDefault="00602FF1">
      <w:pPr>
        <w:pStyle w:val="Content2"/>
        <w:rPr>
          <w:ins w:id="5807" w:author="Vilson Lu" w:date="2014-08-15T14:52:00Z"/>
        </w:rPr>
        <w:pPrChange w:id="5808" w:author="TinTin Kalaw" w:date="2014-08-16T12:34:00Z">
          <w:pPr>
            <w:pStyle w:val="Content"/>
          </w:pPr>
        </w:pPrChange>
      </w:pPr>
    </w:p>
    <w:p w14:paraId="0A3B4C2B" w14:textId="77777777" w:rsidR="00AD0972" w:rsidRDefault="00AD0972">
      <w:pPr>
        <w:pStyle w:val="Heading4"/>
        <w:pPrChange w:id="5809" w:author="Vilson Lu" w:date="2014-08-22T00:20:00Z">
          <w:pPr>
            <w:pStyle w:val="Heading5"/>
          </w:pPr>
        </w:pPrChange>
      </w:pPr>
      <w:moveToRangeStart w:id="5810" w:author="Vilson Lu" w:date="2014-08-22T00:20:00Z" w:name="move396430145"/>
      <w:commentRangeStart w:id="5811"/>
      <w:commentRangeStart w:id="5812"/>
      <w:moveTo w:id="5813" w:author="Vilson Lu" w:date="2014-08-22T00:20:00Z">
        <w:r>
          <w:t>LearningPinocchio (Ciravegna &amp; Lavelli, 2004)</w:t>
        </w:r>
        <w:commentRangeEnd w:id="5811"/>
        <w:r>
          <w:rPr>
            <w:rStyle w:val="CommentReference"/>
            <w:b w:val="0"/>
          </w:rPr>
          <w:commentReference w:id="5811"/>
        </w:r>
        <w:commentRangeEnd w:id="5812"/>
        <w:r>
          <w:rPr>
            <w:rStyle w:val="CommentReference"/>
            <w:b w:val="0"/>
          </w:rPr>
          <w:commentReference w:id="5812"/>
        </w:r>
      </w:moveTo>
    </w:p>
    <w:p w14:paraId="1FE5C37F" w14:textId="77777777" w:rsidR="00AD0972" w:rsidRPr="00CD7B9F" w:rsidRDefault="00AD0972" w:rsidP="00AD0972">
      <w:pPr>
        <w:pStyle w:val="Content2"/>
      </w:pPr>
    </w:p>
    <w:p w14:paraId="4C89A99D" w14:textId="77777777" w:rsidR="00AD0972" w:rsidRDefault="00AD0972" w:rsidP="00AD0972">
      <w:pPr>
        <w:pStyle w:val="Content2"/>
      </w:pPr>
      <w:moveTo w:id="5814" w:author="Vilson Lu" w:date="2014-08-22T00:20:00Z">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fldChar w:fldCharType="begin"/>
        </w:r>
        <w:r>
          <w:instrText xml:space="preserve"> REF _Ref395955846 \h </w:instrText>
        </w:r>
      </w:moveTo>
      <w:moveTo w:id="5815" w:author="Vilson Lu" w:date="2014-08-22T00:20:00Z">
        <w:r>
          <w:fldChar w:fldCharType="separate"/>
        </w:r>
        <w:r>
          <w:t xml:space="preserve">Figure </w:t>
        </w:r>
        <w:r>
          <w:rPr>
            <w:noProof/>
          </w:rPr>
          <w:t>3</w:t>
        </w:r>
        <w:r>
          <w:noBreakHyphen/>
        </w:r>
        <w:r>
          <w:rPr>
            <w:noProof/>
          </w:rPr>
          <w:t>5</w:t>
        </w:r>
        <w:r>
          <w:fldChar w:fldCharType="end"/>
        </w:r>
        <w:r>
          <w:t xml:space="preserve"> illustrates the architecture used by LearningPinocchio.</w:t>
        </w:r>
      </w:moveTo>
    </w:p>
    <w:p w14:paraId="583CDB01" w14:textId="77777777" w:rsidR="00AD0972" w:rsidRDefault="00AD0972" w:rsidP="00AD0972">
      <w:pPr>
        <w:pStyle w:val="Content2"/>
      </w:pPr>
    </w:p>
    <w:p w14:paraId="31AA8F94" w14:textId="77777777" w:rsidR="00AD0972" w:rsidRDefault="00AD0972" w:rsidP="00AD0972">
      <w:pPr>
        <w:pStyle w:val="Content2"/>
      </w:pPr>
      <w:moveTo w:id="5816" w:author="Vilson Lu" w:date="2014-08-22T00:20:00Z">
        <w:r>
          <w:lastRenderedPageBreak/>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w:t>
        </w:r>
        <w:r w:rsidRPr="008C70F0">
          <w:rPr>
            <w:rStyle w:val="Content1Char"/>
          </w:rPr>
          <w:t>s</w:t>
        </w:r>
        <w:r>
          <w:t>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w:t>
        </w:r>
        <w:r w:rsidRPr="008C70F0">
          <w:rPr>
            <w:rStyle w:val="Content1Char"/>
          </w:rPr>
          <w:t>d to be extracted. In this mode, it is still possible to retrain the model by adjusting the parameters</w:t>
        </w:r>
        <w:r>
          <w:t xml:space="preserve"> to improve performance. The output is corpus tagged with XML and a statistics on the performance of the module and details of the mistakes. The production mode is the one who will receive the tagged corpus and the XML tags to the corpus.</w:t>
        </w:r>
      </w:moveTo>
    </w:p>
    <w:p w14:paraId="7752EEEA" w14:textId="77777777" w:rsidR="00AD0972" w:rsidDel="00A05B58" w:rsidRDefault="00AD0972" w:rsidP="00AD0972">
      <w:pPr>
        <w:pStyle w:val="Content2"/>
        <w:rPr>
          <w:del w:id="5817" w:author="Vilson Lu" w:date="2014-08-22T04:18:00Z"/>
        </w:rPr>
      </w:pPr>
    </w:p>
    <w:p w14:paraId="43A47228" w14:textId="3DF3F9A4" w:rsidR="00AD0972" w:rsidRDefault="00AD0972">
      <w:pPr>
        <w:pStyle w:val="Caption"/>
        <w:ind w:left="0"/>
        <w:jc w:val="left"/>
        <w:pPrChange w:id="5818" w:author="Vilson Lu" w:date="2014-08-22T04:18:00Z">
          <w:pPr>
            <w:pStyle w:val="Caption"/>
            <w:ind w:left="1530"/>
          </w:pPr>
        </w:pPrChange>
      </w:pPr>
      <w:bookmarkStart w:id="5819" w:name="_Toc396442300"/>
      <w:moveTo w:id="5820" w:author="Vilson Lu" w:date="2014-08-22T00:20:00Z">
        <w:del w:id="5821" w:author="Vilson Lu" w:date="2014-08-22T04:18:00Z">
          <w:r w:rsidDel="00A05B58">
            <w:delText xml:space="preserve">Figure </w:delText>
          </w:r>
        </w:del>
        <w:del w:id="5822" w:author="Vilson Lu" w:date="2014-08-22T04:14:00Z">
          <w:r w:rsidDel="00525FF6">
            <w:fldChar w:fldCharType="begin"/>
          </w:r>
          <w:r w:rsidDel="00525FF6">
            <w:delInstrText xml:space="preserve"> STYLEREF 1 \s </w:delInstrText>
          </w:r>
          <w:r w:rsidDel="00525FF6">
            <w:fldChar w:fldCharType="separate"/>
          </w:r>
          <w:r w:rsidDel="00525FF6">
            <w:rPr>
              <w:noProof/>
            </w:rPr>
            <w:delText>3</w:delText>
          </w:r>
          <w:r w:rsidDel="00525FF6">
            <w:fldChar w:fldCharType="end"/>
          </w:r>
          <w:r w:rsidDel="00525FF6">
            <w:noBreakHyphen/>
          </w:r>
          <w:r w:rsidDel="00525FF6">
            <w:fldChar w:fldCharType="begin"/>
          </w:r>
          <w:r w:rsidDel="00525FF6">
            <w:delInstrText xml:space="preserve"> SEQ Figure \* ARABIC \s 1 </w:delInstrText>
          </w:r>
          <w:r w:rsidDel="00525FF6">
            <w:fldChar w:fldCharType="separate"/>
          </w:r>
          <w:r w:rsidDel="00525FF6">
            <w:rPr>
              <w:noProof/>
            </w:rPr>
            <w:delText>5</w:delText>
          </w:r>
          <w:r w:rsidDel="00525FF6">
            <w:fldChar w:fldCharType="end"/>
          </w:r>
        </w:del>
        <w:del w:id="5823" w:author="Vilson Lu" w:date="2014-08-22T04:18:00Z">
          <w:r w:rsidDel="00A05B58">
            <w:delText>. Architecture of LearningPinocchio</w:delText>
          </w:r>
        </w:del>
      </w:moveTo>
      <w:bookmarkEnd w:id="5819"/>
    </w:p>
    <w:p w14:paraId="330D41EC" w14:textId="77777777" w:rsidR="00A05B58" w:rsidRDefault="00AD0972">
      <w:pPr>
        <w:pStyle w:val="Content"/>
        <w:keepNext/>
        <w:jc w:val="center"/>
        <w:rPr>
          <w:ins w:id="5824" w:author="Vilson Lu" w:date="2014-08-22T04:18:00Z"/>
        </w:rPr>
        <w:pPrChange w:id="5825" w:author="Vilson Lu" w:date="2014-08-22T04:18:00Z">
          <w:pPr>
            <w:pStyle w:val="Content"/>
            <w:jc w:val="center"/>
          </w:pPr>
        </w:pPrChange>
      </w:pPr>
      <w:moveTo w:id="5826" w:author="Vilson Lu" w:date="2014-08-22T00:20:00Z">
        <w:r>
          <w:rPr>
            <w:noProof/>
            <w:lang w:val="en-PH" w:eastAsia="zh-CN"/>
          </w:rPr>
          <w:drawing>
            <wp:inline distT="0" distB="0" distL="0" distR="0" wp14:anchorId="5904A98A" wp14:editId="22E9027A">
              <wp:extent cx="1404256" cy="2775746"/>
              <wp:effectExtent l="25400" t="25400" r="18415" b="184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4256" cy="2775746"/>
                      </a:xfrm>
                      <a:prstGeom prst="rect">
                        <a:avLst/>
                      </a:prstGeom>
                      <a:ln w="28575" cmpd="sng">
                        <a:solidFill>
                          <a:schemeClr val="tx1"/>
                        </a:solidFill>
                      </a:ln>
                    </pic:spPr>
                  </pic:pic>
                </a:graphicData>
              </a:graphic>
            </wp:inline>
          </w:drawing>
        </w:r>
      </w:moveTo>
    </w:p>
    <w:p w14:paraId="16BC38C8" w14:textId="3C6E95D8" w:rsidR="00AD0972" w:rsidRDefault="00A05B58">
      <w:pPr>
        <w:pStyle w:val="Caption"/>
        <w:pPrChange w:id="5827" w:author="Vilson Lu" w:date="2014-08-22T04:18:00Z">
          <w:pPr>
            <w:pStyle w:val="Content"/>
            <w:jc w:val="center"/>
          </w:pPr>
        </w:pPrChange>
      </w:pPr>
      <w:ins w:id="5828" w:author="Vilson Lu" w:date="2014-08-22T04:18:00Z">
        <w:r>
          <w:t xml:space="preserve">Figure </w:t>
        </w:r>
      </w:ins>
      <w:ins w:id="5829" w:author="Vilson Lu" w:date="2014-08-22T05:10:00Z">
        <w:r w:rsidR="00C81FB8">
          <w:fldChar w:fldCharType="begin"/>
        </w:r>
        <w:r w:rsidR="00C81FB8">
          <w:instrText xml:space="preserve"> STYLEREF 1 \s </w:instrText>
        </w:r>
      </w:ins>
      <w:r w:rsidR="00C81FB8">
        <w:fldChar w:fldCharType="separate"/>
      </w:r>
      <w:r w:rsidR="00C81FB8">
        <w:rPr>
          <w:noProof/>
        </w:rPr>
        <w:t>3</w:t>
      </w:r>
      <w:ins w:id="5830" w:author="Vilson Lu" w:date="2014-08-22T05:10:00Z">
        <w:r w:rsidR="00C81FB8">
          <w:fldChar w:fldCharType="end"/>
        </w:r>
        <w:r w:rsidR="00C81FB8">
          <w:noBreakHyphen/>
        </w:r>
        <w:r w:rsidR="00C81FB8">
          <w:fldChar w:fldCharType="begin"/>
        </w:r>
        <w:r w:rsidR="00C81FB8">
          <w:instrText xml:space="preserve"> SEQ Figure \* ARABIC \s 1 </w:instrText>
        </w:r>
      </w:ins>
      <w:r w:rsidR="00C81FB8">
        <w:fldChar w:fldCharType="separate"/>
      </w:r>
      <w:ins w:id="5831" w:author="Vilson Lu" w:date="2014-08-22T05:10:00Z">
        <w:r w:rsidR="00C81FB8">
          <w:rPr>
            <w:noProof/>
          </w:rPr>
          <w:t>3</w:t>
        </w:r>
        <w:r w:rsidR="00C81FB8">
          <w:fldChar w:fldCharType="end"/>
        </w:r>
      </w:ins>
      <w:ins w:id="5832" w:author="Vilson Lu" w:date="2014-08-22T04:18:00Z">
        <w:r>
          <w:t xml:space="preserve">. </w:t>
        </w:r>
        <w:r w:rsidRPr="00E0657B">
          <w:t>Architecture of LearningPinocchio</w:t>
        </w:r>
      </w:ins>
    </w:p>
    <w:p w14:paraId="4DDB18BD" w14:textId="77777777" w:rsidR="00AD0972" w:rsidRDefault="00AD0972" w:rsidP="00AD0972">
      <w:pPr>
        <w:pStyle w:val="Content2"/>
      </w:pPr>
    </w:p>
    <w:p w14:paraId="6950DA75" w14:textId="7A5F19BA" w:rsidR="00AD0972" w:rsidRDefault="00AD0972" w:rsidP="00AD0972">
      <w:pPr>
        <w:pStyle w:val="Content2"/>
      </w:pPr>
      <w:moveTo w:id="5833" w:author="Vilson Lu" w:date="2014-08-22T00:20:00Z">
        <w:r>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w:t>
        </w:r>
        <w:r>
          <w:fldChar w:fldCharType="begin"/>
        </w:r>
        <w:r>
          <w:instrText xml:space="preserve"> REF _Ref395955862 \h  \* MERGEFORMAT </w:instrText>
        </w:r>
      </w:moveTo>
      <w:moveTo w:id="5834" w:author="Vilson Lu" w:date="2014-08-22T00:20:00Z">
        <w:r>
          <w:fldChar w:fldCharType="separate"/>
        </w:r>
        <w:r>
          <w:t xml:space="preserve">Figure </w:t>
        </w:r>
        <w:r>
          <w:rPr>
            <w:noProof/>
          </w:rPr>
          <w:t>3</w:t>
        </w:r>
        <w:r>
          <w:rPr>
            <w:noProof/>
          </w:rPr>
          <w:noBreakHyphen/>
          <w:t>6</w:t>
        </w:r>
        <w:r>
          <w:fldChar w:fldCharType="end"/>
        </w:r>
        <w:r>
          <w:t xml:space="preserve"> shows the process of the inducing process of (LP)</w:t>
        </w:r>
        <w:r>
          <w:rPr>
            <w:vertAlign w:val="superscript"/>
          </w:rPr>
          <w:t>2</w:t>
        </w:r>
        <w:r>
          <w:t>. First, it induces tagging rules that will add preliminary tags. Second, it improves on the tagged rules by inducing correction rules.</w:t>
        </w:r>
      </w:moveTo>
    </w:p>
    <w:p w14:paraId="5DD9A580" w14:textId="77777777" w:rsidR="00AD0972" w:rsidRDefault="00AD0972" w:rsidP="00AD0972">
      <w:pPr>
        <w:pStyle w:val="Content"/>
      </w:pPr>
    </w:p>
    <w:p w14:paraId="01AF0807" w14:textId="201ED241" w:rsidR="00AD0972" w:rsidDel="00A05B58" w:rsidRDefault="00AD0972" w:rsidP="00AD0972">
      <w:pPr>
        <w:pStyle w:val="Caption"/>
        <w:rPr>
          <w:del w:id="5835" w:author="Vilson Lu" w:date="2014-08-22T04:18:00Z"/>
        </w:rPr>
      </w:pPr>
      <w:bookmarkStart w:id="5836" w:name="_Toc396442301"/>
      <w:moveTo w:id="5837" w:author="Vilson Lu" w:date="2014-08-22T00:20:00Z">
        <w:del w:id="5838" w:author="Vilson Lu" w:date="2014-08-22T04:18:00Z">
          <w:r w:rsidDel="00A05B58">
            <w:lastRenderedPageBreak/>
            <w:delText xml:space="preserve">Figure </w:delText>
          </w:r>
        </w:del>
        <w:del w:id="5839" w:author="Vilson Lu" w:date="2014-08-22T04:14:00Z">
          <w:r w:rsidDel="00525FF6">
            <w:fldChar w:fldCharType="begin"/>
          </w:r>
          <w:r w:rsidDel="00525FF6">
            <w:delInstrText xml:space="preserve"> STYLEREF 1 \s </w:delInstrText>
          </w:r>
          <w:r w:rsidDel="00525FF6">
            <w:fldChar w:fldCharType="separate"/>
          </w:r>
          <w:r w:rsidDel="00525FF6">
            <w:rPr>
              <w:noProof/>
            </w:rPr>
            <w:delText>3</w:delText>
          </w:r>
          <w:r w:rsidDel="00525FF6">
            <w:fldChar w:fldCharType="end"/>
          </w:r>
          <w:r w:rsidDel="00525FF6">
            <w:noBreakHyphen/>
          </w:r>
          <w:r w:rsidDel="00525FF6">
            <w:fldChar w:fldCharType="begin"/>
          </w:r>
          <w:r w:rsidDel="00525FF6">
            <w:delInstrText xml:space="preserve"> SEQ Figure \* ARABIC \s 1 </w:delInstrText>
          </w:r>
          <w:r w:rsidDel="00525FF6">
            <w:fldChar w:fldCharType="separate"/>
          </w:r>
          <w:r w:rsidDel="00525FF6">
            <w:rPr>
              <w:noProof/>
            </w:rPr>
            <w:delText>6</w:delText>
          </w:r>
          <w:r w:rsidDel="00525FF6">
            <w:fldChar w:fldCharType="end"/>
          </w:r>
        </w:del>
        <w:del w:id="5840" w:author="Vilson Lu" w:date="2014-08-22T04:18:00Z">
          <w:r w:rsidDel="00A05B58">
            <w:delText>. Rule Induction Step</w:delText>
          </w:r>
        </w:del>
      </w:moveTo>
      <w:bookmarkEnd w:id="5836"/>
    </w:p>
    <w:p w14:paraId="0F31C9EA" w14:textId="7B991D89" w:rsidR="00A05B58" w:rsidRDefault="00AD0972">
      <w:pPr>
        <w:pStyle w:val="Content1"/>
        <w:keepNext/>
        <w:ind w:left="1440"/>
        <w:rPr>
          <w:ins w:id="5841" w:author="Vilson Lu" w:date="2014-08-22T04:18:00Z"/>
        </w:rPr>
        <w:pPrChange w:id="5842" w:author="Vilson Lu" w:date="2014-08-22T04:18:00Z">
          <w:pPr>
            <w:pStyle w:val="Content1"/>
            <w:ind w:left="1440"/>
          </w:pPr>
        </w:pPrChange>
      </w:pPr>
      <w:moveTo w:id="5843" w:author="Vilson Lu" w:date="2014-08-22T00:20:00Z">
        <w:r>
          <w:rPr>
            <w:noProof/>
            <w:lang w:val="en-PH" w:eastAsia="zh-CN"/>
          </w:rPr>
          <w:drawing>
            <wp:inline distT="0" distB="0" distL="0" distR="0" wp14:anchorId="6010D903" wp14:editId="3435712A">
              <wp:extent cx="4924425" cy="2561590"/>
              <wp:effectExtent l="38100" t="38100" r="47625" b="292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4425" cy="2561590"/>
                      </a:xfrm>
                      <a:prstGeom prst="rect">
                        <a:avLst/>
                      </a:prstGeom>
                      <a:ln w="28575" cmpd="sng">
                        <a:solidFill>
                          <a:schemeClr val="tx1"/>
                        </a:solidFill>
                      </a:ln>
                    </pic:spPr>
                  </pic:pic>
                </a:graphicData>
              </a:graphic>
            </wp:inline>
          </w:drawing>
        </w:r>
      </w:moveTo>
    </w:p>
    <w:p w14:paraId="32D3B6EE" w14:textId="0F88C436" w:rsidR="00AD0972" w:rsidRDefault="00A05B58">
      <w:pPr>
        <w:pStyle w:val="Caption"/>
        <w:pPrChange w:id="5844" w:author="Vilson Lu" w:date="2014-08-22T04:18:00Z">
          <w:pPr>
            <w:pStyle w:val="Content1"/>
            <w:ind w:left="1440"/>
          </w:pPr>
        </w:pPrChange>
      </w:pPr>
      <w:ins w:id="5845" w:author="Vilson Lu" w:date="2014-08-22T04:18:00Z">
        <w:r>
          <w:t xml:space="preserve">Figure </w:t>
        </w:r>
      </w:ins>
      <w:ins w:id="5846" w:author="Vilson Lu" w:date="2014-08-22T05:10:00Z">
        <w:r w:rsidR="00C81FB8">
          <w:fldChar w:fldCharType="begin"/>
        </w:r>
        <w:r w:rsidR="00C81FB8">
          <w:instrText xml:space="preserve"> STYLEREF 1 \s </w:instrText>
        </w:r>
      </w:ins>
      <w:r w:rsidR="00C81FB8">
        <w:fldChar w:fldCharType="separate"/>
      </w:r>
      <w:r w:rsidR="00C81FB8">
        <w:rPr>
          <w:noProof/>
        </w:rPr>
        <w:t>3</w:t>
      </w:r>
      <w:ins w:id="5847" w:author="Vilson Lu" w:date="2014-08-22T05:10:00Z">
        <w:r w:rsidR="00C81FB8">
          <w:fldChar w:fldCharType="end"/>
        </w:r>
        <w:r w:rsidR="00C81FB8">
          <w:noBreakHyphen/>
        </w:r>
        <w:r w:rsidR="00C81FB8">
          <w:fldChar w:fldCharType="begin"/>
        </w:r>
        <w:r w:rsidR="00C81FB8">
          <w:instrText xml:space="preserve"> SEQ Figure \* ARABIC \s 1 </w:instrText>
        </w:r>
      </w:ins>
      <w:r w:rsidR="00C81FB8">
        <w:fldChar w:fldCharType="separate"/>
      </w:r>
      <w:ins w:id="5848" w:author="Vilson Lu" w:date="2014-08-22T05:10:00Z">
        <w:r w:rsidR="00C81FB8">
          <w:rPr>
            <w:noProof/>
          </w:rPr>
          <w:t>4</w:t>
        </w:r>
        <w:r w:rsidR="00C81FB8">
          <w:fldChar w:fldCharType="end"/>
        </w:r>
      </w:ins>
      <w:ins w:id="5849" w:author="Vilson Lu" w:date="2014-08-22T04:18:00Z">
        <w:r>
          <w:t xml:space="preserve">. </w:t>
        </w:r>
        <w:r w:rsidRPr="00AE46AC">
          <w:t>Rule Induction Step</w:t>
        </w:r>
      </w:ins>
    </w:p>
    <w:p w14:paraId="7F1D9FC0" w14:textId="77777777" w:rsidR="00AD0972" w:rsidRDefault="00AD0972" w:rsidP="00AD0972">
      <w:pPr>
        <w:pStyle w:val="Content2"/>
      </w:pPr>
    </w:p>
    <w:p w14:paraId="2E86910C" w14:textId="77777777" w:rsidR="00AD0972" w:rsidRDefault="00AD0972" w:rsidP="00AD0972">
      <w:pPr>
        <w:pStyle w:val="Content2"/>
      </w:pPr>
      <w:moveTo w:id="5850" w:author="Vilson Lu" w:date="2014-08-22T00:20:00Z">
        <w:r>
          <w:t>A tagging rule is consist of a left-hand side, which is the pattern of conditions of sequence of words, and a right-hand side, which is the action that will insert the tags in the text. The rule induction algorithm uses positive examples to learn</w:t>
        </w:r>
        <w:r w:rsidRPr="008C70F0">
          <w:rPr>
            <w:rStyle w:val="Content2Char"/>
          </w:rPr>
          <w:t xml:space="preserve"> </w:t>
        </w:r>
        <w:r>
          <w:t xml:space="preserve">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moveTo>
    </w:p>
    <w:p w14:paraId="7B773C6B" w14:textId="77777777" w:rsidR="00AD0972" w:rsidRDefault="00AD0972" w:rsidP="00AD0972">
      <w:pPr>
        <w:pStyle w:val="Content2"/>
      </w:pPr>
    </w:p>
    <w:p w14:paraId="2855C484" w14:textId="77777777" w:rsidR="00AD0972" w:rsidRDefault="00AD0972" w:rsidP="00AD0972">
      <w:pPr>
        <w:pStyle w:val="Content2"/>
      </w:pPr>
      <w:moveTo w:id="5851" w:author="Vilson Lu" w:date="2014-08-22T00:20:00Z">
        <w:r>
          <w:t>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w:t>
        </w:r>
        <w:r w:rsidRPr="008C70F0">
          <w:rPr>
            <w:rStyle w:val="Content1Char"/>
          </w:rPr>
          <w:t>o</w:t>
        </w:r>
        <w:r>
          <w:t>wever, if they have the same number of matches and error rate, the one who has the generic condition is preferred. The algorithm only keeps k generalizations. Although best rules can correctly tag the information, the problem is the low recall. The role of the contextual rules is to increase the recall without sacrificing precision. Contextual rules are additional rules that will correct the problem.</w:t>
        </w:r>
      </w:moveTo>
    </w:p>
    <w:p w14:paraId="7D60C84D" w14:textId="77777777" w:rsidR="00AD0972" w:rsidRDefault="00AD0972" w:rsidP="00AD0972">
      <w:pPr>
        <w:pStyle w:val="Content2"/>
      </w:pPr>
    </w:p>
    <w:p w14:paraId="04F135B3" w14:textId="77777777" w:rsidR="00AD0972" w:rsidRDefault="00AD0972" w:rsidP="00AD0972">
      <w:pPr>
        <w:pStyle w:val="Content2"/>
      </w:pPr>
      <w:moveTo w:id="5852" w:author="Vilson Lu" w:date="2014-08-22T00:20:00Z">
        <w:r>
          <w:t xml:space="preserve">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 </w:t>
        </w:r>
        <w:r>
          <w:fldChar w:fldCharType="begin"/>
        </w:r>
        <w:r>
          <w:instrText xml:space="preserve"> REF _Ref395955893 \h </w:instrText>
        </w:r>
      </w:moveTo>
      <w:moveTo w:id="5853" w:author="Vilson Lu" w:date="2014-08-22T00:20:00Z">
        <w:r>
          <w:fldChar w:fldCharType="separate"/>
        </w:r>
        <w:r>
          <w:t xml:space="preserve">Figure </w:t>
        </w:r>
        <w:r>
          <w:rPr>
            <w:noProof/>
          </w:rPr>
          <w:t>3</w:t>
        </w:r>
        <w:r>
          <w:noBreakHyphen/>
        </w:r>
        <w:r>
          <w:rPr>
            <w:noProof/>
          </w:rPr>
          <w:t>7</w:t>
        </w:r>
        <w:r>
          <w:fldChar w:fldCharType="end"/>
        </w:r>
        <w:r>
          <w:t xml:space="preserve"> illustrates the algorithm used by LearningPinocchio for choosing the best rules.</w:t>
        </w:r>
      </w:moveTo>
    </w:p>
    <w:p w14:paraId="34A5D418" w14:textId="77777777" w:rsidR="00AD0972" w:rsidRDefault="00AD0972" w:rsidP="00AD0972">
      <w:pPr>
        <w:pStyle w:val="Content"/>
      </w:pPr>
    </w:p>
    <w:p w14:paraId="58C65BCF" w14:textId="18FF711C" w:rsidR="00AD0972" w:rsidDel="00A05B58" w:rsidRDefault="00AD0972" w:rsidP="00AD0972">
      <w:pPr>
        <w:pStyle w:val="Caption"/>
        <w:ind w:left="720" w:firstLine="720"/>
        <w:rPr>
          <w:del w:id="5854" w:author="Vilson Lu" w:date="2014-08-22T04:19:00Z"/>
        </w:rPr>
      </w:pPr>
      <w:bookmarkStart w:id="5855" w:name="_Toc396442302"/>
      <w:moveTo w:id="5856" w:author="Vilson Lu" w:date="2014-08-22T00:20:00Z">
        <w:del w:id="5857" w:author="Vilson Lu" w:date="2014-08-22T04:19:00Z">
          <w:r w:rsidDel="00A05B58">
            <w:lastRenderedPageBreak/>
            <w:delText xml:space="preserve">Figure </w:delText>
          </w:r>
        </w:del>
        <w:del w:id="5858" w:author="Vilson Lu" w:date="2014-08-22T04:14:00Z">
          <w:r w:rsidDel="00525FF6">
            <w:fldChar w:fldCharType="begin"/>
          </w:r>
          <w:r w:rsidDel="00525FF6">
            <w:delInstrText xml:space="preserve"> STYLEREF 1 \s </w:delInstrText>
          </w:r>
          <w:r w:rsidDel="00525FF6">
            <w:fldChar w:fldCharType="separate"/>
          </w:r>
          <w:r w:rsidDel="00525FF6">
            <w:rPr>
              <w:noProof/>
            </w:rPr>
            <w:delText>3</w:delText>
          </w:r>
          <w:r w:rsidDel="00525FF6">
            <w:fldChar w:fldCharType="end"/>
          </w:r>
          <w:r w:rsidDel="00525FF6">
            <w:noBreakHyphen/>
          </w:r>
          <w:r w:rsidDel="00525FF6">
            <w:fldChar w:fldCharType="begin"/>
          </w:r>
          <w:r w:rsidDel="00525FF6">
            <w:delInstrText xml:space="preserve"> SEQ Figure \* ARABIC \s 1 </w:delInstrText>
          </w:r>
          <w:r w:rsidDel="00525FF6">
            <w:fldChar w:fldCharType="separate"/>
          </w:r>
          <w:r w:rsidDel="00525FF6">
            <w:rPr>
              <w:noProof/>
            </w:rPr>
            <w:delText>7</w:delText>
          </w:r>
          <w:r w:rsidDel="00525FF6">
            <w:fldChar w:fldCharType="end"/>
          </w:r>
        </w:del>
        <w:del w:id="5859" w:author="Vilson Lu" w:date="2014-08-22T04:19:00Z">
          <w:r w:rsidDel="00A05B58">
            <w:delText>. Algorithm for Choosing the Best Rules</w:delText>
          </w:r>
        </w:del>
      </w:moveTo>
      <w:bookmarkEnd w:id="5855"/>
    </w:p>
    <w:p w14:paraId="5D5C3DCE" w14:textId="77777777" w:rsidR="00A05B58" w:rsidRDefault="00AD0972">
      <w:pPr>
        <w:pStyle w:val="Content"/>
        <w:keepNext/>
        <w:jc w:val="center"/>
        <w:rPr>
          <w:ins w:id="5860" w:author="Vilson Lu" w:date="2014-08-22T04:19:00Z"/>
        </w:rPr>
        <w:pPrChange w:id="5861" w:author="Vilson Lu" w:date="2014-08-22T04:19:00Z">
          <w:pPr>
            <w:pStyle w:val="Content"/>
            <w:jc w:val="center"/>
          </w:pPr>
        </w:pPrChange>
      </w:pPr>
      <w:moveTo w:id="5862" w:author="Vilson Lu" w:date="2014-08-22T00:20:00Z">
        <w:r w:rsidRPr="001A5B48">
          <w:rPr>
            <w:noProof/>
            <w:lang w:val="en-PH" w:eastAsia="zh-CN"/>
          </w:rPr>
          <w:drawing>
            <wp:inline distT="0" distB="0" distL="0" distR="0" wp14:anchorId="2DA54EA9" wp14:editId="39C767E3">
              <wp:extent cx="2911156" cy="44958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2299" cy="4513009"/>
                      </a:xfrm>
                      <a:prstGeom prst="rect">
                        <a:avLst/>
                      </a:prstGeom>
                    </pic:spPr>
                  </pic:pic>
                </a:graphicData>
              </a:graphic>
            </wp:inline>
          </w:drawing>
        </w:r>
      </w:moveTo>
    </w:p>
    <w:p w14:paraId="4CBCEBCA" w14:textId="55E50DE0" w:rsidR="00AD0972" w:rsidRDefault="00A05B58">
      <w:pPr>
        <w:pStyle w:val="Caption"/>
        <w:pPrChange w:id="5863" w:author="Vilson Lu" w:date="2014-08-22T04:19:00Z">
          <w:pPr>
            <w:pStyle w:val="Content"/>
            <w:jc w:val="center"/>
          </w:pPr>
        </w:pPrChange>
      </w:pPr>
      <w:ins w:id="5864" w:author="Vilson Lu" w:date="2014-08-22T04:19:00Z">
        <w:r>
          <w:t xml:space="preserve">Figure </w:t>
        </w:r>
      </w:ins>
      <w:ins w:id="5865" w:author="Vilson Lu" w:date="2014-08-22T05:10:00Z">
        <w:r w:rsidR="00C81FB8">
          <w:fldChar w:fldCharType="begin"/>
        </w:r>
        <w:r w:rsidR="00C81FB8">
          <w:instrText xml:space="preserve"> STYLEREF 1 \s </w:instrText>
        </w:r>
      </w:ins>
      <w:r w:rsidR="00C81FB8">
        <w:fldChar w:fldCharType="separate"/>
      </w:r>
      <w:r w:rsidR="00C81FB8">
        <w:rPr>
          <w:noProof/>
        </w:rPr>
        <w:t>3</w:t>
      </w:r>
      <w:ins w:id="5866" w:author="Vilson Lu" w:date="2014-08-22T05:10:00Z">
        <w:r w:rsidR="00C81FB8">
          <w:fldChar w:fldCharType="end"/>
        </w:r>
        <w:r w:rsidR="00C81FB8">
          <w:noBreakHyphen/>
        </w:r>
        <w:r w:rsidR="00C81FB8">
          <w:fldChar w:fldCharType="begin"/>
        </w:r>
        <w:r w:rsidR="00C81FB8">
          <w:instrText xml:space="preserve"> SEQ Figure \* ARABIC \s 1 </w:instrText>
        </w:r>
      </w:ins>
      <w:r w:rsidR="00C81FB8">
        <w:fldChar w:fldCharType="separate"/>
      </w:r>
      <w:ins w:id="5867" w:author="Vilson Lu" w:date="2014-08-22T05:10:00Z">
        <w:r w:rsidR="00C81FB8">
          <w:rPr>
            <w:noProof/>
          </w:rPr>
          <w:t>5</w:t>
        </w:r>
        <w:r w:rsidR="00C81FB8">
          <w:fldChar w:fldCharType="end"/>
        </w:r>
      </w:ins>
      <w:ins w:id="5868" w:author="Vilson Lu" w:date="2014-08-22T04:19:00Z">
        <w:r>
          <w:t xml:space="preserve">. </w:t>
        </w:r>
        <w:r w:rsidRPr="00E04695">
          <w:t>Algorithm for Choosing the Best Rules</w:t>
        </w:r>
      </w:ins>
    </w:p>
    <w:p w14:paraId="06AE8B30" w14:textId="77777777" w:rsidR="00AD0972" w:rsidRPr="00796DC0" w:rsidRDefault="00AD0972" w:rsidP="00AD0972">
      <w:pPr>
        <w:pStyle w:val="Content2"/>
      </w:pPr>
    </w:p>
    <w:p w14:paraId="711E6C01" w14:textId="77777777" w:rsidR="00AD0972" w:rsidRDefault="00AD0972" w:rsidP="00AD0972">
      <w:pPr>
        <w:pStyle w:val="Content2"/>
        <w:rPr>
          <w:ins w:id="5869" w:author="Vilson Lu" w:date="2014-08-22T04:19:00Z"/>
        </w:rPr>
      </w:pPr>
      <w:moveTo w:id="5870" w:author="Vilson Lu" w:date="2014-08-22T00:20:00Z">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w:t>
        </w:r>
        <w:r>
          <w:fldChar w:fldCharType="begin"/>
        </w:r>
        <w:r>
          <w:instrText xml:space="preserve"> REF _Ref395955950 \h </w:instrText>
        </w:r>
      </w:moveTo>
      <w:moveTo w:id="5871" w:author="Vilson Lu" w:date="2014-08-22T00:20:00Z">
        <w:r>
          <w:fldChar w:fldCharType="separate"/>
        </w:r>
        <w:r>
          <w:t xml:space="preserve">Figure </w:t>
        </w:r>
        <w:r>
          <w:rPr>
            <w:noProof/>
          </w:rPr>
          <w:t>3</w:t>
        </w:r>
        <w:r>
          <w:noBreakHyphen/>
        </w:r>
        <w:r>
          <w:rPr>
            <w:noProof/>
          </w:rPr>
          <w:t>8</w:t>
        </w:r>
        <w:r>
          <w:fldChar w:fldCharType="end"/>
        </w:r>
        <w:r w:rsidRPr="00DF1FEC">
          <w:t xml:space="preserve"> shows the process of the information extraction.</w:t>
        </w:r>
      </w:moveTo>
    </w:p>
    <w:p w14:paraId="7A41ECD1" w14:textId="77777777" w:rsidR="00A05B58" w:rsidRPr="00DF1FEC" w:rsidRDefault="00A05B58" w:rsidP="00AD0972">
      <w:pPr>
        <w:pStyle w:val="Content2"/>
      </w:pPr>
    </w:p>
    <w:p w14:paraId="37224BB7" w14:textId="56B00078" w:rsidR="00AD0972" w:rsidRPr="00915BA7" w:rsidDel="00A05B58" w:rsidRDefault="00AD0972" w:rsidP="00AD0972">
      <w:pPr>
        <w:pStyle w:val="Content2"/>
        <w:rPr>
          <w:del w:id="5872" w:author="Vilson Lu" w:date="2014-08-22T04:19:00Z"/>
          <w:b/>
          <w:i/>
        </w:rPr>
      </w:pPr>
    </w:p>
    <w:p w14:paraId="39BF6DF1" w14:textId="40EA8269" w:rsidR="00AD0972" w:rsidDel="00A05B58" w:rsidRDefault="00AD0972" w:rsidP="00AD0972">
      <w:pPr>
        <w:pStyle w:val="Caption"/>
        <w:ind w:firstLine="720"/>
        <w:jc w:val="both"/>
        <w:rPr>
          <w:del w:id="5873" w:author="Vilson Lu" w:date="2014-08-22T04:19:00Z"/>
        </w:rPr>
      </w:pPr>
      <w:bookmarkStart w:id="5874" w:name="_Toc396442303"/>
      <w:moveTo w:id="5875" w:author="Vilson Lu" w:date="2014-08-22T00:20:00Z">
        <w:del w:id="5876" w:author="Vilson Lu" w:date="2014-08-22T04:19:00Z">
          <w:r w:rsidDel="00A05B58">
            <w:delText xml:space="preserve">Figure </w:delText>
          </w:r>
        </w:del>
        <w:del w:id="5877" w:author="Vilson Lu" w:date="2014-08-22T04:14:00Z">
          <w:r w:rsidDel="00525FF6">
            <w:fldChar w:fldCharType="begin"/>
          </w:r>
          <w:r w:rsidDel="00525FF6">
            <w:delInstrText xml:space="preserve"> STYLEREF 1 \s </w:delInstrText>
          </w:r>
          <w:r w:rsidDel="00525FF6">
            <w:fldChar w:fldCharType="separate"/>
          </w:r>
          <w:r w:rsidDel="00525FF6">
            <w:rPr>
              <w:noProof/>
            </w:rPr>
            <w:delText>3</w:delText>
          </w:r>
          <w:r w:rsidDel="00525FF6">
            <w:fldChar w:fldCharType="end"/>
          </w:r>
          <w:r w:rsidDel="00525FF6">
            <w:noBreakHyphen/>
          </w:r>
          <w:r w:rsidDel="00525FF6">
            <w:fldChar w:fldCharType="begin"/>
          </w:r>
          <w:r w:rsidDel="00525FF6">
            <w:delInstrText xml:space="preserve"> SEQ Figure \* ARABIC \s 1 </w:delInstrText>
          </w:r>
          <w:r w:rsidDel="00525FF6">
            <w:fldChar w:fldCharType="separate"/>
          </w:r>
          <w:r w:rsidDel="00525FF6">
            <w:rPr>
              <w:noProof/>
            </w:rPr>
            <w:delText>8</w:delText>
          </w:r>
          <w:r w:rsidDel="00525FF6">
            <w:fldChar w:fldCharType="end"/>
          </w:r>
        </w:del>
        <w:del w:id="5878" w:author="Vilson Lu" w:date="2014-08-22T04:19:00Z">
          <w:r w:rsidDel="00A05B58">
            <w:delText xml:space="preserve">. </w:delText>
          </w:r>
          <w:r w:rsidRPr="00B50128" w:rsidDel="00A05B58">
            <w:delText>Information Extraction Process of LearningPinocchio</w:delText>
          </w:r>
        </w:del>
      </w:moveTo>
      <w:bookmarkEnd w:id="5874"/>
    </w:p>
    <w:p w14:paraId="626B06E8" w14:textId="77777777" w:rsidR="00A05B58" w:rsidRDefault="00AD0972">
      <w:pPr>
        <w:pStyle w:val="Content"/>
        <w:keepNext/>
        <w:rPr>
          <w:ins w:id="5879" w:author="Vilson Lu" w:date="2014-08-22T04:19:00Z"/>
        </w:rPr>
        <w:pPrChange w:id="5880" w:author="Vilson Lu" w:date="2014-08-22T04:19:00Z">
          <w:pPr>
            <w:pStyle w:val="Content"/>
          </w:pPr>
        </w:pPrChange>
      </w:pPr>
      <w:moveTo w:id="5881" w:author="Vilson Lu" w:date="2014-08-22T00:20:00Z">
        <w:r>
          <w:rPr>
            <w:noProof/>
            <w:lang w:val="en-PH" w:eastAsia="zh-CN"/>
          </w:rPr>
          <w:drawing>
            <wp:inline distT="0" distB="0" distL="0" distR="0" wp14:anchorId="31E9412D" wp14:editId="5C762513">
              <wp:extent cx="5029200" cy="1603002"/>
              <wp:effectExtent l="25400" t="25400" r="2540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1603002"/>
                      </a:xfrm>
                      <a:prstGeom prst="rect">
                        <a:avLst/>
                      </a:prstGeom>
                      <a:ln w="28575" cmpd="sng">
                        <a:solidFill>
                          <a:schemeClr val="tx1"/>
                        </a:solidFill>
                      </a:ln>
                    </pic:spPr>
                  </pic:pic>
                </a:graphicData>
              </a:graphic>
            </wp:inline>
          </w:drawing>
        </w:r>
      </w:moveTo>
    </w:p>
    <w:p w14:paraId="7FE994CF" w14:textId="73223E9E" w:rsidR="00AD0972" w:rsidRDefault="00A05B58">
      <w:pPr>
        <w:pStyle w:val="Caption"/>
        <w:pPrChange w:id="5882" w:author="Vilson Lu" w:date="2014-08-22T04:20:00Z">
          <w:pPr>
            <w:pStyle w:val="Content"/>
          </w:pPr>
        </w:pPrChange>
      </w:pPr>
      <w:ins w:id="5883" w:author="Vilson Lu" w:date="2014-08-22T04:19:00Z">
        <w:r>
          <w:t xml:space="preserve">Figure </w:t>
        </w:r>
      </w:ins>
      <w:ins w:id="5884" w:author="Vilson Lu" w:date="2014-08-22T05:10:00Z">
        <w:r w:rsidR="00C81FB8">
          <w:fldChar w:fldCharType="begin"/>
        </w:r>
        <w:r w:rsidR="00C81FB8">
          <w:instrText xml:space="preserve"> STYLEREF 1 \s </w:instrText>
        </w:r>
      </w:ins>
      <w:r w:rsidR="00C81FB8">
        <w:fldChar w:fldCharType="separate"/>
      </w:r>
      <w:r w:rsidR="00C81FB8">
        <w:rPr>
          <w:noProof/>
        </w:rPr>
        <w:t>3</w:t>
      </w:r>
      <w:ins w:id="5885" w:author="Vilson Lu" w:date="2014-08-22T05:10:00Z">
        <w:r w:rsidR="00C81FB8">
          <w:fldChar w:fldCharType="end"/>
        </w:r>
        <w:r w:rsidR="00C81FB8">
          <w:noBreakHyphen/>
        </w:r>
        <w:r w:rsidR="00C81FB8">
          <w:fldChar w:fldCharType="begin"/>
        </w:r>
        <w:r w:rsidR="00C81FB8">
          <w:instrText xml:space="preserve"> SEQ Figure \* ARABIC \s 1 </w:instrText>
        </w:r>
      </w:ins>
      <w:r w:rsidR="00C81FB8">
        <w:fldChar w:fldCharType="separate"/>
      </w:r>
      <w:ins w:id="5886" w:author="Vilson Lu" w:date="2014-08-22T05:10:00Z">
        <w:r w:rsidR="00C81FB8">
          <w:rPr>
            <w:noProof/>
          </w:rPr>
          <w:t>6</w:t>
        </w:r>
        <w:r w:rsidR="00C81FB8">
          <w:fldChar w:fldCharType="end"/>
        </w:r>
      </w:ins>
      <w:ins w:id="5887" w:author="Vilson Lu" w:date="2014-08-22T04:19:00Z">
        <w:r>
          <w:t xml:space="preserve">. </w:t>
        </w:r>
        <w:r w:rsidRPr="002648A0">
          <w:t>Information Extraction Process of LearningPinocchio</w:t>
        </w:r>
      </w:ins>
    </w:p>
    <w:p w14:paraId="3EFEB65F" w14:textId="77777777" w:rsidR="00AD0972" w:rsidRDefault="00AD0972" w:rsidP="00AD0972">
      <w:pPr>
        <w:pStyle w:val="Content2"/>
      </w:pPr>
    </w:p>
    <w:p w14:paraId="4CA72703" w14:textId="77777777" w:rsidR="00AD0972" w:rsidRPr="00F54136" w:rsidRDefault="00AD0972" w:rsidP="00AD0972">
      <w:pPr>
        <w:pStyle w:val="Content2"/>
      </w:pPr>
      <w:moveTo w:id="5888" w:author="Vilson Lu" w:date="2014-08-22T00:20:00Z">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moveTo>
    </w:p>
    <w:p w14:paraId="43908963" w14:textId="77777777" w:rsidR="00AD0972" w:rsidRPr="00F54136" w:rsidRDefault="00AD0972" w:rsidP="00AD0972">
      <w:pPr>
        <w:pStyle w:val="Content2"/>
      </w:pPr>
    </w:p>
    <w:p w14:paraId="1AF37901" w14:textId="77777777" w:rsidR="00AD0972" w:rsidRPr="00F54136" w:rsidRDefault="00AD0972" w:rsidP="00AD0972">
      <w:pPr>
        <w:pStyle w:val="Content2"/>
      </w:pPr>
      <w:moveTo w:id="5889" w:author="Vilson Lu" w:date="2014-08-22T00:20:00Z">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w:t>
        </w:r>
        <w:r w:rsidRPr="008C70F0">
          <w:rPr>
            <w:rStyle w:val="Content1Char"/>
          </w:rPr>
          <w:t>s</w:t>
        </w:r>
        <w:r w:rsidRPr="00F54136">
          <w:t>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moveTo>
    </w:p>
    <w:p w14:paraId="0975CD45" w14:textId="77777777" w:rsidR="00AD0972" w:rsidRPr="00F54136" w:rsidRDefault="00AD0972" w:rsidP="00AD0972">
      <w:pPr>
        <w:pStyle w:val="Content2"/>
      </w:pPr>
    </w:p>
    <w:p w14:paraId="0750827F" w14:textId="77777777" w:rsidR="00AD0972" w:rsidRDefault="00AD0972" w:rsidP="00AD0972">
      <w:pPr>
        <w:pStyle w:val="Content2"/>
      </w:pPr>
      <w:moveTo w:id="5890" w:author="Vilson Lu" w:date="2014-08-22T00:20:00Z">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moveTo>
    </w:p>
    <w:p w14:paraId="36AAFEFB" w14:textId="77777777" w:rsidR="00AD0972" w:rsidRDefault="00AD0972" w:rsidP="00AD0972">
      <w:pPr>
        <w:pStyle w:val="Content2"/>
      </w:pPr>
    </w:p>
    <w:moveToRangeEnd w:id="5810"/>
    <w:p w14:paraId="705C9229" w14:textId="77777777" w:rsidR="00602FF1" w:rsidRPr="0027470C" w:rsidRDefault="00602FF1" w:rsidP="00602FF1">
      <w:pPr>
        <w:pStyle w:val="Heading4"/>
        <w:rPr>
          <w:ins w:id="5891" w:author="Vilson Lu" w:date="2014-08-15T14:52:00Z"/>
        </w:rPr>
      </w:pPr>
      <w:ins w:id="5892" w:author="Vilson Lu" w:date="2014-08-15T14:52:00Z">
        <w:r>
          <w:t>IE</w:t>
        </w:r>
        <w:r>
          <w:rPr>
            <w:vertAlign w:val="superscript"/>
          </w:rPr>
          <w:t xml:space="preserve">2 </w:t>
        </w:r>
        <w:r>
          <w:t>(Aone et al., 1998)</w:t>
        </w:r>
      </w:ins>
    </w:p>
    <w:p w14:paraId="2A6011BB" w14:textId="77777777" w:rsidR="00602FF1" w:rsidRPr="00DC3870" w:rsidRDefault="00602FF1">
      <w:pPr>
        <w:pStyle w:val="Content2"/>
        <w:rPr>
          <w:ins w:id="5893" w:author="Vilson Lu" w:date="2014-08-15T14:52:00Z"/>
        </w:rPr>
        <w:pPrChange w:id="5894" w:author="TinTin Kalaw" w:date="2014-08-16T12:34:00Z">
          <w:pPr/>
        </w:pPrChange>
      </w:pPr>
    </w:p>
    <w:p w14:paraId="4294ED74" w14:textId="3E11CFCF" w:rsidR="00602FF1" w:rsidRPr="00DC3870" w:rsidRDefault="00602FF1">
      <w:pPr>
        <w:pStyle w:val="Content2"/>
        <w:rPr>
          <w:ins w:id="5895" w:author="Vilson Lu" w:date="2014-08-15T14:52:00Z"/>
        </w:rPr>
        <w:pPrChange w:id="5896" w:author="TinTin Kalaw" w:date="2014-08-16T12:34:00Z">
          <w:pPr>
            <w:pStyle w:val="Content"/>
          </w:pPr>
        </w:pPrChange>
      </w:pPr>
      <w:ins w:id="5897" w:author="Vilson Lu" w:date="2014-08-15T14:52:00Z">
        <w:r>
          <w:t>Aone</w:t>
        </w:r>
        <w:r w:rsidRPr="00DC3870">
          <w:t xml:space="preserve"> and his team of researchers</w:t>
        </w:r>
        <w:r>
          <w:t xml:space="preserve"> (1998)</w:t>
        </w:r>
        <w:r w:rsidRPr="00DC3870">
          <w:t xml:space="preserve"> have presented an adaptive Information Extraction system that can be used to extract information from different type of texts like unstructured, </w:t>
        </w:r>
        <w:r w:rsidRPr="00826007">
          <w:rPr>
            <w:rStyle w:val="Content1Char"/>
            <w:rPrChange w:id="5898" w:author="Vilson Lu" w:date="2014-08-15T22:29:00Z">
              <w:rPr/>
            </w:rPrChange>
          </w:rPr>
          <w:t>structured and semi-structured texts. In their paper, they presented the architecture that th</w:t>
        </w:r>
        <w:r w:rsidRPr="00DC3870">
          <w:t xml:space="preserve">ey used </w:t>
        </w:r>
        <w:r w:rsidRPr="00FD77B6">
          <w:t>in building the system. Aone’s IE system has six main modules in its architecture. Mod</w:t>
        </w:r>
        <w:r w:rsidRPr="00DC3870">
          <w:t xml:space="preserve">ule 1 is responsible for the named-entity recognition part of the IE system. For this module, </w:t>
        </w:r>
        <w:r>
          <w:t xml:space="preserve">they </w:t>
        </w:r>
        <w:r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t>in the desired format.</w:t>
        </w:r>
      </w:ins>
      <w:ins w:id="5899" w:author="TinTin Kalaw" w:date="2014-08-16T12:34:00Z">
        <w:r w:rsidR="0078345A">
          <w:t xml:space="preserve"> </w:t>
        </w:r>
        <w:r w:rsidR="0078345A">
          <w:fldChar w:fldCharType="begin"/>
        </w:r>
        <w:r w:rsidR="0078345A">
          <w:instrText xml:space="preserve"> REF _Ref395955818 \h </w:instrText>
        </w:r>
      </w:ins>
      <w:r w:rsidR="0078345A">
        <w:fldChar w:fldCharType="separate"/>
      </w:r>
      <w:ins w:id="5900" w:author="Vilson Lu" w:date="2014-08-16T16:50:00Z">
        <w:r w:rsidR="0068488C">
          <w:t xml:space="preserve">Figure </w:t>
        </w:r>
        <w:r w:rsidR="0068488C">
          <w:rPr>
            <w:noProof/>
          </w:rPr>
          <w:t>3</w:t>
        </w:r>
        <w:r w:rsidR="0068488C">
          <w:noBreakHyphen/>
        </w:r>
        <w:r w:rsidR="0068488C">
          <w:rPr>
            <w:noProof/>
          </w:rPr>
          <w:t>4</w:t>
        </w:r>
      </w:ins>
      <w:ins w:id="5901" w:author="TinTin Kalaw" w:date="2014-08-16T12:34:00Z">
        <w:r w:rsidR="0078345A">
          <w:fldChar w:fldCharType="end"/>
        </w:r>
      </w:ins>
      <w:ins w:id="5902" w:author="Vilson Lu" w:date="2014-08-15T14:52:00Z">
        <w:r>
          <w:t xml:space="preserve"> </w:t>
        </w:r>
        <w:del w:id="5903" w:author="TinTin Kalaw" w:date="2014-08-16T12:34:00Z">
          <w:r w:rsidDel="0078345A">
            <w:delText>Figure 3-4</w:delText>
          </w:r>
          <w:r w:rsidRPr="00DC3870" w:rsidDel="0078345A">
            <w:delText xml:space="preserve"> </w:delText>
          </w:r>
        </w:del>
        <w:r w:rsidRPr="00DC3870">
          <w:t xml:space="preserve">illustrates the architecture of the system proposed by </w:t>
        </w:r>
        <w:r>
          <w:t>Aone</w:t>
        </w:r>
        <w:r w:rsidRPr="00DC3870">
          <w:t xml:space="preserve"> et al.</w:t>
        </w:r>
      </w:ins>
    </w:p>
    <w:p w14:paraId="66664FA8" w14:textId="77777777" w:rsidR="00602FF1" w:rsidRPr="00DC3870" w:rsidRDefault="00602FF1">
      <w:pPr>
        <w:pStyle w:val="Content2"/>
        <w:rPr>
          <w:ins w:id="5904" w:author="Vilson Lu" w:date="2014-08-15T14:52:00Z"/>
        </w:rPr>
        <w:pPrChange w:id="5905" w:author="TinTin Kalaw" w:date="2014-08-16T12:34:00Z">
          <w:pPr>
            <w:pStyle w:val="Content"/>
          </w:pPr>
        </w:pPrChange>
      </w:pPr>
    </w:p>
    <w:p w14:paraId="7D65534A" w14:textId="77777777" w:rsidR="00A05B58" w:rsidRDefault="00602FF1">
      <w:pPr>
        <w:pStyle w:val="Content"/>
        <w:keepNext/>
        <w:rPr>
          <w:ins w:id="5906" w:author="Vilson Lu" w:date="2014-08-22T04:20:00Z"/>
        </w:rPr>
      </w:pPr>
      <w:ins w:id="5907" w:author="Vilson Lu" w:date="2014-08-15T14:52:00Z">
        <w:r w:rsidRPr="00DC3870">
          <w:rPr>
            <w:noProof/>
            <w:lang w:val="en-PH" w:eastAsia="zh-CN"/>
          </w:rPr>
          <w:lastRenderedPageBreak/>
          <w:drawing>
            <wp:inline distT="0" distB="0" distL="0" distR="0" wp14:anchorId="473A025E" wp14:editId="1779984F">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ins>
    </w:p>
    <w:p w14:paraId="01A836B7" w14:textId="5714A4E1" w:rsidR="00602FF1" w:rsidRDefault="00A05B58">
      <w:pPr>
        <w:pStyle w:val="Caption"/>
        <w:jc w:val="both"/>
        <w:rPr>
          <w:ins w:id="5908" w:author="Vilson Lu" w:date="2014-08-15T14:52:00Z"/>
        </w:rPr>
        <w:pPrChange w:id="5909" w:author="Vilson Lu" w:date="2014-08-22T04:20:00Z">
          <w:pPr>
            <w:pStyle w:val="Content"/>
            <w:keepNext/>
          </w:pPr>
        </w:pPrChange>
      </w:pPr>
      <w:ins w:id="5910" w:author="Vilson Lu" w:date="2014-08-22T04:20:00Z">
        <w:r>
          <w:t xml:space="preserve">Figure </w:t>
        </w:r>
      </w:ins>
      <w:ins w:id="5911" w:author="Vilson Lu" w:date="2014-08-22T05:10:00Z">
        <w:r w:rsidR="00C81FB8">
          <w:fldChar w:fldCharType="begin"/>
        </w:r>
        <w:r w:rsidR="00C81FB8">
          <w:instrText xml:space="preserve"> STYLEREF 1 \s </w:instrText>
        </w:r>
      </w:ins>
      <w:r w:rsidR="00C81FB8">
        <w:fldChar w:fldCharType="separate"/>
      </w:r>
      <w:r w:rsidR="00C81FB8">
        <w:rPr>
          <w:noProof/>
        </w:rPr>
        <w:t>3</w:t>
      </w:r>
      <w:ins w:id="5912" w:author="Vilson Lu" w:date="2014-08-22T05:10:00Z">
        <w:r w:rsidR="00C81FB8">
          <w:fldChar w:fldCharType="end"/>
        </w:r>
        <w:r w:rsidR="00C81FB8">
          <w:noBreakHyphen/>
        </w:r>
        <w:r w:rsidR="00C81FB8">
          <w:fldChar w:fldCharType="begin"/>
        </w:r>
        <w:r w:rsidR="00C81FB8">
          <w:instrText xml:space="preserve"> SEQ Figure \* ARABIC \s 1 </w:instrText>
        </w:r>
      </w:ins>
      <w:r w:rsidR="00C81FB8">
        <w:fldChar w:fldCharType="separate"/>
      </w:r>
      <w:ins w:id="5913" w:author="Vilson Lu" w:date="2014-08-22T05:10:00Z">
        <w:r w:rsidR="00C81FB8">
          <w:rPr>
            <w:noProof/>
          </w:rPr>
          <w:t>7</w:t>
        </w:r>
        <w:r w:rsidR="00C81FB8">
          <w:fldChar w:fldCharType="end"/>
        </w:r>
      </w:ins>
      <w:ins w:id="5914" w:author="Vilson Lu" w:date="2014-08-22T04:20:00Z">
        <w:r>
          <w:t xml:space="preserve">. </w:t>
        </w:r>
        <w:r w:rsidRPr="00A71B71">
          <w:t>Figure 3 7. Architecture of IE2 Adaptive Information Extraction System</w:t>
        </w:r>
      </w:ins>
    </w:p>
    <w:p w14:paraId="2D47BE42" w14:textId="77777777" w:rsidR="00602FF1" w:rsidRDefault="00602FF1" w:rsidP="00602FF1">
      <w:pPr>
        <w:pStyle w:val="Content"/>
        <w:ind w:left="0"/>
        <w:rPr>
          <w:ins w:id="5915" w:author="Vilson Lu" w:date="2014-08-15T14:52:00Z"/>
        </w:rPr>
      </w:pPr>
    </w:p>
    <w:p w14:paraId="583A3BFB" w14:textId="7B677211" w:rsidR="00602FF1" w:rsidRDefault="0078345A">
      <w:pPr>
        <w:pStyle w:val="Heading4"/>
        <w:rPr>
          <w:ins w:id="5916" w:author="Vilson Lu" w:date="2014-08-15T14:52:00Z"/>
        </w:rPr>
        <w:pPrChange w:id="5917" w:author="Kyle Mc Hale Dela Cruz" w:date="2014-08-15T16:32:00Z">
          <w:pPr>
            <w:pStyle w:val="Style1"/>
            <w:numPr>
              <w:numId w:val="1"/>
            </w:numPr>
            <w:tabs>
              <w:tab w:val="clear" w:pos="2880"/>
            </w:tabs>
            <w:ind w:left="2880" w:hanging="720"/>
          </w:pPr>
        </w:pPrChange>
      </w:pPr>
      <w:ins w:id="5918" w:author="TinTin Kalaw" w:date="2014-08-16T12:35:00Z">
        <w:del w:id="5919" w:author="Vilson Lu" w:date="2014-08-22T00:19:00Z">
          <w:r w:rsidDel="00AD0972">
            <w:delText xml:space="preserve"> </w:delText>
          </w:r>
          <w:r w:rsidDel="00AD0972">
            <w:fldChar w:fldCharType="begin"/>
          </w:r>
          <w:r w:rsidDel="00AD0972">
            <w:delInstrText xml:space="preserve"> REF _Ref395955846 \h </w:delInstrText>
          </w:r>
        </w:del>
      </w:ins>
      <w:del w:id="5920" w:author="Vilson Lu" w:date="2014-08-22T00:19:00Z">
        <w:r w:rsidDel="00AD0972">
          <w:fldChar w:fldCharType="end"/>
        </w:r>
      </w:del>
      <w:ins w:id="5921" w:author="TinTin Kalaw" w:date="2014-08-16T12:35:00Z">
        <w:del w:id="5922" w:author="Vilson Lu" w:date="2014-08-22T00:19:00Z">
          <w:r w:rsidDel="00AD0972">
            <w:delText xml:space="preserve"> </w:delText>
          </w:r>
          <w:r w:rsidDel="00AD0972">
            <w:fldChar w:fldCharType="begin"/>
          </w:r>
          <w:r w:rsidDel="00AD0972">
            <w:delInstrText xml:space="preserve"> REF _Ref395955862 \h </w:delInstrText>
          </w:r>
        </w:del>
      </w:ins>
      <w:del w:id="5923" w:author="Vilson Lu" w:date="2014-08-22T00:19:00Z">
        <w:r w:rsidDel="00AD0972">
          <w:delInstrText xml:space="preserve"> \* MERGEFORMAT </w:delInstrText>
        </w:r>
        <w:r w:rsidDel="00AD0972">
          <w:fldChar w:fldCharType="end"/>
        </w:r>
      </w:del>
      <w:ins w:id="5924" w:author="TinTin Kalaw" w:date="2014-08-16T12:36:00Z">
        <w:del w:id="5925" w:author="Vilson Lu" w:date="2014-08-22T00:19:00Z">
          <w:r w:rsidDel="00AD0972">
            <w:fldChar w:fldCharType="begin"/>
          </w:r>
          <w:r w:rsidDel="00AD0972">
            <w:delInstrText xml:space="preserve"> REF _Ref395955893 \h </w:delInstrText>
          </w:r>
        </w:del>
      </w:ins>
      <w:del w:id="5926" w:author="Vilson Lu" w:date="2014-08-22T00:19:00Z">
        <w:r w:rsidDel="00AD0972">
          <w:fldChar w:fldCharType="end"/>
        </w:r>
      </w:del>
      <w:ins w:id="5927" w:author="TinTin Kalaw" w:date="2014-08-16T12:37:00Z">
        <w:del w:id="5928" w:author="Vilson Lu" w:date="2014-08-22T00:19:00Z">
          <w:r w:rsidDel="00AD0972">
            <w:fldChar w:fldCharType="begin"/>
          </w:r>
          <w:r w:rsidDel="00AD0972">
            <w:delInstrText xml:space="preserve"> REF _Ref395955950 \h </w:delInstrText>
          </w:r>
        </w:del>
      </w:ins>
      <w:del w:id="5929" w:author="Vilson Lu" w:date="2014-08-22T00:19:00Z">
        <w:r w:rsidDel="00AD0972">
          <w:fldChar w:fldCharType="end"/>
        </w:r>
      </w:del>
      <w:ins w:id="5930" w:author="Vilson Lu" w:date="2014-08-15T14:52:00Z">
        <w:r w:rsidR="00602FF1">
          <w:t>SOMIDIA (</w:t>
        </w:r>
        <w:del w:id="5931" w:author="TinTin Kalaw" w:date="2014-08-16T13:16:00Z">
          <w:r w:rsidR="00602FF1" w:rsidDel="009F684C">
            <w:delText>Chua</w:delText>
          </w:r>
        </w:del>
      </w:ins>
      <w:ins w:id="5932" w:author="TinTin Kalaw" w:date="2014-08-16T13:16:00Z">
        <w:r w:rsidR="009F684C">
          <w:t>Cheng</w:t>
        </w:r>
      </w:ins>
      <w:ins w:id="5933" w:author="Vilson Lu" w:date="2014-08-15T14:52:00Z">
        <w:del w:id="5934" w:author="TinTin Kalaw" w:date="2014-08-16T13:16:00Z">
          <w:r w:rsidR="00602FF1" w:rsidDel="009F684C">
            <w:delText>,</w:delText>
          </w:r>
        </w:del>
        <w:r w:rsidR="00602FF1">
          <w:t xml:space="preserve"> et al., 2013)</w:t>
        </w:r>
      </w:ins>
    </w:p>
    <w:p w14:paraId="4D1BFEF9" w14:textId="77777777" w:rsidR="00602FF1" w:rsidRDefault="00602FF1">
      <w:pPr>
        <w:pStyle w:val="Content2"/>
        <w:rPr>
          <w:ins w:id="5935" w:author="Vilson Lu" w:date="2014-08-15T14:52:00Z"/>
          <w:shd w:val="clear" w:color="auto" w:fill="FFFFFF"/>
          <w:lang w:val="en-PH" w:eastAsia="zh-CN"/>
        </w:rPr>
        <w:pPrChange w:id="5936" w:author="TinTin Kalaw" w:date="2014-08-16T12:37:00Z">
          <w:pPr>
            <w:pStyle w:val="Content"/>
          </w:pPr>
        </w:pPrChange>
      </w:pPr>
    </w:p>
    <w:p w14:paraId="46117AC9" w14:textId="3B861524" w:rsidR="00602FF1" w:rsidRDefault="00602FF1">
      <w:pPr>
        <w:pStyle w:val="Content2"/>
        <w:rPr>
          <w:ins w:id="5937" w:author="Vilson Lu" w:date="2014-08-15T14:52:00Z"/>
          <w:shd w:val="clear" w:color="auto" w:fill="FFFFFF"/>
          <w:lang w:val="en-PH" w:eastAsia="zh-CN"/>
        </w:rPr>
        <w:pPrChange w:id="5938" w:author="TinTin Kalaw" w:date="2014-08-16T12:37:00Z">
          <w:pPr>
            <w:pStyle w:val="Content"/>
          </w:pPr>
        </w:pPrChange>
      </w:pPr>
      <w:ins w:id="5939" w:author="Vilson Lu" w:date="2014-08-15T14:52:00Z">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Extractor. For Filipino, they used Filipino NER and Filipino Extractor.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Pr>
            <w:rFonts w:ascii="Times New Roman" w:hAnsi="Times New Roman" w:cs="Times New Roman"/>
            <w:sz w:val="24"/>
            <w:szCs w:val="24"/>
            <w:lang w:val="en-PH" w:eastAsia="zh-CN"/>
          </w:rPr>
          <w:t xml:space="preserve"> </w:t>
        </w:r>
        <w:r>
          <w:rPr>
            <w:shd w:val="clear" w:color="auto" w:fill="FFFFFF"/>
            <w:lang w:val="en-PH" w:eastAsia="zh-CN"/>
          </w:rPr>
          <w:t>T</w:t>
        </w:r>
        <w:r w:rsidRPr="003B708B">
          <w:rPr>
            <w:shd w:val="clear" w:color="auto" w:fill="FFFFFF"/>
            <w:lang w:val="en-PH" w:eastAsia="zh-CN"/>
          </w:rPr>
          <w:t>he Filipino information extraction process has Filipino NER and Filipino Extractor.</w:t>
        </w:r>
        <w:r>
          <w:rPr>
            <w:shd w:val="clear" w:color="auto" w:fill="FFFFFF"/>
            <w:lang w:val="en-PH" w:eastAsia="zh-CN"/>
          </w:rPr>
          <w:t xml:space="preserve"> For the Filpino NER, they build their own gazetteer for there are no existing gazetteer for Filipino. They used dictionary-based and rule-based approach in implementing the NER. </w:t>
        </w:r>
      </w:ins>
      <w:ins w:id="5940" w:author="TinTin Kalaw" w:date="2014-08-16T12:37:00Z">
        <w:r w:rsidR="0078345A">
          <w:rPr>
            <w:shd w:val="clear" w:color="auto" w:fill="FFFFFF"/>
            <w:lang w:val="en-PH" w:eastAsia="zh-CN"/>
          </w:rPr>
          <w:fldChar w:fldCharType="begin"/>
        </w:r>
        <w:r w:rsidR="0078345A">
          <w:rPr>
            <w:shd w:val="clear" w:color="auto" w:fill="FFFFFF"/>
            <w:lang w:val="en-PH" w:eastAsia="zh-CN"/>
          </w:rPr>
          <w:instrText xml:space="preserve"> REF _Ref395955986 \h </w:instrText>
        </w:r>
      </w:ins>
      <w:r w:rsidR="0078345A">
        <w:rPr>
          <w:shd w:val="clear" w:color="auto" w:fill="FFFFFF"/>
          <w:lang w:val="en-PH" w:eastAsia="zh-CN"/>
        </w:rPr>
      </w:r>
      <w:r w:rsidR="0078345A">
        <w:rPr>
          <w:shd w:val="clear" w:color="auto" w:fill="FFFFFF"/>
          <w:lang w:val="en-PH" w:eastAsia="zh-CN"/>
        </w:rPr>
        <w:fldChar w:fldCharType="separate"/>
      </w:r>
      <w:ins w:id="5941" w:author="Vilson Lu" w:date="2014-08-16T16:50:00Z">
        <w:r w:rsidR="0068488C">
          <w:t xml:space="preserve">Figure </w:t>
        </w:r>
        <w:r w:rsidR="0068488C">
          <w:rPr>
            <w:noProof/>
          </w:rPr>
          <w:t>3</w:t>
        </w:r>
        <w:r w:rsidR="0068488C">
          <w:noBreakHyphen/>
        </w:r>
        <w:r w:rsidR="0068488C">
          <w:rPr>
            <w:noProof/>
          </w:rPr>
          <w:t>9</w:t>
        </w:r>
      </w:ins>
      <w:ins w:id="5942" w:author="TinTin Kalaw" w:date="2014-08-16T12:37:00Z">
        <w:r w:rsidR="0078345A">
          <w:rPr>
            <w:shd w:val="clear" w:color="auto" w:fill="FFFFFF"/>
            <w:lang w:val="en-PH" w:eastAsia="zh-CN"/>
          </w:rPr>
          <w:fldChar w:fldCharType="end"/>
        </w:r>
      </w:ins>
      <w:ins w:id="5943" w:author="Vilson Lu" w:date="2014-08-15T14:52:00Z">
        <w:del w:id="5944" w:author="TinTin Kalaw" w:date="2014-08-16T12:37:00Z">
          <w:r w:rsidDel="0078345A">
            <w:rPr>
              <w:shd w:val="clear" w:color="auto" w:fill="FFFFFF"/>
              <w:lang w:val="en-PH" w:eastAsia="zh-CN"/>
            </w:rPr>
            <w:delText xml:space="preserve">Figure 3-9 </w:delText>
          </w:r>
        </w:del>
      </w:ins>
      <w:ins w:id="5945" w:author="TinTin Kalaw" w:date="2014-08-16T12:37:00Z">
        <w:r w:rsidR="0078345A">
          <w:rPr>
            <w:shd w:val="clear" w:color="auto" w:fill="FFFFFF"/>
            <w:lang w:val="en-PH" w:eastAsia="zh-CN"/>
          </w:rPr>
          <w:t xml:space="preserve"> </w:t>
        </w:r>
      </w:ins>
      <w:ins w:id="5946" w:author="Vilson Lu" w:date="2014-08-15T14:52:00Z">
        <w:r>
          <w:rPr>
            <w:shd w:val="clear" w:color="auto" w:fill="FFFFFF"/>
            <w:lang w:val="en-PH" w:eastAsia="zh-CN"/>
          </w:rPr>
          <w:t>describes the architecture of SOMIDIA.</w:t>
        </w:r>
      </w:ins>
    </w:p>
    <w:p w14:paraId="27A0532D" w14:textId="77777777" w:rsidR="00602FF1" w:rsidRDefault="00602FF1">
      <w:pPr>
        <w:pStyle w:val="Content2"/>
        <w:rPr>
          <w:ins w:id="5947" w:author="Vilson Lu" w:date="2014-08-15T14:52:00Z"/>
          <w:shd w:val="clear" w:color="auto" w:fill="FFFFFF"/>
          <w:lang w:val="en-PH" w:eastAsia="zh-CN"/>
        </w:rPr>
        <w:pPrChange w:id="5948" w:author="TinTin Kalaw" w:date="2014-08-16T12:37:00Z">
          <w:pPr>
            <w:pStyle w:val="Content"/>
          </w:pPr>
        </w:pPrChange>
      </w:pPr>
    </w:p>
    <w:p w14:paraId="4CA3BD3D" w14:textId="77777777" w:rsidR="00602FF1" w:rsidRPr="005C142B" w:rsidRDefault="00602FF1">
      <w:pPr>
        <w:pStyle w:val="Content2"/>
        <w:rPr>
          <w:ins w:id="5949" w:author="Vilson Lu" w:date="2014-08-15T14:52:00Z"/>
          <w:lang w:val="en-PH" w:eastAsia="zh-CN"/>
        </w:rPr>
        <w:pPrChange w:id="5950" w:author="TinTin Kalaw" w:date="2014-08-16T12:37:00Z">
          <w:pPr>
            <w:pStyle w:val="Content"/>
          </w:pPr>
        </w:pPrChange>
      </w:pPr>
      <w:ins w:id="5951" w:author="Vilson Lu" w:date="2014-08-15T14:52:00Z">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This module of SOMIDIA is mainly responsible for extracting different patterns from the set of documents and seed words so that they can be later used for the extraction process. SOMIDIA defines a document as any text that is related to the domain of the e</w:t>
        </w:r>
        <w:r w:rsidRPr="00FB7FA3">
          <w:rPr>
            <w:rStyle w:val="Content1Char"/>
            <w:rPrChange w:id="5952" w:author="Vilson Lu" w:date="2014-08-15T15:06:00Z">
              <w:rPr>
                <w:shd w:val="clear" w:color="auto" w:fill="FFFFFF"/>
                <w:lang w:val="en-PH" w:eastAsia="zh-CN"/>
              </w:rPr>
            </w:rPrChange>
          </w:rPr>
          <w:t>x</w:t>
        </w:r>
        <w:r w:rsidRPr="005C142B">
          <w:rPr>
            <w:shd w:val="clear" w:color="auto" w:fill="FFFFFF"/>
            <w:lang w:val="en-PH" w:eastAsia="zh-CN"/>
          </w:rPr>
          <w:t>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the window that is found to the right of the seed word. After generating all possible rules from the combination of tokens and various window setups, it then stores the generated rules for that specific seed word in a HashMap together with the number of times the rules were generated. This process is done continuously until rules are generated for all the seed words in the document and until all of the documents are completely processed.</w:t>
        </w:r>
      </w:ins>
    </w:p>
    <w:p w14:paraId="409FA979" w14:textId="77777777" w:rsidR="00602FF1" w:rsidRPr="005C142B" w:rsidRDefault="00602FF1">
      <w:pPr>
        <w:pStyle w:val="Content2"/>
        <w:rPr>
          <w:ins w:id="5953" w:author="Vilson Lu" w:date="2014-08-15T14:52:00Z"/>
          <w:rFonts w:ascii="Times New Roman" w:eastAsia="Times New Roman" w:hAnsi="Times New Roman" w:cs="Times New Roman"/>
          <w:sz w:val="24"/>
          <w:szCs w:val="24"/>
          <w:lang w:val="en-PH" w:eastAsia="zh-CN"/>
        </w:rPr>
        <w:pPrChange w:id="5954" w:author="TinTin Kalaw" w:date="2014-08-16T12:37:00Z">
          <w:pPr>
            <w:pStyle w:val="Content"/>
          </w:pPr>
        </w:pPrChange>
      </w:pPr>
    </w:p>
    <w:p w14:paraId="48355867" w14:textId="77777777" w:rsidR="00602FF1" w:rsidRDefault="00602FF1">
      <w:pPr>
        <w:pStyle w:val="Content2"/>
        <w:rPr>
          <w:ins w:id="5955" w:author="Vilson Lu" w:date="2014-08-15T14:52:00Z"/>
          <w:rFonts w:ascii="Times New Roman" w:hAnsi="Times New Roman" w:cs="Times New Roman"/>
          <w:sz w:val="24"/>
          <w:szCs w:val="24"/>
          <w:lang w:val="en-PH" w:eastAsia="zh-CN"/>
        </w:rPr>
        <w:pPrChange w:id="5956" w:author="TinTin Kalaw" w:date="2014-08-16T12:37:00Z">
          <w:pPr>
            <w:pStyle w:val="Content"/>
          </w:pPr>
        </w:pPrChange>
      </w:pPr>
      <w:ins w:id="5957" w:author="Vilson Lu" w:date="2014-08-15T14:52:00Z">
        <w:r w:rsidRPr="005C142B">
          <w:rPr>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ins>
    </w:p>
    <w:p w14:paraId="418D5244" w14:textId="77777777" w:rsidR="00602FF1" w:rsidRDefault="00602FF1">
      <w:pPr>
        <w:pStyle w:val="Content2"/>
        <w:rPr>
          <w:ins w:id="5958" w:author="Vilson Lu" w:date="2014-08-15T14:52:00Z"/>
          <w:rFonts w:ascii="Times New Roman" w:eastAsia="Times New Roman" w:hAnsi="Times New Roman" w:cs="Times New Roman"/>
          <w:sz w:val="24"/>
          <w:szCs w:val="24"/>
          <w:lang w:val="en-PH" w:eastAsia="zh-CN"/>
        </w:rPr>
        <w:pPrChange w:id="5959" w:author="TinTin Kalaw" w:date="2014-08-16T12:37:00Z">
          <w:pPr>
            <w:pStyle w:val="Content"/>
          </w:pPr>
        </w:pPrChange>
      </w:pPr>
    </w:p>
    <w:p w14:paraId="08F5A7FD" w14:textId="77777777" w:rsidR="00A05B58" w:rsidRDefault="00602FF1">
      <w:pPr>
        <w:pStyle w:val="Content"/>
        <w:keepNext/>
        <w:jc w:val="center"/>
        <w:rPr>
          <w:ins w:id="5960" w:author="Vilson Lu" w:date="2014-08-22T04:20:00Z"/>
        </w:rPr>
        <w:pPrChange w:id="5961" w:author="Vilson Lu" w:date="2014-08-22T04:20:00Z">
          <w:pPr>
            <w:pStyle w:val="Content"/>
            <w:jc w:val="center"/>
          </w:pPr>
        </w:pPrChange>
      </w:pPr>
      <w:ins w:id="5962" w:author="Vilson Lu" w:date="2014-08-15T14:52:00Z">
        <w:r>
          <w:rPr>
            <w:noProof/>
            <w:lang w:val="en-PH" w:eastAsia="zh-CN"/>
          </w:rPr>
          <w:drawing>
            <wp:inline distT="0" distB="0" distL="0" distR="0" wp14:anchorId="61B976E7" wp14:editId="23136D5D">
              <wp:extent cx="4088847" cy="588645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1657" cy="5890495"/>
                      </a:xfrm>
                      <a:prstGeom prst="rect">
                        <a:avLst/>
                      </a:prstGeom>
                      <a:ln>
                        <a:solidFill>
                          <a:schemeClr val="tx1"/>
                        </a:solidFill>
                      </a:ln>
                    </pic:spPr>
                  </pic:pic>
                </a:graphicData>
              </a:graphic>
            </wp:inline>
          </w:drawing>
        </w:r>
      </w:ins>
    </w:p>
    <w:p w14:paraId="599868E0" w14:textId="56EBB960" w:rsidR="00602FF1" w:rsidRPr="005C142B" w:rsidRDefault="00A05B58">
      <w:pPr>
        <w:pStyle w:val="Caption"/>
        <w:rPr>
          <w:ins w:id="5963" w:author="Vilson Lu" w:date="2014-08-15T14:52:00Z"/>
          <w:rFonts w:ascii="Times New Roman" w:eastAsia="Times New Roman" w:hAnsi="Times New Roman" w:cs="Times New Roman"/>
          <w:sz w:val="24"/>
          <w:szCs w:val="24"/>
          <w:lang w:val="en-PH" w:eastAsia="zh-CN"/>
        </w:rPr>
        <w:pPrChange w:id="5964" w:author="Vilson Lu" w:date="2014-08-22T04:20:00Z">
          <w:pPr>
            <w:pStyle w:val="Content"/>
            <w:jc w:val="center"/>
          </w:pPr>
        </w:pPrChange>
      </w:pPr>
      <w:ins w:id="5965" w:author="Vilson Lu" w:date="2014-08-22T04:20:00Z">
        <w:r>
          <w:t xml:space="preserve">Figure </w:t>
        </w:r>
      </w:ins>
      <w:ins w:id="5966" w:author="Vilson Lu" w:date="2014-08-22T05:10:00Z">
        <w:r w:rsidR="00C81FB8">
          <w:fldChar w:fldCharType="begin"/>
        </w:r>
        <w:r w:rsidR="00C81FB8">
          <w:instrText xml:space="preserve"> STYLEREF 1 \s </w:instrText>
        </w:r>
      </w:ins>
      <w:r w:rsidR="00C81FB8">
        <w:fldChar w:fldCharType="separate"/>
      </w:r>
      <w:r w:rsidR="00C81FB8">
        <w:rPr>
          <w:noProof/>
        </w:rPr>
        <w:t>3</w:t>
      </w:r>
      <w:ins w:id="5967" w:author="Vilson Lu" w:date="2014-08-22T05:10:00Z">
        <w:r w:rsidR="00C81FB8">
          <w:fldChar w:fldCharType="end"/>
        </w:r>
        <w:r w:rsidR="00C81FB8">
          <w:noBreakHyphen/>
        </w:r>
        <w:r w:rsidR="00C81FB8">
          <w:fldChar w:fldCharType="begin"/>
        </w:r>
        <w:r w:rsidR="00C81FB8">
          <w:instrText xml:space="preserve"> SEQ Figure \* ARABIC \s 1 </w:instrText>
        </w:r>
      </w:ins>
      <w:r w:rsidR="00C81FB8">
        <w:fldChar w:fldCharType="separate"/>
      </w:r>
      <w:ins w:id="5968" w:author="Vilson Lu" w:date="2014-08-22T05:10:00Z">
        <w:r w:rsidR="00C81FB8">
          <w:rPr>
            <w:noProof/>
          </w:rPr>
          <w:t>8</w:t>
        </w:r>
        <w:r w:rsidR="00C81FB8">
          <w:fldChar w:fldCharType="end"/>
        </w:r>
      </w:ins>
      <w:ins w:id="5969" w:author="Vilson Lu" w:date="2014-08-22T04:20:00Z">
        <w:r>
          <w:t xml:space="preserve">. </w:t>
        </w:r>
        <w:r w:rsidRPr="00FD0D93">
          <w:t>SOMIDIA's Architecture</w:t>
        </w:r>
      </w:ins>
    </w:p>
    <w:p w14:paraId="46FC2FEB" w14:textId="77777777" w:rsidR="00602FF1" w:rsidRPr="0056453D" w:rsidRDefault="00602FF1" w:rsidP="00602FF1">
      <w:pPr>
        <w:pStyle w:val="Content"/>
        <w:ind w:left="0"/>
        <w:rPr>
          <w:ins w:id="5970" w:author="Vilson Lu" w:date="2014-08-15T14:52:00Z"/>
        </w:rPr>
      </w:pPr>
    </w:p>
    <w:p w14:paraId="505DCB9D" w14:textId="77777777" w:rsidR="00D95CFF" w:rsidRDefault="00D95CFF" w:rsidP="00D95CFF">
      <w:pPr>
        <w:pStyle w:val="Heading2"/>
        <w:rPr>
          <w:ins w:id="5971" w:author="Vilson Lu" w:date="2014-08-19T03:58:00Z"/>
        </w:rPr>
      </w:pPr>
      <w:bookmarkStart w:id="5972" w:name="_Toc396444902"/>
      <w:bookmarkStart w:id="5973" w:name="_Toc396453023"/>
      <w:bookmarkStart w:id="5974" w:name="_Toc395181702"/>
      <w:ins w:id="5975" w:author="Vilson Lu" w:date="2014-08-19T03:58:00Z">
        <w:r>
          <w:t>Ontology</w:t>
        </w:r>
        <w:bookmarkEnd w:id="5972"/>
        <w:bookmarkEnd w:id="5973"/>
      </w:ins>
    </w:p>
    <w:p w14:paraId="3959378D" w14:textId="77777777" w:rsidR="00D95CFF" w:rsidRDefault="00D95CFF" w:rsidP="00D95CFF">
      <w:pPr>
        <w:pStyle w:val="Content1"/>
        <w:rPr>
          <w:ins w:id="5976" w:author="Vilson Lu" w:date="2014-08-19T03:58:00Z"/>
        </w:rPr>
      </w:pPr>
    </w:p>
    <w:p w14:paraId="2EB4FD2E" w14:textId="77777777" w:rsidR="00D95CFF" w:rsidRDefault="00D95CFF" w:rsidP="00D95CFF">
      <w:pPr>
        <w:pStyle w:val="Content1"/>
        <w:rPr>
          <w:ins w:id="5977" w:author="Vilson Lu" w:date="2014-08-19T03:58:00Z"/>
        </w:rPr>
      </w:pPr>
      <w:ins w:id="5978" w:author="Vilson Lu" w:date="2014-08-19T03:58:00Z">
        <w:r>
          <w:t xml:space="preserve">Ontologies are set of classes (concepts), attributes and relationships that are used to represent a domain knowledge. They are in a language (first-order logic) that can be </w:t>
        </w:r>
        <w:r>
          <w:lastRenderedPageBreak/>
          <w:t>abstracted from the data structures and implementations. Since ontologies are in the semantic level, they could be used to combine heterogenous database, thus making interoperability between systems possible (Gruber, 2009). Cimiano (2006) said as the number of applications using ontologies are growing, they must now clearly and formally defined an ontology.</w:t>
        </w:r>
      </w:ins>
    </w:p>
    <w:p w14:paraId="7061A932" w14:textId="77777777" w:rsidR="00D95CFF" w:rsidRDefault="00D95CFF" w:rsidP="00D95CFF">
      <w:pPr>
        <w:pStyle w:val="Content1"/>
        <w:rPr>
          <w:ins w:id="5979" w:author="Vilson Lu" w:date="2014-08-19T03:58:00Z"/>
        </w:rPr>
      </w:pPr>
    </w:p>
    <w:p w14:paraId="6DA4DB0C" w14:textId="77777777" w:rsidR="00D95CFF" w:rsidRDefault="00D95CFF" w:rsidP="00D95CFF">
      <w:pPr>
        <w:pStyle w:val="Content1"/>
        <w:rPr>
          <w:ins w:id="5980" w:author="Vilson Lu" w:date="2014-08-19T03:58:00Z"/>
        </w:rPr>
      </w:pPr>
      <w:ins w:id="5981" w:author="Vilson Lu" w:date="2014-08-19T03:58:00Z">
        <w:r>
          <w:t>Cimiano (2006) formally define ontology as:</w:t>
        </w:r>
      </w:ins>
    </w:p>
    <w:p w14:paraId="68744D2C" w14:textId="77777777" w:rsidR="00D95CFF" w:rsidRDefault="00D95CFF" w:rsidP="00D95CFF">
      <w:pPr>
        <w:pStyle w:val="Content1"/>
        <w:rPr>
          <w:ins w:id="5982" w:author="Vilson Lu" w:date="2014-08-19T03:58:00Z"/>
        </w:rPr>
      </w:pPr>
    </w:p>
    <w:p w14:paraId="50C18DE4" w14:textId="77777777" w:rsidR="00D95CFF" w:rsidRDefault="00D95CFF" w:rsidP="00D95CFF">
      <w:pPr>
        <w:pStyle w:val="Content1"/>
        <w:rPr>
          <w:ins w:id="5983" w:author="Vilson Lu" w:date="2014-08-19T03:58:00Z"/>
        </w:rPr>
      </w:pPr>
      <m:oMathPara>
        <m:oMath>
          <m:r>
            <w:ins w:id="5984" w:author="Vilson Lu" w:date="2014-08-19T03:58:00Z">
              <w:rPr>
                <w:rFonts w:ascii="Cambria Math" w:hAnsi="Cambria Math"/>
                <w:color w:val="000000"/>
                <w:sz w:val="22"/>
                <w:szCs w:val="22"/>
              </w:rPr>
              <m:t>O</m:t>
            </w:ins>
          </m:r>
          <m:r>
            <w:ins w:id="5985" w:author="Vilson Lu" w:date="2014-08-19T03:58:00Z">
              <m:rPr>
                <m:sty m:val="p"/>
              </m:rPr>
              <w:rPr>
                <w:rFonts w:ascii="Cambria Math" w:hAnsi="Cambria Math"/>
                <w:color w:val="000000"/>
                <w:sz w:val="22"/>
                <w:szCs w:val="22"/>
              </w:rPr>
              <m:t>≔(</m:t>
            </w:ins>
          </m:r>
          <m:r>
            <w:ins w:id="5986" w:author="Vilson Lu" w:date="2014-08-19T03:58:00Z">
              <w:rPr>
                <w:rFonts w:ascii="Cambria Math" w:hAnsi="Cambria Math"/>
                <w:color w:val="000000"/>
                <w:sz w:val="22"/>
                <w:szCs w:val="22"/>
              </w:rPr>
              <m:t>C</m:t>
            </w:ins>
          </m:r>
          <m:r>
            <w:ins w:id="5987" w:author="Vilson Lu" w:date="2014-08-19T03:58:00Z">
              <m:rPr>
                <m:sty m:val="p"/>
              </m:rPr>
              <w:rPr>
                <w:rFonts w:ascii="Cambria Math" w:hAnsi="Cambria Math"/>
                <w:color w:val="000000"/>
                <w:sz w:val="22"/>
                <w:szCs w:val="22"/>
              </w:rPr>
              <m:t>, </m:t>
            </w:ins>
          </m:r>
          <m:sSub>
            <m:sSubPr>
              <m:ctrlPr>
                <w:ins w:id="5988" w:author="Vilson Lu" w:date="2014-08-19T03:58:00Z">
                  <w:rPr>
                    <w:rFonts w:ascii="Cambria Math" w:hAnsi="Cambria Math"/>
                    <w:color w:val="000000"/>
                    <w:sz w:val="22"/>
                    <w:szCs w:val="22"/>
                  </w:rPr>
                </w:ins>
              </m:ctrlPr>
            </m:sSubPr>
            <m:e>
              <m:r>
                <w:ins w:id="5989" w:author="Vilson Lu" w:date="2014-08-19T03:58:00Z">
                  <m:rPr>
                    <m:sty m:val="p"/>
                  </m:rPr>
                  <w:rPr>
                    <w:rFonts w:ascii="Cambria Math" w:hAnsi="Cambria Math"/>
                    <w:color w:val="000000"/>
                    <w:sz w:val="22"/>
                    <w:szCs w:val="22"/>
                  </w:rPr>
                  <m:t>≤</m:t>
                </w:ins>
              </m:r>
            </m:e>
            <m:sub>
              <m:r>
                <w:ins w:id="5990" w:author="Vilson Lu" w:date="2014-08-19T03:58:00Z">
                  <w:rPr>
                    <w:rFonts w:ascii="Cambria Math" w:hAnsi="Cambria Math"/>
                    <w:color w:val="000000"/>
                    <w:sz w:val="22"/>
                    <w:szCs w:val="22"/>
                  </w:rPr>
                  <m:t>C</m:t>
                </w:ins>
              </m:r>
            </m:sub>
          </m:sSub>
          <m:r>
            <w:ins w:id="5991" w:author="Vilson Lu" w:date="2014-08-19T03:58:00Z">
              <m:rPr>
                <m:scr m:val="script"/>
                <m:sty m:val="p"/>
              </m:rPr>
              <w:rPr>
                <w:rFonts w:ascii="Cambria Math" w:hAnsi="Cambria Math"/>
                <w:color w:val="000000"/>
                <w:sz w:val="22"/>
                <w:szCs w:val="22"/>
              </w:rPr>
              <m:t>,R,</m:t>
            </w:ins>
          </m:r>
          <m:sSub>
            <m:sSubPr>
              <m:ctrlPr>
                <w:ins w:id="5992" w:author="Vilson Lu" w:date="2014-08-19T03:58:00Z">
                  <w:rPr>
                    <w:rFonts w:ascii="Cambria Math" w:hAnsi="Cambria Math"/>
                    <w:color w:val="000000"/>
                    <w:sz w:val="22"/>
                    <w:szCs w:val="22"/>
                  </w:rPr>
                </w:ins>
              </m:ctrlPr>
            </m:sSubPr>
            <m:e>
              <m:r>
                <w:ins w:id="5993" w:author="Vilson Lu" w:date="2014-08-19T03:58:00Z">
                  <w:rPr>
                    <w:rFonts w:ascii="Cambria Math" w:hAnsi="Cambria Math"/>
                    <w:color w:val="000000"/>
                    <w:sz w:val="22"/>
                    <w:szCs w:val="22"/>
                  </w:rPr>
                  <m:t>σ</m:t>
                </w:ins>
              </m:r>
            </m:e>
            <m:sub>
              <m:r>
                <w:ins w:id="5994" w:author="Vilson Lu" w:date="2014-08-19T03:58:00Z">
                  <m:rPr>
                    <m:scr m:val="script"/>
                    <m:sty m:val="p"/>
                  </m:rPr>
                  <w:rPr>
                    <w:rFonts w:ascii="Cambria Math" w:hAnsi="Cambria Math"/>
                    <w:color w:val="000000"/>
                    <w:sz w:val="22"/>
                    <w:szCs w:val="22"/>
                  </w:rPr>
                  <m:t>R</m:t>
                </w:ins>
              </m:r>
            </m:sub>
          </m:sSub>
          <m:r>
            <w:ins w:id="5995" w:author="Vilson Lu" w:date="2014-08-19T03:58:00Z">
              <m:rPr>
                <m:scr m:val="script"/>
                <m:sty m:val="p"/>
              </m:rPr>
              <w:rPr>
                <w:rFonts w:ascii="Cambria Math" w:hAnsi="Cambria Math"/>
                <w:color w:val="000000"/>
                <w:sz w:val="22"/>
                <w:szCs w:val="22"/>
              </w:rPr>
              <m:t>,A</m:t>
            </w:ins>
          </m:r>
          <m:sSub>
            <m:sSubPr>
              <m:ctrlPr>
                <w:ins w:id="5996" w:author="Vilson Lu" w:date="2014-08-19T03:58:00Z">
                  <w:rPr>
                    <w:rFonts w:ascii="Cambria Math" w:hAnsi="Cambria Math"/>
                    <w:color w:val="000000"/>
                    <w:sz w:val="22"/>
                    <w:szCs w:val="22"/>
                  </w:rPr>
                </w:ins>
              </m:ctrlPr>
            </m:sSubPr>
            <m:e>
              <m:r>
                <w:ins w:id="5997" w:author="Vilson Lu" w:date="2014-08-19T03:58:00Z">
                  <w:rPr>
                    <w:rFonts w:ascii="Cambria Math" w:hAnsi="Cambria Math"/>
                    <w:color w:val="000000"/>
                    <w:sz w:val="22"/>
                    <w:szCs w:val="22"/>
                  </w:rPr>
                  <m:t>σ</m:t>
                </w:ins>
              </m:r>
            </m:e>
            <m:sub>
              <m:r>
                <w:ins w:id="5998" w:author="Vilson Lu" w:date="2014-08-19T03:58:00Z">
                  <m:rPr>
                    <m:scr m:val="script"/>
                    <m:sty m:val="p"/>
                  </m:rPr>
                  <w:rPr>
                    <w:rFonts w:ascii="Cambria Math" w:hAnsi="Cambria Math"/>
                    <w:color w:val="000000"/>
                    <w:sz w:val="22"/>
                    <w:szCs w:val="22"/>
                  </w:rPr>
                  <m:t>A</m:t>
                </w:ins>
              </m:r>
            </m:sub>
          </m:sSub>
          <m:r>
            <w:ins w:id="5999" w:author="Vilson Lu" w:date="2014-08-19T03:58:00Z">
              <m:rPr>
                <m:scr m:val="script"/>
                <m:sty m:val="p"/>
              </m:rPr>
              <w:rPr>
                <w:rFonts w:ascii="Cambria Math" w:hAnsi="Cambria Math"/>
                <w:color w:val="000000"/>
                <w:sz w:val="22"/>
                <w:szCs w:val="22"/>
              </w:rPr>
              <m:t>,T)</m:t>
            </w:ins>
          </m:r>
        </m:oMath>
      </m:oMathPara>
    </w:p>
    <w:p w14:paraId="2C6D35CD" w14:textId="77777777" w:rsidR="00D95CFF" w:rsidRDefault="00D95CFF" w:rsidP="00D95CFF">
      <w:pPr>
        <w:pStyle w:val="Content1"/>
        <w:rPr>
          <w:ins w:id="6000" w:author="Vilson Lu" w:date="2014-08-19T03:58:00Z"/>
        </w:rPr>
      </w:pPr>
      <w:ins w:id="6001" w:author="Vilson Lu" w:date="2014-08-19T03:58:00Z">
        <w:r>
          <w:t>Where,</w:t>
        </w:r>
      </w:ins>
    </w:p>
    <w:p w14:paraId="74B5C85F" w14:textId="77777777" w:rsidR="00D95CFF" w:rsidRDefault="00D95CFF" w:rsidP="00D95CFF">
      <w:pPr>
        <w:pStyle w:val="Content1"/>
        <w:rPr>
          <w:ins w:id="6002" w:author="Vilson Lu" w:date="2014-08-19T03:58:00Z"/>
        </w:rPr>
      </w:pPr>
    </w:p>
    <w:p w14:paraId="7CD4C89D" w14:textId="77777777" w:rsidR="00D95CFF" w:rsidRPr="007F6B83" w:rsidRDefault="00D95CFF" w:rsidP="00D95CFF">
      <w:pPr>
        <w:pStyle w:val="Content1"/>
        <w:jc w:val="center"/>
        <w:rPr>
          <w:ins w:id="6003" w:author="Vilson Lu" w:date="2014-08-19T03:58:00Z"/>
          <w:rFonts w:eastAsiaTheme="minorEastAsia"/>
        </w:rPr>
      </w:pPr>
      <m:oMathPara>
        <m:oMath>
          <m:r>
            <w:ins w:id="6004" w:author="Vilson Lu" w:date="2014-08-19T03:58:00Z">
              <w:rPr>
                <w:rFonts w:ascii="Cambria Math" w:hAnsi="Cambria Math"/>
              </w:rPr>
              <m:t>C,</m:t>
            </w:ins>
          </m:r>
          <m:r>
            <w:ins w:id="6005" w:author="Vilson Lu" w:date="2014-08-19T03:58:00Z">
              <m:rPr>
                <m:scr m:val="script"/>
                <m:sty m:val="p"/>
              </m:rPr>
              <w:rPr>
                <w:rFonts w:ascii="Cambria Math" w:hAnsi="Cambria Math"/>
              </w:rPr>
              <m:t>R, A</m:t>
            </w:ins>
          </m:r>
          <m:r>
            <w:ins w:id="6006" w:author="Vilson Lu" w:date="2014-08-19T03:58:00Z">
              <m:rPr>
                <m:sty m:val="p"/>
              </m:rPr>
              <w:rPr>
                <w:rFonts w:ascii="Cambria Math" w:hAnsi="Cambria Math"/>
              </w:rPr>
              <m:t xml:space="preserve">, and </m:t>
            </w:ins>
          </m:r>
          <m:r>
            <w:ins w:id="6007" w:author="Vilson Lu" w:date="2014-08-19T03:58:00Z">
              <m:rPr>
                <m:scr m:val="script"/>
                <m:sty m:val="p"/>
              </m:rPr>
              <w:rPr>
                <w:rFonts w:ascii="Cambria Math" w:hAnsi="Cambria Math"/>
              </w:rPr>
              <m:t>T</m:t>
            </w:ins>
          </m:r>
          <m:r>
            <w:ins w:id="6008" w:author="Vilson Lu" w:date="2014-08-19T03:58:00Z">
              <m:rPr>
                <m:sty m:val="p"/>
              </m:rPr>
              <w:rPr>
                <w:rFonts w:ascii="Cambria Math" w:hAnsi="Cambria Math"/>
              </w:rPr>
              <m:t xml:space="preserve"> are disjoint sets, whose elements are called concept identifiers, relation identifier,  attribute identifiers and data types, respectively</m:t>
            </w:ins>
          </m:r>
        </m:oMath>
      </m:oMathPara>
    </w:p>
    <w:p w14:paraId="0A2122A7" w14:textId="77777777" w:rsidR="00D95CFF" w:rsidRPr="007F6B83" w:rsidRDefault="00D95CFF" w:rsidP="00D95CFF">
      <w:pPr>
        <w:pStyle w:val="Content1"/>
        <w:jc w:val="center"/>
        <w:rPr>
          <w:ins w:id="6009" w:author="Vilson Lu" w:date="2014-08-19T03:58:00Z"/>
        </w:rPr>
      </w:pPr>
    </w:p>
    <w:p w14:paraId="343B1EA2" w14:textId="77777777" w:rsidR="00D95CFF" w:rsidRPr="00DE7D68" w:rsidRDefault="00F27329" w:rsidP="00D95CFF">
      <w:pPr>
        <w:pStyle w:val="Content1"/>
        <w:jc w:val="center"/>
        <w:rPr>
          <w:ins w:id="6010" w:author="Vilson Lu" w:date="2014-08-19T03:58:00Z"/>
          <w:rFonts w:eastAsiaTheme="minorEastAsia"/>
          <w:color w:val="000000"/>
          <w:sz w:val="21"/>
          <w:szCs w:val="22"/>
        </w:rPr>
      </w:pPr>
      <m:oMathPara>
        <m:oMathParaPr>
          <m:jc m:val="left"/>
        </m:oMathParaPr>
        <m:oMath>
          <m:sSub>
            <m:sSubPr>
              <m:ctrlPr>
                <w:ins w:id="6011" w:author="Vilson Lu" w:date="2014-08-19T03:58:00Z">
                  <w:rPr>
                    <w:rFonts w:ascii="Cambria Math" w:hAnsi="Cambria Math"/>
                    <w:color w:val="000000"/>
                    <w:sz w:val="21"/>
                    <w:szCs w:val="22"/>
                  </w:rPr>
                </w:ins>
              </m:ctrlPr>
            </m:sSubPr>
            <m:e>
              <m:r>
                <w:ins w:id="6012" w:author="Vilson Lu" w:date="2014-08-19T03:58:00Z">
                  <m:rPr>
                    <m:sty m:val="p"/>
                  </m:rPr>
                  <w:rPr>
                    <w:rFonts w:ascii="Cambria Math" w:hAnsi="Cambria Math"/>
                    <w:color w:val="000000"/>
                    <w:sz w:val="21"/>
                    <w:szCs w:val="22"/>
                  </w:rPr>
                  <m:t>≤</m:t>
                </w:ins>
              </m:r>
            </m:e>
            <m:sub>
              <m:r>
                <w:ins w:id="6013" w:author="Vilson Lu" w:date="2014-08-19T03:58:00Z">
                  <w:rPr>
                    <w:rFonts w:ascii="Cambria Math" w:hAnsi="Cambria Math"/>
                    <w:color w:val="000000"/>
                    <w:sz w:val="21"/>
                    <w:szCs w:val="22"/>
                  </w:rPr>
                  <m:t>C</m:t>
                </w:ins>
              </m:r>
            </m:sub>
          </m:sSub>
          <m:r>
            <w:ins w:id="6014" w:author="Vilson Lu" w:date="2014-08-19T03:58:00Z">
              <w:rPr>
                <w:rFonts w:ascii="Cambria Math" w:hAnsi="Cambria Math"/>
                <w:color w:val="000000"/>
                <w:sz w:val="21"/>
                <w:szCs w:val="22"/>
              </w:rPr>
              <m:t xml:space="preserve"> are semi-upper lattice with top element </m:t>
            </w:ins>
          </m:r>
          <m:sSub>
            <m:sSubPr>
              <m:ctrlPr>
                <w:ins w:id="6015" w:author="Vilson Lu" w:date="2014-08-19T03:58:00Z">
                  <w:rPr>
                    <w:rFonts w:ascii="Cambria Math" w:hAnsi="Cambria Math"/>
                    <w:i/>
                    <w:color w:val="000000"/>
                    <w:sz w:val="21"/>
                    <w:szCs w:val="22"/>
                  </w:rPr>
                </w:ins>
              </m:ctrlPr>
            </m:sSubPr>
            <m:e>
              <m:r>
                <w:ins w:id="6016" w:author="Vilson Lu" w:date="2014-08-19T03:58:00Z">
                  <w:rPr>
                    <w:rFonts w:ascii="Cambria Math" w:hAnsi="Cambria Math"/>
                    <w:color w:val="000000"/>
                    <w:szCs w:val="22"/>
                  </w:rPr>
                  <m:t>root</m:t>
                </w:ins>
              </m:r>
            </m:e>
            <m:sub>
              <m:r>
                <w:ins w:id="6017" w:author="Vilson Lu" w:date="2014-08-19T03:58:00Z">
                  <w:rPr>
                    <w:rFonts w:ascii="Cambria Math" w:hAnsi="Cambria Math"/>
                    <w:color w:val="000000"/>
                    <w:sz w:val="21"/>
                    <w:szCs w:val="22"/>
                  </w:rPr>
                  <m:t>c</m:t>
                </w:ins>
              </m:r>
            </m:sub>
          </m:sSub>
          <m:r>
            <w:ins w:id="6018" w:author="Vilson Lu" w:date="2014-08-19T03:58:00Z">
              <w:rPr>
                <w:rFonts w:ascii="Cambria Math" w:hAnsi="Cambria Math"/>
                <w:color w:val="000000"/>
                <w:sz w:val="21"/>
                <w:szCs w:val="22"/>
              </w:rPr>
              <m:t xml:space="preserve"> called concept hierarchy</m:t>
            </w:ins>
          </m:r>
        </m:oMath>
      </m:oMathPara>
    </w:p>
    <w:p w14:paraId="5B130F02" w14:textId="77777777" w:rsidR="00D95CFF" w:rsidRDefault="00D95CFF" w:rsidP="00D95CFF">
      <w:pPr>
        <w:pStyle w:val="Content1"/>
        <w:jc w:val="center"/>
        <w:rPr>
          <w:ins w:id="6019" w:author="Vilson Lu" w:date="2014-08-19T03:58:00Z"/>
          <w:rFonts w:eastAsiaTheme="minorEastAsia"/>
          <w:color w:val="000000"/>
          <w:sz w:val="21"/>
          <w:szCs w:val="22"/>
        </w:rPr>
      </w:pPr>
    </w:p>
    <w:p w14:paraId="0533979F" w14:textId="77777777" w:rsidR="00D95CFF" w:rsidRPr="00DE7D68" w:rsidRDefault="00D95CFF" w:rsidP="00D95CFF">
      <w:pPr>
        <w:pStyle w:val="Content1"/>
        <w:jc w:val="center"/>
        <w:rPr>
          <w:ins w:id="6020" w:author="Vilson Lu" w:date="2014-08-19T03:58:00Z"/>
        </w:rPr>
      </w:pPr>
      <m:oMathPara>
        <m:oMathParaPr>
          <m:jc m:val="left"/>
        </m:oMathParaPr>
        <m:oMath>
          <m:r>
            <w:ins w:id="6021" w:author="Vilson Lu" w:date="2014-08-19T03:58:00Z">
              <w:rPr>
                <w:rFonts w:ascii="Cambria Math" w:hAnsi="Cambria Math"/>
              </w:rPr>
              <m:t xml:space="preserve">a function </m:t>
            </w:ins>
          </m:r>
          <m:sSub>
            <m:sSubPr>
              <m:ctrlPr>
                <w:ins w:id="6022" w:author="Vilson Lu" w:date="2014-08-19T03:58:00Z">
                  <w:rPr>
                    <w:rFonts w:ascii="Cambria Math" w:hAnsi="Cambria Math"/>
                    <w:i/>
                  </w:rPr>
                </w:ins>
              </m:ctrlPr>
            </m:sSubPr>
            <m:e>
              <m:r>
                <w:ins w:id="6023" w:author="Vilson Lu" w:date="2014-08-19T03:58:00Z">
                  <w:rPr>
                    <w:rFonts w:ascii="Cambria Math" w:hAnsi="Cambria Math"/>
                  </w:rPr>
                  <m:t>σ</m:t>
                </w:ins>
              </m:r>
            </m:e>
            <m:sub>
              <m:r>
                <w:ins w:id="6024" w:author="Vilson Lu" w:date="2014-08-19T03:58:00Z">
                  <w:rPr>
                    <w:rFonts w:ascii="Cambria Math" w:hAnsi="Cambria Math"/>
                  </w:rPr>
                  <m:t>r</m:t>
                </w:ins>
              </m:r>
            </m:sub>
          </m:sSub>
          <m:r>
            <w:ins w:id="6025" w:author="Vilson Lu" w:date="2014-08-19T03:58:00Z">
              <w:rPr>
                <w:rFonts w:ascii="Cambria Math" w:hAnsi="Cambria Math"/>
              </w:rPr>
              <m:t>:</m:t>
            </w:ins>
          </m:r>
          <m:r>
            <w:ins w:id="6026" w:author="Vilson Lu" w:date="2014-08-19T03:58:00Z">
              <m:rPr>
                <m:scr m:val="script"/>
                <m:sty m:val="p"/>
              </m:rPr>
              <w:rPr>
                <w:rFonts w:ascii="Cambria Math" w:hAnsi="Cambria Math"/>
                <w:color w:val="000000"/>
                <w:sz w:val="22"/>
                <w:szCs w:val="22"/>
              </w:rPr>
              <m:t>R</m:t>
            </w:ins>
          </m:r>
          <m:r>
            <w:ins w:id="6027" w:author="Vilson Lu" w:date="2014-08-19T03:58:00Z">
              <w:rPr>
                <w:rFonts w:ascii="Cambria Math" w:hAnsi="Cambria Math"/>
              </w:rPr>
              <m:t>→</m:t>
            </w:ins>
          </m:r>
          <m:sSup>
            <m:sSupPr>
              <m:ctrlPr>
                <w:ins w:id="6028" w:author="Vilson Lu" w:date="2014-08-19T03:58:00Z">
                  <w:rPr>
                    <w:rFonts w:ascii="Cambria Math" w:hAnsi="Cambria Math"/>
                    <w:i/>
                  </w:rPr>
                </w:ins>
              </m:ctrlPr>
            </m:sSupPr>
            <m:e>
              <m:r>
                <w:ins w:id="6029" w:author="Vilson Lu" w:date="2014-08-19T03:58:00Z">
                  <w:rPr>
                    <w:rFonts w:ascii="Cambria Math" w:hAnsi="Cambria Math"/>
                  </w:rPr>
                  <m:t>C</m:t>
                </w:ins>
              </m:r>
            </m:e>
            <m:sup>
              <m:r>
                <w:ins w:id="6030" w:author="Vilson Lu" w:date="2014-08-19T03:58:00Z">
                  <w:rPr>
                    <w:rFonts w:ascii="Cambria Math" w:hAnsi="Cambria Math"/>
                  </w:rPr>
                  <m:t>+</m:t>
                </w:ins>
              </m:r>
            </m:sup>
          </m:sSup>
          <m:r>
            <w:ins w:id="6031" w:author="Vilson Lu" w:date="2014-08-19T03:58:00Z">
              <w:rPr>
                <w:rFonts w:ascii="Cambria Math" w:hAnsi="Cambria Math"/>
              </w:rPr>
              <m:t xml:space="preserve"> called relation signature</m:t>
            </w:ins>
          </m:r>
        </m:oMath>
      </m:oMathPara>
    </w:p>
    <w:p w14:paraId="274C64B6" w14:textId="77777777" w:rsidR="00D95CFF" w:rsidRDefault="00D95CFF" w:rsidP="00D95CFF">
      <w:pPr>
        <w:pStyle w:val="Content1"/>
        <w:jc w:val="center"/>
        <w:rPr>
          <w:ins w:id="6032" w:author="Vilson Lu" w:date="2014-08-19T03:58:00Z"/>
        </w:rPr>
      </w:pPr>
    </w:p>
    <w:p w14:paraId="38C06B91" w14:textId="77777777" w:rsidR="00D95CFF" w:rsidRPr="00DE7D68" w:rsidRDefault="00D95CFF" w:rsidP="00D95CFF">
      <w:pPr>
        <w:pStyle w:val="Content1"/>
        <w:jc w:val="center"/>
        <w:rPr>
          <w:ins w:id="6033" w:author="Vilson Lu" w:date="2014-08-19T03:58:00Z"/>
          <w:rFonts w:eastAsiaTheme="minorEastAsia"/>
        </w:rPr>
      </w:pPr>
      <m:oMathPara>
        <m:oMathParaPr>
          <m:jc m:val="left"/>
        </m:oMathParaPr>
        <m:oMath>
          <m:r>
            <w:ins w:id="6034" w:author="Vilson Lu" w:date="2014-08-19T03:58:00Z">
              <w:rPr>
                <w:rFonts w:ascii="Cambria Math" w:hAnsi="Cambria Math"/>
              </w:rPr>
              <m:t>a partial order on</m:t>
            </w:ins>
          </m:r>
          <m:sSub>
            <m:sSubPr>
              <m:ctrlPr>
                <w:ins w:id="6035" w:author="Vilson Lu" w:date="2014-08-19T03:58:00Z">
                  <w:rPr>
                    <w:rFonts w:ascii="Cambria Math" w:hAnsi="Cambria Math"/>
                    <w:color w:val="000000"/>
                    <w:sz w:val="21"/>
                    <w:szCs w:val="22"/>
                  </w:rPr>
                </w:ins>
              </m:ctrlPr>
            </m:sSubPr>
            <m:e>
              <m:r>
                <w:ins w:id="6036" w:author="Vilson Lu" w:date="2014-08-19T03:58:00Z">
                  <m:rPr>
                    <m:sty m:val="p"/>
                  </m:rPr>
                  <w:rPr>
                    <w:rFonts w:ascii="Cambria Math" w:hAnsi="Cambria Math"/>
                    <w:color w:val="000000"/>
                    <w:sz w:val="21"/>
                    <w:szCs w:val="22"/>
                  </w:rPr>
                  <m:t>≤</m:t>
                </w:ins>
              </m:r>
            </m:e>
            <m:sub>
              <m:r>
                <w:ins w:id="6037" w:author="Vilson Lu" w:date="2014-08-19T03:58:00Z">
                  <w:rPr>
                    <w:rFonts w:ascii="Cambria Math" w:hAnsi="Cambria Math"/>
                    <w:color w:val="000000"/>
                    <w:sz w:val="21"/>
                    <w:szCs w:val="22"/>
                  </w:rPr>
                  <m:t xml:space="preserve">R </m:t>
                </w:ins>
              </m:r>
            </m:sub>
          </m:sSub>
          <m:r>
            <w:ins w:id="6038" w:author="Vilson Lu" w:date="2014-08-19T03:58:00Z">
              <w:rPr>
                <w:rFonts w:ascii="Cambria Math" w:hAnsi="Cambria Math"/>
              </w:rPr>
              <m:t xml:space="preserve">on </m:t>
            </w:ins>
          </m:r>
          <m:r>
            <w:ins w:id="6039" w:author="Vilson Lu" w:date="2014-08-19T03:58:00Z">
              <m:rPr>
                <m:scr m:val="script"/>
                <m:sty m:val="p"/>
              </m:rPr>
              <w:rPr>
                <w:rFonts w:ascii="Cambria Math" w:hAnsi="Cambria Math"/>
                <w:color w:val="000000"/>
                <w:sz w:val="22"/>
                <w:szCs w:val="22"/>
              </w:rPr>
              <m:t>R</m:t>
            </w:ins>
          </m:r>
          <m:r>
            <w:ins w:id="6040" w:author="Vilson Lu" w:date="2014-08-19T03:58:00Z">
              <w:rPr>
                <w:rFonts w:ascii="Cambria Math" w:hAnsi="Cambria Math"/>
              </w:rPr>
              <m:t xml:space="preserve"> called relation hierarchy</m:t>
            </w:ins>
          </m:r>
        </m:oMath>
      </m:oMathPara>
    </w:p>
    <w:p w14:paraId="48EB5E29" w14:textId="77777777" w:rsidR="00D95CFF" w:rsidRDefault="00D95CFF" w:rsidP="00D95CFF">
      <w:pPr>
        <w:pStyle w:val="Content1"/>
        <w:jc w:val="center"/>
        <w:rPr>
          <w:ins w:id="6041" w:author="Vilson Lu" w:date="2014-08-19T03:58:00Z"/>
          <w:rFonts w:eastAsiaTheme="minorEastAsia"/>
        </w:rPr>
      </w:pPr>
    </w:p>
    <w:p w14:paraId="0888257D" w14:textId="77777777" w:rsidR="00D95CFF" w:rsidRPr="00DE7D68" w:rsidRDefault="00D95CFF" w:rsidP="00D95CFF">
      <w:pPr>
        <w:pStyle w:val="Content1"/>
        <w:jc w:val="center"/>
        <w:rPr>
          <w:ins w:id="6042" w:author="Vilson Lu" w:date="2014-08-19T03:58:00Z"/>
        </w:rPr>
      </w:pPr>
      <m:oMathPara>
        <m:oMathParaPr>
          <m:jc m:val="left"/>
        </m:oMathParaPr>
        <m:oMath>
          <m:r>
            <w:ins w:id="6043" w:author="Vilson Lu" w:date="2014-08-19T03:58:00Z">
              <w:rPr>
                <w:rFonts w:ascii="Cambria Math" w:hAnsi="Cambria Math"/>
              </w:rPr>
              <m:t xml:space="preserve">a function </m:t>
            </w:ins>
          </m:r>
          <m:sSub>
            <m:sSubPr>
              <m:ctrlPr>
                <w:ins w:id="6044" w:author="Vilson Lu" w:date="2014-08-19T03:58:00Z">
                  <w:rPr>
                    <w:rFonts w:ascii="Cambria Math" w:hAnsi="Cambria Math"/>
                    <w:i/>
                  </w:rPr>
                </w:ins>
              </m:ctrlPr>
            </m:sSubPr>
            <m:e>
              <m:r>
                <w:ins w:id="6045" w:author="Vilson Lu" w:date="2014-08-19T03:58:00Z">
                  <w:rPr>
                    <w:rFonts w:ascii="Cambria Math" w:hAnsi="Cambria Math"/>
                  </w:rPr>
                  <m:t>σ</m:t>
                </w:ins>
              </m:r>
            </m:e>
            <m:sub>
              <m:r>
                <w:ins w:id="6046" w:author="Vilson Lu" w:date="2014-08-19T03:58:00Z">
                  <w:rPr>
                    <w:rFonts w:ascii="Cambria Math" w:hAnsi="Cambria Math"/>
                  </w:rPr>
                  <m:t>A</m:t>
                </w:ins>
              </m:r>
            </m:sub>
          </m:sSub>
          <m:r>
            <w:ins w:id="6047" w:author="Vilson Lu" w:date="2014-08-19T03:58:00Z">
              <w:rPr>
                <w:rFonts w:ascii="Cambria Math" w:hAnsi="Cambria Math"/>
              </w:rPr>
              <m:t>:A→C×</m:t>
            </w:ins>
          </m:r>
          <m:r>
            <w:ins w:id="6048" w:author="Vilson Lu" w:date="2014-08-19T03:58:00Z">
              <m:rPr>
                <m:scr m:val="script"/>
                <m:sty m:val="p"/>
              </m:rPr>
              <w:rPr>
                <w:rFonts w:ascii="Cambria Math" w:hAnsi="Cambria Math"/>
                <w:color w:val="000000"/>
                <w:sz w:val="22"/>
                <w:szCs w:val="22"/>
              </w:rPr>
              <m:t>T</m:t>
            </w:ins>
          </m:r>
          <m:r>
            <w:ins w:id="6049" w:author="Vilson Lu" w:date="2014-08-19T03:58:00Z">
              <w:rPr>
                <w:rFonts w:ascii="Cambria Math" w:hAnsi="Cambria Math"/>
              </w:rPr>
              <m:t xml:space="preserve"> called attribute signature</m:t>
            </w:ins>
          </m:r>
        </m:oMath>
      </m:oMathPara>
    </w:p>
    <w:p w14:paraId="6A12D0AC" w14:textId="77777777" w:rsidR="00D95CFF" w:rsidRDefault="00D95CFF" w:rsidP="00D95CFF">
      <w:pPr>
        <w:pStyle w:val="Content1"/>
        <w:jc w:val="center"/>
        <w:rPr>
          <w:ins w:id="6050" w:author="Vilson Lu" w:date="2014-08-19T03:58:00Z"/>
          <w:rFonts w:eastAsiaTheme="minorEastAsia"/>
        </w:rPr>
      </w:pPr>
    </w:p>
    <w:p w14:paraId="6EDC5363" w14:textId="77777777" w:rsidR="00D95CFF" w:rsidRPr="0006657A" w:rsidRDefault="00D95CFF" w:rsidP="00D95CFF">
      <w:pPr>
        <w:pStyle w:val="Content1"/>
        <w:jc w:val="center"/>
        <w:rPr>
          <w:ins w:id="6051" w:author="Vilson Lu" w:date="2014-08-19T03:58:00Z"/>
          <w:rFonts w:eastAsiaTheme="minorEastAsia"/>
        </w:rPr>
      </w:pPr>
      <m:oMathPara>
        <m:oMathParaPr>
          <m:jc m:val="left"/>
        </m:oMathParaPr>
        <m:oMath>
          <m:r>
            <w:ins w:id="6052" w:author="Vilson Lu" w:date="2014-08-19T03:58:00Z">
              <w:rPr>
                <w:rFonts w:ascii="Cambria Math" w:eastAsiaTheme="minorEastAsia" w:hAnsi="Cambria Math"/>
              </w:rPr>
              <m:t>a set of datypes (i.e. strings, integer)</m:t>
            </w:ins>
          </m:r>
        </m:oMath>
      </m:oMathPara>
    </w:p>
    <w:p w14:paraId="1577F54D" w14:textId="77777777" w:rsidR="00D95CFF" w:rsidRDefault="00D95CFF" w:rsidP="00D95CFF">
      <w:pPr>
        <w:pStyle w:val="Content1"/>
        <w:rPr>
          <w:ins w:id="6053" w:author="Vilson Lu" w:date="2014-08-19T03:58:00Z"/>
          <w:rFonts w:eastAsiaTheme="minorEastAsia"/>
        </w:rPr>
      </w:pPr>
    </w:p>
    <w:p w14:paraId="360A5A06" w14:textId="77777777" w:rsidR="00D95CFF" w:rsidRDefault="00D95CFF" w:rsidP="00D95CFF">
      <w:pPr>
        <w:pStyle w:val="Content1"/>
        <w:rPr>
          <w:ins w:id="6054" w:author="Vilson Lu" w:date="2014-08-19T03:58:00Z"/>
          <w:rFonts w:eastAsiaTheme="minorEastAsia"/>
        </w:rPr>
      </w:pPr>
      <w:ins w:id="6055" w:author="Vilson Lu" w:date="2014-08-19T03:58:00Z">
        <w:r>
          <w:rPr>
            <w:rFonts w:eastAsiaTheme="minorEastAsia"/>
          </w:rPr>
          <w:t>In Vangelis et al. (2011), they presented four levels of classification of how an IE system exploited the ontology. The first level is the use of domain entities (including the variations), and word classes. For the first level, they can be represented by a gazetteer (flat) or ontologies (structured). By using ontologies, it can identify the text based on some constraints posed by the conceptual properties. An example system that uses the first level ontology is LearningPinocchio (Ciravegna &amp; Lavelli, 2004). The second level uses concept hierarchies. In the second level, they focus more on taxonomic relations (consists of super/sub-ordination, is-a and part-of relationships). They could be used to generalize or specify extraction rules or check constraints. An example system is NAMIC (Basili et al., 2003). The third level uses concepts’ properties and relationships between concepts. These properties and relationship could then be used as guide for the information extraction process. An example system would be OBIE (Wang et al., 2005). The fourth level is the domain model. It combines the first three levels to be able to semantically interpret information. Domain models can merged with different structures, check consistency, making valid assumptions (for missing values) and discover implicit information. An example is BOEMIE (Maedche, 2002). BOEMIE uses bootstrap or layered extraction process for its information extraction process. First, it extracts first the entities, then the relations. BOEMIE populate and enrich the ontology. It adds new individual entities and at the same time add new concepts and relations.</w:t>
        </w:r>
      </w:ins>
    </w:p>
    <w:p w14:paraId="462C63DB" w14:textId="77777777" w:rsidR="00D95CFF" w:rsidRDefault="00D95CFF" w:rsidP="00D95CFF">
      <w:pPr>
        <w:pStyle w:val="Content1"/>
        <w:rPr>
          <w:ins w:id="6056" w:author="Vilson Lu" w:date="2014-08-19T03:58:00Z"/>
          <w:rFonts w:eastAsiaTheme="minorEastAsia"/>
        </w:rPr>
      </w:pPr>
    </w:p>
    <w:p w14:paraId="2FFFB3EF" w14:textId="77777777" w:rsidR="00D95CFF" w:rsidRDefault="00D95CFF" w:rsidP="00D95CFF">
      <w:pPr>
        <w:pStyle w:val="Heading3"/>
        <w:rPr>
          <w:ins w:id="6057" w:author="Vilson Lu" w:date="2014-08-19T03:58:00Z"/>
        </w:rPr>
      </w:pPr>
      <w:bookmarkStart w:id="6058" w:name="_Toc396444903"/>
      <w:bookmarkStart w:id="6059" w:name="_Toc396453024"/>
      <w:ins w:id="6060" w:author="Vilson Lu" w:date="2014-08-19T03:58:00Z">
        <w:r>
          <w:t>Ontology Design</w:t>
        </w:r>
        <w:bookmarkEnd w:id="6058"/>
        <w:bookmarkEnd w:id="6059"/>
      </w:ins>
    </w:p>
    <w:p w14:paraId="7FA69676" w14:textId="77777777" w:rsidR="00D95CFF" w:rsidRDefault="00D95CFF" w:rsidP="00D95CFF">
      <w:pPr>
        <w:pStyle w:val="Content1"/>
        <w:rPr>
          <w:ins w:id="6061" w:author="Vilson Lu" w:date="2014-08-19T03:58:00Z"/>
        </w:rPr>
      </w:pPr>
    </w:p>
    <w:p w14:paraId="34E72760" w14:textId="57A16D03" w:rsidR="00D95CFF" w:rsidRDefault="00D95CFF" w:rsidP="00D95CFF">
      <w:pPr>
        <w:pStyle w:val="Content1"/>
        <w:rPr>
          <w:ins w:id="6062" w:author="Vilson Lu" w:date="2014-08-19T03:58:00Z"/>
        </w:rPr>
      </w:pPr>
      <w:ins w:id="6063" w:author="Vilson Lu" w:date="2014-08-19T03:58:00Z">
        <w:r>
          <w:t xml:space="preserve">In creating a domain-specific ontology, the following tasks must be done: selection of domain and scope, consideration of reusability, finding important terms, defining classes and class hierarchy, defining properties of classes and constraints and creation of instances of classes (Saloun &amp; Klimanek, </w:t>
        </w:r>
      </w:ins>
      <w:ins w:id="6064" w:author="Vilson Lu" w:date="2014-08-19T03:59:00Z">
        <w:r>
          <w:t>2011).</w:t>
        </w:r>
      </w:ins>
    </w:p>
    <w:p w14:paraId="22DE671E" w14:textId="77777777" w:rsidR="00D95CFF" w:rsidRDefault="00D95CFF" w:rsidP="00D95CFF">
      <w:pPr>
        <w:pStyle w:val="Content1"/>
        <w:rPr>
          <w:ins w:id="6065" w:author="Vilson Lu" w:date="2014-08-19T03:58:00Z"/>
        </w:rPr>
      </w:pPr>
    </w:p>
    <w:p w14:paraId="6AC52A86" w14:textId="0D1CC92D" w:rsidR="00D95CFF" w:rsidRDefault="00D95CFF" w:rsidP="00D95CFF">
      <w:pPr>
        <w:pStyle w:val="Content1"/>
        <w:rPr>
          <w:ins w:id="6066" w:author="Vilson Lu" w:date="2014-08-22T04:20:00Z"/>
        </w:rPr>
      </w:pPr>
      <w:ins w:id="6067" w:author="Vilson Lu" w:date="2014-08-19T03:58:00Z">
        <w:r>
          <w:t xml:space="preserve">There are different approaches on creating the ontology: hand-making by expert, automatic, and semi-automatic. In hand-made by expert, the ontology is manually done by the experts. The advantage of this is that the result will be high quality. However, they are very expensive and time consuming. In automatic approach, the creation of the model is done by the machine. It is fast and low cost, but the problem is that implementing it will be very difficult </w:t>
        </w:r>
        <w:r>
          <w:lastRenderedPageBreak/>
          <w:t>and will result to inaccurate models. In semi-automatic approach, the concepts and relationship will be generated by the machine, and the expert will complete and validate it. It produces a relatively good results at a short amount of time. The disadvantage is that the machine generated concepts and relations might be inaccurate and the inconvenience it will cause (Saloun &amp; Klimanek, 2011).</w:t>
        </w:r>
      </w:ins>
    </w:p>
    <w:p w14:paraId="245E7B19" w14:textId="77777777" w:rsidR="00A05B58" w:rsidRPr="00FA7FAF" w:rsidRDefault="00A05B58" w:rsidP="00D95CFF">
      <w:pPr>
        <w:pStyle w:val="Content1"/>
        <w:rPr>
          <w:ins w:id="6068" w:author="Vilson Lu" w:date="2014-08-19T03:58:00Z"/>
        </w:rPr>
      </w:pPr>
    </w:p>
    <w:p w14:paraId="3AFEB88E" w14:textId="77777777" w:rsidR="00D95CFF" w:rsidRDefault="00D95CFF" w:rsidP="00D95CFF">
      <w:pPr>
        <w:pStyle w:val="Heading3"/>
        <w:rPr>
          <w:ins w:id="6069" w:author="Vilson Lu" w:date="2014-08-19T04:57:00Z"/>
        </w:rPr>
      </w:pPr>
      <w:bookmarkStart w:id="6070" w:name="_Toc396444904"/>
      <w:bookmarkStart w:id="6071" w:name="_Toc396453025"/>
      <w:ins w:id="6072" w:author="Vilson Lu" w:date="2014-08-19T03:58:00Z">
        <w:r>
          <w:t>Ontology Population</w:t>
        </w:r>
      </w:ins>
      <w:bookmarkEnd w:id="6070"/>
      <w:bookmarkEnd w:id="6071"/>
    </w:p>
    <w:p w14:paraId="463F0828" w14:textId="77777777" w:rsidR="001012EC" w:rsidRDefault="001012EC">
      <w:pPr>
        <w:pStyle w:val="Content1"/>
        <w:rPr>
          <w:ins w:id="6073" w:author="Vilson Lu" w:date="2014-08-19T04:57:00Z"/>
        </w:rPr>
        <w:pPrChange w:id="6074" w:author="Vilson Lu" w:date="2014-08-19T04:57:00Z">
          <w:pPr>
            <w:pStyle w:val="Heading3"/>
          </w:pPr>
        </w:pPrChange>
      </w:pPr>
    </w:p>
    <w:p w14:paraId="110F6DD1" w14:textId="776E2AF4" w:rsidR="001012EC" w:rsidRDefault="001012EC">
      <w:pPr>
        <w:pStyle w:val="Content1"/>
        <w:rPr>
          <w:ins w:id="6075" w:author="Vilson Lu" w:date="2014-08-19T05:02:00Z"/>
        </w:rPr>
        <w:pPrChange w:id="6076" w:author="Vilson Lu" w:date="2014-08-19T05:02:00Z">
          <w:pPr>
            <w:pStyle w:val="Heading3"/>
          </w:pPr>
        </w:pPrChange>
      </w:pPr>
      <w:ins w:id="6077" w:author="Vilson Lu" w:date="2014-08-19T04:57:00Z">
        <w:r>
          <w:t xml:space="preserve">Ontology Population is the extraction and classification instances of classes and relationships of an ontology. </w:t>
        </w:r>
      </w:ins>
      <w:ins w:id="6078" w:author="Vilson Lu" w:date="2014-08-19T04:58:00Z">
        <w:r>
          <w:t>There are three approach for ontology population: manual, semi-automatic and automatic approaches.</w:t>
        </w:r>
      </w:ins>
      <w:ins w:id="6079" w:author="Vilson Lu" w:date="2014-08-19T04:59:00Z">
        <w:r>
          <w:t xml:space="preserve"> The manual population of ontology should be done by experts and knowledge engineer. </w:t>
        </w:r>
      </w:ins>
      <w:ins w:id="6080" w:author="Vilson Lu" w:date="2014-08-19T05:00:00Z">
        <w:r>
          <w:t>This could be costly and time consuming and t</w:t>
        </w:r>
      </w:ins>
      <w:ins w:id="6081" w:author="Vilson Lu" w:date="2014-08-19T05:01:00Z">
        <w:r>
          <w:t>he automatic approach might be inaccurate.</w:t>
        </w:r>
      </w:ins>
      <w:ins w:id="6082" w:author="Vilson Lu" w:date="2014-08-19T05:02:00Z">
        <w:r>
          <w:t xml:space="preserve"> For automatic and semi-automatic approaches, they have common approach. They do entity name recognition, NLP techniques, and Information extraction.</w:t>
        </w:r>
      </w:ins>
    </w:p>
    <w:p w14:paraId="6384C45E" w14:textId="77777777" w:rsidR="001012EC" w:rsidRDefault="001012EC">
      <w:pPr>
        <w:pStyle w:val="Content1"/>
        <w:rPr>
          <w:ins w:id="6083" w:author="Vilson Lu" w:date="2014-08-19T05:03:00Z"/>
        </w:rPr>
        <w:pPrChange w:id="6084" w:author="Vilson Lu" w:date="2014-08-19T05:02:00Z">
          <w:pPr>
            <w:pStyle w:val="Heading3"/>
          </w:pPr>
        </w:pPrChange>
      </w:pPr>
    </w:p>
    <w:p w14:paraId="5872C68E" w14:textId="30B815B2" w:rsidR="001012EC" w:rsidRDefault="001012EC">
      <w:pPr>
        <w:pStyle w:val="Content1"/>
        <w:rPr>
          <w:ins w:id="6085" w:author="Vilson Lu" w:date="2014-08-19T05:15:00Z"/>
        </w:rPr>
        <w:pPrChange w:id="6086" w:author="Vilson Lu" w:date="2014-08-19T05:02:00Z">
          <w:pPr>
            <w:pStyle w:val="Heading3"/>
          </w:pPr>
        </w:pPrChange>
      </w:pPr>
      <w:ins w:id="6087" w:author="Vilson Lu" w:date="2014-08-19T05:03:00Z">
        <w:r>
          <w:t>In Faria &amp; Girardi (</w:t>
        </w:r>
      </w:ins>
      <w:ins w:id="6088" w:author="Vilson Lu" w:date="2014-08-19T05:08:00Z">
        <w:r>
          <w:t xml:space="preserve">2011), the </w:t>
        </w:r>
      </w:ins>
      <w:ins w:id="6089" w:author="Vilson Lu" w:date="2014-08-19T05:09:00Z">
        <w:r w:rsidR="00057150">
          <w:t>techniques</w:t>
        </w:r>
      </w:ins>
      <w:ins w:id="6090" w:author="Vilson Lu" w:date="2014-08-19T05:08:00Z">
        <w:r>
          <w:t xml:space="preserve"> that they used is NLP and IE</w:t>
        </w:r>
        <w:r w:rsidR="00057150">
          <w:t xml:space="preserve">. </w:t>
        </w:r>
      </w:ins>
      <w:ins w:id="6091" w:author="Vilson Lu" w:date="2014-08-19T05:09:00Z">
        <w:r w:rsidR="00057150">
          <w:t>The process has two phases: Extraction and Classification of Instances and Instance Representation.</w:t>
        </w:r>
      </w:ins>
      <w:ins w:id="6092" w:author="Vilson Lu" w:date="2014-08-19T05:11:00Z">
        <w:r w:rsidR="00057150">
          <w:t xml:space="preserve"> </w:t>
        </w:r>
      </w:ins>
      <w:ins w:id="6093" w:author="Vilson Lu" w:date="2014-08-19T05:10:00Z">
        <w:r w:rsidR="00057150">
          <w:t xml:space="preserve">For the Extraction and Classification of Instances generates all the possible relationships and class instances. </w:t>
        </w:r>
      </w:ins>
      <w:ins w:id="6094" w:author="Vilson Lu" w:date="2014-08-19T05:11:00Z">
        <w:r w:rsidR="00057150">
          <w:t xml:space="preserve">It consists of Corpus Analysis </w:t>
        </w:r>
      </w:ins>
      <w:ins w:id="6095" w:author="Vilson Lu" w:date="2014-08-19T05:12:00Z">
        <w:r w:rsidR="00057150">
          <w:t>(Morpho-lexical analysis, Named Entity Recognition and Co-reference), Specification of Extraction and Classification Rules, and Extraction and Classification of Instances</w:t>
        </w:r>
      </w:ins>
      <w:ins w:id="6096" w:author="Vilson Lu" w:date="2014-08-19T05:17:00Z">
        <w:r w:rsidR="00057150">
          <w:t>. Then, they will</w:t>
        </w:r>
      </w:ins>
      <w:ins w:id="6097" w:author="Vilson Lu" w:date="2014-08-19T05:19:00Z">
        <w:r w:rsidR="003579E9">
          <w:t xml:space="preserve"> manually</w:t>
        </w:r>
      </w:ins>
      <w:ins w:id="6098" w:author="Vilson Lu" w:date="2014-08-19T05:17:00Z">
        <w:r w:rsidR="00057150">
          <w:t xml:space="preserve"> generate a set of extracti</w:t>
        </w:r>
        <w:r w:rsidR="003579E9">
          <w:t>on rules based on the last task</w:t>
        </w:r>
        <w:r w:rsidR="00057150">
          <w:t>.</w:t>
        </w:r>
      </w:ins>
      <w:ins w:id="6099" w:author="Vilson Lu" w:date="2014-08-19T05:21:00Z">
        <w:r w:rsidR="003579E9">
          <w:t xml:space="preserve"> After generating the rules, it will now use the extraction rules to look for the text matching the patterns. This will now produce the </w:t>
        </w:r>
      </w:ins>
      <w:ins w:id="6100" w:author="Vilson Lu" w:date="2014-08-19T05:34:00Z">
        <w:r w:rsidR="006012EA">
          <w:t>instances</w:t>
        </w:r>
      </w:ins>
      <m:oMath>
        <m:r>
          <w:ins w:id="6101" w:author="Vilson Lu" w:date="2014-08-19T05:24:00Z">
            <w:rPr>
              <w:rFonts w:ascii="Cambria Math" w:hAnsi="Cambria Math"/>
            </w:rPr>
            <m:t>(I')</m:t>
          </w:ins>
        </m:r>
      </m:oMath>
      <w:ins w:id="6102" w:author="Vilson Lu" w:date="2014-08-19T05:21:00Z">
        <w:r w:rsidR="003579E9">
          <w:t>.</w:t>
        </w:r>
      </w:ins>
      <w:ins w:id="6103" w:author="Vilson Lu" w:date="2014-08-19T05:17:00Z">
        <w:r w:rsidR="00057150">
          <w:t xml:space="preserve"> </w:t>
        </w:r>
      </w:ins>
      <w:ins w:id="6104" w:author="Vilson Lu" w:date="2014-08-19T05:23:00Z">
        <w:r w:rsidR="003579E9">
          <w:t>After the first phase, it will now go to Instance Representation.</w:t>
        </w:r>
      </w:ins>
      <w:ins w:id="6105" w:author="Vilson Lu" w:date="2014-08-19T05:33:00Z">
        <w:r w:rsidR="006012EA">
          <w:t xml:space="preserve"> Instance Representation has two tasks: Refinement of Instances and Ontology Population</w:t>
        </w:r>
      </w:ins>
      <w:ins w:id="6106" w:author="Vilson Lu" w:date="2014-08-19T05:34:00Z">
        <w:r w:rsidR="006012EA">
          <w:t>. For Refinement of Instances, it will try first to look if the instance already exists in the ontology.</w:t>
        </w:r>
      </w:ins>
      <w:ins w:id="6107" w:author="Vilson Lu" w:date="2014-08-19T05:35:00Z">
        <w:r w:rsidR="006012EA">
          <w:t xml:space="preserve"> If it is not, then it will go to </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oMath>
        <w:r w:rsidR="006012EA">
          <w:t>. If it already exists in the ontology, it will look in</w:t>
        </w:r>
      </w:ins>
      <m:oMath>
        <m:r>
          <w:ins w:id="6108" w:author="Vilson Lu" w:date="2014-08-19T05:36:00Z">
            <w:rPr>
              <w:rFonts w:ascii="Cambria Math" w:hAnsi="Cambria Math"/>
            </w:rPr>
            <m:t xml:space="preserve"> </m:t>
          </w:ins>
        </m:r>
        <m:sSup>
          <m:sSupPr>
            <m:ctrlPr>
              <w:ins w:id="6109" w:author="Vilson Lu" w:date="2014-08-19T05:35:00Z">
                <w:rPr>
                  <w:rFonts w:ascii="Cambria Math" w:hAnsi="Cambria Math"/>
                  <w:i/>
                </w:rPr>
              </w:ins>
            </m:ctrlPr>
          </m:sSupPr>
          <m:e>
            <m:r>
              <w:ins w:id="6110" w:author="Vilson Lu" w:date="2014-08-19T05:35:00Z">
                <w:rPr>
                  <w:rFonts w:ascii="Cambria Math" w:hAnsi="Cambria Math"/>
                </w:rPr>
                <m:t>(I</m:t>
              </w:ins>
            </m:r>
          </m:e>
          <m:sup>
            <m:r>
              <w:ins w:id="6111" w:author="Vilson Lu" w:date="2014-08-19T05:35:00Z">
                <w:rPr>
                  <w:rFonts w:ascii="Cambria Math" w:hAnsi="Cambria Math"/>
                </w:rPr>
                <m:t>''</m:t>
              </w:ins>
            </m:r>
          </m:sup>
        </m:sSup>
        <m:r>
          <w:ins w:id="6112" w:author="Vilson Lu" w:date="2014-08-19T05:35:00Z">
            <w:rPr>
              <w:rFonts w:ascii="Cambria Math" w:hAnsi="Cambria Math"/>
            </w:rPr>
            <m:t>)</m:t>
          </w:ins>
        </m:r>
      </m:oMath>
      <w:ins w:id="6113" w:author="Vilson Lu" w:date="2014-08-19T05:36:00Z">
        <w:r w:rsidR="006012EA">
          <w:rPr>
            <w:rFonts w:eastAsiaTheme="minorEastAsia"/>
          </w:rPr>
          <w:t xml:space="preserve"> to see if the instance needs to be updated. If it is, then it will be part of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oMath>
      </w:ins>
      <w:ins w:id="6114" w:author="Vilson Lu" w:date="2014-08-19T05:35:00Z">
        <w:r w:rsidR="006012EA">
          <w:t xml:space="preserve"> </w:t>
        </w:r>
      </w:ins>
      <w:ins w:id="6115" w:author="Vilson Lu" w:date="2014-08-19T05:36:00Z">
        <w:r w:rsidR="006012EA">
          <w:t xml:space="preserve">If not, it will be discarded. </w:t>
        </w:r>
      </w:ins>
      <w:ins w:id="6116" w:author="Vilson Lu" w:date="2014-08-19T05:53:00Z">
        <w:r w:rsidR="00DE1654">
          <w:t xml:space="preserve">After refinement, the instance is now ready to fill the ontology. </w:t>
        </w:r>
      </w:ins>
      <w:ins w:id="6117" w:author="Vilson Lu" w:date="2014-08-19T05:54:00Z">
        <w:r w:rsidR="00DE1654">
          <w:t xml:space="preserve">Given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oMath>
        <w:r w:rsidR="00DE1654">
          <w:rPr>
            <w:rFonts w:eastAsiaTheme="minorEastAsia"/>
          </w:rPr>
          <w:t xml:space="preserve">, it will now look in the ontology to find the class. </w:t>
        </w:r>
      </w:ins>
      <w:ins w:id="6118" w:author="Vilson Lu" w:date="2014-08-19T05:55:00Z">
        <w:r w:rsidR="00DE1654">
          <w:rPr>
            <w:rFonts w:eastAsiaTheme="minorEastAsia"/>
          </w:rPr>
          <w:t xml:space="preserve">Then if it found a class, the instance will now be instantiated. </w:t>
        </w:r>
      </w:ins>
      <w:ins w:id="6119" w:author="Vilson Lu" w:date="2014-08-19T05:30:00Z">
        <w:r w:rsidR="006012EA">
          <w:fldChar w:fldCharType="begin"/>
        </w:r>
        <w:r w:rsidR="006012EA">
          <w:instrText xml:space="preserve"> REF _Ref396189570 \h </w:instrText>
        </w:r>
      </w:ins>
      <w:r w:rsidR="006012EA">
        <w:fldChar w:fldCharType="end"/>
      </w:r>
      <w:ins w:id="6120" w:author="Vilson Lu" w:date="2014-08-19T05:30:00Z">
        <w:r w:rsidR="006012EA">
          <w:fldChar w:fldCharType="begin"/>
        </w:r>
        <w:r w:rsidR="006012EA">
          <w:instrText xml:space="preserve"> REF _Ref396189575 \h </w:instrText>
        </w:r>
      </w:ins>
      <w:r w:rsidR="006012EA">
        <w:fldChar w:fldCharType="separate"/>
      </w:r>
      <w:ins w:id="6121" w:author="Vilson Lu" w:date="2014-08-19T05:31:00Z">
        <w:r w:rsidR="006012EA">
          <w:t xml:space="preserve">Figure </w:t>
        </w:r>
        <w:r w:rsidR="006012EA">
          <w:rPr>
            <w:noProof/>
          </w:rPr>
          <w:t>3</w:t>
        </w:r>
        <w:r w:rsidR="006012EA">
          <w:noBreakHyphen/>
        </w:r>
        <w:r w:rsidR="006012EA">
          <w:rPr>
            <w:noProof/>
          </w:rPr>
          <w:t>10</w:t>
        </w:r>
      </w:ins>
      <w:ins w:id="6122" w:author="Vilson Lu" w:date="2014-08-19T05:30:00Z">
        <w:r w:rsidR="006012EA">
          <w:fldChar w:fldCharType="end"/>
        </w:r>
        <w:r w:rsidR="006012EA">
          <w:t xml:space="preserve"> shows the process of </w:t>
        </w:r>
      </w:ins>
      <w:ins w:id="6123" w:author="Vilson Lu" w:date="2014-08-19T05:31:00Z">
        <w:r w:rsidR="006012EA">
          <w:t>Faria &amp; Girardi (2011) semi-automatic ontology population.</w:t>
        </w:r>
      </w:ins>
    </w:p>
    <w:p w14:paraId="1514A7C2" w14:textId="5DC92C96" w:rsidR="00057150" w:rsidRDefault="00057150">
      <w:pPr>
        <w:pStyle w:val="Caption"/>
        <w:ind w:left="0"/>
        <w:jc w:val="left"/>
        <w:rPr>
          <w:ins w:id="6124" w:author="Vilson Lu" w:date="2014-08-19T05:16:00Z"/>
        </w:rPr>
        <w:pPrChange w:id="6125" w:author="Vilson Lu" w:date="2014-08-22T04:21:00Z">
          <w:pPr>
            <w:pStyle w:val="Caption"/>
          </w:pPr>
        </w:pPrChange>
      </w:pPr>
    </w:p>
    <w:p w14:paraId="3538079D" w14:textId="77777777" w:rsidR="00A05B58" w:rsidRDefault="00057150">
      <w:pPr>
        <w:pStyle w:val="Content1"/>
        <w:keepNext/>
        <w:jc w:val="center"/>
        <w:rPr>
          <w:ins w:id="6126" w:author="Vilson Lu" w:date="2014-08-22T04:21:00Z"/>
        </w:rPr>
        <w:pPrChange w:id="6127" w:author="Vilson Lu" w:date="2014-08-22T04:21:00Z">
          <w:pPr>
            <w:pStyle w:val="Content1"/>
            <w:jc w:val="center"/>
          </w:pPr>
        </w:pPrChange>
      </w:pPr>
      <w:ins w:id="6128" w:author="Vilson Lu" w:date="2014-08-19T05:15:00Z">
        <w:r w:rsidRPr="006B267A">
          <w:rPr>
            <w:noProof/>
            <w:lang w:val="en-PH" w:eastAsia="zh-CN"/>
            <w:rPrChange w:id="6129" w:author="Unknown">
              <w:rPr>
                <w:noProof/>
                <w:lang w:val="en-PH" w:eastAsia="zh-CN"/>
              </w:rPr>
            </w:rPrChange>
          </w:rPr>
          <w:drawing>
            <wp:inline distT="0" distB="0" distL="0" distR="0" wp14:anchorId="7EF04EAC" wp14:editId="52C917A5">
              <wp:extent cx="4572000" cy="2257425"/>
              <wp:effectExtent l="19050" t="19050" r="19050" b="28575"/>
              <wp:docPr id="1492906141" name="picture"/>
              <wp:cNvGraphicFramePr/>
              <a:graphic xmlns:a="http://schemas.openxmlformats.org/drawingml/2006/main">
                <a:graphicData uri="http://schemas.openxmlformats.org/drawingml/2006/picture">
                  <pic:pic xmlns:pic="http://schemas.openxmlformats.org/drawingml/2006/picture">
                    <pic:nvPicPr>
                      <pic:cNvPr id="1492906141"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572000" cy="2257425"/>
                      </a:xfrm>
                      <a:prstGeom prst="rect">
                        <a:avLst/>
                      </a:prstGeom>
                      <a:ln>
                        <a:solidFill>
                          <a:schemeClr val="tx1"/>
                        </a:solidFill>
                      </a:ln>
                    </pic:spPr>
                  </pic:pic>
                </a:graphicData>
              </a:graphic>
            </wp:inline>
          </w:drawing>
        </w:r>
      </w:ins>
    </w:p>
    <w:p w14:paraId="58FAE126" w14:textId="3517FDD7" w:rsidR="00A05B58" w:rsidRDefault="00A05B58" w:rsidP="00A05B58">
      <w:pPr>
        <w:pStyle w:val="Caption"/>
        <w:rPr>
          <w:ins w:id="6130" w:author="Vilson Lu" w:date="2014-08-22T04:21:00Z"/>
        </w:rPr>
      </w:pPr>
      <w:ins w:id="6131" w:author="Vilson Lu" w:date="2014-08-22T04:21:00Z">
        <w:r>
          <w:t xml:space="preserve">Figure </w:t>
        </w:r>
      </w:ins>
      <w:ins w:id="6132" w:author="Vilson Lu" w:date="2014-08-22T05:10:00Z">
        <w:r w:rsidR="00C81FB8">
          <w:fldChar w:fldCharType="begin"/>
        </w:r>
        <w:r w:rsidR="00C81FB8">
          <w:instrText xml:space="preserve"> STYLEREF 1 \s </w:instrText>
        </w:r>
      </w:ins>
      <w:r w:rsidR="00C81FB8">
        <w:fldChar w:fldCharType="separate"/>
      </w:r>
      <w:r w:rsidR="00C81FB8">
        <w:rPr>
          <w:noProof/>
        </w:rPr>
        <w:t>3</w:t>
      </w:r>
      <w:ins w:id="6133" w:author="Vilson Lu" w:date="2014-08-22T05:10:00Z">
        <w:r w:rsidR="00C81FB8">
          <w:fldChar w:fldCharType="end"/>
        </w:r>
        <w:r w:rsidR="00C81FB8">
          <w:noBreakHyphen/>
        </w:r>
        <w:r w:rsidR="00C81FB8">
          <w:fldChar w:fldCharType="begin"/>
        </w:r>
        <w:r w:rsidR="00C81FB8">
          <w:instrText xml:space="preserve"> SEQ Figure \* ARABIC \s 1 </w:instrText>
        </w:r>
      </w:ins>
      <w:r w:rsidR="00C81FB8">
        <w:fldChar w:fldCharType="separate"/>
      </w:r>
      <w:ins w:id="6134" w:author="Vilson Lu" w:date="2014-08-22T05:10:00Z">
        <w:r w:rsidR="00C81FB8">
          <w:rPr>
            <w:noProof/>
          </w:rPr>
          <w:t>9</w:t>
        </w:r>
        <w:r w:rsidR="00C81FB8">
          <w:fldChar w:fldCharType="end"/>
        </w:r>
      </w:ins>
      <w:ins w:id="6135" w:author="Vilson Lu" w:date="2014-08-22T04:21:00Z">
        <w:r>
          <w:t xml:space="preserve">. </w:t>
        </w:r>
        <w:r w:rsidRPr="00C03620">
          <w:t>Process of Semi-Automatic Ontology Population</w:t>
        </w:r>
      </w:ins>
    </w:p>
    <w:p w14:paraId="0F146B65" w14:textId="77777777" w:rsidR="00A05B58" w:rsidRDefault="00A05B58">
      <w:pPr>
        <w:rPr>
          <w:ins w:id="6136" w:author="Vilson Lu" w:date="2014-08-22T04:21:00Z"/>
          <w:b/>
          <w:i/>
          <w:sz w:val="20"/>
          <w:szCs w:val="20"/>
        </w:rPr>
      </w:pPr>
      <w:ins w:id="6137" w:author="Vilson Lu" w:date="2014-08-22T04:21:00Z">
        <w:r>
          <w:br w:type="page"/>
        </w:r>
      </w:ins>
    </w:p>
    <w:p w14:paraId="53C71C57" w14:textId="77777777" w:rsidR="00602FF1" w:rsidRDefault="00602FF1">
      <w:pPr>
        <w:pStyle w:val="Heading2"/>
        <w:rPr>
          <w:ins w:id="6138" w:author="Vilson Lu" w:date="2014-08-15T14:52:00Z"/>
        </w:rPr>
      </w:pPr>
      <w:bookmarkStart w:id="6139" w:name="_Toc396444905"/>
      <w:bookmarkStart w:id="6140" w:name="_Toc396453026"/>
      <w:ins w:id="6141" w:author="Vilson Lu" w:date="2014-08-15T14:52:00Z">
        <w:r>
          <w:lastRenderedPageBreak/>
          <w:t>Twitter</w:t>
        </w:r>
        <w:r>
          <w:rPr>
            <w:rStyle w:val="FootnoteReference"/>
          </w:rPr>
          <w:footnoteReference w:id="4"/>
        </w:r>
        <w:bookmarkEnd w:id="5974"/>
        <w:bookmarkEnd w:id="6139"/>
        <w:bookmarkEnd w:id="6140"/>
      </w:ins>
    </w:p>
    <w:p w14:paraId="18972ADF" w14:textId="77777777" w:rsidR="00602FF1" w:rsidRDefault="00602FF1">
      <w:pPr>
        <w:pStyle w:val="Content1"/>
        <w:rPr>
          <w:ins w:id="6146" w:author="Vilson Lu" w:date="2014-08-15T14:52:00Z"/>
        </w:rPr>
        <w:pPrChange w:id="6147" w:author="TinTin Kalaw" w:date="2014-08-16T12:37:00Z">
          <w:pPr/>
        </w:pPrChange>
      </w:pPr>
    </w:p>
    <w:p w14:paraId="7A546AC0" w14:textId="77777777" w:rsidR="00602FF1" w:rsidRDefault="00602FF1">
      <w:pPr>
        <w:pStyle w:val="Content1"/>
        <w:rPr>
          <w:ins w:id="6148" w:author="Vilson Lu" w:date="2014-08-15T14:52:00Z"/>
        </w:rPr>
        <w:pPrChange w:id="6149" w:author="TinTin Kalaw" w:date="2014-08-16T12:37:00Z">
          <w:pPr>
            <w:pStyle w:val="Content"/>
          </w:pPr>
        </w:pPrChange>
      </w:pPr>
      <w:ins w:id="6150" w:author="Vilson Lu" w:date="2014-08-15T14:52:00Z">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ins>
    </w:p>
    <w:p w14:paraId="13903B5E" w14:textId="77777777" w:rsidR="00602FF1" w:rsidRDefault="00602FF1">
      <w:pPr>
        <w:pStyle w:val="Content1"/>
        <w:rPr>
          <w:ins w:id="6151" w:author="Vilson Lu" w:date="2014-08-15T14:52:00Z"/>
        </w:rPr>
        <w:pPrChange w:id="6152" w:author="TinTin Kalaw" w:date="2014-08-16T12:37:00Z">
          <w:pPr>
            <w:pStyle w:val="Content"/>
          </w:pPr>
        </w:pPrChange>
      </w:pPr>
    </w:p>
    <w:p w14:paraId="1F42431E" w14:textId="77777777" w:rsidR="00602FF1" w:rsidRPr="007104C5" w:rsidRDefault="00602FF1">
      <w:pPr>
        <w:pStyle w:val="Content1"/>
        <w:rPr>
          <w:ins w:id="6153" w:author="Vilson Lu" w:date="2014-08-15T14:52:00Z"/>
        </w:rPr>
        <w:pPrChange w:id="6154" w:author="TinTin Kalaw" w:date="2014-08-16T12:37:00Z">
          <w:pPr>
            <w:pStyle w:val="Content"/>
          </w:pPr>
        </w:pPrChange>
      </w:pPr>
      <w:ins w:id="6155" w:author="Vilson Lu" w:date="2014-08-15T14:52:00Z">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ins>
    </w:p>
    <w:p w14:paraId="4C1591B1" w14:textId="77777777" w:rsidR="00602FF1" w:rsidRDefault="00602FF1">
      <w:pPr>
        <w:pStyle w:val="Content1"/>
        <w:rPr>
          <w:ins w:id="6156" w:author="Vilson Lu" w:date="2014-08-15T14:52:00Z"/>
        </w:rPr>
        <w:pPrChange w:id="6157" w:author="TinTin Kalaw" w:date="2014-08-16T12:37:00Z">
          <w:pPr>
            <w:pStyle w:val="Content"/>
          </w:pPr>
        </w:pPrChange>
      </w:pPr>
    </w:p>
    <w:p w14:paraId="72830B30" w14:textId="77777777" w:rsidR="00602FF1" w:rsidRDefault="00602FF1" w:rsidP="00602FF1">
      <w:pPr>
        <w:pStyle w:val="Heading3"/>
        <w:rPr>
          <w:ins w:id="6158" w:author="Vilson Lu" w:date="2014-08-15T14:52:00Z"/>
        </w:rPr>
      </w:pPr>
      <w:bookmarkStart w:id="6159" w:name="_Toc395181703"/>
      <w:bookmarkStart w:id="6160" w:name="_Toc396444906"/>
      <w:bookmarkStart w:id="6161" w:name="_Toc396453027"/>
      <w:ins w:id="6162" w:author="Vilson Lu" w:date="2014-08-15T14:52:00Z">
        <w:r>
          <w:t>Use of Twitter</w:t>
        </w:r>
        <w:bookmarkEnd w:id="6159"/>
        <w:bookmarkEnd w:id="6160"/>
        <w:bookmarkEnd w:id="6161"/>
      </w:ins>
    </w:p>
    <w:p w14:paraId="2851331D" w14:textId="77777777" w:rsidR="00602FF1" w:rsidRDefault="00602FF1">
      <w:pPr>
        <w:pStyle w:val="Content2"/>
        <w:rPr>
          <w:ins w:id="6163" w:author="Vilson Lu" w:date="2014-08-15T14:52:00Z"/>
        </w:rPr>
        <w:pPrChange w:id="6164" w:author="TinTin Kalaw" w:date="2014-08-16T12:38:00Z">
          <w:pPr>
            <w:pStyle w:val="Content"/>
          </w:pPr>
        </w:pPrChange>
      </w:pPr>
    </w:p>
    <w:p w14:paraId="4E22B0FB" w14:textId="77777777" w:rsidR="00602FF1" w:rsidRDefault="00602FF1">
      <w:pPr>
        <w:pStyle w:val="Content1"/>
        <w:rPr>
          <w:ins w:id="6165" w:author="Vilson Lu" w:date="2014-08-15T14:52:00Z"/>
        </w:rPr>
        <w:pPrChange w:id="6166" w:author="Vilson Lu" w:date="2014-08-19T05:23:00Z">
          <w:pPr>
            <w:pStyle w:val="Content"/>
          </w:pPr>
        </w:pPrChange>
      </w:pPr>
      <w:ins w:id="6167" w:author="Vilson Lu" w:date="2014-08-15T14:52:00Z">
        <w:r>
          <w:t xml:space="preserve">Aside from Twitter’s social media aspect, Twitter has been used as a source of data for various fields, one of which is in disaster management (Imran et al., 2013). Other fields that Twitter data has contributed to </w:t>
        </w:r>
        <w:r w:rsidRPr="00FB7FA3">
          <w:rPr>
            <w:rStyle w:val="Content1Char"/>
            <w:rPrChange w:id="6168" w:author="Vilson Lu" w:date="2014-08-15T15:07:00Z">
              <w:rPr/>
            </w:rPrChange>
          </w:rPr>
          <w:t>li</w:t>
        </w:r>
        <w:r>
          <w:t xml:space="preserve">nguistics (Mocanu </w:t>
        </w:r>
        <w:r w:rsidRPr="006E4D62">
          <w:rPr>
            <w:rStyle w:val="Content2Char"/>
            <w:rPrChange w:id="6169" w:author="Vilson Lu" w:date="2014-08-15T23:09:00Z">
              <w:rPr/>
            </w:rPrChange>
          </w:rPr>
          <w:t>e</w:t>
        </w:r>
        <w:r>
          <w:t>t al., 2013), prediction (Tumasjan et al., 2010; Choy et al., 2012), r</w:t>
        </w:r>
        <w:r w:rsidRPr="006350A9">
          <w:t>eal-time event detection</w:t>
        </w:r>
        <w:r>
          <w:t xml:space="preserve"> (Sakaki et al., 2010), marketing (Jansen et al., 2009; Bollen et al., 2011), sentiment analysis and opinion mining (Pak et al., 2010), education (Grosseck et al., 2008; Junco et al., 2011), news casting (Phelan et al., 2009), medicine (Hawn, 2009; Chew &amp; Eysenbach, 2010), business processes (Culnan et al., 2010)</w:t>
        </w:r>
      </w:ins>
    </w:p>
    <w:p w14:paraId="23EC7809" w14:textId="77777777" w:rsidR="00602FF1" w:rsidRDefault="00602FF1">
      <w:pPr>
        <w:pStyle w:val="Content2"/>
        <w:rPr>
          <w:ins w:id="6170" w:author="Vilson Lu" w:date="2014-08-15T14:52:00Z"/>
        </w:rPr>
        <w:pPrChange w:id="6171" w:author="TinTin Kalaw" w:date="2014-08-16T12:38:00Z">
          <w:pPr>
            <w:pStyle w:val="Content"/>
          </w:pPr>
        </w:pPrChange>
      </w:pPr>
    </w:p>
    <w:p w14:paraId="41C5A57F" w14:textId="77777777" w:rsidR="00602FF1" w:rsidRDefault="00602FF1" w:rsidP="00602FF1">
      <w:pPr>
        <w:pStyle w:val="Heading3"/>
        <w:rPr>
          <w:ins w:id="6172" w:author="Vilson Lu" w:date="2014-08-15T14:52:00Z"/>
        </w:rPr>
      </w:pPr>
      <w:bookmarkStart w:id="6173" w:name="_Toc395181704"/>
      <w:bookmarkStart w:id="6174" w:name="_Toc396444907"/>
      <w:bookmarkStart w:id="6175" w:name="_Toc396453028"/>
      <w:ins w:id="6176" w:author="Vilson Lu" w:date="2014-08-15T14:52:00Z">
        <w:r>
          <w:t>Twitter and Disasters</w:t>
        </w:r>
        <w:bookmarkEnd w:id="6173"/>
        <w:bookmarkEnd w:id="6174"/>
        <w:bookmarkEnd w:id="6175"/>
      </w:ins>
    </w:p>
    <w:p w14:paraId="566AC3C4" w14:textId="77777777" w:rsidR="00602FF1" w:rsidRDefault="00602FF1">
      <w:pPr>
        <w:pStyle w:val="Content2"/>
        <w:rPr>
          <w:ins w:id="6177" w:author="Vilson Lu" w:date="2014-08-15T14:52:00Z"/>
        </w:rPr>
        <w:pPrChange w:id="6178" w:author="TinTin Kalaw" w:date="2014-08-16T12:38:00Z">
          <w:pPr>
            <w:pStyle w:val="Content"/>
          </w:pPr>
        </w:pPrChange>
      </w:pPr>
    </w:p>
    <w:p w14:paraId="58E50CBE" w14:textId="77777777" w:rsidR="00602FF1" w:rsidRDefault="00602FF1">
      <w:pPr>
        <w:pStyle w:val="Content1"/>
        <w:rPr>
          <w:ins w:id="6179" w:author="TinTin Kalaw" w:date="2014-08-16T12:39:00Z"/>
        </w:rPr>
        <w:pPrChange w:id="6180" w:author="Vilson Lu" w:date="2014-08-19T05:23:00Z">
          <w:pPr>
            <w:pStyle w:val="Content"/>
          </w:pPr>
        </w:pPrChange>
      </w:pPr>
      <w:ins w:id="6181" w:author="Vilson Lu" w:date="2014-08-15T14:52:00Z">
        <w:r>
          <w:t>During disasters, the Filipino Twitter users tend to retweet tweets about request for help and prayer. Other tweets pertain to traffic updates, weather updates, observations, and class suspensions. While some users have a pref</w:t>
        </w:r>
        <w:r w:rsidRPr="00FB7FA3">
          <w:rPr>
            <w:rStyle w:val="Content1Char"/>
            <w:rPrChange w:id="6182" w:author="Vilson Lu" w:date="2014-08-15T15:07:00Z">
              <w:rPr/>
            </w:rPrChange>
          </w:rPr>
          <w:t>e</w:t>
        </w:r>
        <w:r>
          <w:t>rence to post in English, there is still a larger number of user that use their native language when tweeting during disasters (Lee et al., 2013).</w:t>
        </w:r>
      </w:ins>
    </w:p>
    <w:p w14:paraId="192C9FDE" w14:textId="77777777" w:rsidR="0078345A" w:rsidRDefault="0078345A">
      <w:pPr>
        <w:pStyle w:val="Content2"/>
        <w:rPr>
          <w:ins w:id="6183" w:author="TinTin Kalaw" w:date="2014-08-16T12:39:00Z"/>
        </w:rPr>
        <w:pPrChange w:id="6184" w:author="TinTin Kalaw" w:date="2014-08-16T12:38:00Z">
          <w:pPr>
            <w:pStyle w:val="Content"/>
          </w:pPr>
        </w:pPrChange>
      </w:pPr>
    </w:p>
    <w:p w14:paraId="3154DA66" w14:textId="2F6A8E5E" w:rsidR="0078345A" w:rsidRDefault="0078345A">
      <w:pPr>
        <w:pStyle w:val="Content1"/>
        <w:rPr>
          <w:ins w:id="6185" w:author="TinTin Kalaw" w:date="2014-08-16T12:39:00Z"/>
        </w:rPr>
        <w:pPrChange w:id="6186" w:author="Vilson Lu" w:date="2014-08-19T05:23:00Z">
          <w:pPr>
            <w:pStyle w:val="Content2"/>
          </w:pPr>
        </w:pPrChange>
      </w:pPr>
      <w:ins w:id="6187" w:author="TinTin Kalaw" w:date="2014-08-16T12:39:00Z">
        <w:r>
          <w:t xml:space="preserve">As part of the disaster management of the Philippines for natural calamities, the government has released an official newsletter indicating the official social media accounts and hashtags (Official Gazette of the Republic of the Philippines, 2012). </w:t>
        </w:r>
      </w:ins>
      <w:ins w:id="6188" w:author="TinTin Kalaw" w:date="2014-08-16T13:17:00Z">
        <w:r w:rsidR="009F684C">
          <w:fldChar w:fldCharType="begin"/>
        </w:r>
        <w:r w:rsidR="009F684C">
          <w:instrText xml:space="preserve"> REF _Ref395958348 \h </w:instrText>
        </w:r>
      </w:ins>
      <w:r w:rsidR="009F684C">
        <w:fldChar w:fldCharType="separate"/>
      </w:r>
      <w:ins w:id="6189" w:author="Vilson Lu" w:date="2014-08-16T16:50:00Z">
        <w:r w:rsidR="0068488C">
          <w:t xml:space="preserve">Table </w:t>
        </w:r>
        <w:r w:rsidR="0068488C">
          <w:rPr>
            <w:noProof/>
          </w:rPr>
          <w:t>3</w:t>
        </w:r>
        <w:r w:rsidR="0068488C">
          <w:noBreakHyphen/>
        </w:r>
        <w:r w:rsidR="0068488C">
          <w:rPr>
            <w:noProof/>
          </w:rPr>
          <w:t>1</w:t>
        </w:r>
      </w:ins>
      <w:ins w:id="6190" w:author="TinTin Kalaw" w:date="2014-08-16T13:17:00Z">
        <w:r w:rsidR="009F684C">
          <w:fldChar w:fldCharType="end"/>
        </w:r>
        <w:r w:rsidR="009F684C">
          <w:t xml:space="preserve"> </w:t>
        </w:r>
      </w:ins>
      <w:ins w:id="6191" w:author="TinTin Kalaw" w:date="2014-08-16T12:39:00Z">
        <w:r>
          <w:rPr>
            <w:color w:val="000000" w:themeColor="text1"/>
          </w:rPr>
          <w:t>s</w:t>
        </w:r>
        <w:r>
          <w:t>hows some of the official twitter accounts of government institutions as well as the official hashtags being used during disasters.</w:t>
        </w:r>
      </w:ins>
      <w:ins w:id="6192" w:author="TinTin Kalaw" w:date="2014-08-16T12:40:00Z">
        <w:r>
          <w:t xml:space="preserve"> </w:t>
        </w:r>
      </w:ins>
      <w:ins w:id="6193" w:author="TinTin Kalaw" w:date="2014-08-16T13:17:00Z">
        <w:r w:rsidR="009F684C">
          <w:fldChar w:fldCharType="begin"/>
        </w:r>
        <w:r w:rsidR="009F684C">
          <w:instrText xml:space="preserve"> REF _Ref395958362 \h </w:instrText>
        </w:r>
      </w:ins>
      <w:r w:rsidR="009F684C">
        <w:fldChar w:fldCharType="separate"/>
      </w:r>
      <w:ins w:id="6194" w:author="Vilson Lu" w:date="2014-08-16T16:50:00Z">
        <w:r w:rsidR="0068488C">
          <w:t xml:space="preserve">Table </w:t>
        </w:r>
        <w:r w:rsidR="0068488C">
          <w:rPr>
            <w:noProof/>
          </w:rPr>
          <w:t>3</w:t>
        </w:r>
        <w:r w:rsidR="0068488C">
          <w:noBreakHyphen/>
        </w:r>
        <w:r w:rsidR="0068488C">
          <w:rPr>
            <w:noProof/>
          </w:rPr>
          <w:t>2</w:t>
        </w:r>
      </w:ins>
      <w:ins w:id="6195" w:author="TinTin Kalaw" w:date="2014-08-16T13:17:00Z">
        <w:r w:rsidR="009F684C">
          <w:fldChar w:fldCharType="end"/>
        </w:r>
        <w:r w:rsidR="009F684C">
          <w:t xml:space="preserve"> </w:t>
        </w:r>
      </w:ins>
      <w:ins w:id="6196" w:author="TinTin Kalaw" w:date="2014-08-16T12:39:00Z">
        <w:r>
          <w:rPr>
            <w:color w:val="000000" w:themeColor="text1"/>
          </w:rPr>
          <w:t>s</w:t>
        </w:r>
        <w:r>
          <w:t>hows the extractable information from the tweets per disaster.</w:t>
        </w:r>
      </w:ins>
    </w:p>
    <w:p w14:paraId="769E489E" w14:textId="1F4B3E6B" w:rsidR="0078345A" w:rsidDel="0078345A" w:rsidRDefault="0078345A">
      <w:pPr>
        <w:pStyle w:val="Content2"/>
        <w:rPr>
          <w:ins w:id="6197" w:author="Vilson Lu" w:date="2014-08-15T14:52:00Z"/>
          <w:del w:id="6198" w:author="TinTin Kalaw" w:date="2014-08-16T12:39:00Z"/>
        </w:rPr>
        <w:pPrChange w:id="6199" w:author="TinTin Kalaw" w:date="2014-08-16T12:38:00Z">
          <w:pPr>
            <w:pStyle w:val="Content"/>
          </w:pPr>
        </w:pPrChange>
      </w:pPr>
    </w:p>
    <w:bookmarkStart w:id="6200" w:name="_Ref395958348"/>
    <w:bookmarkStart w:id="6201" w:name="_Ref395956135"/>
    <w:bookmarkStart w:id="6202" w:name="_Toc396442280"/>
    <w:bookmarkStart w:id="6203" w:name="_Toc395094919"/>
    <w:p w14:paraId="143C47BF" w14:textId="742528D8" w:rsidR="0078345A" w:rsidDel="00A05B58" w:rsidRDefault="006E6440" w:rsidP="00602FF1">
      <w:pPr>
        <w:pStyle w:val="Caption"/>
        <w:ind w:left="720" w:firstLine="720"/>
        <w:rPr>
          <w:ins w:id="6204" w:author="TinTin Kalaw" w:date="2014-08-16T12:38:00Z"/>
          <w:del w:id="6205" w:author="Vilson Lu" w:date="2014-08-22T04:23:00Z"/>
        </w:rPr>
      </w:pPr>
      <w:ins w:id="6206" w:author="TinTin Kalaw" w:date="2014-08-16T13:59:00Z">
        <w:del w:id="6207" w:author="Vilson Lu" w:date="2014-08-21T17:51:00Z">
          <w:r w:rsidDel="005621E4">
            <w:fldChar w:fldCharType="begin"/>
          </w:r>
          <w:r w:rsidDel="005621E4">
            <w:delInstrText xml:space="preserve"> STYLEREF 1 \s </w:delInstrText>
          </w:r>
        </w:del>
      </w:ins>
      <w:del w:id="6208" w:author="Vilson Lu" w:date="2014-08-21T17:51:00Z">
        <w:r w:rsidDel="005621E4">
          <w:fldChar w:fldCharType="separate"/>
        </w:r>
        <w:r w:rsidR="0068488C" w:rsidDel="005621E4">
          <w:rPr>
            <w:noProof/>
          </w:rPr>
          <w:delText>3</w:delText>
        </w:r>
      </w:del>
      <w:ins w:id="6209" w:author="TinTin Kalaw" w:date="2014-08-16T13:59:00Z">
        <w:del w:id="6210" w:author="Vilson Lu" w:date="2014-08-21T17:51:00Z">
          <w:r w:rsidDel="005621E4">
            <w:fldChar w:fldCharType="end"/>
          </w:r>
          <w:r w:rsidDel="005621E4">
            <w:noBreakHyphen/>
          </w:r>
          <w:r w:rsidDel="005621E4">
            <w:fldChar w:fldCharType="begin"/>
          </w:r>
          <w:r w:rsidDel="005621E4">
            <w:delInstrText xml:space="preserve"> SEQ Table \* ARABIC \s 1 </w:delInstrText>
          </w:r>
        </w:del>
      </w:ins>
      <w:del w:id="6211" w:author="Vilson Lu" w:date="2014-08-21T17:51:00Z">
        <w:r w:rsidDel="005621E4">
          <w:fldChar w:fldCharType="end"/>
        </w:r>
      </w:del>
      <w:bookmarkEnd w:id="6200"/>
      <w:ins w:id="6212" w:author="TinTin Kalaw" w:date="2014-08-16T12:38:00Z">
        <w:del w:id="6213" w:author="Vilson Lu" w:date="2014-08-22T04:23:00Z">
          <w:r w:rsidR="0078345A" w:rsidDel="00A05B58">
            <w:delText>n</w:delText>
          </w:r>
          <w:bookmarkEnd w:id="6201"/>
          <w:bookmarkEnd w:id="6202"/>
        </w:del>
      </w:ins>
    </w:p>
    <w:bookmarkEnd w:id="6203"/>
    <w:p w14:paraId="79A11151" w14:textId="558F054B" w:rsidR="00602FF1" w:rsidRDefault="00602FF1" w:rsidP="00602FF1">
      <w:pPr>
        <w:pStyle w:val="Caption"/>
        <w:ind w:left="720" w:firstLine="720"/>
        <w:rPr>
          <w:ins w:id="6214" w:author="Vilson Lu" w:date="2014-08-15T14:52:00Z"/>
        </w:rPr>
      </w:pPr>
    </w:p>
    <w:tbl>
      <w:tblPr>
        <w:tblStyle w:val="TableGrid"/>
        <w:tblW w:w="0" w:type="auto"/>
        <w:tblInd w:w="1440" w:type="dxa"/>
        <w:tblLook w:val="04A0" w:firstRow="1" w:lastRow="0" w:firstColumn="1" w:lastColumn="0" w:noHBand="0" w:noVBand="1"/>
        <w:tblPrChange w:id="6215" w:author="TinTin Kalaw" w:date="2014-08-16T12:38:00Z">
          <w:tblPr>
            <w:tblStyle w:val="TableGrid"/>
            <w:tblW w:w="0" w:type="auto"/>
            <w:tblInd w:w="1440" w:type="dxa"/>
            <w:tblLook w:val="04A0" w:firstRow="1" w:lastRow="0" w:firstColumn="1" w:lastColumn="0" w:noHBand="0" w:noVBand="1"/>
          </w:tblPr>
        </w:tblPrChange>
      </w:tblPr>
      <w:tblGrid>
        <w:gridCol w:w="2178"/>
        <w:gridCol w:w="2640"/>
        <w:gridCol w:w="3092"/>
        <w:tblGridChange w:id="6216">
          <w:tblGrid>
            <w:gridCol w:w="1702"/>
            <w:gridCol w:w="3116"/>
            <w:gridCol w:w="3092"/>
          </w:tblGrid>
        </w:tblGridChange>
      </w:tblGrid>
      <w:tr w:rsidR="00602FF1" w:rsidRPr="001A5D0F" w14:paraId="367C2AB1" w14:textId="77777777" w:rsidTr="0078345A">
        <w:trPr>
          <w:ins w:id="6217" w:author="Vilson Lu" w:date="2014-08-15T14:52:00Z"/>
        </w:trPr>
        <w:tc>
          <w:tcPr>
            <w:tcW w:w="2178" w:type="dxa"/>
            <w:vAlign w:val="center"/>
            <w:tcPrChange w:id="6218" w:author="TinTin Kalaw" w:date="2014-08-16T12:38:00Z">
              <w:tcPr>
                <w:tcW w:w="1702" w:type="dxa"/>
                <w:vAlign w:val="center"/>
              </w:tcPr>
            </w:tcPrChange>
          </w:tcPr>
          <w:p w14:paraId="33225AE5" w14:textId="77777777" w:rsidR="00602FF1" w:rsidRPr="001A5D0F" w:rsidRDefault="00602FF1" w:rsidP="00602FF1">
            <w:pPr>
              <w:pStyle w:val="Content"/>
              <w:ind w:left="0"/>
              <w:jc w:val="center"/>
              <w:rPr>
                <w:ins w:id="6219" w:author="Vilson Lu" w:date="2014-08-15T14:52:00Z"/>
                <w:b/>
              </w:rPr>
            </w:pPr>
            <w:ins w:id="6220" w:author="Vilson Lu" w:date="2014-08-15T14:52:00Z">
              <w:r w:rsidRPr="001A5D0F">
                <w:rPr>
                  <w:b/>
                </w:rPr>
                <w:t>Category</w:t>
              </w:r>
            </w:ins>
          </w:p>
        </w:tc>
        <w:tc>
          <w:tcPr>
            <w:tcW w:w="2640" w:type="dxa"/>
            <w:vAlign w:val="center"/>
            <w:tcPrChange w:id="6221" w:author="TinTin Kalaw" w:date="2014-08-16T12:38:00Z">
              <w:tcPr>
                <w:tcW w:w="3116" w:type="dxa"/>
                <w:vAlign w:val="center"/>
              </w:tcPr>
            </w:tcPrChange>
          </w:tcPr>
          <w:p w14:paraId="4805D071" w14:textId="77777777" w:rsidR="00602FF1" w:rsidRPr="001A5D0F" w:rsidRDefault="00602FF1" w:rsidP="00602FF1">
            <w:pPr>
              <w:pStyle w:val="Content"/>
              <w:ind w:left="0"/>
              <w:jc w:val="center"/>
              <w:rPr>
                <w:ins w:id="6222" w:author="Vilson Lu" w:date="2014-08-15T14:52:00Z"/>
                <w:b/>
              </w:rPr>
            </w:pPr>
            <w:ins w:id="6223" w:author="Vilson Lu" w:date="2014-08-15T14:52:00Z">
              <w:r w:rsidRPr="001A5D0F">
                <w:rPr>
                  <w:b/>
                </w:rPr>
                <w:t>Official Government Institution</w:t>
              </w:r>
            </w:ins>
          </w:p>
          <w:p w14:paraId="221A634F" w14:textId="77777777" w:rsidR="00602FF1" w:rsidRPr="001A5D0F" w:rsidRDefault="00602FF1" w:rsidP="00602FF1">
            <w:pPr>
              <w:pStyle w:val="Content"/>
              <w:ind w:left="0"/>
              <w:jc w:val="center"/>
              <w:rPr>
                <w:ins w:id="6224" w:author="Vilson Lu" w:date="2014-08-15T14:52:00Z"/>
                <w:b/>
              </w:rPr>
            </w:pPr>
            <w:ins w:id="6225" w:author="Vilson Lu" w:date="2014-08-15T14:52:00Z">
              <w:r w:rsidRPr="001A5D0F">
                <w:rPr>
                  <w:b/>
                </w:rPr>
                <w:t>Twitter Account</w:t>
              </w:r>
            </w:ins>
          </w:p>
        </w:tc>
        <w:tc>
          <w:tcPr>
            <w:tcW w:w="3092" w:type="dxa"/>
            <w:vAlign w:val="center"/>
            <w:tcPrChange w:id="6226" w:author="TinTin Kalaw" w:date="2014-08-16T12:38:00Z">
              <w:tcPr>
                <w:tcW w:w="3092" w:type="dxa"/>
                <w:vAlign w:val="center"/>
              </w:tcPr>
            </w:tcPrChange>
          </w:tcPr>
          <w:p w14:paraId="69608285" w14:textId="77777777" w:rsidR="00602FF1" w:rsidRPr="001A5D0F" w:rsidRDefault="00602FF1" w:rsidP="00602FF1">
            <w:pPr>
              <w:pStyle w:val="Content"/>
              <w:ind w:left="0"/>
              <w:jc w:val="center"/>
              <w:rPr>
                <w:ins w:id="6227" w:author="Vilson Lu" w:date="2014-08-15T14:52:00Z"/>
                <w:b/>
              </w:rPr>
            </w:pPr>
            <w:ins w:id="6228" w:author="Vilson Lu" w:date="2014-08-15T14:52:00Z">
              <w:r w:rsidRPr="001A5D0F">
                <w:rPr>
                  <w:b/>
                </w:rPr>
                <w:t>Unified Hashtag</w:t>
              </w:r>
            </w:ins>
          </w:p>
        </w:tc>
      </w:tr>
      <w:tr w:rsidR="00602FF1" w14:paraId="7F0AB86B" w14:textId="77777777" w:rsidTr="0078345A">
        <w:trPr>
          <w:ins w:id="6229" w:author="Vilson Lu" w:date="2014-08-15T14:52:00Z"/>
        </w:trPr>
        <w:tc>
          <w:tcPr>
            <w:tcW w:w="2178" w:type="dxa"/>
            <w:vAlign w:val="center"/>
            <w:tcPrChange w:id="6230" w:author="TinTin Kalaw" w:date="2014-08-16T12:38:00Z">
              <w:tcPr>
                <w:tcW w:w="1702" w:type="dxa"/>
                <w:vAlign w:val="center"/>
              </w:tcPr>
            </w:tcPrChange>
          </w:tcPr>
          <w:p w14:paraId="547EA43D" w14:textId="77777777" w:rsidR="00602FF1" w:rsidRDefault="00602FF1" w:rsidP="00602FF1">
            <w:pPr>
              <w:pStyle w:val="Content"/>
              <w:ind w:left="0"/>
              <w:jc w:val="left"/>
              <w:rPr>
                <w:ins w:id="6231" w:author="Vilson Lu" w:date="2014-08-15T14:52:00Z"/>
              </w:rPr>
            </w:pPr>
            <w:ins w:id="6232" w:author="Vilson Lu" w:date="2014-08-15T14:52:00Z">
              <w:r>
                <w:t>Typhoon</w:t>
              </w:r>
            </w:ins>
          </w:p>
        </w:tc>
        <w:tc>
          <w:tcPr>
            <w:tcW w:w="2640" w:type="dxa"/>
            <w:vAlign w:val="center"/>
            <w:tcPrChange w:id="6233" w:author="TinTin Kalaw" w:date="2014-08-16T12:38:00Z">
              <w:tcPr>
                <w:tcW w:w="3116" w:type="dxa"/>
                <w:vAlign w:val="center"/>
              </w:tcPr>
            </w:tcPrChange>
          </w:tcPr>
          <w:p w14:paraId="196F8D22" w14:textId="77777777" w:rsidR="00602FF1" w:rsidRDefault="00602FF1" w:rsidP="00602FF1">
            <w:pPr>
              <w:pStyle w:val="Content"/>
              <w:ind w:left="0"/>
              <w:jc w:val="left"/>
              <w:rPr>
                <w:ins w:id="6234" w:author="Vilson Lu" w:date="2014-08-15T14:52:00Z"/>
              </w:rPr>
            </w:pPr>
            <w:ins w:id="6235" w:author="Vilson Lu" w:date="2014-08-15T14:52:00Z">
              <w:r>
                <w:t>@dost_pagasa</w:t>
              </w:r>
            </w:ins>
          </w:p>
        </w:tc>
        <w:tc>
          <w:tcPr>
            <w:tcW w:w="3092" w:type="dxa"/>
            <w:vAlign w:val="center"/>
            <w:tcPrChange w:id="6236" w:author="TinTin Kalaw" w:date="2014-08-16T12:38:00Z">
              <w:tcPr>
                <w:tcW w:w="3092" w:type="dxa"/>
                <w:vAlign w:val="center"/>
              </w:tcPr>
            </w:tcPrChange>
          </w:tcPr>
          <w:p w14:paraId="67860413" w14:textId="77777777" w:rsidR="00602FF1" w:rsidRDefault="00602FF1" w:rsidP="00602FF1">
            <w:pPr>
              <w:pStyle w:val="Content"/>
              <w:ind w:left="0"/>
              <w:jc w:val="left"/>
              <w:rPr>
                <w:ins w:id="6237" w:author="Vilson Lu" w:date="2014-08-15T14:52:00Z"/>
              </w:rPr>
            </w:pPr>
            <w:ins w:id="6238" w:author="Vilson Lu" w:date="2014-08-15T14:52:00Z">
              <w:r>
                <w:t>#(storm name)PH</w:t>
              </w:r>
            </w:ins>
          </w:p>
          <w:p w14:paraId="1B574BFC" w14:textId="77777777" w:rsidR="00602FF1" w:rsidRDefault="00602FF1" w:rsidP="00602FF1">
            <w:pPr>
              <w:pStyle w:val="Content"/>
              <w:ind w:left="0"/>
              <w:jc w:val="left"/>
              <w:rPr>
                <w:ins w:id="6239" w:author="Vilson Lu" w:date="2014-08-15T14:52:00Z"/>
              </w:rPr>
            </w:pPr>
            <w:ins w:id="6240" w:author="Vilson Lu" w:date="2014-08-15T14:52:00Z">
              <w:r>
                <w:t>(i.e. #YolandaPH, #GlendaPH)</w:t>
              </w:r>
            </w:ins>
          </w:p>
        </w:tc>
      </w:tr>
      <w:tr w:rsidR="00602FF1" w14:paraId="2BB71330" w14:textId="77777777" w:rsidTr="0078345A">
        <w:trPr>
          <w:ins w:id="6241" w:author="Vilson Lu" w:date="2014-08-15T14:52:00Z"/>
        </w:trPr>
        <w:tc>
          <w:tcPr>
            <w:tcW w:w="2178" w:type="dxa"/>
            <w:vAlign w:val="center"/>
            <w:tcPrChange w:id="6242" w:author="TinTin Kalaw" w:date="2014-08-16T12:38:00Z">
              <w:tcPr>
                <w:tcW w:w="1702" w:type="dxa"/>
                <w:vAlign w:val="center"/>
              </w:tcPr>
            </w:tcPrChange>
          </w:tcPr>
          <w:p w14:paraId="5951D1B6" w14:textId="77777777" w:rsidR="00602FF1" w:rsidRDefault="00602FF1" w:rsidP="00602FF1">
            <w:pPr>
              <w:pStyle w:val="Content"/>
              <w:ind w:left="0"/>
              <w:jc w:val="left"/>
              <w:rPr>
                <w:ins w:id="6243" w:author="Vilson Lu" w:date="2014-08-15T14:52:00Z"/>
              </w:rPr>
            </w:pPr>
            <w:ins w:id="6244" w:author="Vilson Lu" w:date="2014-08-15T14:52:00Z">
              <w:r>
                <w:t>Flood</w:t>
              </w:r>
            </w:ins>
          </w:p>
        </w:tc>
        <w:tc>
          <w:tcPr>
            <w:tcW w:w="2640" w:type="dxa"/>
            <w:vAlign w:val="center"/>
            <w:tcPrChange w:id="6245" w:author="TinTin Kalaw" w:date="2014-08-16T12:38:00Z">
              <w:tcPr>
                <w:tcW w:w="3116" w:type="dxa"/>
                <w:vAlign w:val="center"/>
              </w:tcPr>
            </w:tcPrChange>
          </w:tcPr>
          <w:p w14:paraId="32E7223D" w14:textId="77777777" w:rsidR="00602FF1" w:rsidRDefault="00602FF1" w:rsidP="00602FF1">
            <w:pPr>
              <w:pStyle w:val="Content"/>
              <w:ind w:left="0"/>
              <w:jc w:val="left"/>
              <w:rPr>
                <w:ins w:id="6246" w:author="Vilson Lu" w:date="2014-08-15T14:52:00Z"/>
              </w:rPr>
            </w:pPr>
            <w:ins w:id="6247" w:author="Vilson Lu" w:date="2014-08-15T14:52:00Z">
              <w:r w:rsidRPr="006D13C5">
                <w:t>@PAGASAFFWS</w:t>
              </w:r>
              <w:r>
                <w:t xml:space="preserve">, </w:t>
              </w:r>
              <w:r w:rsidRPr="006D13C5">
                <w:t>@MMDA</w:t>
              </w:r>
            </w:ins>
          </w:p>
        </w:tc>
        <w:tc>
          <w:tcPr>
            <w:tcW w:w="3092" w:type="dxa"/>
            <w:vAlign w:val="center"/>
            <w:tcPrChange w:id="6248" w:author="TinTin Kalaw" w:date="2014-08-16T12:38:00Z">
              <w:tcPr>
                <w:tcW w:w="3092" w:type="dxa"/>
                <w:vAlign w:val="center"/>
              </w:tcPr>
            </w:tcPrChange>
          </w:tcPr>
          <w:p w14:paraId="68193FF2" w14:textId="77777777" w:rsidR="00602FF1" w:rsidRPr="006D13C5" w:rsidRDefault="00602FF1" w:rsidP="00602FF1">
            <w:pPr>
              <w:pStyle w:val="Content"/>
              <w:ind w:left="0"/>
              <w:jc w:val="left"/>
              <w:rPr>
                <w:ins w:id="6249" w:author="Vilson Lu" w:date="2014-08-15T14:52:00Z"/>
              </w:rPr>
            </w:pPr>
            <w:ins w:id="6250" w:author="Vilson Lu" w:date="2014-08-15T14:52:00Z">
              <w:r>
                <w:t>#FloodPH</w:t>
              </w:r>
            </w:ins>
          </w:p>
        </w:tc>
      </w:tr>
      <w:tr w:rsidR="00602FF1" w14:paraId="61388809" w14:textId="77777777" w:rsidTr="0078345A">
        <w:trPr>
          <w:ins w:id="6251" w:author="Vilson Lu" w:date="2014-08-15T14:52:00Z"/>
        </w:trPr>
        <w:tc>
          <w:tcPr>
            <w:tcW w:w="2178" w:type="dxa"/>
            <w:vAlign w:val="center"/>
            <w:tcPrChange w:id="6252" w:author="TinTin Kalaw" w:date="2014-08-16T12:38:00Z">
              <w:tcPr>
                <w:tcW w:w="1702" w:type="dxa"/>
                <w:vAlign w:val="center"/>
              </w:tcPr>
            </w:tcPrChange>
          </w:tcPr>
          <w:p w14:paraId="2967DDF9" w14:textId="77777777" w:rsidR="00602FF1" w:rsidRDefault="00602FF1" w:rsidP="00602FF1">
            <w:pPr>
              <w:pStyle w:val="Content"/>
              <w:ind w:left="0"/>
              <w:jc w:val="left"/>
              <w:rPr>
                <w:ins w:id="6253" w:author="Vilson Lu" w:date="2014-08-15T14:52:00Z"/>
              </w:rPr>
            </w:pPr>
            <w:ins w:id="6254" w:author="Vilson Lu" w:date="2014-08-15T14:52:00Z">
              <w:r>
                <w:t>Volcanic activities, earthquakes, and tsunamis</w:t>
              </w:r>
            </w:ins>
          </w:p>
        </w:tc>
        <w:tc>
          <w:tcPr>
            <w:tcW w:w="2640" w:type="dxa"/>
            <w:vAlign w:val="center"/>
            <w:tcPrChange w:id="6255" w:author="TinTin Kalaw" w:date="2014-08-16T12:38:00Z">
              <w:tcPr>
                <w:tcW w:w="3116" w:type="dxa"/>
                <w:vAlign w:val="center"/>
              </w:tcPr>
            </w:tcPrChange>
          </w:tcPr>
          <w:p w14:paraId="10BB6284" w14:textId="77777777" w:rsidR="00602FF1" w:rsidRPr="006D13C5" w:rsidRDefault="00602FF1" w:rsidP="00602FF1">
            <w:pPr>
              <w:pStyle w:val="Content"/>
              <w:ind w:left="0"/>
              <w:jc w:val="left"/>
              <w:rPr>
                <w:ins w:id="6256" w:author="Vilson Lu" w:date="2014-08-15T14:52:00Z"/>
              </w:rPr>
            </w:pPr>
            <w:ins w:id="6257" w:author="Vilson Lu" w:date="2014-08-15T14:52:00Z">
              <w:r>
                <w:t>@phivolcs_dost</w:t>
              </w:r>
            </w:ins>
          </w:p>
        </w:tc>
        <w:tc>
          <w:tcPr>
            <w:tcW w:w="3092" w:type="dxa"/>
            <w:vAlign w:val="center"/>
            <w:tcPrChange w:id="6258" w:author="TinTin Kalaw" w:date="2014-08-16T12:38:00Z">
              <w:tcPr>
                <w:tcW w:w="3092" w:type="dxa"/>
                <w:vAlign w:val="center"/>
              </w:tcPr>
            </w:tcPrChange>
          </w:tcPr>
          <w:p w14:paraId="7FBF193F" w14:textId="77777777" w:rsidR="00602FF1" w:rsidRDefault="00602FF1" w:rsidP="00602FF1">
            <w:pPr>
              <w:pStyle w:val="Content"/>
              <w:ind w:left="0"/>
              <w:jc w:val="left"/>
              <w:rPr>
                <w:ins w:id="6259" w:author="Vilson Lu" w:date="2014-08-15T14:52:00Z"/>
              </w:rPr>
            </w:pPr>
            <w:ins w:id="6260" w:author="Vilson Lu" w:date="2014-08-15T14:52:00Z">
              <w:r>
                <w:t>#EarthquakePH</w:t>
              </w:r>
            </w:ins>
          </w:p>
        </w:tc>
      </w:tr>
      <w:tr w:rsidR="00602FF1" w14:paraId="3CCE9F3C" w14:textId="77777777" w:rsidTr="0078345A">
        <w:trPr>
          <w:ins w:id="6261" w:author="Vilson Lu" w:date="2014-08-15T14:52:00Z"/>
        </w:trPr>
        <w:tc>
          <w:tcPr>
            <w:tcW w:w="2178" w:type="dxa"/>
            <w:vAlign w:val="center"/>
            <w:tcPrChange w:id="6262" w:author="TinTin Kalaw" w:date="2014-08-16T12:38:00Z">
              <w:tcPr>
                <w:tcW w:w="1702" w:type="dxa"/>
                <w:vAlign w:val="center"/>
              </w:tcPr>
            </w:tcPrChange>
          </w:tcPr>
          <w:p w14:paraId="50C7AEBD" w14:textId="77777777" w:rsidR="00602FF1" w:rsidRDefault="00602FF1" w:rsidP="00602FF1">
            <w:pPr>
              <w:pStyle w:val="Content"/>
              <w:ind w:left="0"/>
              <w:jc w:val="left"/>
              <w:rPr>
                <w:ins w:id="6263" w:author="Vilson Lu" w:date="2014-08-15T14:52:00Z"/>
              </w:rPr>
            </w:pPr>
            <w:ins w:id="6264" w:author="Vilson Lu" w:date="2014-08-15T14:52:00Z">
              <w:r>
                <w:t>Relief and rescue efforts</w:t>
              </w:r>
            </w:ins>
          </w:p>
        </w:tc>
        <w:tc>
          <w:tcPr>
            <w:tcW w:w="2640" w:type="dxa"/>
            <w:vAlign w:val="center"/>
            <w:tcPrChange w:id="6265" w:author="TinTin Kalaw" w:date="2014-08-16T12:38:00Z">
              <w:tcPr>
                <w:tcW w:w="3116" w:type="dxa"/>
                <w:vAlign w:val="center"/>
              </w:tcPr>
            </w:tcPrChange>
          </w:tcPr>
          <w:p w14:paraId="178770F7" w14:textId="77777777" w:rsidR="00602FF1" w:rsidRPr="006D13C5" w:rsidRDefault="00602FF1" w:rsidP="00602FF1">
            <w:pPr>
              <w:pStyle w:val="Content"/>
              <w:ind w:left="0"/>
              <w:jc w:val="left"/>
              <w:rPr>
                <w:ins w:id="6266" w:author="Vilson Lu" w:date="2014-08-15T14:52:00Z"/>
              </w:rPr>
            </w:pPr>
            <w:ins w:id="6267" w:author="Vilson Lu" w:date="2014-08-15T14:52:00Z">
              <w:r>
                <w:t xml:space="preserve">@PIAalerts, @PIANewsDesk, </w:t>
              </w:r>
              <w:r w:rsidRPr="006D13C5">
                <w:lastRenderedPageBreak/>
                <w:t>@NDRRMC_Open, @pcdspo</w:t>
              </w:r>
              <w:r>
                <w:t xml:space="preserve">, </w:t>
              </w:r>
              <w:r w:rsidRPr="006D13C5">
                <w:t>@DSWDserves</w:t>
              </w:r>
            </w:ins>
          </w:p>
        </w:tc>
        <w:tc>
          <w:tcPr>
            <w:tcW w:w="3092" w:type="dxa"/>
            <w:vAlign w:val="center"/>
            <w:tcPrChange w:id="6268" w:author="TinTin Kalaw" w:date="2014-08-16T12:38:00Z">
              <w:tcPr>
                <w:tcW w:w="3092" w:type="dxa"/>
                <w:vAlign w:val="center"/>
              </w:tcPr>
            </w:tcPrChange>
          </w:tcPr>
          <w:p w14:paraId="42056136" w14:textId="77777777" w:rsidR="00602FF1" w:rsidRDefault="00602FF1" w:rsidP="00602FF1">
            <w:pPr>
              <w:pStyle w:val="Content"/>
              <w:ind w:left="0"/>
              <w:jc w:val="left"/>
              <w:rPr>
                <w:ins w:id="6269" w:author="Vilson Lu" w:date="2014-08-15T14:52:00Z"/>
              </w:rPr>
            </w:pPr>
            <w:ins w:id="6270" w:author="Vilson Lu" w:date="2014-08-15T14:52:00Z">
              <w:r>
                <w:lastRenderedPageBreak/>
                <w:t>#ReliefPH</w:t>
              </w:r>
            </w:ins>
          </w:p>
          <w:p w14:paraId="636F3845" w14:textId="77777777" w:rsidR="00602FF1" w:rsidRDefault="00602FF1" w:rsidP="00602FF1">
            <w:pPr>
              <w:pStyle w:val="Content"/>
              <w:ind w:left="0"/>
              <w:jc w:val="left"/>
              <w:rPr>
                <w:ins w:id="6271" w:author="Vilson Lu" w:date="2014-08-15T14:52:00Z"/>
              </w:rPr>
            </w:pPr>
            <w:ins w:id="6272" w:author="Vilson Lu" w:date="2014-08-15T14:52:00Z">
              <w:r>
                <w:t>#RescuePH</w:t>
              </w:r>
            </w:ins>
          </w:p>
        </w:tc>
      </w:tr>
      <w:tr w:rsidR="00602FF1" w14:paraId="66422010" w14:textId="77777777" w:rsidTr="0078345A">
        <w:trPr>
          <w:ins w:id="6273" w:author="Vilson Lu" w:date="2014-08-15T14:52:00Z"/>
        </w:trPr>
        <w:tc>
          <w:tcPr>
            <w:tcW w:w="2178" w:type="dxa"/>
            <w:vAlign w:val="center"/>
            <w:tcPrChange w:id="6274" w:author="TinTin Kalaw" w:date="2014-08-16T12:38:00Z">
              <w:tcPr>
                <w:tcW w:w="1702" w:type="dxa"/>
                <w:vAlign w:val="center"/>
              </w:tcPr>
            </w:tcPrChange>
          </w:tcPr>
          <w:p w14:paraId="5DBF976A" w14:textId="77777777" w:rsidR="00602FF1" w:rsidRDefault="00602FF1" w:rsidP="00602FF1">
            <w:pPr>
              <w:pStyle w:val="Content"/>
              <w:ind w:left="0"/>
              <w:jc w:val="left"/>
              <w:rPr>
                <w:ins w:id="6275" w:author="Vilson Lu" w:date="2014-08-15T14:52:00Z"/>
              </w:rPr>
            </w:pPr>
            <w:ins w:id="6276" w:author="Vilson Lu" w:date="2014-08-15T14:52:00Z">
              <w:r>
                <w:lastRenderedPageBreak/>
                <w:t>Suspension of classes</w:t>
              </w:r>
            </w:ins>
          </w:p>
        </w:tc>
        <w:tc>
          <w:tcPr>
            <w:tcW w:w="2640" w:type="dxa"/>
            <w:vAlign w:val="center"/>
            <w:tcPrChange w:id="6277" w:author="TinTin Kalaw" w:date="2014-08-16T12:38:00Z">
              <w:tcPr>
                <w:tcW w:w="3116" w:type="dxa"/>
                <w:vAlign w:val="center"/>
              </w:tcPr>
            </w:tcPrChange>
          </w:tcPr>
          <w:p w14:paraId="1A209673" w14:textId="77777777" w:rsidR="00602FF1" w:rsidRDefault="00602FF1" w:rsidP="00602FF1">
            <w:pPr>
              <w:pStyle w:val="Content"/>
              <w:ind w:left="0"/>
              <w:jc w:val="left"/>
              <w:rPr>
                <w:ins w:id="6278" w:author="Vilson Lu" w:date="2014-08-15T14:52:00Z"/>
              </w:rPr>
            </w:pPr>
            <w:ins w:id="6279" w:author="Vilson Lu" w:date="2014-08-15T14:52:00Z">
              <w:r w:rsidRPr="006D13C5">
                <w:t>@DepEd_PH</w:t>
              </w:r>
            </w:ins>
          </w:p>
        </w:tc>
        <w:tc>
          <w:tcPr>
            <w:tcW w:w="3092" w:type="dxa"/>
            <w:vAlign w:val="center"/>
            <w:tcPrChange w:id="6280" w:author="TinTin Kalaw" w:date="2014-08-16T12:38:00Z">
              <w:tcPr>
                <w:tcW w:w="3092" w:type="dxa"/>
                <w:vAlign w:val="center"/>
              </w:tcPr>
            </w:tcPrChange>
          </w:tcPr>
          <w:p w14:paraId="6F38848E" w14:textId="77777777" w:rsidR="00602FF1" w:rsidRPr="006D13C5" w:rsidRDefault="00602FF1">
            <w:pPr>
              <w:pStyle w:val="Content"/>
              <w:keepNext/>
              <w:ind w:left="0"/>
              <w:jc w:val="left"/>
              <w:rPr>
                <w:ins w:id="6281" w:author="Vilson Lu" w:date="2014-08-15T14:52:00Z"/>
              </w:rPr>
            </w:pPr>
            <w:ins w:id="6282" w:author="Vilson Lu" w:date="2014-08-15T14:52:00Z">
              <w:r>
                <w:t>#walangpasok</w:t>
              </w:r>
            </w:ins>
          </w:p>
        </w:tc>
      </w:tr>
    </w:tbl>
    <w:p w14:paraId="1CF8FB37" w14:textId="4DF64C23" w:rsidR="0063049B" w:rsidRDefault="00A05B58">
      <w:pPr>
        <w:pStyle w:val="Caption"/>
        <w:rPr>
          <w:ins w:id="6283" w:author="Vilson Lu" w:date="2014-08-22T04:24:00Z"/>
        </w:rPr>
        <w:pPrChange w:id="6284" w:author="Vilson Lu" w:date="2014-08-22T04:24:00Z">
          <w:pPr>
            <w:pStyle w:val="Content"/>
          </w:pPr>
        </w:pPrChange>
      </w:pPr>
      <w:ins w:id="6285" w:author="Vilson Lu" w:date="2014-08-22T04:24:00Z">
        <w:r>
          <w:t xml:space="preserve">Table </w:t>
        </w:r>
      </w:ins>
      <w:ins w:id="6286" w:author="Vilson Lu" w:date="2014-08-22T08:50:00Z">
        <w:r w:rsidR="00F64801">
          <w:fldChar w:fldCharType="begin"/>
        </w:r>
        <w:r w:rsidR="00F64801">
          <w:instrText xml:space="preserve"> STYLEREF 1 \s </w:instrText>
        </w:r>
      </w:ins>
      <w:r w:rsidR="00F64801">
        <w:fldChar w:fldCharType="separate"/>
      </w:r>
      <w:r w:rsidR="00F64801">
        <w:rPr>
          <w:noProof/>
        </w:rPr>
        <w:t>3</w:t>
      </w:r>
      <w:ins w:id="6287"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6288" w:author="Vilson Lu" w:date="2014-08-22T08:50:00Z">
        <w:r w:rsidR="00F64801">
          <w:rPr>
            <w:noProof/>
          </w:rPr>
          <w:t>1</w:t>
        </w:r>
        <w:r w:rsidR="00F64801">
          <w:fldChar w:fldCharType="end"/>
        </w:r>
      </w:ins>
      <w:ins w:id="6289" w:author="Vilson Lu" w:date="2014-08-22T04:24:00Z">
        <w:r>
          <w:t>. Examples of official government institution</w:t>
        </w:r>
      </w:ins>
    </w:p>
    <w:p w14:paraId="21C9E316" w14:textId="77777777" w:rsidR="00A05B58" w:rsidRPr="00A05B58" w:rsidDel="00A05B58" w:rsidRDefault="00A05B58">
      <w:pPr>
        <w:rPr>
          <w:ins w:id="6290" w:author="Kyle Mc Hale Dela Cruz" w:date="2014-08-15T16:33:00Z"/>
          <w:del w:id="6291" w:author="Vilson Lu" w:date="2014-08-22T04:24:00Z"/>
          <w:rPrChange w:id="6292" w:author="Vilson Lu" w:date="2014-08-22T04:24:00Z">
            <w:rPr>
              <w:ins w:id="6293" w:author="Kyle Mc Hale Dela Cruz" w:date="2014-08-15T16:33:00Z"/>
              <w:del w:id="6294" w:author="Vilson Lu" w:date="2014-08-22T04:24:00Z"/>
            </w:rPr>
          </w:rPrChange>
        </w:rPr>
        <w:pPrChange w:id="6295" w:author="Vilson Lu" w:date="2014-08-22T04:24:00Z">
          <w:pPr>
            <w:pStyle w:val="Content"/>
          </w:pPr>
        </w:pPrChange>
      </w:pPr>
    </w:p>
    <w:p w14:paraId="11D4F5FC" w14:textId="5399D148" w:rsidR="00602FF1" w:rsidDel="0078345A" w:rsidRDefault="00602FF1">
      <w:pPr>
        <w:pStyle w:val="Content2"/>
        <w:ind w:left="0"/>
        <w:jc w:val="left"/>
        <w:rPr>
          <w:ins w:id="6296" w:author="Vilson Lu" w:date="2014-08-15T14:52:00Z"/>
          <w:del w:id="6297" w:author="TinTin Kalaw" w:date="2014-08-16T12:39:00Z"/>
        </w:rPr>
        <w:pPrChange w:id="6298" w:author="Vilson Lu" w:date="2014-08-22T04:24:00Z">
          <w:pPr>
            <w:pStyle w:val="Content"/>
          </w:pPr>
        </w:pPrChange>
      </w:pPr>
      <w:ins w:id="6299" w:author="Vilson Lu" w:date="2014-08-15T14:52:00Z">
        <w:del w:id="6300" w:author="TinTin Kalaw" w:date="2014-08-16T12:39:00Z">
          <w:r w:rsidDel="0078345A">
            <w:delText xml:space="preserve">As part of the disaster management of the Philippines for natural calamities, the government has released an official newsletter indicating the official social media accounts and hashtags (Official Gazette of the Republic of the Philippines, 2012). </w:delText>
          </w:r>
          <w:r w:rsidRPr="00EB7D0D" w:rsidDel="0078345A">
            <w:rPr>
              <w:color w:val="000000" w:themeColor="text1"/>
            </w:rPr>
            <w:delText>Table</w:delText>
          </w:r>
          <w:r w:rsidDel="0078345A">
            <w:rPr>
              <w:color w:val="000000" w:themeColor="text1"/>
            </w:rPr>
            <w:delText xml:space="preserve"> 3-1 s</w:delText>
          </w:r>
          <w:r w:rsidDel="0078345A">
            <w:delText xml:space="preserve">hows some of the official twitter accounts of government institutions as well as the official hashtags being used during disasters. </w:delText>
          </w:r>
          <w:r w:rsidRPr="00EB7D0D" w:rsidDel="0078345A">
            <w:rPr>
              <w:color w:val="000000" w:themeColor="text1"/>
            </w:rPr>
            <w:delText>Table</w:delText>
          </w:r>
          <w:r w:rsidDel="0078345A">
            <w:rPr>
              <w:color w:val="000000" w:themeColor="text1"/>
            </w:rPr>
            <w:delText xml:space="preserve"> 3-2 s</w:delText>
          </w:r>
          <w:r w:rsidDel="0078345A">
            <w:delText>hows the extractable information from the tweets per disaster.</w:delText>
          </w:r>
        </w:del>
      </w:ins>
    </w:p>
    <w:p w14:paraId="31ED74CD" w14:textId="4EFE9F28" w:rsidR="00602FF1" w:rsidDel="0078345A" w:rsidRDefault="00602FF1">
      <w:pPr>
        <w:pStyle w:val="Content"/>
        <w:ind w:left="0"/>
        <w:jc w:val="left"/>
        <w:rPr>
          <w:ins w:id="6301" w:author="Vilson Lu" w:date="2014-08-15T14:52:00Z"/>
          <w:del w:id="6302" w:author="TinTin Kalaw" w:date="2014-08-16T12:39:00Z"/>
        </w:rPr>
        <w:pPrChange w:id="6303" w:author="Vilson Lu" w:date="2014-08-22T04:24:00Z">
          <w:pPr>
            <w:pStyle w:val="Content"/>
            <w:ind w:left="0"/>
          </w:pPr>
        </w:pPrChange>
      </w:pPr>
    </w:p>
    <w:bookmarkStart w:id="6304" w:name="_Ref395958362"/>
    <w:bookmarkStart w:id="6305" w:name="_Toc395094920"/>
    <w:bookmarkStart w:id="6306" w:name="_Ref395956148"/>
    <w:bookmarkStart w:id="6307" w:name="_Toc396442281"/>
    <w:p w14:paraId="7DA6B569" w14:textId="205E6E3C" w:rsidR="00602FF1" w:rsidRDefault="006E6440">
      <w:pPr>
        <w:pStyle w:val="Caption"/>
        <w:ind w:left="0"/>
        <w:jc w:val="left"/>
        <w:rPr>
          <w:ins w:id="6308" w:author="Vilson Lu" w:date="2014-08-15T14:52:00Z"/>
        </w:rPr>
        <w:pPrChange w:id="6309" w:author="Vilson Lu" w:date="2014-08-22T04:24:00Z">
          <w:pPr>
            <w:pStyle w:val="Caption"/>
            <w:ind w:left="720" w:firstLine="720"/>
          </w:pPr>
        </w:pPrChange>
      </w:pPr>
      <w:ins w:id="6310" w:author="TinTin Kalaw" w:date="2014-08-16T13:59:00Z">
        <w:del w:id="6311" w:author="Vilson Lu" w:date="2014-08-21T17:51:00Z">
          <w:r w:rsidDel="005621E4">
            <w:fldChar w:fldCharType="begin"/>
          </w:r>
          <w:r w:rsidDel="005621E4">
            <w:delInstrText xml:space="preserve"> STYLEREF 1 \s </w:delInstrText>
          </w:r>
        </w:del>
      </w:ins>
      <w:del w:id="6312" w:author="Vilson Lu" w:date="2014-08-21T17:51:00Z">
        <w:r w:rsidDel="005621E4">
          <w:fldChar w:fldCharType="separate"/>
        </w:r>
        <w:r w:rsidR="0068488C" w:rsidDel="005621E4">
          <w:rPr>
            <w:noProof/>
          </w:rPr>
          <w:delText>3</w:delText>
        </w:r>
      </w:del>
      <w:ins w:id="6313" w:author="TinTin Kalaw" w:date="2014-08-16T13:59:00Z">
        <w:del w:id="6314" w:author="Vilson Lu" w:date="2014-08-21T17:51:00Z">
          <w:r w:rsidDel="005621E4">
            <w:fldChar w:fldCharType="end"/>
          </w:r>
          <w:r w:rsidDel="005621E4">
            <w:noBreakHyphen/>
          </w:r>
          <w:r w:rsidDel="005621E4">
            <w:fldChar w:fldCharType="begin"/>
          </w:r>
          <w:r w:rsidDel="005621E4">
            <w:delInstrText xml:space="preserve"> SEQ Table \* ARABIC \s 1 </w:delInstrText>
          </w:r>
        </w:del>
      </w:ins>
      <w:del w:id="6315" w:author="Vilson Lu" w:date="2014-08-21T17:51:00Z">
        <w:r w:rsidDel="005621E4">
          <w:fldChar w:fldCharType="end"/>
        </w:r>
      </w:del>
      <w:bookmarkEnd w:id="6304"/>
      <w:bookmarkEnd w:id="6305"/>
      <w:bookmarkEnd w:id="6306"/>
      <w:bookmarkEnd w:id="6307"/>
    </w:p>
    <w:tbl>
      <w:tblPr>
        <w:tblStyle w:val="TableGrid"/>
        <w:tblW w:w="0" w:type="auto"/>
        <w:tblInd w:w="1440" w:type="dxa"/>
        <w:tblLook w:val="04A0" w:firstRow="1" w:lastRow="0" w:firstColumn="1" w:lastColumn="0" w:noHBand="0" w:noVBand="1"/>
      </w:tblPr>
      <w:tblGrid>
        <w:gridCol w:w="1795"/>
        <w:gridCol w:w="3057"/>
        <w:gridCol w:w="3058"/>
      </w:tblGrid>
      <w:tr w:rsidR="00602FF1" w:rsidRPr="00D96F88" w14:paraId="47CEF14F" w14:textId="77777777" w:rsidTr="00602FF1">
        <w:trPr>
          <w:ins w:id="6316" w:author="Vilson Lu" w:date="2014-08-15T14:52:00Z"/>
        </w:trPr>
        <w:tc>
          <w:tcPr>
            <w:tcW w:w="1795" w:type="dxa"/>
            <w:vAlign w:val="center"/>
          </w:tcPr>
          <w:p w14:paraId="7F8A6E48" w14:textId="77777777" w:rsidR="00602FF1" w:rsidRPr="00D96F88" w:rsidRDefault="00602FF1" w:rsidP="00602FF1">
            <w:pPr>
              <w:pStyle w:val="Content"/>
              <w:ind w:left="0"/>
              <w:jc w:val="center"/>
              <w:rPr>
                <w:ins w:id="6317" w:author="Vilson Lu" w:date="2014-08-15T14:52:00Z"/>
                <w:b/>
              </w:rPr>
            </w:pPr>
            <w:ins w:id="6318" w:author="Vilson Lu" w:date="2014-08-15T14:52:00Z">
              <w:r w:rsidRPr="00D96F88">
                <w:rPr>
                  <w:b/>
                </w:rPr>
                <w:t>Type of Disaster</w:t>
              </w:r>
            </w:ins>
          </w:p>
        </w:tc>
        <w:tc>
          <w:tcPr>
            <w:tcW w:w="3057" w:type="dxa"/>
            <w:vAlign w:val="center"/>
          </w:tcPr>
          <w:p w14:paraId="7CB5CB25" w14:textId="77777777" w:rsidR="00602FF1" w:rsidRPr="00D96F88" w:rsidRDefault="00602FF1" w:rsidP="00602FF1">
            <w:pPr>
              <w:pStyle w:val="Content"/>
              <w:ind w:left="0"/>
              <w:jc w:val="center"/>
              <w:rPr>
                <w:ins w:id="6319" w:author="Vilson Lu" w:date="2014-08-15T14:52:00Z"/>
                <w:b/>
              </w:rPr>
            </w:pPr>
            <w:ins w:id="6320" w:author="Vilson Lu" w:date="2014-08-15T14:52:00Z">
              <w:r w:rsidRPr="00D96F88">
                <w:rPr>
                  <w:b/>
                </w:rPr>
                <w:t>Tweet</w:t>
              </w:r>
            </w:ins>
          </w:p>
        </w:tc>
        <w:tc>
          <w:tcPr>
            <w:tcW w:w="3058" w:type="dxa"/>
            <w:vAlign w:val="center"/>
          </w:tcPr>
          <w:p w14:paraId="653F488B" w14:textId="77777777" w:rsidR="00602FF1" w:rsidRPr="00D96F88" w:rsidRDefault="00602FF1" w:rsidP="00602FF1">
            <w:pPr>
              <w:pStyle w:val="Content"/>
              <w:ind w:left="0"/>
              <w:jc w:val="center"/>
              <w:rPr>
                <w:ins w:id="6321" w:author="Vilson Lu" w:date="2014-08-15T14:52:00Z"/>
                <w:b/>
              </w:rPr>
            </w:pPr>
            <w:ins w:id="6322" w:author="Vilson Lu" w:date="2014-08-15T14:52:00Z">
              <w:r w:rsidRPr="00D96F88">
                <w:rPr>
                  <w:b/>
                </w:rPr>
                <w:t>Extractable Information</w:t>
              </w:r>
            </w:ins>
          </w:p>
        </w:tc>
      </w:tr>
      <w:tr w:rsidR="00602FF1" w14:paraId="4C8147BA" w14:textId="77777777" w:rsidTr="00602FF1">
        <w:trPr>
          <w:ins w:id="6323" w:author="Vilson Lu" w:date="2014-08-15T14:52:00Z"/>
        </w:trPr>
        <w:tc>
          <w:tcPr>
            <w:tcW w:w="1795" w:type="dxa"/>
            <w:vAlign w:val="center"/>
          </w:tcPr>
          <w:p w14:paraId="690C445B" w14:textId="77777777" w:rsidR="00602FF1" w:rsidRDefault="00602FF1" w:rsidP="00602FF1">
            <w:pPr>
              <w:pStyle w:val="Content"/>
              <w:ind w:left="0"/>
              <w:jc w:val="left"/>
              <w:rPr>
                <w:ins w:id="6324" w:author="Vilson Lu" w:date="2014-08-15T14:52:00Z"/>
              </w:rPr>
            </w:pPr>
            <w:ins w:id="6325" w:author="Vilson Lu" w:date="2014-08-15T14:52:00Z">
              <w:r>
                <w:t>Typhoon</w:t>
              </w:r>
            </w:ins>
          </w:p>
        </w:tc>
        <w:tc>
          <w:tcPr>
            <w:tcW w:w="3057" w:type="dxa"/>
            <w:vAlign w:val="center"/>
          </w:tcPr>
          <w:p w14:paraId="16A73D0A" w14:textId="77777777" w:rsidR="00602FF1" w:rsidRPr="00CA7440" w:rsidRDefault="00602FF1" w:rsidP="00602FF1">
            <w:pPr>
              <w:rPr>
                <w:ins w:id="6326" w:author="Vilson Lu" w:date="2014-08-15T14:52:00Z"/>
              </w:rPr>
            </w:pPr>
            <w:ins w:id="6327" w:author="Vilson Lu" w:date="2014-08-15T14:52:00Z">
              <w:r w:rsidRPr="00CA7440">
                <w:t>@ANCALERTS:</w:t>
              </w:r>
            </w:ins>
          </w:p>
          <w:p w14:paraId="28DD6447" w14:textId="77777777" w:rsidR="00602FF1" w:rsidRPr="00CA7440" w:rsidRDefault="00602FF1" w:rsidP="00602FF1">
            <w:pPr>
              <w:rPr>
                <w:ins w:id="6328" w:author="Vilson Lu" w:date="2014-08-15T14:52:00Z"/>
              </w:rPr>
            </w:pPr>
            <w:ins w:id="6329" w:author="Vilson Lu" w:date="2014-08-15T14:52:00Z">
              <w:r w:rsidRPr="00CA7440">
                <w:t>NDRRMC says 77 dead, 220 injured, 5 missing due to Typhoon Glenda #GlendaPH</w:t>
              </w:r>
            </w:ins>
          </w:p>
        </w:tc>
        <w:tc>
          <w:tcPr>
            <w:tcW w:w="3058" w:type="dxa"/>
            <w:vAlign w:val="center"/>
          </w:tcPr>
          <w:p w14:paraId="505CC1BF" w14:textId="77777777" w:rsidR="00602FF1" w:rsidRDefault="00602FF1" w:rsidP="00602FF1">
            <w:pPr>
              <w:pStyle w:val="Content"/>
              <w:numPr>
                <w:ilvl w:val="0"/>
                <w:numId w:val="19"/>
              </w:numPr>
              <w:ind w:left="368" w:hanging="180"/>
              <w:jc w:val="left"/>
              <w:rPr>
                <w:ins w:id="6330" w:author="Vilson Lu" w:date="2014-08-15T14:52:00Z"/>
              </w:rPr>
            </w:pPr>
            <w:ins w:id="6331" w:author="Vilson Lu" w:date="2014-08-15T14:52:00Z">
              <w:r>
                <w:t>77 dead</w:t>
              </w:r>
            </w:ins>
          </w:p>
          <w:p w14:paraId="1181A0F2" w14:textId="77777777" w:rsidR="00602FF1" w:rsidRDefault="00602FF1" w:rsidP="00602FF1">
            <w:pPr>
              <w:pStyle w:val="Content"/>
              <w:numPr>
                <w:ilvl w:val="0"/>
                <w:numId w:val="19"/>
              </w:numPr>
              <w:ind w:left="368" w:hanging="180"/>
              <w:jc w:val="left"/>
              <w:rPr>
                <w:ins w:id="6332" w:author="Vilson Lu" w:date="2014-08-15T14:52:00Z"/>
              </w:rPr>
            </w:pPr>
            <w:ins w:id="6333" w:author="Vilson Lu" w:date="2014-08-15T14:52:00Z">
              <w:r>
                <w:t>220 injured</w:t>
              </w:r>
            </w:ins>
          </w:p>
          <w:p w14:paraId="35080E40" w14:textId="77777777" w:rsidR="00602FF1" w:rsidRDefault="00602FF1" w:rsidP="00602FF1">
            <w:pPr>
              <w:pStyle w:val="Content"/>
              <w:numPr>
                <w:ilvl w:val="0"/>
                <w:numId w:val="19"/>
              </w:numPr>
              <w:ind w:left="368" w:hanging="180"/>
              <w:jc w:val="left"/>
              <w:rPr>
                <w:ins w:id="6334" w:author="Vilson Lu" w:date="2014-08-15T14:52:00Z"/>
              </w:rPr>
            </w:pPr>
            <w:ins w:id="6335" w:author="Vilson Lu" w:date="2014-08-15T14:52:00Z">
              <w:r>
                <w:t>5 missing</w:t>
              </w:r>
            </w:ins>
          </w:p>
          <w:p w14:paraId="111778C8" w14:textId="77777777" w:rsidR="00602FF1" w:rsidRDefault="00602FF1" w:rsidP="00602FF1">
            <w:pPr>
              <w:pStyle w:val="Content"/>
              <w:numPr>
                <w:ilvl w:val="0"/>
                <w:numId w:val="19"/>
              </w:numPr>
              <w:ind w:left="368" w:hanging="180"/>
              <w:jc w:val="left"/>
              <w:rPr>
                <w:ins w:id="6336" w:author="Vilson Lu" w:date="2014-08-15T14:52:00Z"/>
              </w:rPr>
            </w:pPr>
            <w:ins w:id="6337" w:author="Vilson Lu" w:date="2014-08-15T14:52:00Z">
              <w:r>
                <w:t>Typhoon Glenda</w:t>
              </w:r>
            </w:ins>
          </w:p>
        </w:tc>
      </w:tr>
      <w:tr w:rsidR="00602FF1" w14:paraId="40CECF47" w14:textId="77777777" w:rsidTr="00602FF1">
        <w:trPr>
          <w:trHeight w:val="1178"/>
          <w:ins w:id="6338" w:author="Vilson Lu" w:date="2014-08-15T14:52:00Z"/>
        </w:trPr>
        <w:tc>
          <w:tcPr>
            <w:tcW w:w="1795" w:type="dxa"/>
            <w:vAlign w:val="center"/>
          </w:tcPr>
          <w:p w14:paraId="16A997D2" w14:textId="77777777" w:rsidR="00602FF1" w:rsidRDefault="00602FF1" w:rsidP="00602FF1">
            <w:pPr>
              <w:pStyle w:val="Content"/>
              <w:ind w:left="0"/>
              <w:jc w:val="left"/>
              <w:rPr>
                <w:ins w:id="6339" w:author="Vilson Lu" w:date="2014-08-15T14:52:00Z"/>
              </w:rPr>
            </w:pPr>
            <w:ins w:id="6340" w:author="Vilson Lu" w:date="2014-08-15T14:52:00Z">
              <w:r>
                <w:t>Typhoon</w:t>
              </w:r>
            </w:ins>
          </w:p>
        </w:tc>
        <w:tc>
          <w:tcPr>
            <w:tcW w:w="3057" w:type="dxa"/>
            <w:vAlign w:val="center"/>
          </w:tcPr>
          <w:p w14:paraId="03320053" w14:textId="77777777" w:rsidR="00602FF1" w:rsidRPr="00CA7440" w:rsidRDefault="00602FF1" w:rsidP="00602FF1">
            <w:pPr>
              <w:pStyle w:val="Content"/>
              <w:ind w:left="0"/>
              <w:jc w:val="left"/>
              <w:rPr>
                <w:ins w:id="6341" w:author="Vilson Lu" w:date="2014-08-15T14:52:00Z"/>
              </w:rPr>
            </w:pPr>
            <w:ins w:id="6342" w:author="Vilson Lu" w:date="2014-08-15T14:52:00Z">
              <w:r w:rsidRPr="00CA7440">
                <w:t>@ABSCBNChannel2:</w:t>
              </w:r>
            </w:ins>
          </w:p>
          <w:p w14:paraId="30432A00" w14:textId="77777777" w:rsidR="00602FF1" w:rsidRPr="00CA7440" w:rsidRDefault="00602FF1" w:rsidP="00602FF1">
            <w:pPr>
              <w:pStyle w:val="Content"/>
              <w:ind w:left="0"/>
              <w:jc w:val="left"/>
              <w:rPr>
                <w:ins w:id="6343" w:author="Vilson Lu" w:date="2014-08-15T14:52:00Z"/>
              </w:rPr>
            </w:pPr>
            <w:ins w:id="6344" w:author="Vilson Lu" w:date="2014-08-15T14:52:00Z">
              <w:r w:rsidRPr="00CA7440">
                <w:t>Bagyong Glenda patuloy na nagbabanta sa Luzon. #GlendaPH pic.twitter.com/2ygRWj6Z3D</w:t>
              </w:r>
            </w:ins>
          </w:p>
        </w:tc>
        <w:tc>
          <w:tcPr>
            <w:tcW w:w="3058" w:type="dxa"/>
            <w:vAlign w:val="center"/>
          </w:tcPr>
          <w:p w14:paraId="1BAEFE2C" w14:textId="77777777" w:rsidR="00602FF1" w:rsidRDefault="00602FF1" w:rsidP="00602FF1">
            <w:pPr>
              <w:pStyle w:val="Content"/>
              <w:numPr>
                <w:ilvl w:val="0"/>
                <w:numId w:val="19"/>
              </w:numPr>
              <w:ind w:left="368" w:hanging="180"/>
              <w:jc w:val="left"/>
              <w:rPr>
                <w:ins w:id="6345" w:author="Vilson Lu" w:date="2014-08-15T14:52:00Z"/>
              </w:rPr>
            </w:pPr>
            <w:ins w:id="6346" w:author="Vilson Lu" w:date="2014-08-15T14:52:00Z">
              <w:r>
                <w:t>Typhoon Glenda</w:t>
              </w:r>
            </w:ins>
          </w:p>
          <w:p w14:paraId="2359A2FF" w14:textId="77777777" w:rsidR="00602FF1" w:rsidRDefault="00602FF1" w:rsidP="00602FF1">
            <w:pPr>
              <w:pStyle w:val="Content"/>
              <w:numPr>
                <w:ilvl w:val="0"/>
                <w:numId w:val="19"/>
              </w:numPr>
              <w:ind w:left="368" w:hanging="180"/>
              <w:jc w:val="left"/>
              <w:rPr>
                <w:ins w:id="6347" w:author="Vilson Lu" w:date="2014-08-15T14:52:00Z"/>
              </w:rPr>
            </w:pPr>
            <w:ins w:id="6348" w:author="Vilson Lu" w:date="2014-08-15T14:52:00Z">
              <w:r>
                <w:t>Luzon</w:t>
              </w:r>
            </w:ins>
          </w:p>
        </w:tc>
      </w:tr>
      <w:tr w:rsidR="00602FF1" w14:paraId="0FC6FFFC" w14:textId="77777777" w:rsidTr="00602FF1">
        <w:trPr>
          <w:ins w:id="6349" w:author="Vilson Lu" w:date="2014-08-15T14:52:00Z"/>
        </w:trPr>
        <w:tc>
          <w:tcPr>
            <w:tcW w:w="1795" w:type="dxa"/>
            <w:vAlign w:val="center"/>
          </w:tcPr>
          <w:p w14:paraId="58F2AAF0" w14:textId="77777777" w:rsidR="00602FF1" w:rsidRDefault="00602FF1" w:rsidP="00602FF1">
            <w:pPr>
              <w:pStyle w:val="Content"/>
              <w:ind w:left="0"/>
              <w:jc w:val="left"/>
              <w:rPr>
                <w:ins w:id="6350" w:author="Vilson Lu" w:date="2014-08-15T14:52:00Z"/>
              </w:rPr>
            </w:pPr>
            <w:ins w:id="6351" w:author="Vilson Lu" w:date="2014-08-15T14:52:00Z">
              <w:r>
                <w:t>Typhoon</w:t>
              </w:r>
            </w:ins>
          </w:p>
        </w:tc>
        <w:tc>
          <w:tcPr>
            <w:tcW w:w="3057" w:type="dxa"/>
            <w:vAlign w:val="center"/>
          </w:tcPr>
          <w:p w14:paraId="70949259" w14:textId="77777777" w:rsidR="00602FF1" w:rsidRPr="00CA7440" w:rsidRDefault="00602FF1" w:rsidP="00602FF1">
            <w:pPr>
              <w:pStyle w:val="Content"/>
              <w:ind w:left="0"/>
              <w:jc w:val="left"/>
              <w:rPr>
                <w:ins w:id="6352" w:author="Vilson Lu" w:date="2014-08-15T14:52:00Z"/>
                <w:color w:val="000000" w:themeColor="text1"/>
              </w:rPr>
            </w:pPr>
            <w:ins w:id="6353" w:author="Vilson Lu" w:date="2014-08-15T14:52:00Z">
              <w:r w:rsidRPr="00CA7440">
                <w:rPr>
                  <w:color w:val="000000" w:themeColor="text1"/>
                </w:rPr>
                <w:t>@rapplerdotcom:</w:t>
              </w:r>
            </w:ins>
          </w:p>
          <w:p w14:paraId="0EBF6662" w14:textId="77777777" w:rsidR="00602FF1" w:rsidRPr="00CA7440" w:rsidRDefault="00602FF1" w:rsidP="00602FF1">
            <w:pPr>
              <w:pStyle w:val="Content"/>
              <w:ind w:left="0"/>
              <w:jc w:val="left"/>
              <w:rPr>
                <w:ins w:id="6354" w:author="Vilson Lu" w:date="2014-08-15T14:52:00Z"/>
                <w:color w:val="000000" w:themeColor="text1"/>
              </w:rPr>
            </w:pPr>
            <w:ins w:id="6355" w:author="Vilson Lu" w:date="2014-08-15T14:52:00Z">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r>
                <w:fldChar w:fldCharType="begin"/>
              </w:r>
              <w:r>
                <w:instrText xml:space="preserve"> HYPERLINK "http://t.co/rqpfnzcLza" \t "_blank" </w:instrText>
              </w:r>
              <w:r>
                <w:fldChar w:fldCharType="separate"/>
              </w:r>
              <w:r w:rsidRPr="00CA7440">
                <w:rPr>
                  <w:rStyle w:val="Hyperlink"/>
                  <w:color w:val="000000" w:themeColor="text1"/>
                  <w:shd w:val="clear" w:color="auto" w:fill="FCFCFC"/>
                </w:rPr>
                <w:t>rplr.co/1mSTdnR</w:t>
              </w:r>
              <w:r>
                <w:rPr>
                  <w:rStyle w:val="Hyperlink"/>
                  <w:color w:val="000000" w:themeColor="text1"/>
                  <w:u w:val="none"/>
                  <w:shd w:val="clear" w:color="auto" w:fill="FCFCFC"/>
                </w:rPr>
                <w:fldChar w:fldCharType="end"/>
              </w:r>
              <w:r w:rsidRPr="00CA7440">
                <w:rPr>
                  <w:color w:val="000000" w:themeColor="text1"/>
                  <w:shd w:val="clear" w:color="auto" w:fill="FCFCFC"/>
                </w:rPr>
                <w:t xml:space="preserve"> </w:t>
              </w:r>
              <w:r>
                <w:fldChar w:fldCharType="begin"/>
              </w:r>
              <w:r>
                <w:instrText xml:space="preserve"> HYPERLINK "http://t.co/mECHfZfiyK" \t "_blank" </w:instrText>
              </w:r>
              <w:r>
                <w:fldChar w:fldCharType="separate"/>
              </w:r>
              <w:r w:rsidRPr="00CA7440">
                <w:rPr>
                  <w:rStyle w:val="Hyperlink"/>
                  <w:color w:val="000000" w:themeColor="text1"/>
                  <w:shd w:val="clear" w:color="auto" w:fill="FCFCFC"/>
                </w:rPr>
                <w:t>pic.twitter.com/mECHfZfiyK</w:t>
              </w:r>
              <w:r>
                <w:rPr>
                  <w:rStyle w:val="Hyperlink"/>
                  <w:color w:val="000000" w:themeColor="text1"/>
                  <w:u w:val="none"/>
                  <w:shd w:val="clear" w:color="auto" w:fill="FCFCFC"/>
                </w:rPr>
                <w:fldChar w:fldCharType="end"/>
              </w:r>
            </w:ins>
          </w:p>
        </w:tc>
        <w:tc>
          <w:tcPr>
            <w:tcW w:w="3058" w:type="dxa"/>
            <w:vAlign w:val="center"/>
          </w:tcPr>
          <w:p w14:paraId="5FC76F6D" w14:textId="77777777" w:rsidR="00602FF1" w:rsidRDefault="00602FF1" w:rsidP="00602FF1">
            <w:pPr>
              <w:pStyle w:val="Content"/>
              <w:numPr>
                <w:ilvl w:val="0"/>
                <w:numId w:val="19"/>
              </w:numPr>
              <w:ind w:left="368" w:hanging="188"/>
              <w:jc w:val="left"/>
              <w:rPr>
                <w:ins w:id="6356" w:author="Vilson Lu" w:date="2014-08-15T14:52:00Z"/>
              </w:rPr>
            </w:pPr>
            <w:ins w:id="6357" w:author="Vilson Lu" w:date="2014-08-15T14:52:00Z">
              <w:r>
                <w:t>Marikina River</w:t>
              </w:r>
            </w:ins>
          </w:p>
          <w:p w14:paraId="010AA0C9" w14:textId="77777777" w:rsidR="00602FF1" w:rsidRDefault="00602FF1" w:rsidP="00602FF1">
            <w:pPr>
              <w:pStyle w:val="Content"/>
              <w:numPr>
                <w:ilvl w:val="0"/>
                <w:numId w:val="19"/>
              </w:numPr>
              <w:ind w:left="368" w:hanging="188"/>
              <w:jc w:val="left"/>
              <w:rPr>
                <w:ins w:id="6358" w:author="Vilson Lu" w:date="2014-08-15T14:52:00Z"/>
              </w:rPr>
            </w:pPr>
            <w:ins w:id="6359" w:author="Vilson Lu" w:date="2014-08-15T14:52:00Z">
              <w:r>
                <w:t>Alert level 1</w:t>
              </w:r>
            </w:ins>
          </w:p>
        </w:tc>
      </w:tr>
      <w:tr w:rsidR="00602FF1" w14:paraId="543E62E1" w14:textId="77777777" w:rsidTr="00602FF1">
        <w:trPr>
          <w:trHeight w:val="70"/>
          <w:ins w:id="6360" w:author="Vilson Lu" w:date="2014-08-15T14:52:00Z"/>
        </w:trPr>
        <w:tc>
          <w:tcPr>
            <w:tcW w:w="1795" w:type="dxa"/>
            <w:vAlign w:val="center"/>
          </w:tcPr>
          <w:p w14:paraId="60572C88" w14:textId="77777777" w:rsidR="00602FF1" w:rsidRDefault="00602FF1" w:rsidP="00602FF1">
            <w:pPr>
              <w:pStyle w:val="Content"/>
              <w:ind w:left="0"/>
              <w:jc w:val="left"/>
              <w:rPr>
                <w:ins w:id="6361" w:author="Vilson Lu" w:date="2014-08-15T14:52:00Z"/>
              </w:rPr>
            </w:pPr>
            <w:ins w:id="6362" w:author="Vilson Lu" w:date="2014-08-15T14:52:00Z">
              <w:r>
                <w:t>Typhoon</w:t>
              </w:r>
            </w:ins>
          </w:p>
        </w:tc>
        <w:tc>
          <w:tcPr>
            <w:tcW w:w="3057" w:type="dxa"/>
            <w:vAlign w:val="center"/>
          </w:tcPr>
          <w:p w14:paraId="0B54356A" w14:textId="77777777" w:rsidR="00602FF1" w:rsidRPr="00CA7440" w:rsidRDefault="00602FF1" w:rsidP="00602FF1">
            <w:pPr>
              <w:pStyle w:val="Content"/>
              <w:ind w:left="0"/>
              <w:jc w:val="left"/>
              <w:rPr>
                <w:ins w:id="6363" w:author="Vilson Lu" w:date="2014-08-15T14:52:00Z"/>
                <w:color w:val="000000" w:themeColor="text1"/>
                <w:shd w:val="clear" w:color="auto" w:fill="FCFCFC"/>
              </w:rPr>
            </w:pPr>
            <w:ins w:id="6364" w:author="Vilson Lu" w:date="2014-08-15T14:52:00Z">
              <w:r>
                <w:fldChar w:fldCharType="begin"/>
              </w:r>
              <w:r>
                <w:instrText xml:space="preserve"> HYPERLINK "https://twitter.com/ABSCBNNews/"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ABSCBNNews</w:t>
              </w:r>
              <w:r>
                <w:rPr>
                  <w:rStyle w:val="link-complex-target"/>
                  <w:color w:val="000000" w:themeColor="text1"/>
                  <w:shd w:val="clear" w:color="auto" w:fill="FCFCFC"/>
                </w:rPr>
                <w:fldChar w:fldCharType="end"/>
              </w:r>
              <w:r w:rsidRPr="00CA7440">
                <w:rPr>
                  <w:color w:val="000000" w:themeColor="text1"/>
                </w:rPr>
                <w:t>:</w:t>
              </w:r>
            </w:ins>
          </w:p>
          <w:p w14:paraId="3891D0C4" w14:textId="77777777" w:rsidR="00602FF1" w:rsidRPr="00CA7440" w:rsidRDefault="00602FF1" w:rsidP="00602FF1">
            <w:pPr>
              <w:pStyle w:val="Content"/>
              <w:ind w:left="0"/>
              <w:jc w:val="left"/>
              <w:rPr>
                <w:ins w:id="6365" w:author="Vilson Lu" w:date="2014-08-15T14:52:00Z"/>
                <w:color w:val="000000" w:themeColor="text1"/>
              </w:rPr>
            </w:pPr>
            <w:ins w:id="6366" w:author="Vilson Lu" w:date="2014-08-15T14:52:00Z">
              <w:r w:rsidRPr="00CA7440">
                <w:rPr>
                  <w:color w:val="000000" w:themeColor="text1"/>
                  <w:shd w:val="clear" w:color="auto" w:fill="FCFCFC"/>
                </w:rPr>
                <w:t xml:space="preserve">200 families in Laguna lose homes due to 'Glenda' </w:t>
              </w:r>
              <w:r>
                <w:fldChar w:fldCharType="begin"/>
              </w:r>
              <w:r>
                <w:instrText xml:space="preserve"> HYPERLINK "http://t.co/6Kn0frqBsJ" \t "_blank" </w:instrText>
              </w:r>
              <w:r>
                <w:fldChar w:fldCharType="separate"/>
              </w:r>
              <w:r w:rsidRPr="00CA7440">
                <w:rPr>
                  <w:rStyle w:val="Hyperlink"/>
                  <w:color w:val="000000" w:themeColor="text1"/>
                  <w:shd w:val="clear" w:color="auto" w:fill="FCFCFC"/>
                </w:rPr>
                <w:t>bit.ly/UfEDeO</w:t>
              </w:r>
              <w:r>
                <w:rPr>
                  <w:rStyle w:val="Hyperlink"/>
                  <w:color w:val="000000" w:themeColor="text1"/>
                  <w:u w:val="none"/>
                  <w:shd w:val="clear" w:color="auto" w:fill="FCFCFC"/>
                </w:rPr>
                <w:fldChar w:fldCharType="end"/>
              </w:r>
              <w:r w:rsidRPr="00CA7440">
                <w:rPr>
                  <w:color w:val="000000" w:themeColor="text1"/>
                  <w:shd w:val="clear" w:color="auto" w:fill="FCFCFC"/>
                </w:rPr>
                <w:t xml:space="preserve"> </w:t>
              </w:r>
              <w:r>
                <w:fldChar w:fldCharType="begin"/>
              </w:r>
              <w:r>
                <w:instrText xml:space="preserve"> HYPERLINK "https://twitter.com/search?q=%23southAlerts"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r>
                <w:rPr>
                  <w:rStyle w:val="link-complex-target"/>
                  <w:color w:val="000000" w:themeColor="text1"/>
                  <w:shd w:val="clear" w:color="auto" w:fill="FCFCFC"/>
                </w:rPr>
                <w:fldChar w:fldCharType="end"/>
              </w:r>
              <w:r w:rsidRPr="00CA7440">
                <w:rPr>
                  <w:color w:val="000000" w:themeColor="text1"/>
                  <w:shd w:val="clear" w:color="auto" w:fill="FCFCFC"/>
                </w:rPr>
                <w:t xml:space="preserve"> </w:t>
              </w:r>
              <w:r>
                <w:fldChar w:fldCharType="begin"/>
              </w:r>
              <w:r>
                <w:instrText xml:space="preserve"> HYPERLINK "https://twitter.com/search?q=%23GlendaPH"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Pr>
                  <w:rStyle w:val="link-complex-target"/>
                  <w:color w:val="000000" w:themeColor="text1"/>
                  <w:shd w:val="clear" w:color="auto" w:fill="FCFCFC"/>
                </w:rPr>
                <w:fldChar w:fldCharType="end"/>
              </w:r>
              <w:r w:rsidRPr="00CA7440">
                <w:rPr>
                  <w:color w:val="000000" w:themeColor="text1"/>
                </w:rPr>
                <w:t xml:space="preserve"> </w:t>
              </w:r>
            </w:ins>
          </w:p>
        </w:tc>
        <w:tc>
          <w:tcPr>
            <w:tcW w:w="3058" w:type="dxa"/>
            <w:vAlign w:val="center"/>
          </w:tcPr>
          <w:p w14:paraId="4D02BDF4" w14:textId="77777777" w:rsidR="00602FF1" w:rsidRDefault="00602FF1" w:rsidP="00602FF1">
            <w:pPr>
              <w:pStyle w:val="Content"/>
              <w:numPr>
                <w:ilvl w:val="0"/>
                <w:numId w:val="19"/>
              </w:numPr>
              <w:ind w:left="368" w:hanging="188"/>
              <w:jc w:val="left"/>
              <w:rPr>
                <w:ins w:id="6367" w:author="Vilson Lu" w:date="2014-08-15T14:52:00Z"/>
              </w:rPr>
            </w:pPr>
            <w:ins w:id="6368" w:author="Vilson Lu" w:date="2014-08-15T14:52:00Z">
              <w:r>
                <w:t>200 families</w:t>
              </w:r>
            </w:ins>
          </w:p>
          <w:p w14:paraId="7D3E0FCE" w14:textId="77777777" w:rsidR="00602FF1" w:rsidRDefault="00602FF1" w:rsidP="00602FF1">
            <w:pPr>
              <w:pStyle w:val="Content"/>
              <w:numPr>
                <w:ilvl w:val="0"/>
                <w:numId w:val="19"/>
              </w:numPr>
              <w:ind w:left="368" w:hanging="188"/>
              <w:jc w:val="left"/>
              <w:rPr>
                <w:ins w:id="6369" w:author="Vilson Lu" w:date="2014-08-15T14:52:00Z"/>
              </w:rPr>
            </w:pPr>
            <w:ins w:id="6370" w:author="Vilson Lu" w:date="2014-08-15T14:52:00Z">
              <w:r>
                <w:t>Laguna</w:t>
              </w:r>
            </w:ins>
          </w:p>
          <w:p w14:paraId="50F14DB1" w14:textId="77777777" w:rsidR="00602FF1" w:rsidRDefault="00602FF1" w:rsidP="00602FF1">
            <w:pPr>
              <w:pStyle w:val="Content"/>
              <w:numPr>
                <w:ilvl w:val="0"/>
                <w:numId w:val="19"/>
              </w:numPr>
              <w:ind w:left="368" w:hanging="188"/>
              <w:jc w:val="left"/>
              <w:rPr>
                <w:ins w:id="6371" w:author="Vilson Lu" w:date="2014-08-15T14:52:00Z"/>
              </w:rPr>
            </w:pPr>
            <w:ins w:id="6372" w:author="Vilson Lu" w:date="2014-08-15T14:52:00Z">
              <w:r>
                <w:t>Glenda</w:t>
              </w:r>
            </w:ins>
          </w:p>
        </w:tc>
      </w:tr>
      <w:tr w:rsidR="00602FF1" w14:paraId="73D49294" w14:textId="77777777" w:rsidTr="00602FF1">
        <w:trPr>
          <w:trHeight w:val="70"/>
          <w:ins w:id="6373" w:author="Vilson Lu" w:date="2014-08-15T14:52:00Z"/>
        </w:trPr>
        <w:tc>
          <w:tcPr>
            <w:tcW w:w="1795" w:type="dxa"/>
            <w:vAlign w:val="center"/>
          </w:tcPr>
          <w:p w14:paraId="78643AEF" w14:textId="77777777" w:rsidR="00602FF1" w:rsidRDefault="00602FF1" w:rsidP="00602FF1">
            <w:pPr>
              <w:pStyle w:val="Content"/>
              <w:ind w:left="0"/>
              <w:jc w:val="left"/>
              <w:rPr>
                <w:ins w:id="6374" w:author="Vilson Lu" w:date="2014-08-15T14:52:00Z"/>
              </w:rPr>
            </w:pPr>
            <w:ins w:id="6375" w:author="Vilson Lu" w:date="2014-08-15T14:52:00Z">
              <w:r>
                <w:t>Earthquake</w:t>
              </w:r>
            </w:ins>
          </w:p>
        </w:tc>
        <w:tc>
          <w:tcPr>
            <w:tcW w:w="3057" w:type="dxa"/>
            <w:vAlign w:val="center"/>
          </w:tcPr>
          <w:p w14:paraId="3835E3ED" w14:textId="77777777" w:rsidR="00602FF1" w:rsidRPr="00CA7440" w:rsidRDefault="00602FF1" w:rsidP="00602FF1">
            <w:pPr>
              <w:pStyle w:val="Content"/>
              <w:ind w:left="0"/>
              <w:jc w:val="left"/>
              <w:rPr>
                <w:ins w:id="6376" w:author="Vilson Lu" w:date="2014-08-15T14:52:00Z"/>
                <w:color w:val="000000" w:themeColor="text1"/>
              </w:rPr>
            </w:pPr>
            <w:ins w:id="6377" w:author="Vilson Lu" w:date="2014-08-15T14:52:00Z">
              <w:r w:rsidRPr="00CA7440">
                <w:rPr>
                  <w:color w:val="000000" w:themeColor="text1"/>
                </w:rPr>
                <w:t>@dswdserves:</w:t>
              </w:r>
            </w:ins>
          </w:p>
          <w:p w14:paraId="0675D3BE" w14:textId="77777777" w:rsidR="00602FF1" w:rsidRPr="00CA7440" w:rsidRDefault="00602FF1" w:rsidP="00602FF1">
            <w:pPr>
              <w:pStyle w:val="Content"/>
              <w:ind w:left="0"/>
              <w:jc w:val="left"/>
              <w:rPr>
                <w:ins w:id="6378" w:author="Vilson Lu" w:date="2014-08-15T14:52:00Z"/>
                <w:color w:val="000000" w:themeColor="text1"/>
              </w:rPr>
            </w:pPr>
            <w:ins w:id="6379" w:author="Vilson Lu" w:date="2014-08-15T14:52:00Z">
              <w:r w:rsidRPr="00CA7440">
                <w:rPr>
                  <w:color w:val="000000" w:themeColor="text1"/>
                  <w:shd w:val="clear" w:color="auto" w:fill="FCFCFC"/>
                </w:rPr>
                <w:t xml:space="preserve">DSWD Region 11 prepositioned 12,170 food packs&amp;55,206 assorted food for victims of recent quake in Davao Occ. </w:t>
              </w:r>
              <w:r>
                <w:fldChar w:fldCharType="begin"/>
              </w:r>
              <w:r>
                <w:instrText xml:space="preserve"> HYPERLINK "https://twitter.com/search?q=%23EarthquakePH" \t "_blank" </w:instrText>
              </w:r>
              <w:r>
                <w:fldChar w:fldCharType="separate"/>
              </w:r>
              <w:r w:rsidRPr="00CA7440">
                <w:rPr>
                  <w:color w:val="000000" w:themeColor="text1"/>
                  <w:shd w:val="clear" w:color="auto" w:fill="FCFCFC"/>
                </w:rPr>
                <w:t>#EarthquakePH</w:t>
              </w:r>
              <w:r>
                <w:rPr>
                  <w:color w:val="000000" w:themeColor="text1"/>
                  <w:shd w:val="clear" w:color="auto" w:fill="FCFCFC"/>
                </w:rPr>
                <w:fldChar w:fldCharType="end"/>
              </w:r>
              <w:r w:rsidRPr="00CA7440">
                <w:rPr>
                  <w:color w:val="000000" w:themeColor="text1"/>
                  <w:shd w:val="clear" w:color="auto" w:fill="FCFCFC"/>
                </w:rPr>
                <w:t xml:space="preserve"> </w:t>
              </w:r>
              <w:r>
                <w:fldChar w:fldCharType="begin"/>
              </w:r>
              <w:r>
                <w:instrText xml:space="preserve"> HYPERLINK "https://twitter.com/dinkysunflower/" \t "_blank" </w:instrText>
              </w:r>
              <w:r>
                <w:fldChar w:fldCharType="separate"/>
              </w:r>
              <w:r w:rsidRPr="00CA7440">
                <w:rPr>
                  <w:color w:val="000000" w:themeColor="text1"/>
                  <w:shd w:val="clear" w:color="auto" w:fill="FCFCFC"/>
                </w:rPr>
                <w:t>@dinkysunflower</w:t>
              </w:r>
              <w:r>
                <w:rPr>
                  <w:color w:val="000000" w:themeColor="text1"/>
                  <w:shd w:val="clear" w:color="auto" w:fill="FCFCFC"/>
                </w:rPr>
                <w:fldChar w:fldCharType="end"/>
              </w:r>
            </w:ins>
          </w:p>
        </w:tc>
        <w:tc>
          <w:tcPr>
            <w:tcW w:w="3058" w:type="dxa"/>
            <w:vAlign w:val="center"/>
          </w:tcPr>
          <w:p w14:paraId="7148CEED" w14:textId="77777777" w:rsidR="00602FF1" w:rsidRPr="00C4152E" w:rsidRDefault="00602FF1" w:rsidP="00602FF1">
            <w:pPr>
              <w:pStyle w:val="Content"/>
              <w:numPr>
                <w:ilvl w:val="0"/>
                <w:numId w:val="19"/>
              </w:numPr>
              <w:ind w:left="368" w:hanging="188"/>
              <w:jc w:val="left"/>
              <w:rPr>
                <w:ins w:id="6380" w:author="Vilson Lu" w:date="2014-08-15T14:52:00Z"/>
              </w:rPr>
            </w:pPr>
            <w:ins w:id="6381" w:author="Vilson Lu" w:date="2014-08-15T14:52:00Z">
              <w:r w:rsidRPr="00CA7440">
                <w:rPr>
                  <w:color w:val="000000" w:themeColor="text1"/>
                  <w:shd w:val="clear" w:color="auto" w:fill="FCFCFC"/>
                </w:rPr>
                <w:t>DSWD Region 11</w:t>
              </w:r>
            </w:ins>
          </w:p>
          <w:p w14:paraId="11374F10" w14:textId="77777777" w:rsidR="00602FF1" w:rsidRPr="00C4152E" w:rsidRDefault="00602FF1" w:rsidP="00602FF1">
            <w:pPr>
              <w:pStyle w:val="Content"/>
              <w:numPr>
                <w:ilvl w:val="0"/>
                <w:numId w:val="19"/>
              </w:numPr>
              <w:ind w:left="368" w:hanging="188"/>
              <w:jc w:val="left"/>
              <w:rPr>
                <w:ins w:id="6382" w:author="Vilson Lu" w:date="2014-08-15T14:52:00Z"/>
              </w:rPr>
            </w:pPr>
            <w:ins w:id="6383" w:author="Vilson Lu" w:date="2014-08-15T14:52:00Z">
              <w:r>
                <w:rPr>
                  <w:color w:val="000000" w:themeColor="text1"/>
                  <w:shd w:val="clear" w:color="auto" w:fill="FCFCFC"/>
                </w:rPr>
                <w:t>12,170 food packs</w:t>
              </w:r>
            </w:ins>
          </w:p>
          <w:p w14:paraId="11E0E11F" w14:textId="77777777" w:rsidR="00602FF1" w:rsidRDefault="00602FF1" w:rsidP="00602FF1">
            <w:pPr>
              <w:pStyle w:val="Content"/>
              <w:numPr>
                <w:ilvl w:val="0"/>
                <w:numId w:val="19"/>
              </w:numPr>
              <w:ind w:left="368" w:hanging="188"/>
              <w:jc w:val="left"/>
              <w:rPr>
                <w:ins w:id="6384" w:author="Vilson Lu" w:date="2014-08-15T14:52:00Z"/>
              </w:rPr>
            </w:pPr>
            <w:ins w:id="6385" w:author="Vilson Lu" w:date="2014-08-15T14:52:00Z">
              <w:r w:rsidRPr="00CA7440">
                <w:rPr>
                  <w:color w:val="000000" w:themeColor="text1"/>
                  <w:shd w:val="clear" w:color="auto" w:fill="FCFCFC"/>
                </w:rPr>
                <w:t>55,206 assorted food</w:t>
              </w:r>
            </w:ins>
          </w:p>
          <w:p w14:paraId="7B292099" w14:textId="77777777" w:rsidR="00602FF1" w:rsidRDefault="00602FF1" w:rsidP="00602FF1">
            <w:pPr>
              <w:pStyle w:val="Content"/>
              <w:numPr>
                <w:ilvl w:val="0"/>
                <w:numId w:val="19"/>
              </w:numPr>
              <w:ind w:left="368" w:hanging="188"/>
              <w:jc w:val="left"/>
              <w:rPr>
                <w:ins w:id="6386" w:author="Vilson Lu" w:date="2014-08-15T14:52:00Z"/>
              </w:rPr>
            </w:pPr>
            <w:ins w:id="6387" w:author="Vilson Lu" w:date="2014-08-15T14:52:00Z">
              <w:r>
                <w:t>Davao Occ</w:t>
              </w:r>
            </w:ins>
          </w:p>
        </w:tc>
      </w:tr>
      <w:tr w:rsidR="00602FF1" w14:paraId="74F928D0" w14:textId="77777777" w:rsidTr="00602FF1">
        <w:trPr>
          <w:ins w:id="6388" w:author="Vilson Lu" w:date="2014-08-15T14:52:00Z"/>
        </w:trPr>
        <w:tc>
          <w:tcPr>
            <w:tcW w:w="1795" w:type="dxa"/>
            <w:vAlign w:val="center"/>
          </w:tcPr>
          <w:p w14:paraId="3D08217D" w14:textId="77777777" w:rsidR="00602FF1" w:rsidRDefault="00602FF1" w:rsidP="00602FF1">
            <w:pPr>
              <w:pStyle w:val="Content"/>
              <w:ind w:left="0"/>
              <w:jc w:val="left"/>
              <w:rPr>
                <w:ins w:id="6389" w:author="Vilson Lu" w:date="2014-08-15T14:52:00Z"/>
              </w:rPr>
            </w:pPr>
            <w:ins w:id="6390" w:author="Vilson Lu" w:date="2014-08-15T14:52:00Z">
              <w:r>
                <w:t>Earthquake</w:t>
              </w:r>
            </w:ins>
          </w:p>
        </w:tc>
        <w:tc>
          <w:tcPr>
            <w:tcW w:w="3057" w:type="dxa"/>
            <w:vAlign w:val="center"/>
          </w:tcPr>
          <w:p w14:paraId="7BF99DA3" w14:textId="77777777" w:rsidR="00602FF1" w:rsidRPr="00CA7440" w:rsidRDefault="00602FF1" w:rsidP="00602FF1">
            <w:pPr>
              <w:pStyle w:val="Content"/>
              <w:ind w:left="0"/>
              <w:jc w:val="left"/>
              <w:rPr>
                <w:ins w:id="6391" w:author="Vilson Lu" w:date="2014-08-15T14:52:00Z"/>
                <w:color w:val="000000" w:themeColor="text1"/>
                <w:shd w:val="clear" w:color="auto" w:fill="FCFCFC"/>
              </w:rPr>
            </w:pPr>
            <w:ins w:id="6392" w:author="Vilson Lu" w:date="2014-08-15T14:52:00Z">
              <w:r>
                <w:fldChar w:fldCharType="begin"/>
              </w:r>
              <w:r>
                <w:instrText xml:space="preserve"> HYPERLINK "https://twitter.com/phivolcs_dost/"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phivolcs_dost</w:t>
              </w:r>
              <w:r>
                <w:rPr>
                  <w:rStyle w:val="link-complex-target"/>
                  <w:color w:val="000000" w:themeColor="text1"/>
                  <w:shd w:val="clear" w:color="auto" w:fill="FCFCFC"/>
                </w:rPr>
                <w:fldChar w:fldCharType="end"/>
              </w:r>
              <w:r w:rsidRPr="00CA7440">
                <w:rPr>
                  <w:color w:val="000000" w:themeColor="text1"/>
                  <w:shd w:val="clear" w:color="auto" w:fill="FCFCFC"/>
                </w:rPr>
                <w:t>:</w:t>
              </w:r>
            </w:ins>
          </w:p>
          <w:p w14:paraId="32215F44" w14:textId="77777777" w:rsidR="00602FF1" w:rsidRPr="00CA7440" w:rsidRDefault="00602FF1" w:rsidP="00602FF1">
            <w:pPr>
              <w:pStyle w:val="Content"/>
              <w:ind w:left="0"/>
              <w:jc w:val="left"/>
              <w:rPr>
                <w:ins w:id="6393" w:author="Vilson Lu" w:date="2014-08-15T14:52:00Z"/>
                <w:color w:val="000000" w:themeColor="text1"/>
              </w:rPr>
            </w:pPr>
            <w:ins w:id="6394" w:author="Vilson Lu" w:date="2014-08-15T14:52:00Z">
              <w:r w:rsidRPr="00CA7440">
                <w:rPr>
                  <w:color w:val="000000" w:themeColor="text1"/>
                  <w:shd w:val="clear" w:color="auto" w:fill="FCFCFC"/>
                </w:rPr>
                <w:t xml:space="preserve">No expected damage from 6.1-magnitude </w:t>
              </w:r>
              <w:r>
                <w:fldChar w:fldCharType="begin"/>
              </w:r>
              <w:r>
                <w:instrText xml:space="preserve"> HYPERLINK "https://twitter.com/search?q=%23earthquakePH"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r>
                <w:rPr>
                  <w:rStyle w:val="link-complex-target"/>
                  <w:color w:val="000000" w:themeColor="text1"/>
                  <w:shd w:val="clear" w:color="auto" w:fill="FCFCFC"/>
                </w:rPr>
                <w:fldChar w:fldCharType="end"/>
              </w:r>
              <w:r w:rsidRPr="00CA7440">
                <w:rPr>
                  <w:color w:val="000000" w:themeColor="text1"/>
                  <w:shd w:val="clear" w:color="auto" w:fill="FCFCFC"/>
                </w:rPr>
                <w:t xml:space="preserve"> off Davao Occidental; aftershocks expected: </w:t>
              </w:r>
              <w:r>
                <w:fldChar w:fldCharType="begin"/>
              </w:r>
              <w:r>
                <w:instrText xml:space="preserve"> HYPERLINK "http://t.co/IRX5SMSr3h" \t "_blank" </w:instrText>
              </w:r>
              <w:r>
                <w:fldChar w:fldCharType="separate"/>
              </w:r>
              <w:r w:rsidRPr="00CA7440">
                <w:rPr>
                  <w:rStyle w:val="Hyperlink"/>
                  <w:color w:val="000000" w:themeColor="text1"/>
                  <w:shd w:val="clear" w:color="auto" w:fill="FCFCFC"/>
                </w:rPr>
                <w:t>bit.ly/1ra30ZZa</w:t>
              </w:r>
              <w:r>
                <w:rPr>
                  <w:rStyle w:val="Hyperlink"/>
                  <w:color w:val="000000" w:themeColor="text1"/>
                  <w:u w:val="none"/>
                  <w:shd w:val="clear" w:color="auto" w:fill="FCFCFC"/>
                </w:rPr>
                <w:fldChar w:fldCharType="end"/>
              </w:r>
            </w:ins>
          </w:p>
        </w:tc>
        <w:tc>
          <w:tcPr>
            <w:tcW w:w="3058" w:type="dxa"/>
            <w:vAlign w:val="center"/>
          </w:tcPr>
          <w:p w14:paraId="455080A8" w14:textId="77777777" w:rsidR="00602FF1" w:rsidRDefault="00602FF1" w:rsidP="00602FF1">
            <w:pPr>
              <w:pStyle w:val="Content"/>
              <w:numPr>
                <w:ilvl w:val="0"/>
                <w:numId w:val="19"/>
              </w:numPr>
              <w:ind w:left="368" w:hanging="188"/>
              <w:jc w:val="left"/>
              <w:rPr>
                <w:ins w:id="6395" w:author="Vilson Lu" w:date="2014-08-15T14:52:00Z"/>
              </w:rPr>
            </w:pPr>
            <w:ins w:id="6396" w:author="Vilson Lu" w:date="2014-08-15T14:52:00Z">
              <w:r>
                <w:t>6.1 magnitude</w:t>
              </w:r>
            </w:ins>
          </w:p>
          <w:p w14:paraId="3C64756A" w14:textId="77777777" w:rsidR="00602FF1" w:rsidRDefault="00602FF1" w:rsidP="00602FF1">
            <w:pPr>
              <w:pStyle w:val="Content"/>
              <w:numPr>
                <w:ilvl w:val="0"/>
                <w:numId w:val="19"/>
              </w:numPr>
              <w:ind w:left="368" w:hanging="188"/>
              <w:jc w:val="left"/>
              <w:rPr>
                <w:ins w:id="6397" w:author="Vilson Lu" w:date="2014-08-15T14:52:00Z"/>
              </w:rPr>
            </w:pPr>
            <w:ins w:id="6398" w:author="Vilson Lu" w:date="2014-08-15T14:52:00Z">
              <w:r>
                <w:t>Davao Occidental</w:t>
              </w:r>
            </w:ins>
          </w:p>
        </w:tc>
      </w:tr>
      <w:tr w:rsidR="00602FF1" w14:paraId="730997D9" w14:textId="77777777" w:rsidTr="00602FF1">
        <w:trPr>
          <w:ins w:id="6399" w:author="Vilson Lu" w:date="2014-08-15T14:52:00Z"/>
        </w:trPr>
        <w:tc>
          <w:tcPr>
            <w:tcW w:w="1795" w:type="dxa"/>
            <w:vAlign w:val="center"/>
          </w:tcPr>
          <w:p w14:paraId="159FB471" w14:textId="77777777" w:rsidR="00602FF1" w:rsidRDefault="00602FF1" w:rsidP="00602FF1">
            <w:pPr>
              <w:pStyle w:val="Content"/>
              <w:ind w:left="0"/>
              <w:jc w:val="left"/>
              <w:rPr>
                <w:ins w:id="6400" w:author="Vilson Lu" w:date="2014-08-15T14:52:00Z"/>
              </w:rPr>
            </w:pPr>
            <w:ins w:id="6401" w:author="Vilson Lu" w:date="2014-08-15T14:52:00Z">
              <w:r>
                <w:t>Earthquake</w:t>
              </w:r>
            </w:ins>
          </w:p>
        </w:tc>
        <w:tc>
          <w:tcPr>
            <w:tcW w:w="3057" w:type="dxa"/>
            <w:vAlign w:val="center"/>
          </w:tcPr>
          <w:p w14:paraId="2ADA16B6" w14:textId="77777777" w:rsidR="00602FF1" w:rsidRDefault="00602FF1" w:rsidP="00602FF1">
            <w:pPr>
              <w:pStyle w:val="Content"/>
              <w:ind w:left="0"/>
              <w:jc w:val="left"/>
              <w:rPr>
                <w:ins w:id="6402" w:author="Vilson Lu" w:date="2014-08-15T14:52:00Z"/>
                <w:color w:val="000000" w:themeColor="text1"/>
              </w:rPr>
            </w:pPr>
            <w:ins w:id="6403" w:author="Vilson Lu" w:date="2014-08-15T14:52:00Z">
              <w:r>
                <w:rPr>
                  <w:color w:val="000000" w:themeColor="text1"/>
                </w:rPr>
                <w:t>@manila_bulletin:</w:t>
              </w:r>
            </w:ins>
          </w:p>
          <w:p w14:paraId="0BA61EC9" w14:textId="77777777" w:rsidR="00602FF1" w:rsidRPr="00CA7440" w:rsidRDefault="00602FF1" w:rsidP="00602FF1">
            <w:pPr>
              <w:pStyle w:val="Content"/>
              <w:ind w:left="0"/>
              <w:jc w:val="left"/>
              <w:rPr>
                <w:ins w:id="6404" w:author="Vilson Lu" w:date="2014-08-15T14:52:00Z"/>
                <w:color w:val="000000" w:themeColor="text1"/>
              </w:rPr>
            </w:pPr>
            <w:ins w:id="6405" w:author="Vilson Lu" w:date="2014-08-15T14:52:00Z">
              <w:r w:rsidRPr="00CA7440">
                <w:rPr>
                  <w:color w:val="000000" w:themeColor="text1"/>
                </w:rPr>
                <w:t>BREAKING: 6.1 magnitude quake felt, east of Davao at 3:59PM. #EarthquakePH</w:t>
              </w:r>
            </w:ins>
          </w:p>
        </w:tc>
        <w:tc>
          <w:tcPr>
            <w:tcW w:w="3058" w:type="dxa"/>
            <w:vAlign w:val="center"/>
          </w:tcPr>
          <w:p w14:paraId="7EF7B040" w14:textId="77777777" w:rsidR="00602FF1" w:rsidRDefault="00602FF1" w:rsidP="00602FF1">
            <w:pPr>
              <w:pStyle w:val="Content"/>
              <w:numPr>
                <w:ilvl w:val="0"/>
                <w:numId w:val="19"/>
              </w:numPr>
              <w:ind w:left="368" w:hanging="188"/>
              <w:jc w:val="left"/>
              <w:rPr>
                <w:ins w:id="6406" w:author="Vilson Lu" w:date="2014-08-15T14:52:00Z"/>
              </w:rPr>
            </w:pPr>
            <w:ins w:id="6407" w:author="Vilson Lu" w:date="2014-08-15T14:52:00Z">
              <w:r>
                <w:t>6.1 magnitude</w:t>
              </w:r>
            </w:ins>
          </w:p>
          <w:p w14:paraId="7F318008" w14:textId="77777777" w:rsidR="00602FF1" w:rsidRDefault="00602FF1" w:rsidP="00602FF1">
            <w:pPr>
              <w:pStyle w:val="Content"/>
              <w:numPr>
                <w:ilvl w:val="0"/>
                <w:numId w:val="19"/>
              </w:numPr>
              <w:ind w:left="368" w:hanging="188"/>
              <w:jc w:val="left"/>
              <w:rPr>
                <w:ins w:id="6408" w:author="Vilson Lu" w:date="2014-08-15T14:52:00Z"/>
              </w:rPr>
            </w:pPr>
            <w:ins w:id="6409" w:author="Vilson Lu" w:date="2014-08-15T14:52:00Z">
              <w:r>
                <w:t>Davao</w:t>
              </w:r>
            </w:ins>
          </w:p>
          <w:p w14:paraId="2909AB9E" w14:textId="77777777" w:rsidR="00602FF1" w:rsidRDefault="00602FF1" w:rsidP="00602FF1">
            <w:pPr>
              <w:pStyle w:val="Content"/>
              <w:numPr>
                <w:ilvl w:val="0"/>
                <w:numId w:val="19"/>
              </w:numPr>
              <w:ind w:left="368" w:hanging="188"/>
              <w:jc w:val="left"/>
              <w:rPr>
                <w:ins w:id="6410" w:author="Vilson Lu" w:date="2014-08-15T14:52:00Z"/>
              </w:rPr>
            </w:pPr>
            <w:ins w:id="6411" w:author="Vilson Lu" w:date="2014-08-15T14:52:00Z">
              <w:r>
                <w:t>3:59pm</w:t>
              </w:r>
            </w:ins>
          </w:p>
        </w:tc>
      </w:tr>
      <w:tr w:rsidR="00602FF1" w14:paraId="76386548" w14:textId="77777777" w:rsidTr="00602FF1">
        <w:trPr>
          <w:ins w:id="6412" w:author="Vilson Lu" w:date="2014-08-15T14:52:00Z"/>
        </w:trPr>
        <w:tc>
          <w:tcPr>
            <w:tcW w:w="1795" w:type="dxa"/>
            <w:vAlign w:val="center"/>
          </w:tcPr>
          <w:p w14:paraId="52135CA9" w14:textId="77777777" w:rsidR="00602FF1" w:rsidRDefault="00602FF1" w:rsidP="00602FF1">
            <w:pPr>
              <w:pStyle w:val="Content"/>
              <w:ind w:left="0"/>
              <w:jc w:val="left"/>
              <w:rPr>
                <w:ins w:id="6413" w:author="Vilson Lu" w:date="2014-08-15T14:52:00Z"/>
              </w:rPr>
            </w:pPr>
            <w:ins w:id="6414" w:author="Vilson Lu" w:date="2014-08-15T14:52:00Z">
              <w:r>
                <w:t>Earthquake</w:t>
              </w:r>
            </w:ins>
          </w:p>
        </w:tc>
        <w:tc>
          <w:tcPr>
            <w:tcW w:w="3057" w:type="dxa"/>
            <w:vAlign w:val="center"/>
          </w:tcPr>
          <w:p w14:paraId="4BD6B0E9" w14:textId="77777777" w:rsidR="00602FF1" w:rsidRDefault="00602FF1" w:rsidP="00602FF1">
            <w:pPr>
              <w:pStyle w:val="Content"/>
              <w:ind w:left="0"/>
              <w:jc w:val="left"/>
              <w:rPr>
                <w:ins w:id="6415" w:author="Vilson Lu" w:date="2014-08-15T14:52:00Z"/>
                <w:color w:val="000000" w:themeColor="text1"/>
              </w:rPr>
            </w:pPr>
            <w:ins w:id="6416" w:author="Vilson Lu" w:date="2014-08-15T14:52:00Z">
              <w:r>
                <w:rPr>
                  <w:color w:val="000000" w:themeColor="text1"/>
                </w:rPr>
                <w:t>@seanbofill:</w:t>
              </w:r>
            </w:ins>
          </w:p>
          <w:p w14:paraId="064DBB9B" w14:textId="77777777" w:rsidR="00602FF1" w:rsidRDefault="00602FF1" w:rsidP="00602FF1">
            <w:pPr>
              <w:pStyle w:val="Content"/>
              <w:ind w:left="0"/>
              <w:jc w:val="left"/>
              <w:rPr>
                <w:ins w:id="6417" w:author="Vilson Lu" w:date="2014-08-15T14:52:00Z"/>
                <w:color w:val="000000" w:themeColor="text1"/>
              </w:rPr>
            </w:pPr>
            <w:ins w:id="6418" w:author="Vilson Lu" w:date="2014-08-15T14:52:00Z">
              <w:r w:rsidRPr="007B7606">
                <w:rPr>
                  <w:color w:val="000000" w:themeColor="text1"/>
                </w:rPr>
                <w:t>Magnitude 6.1 earthquake recorded in Davao earlier today. #EarthquakePH</w:t>
              </w:r>
            </w:ins>
          </w:p>
        </w:tc>
        <w:tc>
          <w:tcPr>
            <w:tcW w:w="3058" w:type="dxa"/>
            <w:vAlign w:val="center"/>
          </w:tcPr>
          <w:p w14:paraId="6F22DE6E" w14:textId="77777777" w:rsidR="00602FF1" w:rsidRDefault="00602FF1" w:rsidP="00602FF1">
            <w:pPr>
              <w:pStyle w:val="Content"/>
              <w:numPr>
                <w:ilvl w:val="0"/>
                <w:numId w:val="19"/>
              </w:numPr>
              <w:ind w:left="368" w:hanging="188"/>
              <w:jc w:val="left"/>
              <w:rPr>
                <w:ins w:id="6419" w:author="Vilson Lu" w:date="2014-08-15T14:52:00Z"/>
              </w:rPr>
            </w:pPr>
            <w:ins w:id="6420" w:author="Vilson Lu" w:date="2014-08-15T14:52:00Z">
              <w:r>
                <w:t>Magnitude 6.1</w:t>
              </w:r>
            </w:ins>
          </w:p>
          <w:p w14:paraId="27BC19D9" w14:textId="77777777" w:rsidR="00602FF1" w:rsidRDefault="00602FF1" w:rsidP="00602FF1">
            <w:pPr>
              <w:pStyle w:val="Content"/>
              <w:numPr>
                <w:ilvl w:val="0"/>
                <w:numId w:val="19"/>
              </w:numPr>
              <w:ind w:left="368" w:hanging="188"/>
              <w:jc w:val="left"/>
              <w:rPr>
                <w:ins w:id="6421" w:author="Vilson Lu" w:date="2014-08-15T14:52:00Z"/>
              </w:rPr>
            </w:pPr>
            <w:ins w:id="6422" w:author="Vilson Lu" w:date="2014-08-15T14:52:00Z">
              <w:r>
                <w:t>Davao</w:t>
              </w:r>
            </w:ins>
          </w:p>
        </w:tc>
      </w:tr>
      <w:tr w:rsidR="00602FF1" w14:paraId="25EF6A77" w14:textId="77777777" w:rsidTr="00602FF1">
        <w:trPr>
          <w:ins w:id="6423" w:author="Vilson Lu" w:date="2014-08-15T14:52:00Z"/>
        </w:trPr>
        <w:tc>
          <w:tcPr>
            <w:tcW w:w="1795" w:type="dxa"/>
            <w:vAlign w:val="center"/>
          </w:tcPr>
          <w:p w14:paraId="6C9277FC" w14:textId="77777777" w:rsidR="00602FF1" w:rsidRDefault="00602FF1" w:rsidP="00602FF1">
            <w:pPr>
              <w:pStyle w:val="Content"/>
              <w:ind w:left="0"/>
              <w:jc w:val="left"/>
              <w:rPr>
                <w:ins w:id="6424" w:author="Vilson Lu" w:date="2014-08-15T14:52:00Z"/>
              </w:rPr>
            </w:pPr>
            <w:ins w:id="6425" w:author="Vilson Lu" w:date="2014-08-15T14:52:00Z">
              <w:r>
                <w:t>Flood</w:t>
              </w:r>
            </w:ins>
          </w:p>
        </w:tc>
        <w:tc>
          <w:tcPr>
            <w:tcW w:w="3057" w:type="dxa"/>
            <w:vAlign w:val="center"/>
          </w:tcPr>
          <w:p w14:paraId="4A11F010" w14:textId="77777777" w:rsidR="00602FF1" w:rsidRPr="00CA7440" w:rsidRDefault="00602FF1" w:rsidP="00602FF1">
            <w:pPr>
              <w:pStyle w:val="Content"/>
              <w:ind w:left="0"/>
              <w:jc w:val="left"/>
              <w:rPr>
                <w:ins w:id="6426" w:author="Vilson Lu" w:date="2014-08-15T14:52:00Z"/>
                <w:color w:val="000000" w:themeColor="text1"/>
                <w:shd w:val="clear" w:color="auto" w:fill="FCFCFC"/>
              </w:rPr>
            </w:pPr>
            <w:ins w:id="6427" w:author="Vilson Lu" w:date="2014-08-15T14:52:00Z">
              <w:r>
                <w:fldChar w:fldCharType="begin"/>
              </w:r>
              <w:r>
                <w:instrText xml:space="preserve"> HYPERLINK "https://twitter.com/saabmagalona/"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saabmagalona</w:t>
              </w:r>
              <w:r>
                <w:rPr>
                  <w:rStyle w:val="link-complex-target"/>
                  <w:color w:val="000000" w:themeColor="text1"/>
                  <w:shd w:val="clear" w:color="auto" w:fill="FCFCFC"/>
                </w:rPr>
                <w:fldChar w:fldCharType="end"/>
              </w:r>
              <w:r w:rsidRPr="00CA7440">
                <w:rPr>
                  <w:color w:val="000000" w:themeColor="text1"/>
                  <w:shd w:val="clear" w:color="auto" w:fill="FCFCFC"/>
                </w:rPr>
                <w:t>:</w:t>
              </w:r>
            </w:ins>
          </w:p>
          <w:p w14:paraId="2D3376D9" w14:textId="77777777" w:rsidR="00602FF1" w:rsidRPr="00CA7440" w:rsidRDefault="00602FF1" w:rsidP="00602FF1">
            <w:pPr>
              <w:pStyle w:val="Content"/>
              <w:ind w:left="0"/>
              <w:jc w:val="left"/>
              <w:rPr>
                <w:ins w:id="6428" w:author="Vilson Lu" w:date="2014-08-15T14:52:00Z"/>
                <w:color w:val="000000" w:themeColor="text1"/>
              </w:rPr>
            </w:pPr>
            <w:ins w:id="6429" w:author="Vilson Lu" w:date="2014-08-15T14:52:00Z">
              <w:r w:rsidRPr="00CA7440">
                <w:rPr>
                  <w:color w:val="000000" w:themeColor="text1"/>
                  <w:shd w:val="clear" w:color="auto" w:fill="FCFCFC"/>
                </w:rPr>
                <w:t xml:space="preserve">Ortigas st across La Salle GH ankle-deep </w:t>
              </w:r>
              <w:r>
                <w:fldChar w:fldCharType="begin"/>
              </w:r>
              <w:r>
                <w:instrText xml:space="preserve"> HYPERLINK "https://twitter.com/search?q=%23floodph"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floodph</w:t>
              </w:r>
              <w:r>
                <w:rPr>
                  <w:rStyle w:val="link-complex-target"/>
                  <w:color w:val="000000" w:themeColor="text1"/>
                  <w:shd w:val="clear" w:color="auto" w:fill="FCFCFC"/>
                </w:rPr>
                <w:fldChar w:fldCharType="end"/>
              </w:r>
            </w:ins>
          </w:p>
        </w:tc>
        <w:tc>
          <w:tcPr>
            <w:tcW w:w="3058" w:type="dxa"/>
            <w:vAlign w:val="center"/>
          </w:tcPr>
          <w:p w14:paraId="2A631EED" w14:textId="77777777" w:rsidR="00602FF1" w:rsidRDefault="00602FF1" w:rsidP="00602FF1">
            <w:pPr>
              <w:pStyle w:val="Content"/>
              <w:numPr>
                <w:ilvl w:val="0"/>
                <w:numId w:val="19"/>
              </w:numPr>
              <w:ind w:left="368" w:hanging="188"/>
              <w:jc w:val="left"/>
              <w:rPr>
                <w:ins w:id="6430" w:author="Vilson Lu" w:date="2014-08-15T14:52:00Z"/>
              </w:rPr>
            </w:pPr>
            <w:ins w:id="6431" w:author="Vilson Lu" w:date="2014-08-15T14:52:00Z">
              <w:r>
                <w:t>Ortigas st</w:t>
              </w:r>
            </w:ins>
          </w:p>
          <w:p w14:paraId="37A63780" w14:textId="77777777" w:rsidR="00602FF1" w:rsidRDefault="00602FF1" w:rsidP="00602FF1">
            <w:pPr>
              <w:pStyle w:val="Content"/>
              <w:numPr>
                <w:ilvl w:val="0"/>
                <w:numId w:val="19"/>
              </w:numPr>
              <w:ind w:left="368" w:hanging="188"/>
              <w:jc w:val="left"/>
              <w:rPr>
                <w:ins w:id="6432" w:author="Vilson Lu" w:date="2014-08-15T14:52:00Z"/>
              </w:rPr>
            </w:pPr>
            <w:ins w:id="6433" w:author="Vilson Lu" w:date="2014-08-15T14:52:00Z">
              <w:r>
                <w:t>La Salle GH</w:t>
              </w:r>
            </w:ins>
          </w:p>
          <w:p w14:paraId="7EABF553" w14:textId="77777777" w:rsidR="00602FF1" w:rsidRDefault="00602FF1" w:rsidP="00602FF1">
            <w:pPr>
              <w:pStyle w:val="Content"/>
              <w:numPr>
                <w:ilvl w:val="0"/>
                <w:numId w:val="19"/>
              </w:numPr>
              <w:ind w:left="368" w:hanging="188"/>
              <w:jc w:val="left"/>
              <w:rPr>
                <w:ins w:id="6434" w:author="Vilson Lu" w:date="2014-08-15T14:52:00Z"/>
              </w:rPr>
            </w:pPr>
            <w:ins w:id="6435" w:author="Vilson Lu" w:date="2014-08-15T14:52:00Z">
              <w:r>
                <w:t>Ankle-deep</w:t>
              </w:r>
            </w:ins>
          </w:p>
        </w:tc>
      </w:tr>
      <w:tr w:rsidR="00602FF1" w14:paraId="3454F0AF" w14:textId="77777777" w:rsidTr="00602FF1">
        <w:trPr>
          <w:ins w:id="6436" w:author="Vilson Lu" w:date="2014-08-15T14:52:00Z"/>
        </w:trPr>
        <w:tc>
          <w:tcPr>
            <w:tcW w:w="1795" w:type="dxa"/>
            <w:vAlign w:val="center"/>
          </w:tcPr>
          <w:p w14:paraId="6CD40DB3" w14:textId="77777777" w:rsidR="00602FF1" w:rsidRDefault="00602FF1" w:rsidP="00602FF1">
            <w:pPr>
              <w:pStyle w:val="Content"/>
              <w:ind w:left="0"/>
              <w:jc w:val="left"/>
              <w:rPr>
                <w:ins w:id="6437" w:author="Vilson Lu" w:date="2014-08-15T14:52:00Z"/>
              </w:rPr>
            </w:pPr>
            <w:ins w:id="6438" w:author="Vilson Lu" w:date="2014-08-15T14:52:00Z">
              <w:r>
                <w:t>Flood</w:t>
              </w:r>
            </w:ins>
          </w:p>
        </w:tc>
        <w:tc>
          <w:tcPr>
            <w:tcW w:w="3057" w:type="dxa"/>
            <w:vAlign w:val="center"/>
          </w:tcPr>
          <w:p w14:paraId="1E1E8E41" w14:textId="77777777" w:rsidR="00602FF1" w:rsidRPr="00CA7440" w:rsidRDefault="00602FF1" w:rsidP="00602FF1">
            <w:pPr>
              <w:pStyle w:val="Content"/>
              <w:ind w:left="0"/>
              <w:jc w:val="left"/>
              <w:rPr>
                <w:ins w:id="6439" w:author="Vilson Lu" w:date="2014-08-15T14:52:00Z"/>
                <w:color w:val="000000" w:themeColor="text1"/>
                <w:shd w:val="clear" w:color="auto" w:fill="FCFCFC"/>
              </w:rPr>
            </w:pPr>
            <w:ins w:id="6440" w:author="Vilson Lu" w:date="2014-08-15T14:52:00Z">
              <w:r>
                <w:fldChar w:fldCharType="begin"/>
              </w:r>
              <w:r>
                <w:instrText xml:space="preserve"> HYPERLINK "https://twitter.com/MMDA/"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MMDA</w:t>
              </w:r>
              <w:r>
                <w:rPr>
                  <w:rStyle w:val="link-complex-target"/>
                  <w:color w:val="000000" w:themeColor="text1"/>
                  <w:shd w:val="clear" w:color="auto" w:fill="FCFCFC"/>
                </w:rPr>
                <w:fldChar w:fldCharType="end"/>
              </w:r>
              <w:r w:rsidRPr="00CA7440">
                <w:rPr>
                  <w:color w:val="000000" w:themeColor="text1"/>
                  <w:shd w:val="clear" w:color="auto" w:fill="FCFCFC"/>
                </w:rPr>
                <w:t>:</w:t>
              </w:r>
            </w:ins>
          </w:p>
          <w:p w14:paraId="154421C4" w14:textId="77777777" w:rsidR="00602FF1" w:rsidRPr="00CA7440" w:rsidRDefault="00602FF1" w:rsidP="00602FF1">
            <w:pPr>
              <w:pStyle w:val="Content"/>
              <w:ind w:left="0"/>
              <w:jc w:val="left"/>
              <w:rPr>
                <w:ins w:id="6441" w:author="Vilson Lu" w:date="2014-08-15T14:52:00Z"/>
                <w:color w:val="000000" w:themeColor="text1"/>
              </w:rPr>
            </w:pPr>
            <w:ins w:id="6442" w:author="Vilson Lu" w:date="2014-08-15T14:52:00Z">
              <w:r>
                <w:fldChar w:fldCharType="begin"/>
              </w:r>
              <w:r>
                <w:instrText xml:space="preserve"> HYPERLINK "https://twitter.com/search?q=%23FloodPH"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FloodPH</w:t>
              </w:r>
              <w:r>
                <w:rPr>
                  <w:rStyle w:val="link-complex-target"/>
                  <w:color w:val="000000" w:themeColor="text1"/>
                  <w:shd w:val="clear" w:color="auto" w:fill="FCFCFC"/>
                </w:rPr>
                <w:fldChar w:fldCharType="end"/>
              </w:r>
              <w:r w:rsidRPr="00CA7440">
                <w:rPr>
                  <w:color w:val="000000" w:themeColor="text1"/>
                  <w:shd w:val="clear" w:color="auto" w:fill="FCFCFC"/>
                </w:rPr>
                <w:t xml:space="preserve">: As of 11:12 am, Orense to Estrella Southbound, leg deep, not passable to light </w:t>
              </w:r>
              <w:r w:rsidRPr="00CA7440">
                <w:rPr>
                  <w:color w:val="000000" w:themeColor="text1"/>
                  <w:shd w:val="clear" w:color="auto" w:fill="FCFCFC"/>
                </w:rPr>
                <w:lastRenderedPageBreak/>
                <w:t>vehicles</w:t>
              </w:r>
            </w:ins>
          </w:p>
        </w:tc>
        <w:tc>
          <w:tcPr>
            <w:tcW w:w="3058" w:type="dxa"/>
            <w:vAlign w:val="center"/>
          </w:tcPr>
          <w:p w14:paraId="71D020FC" w14:textId="77777777" w:rsidR="00602FF1" w:rsidRDefault="00602FF1" w:rsidP="00602FF1">
            <w:pPr>
              <w:pStyle w:val="Content"/>
              <w:numPr>
                <w:ilvl w:val="0"/>
                <w:numId w:val="19"/>
              </w:numPr>
              <w:ind w:left="368" w:hanging="188"/>
              <w:jc w:val="left"/>
              <w:rPr>
                <w:ins w:id="6443" w:author="Vilson Lu" w:date="2014-08-15T14:52:00Z"/>
              </w:rPr>
            </w:pPr>
            <w:ins w:id="6444" w:author="Vilson Lu" w:date="2014-08-15T14:52:00Z">
              <w:r>
                <w:lastRenderedPageBreak/>
                <w:t>11:12am</w:t>
              </w:r>
            </w:ins>
          </w:p>
          <w:p w14:paraId="588E5A02" w14:textId="77777777" w:rsidR="00602FF1" w:rsidRDefault="00602FF1" w:rsidP="00602FF1">
            <w:pPr>
              <w:pStyle w:val="Content"/>
              <w:numPr>
                <w:ilvl w:val="0"/>
                <w:numId w:val="19"/>
              </w:numPr>
              <w:ind w:left="368" w:hanging="188"/>
              <w:jc w:val="left"/>
              <w:rPr>
                <w:ins w:id="6445" w:author="Vilson Lu" w:date="2014-08-15T14:52:00Z"/>
              </w:rPr>
            </w:pPr>
            <w:ins w:id="6446" w:author="Vilson Lu" w:date="2014-08-15T14:52:00Z">
              <w:r>
                <w:t>Orense</w:t>
              </w:r>
            </w:ins>
          </w:p>
          <w:p w14:paraId="681FDF4F" w14:textId="77777777" w:rsidR="00602FF1" w:rsidRDefault="00602FF1" w:rsidP="00602FF1">
            <w:pPr>
              <w:pStyle w:val="Content"/>
              <w:numPr>
                <w:ilvl w:val="0"/>
                <w:numId w:val="19"/>
              </w:numPr>
              <w:ind w:left="368" w:hanging="188"/>
              <w:jc w:val="left"/>
              <w:rPr>
                <w:ins w:id="6447" w:author="Vilson Lu" w:date="2014-08-15T14:52:00Z"/>
              </w:rPr>
            </w:pPr>
            <w:ins w:id="6448" w:author="Vilson Lu" w:date="2014-08-15T14:52:00Z">
              <w:r>
                <w:t>Estrella Southbound</w:t>
              </w:r>
            </w:ins>
          </w:p>
          <w:p w14:paraId="29C6B8B6" w14:textId="77777777" w:rsidR="00602FF1" w:rsidRDefault="00602FF1" w:rsidP="00602FF1">
            <w:pPr>
              <w:pStyle w:val="Content"/>
              <w:numPr>
                <w:ilvl w:val="0"/>
                <w:numId w:val="19"/>
              </w:numPr>
              <w:ind w:left="368" w:hanging="188"/>
              <w:jc w:val="left"/>
              <w:rPr>
                <w:ins w:id="6449" w:author="Vilson Lu" w:date="2014-08-15T14:52:00Z"/>
              </w:rPr>
            </w:pPr>
            <w:ins w:id="6450" w:author="Vilson Lu" w:date="2014-08-15T14:52:00Z">
              <w:r>
                <w:t>Leg deep</w:t>
              </w:r>
            </w:ins>
          </w:p>
          <w:p w14:paraId="47A8DDE2" w14:textId="77777777" w:rsidR="00602FF1" w:rsidRDefault="00602FF1" w:rsidP="00602FF1">
            <w:pPr>
              <w:pStyle w:val="Content"/>
              <w:numPr>
                <w:ilvl w:val="0"/>
                <w:numId w:val="19"/>
              </w:numPr>
              <w:ind w:left="368" w:hanging="188"/>
              <w:jc w:val="left"/>
              <w:rPr>
                <w:ins w:id="6451" w:author="Vilson Lu" w:date="2014-08-15T14:52:00Z"/>
              </w:rPr>
            </w:pPr>
            <w:ins w:id="6452" w:author="Vilson Lu" w:date="2014-08-15T14:52:00Z">
              <w:r>
                <w:lastRenderedPageBreak/>
                <w:t>Not passable to light vehicles</w:t>
              </w:r>
            </w:ins>
          </w:p>
        </w:tc>
      </w:tr>
      <w:tr w:rsidR="00602FF1" w14:paraId="36F98F30" w14:textId="77777777" w:rsidTr="00602FF1">
        <w:trPr>
          <w:ins w:id="6453" w:author="Vilson Lu" w:date="2014-08-15T14:52:00Z"/>
        </w:trPr>
        <w:tc>
          <w:tcPr>
            <w:tcW w:w="1795" w:type="dxa"/>
            <w:vAlign w:val="center"/>
          </w:tcPr>
          <w:p w14:paraId="39A22B49" w14:textId="77777777" w:rsidR="00602FF1" w:rsidRDefault="00602FF1" w:rsidP="00602FF1">
            <w:pPr>
              <w:pStyle w:val="Content"/>
              <w:ind w:left="0"/>
              <w:jc w:val="left"/>
              <w:rPr>
                <w:ins w:id="6454" w:author="Vilson Lu" w:date="2014-08-15T14:52:00Z"/>
              </w:rPr>
            </w:pPr>
            <w:ins w:id="6455" w:author="Vilson Lu" w:date="2014-08-15T14:52:00Z">
              <w:r>
                <w:lastRenderedPageBreak/>
                <w:t>Flood</w:t>
              </w:r>
            </w:ins>
          </w:p>
        </w:tc>
        <w:tc>
          <w:tcPr>
            <w:tcW w:w="3057" w:type="dxa"/>
            <w:vAlign w:val="center"/>
          </w:tcPr>
          <w:p w14:paraId="1D6374D3" w14:textId="77777777" w:rsidR="00602FF1" w:rsidRDefault="00602FF1" w:rsidP="00602FF1">
            <w:pPr>
              <w:pStyle w:val="Content"/>
              <w:ind w:left="0"/>
              <w:jc w:val="left"/>
              <w:rPr>
                <w:ins w:id="6456" w:author="Vilson Lu" w:date="2014-08-15T14:52:00Z"/>
                <w:color w:val="000000" w:themeColor="text1"/>
              </w:rPr>
            </w:pPr>
            <w:ins w:id="6457" w:author="Vilson Lu" w:date="2014-08-15T14:52:00Z">
              <w:r>
                <w:rPr>
                  <w:color w:val="000000" w:themeColor="text1"/>
                </w:rPr>
                <w:t>@rqskye:</w:t>
              </w:r>
            </w:ins>
          </w:p>
          <w:p w14:paraId="0B858C4F" w14:textId="77777777" w:rsidR="00602FF1" w:rsidRPr="00CA7440" w:rsidRDefault="00602FF1" w:rsidP="00602FF1">
            <w:pPr>
              <w:pStyle w:val="Content"/>
              <w:ind w:left="0"/>
              <w:jc w:val="left"/>
              <w:rPr>
                <w:ins w:id="6458" w:author="Vilson Lu" w:date="2014-08-15T14:52:00Z"/>
                <w:color w:val="000000" w:themeColor="text1"/>
              </w:rPr>
            </w:pPr>
            <w:ins w:id="6459" w:author="Vilson Lu" w:date="2014-08-15T14:52:00Z">
              <w:r w:rsidRPr="00CA7440">
                <w:rPr>
                  <w:color w:val="000000" w:themeColor="text1"/>
                </w:rPr>
                <w:t>@MovePH MT @PIAalerts 5m: #FLOODPH ALERT: Greenhills, La Salle Street, San Juan, Metro Manila: Knee-high. #TrafficPH</w:t>
              </w:r>
            </w:ins>
          </w:p>
        </w:tc>
        <w:tc>
          <w:tcPr>
            <w:tcW w:w="3058" w:type="dxa"/>
            <w:vAlign w:val="center"/>
          </w:tcPr>
          <w:p w14:paraId="1D647B62" w14:textId="77777777" w:rsidR="00602FF1" w:rsidRDefault="00602FF1" w:rsidP="00602FF1">
            <w:pPr>
              <w:pStyle w:val="Content"/>
              <w:numPr>
                <w:ilvl w:val="0"/>
                <w:numId w:val="19"/>
              </w:numPr>
              <w:ind w:left="368" w:hanging="188"/>
              <w:jc w:val="left"/>
              <w:rPr>
                <w:ins w:id="6460" w:author="Vilson Lu" w:date="2014-08-15T14:52:00Z"/>
              </w:rPr>
            </w:pPr>
            <w:ins w:id="6461" w:author="Vilson Lu" w:date="2014-08-15T14:52:00Z">
              <w:r>
                <w:t>Greenhills</w:t>
              </w:r>
            </w:ins>
          </w:p>
          <w:p w14:paraId="32DE196C" w14:textId="77777777" w:rsidR="00602FF1" w:rsidRDefault="00602FF1" w:rsidP="00602FF1">
            <w:pPr>
              <w:pStyle w:val="Content"/>
              <w:numPr>
                <w:ilvl w:val="0"/>
                <w:numId w:val="19"/>
              </w:numPr>
              <w:ind w:left="368" w:hanging="188"/>
              <w:jc w:val="left"/>
              <w:rPr>
                <w:ins w:id="6462" w:author="Vilson Lu" w:date="2014-08-15T14:52:00Z"/>
              </w:rPr>
            </w:pPr>
            <w:ins w:id="6463" w:author="Vilson Lu" w:date="2014-08-15T14:52:00Z">
              <w:r>
                <w:t>La Salle Street</w:t>
              </w:r>
            </w:ins>
          </w:p>
          <w:p w14:paraId="0D820E44" w14:textId="77777777" w:rsidR="00602FF1" w:rsidRDefault="00602FF1" w:rsidP="00602FF1">
            <w:pPr>
              <w:pStyle w:val="Content"/>
              <w:numPr>
                <w:ilvl w:val="0"/>
                <w:numId w:val="19"/>
              </w:numPr>
              <w:ind w:left="368" w:hanging="188"/>
              <w:jc w:val="left"/>
              <w:rPr>
                <w:ins w:id="6464" w:author="Vilson Lu" w:date="2014-08-15T14:52:00Z"/>
              </w:rPr>
            </w:pPr>
            <w:ins w:id="6465" w:author="Vilson Lu" w:date="2014-08-15T14:52:00Z">
              <w:r>
                <w:t>San Juan</w:t>
              </w:r>
            </w:ins>
          </w:p>
          <w:p w14:paraId="516A0BDC" w14:textId="77777777" w:rsidR="00602FF1" w:rsidRDefault="00602FF1" w:rsidP="00602FF1">
            <w:pPr>
              <w:pStyle w:val="Content"/>
              <w:numPr>
                <w:ilvl w:val="0"/>
                <w:numId w:val="19"/>
              </w:numPr>
              <w:ind w:left="368" w:hanging="188"/>
              <w:jc w:val="left"/>
              <w:rPr>
                <w:ins w:id="6466" w:author="Vilson Lu" w:date="2014-08-15T14:52:00Z"/>
              </w:rPr>
            </w:pPr>
            <w:ins w:id="6467" w:author="Vilson Lu" w:date="2014-08-15T14:52:00Z">
              <w:r>
                <w:t>Metro Manila</w:t>
              </w:r>
            </w:ins>
          </w:p>
          <w:p w14:paraId="6C55E9DC" w14:textId="77777777" w:rsidR="00602FF1" w:rsidRDefault="00602FF1" w:rsidP="00602FF1">
            <w:pPr>
              <w:pStyle w:val="Content"/>
              <w:numPr>
                <w:ilvl w:val="0"/>
                <w:numId w:val="19"/>
              </w:numPr>
              <w:ind w:left="368" w:hanging="188"/>
              <w:jc w:val="left"/>
              <w:rPr>
                <w:ins w:id="6468" w:author="Vilson Lu" w:date="2014-08-15T14:52:00Z"/>
              </w:rPr>
            </w:pPr>
            <w:ins w:id="6469" w:author="Vilson Lu" w:date="2014-08-15T14:52:00Z">
              <w:r>
                <w:t>Knee-high</w:t>
              </w:r>
            </w:ins>
          </w:p>
        </w:tc>
      </w:tr>
      <w:tr w:rsidR="00602FF1" w14:paraId="6224E145" w14:textId="77777777" w:rsidTr="00602FF1">
        <w:trPr>
          <w:ins w:id="6470" w:author="Vilson Lu" w:date="2014-08-15T14:52:00Z"/>
        </w:trPr>
        <w:tc>
          <w:tcPr>
            <w:tcW w:w="1795" w:type="dxa"/>
            <w:vAlign w:val="center"/>
          </w:tcPr>
          <w:p w14:paraId="1EF6FE6E" w14:textId="77777777" w:rsidR="00602FF1" w:rsidRDefault="00602FF1" w:rsidP="00602FF1">
            <w:pPr>
              <w:pStyle w:val="Content"/>
              <w:ind w:left="0"/>
              <w:jc w:val="left"/>
              <w:rPr>
                <w:ins w:id="6471" w:author="Vilson Lu" w:date="2014-08-15T14:52:00Z"/>
              </w:rPr>
            </w:pPr>
            <w:ins w:id="6472" w:author="Vilson Lu" w:date="2014-08-15T14:52:00Z">
              <w:r>
                <w:t>Flood</w:t>
              </w:r>
            </w:ins>
          </w:p>
        </w:tc>
        <w:tc>
          <w:tcPr>
            <w:tcW w:w="3057" w:type="dxa"/>
            <w:vAlign w:val="center"/>
          </w:tcPr>
          <w:p w14:paraId="048B7B36" w14:textId="77777777" w:rsidR="00602FF1" w:rsidRDefault="00602FF1" w:rsidP="00602FF1">
            <w:pPr>
              <w:pStyle w:val="Content"/>
              <w:ind w:left="0"/>
              <w:jc w:val="left"/>
              <w:rPr>
                <w:ins w:id="6473" w:author="Vilson Lu" w:date="2014-08-15T14:52:00Z"/>
                <w:color w:val="000000" w:themeColor="text1"/>
              </w:rPr>
            </w:pPr>
            <w:ins w:id="6474" w:author="Vilson Lu" w:date="2014-08-15T14:52:00Z">
              <w:r>
                <w:rPr>
                  <w:color w:val="000000" w:themeColor="text1"/>
                </w:rPr>
                <w:t>@rqskye:</w:t>
              </w:r>
            </w:ins>
          </w:p>
          <w:p w14:paraId="76027166" w14:textId="77777777" w:rsidR="00602FF1" w:rsidRDefault="00602FF1" w:rsidP="00602FF1">
            <w:pPr>
              <w:pStyle w:val="Content"/>
              <w:ind w:left="0"/>
              <w:jc w:val="left"/>
              <w:rPr>
                <w:ins w:id="6475" w:author="Vilson Lu" w:date="2014-08-15T14:52:00Z"/>
                <w:color w:val="000000" w:themeColor="text1"/>
              </w:rPr>
            </w:pPr>
            <w:ins w:id="6476" w:author="Vilson Lu" w:date="2014-08-15T14:52:00Z">
              <w:r w:rsidRPr="00CA7440">
                <w:rPr>
                  <w:color w:val="000000" w:themeColor="text1"/>
                </w:rPr>
                <w:t>@MovePH MT @MakatiTraffic 11:27am: Flooded area in Brgy. Pio del Pilar: Medina St. corner... tl.gd/n_1s2geia  |#FloodPH #TrafficPH</w:t>
              </w:r>
            </w:ins>
          </w:p>
        </w:tc>
        <w:tc>
          <w:tcPr>
            <w:tcW w:w="3058" w:type="dxa"/>
            <w:vAlign w:val="center"/>
          </w:tcPr>
          <w:p w14:paraId="56C54B64" w14:textId="77777777" w:rsidR="00602FF1" w:rsidRDefault="00602FF1" w:rsidP="00602FF1">
            <w:pPr>
              <w:pStyle w:val="Content"/>
              <w:numPr>
                <w:ilvl w:val="0"/>
                <w:numId w:val="19"/>
              </w:numPr>
              <w:ind w:left="368" w:hanging="188"/>
              <w:jc w:val="left"/>
              <w:rPr>
                <w:ins w:id="6477" w:author="Vilson Lu" w:date="2014-08-15T14:52:00Z"/>
              </w:rPr>
            </w:pPr>
            <w:ins w:id="6478" w:author="Vilson Lu" w:date="2014-08-15T14:52:00Z">
              <w:r>
                <w:t>11:27am</w:t>
              </w:r>
            </w:ins>
          </w:p>
          <w:p w14:paraId="69EA268C" w14:textId="77777777" w:rsidR="00602FF1" w:rsidRPr="00C4152E" w:rsidRDefault="00602FF1" w:rsidP="00602FF1">
            <w:pPr>
              <w:pStyle w:val="Content"/>
              <w:numPr>
                <w:ilvl w:val="0"/>
                <w:numId w:val="19"/>
              </w:numPr>
              <w:ind w:left="368" w:hanging="188"/>
              <w:jc w:val="left"/>
              <w:rPr>
                <w:ins w:id="6479" w:author="Vilson Lu" w:date="2014-08-15T14:52:00Z"/>
              </w:rPr>
            </w:pPr>
            <w:ins w:id="6480" w:author="Vilson Lu" w:date="2014-08-15T14:52:00Z">
              <w:r w:rsidRPr="00CA7440">
                <w:rPr>
                  <w:color w:val="000000" w:themeColor="text1"/>
                </w:rPr>
                <w:t>Brgy. Pio del Pilar</w:t>
              </w:r>
            </w:ins>
          </w:p>
          <w:p w14:paraId="56D5C64A" w14:textId="77777777" w:rsidR="00602FF1" w:rsidRDefault="00602FF1">
            <w:pPr>
              <w:pStyle w:val="Content"/>
              <w:keepNext/>
              <w:numPr>
                <w:ilvl w:val="0"/>
                <w:numId w:val="19"/>
              </w:numPr>
              <w:ind w:left="368" w:hanging="188"/>
              <w:jc w:val="left"/>
              <w:rPr>
                <w:ins w:id="6481" w:author="Vilson Lu" w:date="2014-08-15T14:52:00Z"/>
              </w:rPr>
            </w:pPr>
            <w:ins w:id="6482" w:author="Vilson Lu" w:date="2014-08-15T14:52:00Z">
              <w:r w:rsidRPr="00CA7440">
                <w:rPr>
                  <w:color w:val="000000" w:themeColor="text1"/>
                </w:rPr>
                <w:t>Medina St. corner</w:t>
              </w:r>
            </w:ins>
          </w:p>
        </w:tc>
      </w:tr>
    </w:tbl>
    <w:p w14:paraId="1606CD26" w14:textId="6727B93D" w:rsidR="00145BDF" w:rsidRDefault="00145BDF" w:rsidP="00145BDF">
      <w:pPr>
        <w:pStyle w:val="Caption"/>
        <w:ind w:left="720" w:firstLine="720"/>
        <w:rPr>
          <w:ins w:id="6483" w:author="Vilson Lu" w:date="2014-08-22T04:36:00Z"/>
        </w:rPr>
      </w:pPr>
      <w:ins w:id="6484" w:author="Vilson Lu" w:date="2014-08-22T04:35:00Z">
        <w:r>
          <w:t xml:space="preserve">Table </w:t>
        </w:r>
      </w:ins>
      <w:ins w:id="6485" w:author="Vilson Lu" w:date="2014-08-22T08:50:00Z">
        <w:r w:rsidR="00F64801">
          <w:fldChar w:fldCharType="begin"/>
        </w:r>
        <w:r w:rsidR="00F64801">
          <w:instrText xml:space="preserve"> STYLEREF 1 \s </w:instrText>
        </w:r>
      </w:ins>
      <w:r w:rsidR="00F64801">
        <w:fldChar w:fldCharType="separate"/>
      </w:r>
      <w:r w:rsidR="00F64801">
        <w:rPr>
          <w:noProof/>
        </w:rPr>
        <w:t>3</w:t>
      </w:r>
      <w:ins w:id="6486"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6487" w:author="Vilson Lu" w:date="2014-08-22T08:50:00Z">
        <w:r w:rsidR="00F64801">
          <w:rPr>
            <w:noProof/>
          </w:rPr>
          <w:t>2</w:t>
        </w:r>
        <w:r w:rsidR="00F64801">
          <w:fldChar w:fldCharType="end"/>
        </w:r>
      </w:ins>
      <w:ins w:id="6488" w:author="Vilson Lu" w:date="2014-08-22T04:35:00Z">
        <w:r>
          <w:t xml:space="preserve">. </w:t>
        </w:r>
      </w:ins>
      <w:ins w:id="6489" w:author="Vilson Lu" w:date="2014-08-22T04:36:00Z">
        <w:r w:rsidRPr="00FB2BB9">
          <w:t>Examples of disaster-related tweets with extractable information</w:t>
        </w:r>
      </w:ins>
    </w:p>
    <w:p w14:paraId="0B97116A" w14:textId="23D6CF07" w:rsidR="00602FF1" w:rsidRDefault="00602FF1">
      <w:pPr>
        <w:pStyle w:val="Caption"/>
        <w:rPr>
          <w:ins w:id="6490" w:author="Vilson Lu" w:date="2014-08-15T14:52:00Z"/>
        </w:rPr>
        <w:pPrChange w:id="6491" w:author="Vilson Lu" w:date="2014-08-22T04:35:00Z">
          <w:pPr>
            <w:pStyle w:val="Content"/>
            <w:ind w:left="0"/>
          </w:pPr>
        </w:pPrChange>
      </w:pPr>
    </w:p>
    <w:p w14:paraId="3D83C41C" w14:textId="77777777" w:rsidR="00602FF1" w:rsidRDefault="00602FF1" w:rsidP="00602FF1">
      <w:pPr>
        <w:pStyle w:val="Heading2"/>
        <w:rPr>
          <w:ins w:id="6492" w:author="Vilson Lu" w:date="2014-08-15T14:52:00Z"/>
        </w:rPr>
      </w:pPr>
      <w:bookmarkStart w:id="6493" w:name="_Toc395181705"/>
      <w:bookmarkStart w:id="6494" w:name="_Toc396444908"/>
      <w:bookmarkStart w:id="6495" w:name="_Toc396453029"/>
      <w:ins w:id="6496" w:author="Vilson Lu" w:date="2014-08-15T14:52:00Z">
        <w:r>
          <w:t>Evaluation Metrics</w:t>
        </w:r>
        <w:bookmarkEnd w:id="6493"/>
        <w:bookmarkEnd w:id="6494"/>
        <w:bookmarkEnd w:id="6495"/>
      </w:ins>
    </w:p>
    <w:p w14:paraId="03072D48" w14:textId="77777777" w:rsidR="00602FF1" w:rsidRDefault="00602FF1" w:rsidP="00602FF1">
      <w:pPr>
        <w:rPr>
          <w:ins w:id="6497" w:author="Vilson Lu" w:date="2014-08-15T14:52:00Z"/>
        </w:rPr>
      </w:pPr>
    </w:p>
    <w:p w14:paraId="4560E518" w14:textId="77777777" w:rsidR="00602FF1" w:rsidRPr="005F3A0B" w:rsidRDefault="00602FF1">
      <w:pPr>
        <w:pStyle w:val="Content1"/>
        <w:rPr>
          <w:ins w:id="6498" w:author="Vilson Lu" w:date="2014-08-15T14:52:00Z"/>
        </w:rPr>
        <w:pPrChange w:id="6499" w:author="Vilson Lu" w:date="2014-08-19T05:23:00Z">
          <w:pPr>
            <w:pStyle w:val="Content"/>
          </w:pPr>
        </w:pPrChange>
      </w:pPr>
      <w:ins w:id="6500" w:author="Vilson Lu" w:date="2014-08-15T14:52:00Z">
        <w:r>
          <w:t>This section discusses the di</w:t>
        </w:r>
        <w:r w:rsidRPr="003579E9">
          <w:rPr>
            <w:rStyle w:val="Content1Char"/>
            <w:rPrChange w:id="6501" w:author="Vilson Lu" w:date="2014-08-19T05:23:00Z">
              <w:rPr/>
            </w:rPrChange>
          </w:rPr>
          <w:t>f</w:t>
        </w:r>
        <w:r>
          <w:t>ferent metrics that will evaluate the performance of the information extraction system.</w:t>
        </w:r>
      </w:ins>
    </w:p>
    <w:p w14:paraId="31419D91" w14:textId="77777777" w:rsidR="00602FF1" w:rsidRPr="00667DA4" w:rsidRDefault="00602FF1" w:rsidP="00602FF1">
      <w:pPr>
        <w:pStyle w:val="Content"/>
        <w:rPr>
          <w:ins w:id="6502" w:author="Vilson Lu" w:date="2014-08-15T14:52:00Z"/>
        </w:rPr>
      </w:pPr>
    </w:p>
    <w:p w14:paraId="3D4697F8" w14:textId="77777777" w:rsidR="00602FF1" w:rsidRDefault="00602FF1" w:rsidP="00602FF1">
      <w:pPr>
        <w:pStyle w:val="Heading3"/>
        <w:rPr>
          <w:ins w:id="6503" w:author="Vilson Lu" w:date="2014-08-15T14:52:00Z"/>
        </w:rPr>
      </w:pPr>
      <w:bookmarkStart w:id="6504" w:name="_Toc395181706"/>
      <w:bookmarkStart w:id="6505" w:name="_Toc396444909"/>
      <w:bookmarkStart w:id="6506" w:name="_Toc396453030"/>
      <w:ins w:id="6507" w:author="Vilson Lu" w:date="2014-08-15T14:52:00Z">
        <w:r>
          <w:t>F-measure</w:t>
        </w:r>
        <w:bookmarkEnd w:id="6504"/>
        <w:bookmarkEnd w:id="6505"/>
        <w:bookmarkEnd w:id="6506"/>
      </w:ins>
    </w:p>
    <w:p w14:paraId="5840EC32" w14:textId="77777777" w:rsidR="00602FF1" w:rsidRDefault="00602FF1">
      <w:pPr>
        <w:pStyle w:val="Content2"/>
        <w:rPr>
          <w:ins w:id="6508" w:author="Vilson Lu" w:date="2014-08-15T14:52:00Z"/>
        </w:rPr>
        <w:pPrChange w:id="6509" w:author="TinTin Kalaw" w:date="2014-08-16T12:44:00Z">
          <w:pPr>
            <w:pStyle w:val="Content"/>
          </w:pPr>
        </w:pPrChange>
      </w:pPr>
    </w:p>
    <w:p w14:paraId="2739DB50" w14:textId="77777777" w:rsidR="00E75C6B" w:rsidRDefault="00602FF1">
      <w:pPr>
        <w:pStyle w:val="Content2"/>
        <w:rPr>
          <w:ins w:id="6510" w:author="TinTin Kalaw" w:date="2014-08-16T13:18:00Z"/>
        </w:rPr>
        <w:pPrChange w:id="6511" w:author="TinTin Kalaw" w:date="2014-08-16T12:44:00Z">
          <w:pPr>
            <w:pStyle w:val="Content"/>
          </w:pPr>
        </w:pPrChange>
      </w:pPr>
      <w:ins w:id="6512" w:author="Vilson Lu" w:date="2014-08-15T14:52:00Z">
        <w:r>
          <w:t>Precision and recall are the two primary metrics. Given a subject and a gold standard, precision is the percentage of cases that the subject was correctly classified as positive or true in the gold standard.</w:t>
        </w:r>
      </w:ins>
    </w:p>
    <w:p w14:paraId="099CA88A" w14:textId="77777777" w:rsidR="00E75C6B" w:rsidRDefault="00E75C6B">
      <w:pPr>
        <w:pStyle w:val="Content2"/>
        <w:rPr>
          <w:ins w:id="6513" w:author="TinTin Kalaw" w:date="2014-08-16T13:18:00Z"/>
        </w:rPr>
        <w:pPrChange w:id="6514" w:author="TinTin Kalaw" w:date="2014-08-16T12:44:00Z">
          <w:pPr>
            <w:pStyle w:val="Content"/>
          </w:pPr>
        </w:pPrChange>
      </w:pPr>
    </w:p>
    <w:p w14:paraId="4DB2119B" w14:textId="4885550D" w:rsidR="00602FF1" w:rsidRDefault="00E75C6B">
      <w:pPr>
        <w:pStyle w:val="Content2"/>
        <w:jc w:val="center"/>
        <w:rPr>
          <w:ins w:id="6515" w:author="Vilson Lu" w:date="2014-08-15T14:52:00Z"/>
        </w:rPr>
        <w:pPrChange w:id="6516" w:author="TinTin Kalaw" w:date="2014-08-16T13:18:00Z">
          <w:pPr>
            <w:pStyle w:val="Content"/>
          </w:pPr>
        </w:pPrChange>
      </w:pPr>
      <m:oMathPara>
        <m:oMath>
          <m:r>
            <w:ins w:id="6517" w:author="TinTin Kalaw" w:date="2014-08-16T13:18:00Z">
              <w:rPr>
                <w:rFonts w:ascii="Cambria Math" w:hAnsi="Cambria Math"/>
              </w:rPr>
              <m:t>Precision</m:t>
            </w:ins>
          </m:r>
          <m:r>
            <w:ins w:id="6518" w:author="TinTin Kalaw" w:date="2014-08-16T13:18:00Z">
              <m:rPr>
                <m:sty m:val="p"/>
              </m:rPr>
              <w:rPr>
                <w:rFonts w:ascii="Cambria Math" w:hAnsi="Cambria Math"/>
              </w:rPr>
              <m:t>=</m:t>
            </w:ins>
          </m:r>
          <m:f>
            <m:fPr>
              <m:ctrlPr>
                <w:ins w:id="6519" w:author="TinTin Kalaw" w:date="2014-08-16T13:18:00Z">
                  <w:rPr>
                    <w:rFonts w:ascii="Cambria Math" w:hAnsi="Cambria Math"/>
                  </w:rPr>
                </w:ins>
              </m:ctrlPr>
            </m:fPr>
            <m:num>
              <m:r>
                <w:ins w:id="6520" w:author="TinTin Kalaw" w:date="2014-08-16T13:18:00Z">
                  <w:rPr>
                    <w:rFonts w:ascii="Cambria Math" w:hAnsi="Cambria Math"/>
                  </w:rPr>
                  <m:t>True</m:t>
                </w:ins>
              </m:r>
              <m:r>
                <w:ins w:id="6521" w:author="TinTin Kalaw" w:date="2014-08-16T13:18:00Z">
                  <m:rPr>
                    <m:sty m:val="p"/>
                  </m:rPr>
                  <w:rPr>
                    <w:rFonts w:ascii="Cambria Math" w:hAnsi="Cambria Math"/>
                  </w:rPr>
                  <m:t xml:space="preserve"> </m:t>
                </w:ins>
              </m:r>
              <m:r>
                <w:ins w:id="6522" w:author="TinTin Kalaw" w:date="2014-08-16T13:18:00Z">
                  <w:rPr>
                    <w:rFonts w:ascii="Cambria Math" w:hAnsi="Cambria Math"/>
                  </w:rPr>
                  <m:t>Positive</m:t>
                </w:ins>
              </m:r>
            </m:num>
            <m:den>
              <m:r>
                <w:ins w:id="6523" w:author="TinTin Kalaw" w:date="2014-08-16T13:18:00Z">
                  <w:rPr>
                    <w:rFonts w:ascii="Cambria Math" w:hAnsi="Cambria Math"/>
                  </w:rPr>
                  <m:t>True</m:t>
                </w:ins>
              </m:r>
              <m:r>
                <w:ins w:id="6524" w:author="TinTin Kalaw" w:date="2014-08-16T13:18:00Z">
                  <m:rPr>
                    <m:sty m:val="p"/>
                  </m:rPr>
                  <w:rPr>
                    <w:rFonts w:ascii="Cambria Math" w:hAnsi="Cambria Math"/>
                  </w:rPr>
                  <m:t xml:space="preserve"> </m:t>
                </w:ins>
              </m:r>
              <m:r>
                <w:ins w:id="6525" w:author="TinTin Kalaw" w:date="2014-08-16T13:18:00Z">
                  <w:rPr>
                    <w:rFonts w:ascii="Cambria Math" w:hAnsi="Cambria Math"/>
                  </w:rPr>
                  <m:t>Positive</m:t>
                </w:ins>
              </m:r>
              <m:r>
                <w:ins w:id="6526" w:author="TinTin Kalaw" w:date="2014-08-16T13:18:00Z">
                  <m:rPr>
                    <m:sty m:val="p"/>
                  </m:rPr>
                  <w:rPr>
                    <w:rFonts w:ascii="Cambria Math" w:hAnsi="Cambria Math"/>
                  </w:rPr>
                  <m:t>+</m:t>
                </w:ins>
              </m:r>
              <m:r>
                <w:ins w:id="6527" w:author="TinTin Kalaw" w:date="2014-08-16T13:18:00Z">
                  <w:rPr>
                    <w:rFonts w:ascii="Cambria Math" w:hAnsi="Cambria Math"/>
                  </w:rPr>
                  <m:t>False</m:t>
                </w:ins>
              </m:r>
              <m:r>
                <w:ins w:id="6528" w:author="TinTin Kalaw" w:date="2014-08-16T13:18:00Z">
                  <m:rPr>
                    <m:sty m:val="p"/>
                  </m:rPr>
                  <w:rPr>
                    <w:rFonts w:ascii="Cambria Math" w:hAnsi="Cambria Math"/>
                  </w:rPr>
                  <m:t xml:space="preserve"> </m:t>
                </w:ins>
              </m:r>
              <m:r>
                <w:ins w:id="6529" w:author="TinTin Kalaw" w:date="2014-08-16T13:18:00Z">
                  <w:rPr>
                    <w:rFonts w:ascii="Cambria Math" w:hAnsi="Cambria Math"/>
                  </w:rPr>
                  <m:t>Positive</m:t>
                </w:ins>
              </m:r>
            </m:den>
          </m:f>
        </m:oMath>
      </m:oMathPara>
    </w:p>
    <w:p w14:paraId="435A402C" w14:textId="77777777" w:rsidR="00602FF1" w:rsidRDefault="00602FF1">
      <w:pPr>
        <w:pStyle w:val="Content2"/>
        <w:rPr>
          <w:ins w:id="6530" w:author="Vilson Lu" w:date="2014-08-15T14:52:00Z"/>
        </w:rPr>
        <w:pPrChange w:id="6531" w:author="TinTin Kalaw" w:date="2014-08-16T12:44:00Z">
          <w:pPr>
            <w:pStyle w:val="Content"/>
          </w:pPr>
        </w:pPrChange>
      </w:pPr>
    </w:p>
    <w:p w14:paraId="0B18E525" w14:textId="77777777" w:rsidR="00E75C6B" w:rsidRDefault="00602FF1">
      <w:pPr>
        <w:pStyle w:val="Content2"/>
        <w:rPr>
          <w:ins w:id="6532" w:author="TinTin Kalaw" w:date="2014-08-16T13:19:00Z"/>
        </w:rPr>
        <w:pPrChange w:id="6533" w:author="TinTin Kalaw" w:date="2014-08-16T12:44:00Z">
          <w:pPr>
            <w:pStyle w:val="Content"/>
          </w:pPr>
        </w:pPrChange>
      </w:pPr>
      <w:ins w:id="6534" w:author="Vilson Lu" w:date="2014-08-15T14:52:00Z">
        <w:r>
          <w:t>Recall is the percentage of cases in the gold standard that was correctly classified as positive or true by the subject.</w:t>
        </w:r>
      </w:ins>
    </w:p>
    <w:p w14:paraId="166835A7" w14:textId="77777777" w:rsidR="00E75C6B" w:rsidRDefault="00E75C6B">
      <w:pPr>
        <w:pStyle w:val="Content2"/>
        <w:rPr>
          <w:ins w:id="6535" w:author="TinTin Kalaw" w:date="2014-08-16T13:19:00Z"/>
        </w:rPr>
        <w:pPrChange w:id="6536" w:author="TinTin Kalaw" w:date="2014-08-16T12:44:00Z">
          <w:pPr>
            <w:pStyle w:val="Content"/>
          </w:pPr>
        </w:pPrChange>
      </w:pPr>
    </w:p>
    <w:p w14:paraId="24D0FB0B" w14:textId="003BA77F" w:rsidR="00E75C6B" w:rsidRDefault="00E75C6B">
      <w:pPr>
        <w:pStyle w:val="Content2"/>
        <w:rPr>
          <w:ins w:id="6537" w:author="TinTin Kalaw" w:date="2014-08-16T13:19:00Z"/>
        </w:rPr>
        <w:pPrChange w:id="6538" w:author="TinTin Kalaw" w:date="2014-08-16T12:44:00Z">
          <w:pPr>
            <w:pStyle w:val="Content"/>
          </w:pPr>
        </w:pPrChange>
      </w:pPr>
      <w:moveTo w:id="6539" w:author="TinTin Kalaw" w:date="2014-08-16T13:19:00Z">
        <w:moveToRangeStart w:id="6540" w:author="TinTin Kalaw" w:date="2014-08-16T13:19:00Z" w:name="move395958487"/>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Negative</m:t>
                </m:r>
              </m:den>
            </m:f>
          </m:oMath>
        </m:oMathPara>
      </w:moveTo>
      <w:moveToRangeEnd w:id="6540"/>
    </w:p>
    <w:p w14:paraId="36DF0509" w14:textId="77777777" w:rsidR="00E75C6B" w:rsidRDefault="00E75C6B">
      <w:pPr>
        <w:pStyle w:val="Content2"/>
        <w:rPr>
          <w:ins w:id="6541" w:author="TinTin Kalaw" w:date="2014-08-16T13:19:00Z"/>
        </w:rPr>
        <w:pPrChange w:id="6542" w:author="TinTin Kalaw" w:date="2014-08-16T12:44:00Z">
          <w:pPr>
            <w:pStyle w:val="Content"/>
          </w:pPr>
        </w:pPrChange>
      </w:pPr>
    </w:p>
    <w:p w14:paraId="785CC228" w14:textId="551B6115" w:rsidR="00602FF1" w:rsidRDefault="00602FF1">
      <w:pPr>
        <w:pStyle w:val="Content2"/>
        <w:rPr>
          <w:ins w:id="6543" w:author="TinTin Kalaw" w:date="2014-08-16T13:19:00Z"/>
        </w:rPr>
        <w:pPrChange w:id="6544" w:author="TinTin Kalaw" w:date="2014-08-16T12:44:00Z">
          <w:pPr>
            <w:pStyle w:val="Content"/>
          </w:pPr>
        </w:pPrChange>
      </w:pPr>
      <w:ins w:id="6545" w:author="Vilson Lu" w:date="2014-08-15T14:52:00Z">
        <w:del w:id="6546" w:author="TinTin Kalaw" w:date="2014-08-16T13:19:00Z">
          <w:r w:rsidDel="00E75C6B">
            <w:delText xml:space="preserve"> </w:delText>
          </w:r>
        </w:del>
        <w:r>
          <w:t>The two metrics are often combined as their harmonic mean known as the F-measure (Hripcsak and Rothschild, 2005).</w:t>
        </w:r>
      </w:ins>
    </w:p>
    <w:p w14:paraId="4D60869C" w14:textId="77777777" w:rsidR="00E75C6B" w:rsidRDefault="00E75C6B">
      <w:pPr>
        <w:pStyle w:val="Content2"/>
        <w:rPr>
          <w:ins w:id="6547" w:author="TinTin Kalaw" w:date="2014-08-16T13:19:00Z"/>
        </w:rPr>
        <w:pPrChange w:id="6548" w:author="TinTin Kalaw" w:date="2014-08-16T12:44:00Z">
          <w:pPr>
            <w:pStyle w:val="Content"/>
          </w:pPr>
        </w:pPrChange>
      </w:pPr>
    </w:p>
    <w:p w14:paraId="5D4F5133" w14:textId="46EAE6DF" w:rsidR="00E75C6B" w:rsidRDefault="00E75C6B">
      <w:pPr>
        <w:pStyle w:val="Content2"/>
        <w:rPr>
          <w:ins w:id="6549" w:author="Vilson Lu" w:date="2014-08-15T14:52:00Z"/>
        </w:rPr>
        <w:pPrChange w:id="6550" w:author="TinTin Kalaw" w:date="2014-08-16T12:44:00Z">
          <w:pPr>
            <w:pStyle w:val="Content"/>
          </w:pPr>
        </w:pPrChange>
      </w:pPr>
      <w:moveTo w:id="6551" w:author="TinTin Kalaw" w:date="2014-08-16T13:19:00Z">
        <w:moveToRangeStart w:id="6552" w:author="TinTin Kalaw" w:date="2014-08-16T13:19:00Z" w:name="move395958496"/>
        <m:oMathPara>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moveTo>
      <w:moveToRangeEnd w:id="6552"/>
    </w:p>
    <w:p w14:paraId="26368631" w14:textId="6EF0DB3D" w:rsidR="00602FF1" w:rsidDel="0024639D" w:rsidRDefault="00602FF1">
      <w:pPr>
        <w:pStyle w:val="Caption"/>
        <w:ind w:left="0"/>
        <w:jc w:val="left"/>
        <w:rPr>
          <w:del w:id="6553" w:author="TinTin Kalaw" w:date="2014-08-16T12:46:00Z"/>
        </w:rPr>
        <w:pPrChange w:id="6554" w:author="Vilson Lu" w:date="2014-08-22T06:42:00Z">
          <w:pPr>
            <w:pStyle w:val="Content"/>
          </w:pPr>
        </w:pPrChange>
      </w:pPr>
      <w:moveFromRangeStart w:id="6555" w:author="TinTin Kalaw" w:date="2014-08-16T12:46:00Z" w:name="move395956524"/>
      <w:moveFrom w:id="6556" w:author="TinTin Kalaw" w:date="2014-08-16T12:46:00Z">
        <w:ins w:id="6557" w:author="Vilson Lu" w:date="2014-08-15T14:52:00Z">
          <w:r w:rsidDel="006E427B">
            <w:t xml:space="preserve">Table </w:t>
          </w:r>
          <w:r w:rsidDel="006E427B">
            <w:fldChar w:fldCharType="begin"/>
          </w:r>
          <w:r w:rsidDel="006E427B">
            <w:instrText xml:space="preserve"> STYLEREF 1 \s </w:instrText>
          </w:r>
          <w:r w:rsidDel="006E427B">
            <w:fldChar w:fldCharType="separate"/>
          </w:r>
          <w:r w:rsidDel="006E427B">
            <w:rPr>
              <w:noProof/>
            </w:rPr>
            <w:t>3</w:t>
          </w:r>
          <w:r w:rsidDel="006E427B">
            <w:rPr>
              <w:noProof/>
            </w:rPr>
            <w:fldChar w:fldCharType="end"/>
          </w:r>
          <w:r w:rsidDel="006E427B">
            <w:noBreakHyphen/>
          </w:r>
          <w:bookmarkStart w:id="6558" w:name="_Ref395956408"/>
          <w:r w:rsidDel="006E427B">
            <w:fldChar w:fldCharType="begin"/>
          </w:r>
          <w:r w:rsidDel="006E427B">
            <w:instrText xml:space="preserve"> SEQ Table \* ARABIC \s 1 </w:instrText>
          </w:r>
          <w:r w:rsidDel="006E427B">
            <w:fldChar w:fldCharType="separate"/>
          </w:r>
          <w:r w:rsidDel="006E427B">
            <w:rPr>
              <w:noProof/>
            </w:rPr>
            <w:t>3</w:t>
          </w:r>
          <w:r w:rsidDel="006E427B">
            <w:rPr>
              <w:noProof/>
            </w:rPr>
            <w:fldChar w:fldCharType="end"/>
          </w:r>
          <w:bookmarkEnd w:id="6558"/>
          <w:r w:rsidDel="006E427B">
            <w:t xml:space="preserve">. </w:t>
          </w:r>
          <w:bookmarkStart w:id="6559" w:name="_Toc395094921"/>
          <w:bookmarkStart w:id="6560" w:name="_Ref395956402"/>
          <w:r w:rsidRPr="00E92D37" w:rsidDel="006E427B">
            <w:t>Confusion Matrix (Davis and Goadrich, 2006)</w:t>
          </w:r>
        </w:ins>
      </w:moveFrom>
      <w:bookmarkEnd w:id="6559"/>
      <w:bookmarkEnd w:id="6560"/>
      <w:moveFromRangeEnd w:id="6555"/>
    </w:p>
    <w:p w14:paraId="188C6DBC" w14:textId="77777777" w:rsidR="0024639D" w:rsidRPr="00713C2D" w:rsidRDefault="0024639D">
      <w:pPr>
        <w:pStyle w:val="Caption"/>
        <w:ind w:left="0"/>
        <w:jc w:val="left"/>
        <w:rPr>
          <w:ins w:id="6561" w:author="Vilson Lu" w:date="2014-08-16T15:39:00Z"/>
        </w:rPr>
        <w:pPrChange w:id="6562" w:author="Vilson Lu" w:date="2014-08-22T06:42:00Z">
          <w:pPr/>
        </w:pPrChange>
      </w:pPr>
    </w:p>
    <w:p w14:paraId="29E66620" w14:textId="78F2BAD4" w:rsidR="00602FF1" w:rsidRDefault="00602FF1">
      <w:pPr>
        <w:pStyle w:val="Content2"/>
        <w:rPr>
          <w:ins w:id="6563" w:author="Vilson Lu" w:date="2014-08-15T14:52:00Z"/>
        </w:rPr>
        <w:pPrChange w:id="6564" w:author="Vilson Lu" w:date="2014-08-22T04:36:00Z">
          <w:pPr>
            <w:pStyle w:val="Content"/>
          </w:pPr>
        </w:pPrChange>
      </w:pPr>
      <w:ins w:id="6565" w:author="Vilson Lu" w:date="2014-08-15T14:52:00Z">
        <w:r>
          <w:t xml:space="preserve">The True positive category means a positive instance is correctly predicted as positive while the False positive category denotes a negative instance is predicted as positive. Then, the True negative category signifies a negative instance is predicted correctly as negative while the False negative means a positive instance is predicted as negative (Davis and Goadrich, 2006). </w:t>
        </w:r>
        <w:del w:id="6566" w:author="TinTin Kalaw" w:date="2014-08-16T12:44:00Z">
          <w:r w:rsidDel="0078345A">
            <w:delText>Table 3-3</w:delText>
          </w:r>
        </w:del>
      </w:ins>
      <w:ins w:id="6567" w:author="TinTin Kalaw" w:date="2014-08-16T12:44:00Z">
        <w:r w:rsidR="0078345A">
          <w:fldChar w:fldCharType="begin"/>
        </w:r>
        <w:r w:rsidR="0078345A">
          <w:instrText xml:space="preserve"> REF _Ref395956408 \h </w:instrText>
        </w:r>
      </w:ins>
      <w:del w:id="6568" w:author="Vilson Lu" w:date="2014-08-16T16:50:00Z">
        <w:r w:rsidR="0078345A">
          <w:fldChar w:fldCharType="separate"/>
        </w:r>
      </w:del>
      <w:ins w:id="6569" w:author="TinTin Kalaw" w:date="2014-08-16T12:44:00Z">
        <w:del w:id="6570" w:author="Vilson Lu" w:date="2014-08-16T16:50:00Z">
          <w:r w:rsidR="0078345A" w:rsidDel="0068488C">
            <w:delText xml:space="preserve">Table </w:delText>
          </w:r>
          <w:r w:rsidR="0078345A" w:rsidDel="0068488C">
            <w:rPr>
              <w:noProof/>
            </w:rPr>
            <w:delText>3</w:delText>
          </w:r>
          <w:r w:rsidR="0078345A" w:rsidDel="0068488C">
            <w:noBreakHyphen/>
          </w:r>
          <w:r w:rsidR="0078345A" w:rsidDel="0068488C">
            <w:rPr>
              <w:noProof/>
            </w:rPr>
            <w:delText>3</w:delText>
          </w:r>
        </w:del>
        <w:r w:rsidR="0078345A">
          <w:fldChar w:fldCharType="end"/>
        </w:r>
      </w:ins>
      <w:ins w:id="6571" w:author="Vilson Lu" w:date="2014-08-15T14:52:00Z">
        <w:r>
          <w:t xml:space="preserve"> </w:t>
        </w:r>
      </w:ins>
      <w:ins w:id="6572" w:author="Vilson Lu" w:date="2014-08-22T04:37:00Z">
        <w:r w:rsidR="00145BDF">
          <w:fldChar w:fldCharType="begin"/>
        </w:r>
        <w:r w:rsidR="00145BDF">
          <w:instrText xml:space="preserve"> REF _Ref396445591 \h </w:instrText>
        </w:r>
      </w:ins>
      <w:r w:rsidR="00145BDF">
        <w:fldChar w:fldCharType="separate"/>
      </w:r>
      <w:ins w:id="6573" w:author="Vilson Lu" w:date="2014-08-22T04:37:00Z">
        <w:r w:rsidR="00145BDF">
          <w:t xml:space="preserve">Table </w:t>
        </w:r>
        <w:r w:rsidR="00145BDF">
          <w:rPr>
            <w:noProof/>
          </w:rPr>
          <w:t>3</w:t>
        </w:r>
        <w:r w:rsidR="00145BDF">
          <w:noBreakHyphen/>
        </w:r>
        <w:r w:rsidR="00145BDF">
          <w:rPr>
            <w:noProof/>
          </w:rPr>
          <w:t>3</w:t>
        </w:r>
        <w:r w:rsidR="00145BDF">
          <w:fldChar w:fldCharType="end"/>
        </w:r>
        <w:r w:rsidR="00145BDF">
          <w:t xml:space="preserve"> </w:t>
        </w:r>
      </w:ins>
      <w:ins w:id="6574" w:author="Vilson Lu" w:date="2014-08-15T14:52:00Z">
        <w:r>
          <w:t>show</w:t>
        </w:r>
      </w:ins>
      <w:ins w:id="6575" w:author="Vilson Lu" w:date="2014-08-22T04:37:00Z">
        <w:r w:rsidR="00145BDF">
          <w:t>s the</w:t>
        </w:r>
      </w:ins>
      <w:ins w:id="6576" w:author="Vilson Lu" w:date="2014-08-15T14:52:00Z">
        <w:r>
          <w:t xml:space="preserve"> confusion matrix of this.</w:t>
        </w:r>
      </w:ins>
    </w:p>
    <w:p w14:paraId="4609895A" w14:textId="4327F002" w:rsidR="00602FF1" w:rsidDel="00E75C6B" w:rsidRDefault="00602FF1">
      <w:pPr>
        <w:pStyle w:val="Content2"/>
        <w:ind w:left="0"/>
        <w:rPr>
          <w:ins w:id="6577" w:author="Vilson Lu" w:date="2014-08-15T14:52:00Z"/>
          <w:del w:id="6578" w:author="TinTin Kalaw" w:date="2014-08-16T13:19:00Z"/>
          <w:rFonts w:eastAsiaTheme="minorEastAsia"/>
          <w:szCs w:val="24"/>
        </w:rPr>
        <w:pPrChange w:id="6579" w:author="Vilson Lu" w:date="2014-08-22T04:36:00Z">
          <w:pPr>
            <w:pStyle w:val="Content"/>
          </w:pPr>
        </w:pPrChange>
      </w:pPr>
      <m:oMathPara>
        <m:oMath>
          <m:r>
            <w:ins w:id="6580" w:author="Vilson Lu" w:date="2014-08-15T14:52:00Z">
              <w:del w:id="6581" w:author="TinTin Kalaw" w:date="2014-08-16T13:18:00Z">
                <w:rPr>
                  <w:rFonts w:ascii="Cambria Math" w:hAnsi="Cambria Math"/>
                </w:rPr>
                <m:t>Precision</m:t>
              </w:del>
            </w:ins>
          </m:r>
          <m:r>
            <w:ins w:id="6582" w:author="Vilson Lu" w:date="2014-08-15T14:52:00Z">
              <w:del w:id="6583" w:author="TinTin Kalaw" w:date="2014-08-16T13:18:00Z">
                <m:rPr>
                  <m:sty m:val="p"/>
                </m:rPr>
                <w:rPr>
                  <w:rFonts w:ascii="Cambria Math" w:hAnsi="Cambria Math"/>
                </w:rPr>
                <m:t>=</m:t>
              </w:del>
            </w:ins>
          </m:r>
          <m:f>
            <m:fPr>
              <m:ctrlPr>
                <w:ins w:id="6584" w:author="Vilson Lu" w:date="2014-08-15T14:52:00Z">
                  <w:del w:id="6585" w:author="TinTin Kalaw" w:date="2014-08-16T13:18:00Z">
                    <w:rPr>
                      <w:rFonts w:ascii="Cambria Math" w:hAnsi="Cambria Math"/>
                      <w:szCs w:val="24"/>
                    </w:rPr>
                  </w:del>
                </w:ins>
              </m:ctrlPr>
            </m:fPr>
            <m:num>
              <m:r>
                <w:ins w:id="6586" w:author="Vilson Lu" w:date="2014-08-15T14:52:00Z">
                  <w:del w:id="6587" w:author="TinTin Kalaw" w:date="2014-08-16T13:18:00Z">
                    <w:rPr>
                      <w:rFonts w:ascii="Cambria Math" w:hAnsi="Cambria Math"/>
                    </w:rPr>
                    <m:t>True</m:t>
                  </w:del>
                </w:ins>
              </m:r>
              <m:r>
                <w:ins w:id="6588" w:author="Vilson Lu" w:date="2014-08-15T14:52:00Z">
                  <w:del w:id="6589" w:author="TinTin Kalaw" w:date="2014-08-16T13:18:00Z">
                    <m:rPr>
                      <m:sty m:val="p"/>
                    </m:rPr>
                    <w:rPr>
                      <w:rFonts w:ascii="Cambria Math" w:hAnsi="Cambria Math"/>
                    </w:rPr>
                    <m:t xml:space="preserve"> </m:t>
                  </w:del>
                </w:ins>
              </m:r>
              <m:r>
                <w:ins w:id="6590" w:author="Vilson Lu" w:date="2014-08-15T14:52:00Z">
                  <w:del w:id="6591" w:author="TinTin Kalaw" w:date="2014-08-16T13:18:00Z">
                    <w:rPr>
                      <w:rFonts w:ascii="Cambria Math" w:hAnsi="Cambria Math"/>
                    </w:rPr>
                    <m:t>Positive</m:t>
                  </w:del>
                </w:ins>
              </m:r>
            </m:num>
            <m:den>
              <m:r>
                <w:ins w:id="6592" w:author="Vilson Lu" w:date="2014-08-15T14:52:00Z">
                  <w:del w:id="6593" w:author="TinTin Kalaw" w:date="2014-08-16T13:18:00Z">
                    <w:rPr>
                      <w:rFonts w:ascii="Cambria Math" w:hAnsi="Cambria Math"/>
                    </w:rPr>
                    <m:t>True</m:t>
                  </w:del>
                </w:ins>
              </m:r>
              <m:r>
                <w:ins w:id="6594" w:author="Vilson Lu" w:date="2014-08-15T14:52:00Z">
                  <w:del w:id="6595" w:author="TinTin Kalaw" w:date="2014-08-16T13:18:00Z">
                    <m:rPr>
                      <m:sty m:val="p"/>
                    </m:rPr>
                    <w:rPr>
                      <w:rFonts w:ascii="Cambria Math" w:hAnsi="Cambria Math"/>
                    </w:rPr>
                    <m:t xml:space="preserve"> </m:t>
                  </w:del>
                </w:ins>
              </m:r>
              <m:r>
                <w:ins w:id="6596" w:author="Vilson Lu" w:date="2014-08-15T14:52:00Z">
                  <w:del w:id="6597" w:author="TinTin Kalaw" w:date="2014-08-16T13:18:00Z">
                    <w:rPr>
                      <w:rFonts w:ascii="Cambria Math" w:hAnsi="Cambria Math"/>
                    </w:rPr>
                    <m:t>Positive</m:t>
                  </w:del>
                </w:ins>
              </m:r>
              <m:r>
                <w:ins w:id="6598" w:author="Vilson Lu" w:date="2014-08-15T14:52:00Z">
                  <w:del w:id="6599" w:author="TinTin Kalaw" w:date="2014-08-16T13:18:00Z">
                    <m:rPr>
                      <m:sty m:val="p"/>
                    </m:rPr>
                    <w:rPr>
                      <w:rFonts w:ascii="Cambria Math" w:hAnsi="Cambria Math"/>
                    </w:rPr>
                    <m:t>+</m:t>
                  </w:del>
                </w:ins>
              </m:r>
              <m:r>
                <w:ins w:id="6600" w:author="Vilson Lu" w:date="2014-08-15T14:52:00Z">
                  <w:del w:id="6601" w:author="TinTin Kalaw" w:date="2014-08-16T13:18:00Z">
                    <w:rPr>
                      <w:rFonts w:ascii="Cambria Math" w:hAnsi="Cambria Math"/>
                    </w:rPr>
                    <m:t>False</m:t>
                  </w:del>
                </w:ins>
              </m:r>
              <m:r>
                <w:ins w:id="6602" w:author="Vilson Lu" w:date="2014-08-15T14:52:00Z">
                  <w:del w:id="6603" w:author="TinTin Kalaw" w:date="2014-08-16T13:18:00Z">
                    <m:rPr>
                      <m:sty m:val="p"/>
                    </m:rPr>
                    <w:rPr>
                      <w:rFonts w:ascii="Cambria Math" w:hAnsi="Cambria Math"/>
                    </w:rPr>
                    <m:t xml:space="preserve"> </m:t>
                  </w:del>
                </w:ins>
              </m:r>
              <m:r>
                <w:ins w:id="6604" w:author="Vilson Lu" w:date="2014-08-15T14:52:00Z">
                  <w:del w:id="6605" w:author="TinTin Kalaw" w:date="2014-08-16T13:18:00Z">
                    <w:rPr>
                      <w:rFonts w:ascii="Cambria Math" w:hAnsi="Cambria Math"/>
                    </w:rPr>
                    <m:t>Positive</m:t>
                  </w:del>
                </w:ins>
              </m:r>
            </m:den>
          </m:f>
          <w:moveFromRangeStart w:id="6606" w:author="TinTin Kalaw" w:date="2014-08-16T13:19:00Z" w:name="move395958487"/>
          <m:r>
            <w:ins w:id="6607" w:author="Vilson Lu" w:date="2014-08-15T14:52:00Z">
              <w:rPr>
                <w:rFonts w:ascii="Cambria Math" w:hAnsi="Cambria Math"/>
              </w:rPr>
              <m:t>Recall</m:t>
            </w:ins>
          </m:r>
          <m:r>
            <w:ins w:id="6608" w:author="Vilson Lu" w:date="2014-08-15T14:52:00Z">
              <m:rPr>
                <m:sty m:val="p"/>
              </m:rPr>
              <w:rPr>
                <w:rFonts w:ascii="Cambria Math" w:hAnsi="Cambria Math"/>
              </w:rPr>
              <m:t>=</m:t>
            </w:ins>
          </m:r>
          <m:f>
            <m:fPr>
              <m:ctrlPr>
                <w:ins w:id="6609" w:author="Vilson Lu" w:date="2014-08-15T14:52:00Z">
                  <w:rPr>
                    <w:rFonts w:ascii="Cambria Math" w:hAnsi="Cambria Math"/>
                    <w:szCs w:val="24"/>
                  </w:rPr>
                </w:ins>
              </m:ctrlPr>
            </m:fPr>
            <m:num>
              <m:r>
                <w:ins w:id="6610" w:author="Vilson Lu" w:date="2014-08-15T14:52:00Z">
                  <w:rPr>
                    <w:rFonts w:ascii="Cambria Math" w:hAnsi="Cambria Math"/>
                  </w:rPr>
                  <m:t>True</m:t>
                </w:ins>
              </m:r>
              <m:r>
                <w:ins w:id="6611" w:author="Vilson Lu" w:date="2014-08-15T14:52:00Z">
                  <m:rPr>
                    <m:sty m:val="p"/>
                  </m:rPr>
                  <w:rPr>
                    <w:rFonts w:ascii="Cambria Math" w:hAnsi="Cambria Math"/>
                  </w:rPr>
                  <m:t xml:space="preserve"> </m:t>
                </w:ins>
              </m:r>
              <m:r>
                <w:ins w:id="6612" w:author="Vilson Lu" w:date="2014-08-15T14:52:00Z">
                  <w:rPr>
                    <w:rFonts w:ascii="Cambria Math" w:hAnsi="Cambria Math"/>
                  </w:rPr>
                  <m:t>Positive</m:t>
                </w:ins>
              </m:r>
            </m:num>
            <m:den>
              <m:r>
                <w:ins w:id="6613" w:author="Vilson Lu" w:date="2014-08-15T14:52:00Z">
                  <w:rPr>
                    <w:rFonts w:ascii="Cambria Math" w:hAnsi="Cambria Math"/>
                  </w:rPr>
                  <m:t>True</m:t>
                </w:ins>
              </m:r>
              <m:r>
                <w:ins w:id="6614" w:author="Vilson Lu" w:date="2014-08-15T14:52:00Z">
                  <m:rPr>
                    <m:sty m:val="p"/>
                  </m:rPr>
                  <w:rPr>
                    <w:rFonts w:ascii="Cambria Math" w:hAnsi="Cambria Math"/>
                  </w:rPr>
                  <m:t xml:space="preserve"> </m:t>
                </w:ins>
              </m:r>
              <m:r>
                <w:ins w:id="6615" w:author="Vilson Lu" w:date="2014-08-15T14:52:00Z">
                  <w:rPr>
                    <w:rFonts w:ascii="Cambria Math" w:hAnsi="Cambria Math"/>
                  </w:rPr>
                  <m:t>Positive</m:t>
                </w:ins>
              </m:r>
              <m:r>
                <w:ins w:id="6616" w:author="Vilson Lu" w:date="2014-08-15T14:52:00Z">
                  <m:rPr>
                    <m:sty m:val="p"/>
                  </m:rPr>
                  <w:rPr>
                    <w:rFonts w:ascii="Cambria Math" w:hAnsi="Cambria Math"/>
                  </w:rPr>
                  <m:t>+</m:t>
                </w:ins>
              </m:r>
              <m:r>
                <w:ins w:id="6617" w:author="Vilson Lu" w:date="2014-08-15T14:52:00Z">
                  <w:rPr>
                    <w:rFonts w:ascii="Cambria Math" w:hAnsi="Cambria Math"/>
                  </w:rPr>
                  <m:t>False</m:t>
                </w:ins>
              </m:r>
              <m:r>
                <w:ins w:id="6618" w:author="Vilson Lu" w:date="2014-08-15T14:52:00Z">
                  <m:rPr>
                    <m:sty m:val="p"/>
                  </m:rPr>
                  <w:rPr>
                    <w:rFonts w:ascii="Cambria Math" w:hAnsi="Cambria Math"/>
                  </w:rPr>
                  <m:t xml:space="preserve"> </m:t>
                </w:ins>
              </m:r>
              <m:r>
                <w:ins w:id="6619" w:author="Vilson Lu" w:date="2014-08-15T14:52:00Z">
                  <w:rPr>
                    <w:rFonts w:ascii="Cambria Math" w:hAnsi="Cambria Math"/>
                  </w:rPr>
                  <m:t>Negative</m:t>
                </w:ins>
              </m:r>
            </m:den>
          </m:f>
        </m:oMath>
      </m:oMathPara>
      <w:moveFromRangeEnd w:id="6606"/>
    </w:p>
    <w:p w14:paraId="76E71071" w14:textId="0CACEE3E" w:rsidR="00602FF1" w:rsidDel="00E75C6B" w:rsidRDefault="00602FF1">
      <w:pPr>
        <w:pStyle w:val="Content2"/>
        <w:rPr>
          <w:ins w:id="6620" w:author="Vilson Lu" w:date="2014-08-15T14:52:00Z"/>
          <w:del w:id="6621" w:author="TinTin Kalaw" w:date="2014-08-16T13:19:00Z"/>
          <w:rFonts w:eastAsiaTheme="minorEastAsia"/>
        </w:rPr>
        <w:pPrChange w:id="6622" w:author="Vilson Lu" w:date="2014-08-22T04:36:00Z">
          <w:pPr>
            <w:pStyle w:val="Content"/>
            <w:ind w:left="0"/>
          </w:pPr>
        </w:pPrChange>
      </w:pPr>
    </w:p>
    <w:p w14:paraId="196EBB96" w14:textId="613C7845" w:rsidR="00602FF1" w:rsidDel="00E75C6B" w:rsidRDefault="00602FF1">
      <w:pPr>
        <w:pStyle w:val="Content2"/>
        <w:rPr>
          <w:ins w:id="6623" w:author="Vilson Lu" w:date="2014-08-15T14:52:00Z"/>
          <w:del w:id="6624" w:author="TinTin Kalaw" w:date="2014-08-16T13:19:00Z"/>
          <w:b/>
        </w:rPr>
        <w:pPrChange w:id="6625" w:author="Vilson Lu" w:date="2014-08-22T04:36:00Z">
          <w:pPr>
            <w:pStyle w:val="Content"/>
          </w:pPr>
        </w:pPrChange>
      </w:pPr>
    </w:p>
    <w:p w14:paraId="481F18C6" w14:textId="67DECE4C" w:rsidR="00602FF1" w:rsidDel="00E75C6B" w:rsidRDefault="00602FF1">
      <w:pPr>
        <w:pStyle w:val="Content2"/>
        <w:rPr>
          <w:ins w:id="6626" w:author="Vilson Lu" w:date="2014-08-15T14:52:00Z"/>
          <w:del w:id="6627" w:author="TinTin Kalaw" w:date="2014-08-16T13:19:00Z"/>
          <w:rFonts w:eastAsiaTheme="minorEastAsia"/>
        </w:rPr>
        <w:pPrChange w:id="6628" w:author="Vilson Lu" w:date="2014-08-22T04:36:00Z">
          <w:pPr>
            <w:pStyle w:val="Content"/>
          </w:pPr>
        </w:pPrChange>
      </w:pPr>
      <w:moveFrom w:id="6629" w:author="TinTin Kalaw" w:date="2014-08-16T13:19:00Z">
        <w:ins w:id="6630" w:author="Vilson Lu" w:date="2014-08-15T14:52:00Z">
          <w:moveFromRangeStart w:id="6631" w:author="TinTin Kalaw" w:date="2014-08-16T13:19:00Z" w:name="move395958496"/>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ins>
      </w:moveFrom>
      <w:moveFromRangeEnd w:id="6631"/>
    </w:p>
    <w:p w14:paraId="6C062F01" w14:textId="77777777" w:rsidR="00602FF1" w:rsidDel="009F684C" w:rsidRDefault="00602FF1">
      <w:pPr>
        <w:pStyle w:val="Content2"/>
        <w:rPr>
          <w:ins w:id="6632" w:author="Vilson Lu" w:date="2014-08-15T14:52:00Z"/>
          <w:del w:id="6633" w:author="TinTin Kalaw" w:date="2014-08-16T13:17:00Z"/>
        </w:rPr>
        <w:pPrChange w:id="6634" w:author="Vilson Lu" w:date="2014-08-22T04:36:00Z">
          <w:pPr>
            <w:ind w:left="1080"/>
          </w:pPr>
        </w:pPrChange>
      </w:pPr>
    </w:p>
    <w:p w14:paraId="088377FF" w14:textId="25F93652" w:rsidR="006E427B" w:rsidRDefault="006E427B">
      <w:pPr>
        <w:pStyle w:val="Content2"/>
        <w:pPrChange w:id="6635" w:author="Vilson Lu" w:date="2014-08-22T04:36:00Z">
          <w:pPr>
            <w:pStyle w:val="Caption"/>
          </w:pPr>
        </w:pPrChange>
      </w:pPr>
      <w:bookmarkStart w:id="6636" w:name="_Toc396442282"/>
      <w:moveToRangeStart w:id="6637" w:author="TinTin Kalaw" w:date="2014-08-16T12:46:00Z" w:name="move395956524"/>
      <w:moveTo w:id="6638" w:author="TinTin Kalaw" w:date="2014-08-16T12:46:00Z">
        <w:del w:id="6639" w:author="Vilson Lu" w:date="2014-08-22T04:36:00Z">
          <w:r w:rsidDel="00145BDF">
            <w:delText xml:space="preserve">Table </w:delText>
          </w:r>
        </w:del>
      </w:moveTo>
      <w:ins w:id="6640" w:author="TinTin Kalaw" w:date="2014-08-16T13:59:00Z">
        <w:del w:id="6641" w:author="Vilson Lu" w:date="2014-08-21T17:51:00Z">
          <w:r w:rsidR="006E6440" w:rsidDel="005621E4">
            <w:fldChar w:fldCharType="begin"/>
          </w:r>
          <w:r w:rsidR="006E6440" w:rsidDel="005621E4">
            <w:delInstrText xml:space="preserve"> STYLEREF 1 \s </w:delInstrText>
          </w:r>
        </w:del>
      </w:ins>
      <w:del w:id="6642" w:author="Vilson Lu" w:date="2014-08-21T17:51:00Z">
        <w:r w:rsidR="006E6440" w:rsidDel="005621E4">
          <w:fldChar w:fldCharType="separate"/>
        </w:r>
        <w:r w:rsidR="0068488C" w:rsidDel="005621E4">
          <w:rPr>
            <w:noProof/>
          </w:rPr>
          <w:delText>3</w:delText>
        </w:r>
      </w:del>
      <w:ins w:id="6643" w:author="TinTin Kalaw" w:date="2014-08-16T13:59:00Z">
        <w:del w:id="6644"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6645" w:author="Vilson Lu" w:date="2014-08-21T17:51:00Z">
        <w:r w:rsidR="006E6440" w:rsidDel="005621E4">
          <w:fldChar w:fldCharType="end"/>
        </w:r>
      </w:del>
      <w:moveTo w:id="6646" w:author="TinTin Kalaw" w:date="2014-08-16T12:46:00Z">
        <w:del w:id="6647" w:author="Vilson Lu" w:date="2014-08-22T04:36:00Z">
          <w:r w:rsidDel="00145BDF">
            <w:fldChar w:fldCharType="begin"/>
          </w:r>
          <w:r w:rsidDel="00145BDF">
            <w:delInstrText xml:space="preserve"> STYLEREF 1 \s </w:delInstrText>
          </w:r>
          <w:r w:rsidDel="00145BDF">
            <w:fldChar w:fldCharType="separate"/>
          </w:r>
          <w:r w:rsidDel="00145BDF">
            <w:rPr>
              <w:noProof/>
            </w:rPr>
            <w:delText>3</w:delText>
          </w:r>
          <w:r w:rsidDel="00145BDF">
            <w:rPr>
              <w:noProof/>
            </w:rPr>
            <w:fldChar w:fldCharType="end"/>
          </w:r>
          <w:r w:rsidDel="00145BDF">
            <w:noBreakHyphen/>
          </w:r>
          <w:r w:rsidDel="00145BDF">
            <w:fldChar w:fldCharType="begin"/>
          </w:r>
          <w:r w:rsidDel="00145BDF">
            <w:delInstrText xml:space="preserve"> SEQ Table \* ARABIC \s 1 </w:delInstrText>
          </w:r>
          <w:r w:rsidDel="00145BDF">
            <w:fldChar w:fldCharType="separate"/>
          </w:r>
          <w:r w:rsidDel="00145BDF">
            <w:rPr>
              <w:noProof/>
            </w:rPr>
            <w:delText>3</w:delText>
          </w:r>
          <w:r w:rsidDel="00145BDF">
            <w:rPr>
              <w:noProof/>
            </w:rPr>
            <w:fldChar w:fldCharType="end"/>
          </w:r>
          <w:r w:rsidDel="00145BDF">
            <w:delText xml:space="preserve">. </w:delText>
          </w:r>
          <w:r w:rsidRPr="00E92D37" w:rsidDel="00145BDF">
            <w:delText>Confusion Matrix (Davis and Goadrich, 2006)</w:delText>
          </w:r>
        </w:del>
      </w:moveTo>
      <w:bookmarkEnd w:id="6636"/>
    </w:p>
    <w:tbl>
      <w:tblPr>
        <w:tblStyle w:val="TableGrid"/>
        <w:tblW w:w="0" w:type="auto"/>
        <w:tblInd w:w="1440" w:type="dxa"/>
        <w:tblLook w:val="04A0" w:firstRow="1" w:lastRow="0" w:firstColumn="1" w:lastColumn="0" w:noHBand="0" w:noVBand="1"/>
      </w:tblPr>
      <w:tblGrid>
        <w:gridCol w:w="2654"/>
        <w:gridCol w:w="2622"/>
        <w:gridCol w:w="2634"/>
      </w:tblGrid>
      <w:tr w:rsidR="006E427B" w14:paraId="21D223B2" w14:textId="77777777" w:rsidTr="006E6440">
        <w:tc>
          <w:tcPr>
            <w:tcW w:w="2654" w:type="dxa"/>
          </w:tcPr>
          <w:p w14:paraId="369F335A" w14:textId="77777777" w:rsidR="006E427B" w:rsidRDefault="006E427B" w:rsidP="006E6440">
            <w:pPr>
              <w:pStyle w:val="Content"/>
              <w:ind w:left="0"/>
              <w:jc w:val="center"/>
            </w:pPr>
          </w:p>
        </w:tc>
        <w:tc>
          <w:tcPr>
            <w:tcW w:w="2622" w:type="dxa"/>
          </w:tcPr>
          <w:p w14:paraId="1481C2A3" w14:textId="77777777" w:rsidR="006E427B" w:rsidRPr="00915BA7" w:rsidRDefault="006E427B" w:rsidP="006E6440">
            <w:pPr>
              <w:pStyle w:val="Content"/>
              <w:ind w:left="0"/>
              <w:jc w:val="center"/>
              <w:rPr>
                <w:b/>
              </w:rPr>
            </w:pPr>
            <w:moveTo w:id="6648" w:author="TinTin Kalaw" w:date="2014-08-16T12:46:00Z">
              <w:r w:rsidRPr="00915BA7">
                <w:rPr>
                  <w:b/>
                </w:rPr>
                <w:t>Actual Positive</w:t>
              </w:r>
            </w:moveTo>
          </w:p>
        </w:tc>
        <w:tc>
          <w:tcPr>
            <w:tcW w:w="2634" w:type="dxa"/>
          </w:tcPr>
          <w:p w14:paraId="5114B0DE" w14:textId="77777777" w:rsidR="006E427B" w:rsidRPr="00915BA7" w:rsidRDefault="006E427B" w:rsidP="006E6440">
            <w:pPr>
              <w:pStyle w:val="Content"/>
              <w:ind w:left="0"/>
              <w:jc w:val="center"/>
              <w:rPr>
                <w:b/>
              </w:rPr>
            </w:pPr>
            <w:moveTo w:id="6649" w:author="TinTin Kalaw" w:date="2014-08-16T12:46:00Z">
              <w:r w:rsidRPr="00915BA7">
                <w:rPr>
                  <w:b/>
                </w:rPr>
                <w:t>Actual Negative</w:t>
              </w:r>
            </w:moveTo>
          </w:p>
        </w:tc>
      </w:tr>
      <w:tr w:rsidR="006E427B" w14:paraId="5A94832C" w14:textId="77777777" w:rsidTr="006E6440">
        <w:tc>
          <w:tcPr>
            <w:tcW w:w="2654" w:type="dxa"/>
          </w:tcPr>
          <w:p w14:paraId="15B01E7C" w14:textId="77777777" w:rsidR="006E427B" w:rsidRPr="00915BA7" w:rsidRDefault="006E427B" w:rsidP="006E6440">
            <w:pPr>
              <w:pStyle w:val="Content"/>
              <w:ind w:left="0"/>
              <w:jc w:val="center"/>
              <w:rPr>
                <w:b/>
              </w:rPr>
            </w:pPr>
            <w:moveTo w:id="6650" w:author="TinTin Kalaw" w:date="2014-08-16T12:46:00Z">
              <w:r w:rsidRPr="00915BA7">
                <w:rPr>
                  <w:b/>
                </w:rPr>
                <w:t>Predicted Positive</w:t>
              </w:r>
            </w:moveTo>
          </w:p>
        </w:tc>
        <w:tc>
          <w:tcPr>
            <w:tcW w:w="2622" w:type="dxa"/>
          </w:tcPr>
          <w:p w14:paraId="208E4514" w14:textId="77777777" w:rsidR="006E427B" w:rsidRDefault="006E427B" w:rsidP="006E6440">
            <w:pPr>
              <w:pStyle w:val="Content"/>
              <w:ind w:left="0"/>
              <w:jc w:val="center"/>
            </w:pPr>
            <w:moveTo w:id="6651" w:author="TinTin Kalaw" w:date="2014-08-16T12:46:00Z">
              <w:r>
                <w:t>True Positive</w:t>
              </w:r>
            </w:moveTo>
          </w:p>
        </w:tc>
        <w:tc>
          <w:tcPr>
            <w:tcW w:w="2634" w:type="dxa"/>
          </w:tcPr>
          <w:p w14:paraId="0CFCD56E" w14:textId="77777777" w:rsidR="006E427B" w:rsidRDefault="006E427B" w:rsidP="006E6440">
            <w:pPr>
              <w:pStyle w:val="Content"/>
              <w:ind w:left="0"/>
              <w:jc w:val="center"/>
            </w:pPr>
            <w:moveTo w:id="6652" w:author="TinTin Kalaw" w:date="2014-08-16T12:46:00Z">
              <w:r>
                <w:t>False Positive</w:t>
              </w:r>
            </w:moveTo>
          </w:p>
        </w:tc>
      </w:tr>
      <w:tr w:rsidR="006E427B" w14:paraId="0A8661D4" w14:textId="5885798A" w:rsidTr="006E6440">
        <w:tc>
          <w:tcPr>
            <w:tcW w:w="2654" w:type="dxa"/>
          </w:tcPr>
          <w:p w14:paraId="0E792141" w14:textId="77777777" w:rsidR="006E427B" w:rsidRPr="00915BA7" w:rsidRDefault="006E427B" w:rsidP="006E6440">
            <w:pPr>
              <w:pStyle w:val="Content"/>
              <w:ind w:left="0"/>
              <w:jc w:val="center"/>
              <w:rPr>
                <w:b/>
              </w:rPr>
            </w:pPr>
            <w:moveTo w:id="6653" w:author="TinTin Kalaw" w:date="2014-08-16T12:46:00Z">
              <w:r w:rsidRPr="00915BA7">
                <w:rPr>
                  <w:b/>
                </w:rPr>
                <w:t>Predicted Negative</w:t>
              </w:r>
            </w:moveTo>
          </w:p>
        </w:tc>
        <w:tc>
          <w:tcPr>
            <w:tcW w:w="2622" w:type="dxa"/>
          </w:tcPr>
          <w:p w14:paraId="57FD6E2A" w14:textId="77777777" w:rsidR="006E427B" w:rsidRDefault="006E427B" w:rsidP="006E6440">
            <w:pPr>
              <w:pStyle w:val="Content"/>
              <w:ind w:left="0"/>
              <w:jc w:val="center"/>
            </w:pPr>
            <w:moveTo w:id="6654" w:author="TinTin Kalaw" w:date="2014-08-16T12:46:00Z">
              <w:r>
                <w:t>False Negative</w:t>
              </w:r>
            </w:moveTo>
          </w:p>
        </w:tc>
        <w:tc>
          <w:tcPr>
            <w:tcW w:w="2634" w:type="dxa"/>
          </w:tcPr>
          <w:p w14:paraId="307819E6" w14:textId="77777777" w:rsidR="006E427B" w:rsidRDefault="006E427B">
            <w:pPr>
              <w:pStyle w:val="Content"/>
              <w:keepNext/>
              <w:ind w:left="0"/>
              <w:jc w:val="center"/>
            </w:pPr>
            <w:moveTo w:id="6655" w:author="TinTin Kalaw" w:date="2014-08-16T12:46:00Z">
              <w:r>
                <w:t>True Negative</w:t>
              </w:r>
            </w:moveTo>
          </w:p>
        </w:tc>
      </w:tr>
    </w:tbl>
    <w:p w14:paraId="5C78B421" w14:textId="47B984DD" w:rsidR="00145BDF" w:rsidRDefault="00145BDF">
      <w:pPr>
        <w:pStyle w:val="Caption"/>
        <w:rPr>
          <w:ins w:id="6656" w:author="Vilson Lu" w:date="2014-08-22T06:42:00Z"/>
        </w:rPr>
      </w:pPr>
      <w:bookmarkStart w:id="6657" w:name="_Ref396445591"/>
      <w:bookmarkStart w:id="6658" w:name="_Toc395181707"/>
      <w:bookmarkStart w:id="6659" w:name="_Toc396444910"/>
      <w:moveToRangeEnd w:id="6637"/>
      <w:ins w:id="6660" w:author="Vilson Lu" w:date="2014-08-22T04:37:00Z">
        <w:r>
          <w:t xml:space="preserve">Table </w:t>
        </w:r>
      </w:ins>
      <w:ins w:id="6661" w:author="Vilson Lu" w:date="2014-08-22T08:50:00Z">
        <w:r w:rsidR="00F64801">
          <w:fldChar w:fldCharType="begin"/>
        </w:r>
        <w:r w:rsidR="00F64801">
          <w:instrText xml:space="preserve"> STYLEREF 1 \s </w:instrText>
        </w:r>
      </w:ins>
      <w:r w:rsidR="00F64801">
        <w:fldChar w:fldCharType="separate"/>
      </w:r>
      <w:r w:rsidR="00F64801">
        <w:rPr>
          <w:noProof/>
        </w:rPr>
        <w:t>3</w:t>
      </w:r>
      <w:ins w:id="6662"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6663" w:author="Vilson Lu" w:date="2014-08-22T08:50:00Z">
        <w:r w:rsidR="00F64801">
          <w:rPr>
            <w:noProof/>
          </w:rPr>
          <w:t>3</w:t>
        </w:r>
        <w:r w:rsidR="00F64801">
          <w:fldChar w:fldCharType="end"/>
        </w:r>
      </w:ins>
      <w:bookmarkEnd w:id="6657"/>
      <w:ins w:id="6664" w:author="Vilson Lu" w:date="2014-08-22T04:37:00Z">
        <w:r>
          <w:t xml:space="preserve">. </w:t>
        </w:r>
        <w:r w:rsidRPr="00C31C13">
          <w:t>Confusion Matrix (Davis and Goadrich, 2006)</w:t>
        </w:r>
      </w:ins>
    </w:p>
    <w:p w14:paraId="481C2A40" w14:textId="77777777" w:rsidR="00790935" w:rsidRPr="00790935" w:rsidRDefault="00790935">
      <w:pPr>
        <w:rPr>
          <w:ins w:id="6665" w:author="Vilson Lu" w:date="2014-08-22T04:37:00Z"/>
          <w:rPrChange w:id="6666" w:author="Vilson Lu" w:date="2014-08-22T06:42:00Z">
            <w:rPr>
              <w:ins w:id="6667" w:author="Vilson Lu" w:date="2014-08-22T04:37:00Z"/>
            </w:rPr>
          </w:rPrChange>
        </w:rPr>
        <w:pPrChange w:id="6668" w:author="Vilson Lu" w:date="2014-08-22T06:42:00Z">
          <w:pPr>
            <w:pStyle w:val="Caption"/>
          </w:pPr>
        </w:pPrChange>
      </w:pPr>
    </w:p>
    <w:p w14:paraId="3BE7ADBB" w14:textId="77777777" w:rsidR="00602FF1" w:rsidRDefault="00602FF1" w:rsidP="00602FF1">
      <w:pPr>
        <w:pStyle w:val="Heading3"/>
        <w:rPr>
          <w:ins w:id="6669" w:author="Vilson Lu" w:date="2014-08-15T14:52:00Z"/>
        </w:rPr>
      </w:pPr>
      <w:bookmarkStart w:id="6670" w:name="_Toc396453031"/>
      <w:ins w:id="6671" w:author="Vilson Lu" w:date="2014-08-15T14:52:00Z">
        <w:r>
          <w:lastRenderedPageBreak/>
          <w:t>Kappa Statistics</w:t>
        </w:r>
        <w:bookmarkEnd w:id="6658"/>
        <w:bookmarkEnd w:id="6659"/>
        <w:bookmarkEnd w:id="6670"/>
      </w:ins>
    </w:p>
    <w:p w14:paraId="4200A418" w14:textId="77777777" w:rsidR="00602FF1" w:rsidRDefault="00602FF1">
      <w:pPr>
        <w:pStyle w:val="Content2"/>
        <w:rPr>
          <w:ins w:id="6672" w:author="Vilson Lu" w:date="2014-08-15T14:52:00Z"/>
        </w:rPr>
        <w:pPrChange w:id="6673" w:author="TinTin Kalaw" w:date="2014-08-16T12:45:00Z">
          <w:pPr/>
        </w:pPrChange>
      </w:pPr>
    </w:p>
    <w:p w14:paraId="2DA3F94C" w14:textId="77777777" w:rsidR="00602FF1" w:rsidRDefault="00602FF1">
      <w:pPr>
        <w:pStyle w:val="Content2"/>
        <w:rPr>
          <w:ins w:id="6674" w:author="Vilson Lu" w:date="2014-08-15T14:52:00Z"/>
        </w:rPr>
        <w:pPrChange w:id="6675" w:author="TinTin Kalaw" w:date="2014-08-16T12:45:00Z">
          <w:pPr>
            <w:pStyle w:val="Content"/>
          </w:pPr>
        </w:pPrChange>
      </w:pPr>
      <w:ins w:id="6676" w:author="Vilson Lu" w:date="2014-08-15T14:52:00Z">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ins>
    </w:p>
    <w:p w14:paraId="069FA484" w14:textId="77777777" w:rsidR="00602FF1" w:rsidRDefault="00602FF1">
      <w:pPr>
        <w:pStyle w:val="Content2"/>
        <w:rPr>
          <w:ins w:id="6677" w:author="Vilson Lu" w:date="2014-08-15T14:52:00Z"/>
        </w:rPr>
        <w:pPrChange w:id="6678" w:author="TinTin Kalaw" w:date="2014-08-16T12:45:00Z">
          <w:pPr>
            <w:pStyle w:val="Content"/>
          </w:pPr>
        </w:pPrChange>
      </w:pPr>
    </w:p>
    <w:p w14:paraId="35770F81" w14:textId="77777777" w:rsidR="00602FF1" w:rsidRDefault="00602FF1">
      <w:pPr>
        <w:pStyle w:val="Content2"/>
        <w:rPr>
          <w:ins w:id="6679" w:author="Vilson Lu" w:date="2014-08-15T14:52:00Z"/>
          <w:rFonts w:eastAsiaTheme="minorEastAsia"/>
        </w:rPr>
        <w:pPrChange w:id="6680" w:author="TinTin Kalaw" w:date="2014-08-16T12:45:00Z">
          <w:pPr>
            <w:pStyle w:val="Content"/>
          </w:pPr>
        </w:pPrChange>
      </w:pPr>
      <m:oMathPara>
        <m:oMath>
          <m:r>
            <w:ins w:id="6681" w:author="Vilson Lu" w:date="2014-08-15T14:52:00Z">
              <w:rPr>
                <w:rFonts w:ascii="Cambria Math" w:hAnsi="Cambria Math"/>
              </w:rPr>
              <m:t>k</m:t>
            </w:ins>
          </m:r>
          <m:r>
            <w:ins w:id="6682" w:author="Vilson Lu" w:date="2014-08-15T14:52:00Z">
              <m:rPr>
                <m:sty m:val="p"/>
              </m:rPr>
              <w:rPr>
                <w:rFonts w:ascii="Cambria Math" w:hAnsi="Cambria Math"/>
              </w:rPr>
              <m:t xml:space="preserve">= </m:t>
            </w:ins>
          </m:r>
          <m:f>
            <m:fPr>
              <m:ctrlPr>
                <w:ins w:id="6683" w:author="Vilson Lu" w:date="2014-08-15T14:52:00Z">
                  <w:rPr>
                    <w:rFonts w:ascii="Cambria Math" w:hAnsi="Cambria Math"/>
                    <w:szCs w:val="24"/>
                  </w:rPr>
                </w:ins>
              </m:ctrlPr>
            </m:fPr>
            <m:num>
              <m:sSub>
                <m:sSubPr>
                  <m:ctrlPr>
                    <w:ins w:id="6684" w:author="Vilson Lu" w:date="2014-08-15T14:52:00Z">
                      <w:rPr>
                        <w:rFonts w:ascii="Cambria Math" w:hAnsi="Cambria Math"/>
                        <w:szCs w:val="24"/>
                      </w:rPr>
                    </w:ins>
                  </m:ctrlPr>
                </m:sSubPr>
                <m:e>
                  <m:r>
                    <w:ins w:id="6685" w:author="Vilson Lu" w:date="2014-08-15T14:52:00Z">
                      <w:rPr>
                        <w:rFonts w:ascii="Cambria Math" w:hAnsi="Cambria Math"/>
                      </w:rPr>
                      <m:t>p</m:t>
                    </w:ins>
                  </m:r>
                </m:e>
                <m:sub>
                  <m:r>
                    <w:ins w:id="6686" w:author="Vilson Lu" w:date="2014-08-15T14:52:00Z">
                      <w:rPr>
                        <w:rFonts w:ascii="Cambria Math" w:hAnsi="Cambria Math"/>
                      </w:rPr>
                      <m:t>o</m:t>
                    </w:ins>
                  </m:r>
                </m:sub>
              </m:sSub>
              <m:r>
                <w:ins w:id="6687" w:author="Vilson Lu" w:date="2014-08-15T14:52:00Z">
                  <m:rPr>
                    <m:sty m:val="p"/>
                  </m:rPr>
                  <w:rPr>
                    <w:rFonts w:ascii="Cambria Math" w:hAnsi="Cambria Math"/>
                  </w:rPr>
                  <m:t xml:space="preserve">- </m:t>
                </w:ins>
              </m:r>
              <m:sSub>
                <m:sSubPr>
                  <m:ctrlPr>
                    <w:ins w:id="6688" w:author="Vilson Lu" w:date="2014-08-15T14:52:00Z">
                      <w:rPr>
                        <w:rFonts w:ascii="Cambria Math" w:hAnsi="Cambria Math"/>
                        <w:szCs w:val="24"/>
                      </w:rPr>
                    </w:ins>
                  </m:ctrlPr>
                </m:sSubPr>
                <m:e>
                  <m:r>
                    <w:ins w:id="6689" w:author="Vilson Lu" w:date="2014-08-15T14:52:00Z">
                      <w:rPr>
                        <w:rFonts w:ascii="Cambria Math" w:hAnsi="Cambria Math"/>
                      </w:rPr>
                      <m:t>p</m:t>
                    </w:ins>
                  </m:r>
                </m:e>
                <m:sub>
                  <m:r>
                    <w:ins w:id="6690" w:author="Vilson Lu" w:date="2014-08-15T14:52:00Z">
                      <w:rPr>
                        <w:rFonts w:ascii="Cambria Math" w:hAnsi="Cambria Math"/>
                      </w:rPr>
                      <m:t>e</m:t>
                    </w:ins>
                  </m:r>
                </m:sub>
              </m:sSub>
            </m:num>
            <m:den>
              <m:r>
                <w:ins w:id="6691" w:author="Vilson Lu" w:date="2014-08-15T14:52:00Z">
                  <m:rPr>
                    <m:sty m:val="p"/>
                  </m:rPr>
                  <w:rPr>
                    <w:rFonts w:ascii="Cambria Math" w:hAnsi="Cambria Math"/>
                  </w:rPr>
                  <m:t xml:space="preserve">1- </m:t>
                </w:ins>
              </m:r>
              <m:sSub>
                <m:sSubPr>
                  <m:ctrlPr>
                    <w:ins w:id="6692" w:author="Vilson Lu" w:date="2014-08-15T14:52:00Z">
                      <w:rPr>
                        <w:rFonts w:ascii="Cambria Math" w:hAnsi="Cambria Math"/>
                        <w:szCs w:val="24"/>
                      </w:rPr>
                    </w:ins>
                  </m:ctrlPr>
                </m:sSubPr>
                <m:e>
                  <m:r>
                    <w:ins w:id="6693" w:author="Vilson Lu" w:date="2014-08-15T14:52:00Z">
                      <w:rPr>
                        <w:rFonts w:ascii="Cambria Math" w:hAnsi="Cambria Math"/>
                      </w:rPr>
                      <m:t>p</m:t>
                    </w:ins>
                  </m:r>
                </m:e>
                <m:sub>
                  <m:r>
                    <w:ins w:id="6694" w:author="Vilson Lu" w:date="2014-08-15T14:52:00Z">
                      <w:rPr>
                        <w:rFonts w:ascii="Cambria Math" w:hAnsi="Cambria Math"/>
                      </w:rPr>
                      <m:t>e</m:t>
                    </w:ins>
                  </m:r>
                </m:sub>
              </m:sSub>
            </m:den>
          </m:f>
        </m:oMath>
      </m:oMathPara>
    </w:p>
    <w:p w14:paraId="339AA081" w14:textId="77777777" w:rsidR="00602FF1" w:rsidRDefault="00602FF1">
      <w:pPr>
        <w:pStyle w:val="Content2"/>
        <w:rPr>
          <w:ins w:id="6695" w:author="Vilson Lu" w:date="2014-08-15T14:52:00Z"/>
        </w:rPr>
        <w:pPrChange w:id="6696" w:author="TinTin Kalaw" w:date="2014-08-16T12:45:00Z">
          <w:pPr>
            <w:pStyle w:val="Content"/>
          </w:pPr>
        </w:pPrChange>
      </w:pPr>
      <w:ins w:id="6697" w:author="Vilson Lu" w:date="2014-08-15T14:52:00Z">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ins>
    </w:p>
    <w:p w14:paraId="4D6922E0" w14:textId="77777777" w:rsidR="00576296" w:rsidRDefault="00576296">
      <w:pPr>
        <w:pStyle w:val="Content2"/>
        <w:pPrChange w:id="6698" w:author="TinTin Kalaw" w:date="2014-08-16T12:45:00Z">
          <w:pPr>
            <w:pStyle w:val="Content1"/>
          </w:pPr>
        </w:pPrChange>
      </w:pPr>
    </w:p>
    <w:p w14:paraId="07978F47" w14:textId="1EE45C9E" w:rsidR="006D5669" w:rsidDel="00602FF1" w:rsidRDefault="006D5669" w:rsidP="006D5669">
      <w:pPr>
        <w:pStyle w:val="Heading2"/>
        <w:rPr>
          <w:del w:id="6699" w:author="Vilson Lu" w:date="2014-08-15T14:52:00Z"/>
        </w:rPr>
      </w:pPr>
      <w:commentRangeStart w:id="6700"/>
      <w:del w:id="6701" w:author="Vilson Lu" w:date="2014-08-15T14:52:00Z">
        <w:r w:rsidDel="00602FF1">
          <w:delText>Information Extraction</w:delText>
        </w:r>
        <w:bookmarkStart w:id="6702" w:name="_Toc395957330"/>
        <w:bookmarkStart w:id="6703" w:name="_Toc395961182"/>
        <w:bookmarkStart w:id="6704" w:name="_Toc395961263"/>
        <w:bookmarkStart w:id="6705" w:name="_Toc395961440"/>
        <w:bookmarkStart w:id="6706" w:name="_Toc395961923"/>
        <w:bookmarkStart w:id="6707" w:name="_Toc396184318"/>
        <w:bookmarkStart w:id="6708" w:name="_Toc396193983"/>
        <w:bookmarkStart w:id="6709" w:name="_Toc396200144"/>
        <w:bookmarkStart w:id="6710" w:name="_Toc396444911"/>
        <w:bookmarkStart w:id="6711" w:name="_Toc396453032"/>
        <w:bookmarkEnd w:id="6702"/>
        <w:bookmarkEnd w:id="6703"/>
        <w:bookmarkEnd w:id="6704"/>
        <w:bookmarkEnd w:id="6705"/>
        <w:bookmarkEnd w:id="6706"/>
        <w:bookmarkEnd w:id="6707"/>
        <w:bookmarkEnd w:id="6708"/>
        <w:bookmarkEnd w:id="6709"/>
        <w:bookmarkEnd w:id="6710"/>
        <w:bookmarkEnd w:id="6711"/>
      </w:del>
    </w:p>
    <w:p w14:paraId="32BAA3BF" w14:textId="5ECE71A7" w:rsidR="006D5669" w:rsidDel="00602FF1" w:rsidRDefault="006D5669" w:rsidP="006D5669">
      <w:pPr>
        <w:pStyle w:val="Heading2"/>
        <w:rPr>
          <w:del w:id="6712" w:author="Vilson Lu" w:date="2014-08-15T14:52:00Z"/>
        </w:rPr>
      </w:pPr>
      <w:del w:id="6713" w:author="Vilson Lu" w:date="2014-08-15T14:52:00Z">
        <w:r w:rsidDel="00602FF1">
          <w:delText>Information Extraction Architecture</w:delText>
        </w:r>
      </w:del>
      <w:del w:id="6714" w:author="Vilson Lu" w:date="2014-08-15T13:58:00Z">
        <w:r w:rsidDel="00576296">
          <w:delText>s</w:delText>
        </w:r>
      </w:del>
      <w:bookmarkStart w:id="6715" w:name="_Toc395957331"/>
      <w:bookmarkStart w:id="6716" w:name="_Toc395961183"/>
      <w:bookmarkStart w:id="6717" w:name="_Toc395961264"/>
      <w:bookmarkStart w:id="6718" w:name="_Toc395961441"/>
      <w:bookmarkStart w:id="6719" w:name="_Toc395961924"/>
      <w:bookmarkStart w:id="6720" w:name="_Toc396184319"/>
      <w:bookmarkStart w:id="6721" w:name="_Toc396193984"/>
      <w:bookmarkStart w:id="6722" w:name="_Toc396200145"/>
      <w:bookmarkStart w:id="6723" w:name="_Toc396444912"/>
      <w:bookmarkStart w:id="6724" w:name="_Toc396453033"/>
      <w:bookmarkEnd w:id="6715"/>
      <w:bookmarkEnd w:id="6716"/>
      <w:bookmarkEnd w:id="6717"/>
      <w:bookmarkEnd w:id="6718"/>
      <w:bookmarkEnd w:id="6719"/>
      <w:bookmarkEnd w:id="6720"/>
      <w:bookmarkEnd w:id="6721"/>
      <w:bookmarkEnd w:id="6722"/>
      <w:bookmarkEnd w:id="6723"/>
      <w:bookmarkEnd w:id="6724"/>
    </w:p>
    <w:p w14:paraId="1B322456" w14:textId="6ED45D55" w:rsidR="00D90804" w:rsidDel="00D95CFF" w:rsidRDefault="00D90804" w:rsidP="00D90804">
      <w:pPr>
        <w:pStyle w:val="Heading2"/>
        <w:rPr>
          <w:del w:id="6725" w:author="Vilson Lu" w:date="2014-08-19T03:58:00Z"/>
        </w:rPr>
      </w:pPr>
      <w:del w:id="6726" w:author="Vilson Lu" w:date="2014-08-19T03:58:00Z">
        <w:r w:rsidDel="00D95CFF">
          <w:delText>Ontology</w:delText>
        </w:r>
        <w:bookmarkStart w:id="6727" w:name="_Toc396184320"/>
        <w:bookmarkStart w:id="6728" w:name="_Toc396193985"/>
        <w:bookmarkStart w:id="6729" w:name="_Toc396200146"/>
        <w:bookmarkStart w:id="6730" w:name="_Toc396444913"/>
        <w:bookmarkStart w:id="6731" w:name="_Toc396453034"/>
        <w:bookmarkEnd w:id="6727"/>
        <w:bookmarkEnd w:id="6728"/>
        <w:bookmarkEnd w:id="6729"/>
        <w:bookmarkEnd w:id="6730"/>
        <w:bookmarkEnd w:id="6731"/>
      </w:del>
    </w:p>
    <w:p w14:paraId="71E4D339" w14:textId="640D8B2D" w:rsidR="00D90804" w:rsidDel="00D95CFF" w:rsidRDefault="00D90804">
      <w:pPr>
        <w:pStyle w:val="Content1"/>
        <w:rPr>
          <w:del w:id="6732" w:author="Vilson Lu" w:date="2014-08-19T03:58:00Z"/>
        </w:rPr>
        <w:pPrChange w:id="6733" w:author="TinTin Kalaw" w:date="2014-08-16T12:46:00Z">
          <w:pPr/>
        </w:pPrChange>
      </w:pPr>
      <w:bookmarkStart w:id="6734" w:name="_Toc396184321"/>
      <w:bookmarkStart w:id="6735" w:name="_Toc396193986"/>
      <w:bookmarkStart w:id="6736" w:name="_Toc396200147"/>
      <w:bookmarkStart w:id="6737" w:name="_Toc396444914"/>
      <w:bookmarkStart w:id="6738" w:name="_Toc396453035"/>
      <w:bookmarkEnd w:id="6734"/>
      <w:bookmarkEnd w:id="6735"/>
      <w:bookmarkEnd w:id="6736"/>
      <w:bookmarkEnd w:id="6737"/>
      <w:bookmarkEnd w:id="6738"/>
    </w:p>
    <w:p w14:paraId="707A0DA2" w14:textId="4084239F" w:rsidR="007F6B83" w:rsidDel="00D95CFF" w:rsidRDefault="008C733C">
      <w:pPr>
        <w:pStyle w:val="Content1"/>
        <w:rPr>
          <w:del w:id="6739" w:author="Vilson Lu" w:date="2014-08-19T03:58:00Z"/>
        </w:rPr>
      </w:pPr>
      <w:del w:id="6740" w:author="Vilson Lu" w:date="2014-08-19T03:58:00Z">
        <w:r w:rsidDel="00D95CFF">
          <w:delText>Ontologies are set of classes (concepts), attributes and relationships that are used to represent a domain</w:delText>
        </w:r>
        <w:r w:rsidR="007F6B83" w:rsidDel="00D95CFF">
          <w:delText xml:space="preserve"> knowledge</w:delText>
        </w:r>
        <w:r w:rsidDel="00D95CFF">
          <w:delText>. They are in a language (first-order logic) that can be abstracted from the data structures and implementations. Since ontologies are in the semantic level, they could be used to combine heterogenous database, thus making interoperability between systems possible (Gruber, 2009).</w:delText>
        </w:r>
        <w:r w:rsidR="007F6B83" w:rsidDel="00D95CFF">
          <w:delText xml:space="preserve"> </w:delText>
        </w:r>
        <w:r w:rsidR="00DE7D68" w:rsidDel="00D95CFF">
          <w:delText>Cimiano (2006) said as the number of applications using ontologies are growing, they must now clearly and formally defined an ontology.</w:delText>
        </w:r>
        <w:bookmarkStart w:id="6741" w:name="_Toc396184322"/>
        <w:bookmarkStart w:id="6742" w:name="_Toc396193987"/>
        <w:bookmarkStart w:id="6743" w:name="_Toc396200148"/>
        <w:bookmarkStart w:id="6744" w:name="_Toc396444915"/>
        <w:bookmarkStart w:id="6745" w:name="_Toc396453036"/>
        <w:bookmarkEnd w:id="6741"/>
        <w:bookmarkEnd w:id="6742"/>
        <w:bookmarkEnd w:id="6743"/>
        <w:bookmarkEnd w:id="6744"/>
        <w:bookmarkEnd w:id="6745"/>
      </w:del>
    </w:p>
    <w:p w14:paraId="1D8E3679" w14:textId="285773AA" w:rsidR="007F6B83" w:rsidDel="00D95CFF" w:rsidRDefault="007F6B83">
      <w:pPr>
        <w:pStyle w:val="Content1"/>
        <w:rPr>
          <w:del w:id="6746" w:author="Vilson Lu" w:date="2014-08-19T03:58:00Z"/>
        </w:rPr>
      </w:pPr>
      <w:bookmarkStart w:id="6747" w:name="_Toc396184323"/>
      <w:bookmarkStart w:id="6748" w:name="_Toc396193988"/>
      <w:bookmarkStart w:id="6749" w:name="_Toc396200149"/>
      <w:bookmarkStart w:id="6750" w:name="_Toc396444916"/>
      <w:bookmarkStart w:id="6751" w:name="_Toc396453037"/>
      <w:bookmarkEnd w:id="6747"/>
      <w:bookmarkEnd w:id="6748"/>
      <w:bookmarkEnd w:id="6749"/>
      <w:bookmarkEnd w:id="6750"/>
      <w:bookmarkEnd w:id="6751"/>
    </w:p>
    <w:p w14:paraId="25FF22D7" w14:textId="371BB7C5" w:rsidR="007F6B83" w:rsidDel="00D95CFF" w:rsidRDefault="00DE7D68">
      <w:pPr>
        <w:pStyle w:val="Content1"/>
        <w:rPr>
          <w:del w:id="6752" w:author="Vilson Lu" w:date="2014-08-19T03:58:00Z"/>
        </w:rPr>
      </w:pPr>
      <w:del w:id="6753" w:author="Vilson Lu" w:date="2014-08-19T03:58:00Z">
        <w:r w:rsidDel="00D95CFF">
          <w:delText>Cimiano (2006) formally</w:delText>
        </w:r>
        <w:r w:rsidR="007F6B83" w:rsidDel="00D95CFF">
          <w:delText xml:space="preserve"> define ontology</w:delText>
        </w:r>
        <w:r w:rsidDel="00D95CFF">
          <w:delText xml:space="preserve"> as</w:delText>
        </w:r>
        <w:r w:rsidR="007F6B83" w:rsidDel="00D95CFF">
          <w:delText>:</w:delText>
        </w:r>
        <w:bookmarkStart w:id="6754" w:name="_Toc396184324"/>
        <w:bookmarkStart w:id="6755" w:name="_Toc396193989"/>
        <w:bookmarkStart w:id="6756" w:name="_Toc396200150"/>
        <w:bookmarkStart w:id="6757" w:name="_Toc396444917"/>
        <w:bookmarkStart w:id="6758" w:name="_Toc396453038"/>
        <w:bookmarkEnd w:id="6754"/>
        <w:bookmarkEnd w:id="6755"/>
        <w:bookmarkEnd w:id="6756"/>
        <w:bookmarkEnd w:id="6757"/>
        <w:bookmarkEnd w:id="6758"/>
      </w:del>
    </w:p>
    <w:p w14:paraId="73CC9393" w14:textId="3D65DA55" w:rsidR="007F6B83" w:rsidDel="00D95CFF" w:rsidRDefault="007F6B83">
      <w:pPr>
        <w:pStyle w:val="Content1"/>
        <w:rPr>
          <w:del w:id="6759" w:author="Vilson Lu" w:date="2014-08-19T03:58:00Z"/>
        </w:rPr>
      </w:pPr>
      <w:bookmarkStart w:id="6760" w:name="_Toc396184325"/>
      <w:bookmarkStart w:id="6761" w:name="_Toc396193990"/>
      <w:bookmarkStart w:id="6762" w:name="_Toc396200151"/>
      <w:bookmarkStart w:id="6763" w:name="_Toc396444918"/>
      <w:bookmarkStart w:id="6764" w:name="_Toc396453039"/>
      <w:bookmarkEnd w:id="6760"/>
      <w:bookmarkEnd w:id="6761"/>
      <w:bookmarkEnd w:id="6762"/>
      <w:bookmarkEnd w:id="6763"/>
      <w:bookmarkEnd w:id="6764"/>
    </w:p>
    <w:p w14:paraId="0A466385" w14:textId="73EEF609" w:rsidR="007F6B83" w:rsidDel="00D95CFF" w:rsidRDefault="007F6B83">
      <w:pPr>
        <w:pStyle w:val="Content1"/>
        <w:rPr>
          <w:del w:id="6765" w:author="Vilson Lu" w:date="2014-08-19T03:58:00Z"/>
        </w:rPr>
        <w:pPrChange w:id="6766" w:author="TinTin Kalaw" w:date="2014-08-16T12:46:00Z">
          <w:pPr>
            <w:pStyle w:val="Content1"/>
            <w:jc w:val="center"/>
          </w:pPr>
        </w:pPrChange>
      </w:pPr>
      <m:oMathPara>
        <m:oMath>
          <m:r>
            <w:del w:id="6767" w:author="Vilson Lu" w:date="2014-08-19T03:58:00Z">
              <w:rPr>
                <w:rFonts w:ascii="Cambria Math" w:hAnsi="Cambria Math"/>
                <w:color w:val="000000"/>
                <w:sz w:val="22"/>
                <w:szCs w:val="22"/>
              </w:rPr>
              <m:t>O</m:t>
            </w:del>
          </m:r>
          <m:r>
            <w:del w:id="6768" w:author="Vilson Lu" w:date="2014-08-19T03:58:00Z">
              <m:rPr>
                <m:sty m:val="p"/>
              </m:rPr>
              <w:rPr>
                <w:rFonts w:ascii="Cambria Math" w:hAnsi="Cambria Math"/>
                <w:color w:val="000000"/>
                <w:sz w:val="22"/>
                <w:szCs w:val="22"/>
              </w:rPr>
              <m:t>≔(</m:t>
            </w:del>
          </m:r>
          <m:r>
            <w:del w:id="6769" w:author="Vilson Lu" w:date="2014-08-19T03:58:00Z">
              <w:rPr>
                <w:rFonts w:ascii="Cambria Math" w:hAnsi="Cambria Math"/>
                <w:color w:val="000000"/>
                <w:sz w:val="22"/>
                <w:szCs w:val="22"/>
              </w:rPr>
              <m:t>C</m:t>
            </w:del>
          </m:r>
          <m:r>
            <w:del w:id="6770" w:author="Vilson Lu" w:date="2014-08-19T03:58:00Z">
              <m:rPr>
                <m:sty m:val="p"/>
              </m:rPr>
              <w:rPr>
                <w:rFonts w:ascii="Cambria Math" w:hAnsi="Cambria Math"/>
                <w:color w:val="000000"/>
                <w:sz w:val="22"/>
                <w:szCs w:val="22"/>
              </w:rPr>
              <m:t>, </m:t>
            </w:del>
          </m:r>
          <m:sSub>
            <m:sSubPr>
              <m:ctrlPr>
                <w:del w:id="6771" w:author="Vilson Lu" w:date="2014-08-19T03:58:00Z">
                  <w:rPr>
                    <w:rFonts w:ascii="Cambria Math" w:hAnsi="Cambria Math"/>
                    <w:color w:val="000000"/>
                    <w:sz w:val="22"/>
                    <w:szCs w:val="22"/>
                  </w:rPr>
                </w:del>
              </m:ctrlPr>
            </m:sSubPr>
            <m:e>
              <m:r>
                <w:del w:id="6772" w:author="Vilson Lu" w:date="2014-08-19T03:58:00Z">
                  <m:rPr>
                    <m:sty m:val="p"/>
                  </m:rPr>
                  <w:rPr>
                    <w:rFonts w:ascii="Cambria Math" w:hAnsi="Cambria Math"/>
                    <w:color w:val="000000"/>
                    <w:sz w:val="22"/>
                    <w:szCs w:val="22"/>
                  </w:rPr>
                  <m:t>≤</m:t>
                </w:del>
              </m:r>
            </m:e>
            <m:sub>
              <m:r>
                <w:del w:id="6773" w:author="Vilson Lu" w:date="2014-08-19T03:58:00Z">
                  <w:rPr>
                    <w:rFonts w:ascii="Cambria Math" w:hAnsi="Cambria Math"/>
                    <w:color w:val="000000"/>
                    <w:sz w:val="22"/>
                    <w:szCs w:val="22"/>
                  </w:rPr>
                  <m:t>C</m:t>
                </w:del>
              </m:r>
            </m:sub>
          </m:sSub>
          <m:r>
            <w:del w:id="6774" w:author="Vilson Lu" w:date="2014-08-19T03:58:00Z">
              <m:rPr>
                <m:scr m:val="script"/>
                <m:sty m:val="p"/>
              </m:rPr>
              <w:rPr>
                <w:rFonts w:ascii="Cambria Math" w:hAnsi="Cambria Math"/>
                <w:color w:val="000000"/>
                <w:sz w:val="22"/>
                <w:szCs w:val="22"/>
              </w:rPr>
              <m:t>,R,</m:t>
            </w:del>
          </m:r>
          <m:sSub>
            <m:sSubPr>
              <m:ctrlPr>
                <w:del w:id="6775" w:author="Vilson Lu" w:date="2014-08-19T03:58:00Z">
                  <w:rPr>
                    <w:rFonts w:ascii="Cambria Math" w:hAnsi="Cambria Math"/>
                    <w:color w:val="000000"/>
                    <w:sz w:val="22"/>
                    <w:szCs w:val="22"/>
                  </w:rPr>
                </w:del>
              </m:ctrlPr>
            </m:sSubPr>
            <m:e>
              <m:r>
                <w:del w:id="6776" w:author="Vilson Lu" w:date="2014-08-19T03:58:00Z">
                  <w:rPr>
                    <w:rFonts w:ascii="Cambria Math" w:hAnsi="Cambria Math"/>
                    <w:color w:val="000000"/>
                    <w:sz w:val="22"/>
                    <w:szCs w:val="22"/>
                  </w:rPr>
                  <m:t>σ</m:t>
                </w:del>
              </m:r>
            </m:e>
            <m:sub>
              <m:r>
                <w:del w:id="6777" w:author="Vilson Lu" w:date="2014-08-19T03:58:00Z">
                  <m:rPr>
                    <m:scr m:val="script"/>
                    <m:sty m:val="p"/>
                  </m:rPr>
                  <w:rPr>
                    <w:rFonts w:ascii="Cambria Math" w:hAnsi="Cambria Math"/>
                    <w:color w:val="000000"/>
                    <w:sz w:val="22"/>
                    <w:szCs w:val="22"/>
                  </w:rPr>
                  <m:t>R</m:t>
                </w:del>
              </m:r>
            </m:sub>
          </m:sSub>
          <m:r>
            <w:del w:id="6778" w:author="Vilson Lu" w:date="2014-08-19T03:58:00Z">
              <m:rPr>
                <m:scr m:val="script"/>
                <m:sty m:val="p"/>
              </m:rPr>
              <w:rPr>
                <w:rFonts w:ascii="Cambria Math" w:hAnsi="Cambria Math"/>
                <w:color w:val="000000"/>
                <w:sz w:val="22"/>
                <w:szCs w:val="22"/>
              </w:rPr>
              <m:t>,A</m:t>
            </w:del>
          </m:r>
          <m:sSub>
            <m:sSubPr>
              <m:ctrlPr>
                <w:del w:id="6779" w:author="Vilson Lu" w:date="2014-08-19T03:58:00Z">
                  <w:rPr>
                    <w:rFonts w:ascii="Cambria Math" w:hAnsi="Cambria Math"/>
                    <w:color w:val="000000"/>
                    <w:sz w:val="22"/>
                    <w:szCs w:val="22"/>
                  </w:rPr>
                </w:del>
              </m:ctrlPr>
            </m:sSubPr>
            <m:e>
              <m:r>
                <w:del w:id="6780" w:author="Vilson Lu" w:date="2014-08-19T03:58:00Z">
                  <w:rPr>
                    <w:rFonts w:ascii="Cambria Math" w:hAnsi="Cambria Math"/>
                    <w:color w:val="000000"/>
                    <w:sz w:val="22"/>
                    <w:szCs w:val="22"/>
                  </w:rPr>
                  <m:t>σ</m:t>
                </w:del>
              </m:r>
            </m:e>
            <m:sub>
              <m:r>
                <w:del w:id="6781" w:author="Vilson Lu" w:date="2014-08-19T03:58:00Z">
                  <m:rPr>
                    <m:scr m:val="script"/>
                    <m:sty m:val="p"/>
                  </m:rPr>
                  <w:rPr>
                    <w:rFonts w:ascii="Cambria Math" w:hAnsi="Cambria Math"/>
                    <w:color w:val="000000"/>
                    <w:sz w:val="22"/>
                    <w:szCs w:val="22"/>
                  </w:rPr>
                  <m:t>A</m:t>
                </w:del>
              </m:r>
            </m:sub>
          </m:sSub>
          <m:r>
            <w:del w:id="6782" w:author="Vilson Lu" w:date="2014-08-19T03:58:00Z">
              <m:rPr>
                <m:scr m:val="script"/>
                <m:sty m:val="p"/>
              </m:rPr>
              <w:rPr>
                <w:rFonts w:ascii="Cambria Math" w:hAnsi="Cambria Math"/>
                <w:color w:val="000000"/>
                <w:sz w:val="22"/>
                <w:szCs w:val="22"/>
              </w:rPr>
              <m:t>,T)</m:t>
            </w:del>
          </m:r>
        </m:oMath>
      </m:oMathPara>
      <w:bookmarkStart w:id="6783" w:name="_Toc396184326"/>
      <w:bookmarkStart w:id="6784" w:name="_Toc396193991"/>
      <w:bookmarkStart w:id="6785" w:name="_Toc396200152"/>
      <w:bookmarkStart w:id="6786" w:name="_Toc396444919"/>
      <w:bookmarkStart w:id="6787" w:name="_Toc396453040"/>
      <w:bookmarkEnd w:id="6783"/>
      <w:bookmarkEnd w:id="6784"/>
      <w:bookmarkEnd w:id="6785"/>
      <w:bookmarkEnd w:id="6786"/>
      <w:bookmarkEnd w:id="6787"/>
    </w:p>
    <w:p w14:paraId="25C4ABE1" w14:textId="49574677" w:rsidR="007F6B83" w:rsidDel="00D95CFF" w:rsidRDefault="007F6B83" w:rsidP="00497EF3">
      <w:pPr>
        <w:pStyle w:val="Content1"/>
        <w:rPr>
          <w:del w:id="6788" w:author="Vilson Lu" w:date="2014-08-19T03:58:00Z"/>
        </w:rPr>
      </w:pPr>
      <w:del w:id="6789" w:author="Vilson Lu" w:date="2014-08-19T03:58:00Z">
        <w:r w:rsidDel="00D95CFF">
          <w:delText>Where</w:delText>
        </w:r>
        <w:r w:rsidR="00DE7D68" w:rsidDel="00D95CFF">
          <w:delText>,</w:delText>
        </w:r>
        <w:bookmarkStart w:id="6790" w:name="_Toc396184327"/>
        <w:bookmarkStart w:id="6791" w:name="_Toc396193992"/>
        <w:bookmarkStart w:id="6792" w:name="_Toc396200153"/>
        <w:bookmarkStart w:id="6793" w:name="_Toc396444920"/>
        <w:bookmarkStart w:id="6794" w:name="_Toc396453041"/>
        <w:bookmarkEnd w:id="6790"/>
        <w:bookmarkEnd w:id="6791"/>
        <w:bookmarkEnd w:id="6792"/>
        <w:bookmarkEnd w:id="6793"/>
        <w:bookmarkEnd w:id="6794"/>
      </w:del>
    </w:p>
    <w:p w14:paraId="6B2100AE" w14:textId="34370EFC" w:rsidR="007F6B83" w:rsidDel="00D95CFF" w:rsidRDefault="007F6B83">
      <w:pPr>
        <w:pStyle w:val="Content1"/>
        <w:rPr>
          <w:del w:id="6795" w:author="Vilson Lu" w:date="2014-08-19T03:58:00Z"/>
        </w:rPr>
      </w:pPr>
      <w:bookmarkStart w:id="6796" w:name="_Toc396184328"/>
      <w:bookmarkStart w:id="6797" w:name="_Toc396193993"/>
      <w:bookmarkStart w:id="6798" w:name="_Toc396200154"/>
      <w:bookmarkStart w:id="6799" w:name="_Toc396444921"/>
      <w:bookmarkStart w:id="6800" w:name="_Toc396453042"/>
      <w:bookmarkEnd w:id="6796"/>
      <w:bookmarkEnd w:id="6797"/>
      <w:bookmarkEnd w:id="6798"/>
      <w:bookmarkEnd w:id="6799"/>
      <w:bookmarkEnd w:id="6800"/>
    </w:p>
    <w:p w14:paraId="3D4EEF2C" w14:textId="26BEAD92" w:rsidR="007F6B83" w:rsidRPr="007F6B83" w:rsidDel="00D95CFF" w:rsidRDefault="007F6B83">
      <w:pPr>
        <w:pStyle w:val="Content1"/>
        <w:jc w:val="center"/>
        <w:rPr>
          <w:del w:id="6801" w:author="Vilson Lu" w:date="2014-08-19T03:58:00Z"/>
          <w:rFonts w:eastAsiaTheme="minorEastAsia"/>
        </w:rPr>
        <w:pPrChange w:id="6802" w:author="Vilson Lu" w:date="2014-08-19T01:56:00Z">
          <w:pPr>
            <w:pStyle w:val="Content1"/>
          </w:pPr>
        </w:pPrChange>
      </w:pPr>
      <m:oMathPara>
        <m:oMath>
          <m:r>
            <w:del w:id="6803" w:author="Vilson Lu" w:date="2014-08-19T03:58:00Z">
              <w:rPr>
                <w:rFonts w:ascii="Cambria Math" w:hAnsi="Cambria Math"/>
              </w:rPr>
              <m:t>C,</m:t>
            </w:del>
          </m:r>
          <m:r>
            <w:del w:id="6804" w:author="Vilson Lu" w:date="2014-08-19T03:58:00Z">
              <m:rPr>
                <m:scr m:val="script"/>
                <m:sty m:val="p"/>
              </m:rPr>
              <w:rPr>
                <w:rFonts w:ascii="Cambria Math" w:hAnsi="Cambria Math"/>
              </w:rPr>
              <m:t>R, A</m:t>
            </w:del>
          </m:r>
          <m:r>
            <w:del w:id="6805" w:author="Vilson Lu" w:date="2014-08-19T03:58:00Z">
              <m:rPr>
                <m:sty m:val="p"/>
              </m:rPr>
              <w:rPr>
                <w:rFonts w:ascii="Cambria Math" w:hAnsi="Cambria Math"/>
              </w:rPr>
              <m:t xml:space="preserve">, and </m:t>
            </w:del>
          </m:r>
          <m:r>
            <w:del w:id="6806" w:author="Vilson Lu" w:date="2014-08-19T03:58:00Z">
              <m:rPr>
                <m:scr m:val="script"/>
                <m:sty m:val="p"/>
              </m:rPr>
              <w:rPr>
                <w:rFonts w:ascii="Cambria Math" w:hAnsi="Cambria Math"/>
              </w:rPr>
              <m:t>T</m:t>
            </w:del>
          </m:r>
          <m:r>
            <w:del w:id="6807" w:author="Vilson Lu" w:date="2014-08-19T03:58:00Z">
              <m:rPr>
                <m:sty m:val="p"/>
              </m:rPr>
              <w:rPr>
                <w:rFonts w:ascii="Cambria Math" w:hAnsi="Cambria Math"/>
              </w:rPr>
              <m:t xml:space="preserve"> are disjoint sets, whose elements are called concept identifiers, relation identifier,  attribute identifiers and data types, respectively</m:t>
            </w:del>
          </m:r>
        </m:oMath>
      </m:oMathPara>
      <w:bookmarkStart w:id="6808" w:name="_Toc396184329"/>
      <w:bookmarkStart w:id="6809" w:name="_Toc396193994"/>
      <w:bookmarkStart w:id="6810" w:name="_Toc396200155"/>
      <w:bookmarkStart w:id="6811" w:name="_Toc396444922"/>
      <w:bookmarkStart w:id="6812" w:name="_Toc396453043"/>
      <w:bookmarkEnd w:id="6808"/>
      <w:bookmarkEnd w:id="6809"/>
      <w:bookmarkEnd w:id="6810"/>
      <w:bookmarkEnd w:id="6811"/>
      <w:bookmarkEnd w:id="6812"/>
    </w:p>
    <w:p w14:paraId="656F2212" w14:textId="7C157EAC" w:rsidR="007F6B83" w:rsidRPr="007F6B83" w:rsidDel="00D95CFF" w:rsidRDefault="007F6B83">
      <w:pPr>
        <w:pStyle w:val="Content1"/>
        <w:jc w:val="center"/>
        <w:rPr>
          <w:del w:id="6813" w:author="Vilson Lu" w:date="2014-08-19T03:58:00Z"/>
        </w:rPr>
        <w:pPrChange w:id="6814" w:author="Vilson Lu" w:date="2014-08-19T01:56:00Z">
          <w:pPr>
            <w:pStyle w:val="Content1"/>
          </w:pPr>
        </w:pPrChange>
      </w:pPr>
      <w:bookmarkStart w:id="6815" w:name="_Toc396184330"/>
      <w:bookmarkStart w:id="6816" w:name="_Toc396193995"/>
      <w:bookmarkStart w:id="6817" w:name="_Toc396200156"/>
      <w:bookmarkStart w:id="6818" w:name="_Toc396444923"/>
      <w:bookmarkStart w:id="6819" w:name="_Toc396453044"/>
      <w:bookmarkEnd w:id="6815"/>
      <w:bookmarkEnd w:id="6816"/>
      <w:bookmarkEnd w:id="6817"/>
      <w:bookmarkEnd w:id="6818"/>
      <w:bookmarkEnd w:id="6819"/>
    </w:p>
    <w:p w14:paraId="4DA28FF8" w14:textId="2ECFC21D" w:rsidR="007F6B83" w:rsidRPr="00DE7D68" w:rsidDel="00D95CFF" w:rsidRDefault="00F27329">
      <w:pPr>
        <w:pStyle w:val="Content1"/>
        <w:jc w:val="center"/>
        <w:rPr>
          <w:del w:id="6820" w:author="Vilson Lu" w:date="2014-08-19T03:58:00Z"/>
          <w:rFonts w:eastAsiaTheme="minorEastAsia"/>
          <w:color w:val="000000"/>
          <w:sz w:val="21"/>
          <w:szCs w:val="22"/>
        </w:rPr>
        <w:pPrChange w:id="6821" w:author="Vilson Lu" w:date="2014-08-19T01:56:00Z">
          <w:pPr>
            <w:pStyle w:val="Content1"/>
          </w:pPr>
        </w:pPrChange>
      </w:pPr>
      <m:oMathPara>
        <m:oMathParaPr>
          <m:jc m:val="left"/>
        </m:oMathParaPr>
        <m:oMath>
          <m:sSub>
            <m:sSubPr>
              <m:ctrlPr>
                <w:del w:id="6822" w:author="Vilson Lu" w:date="2014-08-19T03:58:00Z">
                  <w:rPr>
                    <w:rFonts w:ascii="Cambria Math" w:hAnsi="Cambria Math"/>
                    <w:color w:val="000000"/>
                    <w:sz w:val="21"/>
                    <w:szCs w:val="22"/>
                  </w:rPr>
                </w:del>
              </m:ctrlPr>
            </m:sSubPr>
            <m:e>
              <m:r>
                <w:del w:id="6823" w:author="Vilson Lu" w:date="2014-08-19T03:58:00Z">
                  <m:rPr>
                    <m:sty m:val="p"/>
                  </m:rPr>
                  <w:rPr>
                    <w:rFonts w:ascii="Cambria Math" w:hAnsi="Cambria Math"/>
                    <w:color w:val="000000"/>
                    <w:sz w:val="21"/>
                    <w:szCs w:val="22"/>
                  </w:rPr>
                  <m:t>≤</m:t>
                </w:del>
              </m:r>
            </m:e>
            <m:sub>
              <m:r>
                <w:del w:id="6824" w:author="Vilson Lu" w:date="2014-08-19T03:58:00Z">
                  <w:rPr>
                    <w:rFonts w:ascii="Cambria Math" w:hAnsi="Cambria Math"/>
                    <w:color w:val="000000"/>
                    <w:sz w:val="21"/>
                    <w:szCs w:val="22"/>
                  </w:rPr>
                  <m:t>C</m:t>
                </w:del>
              </m:r>
            </m:sub>
          </m:sSub>
          <m:r>
            <w:del w:id="6825" w:author="Vilson Lu" w:date="2014-08-19T03:58:00Z">
              <w:rPr>
                <w:rFonts w:ascii="Cambria Math" w:hAnsi="Cambria Math"/>
                <w:color w:val="000000"/>
                <w:sz w:val="21"/>
                <w:szCs w:val="22"/>
              </w:rPr>
              <m:t xml:space="preserve"> are semi-upper lattice with top element </m:t>
            </w:del>
          </m:r>
          <m:sSub>
            <m:sSubPr>
              <m:ctrlPr>
                <w:del w:id="6826" w:author="Vilson Lu" w:date="2014-08-19T03:58:00Z">
                  <w:rPr>
                    <w:rFonts w:ascii="Cambria Math" w:hAnsi="Cambria Math"/>
                    <w:i/>
                    <w:color w:val="000000"/>
                    <w:sz w:val="21"/>
                    <w:szCs w:val="22"/>
                  </w:rPr>
                </w:del>
              </m:ctrlPr>
            </m:sSubPr>
            <m:e>
              <m:r>
                <w:del w:id="6827" w:author="Vilson Lu" w:date="2014-08-19T03:58:00Z">
                  <w:rPr>
                    <w:rFonts w:ascii="Cambria Math" w:hAnsi="Cambria Math"/>
                    <w:color w:val="000000"/>
                    <w:szCs w:val="22"/>
                  </w:rPr>
                  <m:t>root</m:t>
                </w:del>
              </m:r>
            </m:e>
            <m:sub>
              <m:r>
                <w:del w:id="6828" w:author="Vilson Lu" w:date="2014-08-19T03:58:00Z">
                  <w:rPr>
                    <w:rFonts w:ascii="Cambria Math" w:hAnsi="Cambria Math"/>
                    <w:color w:val="000000"/>
                    <w:sz w:val="21"/>
                    <w:szCs w:val="22"/>
                  </w:rPr>
                  <m:t>c</m:t>
                </w:del>
              </m:r>
            </m:sub>
          </m:sSub>
          <m:r>
            <w:del w:id="6829" w:author="Vilson Lu" w:date="2014-08-19T03:58:00Z">
              <w:rPr>
                <w:rFonts w:ascii="Cambria Math" w:hAnsi="Cambria Math"/>
                <w:color w:val="000000"/>
                <w:sz w:val="21"/>
                <w:szCs w:val="22"/>
              </w:rPr>
              <m:t xml:space="preserve"> called concept hierarchy</m:t>
            </w:del>
          </m:r>
        </m:oMath>
      </m:oMathPara>
      <w:bookmarkStart w:id="6830" w:name="_Toc396184331"/>
      <w:bookmarkStart w:id="6831" w:name="_Toc396193996"/>
      <w:bookmarkStart w:id="6832" w:name="_Toc396200157"/>
      <w:bookmarkStart w:id="6833" w:name="_Toc396444924"/>
      <w:bookmarkStart w:id="6834" w:name="_Toc396453045"/>
      <w:bookmarkEnd w:id="6830"/>
      <w:bookmarkEnd w:id="6831"/>
      <w:bookmarkEnd w:id="6832"/>
      <w:bookmarkEnd w:id="6833"/>
      <w:bookmarkEnd w:id="6834"/>
    </w:p>
    <w:p w14:paraId="3EEF207E" w14:textId="7356A374" w:rsidR="00DE7D68" w:rsidDel="00D95CFF" w:rsidRDefault="00DE7D68">
      <w:pPr>
        <w:pStyle w:val="Content1"/>
        <w:jc w:val="center"/>
        <w:rPr>
          <w:del w:id="6835" w:author="Vilson Lu" w:date="2014-08-19T03:58:00Z"/>
          <w:rFonts w:eastAsiaTheme="minorEastAsia"/>
          <w:color w:val="000000"/>
          <w:sz w:val="21"/>
          <w:szCs w:val="22"/>
        </w:rPr>
        <w:pPrChange w:id="6836" w:author="Vilson Lu" w:date="2014-08-19T01:56:00Z">
          <w:pPr>
            <w:pStyle w:val="Content1"/>
          </w:pPr>
        </w:pPrChange>
      </w:pPr>
      <w:bookmarkStart w:id="6837" w:name="_Toc396184332"/>
      <w:bookmarkStart w:id="6838" w:name="_Toc396193997"/>
      <w:bookmarkStart w:id="6839" w:name="_Toc396200158"/>
      <w:bookmarkStart w:id="6840" w:name="_Toc396444925"/>
      <w:bookmarkStart w:id="6841" w:name="_Toc396453046"/>
      <w:bookmarkEnd w:id="6837"/>
      <w:bookmarkEnd w:id="6838"/>
      <w:bookmarkEnd w:id="6839"/>
      <w:bookmarkEnd w:id="6840"/>
      <w:bookmarkEnd w:id="6841"/>
    </w:p>
    <w:p w14:paraId="76BE67BF" w14:textId="169185F8" w:rsidR="00DE7D68" w:rsidRPr="00DE7D68" w:rsidDel="00D95CFF" w:rsidRDefault="00DE7D68">
      <w:pPr>
        <w:pStyle w:val="Content1"/>
        <w:jc w:val="center"/>
        <w:rPr>
          <w:del w:id="6842" w:author="Vilson Lu" w:date="2014-08-19T03:58:00Z"/>
        </w:rPr>
        <w:pPrChange w:id="6843" w:author="Vilson Lu" w:date="2014-08-19T01:56:00Z">
          <w:pPr>
            <w:pStyle w:val="Content1"/>
          </w:pPr>
        </w:pPrChange>
      </w:pPr>
      <m:oMathPara>
        <m:oMathParaPr>
          <m:jc m:val="left"/>
        </m:oMathParaPr>
        <m:oMath>
          <m:r>
            <w:del w:id="6844" w:author="Vilson Lu" w:date="2014-08-19T03:58:00Z">
              <w:rPr>
                <w:rFonts w:ascii="Cambria Math" w:hAnsi="Cambria Math"/>
              </w:rPr>
              <m:t xml:space="preserve">a function </m:t>
            </w:del>
          </m:r>
          <m:sSub>
            <m:sSubPr>
              <m:ctrlPr>
                <w:del w:id="6845" w:author="Vilson Lu" w:date="2014-08-19T03:58:00Z">
                  <w:rPr>
                    <w:rFonts w:ascii="Cambria Math" w:hAnsi="Cambria Math"/>
                    <w:i/>
                  </w:rPr>
                </w:del>
              </m:ctrlPr>
            </m:sSubPr>
            <m:e>
              <m:r>
                <w:del w:id="6846" w:author="Vilson Lu" w:date="2014-08-19T03:58:00Z">
                  <w:rPr>
                    <w:rFonts w:ascii="Cambria Math" w:hAnsi="Cambria Math"/>
                  </w:rPr>
                  <m:t>σ</m:t>
                </w:del>
              </m:r>
            </m:e>
            <m:sub>
              <m:r>
                <w:del w:id="6847" w:author="Vilson Lu" w:date="2014-08-19T03:58:00Z">
                  <w:rPr>
                    <w:rFonts w:ascii="Cambria Math" w:hAnsi="Cambria Math"/>
                  </w:rPr>
                  <m:t>r</m:t>
                </w:del>
              </m:r>
            </m:sub>
          </m:sSub>
          <m:r>
            <w:del w:id="6848" w:author="Vilson Lu" w:date="2014-08-19T03:58:00Z">
              <w:rPr>
                <w:rFonts w:ascii="Cambria Math" w:hAnsi="Cambria Math"/>
              </w:rPr>
              <m:t>:</m:t>
            </w:del>
          </m:r>
          <m:r>
            <w:del w:id="6849" w:author="Vilson Lu" w:date="2014-08-19T03:58:00Z">
              <m:rPr>
                <m:scr m:val="script"/>
                <m:sty m:val="p"/>
              </m:rPr>
              <w:rPr>
                <w:rFonts w:ascii="Cambria Math" w:hAnsi="Cambria Math"/>
                <w:color w:val="000000"/>
                <w:sz w:val="22"/>
                <w:szCs w:val="22"/>
              </w:rPr>
              <m:t>R</m:t>
            </w:del>
          </m:r>
          <m:r>
            <w:del w:id="6850" w:author="Vilson Lu" w:date="2014-08-19T03:58:00Z">
              <w:rPr>
                <w:rFonts w:ascii="Cambria Math" w:hAnsi="Cambria Math"/>
              </w:rPr>
              <m:t>→</m:t>
            </w:del>
          </m:r>
          <m:sSup>
            <m:sSupPr>
              <m:ctrlPr>
                <w:del w:id="6851" w:author="Vilson Lu" w:date="2014-08-19T03:58:00Z">
                  <w:rPr>
                    <w:rFonts w:ascii="Cambria Math" w:hAnsi="Cambria Math"/>
                    <w:i/>
                  </w:rPr>
                </w:del>
              </m:ctrlPr>
            </m:sSupPr>
            <m:e>
              <m:r>
                <w:del w:id="6852" w:author="Vilson Lu" w:date="2014-08-19T03:58:00Z">
                  <w:rPr>
                    <w:rFonts w:ascii="Cambria Math" w:hAnsi="Cambria Math"/>
                  </w:rPr>
                  <m:t>C</m:t>
                </w:del>
              </m:r>
            </m:e>
            <m:sup>
              <m:r>
                <w:del w:id="6853" w:author="Vilson Lu" w:date="2014-08-19T03:58:00Z">
                  <w:rPr>
                    <w:rFonts w:ascii="Cambria Math" w:hAnsi="Cambria Math"/>
                  </w:rPr>
                  <m:t>+</m:t>
                </w:del>
              </m:r>
            </m:sup>
          </m:sSup>
          <m:r>
            <w:del w:id="6854" w:author="Vilson Lu" w:date="2014-08-19T03:58:00Z">
              <w:rPr>
                <w:rFonts w:ascii="Cambria Math" w:hAnsi="Cambria Math"/>
              </w:rPr>
              <m:t xml:space="preserve"> called relation signature</m:t>
            </w:del>
          </m:r>
        </m:oMath>
      </m:oMathPara>
      <w:bookmarkStart w:id="6855" w:name="_Toc396184333"/>
      <w:bookmarkStart w:id="6856" w:name="_Toc396193998"/>
      <w:bookmarkStart w:id="6857" w:name="_Toc396200159"/>
      <w:bookmarkStart w:id="6858" w:name="_Toc396444926"/>
      <w:bookmarkStart w:id="6859" w:name="_Toc396453047"/>
      <w:bookmarkEnd w:id="6855"/>
      <w:bookmarkEnd w:id="6856"/>
      <w:bookmarkEnd w:id="6857"/>
      <w:bookmarkEnd w:id="6858"/>
      <w:bookmarkEnd w:id="6859"/>
    </w:p>
    <w:p w14:paraId="3040B010" w14:textId="67CD3F47" w:rsidR="005A3259" w:rsidDel="00D95CFF" w:rsidRDefault="005A3259">
      <w:pPr>
        <w:pStyle w:val="Content1"/>
        <w:jc w:val="center"/>
        <w:rPr>
          <w:del w:id="6860" w:author="Vilson Lu" w:date="2014-08-19T03:58:00Z"/>
        </w:rPr>
        <w:pPrChange w:id="6861" w:author="Vilson Lu" w:date="2014-08-19T01:56:00Z">
          <w:pPr>
            <w:pStyle w:val="Content1"/>
          </w:pPr>
        </w:pPrChange>
      </w:pPr>
      <w:bookmarkStart w:id="6862" w:name="_Toc396184334"/>
      <w:bookmarkStart w:id="6863" w:name="_Toc396193999"/>
      <w:bookmarkStart w:id="6864" w:name="_Toc396200160"/>
      <w:bookmarkStart w:id="6865" w:name="_Toc396444927"/>
      <w:bookmarkStart w:id="6866" w:name="_Toc396453048"/>
      <w:bookmarkEnd w:id="6862"/>
      <w:bookmarkEnd w:id="6863"/>
      <w:bookmarkEnd w:id="6864"/>
      <w:bookmarkEnd w:id="6865"/>
      <w:bookmarkEnd w:id="6866"/>
    </w:p>
    <w:p w14:paraId="186FD3E6" w14:textId="5CBA9362" w:rsidR="00DE7D68" w:rsidRPr="00DE7D68" w:rsidDel="00D95CFF" w:rsidRDefault="00DE7D68">
      <w:pPr>
        <w:pStyle w:val="Content1"/>
        <w:jc w:val="center"/>
        <w:rPr>
          <w:del w:id="6867" w:author="Vilson Lu" w:date="2014-08-19T03:58:00Z"/>
          <w:rFonts w:eastAsiaTheme="minorEastAsia"/>
        </w:rPr>
        <w:pPrChange w:id="6868" w:author="Vilson Lu" w:date="2014-08-19T01:56:00Z">
          <w:pPr>
            <w:pStyle w:val="Content1"/>
          </w:pPr>
        </w:pPrChange>
      </w:pPr>
      <m:oMathPara>
        <m:oMathParaPr>
          <m:jc m:val="left"/>
        </m:oMathParaPr>
        <m:oMath>
          <m:r>
            <w:del w:id="6869" w:author="Vilson Lu" w:date="2014-08-19T03:58:00Z">
              <w:rPr>
                <w:rFonts w:ascii="Cambria Math" w:hAnsi="Cambria Math"/>
              </w:rPr>
              <m:t>a partial order on</m:t>
            </w:del>
          </m:r>
          <m:sSub>
            <m:sSubPr>
              <m:ctrlPr>
                <w:del w:id="6870" w:author="Vilson Lu" w:date="2014-08-19T03:58:00Z">
                  <w:rPr>
                    <w:rFonts w:ascii="Cambria Math" w:hAnsi="Cambria Math"/>
                    <w:color w:val="000000"/>
                    <w:sz w:val="21"/>
                    <w:szCs w:val="22"/>
                  </w:rPr>
                </w:del>
              </m:ctrlPr>
            </m:sSubPr>
            <m:e>
              <m:r>
                <w:del w:id="6871" w:author="Vilson Lu" w:date="2014-08-19T03:58:00Z">
                  <m:rPr>
                    <m:sty m:val="p"/>
                  </m:rPr>
                  <w:rPr>
                    <w:rFonts w:ascii="Cambria Math" w:hAnsi="Cambria Math"/>
                    <w:color w:val="000000"/>
                    <w:sz w:val="21"/>
                    <w:szCs w:val="22"/>
                  </w:rPr>
                  <m:t>≤</m:t>
                </w:del>
              </m:r>
            </m:e>
            <m:sub>
              <m:r>
                <w:del w:id="6872" w:author="Vilson Lu" w:date="2014-08-19T03:58:00Z">
                  <w:rPr>
                    <w:rFonts w:ascii="Cambria Math" w:hAnsi="Cambria Math"/>
                    <w:color w:val="000000"/>
                    <w:sz w:val="21"/>
                    <w:szCs w:val="22"/>
                  </w:rPr>
                  <m:t xml:space="preserve">R </m:t>
                </w:del>
              </m:r>
            </m:sub>
          </m:sSub>
          <m:r>
            <w:del w:id="6873" w:author="Vilson Lu" w:date="2014-08-19T03:58:00Z">
              <w:rPr>
                <w:rFonts w:ascii="Cambria Math" w:hAnsi="Cambria Math"/>
              </w:rPr>
              <m:t xml:space="preserve">on </m:t>
            </w:del>
          </m:r>
          <m:r>
            <w:del w:id="6874" w:author="Vilson Lu" w:date="2014-08-19T03:58:00Z">
              <m:rPr>
                <m:scr m:val="script"/>
                <m:sty m:val="p"/>
              </m:rPr>
              <w:rPr>
                <w:rFonts w:ascii="Cambria Math" w:hAnsi="Cambria Math"/>
                <w:color w:val="000000"/>
                <w:sz w:val="22"/>
                <w:szCs w:val="22"/>
              </w:rPr>
              <m:t>R</m:t>
            </w:del>
          </m:r>
          <m:r>
            <w:del w:id="6875" w:author="Vilson Lu" w:date="2014-08-19T03:58:00Z">
              <w:rPr>
                <w:rFonts w:ascii="Cambria Math" w:hAnsi="Cambria Math"/>
              </w:rPr>
              <m:t xml:space="preserve"> called relation hierarchy</m:t>
            </w:del>
          </m:r>
        </m:oMath>
      </m:oMathPara>
      <w:bookmarkStart w:id="6876" w:name="_Toc396184335"/>
      <w:bookmarkStart w:id="6877" w:name="_Toc396194000"/>
      <w:bookmarkStart w:id="6878" w:name="_Toc396200161"/>
      <w:bookmarkStart w:id="6879" w:name="_Toc396444928"/>
      <w:bookmarkStart w:id="6880" w:name="_Toc396453049"/>
      <w:bookmarkEnd w:id="6876"/>
      <w:bookmarkEnd w:id="6877"/>
      <w:bookmarkEnd w:id="6878"/>
      <w:bookmarkEnd w:id="6879"/>
      <w:bookmarkEnd w:id="6880"/>
    </w:p>
    <w:p w14:paraId="5A20967A" w14:textId="7CB4FD53" w:rsidR="00DE7D68" w:rsidDel="00D95CFF" w:rsidRDefault="00DE7D68">
      <w:pPr>
        <w:pStyle w:val="Content1"/>
        <w:jc w:val="center"/>
        <w:rPr>
          <w:del w:id="6881" w:author="Vilson Lu" w:date="2014-08-19T03:58:00Z"/>
          <w:rFonts w:eastAsiaTheme="minorEastAsia"/>
        </w:rPr>
        <w:pPrChange w:id="6882" w:author="Vilson Lu" w:date="2014-08-19T01:56:00Z">
          <w:pPr>
            <w:pStyle w:val="Content1"/>
          </w:pPr>
        </w:pPrChange>
      </w:pPr>
      <w:bookmarkStart w:id="6883" w:name="_Toc396184336"/>
      <w:bookmarkStart w:id="6884" w:name="_Toc396194001"/>
      <w:bookmarkStart w:id="6885" w:name="_Toc396200162"/>
      <w:bookmarkStart w:id="6886" w:name="_Toc396444929"/>
      <w:bookmarkStart w:id="6887" w:name="_Toc396453050"/>
      <w:bookmarkEnd w:id="6883"/>
      <w:bookmarkEnd w:id="6884"/>
      <w:bookmarkEnd w:id="6885"/>
      <w:bookmarkEnd w:id="6886"/>
      <w:bookmarkEnd w:id="6887"/>
    </w:p>
    <w:p w14:paraId="38A3DF33" w14:textId="097C27D9" w:rsidR="00DE7D68" w:rsidRPr="00DE7D68" w:rsidDel="00D95CFF" w:rsidRDefault="00DE7D68">
      <w:pPr>
        <w:pStyle w:val="Content1"/>
        <w:jc w:val="center"/>
        <w:rPr>
          <w:del w:id="6888" w:author="Vilson Lu" w:date="2014-08-19T03:58:00Z"/>
        </w:rPr>
        <w:pPrChange w:id="6889" w:author="Vilson Lu" w:date="2014-08-19T01:56:00Z">
          <w:pPr>
            <w:pStyle w:val="Content1"/>
          </w:pPr>
        </w:pPrChange>
      </w:pPr>
      <m:oMathPara>
        <m:oMathParaPr>
          <m:jc m:val="left"/>
        </m:oMathParaPr>
        <m:oMath>
          <m:r>
            <w:del w:id="6890" w:author="Vilson Lu" w:date="2014-08-19T03:58:00Z">
              <w:rPr>
                <w:rFonts w:ascii="Cambria Math" w:hAnsi="Cambria Math"/>
              </w:rPr>
              <m:t xml:space="preserve">a function </m:t>
            </w:del>
          </m:r>
          <m:sSub>
            <m:sSubPr>
              <m:ctrlPr>
                <w:del w:id="6891" w:author="Vilson Lu" w:date="2014-08-19T03:58:00Z">
                  <w:rPr>
                    <w:rFonts w:ascii="Cambria Math" w:hAnsi="Cambria Math"/>
                    <w:i/>
                  </w:rPr>
                </w:del>
              </m:ctrlPr>
            </m:sSubPr>
            <m:e>
              <m:r>
                <w:del w:id="6892" w:author="Vilson Lu" w:date="2014-08-19T03:58:00Z">
                  <w:rPr>
                    <w:rFonts w:ascii="Cambria Math" w:hAnsi="Cambria Math"/>
                  </w:rPr>
                  <m:t>σ</m:t>
                </w:del>
              </m:r>
            </m:e>
            <m:sub>
              <m:r>
                <w:del w:id="6893" w:author="Vilson Lu" w:date="2014-08-19T03:58:00Z">
                  <w:rPr>
                    <w:rFonts w:ascii="Cambria Math" w:hAnsi="Cambria Math"/>
                  </w:rPr>
                  <m:t>A</m:t>
                </w:del>
              </m:r>
            </m:sub>
          </m:sSub>
          <m:r>
            <w:del w:id="6894" w:author="Vilson Lu" w:date="2014-08-19T03:58:00Z">
              <w:rPr>
                <w:rFonts w:ascii="Cambria Math" w:hAnsi="Cambria Math"/>
              </w:rPr>
              <m:t>:A→C×</m:t>
            </w:del>
          </m:r>
          <m:r>
            <w:del w:id="6895" w:author="Vilson Lu" w:date="2014-08-19T03:58:00Z">
              <m:rPr>
                <m:scr m:val="script"/>
                <m:sty m:val="p"/>
              </m:rPr>
              <w:rPr>
                <w:rFonts w:ascii="Cambria Math" w:hAnsi="Cambria Math"/>
                <w:color w:val="000000"/>
                <w:sz w:val="22"/>
                <w:szCs w:val="22"/>
              </w:rPr>
              <m:t>T</m:t>
            </w:del>
          </m:r>
          <m:r>
            <w:del w:id="6896" w:author="Vilson Lu" w:date="2014-08-19T03:58:00Z">
              <w:rPr>
                <w:rFonts w:ascii="Cambria Math" w:hAnsi="Cambria Math"/>
              </w:rPr>
              <m:t xml:space="preserve"> called attribute signature</m:t>
            </w:del>
          </m:r>
        </m:oMath>
      </m:oMathPara>
      <w:bookmarkStart w:id="6897" w:name="_Toc396184337"/>
      <w:bookmarkStart w:id="6898" w:name="_Toc396194002"/>
      <w:bookmarkStart w:id="6899" w:name="_Toc396200163"/>
      <w:bookmarkStart w:id="6900" w:name="_Toc396444930"/>
      <w:bookmarkStart w:id="6901" w:name="_Toc396453051"/>
      <w:bookmarkEnd w:id="6897"/>
      <w:bookmarkEnd w:id="6898"/>
      <w:bookmarkEnd w:id="6899"/>
      <w:bookmarkEnd w:id="6900"/>
      <w:bookmarkEnd w:id="6901"/>
    </w:p>
    <w:p w14:paraId="50889927" w14:textId="7B116BD9" w:rsidR="00DE7D68" w:rsidDel="00D95CFF" w:rsidRDefault="00DE7D68">
      <w:pPr>
        <w:pStyle w:val="Content1"/>
        <w:jc w:val="center"/>
        <w:rPr>
          <w:del w:id="6902" w:author="Vilson Lu" w:date="2014-08-19T03:58:00Z"/>
          <w:rFonts w:eastAsiaTheme="minorEastAsia"/>
        </w:rPr>
        <w:pPrChange w:id="6903" w:author="Vilson Lu" w:date="2014-08-19T01:56:00Z">
          <w:pPr>
            <w:pStyle w:val="Content1"/>
          </w:pPr>
        </w:pPrChange>
      </w:pPr>
      <w:bookmarkStart w:id="6904" w:name="_Toc396184338"/>
      <w:bookmarkStart w:id="6905" w:name="_Toc396194003"/>
      <w:bookmarkStart w:id="6906" w:name="_Toc396200164"/>
      <w:bookmarkStart w:id="6907" w:name="_Toc396444931"/>
      <w:bookmarkStart w:id="6908" w:name="_Toc396453052"/>
      <w:bookmarkEnd w:id="6904"/>
      <w:bookmarkEnd w:id="6905"/>
      <w:bookmarkEnd w:id="6906"/>
      <w:bookmarkEnd w:id="6907"/>
      <w:bookmarkEnd w:id="6908"/>
    </w:p>
    <w:p w14:paraId="67376DDA" w14:textId="4E8233A9" w:rsidR="00B7455C" w:rsidRPr="00B7455C" w:rsidDel="00D95CFF" w:rsidRDefault="00DE7D68">
      <w:pPr>
        <w:pStyle w:val="Heading3"/>
        <w:rPr>
          <w:del w:id="6909" w:author="Vilson Lu" w:date="2014-08-19T03:58:00Z"/>
        </w:rPr>
        <w:pPrChange w:id="6910" w:author="Vilson Lu" w:date="2014-08-19T02:43:00Z">
          <w:pPr>
            <w:pStyle w:val="Content1"/>
          </w:pPr>
        </w:pPrChange>
      </w:pPr>
      <m:oMath>
        <m:r>
          <w:del w:id="6911" w:author="Vilson Lu" w:date="2014-08-19T03:58:00Z">
            <m:rPr>
              <m:sty m:val="bi"/>
            </m:rPr>
            <w:rPr>
              <w:rFonts w:ascii="Cambria Math" w:eastAsiaTheme="minorEastAsia" w:hAnsi="Cambria Math"/>
            </w:rPr>
            <m:t>a set of datypes (i.e. strings, integer)</m:t>
          </w:del>
        </m:r>
      </m:oMath>
      <w:bookmarkStart w:id="6912" w:name="_Toc396184339"/>
      <w:bookmarkStart w:id="6913" w:name="_Toc396194004"/>
      <w:bookmarkStart w:id="6914" w:name="_Toc396200165"/>
      <w:bookmarkStart w:id="6915" w:name="_Toc396444932"/>
      <w:bookmarkStart w:id="6916" w:name="_Toc396453053"/>
      <w:bookmarkEnd w:id="6912"/>
      <w:bookmarkEnd w:id="6913"/>
      <w:bookmarkEnd w:id="6914"/>
      <w:bookmarkEnd w:id="6915"/>
      <w:bookmarkEnd w:id="6916"/>
    </w:p>
    <w:p w14:paraId="2F399EAA" w14:textId="7404A7A5" w:rsidR="00DE7D68" w:rsidRPr="00DE7D68" w:rsidDel="00D95CFF" w:rsidRDefault="00DE7D68">
      <w:pPr>
        <w:pStyle w:val="Content1"/>
        <w:rPr>
          <w:del w:id="6917" w:author="Vilson Lu" w:date="2014-08-19T03:58:00Z"/>
        </w:rPr>
      </w:pPr>
      <w:bookmarkStart w:id="6918" w:name="_Toc396184340"/>
      <w:bookmarkStart w:id="6919" w:name="_Toc396194005"/>
      <w:bookmarkStart w:id="6920" w:name="_Toc396200166"/>
      <w:bookmarkStart w:id="6921" w:name="_Toc396444933"/>
      <w:bookmarkStart w:id="6922" w:name="_Toc396453054"/>
      <w:bookmarkEnd w:id="6918"/>
      <w:bookmarkEnd w:id="6919"/>
      <w:bookmarkEnd w:id="6920"/>
      <w:bookmarkEnd w:id="6921"/>
      <w:bookmarkEnd w:id="6922"/>
    </w:p>
    <w:p w14:paraId="3CAF338C" w14:textId="0B299E3A" w:rsidR="005A3259" w:rsidRDefault="00670C0D" w:rsidP="00670C0D">
      <w:pPr>
        <w:pStyle w:val="Heading2"/>
      </w:pPr>
      <w:bookmarkStart w:id="6923" w:name="_Toc396444934"/>
      <w:bookmarkStart w:id="6924" w:name="_Toc396453055"/>
      <w:r>
        <w:t>Tools</w:t>
      </w:r>
      <w:commentRangeEnd w:id="6700"/>
      <w:r w:rsidR="00DC504A">
        <w:rPr>
          <w:rStyle w:val="CommentReference"/>
          <w:b w:val="0"/>
        </w:rPr>
        <w:commentReference w:id="6700"/>
      </w:r>
      <w:bookmarkEnd w:id="6923"/>
      <w:bookmarkEnd w:id="6924"/>
    </w:p>
    <w:p w14:paraId="10534D2C" w14:textId="77777777" w:rsidR="00670C0D" w:rsidRDefault="00670C0D">
      <w:pPr>
        <w:pStyle w:val="Content1"/>
        <w:pPrChange w:id="6925" w:author="TinTin Kalaw" w:date="2014-08-16T12:46:00Z">
          <w:pPr/>
        </w:pPrChange>
      </w:pPr>
    </w:p>
    <w:p w14:paraId="66C43B8B" w14:textId="77777777" w:rsidR="00670C0D" w:rsidDel="003579E9" w:rsidRDefault="00670C0D">
      <w:pPr>
        <w:pStyle w:val="Content1"/>
        <w:rPr>
          <w:ins w:id="6926" w:author="TinTin Kalaw" w:date="2014-08-16T13:19:00Z"/>
          <w:del w:id="6927" w:author="Vilson Lu" w:date="2014-08-19T05:23:00Z"/>
        </w:rPr>
      </w:pPr>
      <w:r>
        <w:t>This section discusses the different NLP tools that could be used in implementing the information extraction system.</w:t>
      </w:r>
    </w:p>
    <w:p w14:paraId="7499250C" w14:textId="77777777" w:rsidR="00E75C6B" w:rsidDel="003579E9" w:rsidRDefault="00E75C6B">
      <w:pPr>
        <w:pStyle w:val="Content1"/>
        <w:rPr>
          <w:ins w:id="6928" w:author="TinTin Kalaw" w:date="2014-08-16T13:19:00Z"/>
          <w:del w:id="6929" w:author="Vilson Lu" w:date="2014-08-19T05:23:00Z"/>
        </w:rPr>
      </w:pPr>
    </w:p>
    <w:p w14:paraId="05765FA6" w14:textId="77777777" w:rsidR="00E75C6B" w:rsidRDefault="00E75C6B" w:rsidP="006012EA">
      <w:pPr>
        <w:pStyle w:val="Content1"/>
        <w:rPr>
          <w:ins w:id="6930" w:author="TinTin Kalaw" w:date="2014-08-16T13:19:00Z"/>
        </w:rPr>
      </w:pPr>
    </w:p>
    <w:p w14:paraId="29401A14" w14:textId="77777777" w:rsidR="00E75C6B" w:rsidRPr="00D22929" w:rsidRDefault="00E75C6B">
      <w:pPr>
        <w:pStyle w:val="Content1"/>
      </w:pPr>
    </w:p>
    <w:p w14:paraId="112D23EF" w14:textId="3F428715" w:rsidR="00670C0D" w:rsidDel="00DB37A8" w:rsidRDefault="00670C0D">
      <w:pPr>
        <w:pStyle w:val="Content1"/>
        <w:rPr>
          <w:del w:id="6931" w:author="Vilson Lu" w:date="2014-08-16T15:44:00Z"/>
        </w:rPr>
        <w:pPrChange w:id="6932" w:author="TinTin Kalaw" w:date="2014-08-16T12:46:00Z">
          <w:pPr/>
        </w:pPrChange>
      </w:pPr>
      <w:bookmarkStart w:id="6933" w:name="_Toc396184342"/>
      <w:bookmarkStart w:id="6934" w:name="_Toc396194007"/>
      <w:bookmarkStart w:id="6935" w:name="_Toc396200168"/>
      <w:bookmarkStart w:id="6936" w:name="_Toc396444935"/>
      <w:bookmarkStart w:id="6937" w:name="_Toc396453056"/>
      <w:bookmarkEnd w:id="6933"/>
      <w:bookmarkEnd w:id="6934"/>
      <w:bookmarkEnd w:id="6935"/>
      <w:bookmarkEnd w:id="6936"/>
      <w:bookmarkEnd w:id="6937"/>
    </w:p>
    <w:p w14:paraId="0BC83289" w14:textId="34DB2E94" w:rsidR="00670C0D" w:rsidDel="00790935" w:rsidRDefault="00670C0D" w:rsidP="00670C0D">
      <w:pPr>
        <w:pStyle w:val="Heading3"/>
        <w:rPr>
          <w:del w:id="6938" w:author="Vilson Lu" w:date="2014-08-22T06:42:00Z"/>
        </w:rPr>
      </w:pPr>
      <w:bookmarkStart w:id="6939" w:name="_Toc395181709"/>
      <w:moveFromRangeStart w:id="6940" w:author="Vilson Lu" w:date="2014-08-22T02:49:00Z" w:name="move396439075"/>
      <w:moveFrom w:id="6941" w:author="Vilson Lu" w:date="2014-08-22T02:49:00Z">
        <w:del w:id="6942" w:author="Vilson Lu" w:date="2014-08-22T06:42:00Z">
          <w:r w:rsidDel="00790935">
            <w:delText>Apache OpenNLP (OpenNLP, 2011)</w:delText>
          </w:r>
        </w:del>
      </w:moveFrom>
      <w:bookmarkStart w:id="6943" w:name="_Toc396444936"/>
      <w:bookmarkStart w:id="6944" w:name="_Toc396453057"/>
      <w:bookmarkEnd w:id="6939"/>
      <w:bookmarkEnd w:id="6943"/>
      <w:bookmarkEnd w:id="6944"/>
    </w:p>
    <w:p w14:paraId="1A4779C7" w14:textId="5796A913" w:rsidR="00670C0D" w:rsidRPr="0073567A" w:rsidDel="00790935" w:rsidRDefault="00670C0D">
      <w:pPr>
        <w:pStyle w:val="Content2"/>
        <w:rPr>
          <w:del w:id="6945" w:author="Vilson Lu" w:date="2014-08-22T06:42:00Z"/>
        </w:rPr>
        <w:pPrChange w:id="6946" w:author="TinTin Kalaw" w:date="2014-08-16T12:46:00Z">
          <w:pPr/>
        </w:pPrChange>
      </w:pPr>
      <w:bookmarkStart w:id="6947" w:name="_Toc396444937"/>
      <w:bookmarkEnd w:id="6947"/>
    </w:p>
    <w:p w14:paraId="43179020" w14:textId="7CEAD20F" w:rsidR="00670C0D" w:rsidDel="00790935" w:rsidRDefault="00670C0D">
      <w:pPr>
        <w:pStyle w:val="Content2"/>
        <w:rPr>
          <w:del w:id="6948" w:author="Vilson Lu" w:date="2014-08-22T06:42:00Z"/>
        </w:rPr>
        <w:pPrChange w:id="6949" w:author="TinTin Kalaw" w:date="2014-08-16T12:46:00Z">
          <w:pPr>
            <w:pStyle w:val="Content1"/>
          </w:pPr>
        </w:pPrChange>
      </w:pPr>
      <w:moveFrom w:id="6950" w:author="Vilson Lu" w:date="2014-08-22T02:49:00Z">
        <w:del w:id="6951" w:author="Vilson Lu" w:date="2014-08-22T06:42:00Z">
          <w:r w:rsidDel="00790935">
            <w:delText>Apache OpenNLP is a Java-based librar</w:delText>
          </w:r>
          <w:r w:rsidRPr="00670C0D" w:rsidDel="00790935">
            <w:rPr>
              <w:rStyle w:val="Content1Char"/>
            </w:rPr>
            <w:delText>y used for commonly used modules in NLP. It has tokenization, sentence segmentation</w:delText>
          </w:r>
          <w:r w:rsidDel="00790935">
            <w:delText xml:space="preserve">, part-of-speech (POS) tagging, named entity recognition (NER), chunking, parsing and coreference resolution. It also uses maximum entropy and perceptron based machine learning to train the model. OpenNLP is extendable so that the module could be customized to suit the requirements. </w:delText>
          </w:r>
        </w:del>
      </w:moveFrom>
      <w:bookmarkStart w:id="6952" w:name="_Toc396444938"/>
      <w:bookmarkEnd w:id="6952"/>
    </w:p>
    <w:p w14:paraId="7A00E461" w14:textId="57897B30" w:rsidR="00670C0D" w:rsidDel="00790935" w:rsidRDefault="00670C0D" w:rsidP="00670C0D">
      <w:pPr>
        <w:pStyle w:val="Content"/>
        <w:rPr>
          <w:del w:id="6953" w:author="Vilson Lu" w:date="2014-08-22T06:42:00Z"/>
        </w:rPr>
      </w:pPr>
      <w:bookmarkStart w:id="6954" w:name="_Toc396444939"/>
      <w:bookmarkEnd w:id="6954"/>
    </w:p>
    <w:p w14:paraId="0F464564" w14:textId="6EFAD6D6" w:rsidR="00670C0D" w:rsidDel="00790935" w:rsidRDefault="00670C0D" w:rsidP="00670C0D">
      <w:pPr>
        <w:pStyle w:val="Heading4"/>
        <w:rPr>
          <w:del w:id="6955" w:author="Vilson Lu" w:date="2014-08-22T06:42:00Z"/>
        </w:rPr>
      </w:pPr>
      <w:moveFrom w:id="6956" w:author="Vilson Lu" w:date="2014-08-22T02:49:00Z">
        <w:del w:id="6957" w:author="Vilson Lu" w:date="2014-08-22T06:42:00Z">
          <w:r w:rsidDel="00790935">
            <w:delText>Sentence Detector</w:delText>
          </w:r>
        </w:del>
      </w:moveFrom>
      <w:bookmarkStart w:id="6958" w:name="_Toc396444940"/>
      <w:bookmarkEnd w:id="6958"/>
    </w:p>
    <w:p w14:paraId="15E0D364" w14:textId="2810C083" w:rsidR="00670C0D" w:rsidDel="00790935" w:rsidRDefault="00670C0D">
      <w:pPr>
        <w:pStyle w:val="Content2"/>
        <w:rPr>
          <w:del w:id="6959" w:author="Vilson Lu" w:date="2014-08-22T06:42:00Z"/>
        </w:rPr>
        <w:pPrChange w:id="6960" w:author="TinTin Kalaw" w:date="2014-08-16T12:47:00Z">
          <w:pPr>
            <w:pStyle w:val="Content"/>
          </w:pPr>
        </w:pPrChange>
      </w:pPr>
      <w:bookmarkStart w:id="6961" w:name="_Toc396444941"/>
      <w:bookmarkEnd w:id="6961"/>
    </w:p>
    <w:p w14:paraId="6D1A506F" w14:textId="6ED77375" w:rsidR="00670C0D" w:rsidDel="00790935" w:rsidRDefault="00670C0D">
      <w:pPr>
        <w:pStyle w:val="Content2"/>
        <w:rPr>
          <w:del w:id="6962" w:author="Vilson Lu" w:date="2014-08-22T06:42:00Z"/>
        </w:rPr>
        <w:pPrChange w:id="6963" w:author="TinTin Kalaw" w:date="2014-08-16T12:47:00Z">
          <w:pPr>
            <w:pStyle w:val="Content1"/>
          </w:pPr>
        </w:pPrChange>
      </w:pPr>
      <w:moveFrom w:id="6964" w:author="Vilson Lu" w:date="2014-08-22T02:49:00Z">
        <w:del w:id="6965" w:author="Vilson Lu" w:date="2014-08-22T06:42:00Z">
          <w:r w:rsidDel="00790935">
            <w:delText xml:space="preserve">The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 It can also be trained be providing it a model.  It also has an evaluation module in which it computes the precision, recall and f-measure. The limitation of the sentence detector is that it cannot identify the sentence boundary based on the content. </w:delText>
          </w:r>
        </w:del>
      </w:moveFrom>
      <w:bookmarkStart w:id="6966" w:name="_Toc396444942"/>
      <w:bookmarkEnd w:id="6966"/>
    </w:p>
    <w:p w14:paraId="258C9981" w14:textId="5A7530AF" w:rsidR="00670C0D" w:rsidDel="00790935" w:rsidRDefault="00670C0D">
      <w:pPr>
        <w:pStyle w:val="Content2"/>
        <w:rPr>
          <w:del w:id="6967" w:author="Vilson Lu" w:date="2014-08-22T06:42:00Z"/>
        </w:rPr>
        <w:pPrChange w:id="6968" w:author="TinTin Kalaw" w:date="2014-08-16T12:47:00Z">
          <w:pPr>
            <w:pStyle w:val="Content"/>
          </w:pPr>
        </w:pPrChange>
      </w:pPr>
      <w:bookmarkStart w:id="6969" w:name="_Toc396444943"/>
      <w:bookmarkEnd w:id="6969"/>
    </w:p>
    <w:p w14:paraId="1DE9A1FD" w14:textId="22F76420" w:rsidR="00670C0D" w:rsidDel="00790935" w:rsidRDefault="00670C0D" w:rsidP="00670C0D">
      <w:pPr>
        <w:pStyle w:val="Heading4"/>
        <w:rPr>
          <w:del w:id="6970" w:author="Vilson Lu" w:date="2014-08-22T06:42:00Z"/>
        </w:rPr>
      </w:pPr>
      <w:moveFrom w:id="6971" w:author="Vilson Lu" w:date="2014-08-22T02:49:00Z">
        <w:del w:id="6972" w:author="Vilson Lu" w:date="2014-08-22T06:42:00Z">
          <w:r w:rsidDel="00790935">
            <w:delText>Tokenizer</w:delText>
          </w:r>
        </w:del>
      </w:moveFrom>
      <w:bookmarkStart w:id="6973" w:name="_Toc396444944"/>
      <w:bookmarkEnd w:id="6973"/>
    </w:p>
    <w:p w14:paraId="26F81C43" w14:textId="417C39E8" w:rsidR="00670C0D" w:rsidDel="00790935" w:rsidRDefault="00670C0D">
      <w:pPr>
        <w:pStyle w:val="Content2"/>
        <w:rPr>
          <w:del w:id="6974" w:author="Vilson Lu" w:date="2014-08-22T06:42:00Z"/>
        </w:rPr>
        <w:pPrChange w:id="6975" w:author="TinTin Kalaw" w:date="2014-08-16T12:47:00Z">
          <w:pPr/>
        </w:pPrChange>
      </w:pPr>
      <w:moveFrom w:id="6976" w:author="Vilson Lu" w:date="2014-08-22T02:49:00Z">
        <w:del w:id="6977" w:author="Vilson Lu" w:date="2014-08-22T06:42:00Z">
          <w:r w:rsidDel="00790935">
            <w:tab/>
          </w:r>
        </w:del>
      </w:moveFrom>
      <w:bookmarkStart w:id="6978" w:name="_Toc396444945"/>
      <w:bookmarkEnd w:id="6978"/>
    </w:p>
    <w:p w14:paraId="1760F668" w14:textId="751ACF2A" w:rsidR="00670C0D" w:rsidDel="00790935" w:rsidRDefault="00670C0D">
      <w:pPr>
        <w:pStyle w:val="Content2"/>
        <w:rPr>
          <w:ins w:id="6979" w:author="TinTin Kalaw" w:date="2014-08-19T08:20:00Z"/>
          <w:del w:id="6980" w:author="Vilson Lu" w:date="2014-08-22T06:42:00Z"/>
        </w:rPr>
        <w:pPrChange w:id="6981" w:author="TinTin Kalaw" w:date="2014-08-16T12:47:00Z">
          <w:pPr>
            <w:pStyle w:val="Content1"/>
          </w:pPr>
        </w:pPrChange>
      </w:pPr>
      <w:moveFrom w:id="6982" w:author="Vilson Lu" w:date="2014-08-22T02:49:00Z">
        <w:del w:id="6983" w:author="Vilson Lu" w:date="2014-08-22T06:42:00Z">
          <w:r w:rsidDel="00790935">
            <w:delText>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The s</w:delText>
          </w:r>
          <w:r w:rsidRPr="006E4D62" w:rsidDel="00790935">
            <w:rPr>
              <w:rStyle w:val="Content2Char"/>
              <w:rPrChange w:id="6984" w:author="Vilson Lu" w:date="2014-08-15T23:07:00Z">
                <w:rPr/>
              </w:rPrChange>
            </w:rPr>
            <w:delText>i</w:delText>
          </w:r>
          <w:r w:rsidDel="00790935">
            <w:delText>mple tokenizer uses the sequence of character class to detect the token. The learnable tokenizer uses a machine learning technique, maximum entropy, to detect the boundary. It is based on probability models. The tokenizer can also generate the probability of each tokens. It can also be trained by providing it a model.</w:delText>
          </w:r>
        </w:del>
      </w:moveFrom>
      <w:bookmarkStart w:id="6985" w:name="_Toc396444946"/>
      <w:bookmarkEnd w:id="6985"/>
    </w:p>
    <w:p w14:paraId="69DDD8B6" w14:textId="208A7D7D" w:rsidR="006F08F4" w:rsidDel="00790935" w:rsidRDefault="006F08F4">
      <w:pPr>
        <w:pStyle w:val="Content2"/>
        <w:rPr>
          <w:ins w:id="6986" w:author="TinTin Kalaw" w:date="2014-08-19T08:20:00Z"/>
          <w:del w:id="6987" w:author="Vilson Lu" w:date="2014-08-22T06:42:00Z"/>
        </w:rPr>
        <w:pPrChange w:id="6988" w:author="TinTin Kalaw" w:date="2014-08-16T12:47:00Z">
          <w:pPr>
            <w:pStyle w:val="Content1"/>
          </w:pPr>
        </w:pPrChange>
      </w:pPr>
      <w:bookmarkStart w:id="6989" w:name="_Toc396444947"/>
      <w:bookmarkEnd w:id="6989"/>
    </w:p>
    <w:p w14:paraId="7ECFAD29" w14:textId="7BFCE85E" w:rsidR="006F08F4" w:rsidDel="00790935" w:rsidRDefault="006F08F4">
      <w:pPr>
        <w:pStyle w:val="Content2"/>
        <w:rPr>
          <w:del w:id="6990" w:author="Vilson Lu" w:date="2014-08-22T06:42:00Z"/>
        </w:rPr>
        <w:pPrChange w:id="6991" w:author="TinTin Kalaw" w:date="2014-08-16T12:47:00Z">
          <w:pPr>
            <w:pStyle w:val="Content1"/>
          </w:pPr>
        </w:pPrChange>
      </w:pPr>
      <w:bookmarkStart w:id="6992" w:name="_Toc396444948"/>
      <w:bookmarkEnd w:id="6992"/>
    </w:p>
    <w:p w14:paraId="7DD9B2DE" w14:textId="306B54B0" w:rsidR="00670C0D" w:rsidDel="00790935" w:rsidRDefault="00670C0D">
      <w:pPr>
        <w:pStyle w:val="Content2"/>
        <w:ind w:left="0"/>
        <w:rPr>
          <w:del w:id="6993" w:author="Vilson Lu" w:date="2014-08-22T06:42:00Z"/>
        </w:rPr>
        <w:pPrChange w:id="6994" w:author="Vilson Lu" w:date="2014-08-20T13:23:00Z">
          <w:pPr>
            <w:pStyle w:val="Content"/>
          </w:pPr>
        </w:pPrChange>
      </w:pPr>
      <w:bookmarkStart w:id="6995" w:name="_Toc396444949"/>
      <w:bookmarkEnd w:id="6995"/>
    </w:p>
    <w:p w14:paraId="23AFEC9B" w14:textId="347A7762" w:rsidR="00670C0D" w:rsidDel="00790935" w:rsidRDefault="00670C0D" w:rsidP="00670C0D">
      <w:pPr>
        <w:pStyle w:val="Heading4"/>
        <w:rPr>
          <w:del w:id="6996" w:author="Vilson Lu" w:date="2014-08-22T06:42:00Z"/>
        </w:rPr>
      </w:pPr>
      <w:moveFrom w:id="6997" w:author="Vilson Lu" w:date="2014-08-22T02:49:00Z">
        <w:del w:id="6998" w:author="Vilson Lu" w:date="2014-08-22T06:42:00Z">
          <w:r w:rsidDel="00790935">
            <w:delText>Named Entity Recognition (NER)</w:delText>
          </w:r>
        </w:del>
      </w:moveFrom>
      <w:bookmarkStart w:id="6999" w:name="_Toc396444950"/>
      <w:bookmarkEnd w:id="6999"/>
    </w:p>
    <w:p w14:paraId="2F14B6D3" w14:textId="5942CCFB" w:rsidR="00670C0D" w:rsidDel="00790935" w:rsidRDefault="00670C0D">
      <w:pPr>
        <w:pStyle w:val="Content2"/>
        <w:rPr>
          <w:del w:id="7000" w:author="Vilson Lu" w:date="2014-08-22T06:42:00Z"/>
        </w:rPr>
        <w:pPrChange w:id="7001" w:author="TinTin Kalaw" w:date="2014-08-16T12:48:00Z">
          <w:pPr>
            <w:pStyle w:val="Content"/>
          </w:pPr>
        </w:pPrChange>
      </w:pPr>
      <w:bookmarkStart w:id="7002" w:name="_Toc396444951"/>
      <w:bookmarkEnd w:id="7002"/>
    </w:p>
    <w:p w14:paraId="173D8D68" w14:textId="2F22EDE4" w:rsidR="00670C0D" w:rsidDel="00790935" w:rsidRDefault="00670C0D">
      <w:pPr>
        <w:pStyle w:val="Content2"/>
        <w:rPr>
          <w:del w:id="7003" w:author="Vilson Lu" w:date="2014-08-22T06:42:00Z"/>
        </w:rPr>
        <w:pPrChange w:id="7004" w:author="TinTin Kalaw" w:date="2014-08-16T12:48:00Z">
          <w:pPr>
            <w:pStyle w:val="Content1"/>
          </w:pPr>
        </w:pPrChange>
      </w:pPr>
      <w:moveFrom w:id="7005" w:author="Vilson Lu" w:date="2014-08-22T02:49:00Z">
        <w:del w:id="7006" w:author="Vilson Lu" w:date="2014-08-22T06:42:00Z">
          <w:r w:rsidDel="00790935">
            <w:delText>The OpenNLP NER is used to detect names in the sentence. It accepts a tokenized string as input. OpenNLP offers pre-trained models that are trained on freely available corpora. 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delText>
          </w:r>
        </w:del>
      </w:moveFrom>
      <w:bookmarkStart w:id="7007" w:name="_Toc396444952"/>
      <w:bookmarkEnd w:id="7007"/>
    </w:p>
    <w:p w14:paraId="1C3A39AB" w14:textId="6A0D02FE" w:rsidR="00670C0D" w:rsidDel="00790935" w:rsidRDefault="00670C0D">
      <w:pPr>
        <w:pStyle w:val="Content2"/>
        <w:rPr>
          <w:del w:id="7008" w:author="Vilson Lu" w:date="2014-08-22T06:42:00Z"/>
        </w:rPr>
        <w:pPrChange w:id="7009" w:author="TinTin Kalaw" w:date="2014-08-16T12:48:00Z">
          <w:pPr>
            <w:pStyle w:val="Content"/>
          </w:pPr>
        </w:pPrChange>
      </w:pPr>
      <w:bookmarkStart w:id="7010" w:name="_Toc396444953"/>
      <w:bookmarkEnd w:id="7010"/>
    </w:p>
    <w:p w14:paraId="00C317D0" w14:textId="68B1D60F" w:rsidR="00670C0D" w:rsidDel="00790935" w:rsidRDefault="00670C0D" w:rsidP="00670C0D">
      <w:pPr>
        <w:pStyle w:val="Heading4"/>
        <w:rPr>
          <w:del w:id="7011" w:author="Vilson Lu" w:date="2014-08-22T06:42:00Z"/>
        </w:rPr>
      </w:pPr>
      <w:moveFrom w:id="7012" w:author="Vilson Lu" w:date="2014-08-22T02:49:00Z">
        <w:del w:id="7013" w:author="Vilson Lu" w:date="2014-08-22T06:42:00Z">
          <w:r w:rsidDel="00790935">
            <w:delText>Document Categorization</w:delText>
          </w:r>
        </w:del>
      </w:moveFrom>
      <w:bookmarkStart w:id="7014" w:name="_Toc396444954"/>
      <w:bookmarkEnd w:id="7014"/>
    </w:p>
    <w:p w14:paraId="57752D00" w14:textId="572DD4F1" w:rsidR="00670C0D" w:rsidDel="00790935" w:rsidRDefault="00670C0D">
      <w:pPr>
        <w:pStyle w:val="Content2"/>
        <w:rPr>
          <w:del w:id="7015" w:author="Vilson Lu" w:date="2014-08-22T06:42:00Z"/>
        </w:rPr>
        <w:pPrChange w:id="7016" w:author="TinTin Kalaw" w:date="2014-08-16T12:48:00Z">
          <w:pPr/>
        </w:pPrChange>
      </w:pPr>
      <w:moveFrom w:id="7017" w:author="Vilson Lu" w:date="2014-08-22T02:49:00Z">
        <w:del w:id="7018" w:author="Vilson Lu" w:date="2014-08-22T06:42:00Z">
          <w:r w:rsidDel="00790935">
            <w:tab/>
          </w:r>
        </w:del>
      </w:moveFrom>
      <w:bookmarkStart w:id="7019" w:name="_Toc396444955"/>
      <w:bookmarkEnd w:id="7019"/>
    </w:p>
    <w:p w14:paraId="454C39CF" w14:textId="3431A6F6" w:rsidR="00670C0D" w:rsidDel="00790935" w:rsidRDefault="00670C0D">
      <w:pPr>
        <w:pStyle w:val="Content2"/>
        <w:rPr>
          <w:del w:id="7020" w:author="Vilson Lu" w:date="2014-08-22T06:42:00Z"/>
        </w:rPr>
        <w:pPrChange w:id="7021" w:author="TinTin Kalaw" w:date="2014-08-16T12:48:00Z">
          <w:pPr>
            <w:pStyle w:val="Content1"/>
          </w:pPr>
        </w:pPrChange>
      </w:pPr>
      <w:moveFrom w:id="7022" w:author="Vilson Lu" w:date="2014-08-22T02:49:00Z">
        <w:del w:id="7023" w:author="Vilson Lu" w:date="2014-08-22T06:42:00Z">
          <w:r w:rsidDel="00790935">
            <w:delText xml:space="preserve">The OpenNLP document categorizer uses maximum entropy to classify the document to a pre-defined category. The module needs a model because the requirements varies for different users. So, there are no pre-defined models. </w:delText>
          </w:r>
        </w:del>
      </w:moveFrom>
      <w:bookmarkStart w:id="7024" w:name="_Toc396444956"/>
      <w:bookmarkEnd w:id="7024"/>
    </w:p>
    <w:p w14:paraId="18529337" w14:textId="6FDEE8CE" w:rsidR="00670C0D" w:rsidDel="00790935" w:rsidRDefault="00670C0D">
      <w:pPr>
        <w:pStyle w:val="Content2"/>
        <w:rPr>
          <w:del w:id="7025" w:author="Vilson Lu" w:date="2014-08-22T06:42:00Z"/>
        </w:rPr>
        <w:pPrChange w:id="7026" w:author="TinTin Kalaw" w:date="2014-08-16T12:48:00Z">
          <w:pPr>
            <w:pStyle w:val="Content"/>
            <w:ind w:left="0"/>
          </w:pPr>
        </w:pPrChange>
      </w:pPr>
      <w:bookmarkStart w:id="7027" w:name="_Toc396444957"/>
      <w:bookmarkEnd w:id="7027"/>
    </w:p>
    <w:p w14:paraId="32E676BA" w14:textId="7C13FFFF" w:rsidR="00670C0D" w:rsidDel="00790935" w:rsidRDefault="00670C0D" w:rsidP="00670C0D">
      <w:pPr>
        <w:pStyle w:val="Heading4"/>
        <w:rPr>
          <w:del w:id="7028" w:author="Vilson Lu" w:date="2014-08-22T06:42:00Z"/>
        </w:rPr>
      </w:pPr>
      <w:moveFrom w:id="7029" w:author="Vilson Lu" w:date="2014-08-22T02:49:00Z">
        <w:del w:id="7030" w:author="Vilson Lu" w:date="2014-08-22T06:42:00Z">
          <w:r w:rsidDel="00790935">
            <w:delText>Part-Of-Speech (POS) Tagging</w:delText>
          </w:r>
        </w:del>
      </w:moveFrom>
      <w:bookmarkStart w:id="7031" w:name="_Toc396444958"/>
      <w:bookmarkEnd w:id="7031"/>
    </w:p>
    <w:p w14:paraId="4E659DED" w14:textId="2650E0A9" w:rsidR="00670C0D" w:rsidDel="00790935" w:rsidRDefault="00670C0D">
      <w:pPr>
        <w:pStyle w:val="Content2"/>
        <w:rPr>
          <w:del w:id="7032" w:author="Vilson Lu" w:date="2014-08-22T06:42:00Z"/>
        </w:rPr>
        <w:pPrChange w:id="7033" w:author="TinTin Kalaw" w:date="2014-08-16T12:48:00Z">
          <w:pPr>
            <w:pStyle w:val="Content"/>
          </w:pPr>
        </w:pPrChange>
      </w:pPr>
      <w:bookmarkStart w:id="7034" w:name="_Toc396444959"/>
      <w:bookmarkEnd w:id="7034"/>
    </w:p>
    <w:p w14:paraId="2B687D91" w14:textId="26ECFC46" w:rsidR="00670C0D" w:rsidRPr="00B3684D" w:rsidDel="00790935" w:rsidRDefault="00670C0D">
      <w:pPr>
        <w:pStyle w:val="Content2"/>
        <w:rPr>
          <w:del w:id="7035" w:author="Vilson Lu" w:date="2014-08-22T06:42:00Z"/>
        </w:rPr>
        <w:pPrChange w:id="7036" w:author="TinTin Kalaw" w:date="2014-08-16T12:48:00Z">
          <w:pPr>
            <w:pStyle w:val="Content1"/>
          </w:pPr>
        </w:pPrChange>
      </w:pPr>
      <w:moveFrom w:id="7037" w:author="Vilson Lu" w:date="2014-08-22T02:49:00Z">
        <w:del w:id="7038" w:author="Vilson Lu" w:date="2014-08-22T06:42:00Z">
          <w:r w:rsidDel="00790935">
            <w:delText>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delText>
          </w:r>
        </w:del>
      </w:moveFrom>
      <w:bookmarkStart w:id="7039" w:name="_Toc396444960"/>
      <w:bookmarkEnd w:id="7039"/>
    </w:p>
    <w:p w14:paraId="62A5EFCD" w14:textId="6C96D21C" w:rsidR="00670C0D" w:rsidDel="00790935" w:rsidRDefault="00670C0D">
      <w:pPr>
        <w:pStyle w:val="Content2"/>
        <w:rPr>
          <w:del w:id="7040" w:author="Vilson Lu" w:date="2014-08-22T06:42:00Z"/>
        </w:rPr>
        <w:pPrChange w:id="7041" w:author="TinTin Kalaw" w:date="2014-08-16T12:48:00Z">
          <w:pPr/>
        </w:pPrChange>
      </w:pPr>
      <w:bookmarkStart w:id="7042" w:name="_Toc396444961"/>
      <w:bookmarkEnd w:id="7042"/>
    </w:p>
    <w:p w14:paraId="12ED7A4B" w14:textId="4295362A" w:rsidR="00670C0D" w:rsidDel="00790935" w:rsidRDefault="00670C0D" w:rsidP="00670C0D">
      <w:pPr>
        <w:pStyle w:val="Heading4"/>
        <w:rPr>
          <w:del w:id="7043" w:author="Vilson Lu" w:date="2014-08-22T06:42:00Z"/>
        </w:rPr>
      </w:pPr>
      <w:moveFrom w:id="7044" w:author="Vilson Lu" w:date="2014-08-22T02:49:00Z">
        <w:del w:id="7045" w:author="Vilson Lu" w:date="2014-08-22T06:42:00Z">
          <w:r w:rsidDel="00790935">
            <w:delText>Chunker</w:delText>
          </w:r>
        </w:del>
      </w:moveFrom>
      <w:bookmarkStart w:id="7046" w:name="_Toc396444962"/>
      <w:bookmarkEnd w:id="7046"/>
    </w:p>
    <w:p w14:paraId="3B795B86" w14:textId="714BB575" w:rsidR="00670C0D" w:rsidDel="00790935" w:rsidRDefault="00670C0D">
      <w:pPr>
        <w:pStyle w:val="Content2"/>
        <w:rPr>
          <w:del w:id="7047" w:author="Vilson Lu" w:date="2014-08-22T06:42:00Z"/>
        </w:rPr>
        <w:pPrChange w:id="7048" w:author="TinTin Kalaw" w:date="2014-08-16T12:48:00Z">
          <w:pPr/>
        </w:pPrChange>
      </w:pPr>
      <w:bookmarkStart w:id="7049" w:name="_Toc396444963"/>
      <w:bookmarkEnd w:id="7049"/>
    </w:p>
    <w:p w14:paraId="39B8FA13" w14:textId="7A0F12D8" w:rsidR="00670C0D" w:rsidDel="00790935" w:rsidRDefault="00670C0D">
      <w:pPr>
        <w:pStyle w:val="Content2"/>
        <w:rPr>
          <w:del w:id="7050" w:author="Vilson Lu" w:date="2014-08-22T06:42:00Z"/>
        </w:rPr>
        <w:pPrChange w:id="7051" w:author="TinTin Kalaw" w:date="2014-08-16T12:48:00Z">
          <w:pPr>
            <w:pStyle w:val="Content1"/>
          </w:pPr>
        </w:pPrChange>
      </w:pPr>
      <w:moveFrom w:id="7052" w:author="Vilson Lu" w:date="2014-08-22T02:49:00Z">
        <w:del w:id="7053" w:author="Vilson Lu" w:date="2014-08-22T06:42:00Z">
          <w:r w:rsidDel="00790935">
            <w:delText>The OpenNLP chunker groups syntactically correlated words. The chunker needs a tokenized and tagged sentence in order to perform the chunker</w:delText>
          </w:r>
          <w:r w:rsidRPr="006E4D62" w:rsidDel="00790935">
            <w:rPr>
              <w:rStyle w:val="Content2Char"/>
              <w:rPrChange w:id="7054" w:author="Vilson Lu" w:date="2014-08-15T23:07:00Z">
                <w:rPr/>
              </w:rPrChange>
            </w:rPr>
            <w:delText xml:space="preserve">. </w:delText>
          </w:r>
          <w:r w:rsidDel="00790935">
            <w:delTex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delText>
          </w:r>
        </w:del>
      </w:moveFrom>
      <w:bookmarkStart w:id="7055" w:name="_Toc396444964"/>
      <w:bookmarkEnd w:id="7055"/>
    </w:p>
    <w:p w14:paraId="085E6EF1" w14:textId="2F52E47A" w:rsidR="00670C0D" w:rsidDel="00790935" w:rsidRDefault="00670C0D">
      <w:pPr>
        <w:pStyle w:val="Content2"/>
        <w:rPr>
          <w:del w:id="7056" w:author="Vilson Lu" w:date="2014-08-22T06:42:00Z"/>
        </w:rPr>
        <w:pPrChange w:id="7057" w:author="TinTin Kalaw" w:date="2014-08-16T12:48:00Z">
          <w:pPr>
            <w:pStyle w:val="Content"/>
          </w:pPr>
        </w:pPrChange>
      </w:pPr>
      <w:bookmarkStart w:id="7058" w:name="_Toc396444965"/>
      <w:bookmarkEnd w:id="7058"/>
    </w:p>
    <w:p w14:paraId="29D2C455" w14:textId="08A3EDEB" w:rsidR="00670C0D" w:rsidDel="00790935" w:rsidRDefault="00670C0D" w:rsidP="00670C0D">
      <w:pPr>
        <w:pStyle w:val="Heading4"/>
        <w:rPr>
          <w:del w:id="7059" w:author="Vilson Lu" w:date="2014-08-22T06:42:00Z"/>
        </w:rPr>
      </w:pPr>
      <w:moveFrom w:id="7060" w:author="Vilson Lu" w:date="2014-08-22T02:49:00Z">
        <w:del w:id="7061" w:author="Vilson Lu" w:date="2014-08-22T06:42:00Z">
          <w:r w:rsidDel="00790935">
            <w:delText>Parser</w:delText>
          </w:r>
        </w:del>
      </w:moveFrom>
      <w:bookmarkStart w:id="7062" w:name="_Toc396444966"/>
      <w:bookmarkEnd w:id="7062"/>
    </w:p>
    <w:p w14:paraId="15C2ADE0" w14:textId="13EB0580" w:rsidR="00670C0D" w:rsidDel="00790935" w:rsidRDefault="00670C0D">
      <w:pPr>
        <w:pStyle w:val="Content2"/>
        <w:rPr>
          <w:del w:id="7063" w:author="Vilson Lu" w:date="2014-08-22T06:42:00Z"/>
        </w:rPr>
        <w:pPrChange w:id="7064" w:author="TinTin Kalaw" w:date="2014-08-16T12:48:00Z">
          <w:pPr/>
        </w:pPrChange>
      </w:pPr>
      <w:bookmarkStart w:id="7065" w:name="_Toc396444967"/>
      <w:bookmarkEnd w:id="7065"/>
    </w:p>
    <w:p w14:paraId="6895184E" w14:textId="752FBB4C" w:rsidR="00670C0D" w:rsidRPr="002F7B9C" w:rsidDel="00790935" w:rsidRDefault="00670C0D">
      <w:pPr>
        <w:pStyle w:val="Content2"/>
        <w:rPr>
          <w:del w:id="7066" w:author="Vilson Lu" w:date="2014-08-22T06:42:00Z"/>
        </w:rPr>
        <w:pPrChange w:id="7067" w:author="TinTin Kalaw" w:date="2014-08-16T12:48:00Z">
          <w:pPr>
            <w:pStyle w:val="Content1"/>
          </w:pPr>
        </w:pPrChange>
      </w:pPr>
      <w:moveFrom w:id="7068" w:author="Vilson Lu" w:date="2014-08-22T02:49:00Z">
        <w:del w:id="7069" w:author="Vilson Lu" w:date="2014-08-22T06:42:00Z">
          <w:r w:rsidDel="00790935">
            <w:delText xml:space="preserve">The OpenNLP parser is responsible for turning the input text into a tree. OpenNLP has two implementation, chunking parser and tree insert parse. The tree insert is still on experimental stage. The parser expect a whitespace tokenized sentence as inputs. </w:delText>
          </w:r>
        </w:del>
      </w:moveFrom>
      <w:bookmarkStart w:id="7070" w:name="_Toc396444968"/>
      <w:bookmarkEnd w:id="7070"/>
    </w:p>
    <w:p w14:paraId="3AD24F70" w14:textId="433143FA" w:rsidR="00670C0D" w:rsidDel="00790935" w:rsidRDefault="00670C0D">
      <w:pPr>
        <w:pStyle w:val="Content2"/>
        <w:rPr>
          <w:del w:id="7071" w:author="Vilson Lu" w:date="2014-08-22T06:42:00Z"/>
        </w:rPr>
        <w:pPrChange w:id="7072" w:author="TinTin Kalaw" w:date="2014-08-16T12:48:00Z">
          <w:pPr>
            <w:pStyle w:val="Content"/>
          </w:pPr>
        </w:pPrChange>
      </w:pPr>
      <w:bookmarkStart w:id="7073" w:name="_Toc396444969"/>
      <w:bookmarkEnd w:id="7073"/>
    </w:p>
    <w:p w14:paraId="313E5321" w14:textId="106F1BB5" w:rsidR="00670C0D" w:rsidDel="00790935" w:rsidRDefault="00670C0D" w:rsidP="00670C0D">
      <w:pPr>
        <w:pStyle w:val="Heading4"/>
        <w:rPr>
          <w:del w:id="7074" w:author="Vilson Lu" w:date="2014-08-22T06:42:00Z"/>
        </w:rPr>
      </w:pPr>
      <w:moveFrom w:id="7075" w:author="Vilson Lu" w:date="2014-08-22T02:49:00Z">
        <w:del w:id="7076" w:author="Vilson Lu" w:date="2014-08-22T06:42:00Z">
          <w:r w:rsidDel="00790935">
            <w:delText>Coreference Resolution</w:delText>
          </w:r>
        </w:del>
      </w:moveFrom>
      <w:bookmarkStart w:id="7077" w:name="_Toc396444970"/>
      <w:bookmarkEnd w:id="7077"/>
    </w:p>
    <w:p w14:paraId="3F07F1DB" w14:textId="1186BB69" w:rsidR="00670C0D" w:rsidDel="00790935" w:rsidRDefault="00670C0D">
      <w:pPr>
        <w:pStyle w:val="Content2"/>
        <w:rPr>
          <w:del w:id="7078" w:author="Vilson Lu" w:date="2014-08-22T06:42:00Z"/>
        </w:rPr>
        <w:pPrChange w:id="7079" w:author="TinTin Kalaw" w:date="2014-08-16T12:48:00Z">
          <w:pPr>
            <w:pStyle w:val="Content"/>
          </w:pPr>
        </w:pPrChange>
      </w:pPr>
      <w:bookmarkStart w:id="7080" w:name="_Toc396444971"/>
      <w:bookmarkEnd w:id="7080"/>
    </w:p>
    <w:p w14:paraId="2ED6225F" w14:textId="29BE93F4" w:rsidR="00670C0D" w:rsidDel="00790935" w:rsidRDefault="00670C0D">
      <w:pPr>
        <w:pStyle w:val="Content2"/>
        <w:rPr>
          <w:del w:id="7081" w:author="Vilson Lu" w:date="2014-08-22T06:42:00Z"/>
        </w:rPr>
        <w:pPrChange w:id="7082" w:author="TinTin Kalaw" w:date="2014-08-16T12:48:00Z">
          <w:pPr>
            <w:pStyle w:val="Content1"/>
          </w:pPr>
        </w:pPrChange>
      </w:pPr>
      <w:moveFrom w:id="7083" w:author="Vilson Lu" w:date="2014-08-22T02:49:00Z">
        <w:del w:id="7084" w:author="Vilson Lu" w:date="2014-08-22T06:42:00Z">
          <w:r w:rsidDel="00790935">
            <w:delText>The OpenNLP Coreference resolution is not fully developed yet. It is still very much limited as its implementation is only for noun mentions.</w:delText>
          </w:r>
        </w:del>
      </w:moveFrom>
      <w:bookmarkStart w:id="7085" w:name="_Toc396444972"/>
      <w:bookmarkEnd w:id="7085"/>
    </w:p>
    <w:p w14:paraId="67F158BF" w14:textId="0F3EBE00" w:rsidR="00670C0D" w:rsidRPr="00EC2B65" w:rsidDel="00790935" w:rsidRDefault="00670C0D">
      <w:pPr>
        <w:pStyle w:val="Content2"/>
        <w:rPr>
          <w:del w:id="7086" w:author="Vilson Lu" w:date="2014-08-22T06:42:00Z"/>
          <w:b/>
          <w:sz w:val="22"/>
          <w:szCs w:val="22"/>
        </w:rPr>
        <w:pPrChange w:id="7087" w:author="TinTin Kalaw" w:date="2014-08-16T12:48:00Z">
          <w:pPr/>
        </w:pPrChange>
      </w:pPr>
      <w:bookmarkStart w:id="7088" w:name="_Toc396444973"/>
      <w:bookmarkEnd w:id="7088"/>
    </w:p>
    <w:p w14:paraId="30E6871B" w14:textId="77777777" w:rsidR="00670C0D" w:rsidRDefault="00670C0D" w:rsidP="00670C0D">
      <w:pPr>
        <w:pStyle w:val="Heading3"/>
      </w:pPr>
      <w:bookmarkStart w:id="7089" w:name="_Toc395181710"/>
      <w:bookmarkStart w:id="7090" w:name="_Toc396444974"/>
      <w:bookmarkStart w:id="7091" w:name="_Toc396453058"/>
      <w:moveFromRangeEnd w:id="6940"/>
      <w:r>
        <w:t>ANNIE (Cunningham et al., 2002)</w:t>
      </w:r>
      <w:bookmarkEnd w:id="7089"/>
      <w:bookmarkEnd w:id="7090"/>
      <w:bookmarkEnd w:id="7091"/>
    </w:p>
    <w:p w14:paraId="16D9E9FB" w14:textId="77777777" w:rsidR="00670C0D" w:rsidRDefault="00670C0D">
      <w:pPr>
        <w:pStyle w:val="Content2"/>
        <w:pPrChange w:id="7092" w:author="TinTin Kalaw" w:date="2014-08-16T12:48:00Z">
          <w:pPr/>
        </w:pPrChange>
      </w:pPr>
    </w:p>
    <w:p w14:paraId="40F20D7D" w14:textId="2F8134B4" w:rsidR="00670C0D" w:rsidRPr="003A2ECA" w:rsidRDefault="00670C0D">
      <w:pPr>
        <w:pStyle w:val="Content2"/>
        <w:pPrChange w:id="7093" w:author="TinTin Kalaw" w:date="2014-08-16T12:48:00Z">
          <w:pPr>
            <w:pStyle w:val="Content1"/>
          </w:pPr>
        </w:pPrChange>
      </w:pPr>
      <w:r>
        <w:t>ANNIE or A Nearly-New IE System is a system that contains different modules for NLP tasks. ANNIE is part of the GATE framework. ANNIE uses finite state transducers and JAPE rules to implement the modules. ANNIE has a tokenizer, gazetteer, sentence splitter, semantic tagger and name matcher</w:t>
      </w:r>
      <w:ins w:id="7094" w:author="Vilson Lu" w:date="2014-08-22T06:09:00Z">
        <w:r w:rsidR="00306524">
          <w:t>. This will be used for the POS tagger</w:t>
        </w:r>
      </w:ins>
      <w:ins w:id="7095" w:author="Vilson Lu" w:date="2014-08-22T06:10:00Z">
        <w:r w:rsidR="00306524">
          <w:t xml:space="preserve"> and </w:t>
        </w:r>
      </w:ins>
      <w:ins w:id="7096" w:author="Vilson Lu" w:date="2014-08-22T06:22:00Z">
        <w:r w:rsidR="00B01329">
          <w:t>the JAPE.</w:t>
        </w:r>
      </w:ins>
      <w:del w:id="7097" w:author="Vilson Lu" w:date="2014-08-22T06:09:00Z">
        <w:r w:rsidDel="00306524">
          <w:delText>.</w:delText>
        </w:r>
      </w:del>
    </w:p>
    <w:p w14:paraId="20FC3CF1" w14:textId="5BB23282" w:rsidR="00670C0D" w:rsidRPr="00EC2B65" w:rsidDel="00C16800" w:rsidRDefault="00670C0D">
      <w:pPr>
        <w:pStyle w:val="Content2"/>
        <w:rPr>
          <w:del w:id="7098" w:author="Vilson Lu" w:date="2014-08-22T03:26:00Z"/>
        </w:rPr>
        <w:pPrChange w:id="7099" w:author="TinTin Kalaw" w:date="2014-08-16T12:48:00Z">
          <w:pPr/>
        </w:pPrChange>
      </w:pPr>
    </w:p>
    <w:p w14:paraId="07BABCCD" w14:textId="228106D7" w:rsidR="00670C0D" w:rsidRPr="00511D00" w:rsidDel="00C16800" w:rsidRDefault="00670C0D" w:rsidP="00670C0D">
      <w:pPr>
        <w:pStyle w:val="Heading4"/>
        <w:rPr>
          <w:del w:id="7100" w:author="Vilson Lu" w:date="2014-08-22T03:26:00Z"/>
        </w:rPr>
      </w:pPr>
      <w:del w:id="7101" w:author="Vilson Lu" w:date="2014-08-22T03:26:00Z">
        <w:r w:rsidDel="00C16800">
          <w:delText>Tokenizer</w:delText>
        </w:r>
      </w:del>
    </w:p>
    <w:p w14:paraId="21E9B062" w14:textId="4AF01B14" w:rsidR="00670C0D" w:rsidDel="00C16800" w:rsidRDefault="00670C0D">
      <w:pPr>
        <w:pStyle w:val="Content2"/>
        <w:rPr>
          <w:del w:id="7102" w:author="Vilson Lu" w:date="2014-08-22T03:26:00Z"/>
        </w:rPr>
        <w:pPrChange w:id="7103" w:author="TinTin Kalaw" w:date="2014-08-16T12:48:00Z">
          <w:pPr>
            <w:pStyle w:val="Content"/>
          </w:pPr>
        </w:pPrChange>
      </w:pPr>
    </w:p>
    <w:p w14:paraId="1D206403" w14:textId="0BE6E9AE" w:rsidR="00670C0D" w:rsidDel="00C16800" w:rsidRDefault="00670C0D">
      <w:pPr>
        <w:pStyle w:val="Content2"/>
        <w:rPr>
          <w:del w:id="7104" w:author="Vilson Lu" w:date="2014-08-22T03:26:00Z"/>
        </w:rPr>
        <w:pPrChange w:id="7105" w:author="TinTin Kalaw" w:date="2014-08-16T12:48:00Z">
          <w:pPr>
            <w:pStyle w:val="Content1"/>
          </w:pPr>
        </w:pPrChange>
      </w:pPr>
      <w:del w:id="7106" w:author="Vilson Lu" w:date="2014-08-22T03:26:00Z">
        <w:r w:rsidDel="00C16800">
          <w:delText>ANNIE tokenizer uses rules to split the sentence into words, numbers and punctuations. The tokenizer can also differentiate lower case and upper case words as well as special punctuations. It uses grammar rules to tokenize the strings. By using grammar rules, the tokenizer will be more flexible.</w:delText>
        </w:r>
      </w:del>
    </w:p>
    <w:p w14:paraId="7EA99AB5" w14:textId="349F67A4" w:rsidR="00670C0D" w:rsidRPr="00511D00" w:rsidDel="00C16800" w:rsidRDefault="00670C0D">
      <w:pPr>
        <w:pStyle w:val="Content2"/>
        <w:rPr>
          <w:del w:id="7107" w:author="Vilson Lu" w:date="2014-08-22T03:26:00Z"/>
        </w:rPr>
        <w:pPrChange w:id="7108" w:author="TinTin Kalaw" w:date="2014-08-16T12:48:00Z">
          <w:pPr>
            <w:pStyle w:val="Content"/>
          </w:pPr>
        </w:pPrChange>
      </w:pPr>
    </w:p>
    <w:p w14:paraId="4BA106DE" w14:textId="25C18508" w:rsidR="00670C0D" w:rsidDel="00DB37A8" w:rsidRDefault="00670C0D">
      <w:pPr>
        <w:pStyle w:val="Content2"/>
        <w:rPr>
          <w:del w:id="7109" w:author="Vilson Lu" w:date="2014-08-16T15:43:00Z"/>
        </w:rPr>
        <w:pPrChange w:id="7110" w:author="TinTin Kalaw" w:date="2014-08-16T12:48:00Z">
          <w:pPr>
            <w:pStyle w:val="Content1"/>
          </w:pPr>
        </w:pPrChange>
      </w:pPr>
      <w:del w:id="7111" w:author="Vilson Lu" w:date="2014-08-22T03:26:00Z">
        <w:r w:rsidDel="00C16800">
          <w:delTex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delText>
        </w:r>
        <w:r w:rsidRPr="00D00BB9" w:rsidDel="00C16800">
          <w:delText>₱</w:delText>
        </w:r>
        <w:r w:rsidDel="00C16800">
          <w:delText xml:space="preserve">”, </w:delText>
        </w:r>
        <w:r w:rsidRPr="00D00BB9" w:rsidDel="00C16800">
          <w:delText>“₤”</w:delText>
        </w:r>
        <w:r w:rsidDel="00C16800">
          <w:delText>) and symbol (“&amp;”, “^”).  Fourth type is the punctuation. The punctuation has three categories, start punctuation (‘(‘, ‘[‘), 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a SpaceToken.</w:delText>
        </w:r>
      </w:del>
    </w:p>
    <w:p w14:paraId="7B9148E3" w14:textId="77777777" w:rsidR="00670C0D" w:rsidDel="00DB37A8" w:rsidRDefault="00670C0D">
      <w:pPr>
        <w:pStyle w:val="Content2"/>
        <w:rPr>
          <w:ins w:id="7112" w:author="TinTin Kalaw" w:date="2014-08-16T13:19:00Z"/>
          <w:del w:id="7113" w:author="Vilson Lu" w:date="2014-08-16T15:43:00Z"/>
        </w:rPr>
        <w:pPrChange w:id="7114" w:author="TinTin Kalaw" w:date="2014-08-16T12:48:00Z">
          <w:pPr>
            <w:pStyle w:val="Content"/>
            <w:ind w:left="0"/>
          </w:pPr>
        </w:pPrChange>
      </w:pPr>
    </w:p>
    <w:p w14:paraId="1B3542A4" w14:textId="77777777" w:rsidR="00E75C6B" w:rsidDel="00DB37A8" w:rsidRDefault="00E75C6B">
      <w:pPr>
        <w:pStyle w:val="Content2"/>
        <w:rPr>
          <w:ins w:id="7115" w:author="TinTin Kalaw" w:date="2014-08-16T13:19:00Z"/>
          <w:del w:id="7116" w:author="Vilson Lu" w:date="2014-08-16T15:43:00Z"/>
        </w:rPr>
        <w:pPrChange w:id="7117" w:author="TinTin Kalaw" w:date="2014-08-16T12:48:00Z">
          <w:pPr>
            <w:pStyle w:val="Content"/>
            <w:ind w:left="0"/>
          </w:pPr>
        </w:pPrChange>
      </w:pPr>
    </w:p>
    <w:p w14:paraId="654A4B18" w14:textId="77777777" w:rsidR="00E75C6B" w:rsidDel="00C16800" w:rsidRDefault="00E75C6B">
      <w:pPr>
        <w:pStyle w:val="Content2"/>
        <w:rPr>
          <w:ins w:id="7118" w:author="TinTin Kalaw" w:date="2014-08-16T13:19:00Z"/>
          <w:del w:id="7119" w:author="Vilson Lu" w:date="2014-08-22T03:26:00Z"/>
        </w:rPr>
        <w:pPrChange w:id="7120" w:author="Vilson Lu" w:date="2014-08-16T15:43:00Z">
          <w:pPr>
            <w:pStyle w:val="Content"/>
            <w:ind w:left="0"/>
          </w:pPr>
        </w:pPrChange>
      </w:pPr>
    </w:p>
    <w:p w14:paraId="6E2FB66D" w14:textId="0032EA8B" w:rsidR="00DB37A8" w:rsidRDefault="00DB37A8">
      <w:pPr>
        <w:rPr>
          <w:ins w:id="7121" w:author="Vilson Lu" w:date="2014-08-16T15:43:00Z"/>
          <w:sz w:val="20"/>
          <w:szCs w:val="20"/>
        </w:rPr>
      </w:pPr>
      <w:ins w:id="7122" w:author="Vilson Lu" w:date="2014-08-16T15:43:00Z">
        <w:del w:id="7123" w:author="TinTin Kalaw" w:date="2014-08-19T08:20:00Z">
          <w:r w:rsidDel="006F08F4">
            <w:br w:type="page"/>
          </w:r>
        </w:del>
      </w:ins>
    </w:p>
    <w:p w14:paraId="2E248D84" w14:textId="0CC6BCB8" w:rsidR="00E75C6B" w:rsidDel="00DB37A8" w:rsidRDefault="00E75C6B">
      <w:pPr>
        <w:pStyle w:val="Content2"/>
        <w:rPr>
          <w:del w:id="7124" w:author="Vilson Lu" w:date="2014-08-16T15:43:00Z"/>
        </w:rPr>
        <w:pPrChange w:id="7125" w:author="TinTin Kalaw" w:date="2014-08-16T12:48:00Z">
          <w:pPr>
            <w:pStyle w:val="Content"/>
            <w:ind w:left="0"/>
          </w:pPr>
        </w:pPrChange>
      </w:pPr>
    </w:p>
    <w:p w14:paraId="0FA62F4B" w14:textId="77777777" w:rsidR="00670C0D" w:rsidRDefault="00670C0D" w:rsidP="00670C0D">
      <w:pPr>
        <w:pStyle w:val="Heading4"/>
      </w:pPr>
      <w:r>
        <w:t>Gazetteer</w:t>
      </w:r>
    </w:p>
    <w:p w14:paraId="7571096A" w14:textId="77777777" w:rsidR="00670C0D" w:rsidRDefault="00670C0D">
      <w:pPr>
        <w:pStyle w:val="Content2"/>
        <w:pPrChange w:id="7126" w:author="TinTin Kalaw" w:date="2014-08-16T12:48:00Z">
          <w:pPr>
            <w:pStyle w:val="Content"/>
          </w:pPr>
        </w:pPrChange>
      </w:pPr>
    </w:p>
    <w:p w14:paraId="0C83180E" w14:textId="77777777" w:rsidR="00670C0D" w:rsidRDefault="00670C0D">
      <w:pPr>
        <w:pStyle w:val="Content2"/>
        <w:pPrChange w:id="7127" w:author="TinTin Kalaw" w:date="2014-08-16T12:48:00Z">
          <w:pPr>
            <w:pStyle w:val="Content1"/>
          </w:pPr>
        </w:pPrChange>
      </w:pPr>
      <w:r>
        <w:t>The gazetteer just contains the list of names, organizations, cities, days of the weeks, and others in plain text.</w:t>
      </w:r>
      <w:r w:rsidRPr="00670C0D">
        <w:rPr>
          <w:rStyle w:val="Content1Char"/>
        </w:rPr>
        <w:t xml:space="preserve"> </w:t>
      </w:r>
      <w:r>
        <w:t>It uses an index files to access the lists which will be compiled in the finite state machines.</w:t>
      </w:r>
    </w:p>
    <w:p w14:paraId="1C3E7DF8" w14:textId="77777777" w:rsidR="00670C0D" w:rsidRDefault="00670C0D">
      <w:pPr>
        <w:pStyle w:val="Content2"/>
        <w:pPrChange w:id="7128" w:author="TinTin Kalaw" w:date="2014-08-16T12:48:00Z">
          <w:pPr>
            <w:pStyle w:val="Content"/>
          </w:pPr>
        </w:pPrChange>
      </w:pPr>
    </w:p>
    <w:p w14:paraId="2473655E" w14:textId="77777777" w:rsidR="00670C0D" w:rsidRDefault="00670C0D" w:rsidP="00670C0D">
      <w:pPr>
        <w:pStyle w:val="Heading4"/>
      </w:pPr>
      <w:r>
        <w:t>Sentence Splitter</w:t>
      </w:r>
    </w:p>
    <w:p w14:paraId="7A048B8E" w14:textId="77777777" w:rsidR="00670C0D" w:rsidRDefault="00670C0D">
      <w:pPr>
        <w:pStyle w:val="Content2"/>
        <w:pPrChange w:id="7129" w:author="TinTin Kalaw" w:date="2014-08-16T12:48:00Z">
          <w:pPr>
            <w:pStyle w:val="Content"/>
          </w:pPr>
        </w:pPrChange>
      </w:pPr>
    </w:p>
    <w:p w14:paraId="1B6AC092" w14:textId="77777777" w:rsidR="00670C0D" w:rsidRDefault="00670C0D">
      <w:pPr>
        <w:pStyle w:val="Content2"/>
        <w:pPrChange w:id="7130" w:author="TinTin Kalaw" w:date="2014-08-16T12:48:00Z">
          <w:pPr>
            <w:pStyle w:val="Content1"/>
          </w:pPr>
        </w:pPrChange>
      </w:pPr>
      <w:r>
        <w:t xml:space="preserve">The sentence splitter uses a finite state transducers to split the text into sentences. It uses gazetteer to check if punctuation is </w:t>
      </w:r>
      <w:r w:rsidRPr="006E4D62">
        <w:t>part</w:t>
      </w:r>
      <w:r>
        <w:t xml:space="preserve"> of an abbreviations or signals the end of the sentence. The sentence are annotated with </w:t>
      </w:r>
      <w:r w:rsidRPr="006E4D62">
        <w:rPr>
          <w:rStyle w:val="Content2Char"/>
          <w:rPrChange w:id="7131" w:author="Vilson Lu" w:date="2014-08-15T23:07:00Z">
            <w:rPr/>
          </w:rPrChange>
        </w:rPr>
        <w:t>the type “Sentence”, the breaks with “Split”. The sentence splitter is domain and application in</w:t>
      </w:r>
      <w:r>
        <w:t>dependent.</w:t>
      </w:r>
    </w:p>
    <w:p w14:paraId="696A6FC9" w14:textId="77777777" w:rsidR="00670C0D" w:rsidRDefault="00670C0D">
      <w:pPr>
        <w:pStyle w:val="Content2"/>
        <w:pPrChange w:id="7132" w:author="TinTin Kalaw" w:date="2014-08-16T12:48:00Z">
          <w:pPr>
            <w:pStyle w:val="Content"/>
          </w:pPr>
        </w:pPrChange>
      </w:pPr>
    </w:p>
    <w:p w14:paraId="334F6E8D" w14:textId="77777777" w:rsidR="00670C0D" w:rsidRDefault="00670C0D" w:rsidP="00670C0D">
      <w:pPr>
        <w:pStyle w:val="Heading4"/>
      </w:pPr>
      <w:r>
        <w:t>Part-Of-Speech (POS) Tagger</w:t>
      </w:r>
    </w:p>
    <w:p w14:paraId="0950ECB8" w14:textId="77777777" w:rsidR="00670C0D" w:rsidRDefault="00670C0D">
      <w:pPr>
        <w:pStyle w:val="Content2"/>
        <w:pPrChange w:id="7133" w:author="TinTin Kalaw" w:date="2014-08-16T12:48:00Z">
          <w:pPr>
            <w:pStyle w:val="Content"/>
          </w:pPr>
        </w:pPrChange>
      </w:pPr>
    </w:p>
    <w:p w14:paraId="00960BFD" w14:textId="77777777" w:rsidR="00670C0D" w:rsidRDefault="00670C0D">
      <w:pPr>
        <w:pStyle w:val="Content2"/>
        <w:pPrChange w:id="7134" w:author="TinTin Kalaw" w:date="2014-08-16T12:48:00Z">
          <w:pPr>
            <w:pStyle w:val="Content1"/>
          </w:pPr>
        </w:pPrChange>
      </w:pPr>
      <w:r>
        <w:t xml:space="preserve">ANNIE POS Tagger uses a modified version of Brill Tagger. It uses lexicons and ruleset that has been trained in the Wall Street Journal corpus. However, the lexicon and rulesets can be changed based on the requirements. There are two additional lexicons, the lexicon for all caps and the lexicon for lowercase. </w:t>
      </w:r>
    </w:p>
    <w:p w14:paraId="1756A4C8" w14:textId="77777777" w:rsidR="00670C0D" w:rsidRDefault="00670C0D">
      <w:pPr>
        <w:pStyle w:val="Content2"/>
        <w:pPrChange w:id="7135" w:author="TinTin Kalaw" w:date="2014-08-16T12:48:00Z">
          <w:pPr>
            <w:pStyle w:val="Content"/>
          </w:pPr>
        </w:pPrChange>
      </w:pPr>
    </w:p>
    <w:p w14:paraId="71FC4527" w14:textId="77777777" w:rsidR="00670C0D" w:rsidRDefault="00670C0D" w:rsidP="00670C0D">
      <w:pPr>
        <w:pStyle w:val="Heading4"/>
      </w:pPr>
      <w:r>
        <w:t>Semantic Tagger</w:t>
      </w:r>
    </w:p>
    <w:p w14:paraId="75F5CCDB" w14:textId="77777777" w:rsidR="00670C0D" w:rsidRDefault="00670C0D">
      <w:pPr>
        <w:pStyle w:val="Content2"/>
        <w:pPrChange w:id="7136" w:author="TinTin Kalaw" w:date="2014-08-16T12:48:00Z">
          <w:pPr>
            <w:pStyle w:val="Content"/>
          </w:pPr>
        </w:pPrChange>
      </w:pPr>
    </w:p>
    <w:p w14:paraId="71C0F480" w14:textId="77777777" w:rsidR="00670C0D" w:rsidRDefault="00670C0D">
      <w:pPr>
        <w:pStyle w:val="Content2"/>
        <w:pPrChange w:id="7137" w:author="TinTin Kalaw" w:date="2014-08-16T12:48:00Z">
          <w:pPr>
            <w:pStyle w:val="Content1"/>
          </w:pPr>
        </w:pPrChange>
      </w:pPr>
      <w:r>
        <w:t>The semantic tagger uses JAPE rules to annotate the entities. The grammar could be designed in such</w:t>
      </w:r>
      <w:r w:rsidRPr="00670C0D">
        <w:rPr>
          <w:rStyle w:val="Content1Char"/>
        </w:rPr>
        <w:t xml:space="preserve"> </w:t>
      </w:r>
      <w:r>
        <w:t>a way that it would recognize the entities. The output of the semantic tagger is the annotated text, which will be needed by the orthographic coreference.</w:t>
      </w:r>
    </w:p>
    <w:p w14:paraId="07303E9E" w14:textId="2C4B2BA1" w:rsidR="00670C0D" w:rsidDel="00790935" w:rsidRDefault="00670C0D">
      <w:pPr>
        <w:rPr>
          <w:del w:id="7138" w:author="Vilson Lu" w:date="2014-08-22T06:42:00Z"/>
        </w:rPr>
        <w:pPrChange w:id="7139" w:author="Vilson Lu" w:date="2014-08-22T06:42:00Z">
          <w:pPr>
            <w:pStyle w:val="Content1"/>
          </w:pPr>
        </w:pPrChange>
      </w:pPr>
    </w:p>
    <w:p w14:paraId="5AD58B64" w14:textId="77777777" w:rsidR="00790935" w:rsidRDefault="00790935">
      <w:pPr>
        <w:rPr>
          <w:ins w:id="7140" w:author="Vilson Lu" w:date="2014-08-22T06:42:00Z"/>
        </w:rPr>
        <w:pPrChange w:id="7141" w:author="Vilson Lu" w:date="2014-08-22T06:42:00Z">
          <w:pPr>
            <w:pStyle w:val="Content"/>
          </w:pPr>
        </w:pPrChange>
      </w:pPr>
    </w:p>
    <w:p w14:paraId="3C92637B" w14:textId="5B82CFA7" w:rsidR="00790935" w:rsidRDefault="00790935">
      <w:pPr>
        <w:rPr>
          <w:ins w:id="7142" w:author="Vilson Lu" w:date="2014-08-22T06:43:00Z"/>
        </w:rPr>
      </w:pPr>
    </w:p>
    <w:p w14:paraId="0E194C17" w14:textId="795B3F25" w:rsidR="00670C0D" w:rsidDel="00C16800" w:rsidRDefault="00670C0D">
      <w:pPr>
        <w:rPr>
          <w:del w:id="7143" w:author="Vilson Lu" w:date="2014-08-22T03:26:00Z"/>
        </w:rPr>
        <w:pPrChange w:id="7144" w:author="Vilson Lu" w:date="2014-08-22T06:42:00Z">
          <w:pPr>
            <w:pStyle w:val="Heading4"/>
          </w:pPr>
        </w:pPrChange>
      </w:pPr>
      <w:del w:id="7145" w:author="Vilson Lu" w:date="2014-08-22T03:26:00Z">
        <w:r w:rsidDel="00C16800">
          <w:delText>Orthographic Coreference (OrthoMatcher)</w:delText>
        </w:r>
      </w:del>
    </w:p>
    <w:p w14:paraId="7B88B46A" w14:textId="3C67C7EE" w:rsidR="00670C0D" w:rsidDel="00C16800" w:rsidRDefault="00670C0D">
      <w:pPr>
        <w:rPr>
          <w:del w:id="7146" w:author="Vilson Lu" w:date="2014-08-22T03:26:00Z"/>
        </w:rPr>
        <w:pPrChange w:id="7147" w:author="Vilson Lu" w:date="2014-08-22T06:42:00Z">
          <w:pPr>
            <w:pStyle w:val="Content"/>
          </w:pPr>
        </w:pPrChange>
      </w:pPr>
    </w:p>
    <w:p w14:paraId="48934DED" w14:textId="56FF3508" w:rsidR="00872CED" w:rsidRDefault="00670C0D">
      <w:pPr>
        <w:rPr>
          <w:ins w:id="7148" w:author="Vilson Lu" w:date="2014-08-22T02:49:00Z"/>
        </w:rPr>
        <w:pPrChange w:id="7149" w:author="Vilson Lu" w:date="2014-08-22T06:42:00Z">
          <w:pPr>
            <w:pStyle w:val="Content1"/>
          </w:pPr>
        </w:pPrChange>
      </w:pPr>
      <w:del w:id="7150" w:author="Vilson Lu" w:date="2014-08-22T03:26:00Z">
        <w:r w:rsidDel="00C16800">
          <w:delText>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to categorized different strings but same entity (i.e. Coca-Cola – Coke, IBM – Blue). It also has table called table of spurious matches. Here, strings matches but represents different entities.</w:delText>
        </w:r>
      </w:del>
    </w:p>
    <w:p w14:paraId="0DDA18F9" w14:textId="77777777" w:rsidR="00F17C35" w:rsidDel="00872CED" w:rsidRDefault="00F17C35">
      <w:pPr>
        <w:pStyle w:val="Content2"/>
        <w:rPr>
          <w:del w:id="7151" w:author="Vilson Lu" w:date="2014-08-22T03:09:00Z"/>
        </w:rPr>
        <w:pPrChange w:id="7152" w:author="TinTin Kalaw" w:date="2014-08-16T12:48:00Z">
          <w:pPr>
            <w:pStyle w:val="Content"/>
          </w:pPr>
        </w:pPrChange>
      </w:pPr>
      <w:bookmarkStart w:id="7153" w:name="_Toc396444975"/>
      <w:bookmarkStart w:id="7154" w:name="_Toc396453059"/>
      <w:bookmarkEnd w:id="7153"/>
      <w:bookmarkEnd w:id="7154"/>
    </w:p>
    <w:p w14:paraId="6B99DDE6" w14:textId="48804CD4" w:rsidR="00872CED" w:rsidRDefault="00872CED">
      <w:pPr>
        <w:pStyle w:val="Heading3"/>
        <w:rPr>
          <w:ins w:id="7155" w:author="Vilson Lu" w:date="2014-08-22T03:10:00Z"/>
        </w:rPr>
        <w:pPrChange w:id="7156" w:author="Vilson Lu" w:date="2014-08-22T03:09:00Z">
          <w:pPr>
            <w:pStyle w:val="Content1"/>
          </w:pPr>
        </w:pPrChange>
      </w:pPr>
      <w:bookmarkStart w:id="7157" w:name="_Toc396444976"/>
      <w:bookmarkStart w:id="7158" w:name="_Toc396453060"/>
      <w:ins w:id="7159" w:author="Vilson Lu" w:date="2014-08-22T03:09:00Z">
        <w:r>
          <w:t>JENA API (McBride, 2002)</w:t>
        </w:r>
      </w:ins>
      <w:bookmarkEnd w:id="7157"/>
      <w:bookmarkEnd w:id="7158"/>
    </w:p>
    <w:p w14:paraId="562148D9" w14:textId="77777777" w:rsidR="00872CED" w:rsidRDefault="00872CED">
      <w:pPr>
        <w:pStyle w:val="Content2"/>
        <w:rPr>
          <w:ins w:id="7160" w:author="Vilson Lu" w:date="2014-08-22T03:10:00Z"/>
        </w:rPr>
        <w:pPrChange w:id="7161" w:author="Vilson Lu" w:date="2014-08-22T03:10:00Z">
          <w:pPr>
            <w:pStyle w:val="Content1"/>
          </w:pPr>
        </w:pPrChange>
      </w:pPr>
    </w:p>
    <w:p w14:paraId="7CFD619F" w14:textId="3C2FF5E2" w:rsidR="00872CED" w:rsidRDefault="00872CED">
      <w:pPr>
        <w:pStyle w:val="Content2"/>
        <w:rPr>
          <w:ins w:id="7162" w:author="Vilson Lu" w:date="2014-08-22T03:18:00Z"/>
        </w:rPr>
        <w:pPrChange w:id="7163" w:author="Vilson Lu" w:date="2014-08-22T03:10:00Z">
          <w:pPr>
            <w:pStyle w:val="Content1"/>
          </w:pPr>
        </w:pPrChange>
      </w:pPr>
      <w:ins w:id="7164" w:author="Vilson Lu" w:date="2014-08-22T03:10:00Z">
        <w:r>
          <w:t xml:space="preserve">JENA is a semantic web applications that helps in building </w:t>
        </w:r>
      </w:ins>
      <w:ins w:id="7165" w:author="Vilson Lu" w:date="2014-08-22T03:11:00Z">
        <w:r>
          <w:t>ontologies. It is a Java-based API that handles OWL and SPARQL. It also includes inference engines</w:t>
        </w:r>
      </w:ins>
      <w:ins w:id="7166" w:author="Vilson Lu" w:date="2014-08-22T03:12:00Z">
        <w:r>
          <w:t xml:space="preserve"> based on OWL and RDF. This will be used to create and manage the ontology.</w:t>
        </w:r>
      </w:ins>
    </w:p>
    <w:p w14:paraId="16830A54" w14:textId="77777777" w:rsidR="00872CED" w:rsidRDefault="00872CED">
      <w:pPr>
        <w:pStyle w:val="Content2"/>
        <w:rPr>
          <w:ins w:id="7167" w:author="Vilson Lu" w:date="2014-08-22T03:18:00Z"/>
        </w:rPr>
        <w:pPrChange w:id="7168" w:author="Vilson Lu" w:date="2014-08-22T03:10:00Z">
          <w:pPr>
            <w:pStyle w:val="Content1"/>
          </w:pPr>
        </w:pPrChange>
      </w:pPr>
    </w:p>
    <w:p w14:paraId="41DFDAEB" w14:textId="4E9AE630" w:rsidR="00872CED" w:rsidRDefault="00872CED">
      <w:pPr>
        <w:pStyle w:val="Content2"/>
        <w:rPr>
          <w:ins w:id="7169" w:author="Vilson Lu" w:date="2014-08-22T03:18:00Z"/>
        </w:rPr>
        <w:pPrChange w:id="7170" w:author="Vilson Lu" w:date="2014-08-22T03:10:00Z">
          <w:pPr>
            <w:pStyle w:val="Content1"/>
          </w:pPr>
        </w:pPrChange>
      </w:pPr>
      <w:ins w:id="7171" w:author="Vilson Lu" w:date="2014-08-22T03:18:00Z">
        <w:r>
          <w:fldChar w:fldCharType="begin"/>
        </w:r>
        <w:r>
          <w:instrText xml:space="preserve"> REF _Ref396440845 \h </w:instrText>
        </w:r>
      </w:ins>
      <w:r>
        <w:fldChar w:fldCharType="separate"/>
      </w:r>
      <w:ins w:id="7172" w:author="Vilson Lu" w:date="2014-08-22T03:18:00Z">
        <w:r>
          <w:t xml:space="preserve">Code Listing </w:t>
        </w:r>
        <w:r>
          <w:rPr>
            <w:noProof/>
          </w:rPr>
          <w:t>3</w:t>
        </w:r>
        <w:r>
          <w:noBreakHyphen/>
        </w:r>
        <w:r>
          <w:rPr>
            <w:noProof/>
          </w:rPr>
          <w:t>1</w:t>
        </w:r>
        <w:r>
          <w:fldChar w:fldCharType="end"/>
        </w:r>
        <w:r>
          <w:t xml:space="preserve"> shows how to create an ontology</w:t>
        </w:r>
      </w:ins>
      <w:ins w:id="7173" w:author="Vilson Lu" w:date="2014-08-22T03:19:00Z">
        <w:r>
          <w:t>.</w:t>
        </w:r>
      </w:ins>
    </w:p>
    <w:p w14:paraId="507B3101" w14:textId="77777777" w:rsidR="00872CED" w:rsidRDefault="00872CED">
      <w:pPr>
        <w:pStyle w:val="Content2"/>
        <w:rPr>
          <w:ins w:id="7174" w:author="Vilson Lu" w:date="2014-08-22T03:12:00Z"/>
        </w:rPr>
        <w:pPrChange w:id="7175" w:author="Vilson Lu" w:date="2014-08-22T03:10:00Z">
          <w:pPr>
            <w:pStyle w:val="Content1"/>
          </w:pPr>
        </w:pPrChange>
      </w:pPr>
    </w:p>
    <w:tbl>
      <w:tblPr>
        <w:tblStyle w:val="TableGrid"/>
        <w:tblW w:w="0" w:type="auto"/>
        <w:tblInd w:w="1440" w:type="dxa"/>
        <w:tblLook w:val="04A0" w:firstRow="1" w:lastRow="0" w:firstColumn="1" w:lastColumn="0" w:noHBand="0" w:noVBand="1"/>
      </w:tblPr>
      <w:tblGrid>
        <w:gridCol w:w="8136"/>
      </w:tblGrid>
      <w:tr w:rsidR="00872CED" w14:paraId="75B49A9C" w14:textId="77777777" w:rsidTr="00F900FB">
        <w:trPr>
          <w:ins w:id="7176" w:author="Vilson Lu" w:date="2014-08-22T03:12:00Z"/>
        </w:trPr>
        <w:tc>
          <w:tcPr>
            <w:tcW w:w="9576" w:type="dxa"/>
          </w:tcPr>
          <w:p w14:paraId="705E88D7" w14:textId="77777777" w:rsidR="00872CED" w:rsidRPr="00790935" w:rsidRDefault="00872CED" w:rsidP="00F900FB">
            <w:pPr>
              <w:pStyle w:val="Content2"/>
              <w:ind w:left="0"/>
              <w:rPr>
                <w:ins w:id="7177" w:author="Vilson Lu" w:date="2014-08-22T03:12:00Z"/>
                <w:b/>
                <w:rPrChange w:id="7178" w:author="Vilson Lu" w:date="2014-08-22T06:43:00Z">
                  <w:rPr>
                    <w:ins w:id="7179" w:author="Vilson Lu" w:date="2014-08-22T03:12:00Z"/>
                  </w:rPr>
                </w:rPrChange>
              </w:rPr>
            </w:pPr>
            <w:ins w:id="7180" w:author="Vilson Lu" w:date="2014-08-22T03:12:00Z">
              <w:r w:rsidRPr="00790935">
                <w:rPr>
                  <w:b/>
                  <w:rPrChange w:id="7181" w:author="Vilson Lu" w:date="2014-08-22T06:43:00Z">
                    <w:rPr/>
                  </w:rPrChange>
                </w:rPr>
                <w:t>Code Listing:</w:t>
              </w:r>
            </w:ins>
          </w:p>
        </w:tc>
      </w:tr>
      <w:tr w:rsidR="00872CED" w14:paraId="08B08F7F" w14:textId="77777777" w:rsidTr="00F900FB">
        <w:trPr>
          <w:ins w:id="7182" w:author="Vilson Lu" w:date="2014-08-22T03:12:00Z"/>
        </w:trPr>
        <w:tc>
          <w:tcPr>
            <w:tcW w:w="9576" w:type="dxa"/>
          </w:tcPr>
          <w:p w14:paraId="040D2E29" w14:textId="67E02150" w:rsidR="00872CED" w:rsidRPr="00872CED" w:rsidRDefault="00872CED" w:rsidP="00F900FB">
            <w:pPr>
              <w:pStyle w:val="Content2"/>
              <w:keepNext/>
              <w:ind w:left="0"/>
              <w:rPr>
                <w:ins w:id="7183" w:author="Vilson Lu" w:date="2014-08-22T03:12:00Z"/>
                <w:lang w:val="en-PH"/>
                <w:rPrChange w:id="7184" w:author="Vilson Lu" w:date="2014-08-22T03:12:00Z">
                  <w:rPr>
                    <w:ins w:id="7185" w:author="Vilson Lu" w:date="2014-08-22T03:12:00Z"/>
                  </w:rPr>
                </w:rPrChange>
              </w:rPr>
            </w:pPr>
            <w:ins w:id="7186" w:author="Vilson Lu" w:date="2014-08-22T03:13:00Z">
              <w:r>
                <w:t>OntModel ontModel = ModelFactory.createOntologyModel(&lt;model spec&gt;);</w:t>
              </w:r>
            </w:ins>
          </w:p>
        </w:tc>
      </w:tr>
    </w:tbl>
    <w:p w14:paraId="787DC23E" w14:textId="15A8D4AB" w:rsidR="00872CED" w:rsidRDefault="00872CED" w:rsidP="00872CED">
      <w:pPr>
        <w:pStyle w:val="Caption"/>
        <w:rPr>
          <w:ins w:id="7187" w:author="Vilson Lu" w:date="2014-08-22T03:19:00Z"/>
        </w:rPr>
      </w:pPr>
      <w:bookmarkStart w:id="7188" w:name="_Ref396440845"/>
      <w:bookmarkStart w:id="7189" w:name="_Ref396440830"/>
      <w:ins w:id="7190" w:author="Vilson Lu" w:date="2014-08-22T03:12:00Z">
        <w:r>
          <w:t xml:space="preserve">Code Listing </w:t>
        </w:r>
      </w:ins>
      <w:ins w:id="7191" w:author="Vilson Lu" w:date="2014-08-22T08:40:00Z">
        <w:r w:rsidR="00F27329">
          <w:fldChar w:fldCharType="begin"/>
        </w:r>
        <w:r w:rsidR="00F27329">
          <w:instrText xml:space="preserve"> STYLEREF 1 \s </w:instrText>
        </w:r>
      </w:ins>
      <w:r w:rsidR="00F27329">
        <w:fldChar w:fldCharType="separate"/>
      </w:r>
      <w:r w:rsidR="00F27329">
        <w:rPr>
          <w:noProof/>
        </w:rPr>
        <w:t>3</w:t>
      </w:r>
      <w:ins w:id="7192" w:author="Vilson Lu" w:date="2014-08-22T08:40:00Z">
        <w:r w:rsidR="00F27329">
          <w:fldChar w:fldCharType="end"/>
        </w:r>
        <w:r w:rsidR="00F27329">
          <w:noBreakHyphen/>
        </w:r>
        <w:r w:rsidR="00F27329">
          <w:fldChar w:fldCharType="begin"/>
        </w:r>
        <w:r w:rsidR="00F27329">
          <w:instrText xml:space="preserve"> SEQ Code_Listing \* ARABIC \s 1 </w:instrText>
        </w:r>
      </w:ins>
      <w:r w:rsidR="00F27329">
        <w:fldChar w:fldCharType="separate"/>
      </w:r>
      <w:ins w:id="7193" w:author="Vilson Lu" w:date="2014-08-22T08:40:00Z">
        <w:r w:rsidR="00F27329">
          <w:rPr>
            <w:noProof/>
          </w:rPr>
          <w:t>1</w:t>
        </w:r>
        <w:r w:rsidR="00F27329">
          <w:fldChar w:fldCharType="end"/>
        </w:r>
      </w:ins>
      <w:bookmarkEnd w:id="7188"/>
      <w:ins w:id="7194" w:author="Vilson Lu" w:date="2014-08-22T03:12:00Z">
        <w:r>
          <w:t>. Example code to create an ontology</w:t>
        </w:r>
      </w:ins>
      <w:bookmarkEnd w:id="7189"/>
    </w:p>
    <w:p w14:paraId="56DBF034" w14:textId="77777777" w:rsidR="00872CED" w:rsidRPr="00872CED" w:rsidRDefault="00872CED">
      <w:pPr>
        <w:rPr>
          <w:ins w:id="7195" w:author="Vilson Lu" w:date="2014-08-22T03:14:00Z"/>
          <w:rPrChange w:id="7196" w:author="Vilson Lu" w:date="2014-08-22T03:19:00Z">
            <w:rPr>
              <w:ins w:id="7197" w:author="Vilson Lu" w:date="2014-08-22T03:14:00Z"/>
            </w:rPr>
          </w:rPrChange>
        </w:rPr>
        <w:pPrChange w:id="7198" w:author="Vilson Lu" w:date="2014-08-22T03:19:00Z">
          <w:pPr>
            <w:pStyle w:val="Caption"/>
          </w:pPr>
        </w:pPrChange>
      </w:pPr>
    </w:p>
    <w:p w14:paraId="035A024D" w14:textId="277D9D79" w:rsidR="00872CED" w:rsidRDefault="00872CED">
      <w:pPr>
        <w:pStyle w:val="Content2"/>
        <w:rPr>
          <w:ins w:id="7199" w:author="Vilson Lu" w:date="2014-08-22T03:18:00Z"/>
        </w:rPr>
        <w:pPrChange w:id="7200" w:author="Vilson Lu" w:date="2014-08-22T03:19:00Z">
          <w:pPr>
            <w:pStyle w:val="Caption"/>
          </w:pPr>
        </w:pPrChange>
      </w:pPr>
      <w:ins w:id="7201" w:author="Vilson Lu" w:date="2014-08-22T03:19:00Z">
        <w:r>
          <w:fldChar w:fldCharType="begin"/>
        </w:r>
        <w:r>
          <w:instrText xml:space="preserve"> REF _Ref396440873 \h </w:instrText>
        </w:r>
      </w:ins>
      <w:r>
        <w:fldChar w:fldCharType="separate"/>
      </w:r>
      <w:ins w:id="7202" w:author="Vilson Lu" w:date="2014-08-22T03:19:00Z">
        <w:r>
          <w:t xml:space="preserve">Code Listing </w:t>
        </w:r>
        <w:r>
          <w:rPr>
            <w:noProof/>
          </w:rPr>
          <w:t>3</w:t>
        </w:r>
        <w:r>
          <w:noBreakHyphen/>
        </w:r>
        <w:r>
          <w:rPr>
            <w:noProof/>
          </w:rPr>
          <w:t>2</w:t>
        </w:r>
        <w:r>
          <w:fldChar w:fldCharType="end"/>
        </w:r>
        <w:r>
          <w:t xml:space="preserve"> shows how to create a class.</w:t>
        </w:r>
      </w:ins>
    </w:p>
    <w:p w14:paraId="12FB6FCD" w14:textId="77777777" w:rsidR="00872CED" w:rsidRPr="00872CED" w:rsidRDefault="00872CED">
      <w:pPr>
        <w:rPr>
          <w:ins w:id="7203" w:author="Vilson Lu" w:date="2014-08-22T03:12:00Z"/>
          <w:rPrChange w:id="7204" w:author="Vilson Lu" w:date="2014-08-22T03:14:00Z">
            <w:rPr>
              <w:ins w:id="7205" w:author="Vilson Lu" w:date="2014-08-22T03:12:00Z"/>
            </w:rPr>
          </w:rPrChange>
        </w:rPr>
        <w:pPrChange w:id="7206" w:author="Vilson Lu" w:date="2014-08-22T03:14:00Z">
          <w:pPr>
            <w:pStyle w:val="Caption"/>
          </w:pPr>
        </w:pPrChange>
      </w:pPr>
    </w:p>
    <w:tbl>
      <w:tblPr>
        <w:tblStyle w:val="TableGrid"/>
        <w:tblW w:w="0" w:type="auto"/>
        <w:tblInd w:w="1440" w:type="dxa"/>
        <w:tblLook w:val="04A0" w:firstRow="1" w:lastRow="0" w:firstColumn="1" w:lastColumn="0" w:noHBand="0" w:noVBand="1"/>
      </w:tblPr>
      <w:tblGrid>
        <w:gridCol w:w="8136"/>
      </w:tblGrid>
      <w:tr w:rsidR="00872CED" w14:paraId="1AC0EF06" w14:textId="77777777" w:rsidTr="00F900FB">
        <w:trPr>
          <w:ins w:id="7207" w:author="Vilson Lu" w:date="2014-08-22T03:13:00Z"/>
        </w:trPr>
        <w:tc>
          <w:tcPr>
            <w:tcW w:w="9576" w:type="dxa"/>
          </w:tcPr>
          <w:p w14:paraId="7455CDB1" w14:textId="77777777" w:rsidR="00872CED" w:rsidRPr="00790935" w:rsidRDefault="00872CED" w:rsidP="00F900FB">
            <w:pPr>
              <w:pStyle w:val="Content2"/>
              <w:ind w:left="0"/>
              <w:rPr>
                <w:ins w:id="7208" w:author="Vilson Lu" w:date="2014-08-22T03:13:00Z"/>
                <w:b/>
                <w:rPrChange w:id="7209" w:author="Vilson Lu" w:date="2014-08-22T06:43:00Z">
                  <w:rPr>
                    <w:ins w:id="7210" w:author="Vilson Lu" w:date="2014-08-22T03:13:00Z"/>
                  </w:rPr>
                </w:rPrChange>
              </w:rPr>
            </w:pPr>
            <w:ins w:id="7211" w:author="Vilson Lu" w:date="2014-08-22T03:13:00Z">
              <w:r w:rsidRPr="00790935">
                <w:rPr>
                  <w:b/>
                  <w:rPrChange w:id="7212" w:author="Vilson Lu" w:date="2014-08-22T06:43:00Z">
                    <w:rPr/>
                  </w:rPrChange>
                </w:rPr>
                <w:t>Code Listing:</w:t>
              </w:r>
            </w:ins>
          </w:p>
        </w:tc>
      </w:tr>
      <w:tr w:rsidR="00872CED" w14:paraId="392DDE83" w14:textId="77777777" w:rsidTr="00F900FB">
        <w:trPr>
          <w:ins w:id="7213" w:author="Vilson Lu" w:date="2014-08-22T03:13:00Z"/>
        </w:trPr>
        <w:tc>
          <w:tcPr>
            <w:tcW w:w="9576" w:type="dxa"/>
          </w:tcPr>
          <w:p w14:paraId="30198A5C" w14:textId="5EDDBBF8" w:rsidR="00872CED" w:rsidRDefault="00872CED" w:rsidP="00F900FB">
            <w:pPr>
              <w:pStyle w:val="Content2"/>
              <w:keepNext/>
              <w:ind w:left="0"/>
              <w:rPr>
                <w:ins w:id="7214" w:author="Vilson Lu" w:date="2014-08-22T03:15:00Z"/>
              </w:rPr>
            </w:pPr>
            <w:ins w:id="7215" w:author="Vilson Lu" w:date="2014-08-22T03:14:00Z">
              <w:r>
                <w:t>Resource r = m.getResource(NS+</w:t>
              </w:r>
            </w:ins>
            <w:ins w:id="7216" w:author="Vilson Lu" w:date="2014-08-22T03:15:00Z">
              <w:r>
                <w:t>”Paper”);</w:t>
              </w:r>
            </w:ins>
          </w:p>
          <w:p w14:paraId="769E7CFD" w14:textId="7B80FD0B" w:rsidR="00872CED" w:rsidRPr="00F21769" w:rsidRDefault="00872CED">
            <w:pPr>
              <w:pStyle w:val="Content2"/>
              <w:keepNext/>
              <w:ind w:left="0"/>
              <w:rPr>
                <w:ins w:id="7217" w:author="Vilson Lu" w:date="2014-08-22T03:13:00Z"/>
                <w:lang w:val="en-PH"/>
              </w:rPr>
            </w:pPr>
            <w:ins w:id="7218" w:author="Vilson Lu" w:date="2014-08-22T03:15:00Z">
              <w:r>
                <w:t>OntClass paper = r.as(OntClass.class);</w:t>
              </w:r>
            </w:ins>
          </w:p>
        </w:tc>
      </w:tr>
    </w:tbl>
    <w:p w14:paraId="2FBE10F2" w14:textId="455D34FE" w:rsidR="00872CED" w:rsidRDefault="00872CED">
      <w:pPr>
        <w:pStyle w:val="Caption"/>
        <w:rPr>
          <w:ins w:id="7219" w:author="Vilson Lu" w:date="2014-08-22T03:21:00Z"/>
        </w:rPr>
      </w:pPr>
      <w:bookmarkStart w:id="7220" w:name="_Ref396440873"/>
      <w:ins w:id="7221" w:author="Vilson Lu" w:date="2014-08-22T03:16:00Z">
        <w:r>
          <w:t xml:space="preserve">Code Listing </w:t>
        </w:r>
      </w:ins>
      <w:ins w:id="7222" w:author="Vilson Lu" w:date="2014-08-22T08:40:00Z">
        <w:r w:rsidR="00F27329">
          <w:fldChar w:fldCharType="begin"/>
        </w:r>
        <w:r w:rsidR="00F27329">
          <w:instrText xml:space="preserve"> STYLEREF 1 \s </w:instrText>
        </w:r>
      </w:ins>
      <w:r w:rsidR="00F27329">
        <w:fldChar w:fldCharType="separate"/>
      </w:r>
      <w:r w:rsidR="00F27329">
        <w:rPr>
          <w:noProof/>
        </w:rPr>
        <w:t>3</w:t>
      </w:r>
      <w:ins w:id="7223" w:author="Vilson Lu" w:date="2014-08-22T08:40:00Z">
        <w:r w:rsidR="00F27329">
          <w:fldChar w:fldCharType="end"/>
        </w:r>
        <w:r w:rsidR="00F27329">
          <w:noBreakHyphen/>
        </w:r>
        <w:r w:rsidR="00F27329">
          <w:fldChar w:fldCharType="begin"/>
        </w:r>
        <w:r w:rsidR="00F27329">
          <w:instrText xml:space="preserve"> SEQ Code_Listing \* ARABIC \s 1 </w:instrText>
        </w:r>
      </w:ins>
      <w:r w:rsidR="00F27329">
        <w:fldChar w:fldCharType="separate"/>
      </w:r>
      <w:ins w:id="7224" w:author="Vilson Lu" w:date="2014-08-22T08:40:00Z">
        <w:r w:rsidR="00F27329">
          <w:rPr>
            <w:noProof/>
          </w:rPr>
          <w:t>2</w:t>
        </w:r>
        <w:r w:rsidR="00F27329">
          <w:fldChar w:fldCharType="end"/>
        </w:r>
      </w:ins>
      <w:bookmarkEnd w:id="7220"/>
      <w:ins w:id="7225" w:author="Vilson Lu" w:date="2014-08-22T03:16:00Z">
        <w:r>
          <w:t xml:space="preserve">. </w:t>
        </w:r>
        <w:r w:rsidRPr="001B6324">
          <w:t>Example code to create a class</w:t>
        </w:r>
      </w:ins>
    </w:p>
    <w:p w14:paraId="1A11DD37" w14:textId="77777777" w:rsidR="00872CED" w:rsidRDefault="00872CED">
      <w:pPr>
        <w:pStyle w:val="Content2"/>
        <w:rPr>
          <w:ins w:id="7226" w:author="Vilson Lu" w:date="2014-08-22T03:25:00Z"/>
        </w:rPr>
        <w:pPrChange w:id="7227" w:author="Vilson Lu" w:date="2014-08-22T03:25:00Z">
          <w:pPr>
            <w:pStyle w:val="Caption"/>
          </w:pPr>
        </w:pPrChange>
      </w:pPr>
    </w:p>
    <w:p w14:paraId="53E5789E" w14:textId="6474CB80" w:rsidR="00872CED" w:rsidRDefault="00872CED">
      <w:pPr>
        <w:pStyle w:val="Content2"/>
        <w:rPr>
          <w:ins w:id="7228" w:author="Vilson Lu" w:date="2014-08-22T03:25:00Z"/>
        </w:rPr>
        <w:pPrChange w:id="7229" w:author="Vilson Lu" w:date="2014-08-22T03:25:00Z">
          <w:pPr>
            <w:pStyle w:val="Caption"/>
          </w:pPr>
        </w:pPrChange>
      </w:pPr>
      <w:ins w:id="7230" w:author="Vilson Lu" w:date="2014-08-22T03:25:00Z">
        <w:r>
          <w:fldChar w:fldCharType="begin"/>
        </w:r>
        <w:r>
          <w:instrText xml:space="preserve"> REF _Ref396441257 \h </w:instrText>
        </w:r>
      </w:ins>
      <w:r>
        <w:fldChar w:fldCharType="separate"/>
      </w:r>
      <w:ins w:id="7231" w:author="Vilson Lu" w:date="2014-08-22T03:25:00Z">
        <w:r>
          <w:t xml:space="preserve">Code Listing </w:t>
        </w:r>
        <w:r>
          <w:rPr>
            <w:noProof/>
          </w:rPr>
          <w:t>3</w:t>
        </w:r>
        <w:r>
          <w:noBreakHyphen/>
        </w:r>
        <w:r>
          <w:rPr>
            <w:noProof/>
          </w:rPr>
          <w:t>3</w:t>
        </w:r>
        <w:r>
          <w:fldChar w:fldCharType="end"/>
        </w:r>
        <w:r>
          <w:t xml:space="preserve"> shows how to create object properties</w:t>
        </w:r>
      </w:ins>
    </w:p>
    <w:p w14:paraId="7A02AE4B" w14:textId="77777777" w:rsidR="00872CED" w:rsidRPr="00872CED" w:rsidRDefault="00872CED">
      <w:pPr>
        <w:pStyle w:val="Content2"/>
        <w:rPr>
          <w:ins w:id="7232" w:author="Vilson Lu" w:date="2014-08-22T03:16:00Z"/>
          <w:rPrChange w:id="7233" w:author="Vilson Lu" w:date="2014-08-22T03:21:00Z">
            <w:rPr>
              <w:ins w:id="7234" w:author="Vilson Lu" w:date="2014-08-22T03:16:00Z"/>
            </w:rPr>
          </w:rPrChange>
        </w:rPr>
        <w:pPrChange w:id="7235" w:author="Vilson Lu" w:date="2014-08-22T03:25:00Z">
          <w:pPr>
            <w:pStyle w:val="Caption"/>
          </w:pPr>
        </w:pPrChange>
      </w:pPr>
    </w:p>
    <w:tbl>
      <w:tblPr>
        <w:tblStyle w:val="TableGrid"/>
        <w:tblW w:w="0" w:type="auto"/>
        <w:tblInd w:w="1440" w:type="dxa"/>
        <w:tblLook w:val="04A0" w:firstRow="1" w:lastRow="0" w:firstColumn="1" w:lastColumn="0" w:noHBand="0" w:noVBand="1"/>
      </w:tblPr>
      <w:tblGrid>
        <w:gridCol w:w="8136"/>
      </w:tblGrid>
      <w:tr w:rsidR="00872CED" w14:paraId="2DCC6013" w14:textId="77777777" w:rsidTr="00F900FB">
        <w:trPr>
          <w:ins w:id="7236" w:author="Vilson Lu" w:date="2014-08-22T03:21:00Z"/>
        </w:trPr>
        <w:tc>
          <w:tcPr>
            <w:tcW w:w="9576" w:type="dxa"/>
          </w:tcPr>
          <w:p w14:paraId="072EE9CF" w14:textId="77777777" w:rsidR="00872CED" w:rsidRPr="00790935" w:rsidRDefault="00872CED" w:rsidP="00F900FB">
            <w:pPr>
              <w:pStyle w:val="Content2"/>
              <w:ind w:left="0"/>
              <w:rPr>
                <w:ins w:id="7237" w:author="Vilson Lu" w:date="2014-08-22T03:21:00Z"/>
                <w:b/>
                <w:rPrChange w:id="7238" w:author="Vilson Lu" w:date="2014-08-22T06:43:00Z">
                  <w:rPr>
                    <w:ins w:id="7239" w:author="Vilson Lu" w:date="2014-08-22T03:21:00Z"/>
                  </w:rPr>
                </w:rPrChange>
              </w:rPr>
            </w:pPr>
            <w:ins w:id="7240" w:author="Vilson Lu" w:date="2014-08-22T03:21:00Z">
              <w:r w:rsidRPr="00790935">
                <w:rPr>
                  <w:b/>
                  <w:rPrChange w:id="7241" w:author="Vilson Lu" w:date="2014-08-22T06:43:00Z">
                    <w:rPr/>
                  </w:rPrChange>
                </w:rPr>
                <w:t>Code Listing:</w:t>
              </w:r>
            </w:ins>
          </w:p>
        </w:tc>
      </w:tr>
      <w:tr w:rsidR="00872CED" w:rsidRPr="00F21769" w14:paraId="1F7B3E78" w14:textId="77777777" w:rsidTr="00F900FB">
        <w:trPr>
          <w:ins w:id="7242" w:author="Vilson Lu" w:date="2014-08-22T03:21:00Z"/>
        </w:trPr>
        <w:tc>
          <w:tcPr>
            <w:tcW w:w="9576" w:type="dxa"/>
          </w:tcPr>
          <w:p w14:paraId="0EE75140" w14:textId="77777777" w:rsidR="00872CED" w:rsidRDefault="00872CED">
            <w:pPr>
              <w:pStyle w:val="Content2"/>
              <w:ind w:left="0"/>
              <w:rPr>
                <w:ins w:id="7243" w:author="Vilson Lu" w:date="2014-08-22T03:22:00Z"/>
              </w:rPr>
              <w:pPrChange w:id="7244" w:author="Vilson Lu" w:date="2014-08-22T03:22:00Z">
                <w:pPr>
                  <w:pStyle w:val="Content2"/>
                  <w:keepNext/>
                </w:pPr>
              </w:pPrChange>
            </w:pPr>
            <w:ins w:id="7245" w:author="Vilson Lu" w:date="2014-08-22T03:22:00Z">
              <w:r>
                <w:t>ObjectProperty hasProgramme = m.createObjectProperty( NS + "hasProgramme" );</w:t>
              </w:r>
            </w:ins>
          </w:p>
          <w:p w14:paraId="5B24D027" w14:textId="77777777" w:rsidR="00872CED" w:rsidRDefault="00872CED">
            <w:pPr>
              <w:pStyle w:val="Content2"/>
              <w:rPr>
                <w:ins w:id="7246" w:author="Vilson Lu" w:date="2014-08-22T03:22:00Z"/>
              </w:rPr>
              <w:pPrChange w:id="7247" w:author="Vilson Lu" w:date="2014-08-22T03:22:00Z">
                <w:pPr>
                  <w:pStyle w:val="Content2"/>
                  <w:keepNext/>
                </w:pPr>
              </w:pPrChange>
            </w:pPr>
          </w:p>
          <w:p w14:paraId="2E524215" w14:textId="77777777" w:rsidR="00872CED" w:rsidRDefault="00872CED">
            <w:pPr>
              <w:pStyle w:val="Content2"/>
              <w:ind w:left="0"/>
              <w:rPr>
                <w:ins w:id="7248" w:author="Vilson Lu" w:date="2014-08-22T03:22:00Z"/>
              </w:rPr>
              <w:pPrChange w:id="7249" w:author="Vilson Lu" w:date="2014-08-22T03:22:00Z">
                <w:pPr>
                  <w:pStyle w:val="Content2"/>
                  <w:keepNext/>
                </w:pPr>
              </w:pPrChange>
            </w:pPr>
            <w:ins w:id="7250" w:author="Vilson Lu" w:date="2014-08-22T03:22:00Z">
              <w:r>
                <w:t>hasProgramme.addDomain( orgEvent );</w:t>
              </w:r>
            </w:ins>
          </w:p>
          <w:p w14:paraId="24BDF845" w14:textId="77777777" w:rsidR="00872CED" w:rsidRDefault="00872CED">
            <w:pPr>
              <w:pStyle w:val="Content2"/>
              <w:ind w:left="0"/>
              <w:rPr>
                <w:ins w:id="7251" w:author="Vilson Lu" w:date="2014-08-22T03:22:00Z"/>
              </w:rPr>
              <w:pPrChange w:id="7252" w:author="Vilson Lu" w:date="2014-08-22T03:22:00Z">
                <w:pPr>
                  <w:pStyle w:val="Content2"/>
                  <w:keepNext/>
                </w:pPr>
              </w:pPrChange>
            </w:pPr>
            <w:ins w:id="7253" w:author="Vilson Lu" w:date="2014-08-22T03:22:00Z">
              <w:r>
                <w:t>body.addRange( programme );</w:t>
              </w:r>
            </w:ins>
          </w:p>
          <w:p w14:paraId="3A530F35" w14:textId="26EA4456" w:rsidR="00872CED" w:rsidRPr="00F21769" w:rsidRDefault="00872CED">
            <w:pPr>
              <w:pStyle w:val="Content2"/>
              <w:keepNext/>
              <w:ind w:left="0"/>
              <w:rPr>
                <w:ins w:id="7254" w:author="Vilson Lu" w:date="2014-08-22T03:21:00Z"/>
                <w:lang w:val="en-PH"/>
              </w:rPr>
            </w:pPr>
            <w:ins w:id="7255" w:author="Vilson Lu" w:date="2014-08-22T03:22:00Z">
              <w:r>
                <w:t>body.addLabel( "has programme", "en" );</w:t>
              </w:r>
            </w:ins>
          </w:p>
        </w:tc>
      </w:tr>
    </w:tbl>
    <w:p w14:paraId="2370394F" w14:textId="7895ABF0" w:rsidR="00872CED" w:rsidRDefault="00872CED">
      <w:pPr>
        <w:pStyle w:val="Caption"/>
        <w:rPr>
          <w:ins w:id="7256" w:author="Vilson Lu" w:date="2014-08-22T03:24:00Z"/>
        </w:rPr>
      </w:pPr>
      <w:bookmarkStart w:id="7257" w:name="_Ref396441257"/>
      <w:ins w:id="7258" w:author="Vilson Lu" w:date="2014-08-22T03:22:00Z">
        <w:r>
          <w:t xml:space="preserve">Code Listing </w:t>
        </w:r>
      </w:ins>
      <w:ins w:id="7259" w:author="Vilson Lu" w:date="2014-08-22T08:40:00Z">
        <w:r w:rsidR="00F27329">
          <w:fldChar w:fldCharType="begin"/>
        </w:r>
        <w:r w:rsidR="00F27329">
          <w:instrText xml:space="preserve"> STYLEREF 1 \s </w:instrText>
        </w:r>
      </w:ins>
      <w:r w:rsidR="00F27329">
        <w:fldChar w:fldCharType="separate"/>
      </w:r>
      <w:r w:rsidR="00F27329">
        <w:rPr>
          <w:noProof/>
        </w:rPr>
        <w:t>3</w:t>
      </w:r>
      <w:ins w:id="7260" w:author="Vilson Lu" w:date="2014-08-22T08:40:00Z">
        <w:r w:rsidR="00F27329">
          <w:fldChar w:fldCharType="end"/>
        </w:r>
        <w:r w:rsidR="00F27329">
          <w:noBreakHyphen/>
        </w:r>
        <w:r w:rsidR="00F27329">
          <w:fldChar w:fldCharType="begin"/>
        </w:r>
        <w:r w:rsidR="00F27329">
          <w:instrText xml:space="preserve"> SEQ Code_Listing \* ARABIC \s 1 </w:instrText>
        </w:r>
      </w:ins>
      <w:r w:rsidR="00F27329">
        <w:fldChar w:fldCharType="separate"/>
      </w:r>
      <w:ins w:id="7261" w:author="Vilson Lu" w:date="2014-08-22T08:40:00Z">
        <w:r w:rsidR="00F27329">
          <w:rPr>
            <w:noProof/>
          </w:rPr>
          <w:t>3</w:t>
        </w:r>
        <w:r w:rsidR="00F27329">
          <w:fldChar w:fldCharType="end"/>
        </w:r>
      </w:ins>
      <w:bookmarkEnd w:id="7257"/>
      <w:ins w:id="7262" w:author="Vilson Lu" w:date="2014-08-22T03:22:00Z">
        <w:r>
          <w:t>. Example code to create object properties</w:t>
        </w:r>
      </w:ins>
    </w:p>
    <w:p w14:paraId="547E3CFE" w14:textId="77777777" w:rsidR="00872CED" w:rsidRDefault="00872CED">
      <w:pPr>
        <w:rPr>
          <w:ins w:id="7263" w:author="Vilson Lu" w:date="2014-08-22T03:25:00Z"/>
        </w:rPr>
        <w:pPrChange w:id="7264" w:author="Vilson Lu" w:date="2014-08-22T03:24:00Z">
          <w:pPr>
            <w:pStyle w:val="Caption"/>
          </w:pPr>
        </w:pPrChange>
      </w:pPr>
    </w:p>
    <w:p w14:paraId="6FAFE6BB" w14:textId="6ED05F50" w:rsidR="00872CED" w:rsidRDefault="00872CED">
      <w:pPr>
        <w:pStyle w:val="Content2"/>
        <w:rPr>
          <w:ins w:id="7265" w:author="Vilson Lu" w:date="2014-08-22T03:26:00Z"/>
        </w:rPr>
        <w:pPrChange w:id="7266" w:author="Vilson Lu" w:date="2014-08-22T03:25:00Z">
          <w:pPr>
            <w:pStyle w:val="Caption"/>
          </w:pPr>
        </w:pPrChange>
      </w:pPr>
      <w:ins w:id="7267" w:author="Vilson Lu" w:date="2014-08-22T03:25:00Z">
        <w:r>
          <w:fldChar w:fldCharType="begin"/>
        </w:r>
        <w:r>
          <w:instrText xml:space="preserve"> REF _Ref396441286 \h </w:instrText>
        </w:r>
      </w:ins>
      <w:r>
        <w:fldChar w:fldCharType="separate"/>
      </w:r>
      <w:ins w:id="7268" w:author="Vilson Lu" w:date="2014-08-22T03:25:00Z">
        <w:r>
          <w:t xml:space="preserve">Code Listing </w:t>
        </w:r>
        <w:r>
          <w:rPr>
            <w:noProof/>
          </w:rPr>
          <w:t>3</w:t>
        </w:r>
        <w:r>
          <w:noBreakHyphen/>
        </w:r>
        <w:r>
          <w:rPr>
            <w:noProof/>
          </w:rPr>
          <w:t>4</w:t>
        </w:r>
        <w:r>
          <w:fldChar w:fldCharType="end"/>
        </w:r>
      </w:ins>
      <w:ins w:id="7269" w:author="Vilson Lu" w:date="2014-08-22T03:26:00Z">
        <w:r>
          <w:t xml:space="preserve"> shows how to create instance/individuals</w:t>
        </w:r>
      </w:ins>
    </w:p>
    <w:p w14:paraId="395AE357" w14:textId="77777777" w:rsidR="00872CED" w:rsidRPr="00872CED" w:rsidRDefault="00872CED">
      <w:pPr>
        <w:pStyle w:val="Content2"/>
        <w:rPr>
          <w:ins w:id="7270" w:author="Vilson Lu" w:date="2014-08-22T03:16:00Z"/>
          <w:rPrChange w:id="7271" w:author="Vilson Lu" w:date="2014-08-22T03:24:00Z">
            <w:rPr>
              <w:ins w:id="7272" w:author="Vilson Lu" w:date="2014-08-22T03:16:00Z"/>
            </w:rPr>
          </w:rPrChange>
        </w:rPr>
        <w:pPrChange w:id="7273" w:author="Vilson Lu" w:date="2014-08-22T03:25:00Z">
          <w:pPr>
            <w:pStyle w:val="Caption"/>
          </w:pPr>
        </w:pPrChange>
      </w:pPr>
    </w:p>
    <w:tbl>
      <w:tblPr>
        <w:tblStyle w:val="TableGrid"/>
        <w:tblW w:w="0" w:type="auto"/>
        <w:tblInd w:w="1440" w:type="dxa"/>
        <w:tblLook w:val="04A0" w:firstRow="1" w:lastRow="0" w:firstColumn="1" w:lastColumn="0" w:noHBand="0" w:noVBand="1"/>
      </w:tblPr>
      <w:tblGrid>
        <w:gridCol w:w="8136"/>
      </w:tblGrid>
      <w:tr w:rsidR="00872CED" w14:paraId="54A5A2EA" w14:textId="77777777" w:rsidTr="00F900FB">
        <w:trPr>
          <w:ins w:id="7274" w:author="Vilson Lu" w:date="2014-08-22T03:23:00Z"/>
        </w:trPr>
        <w:tc>
          <w:tcPr>
            <w:tcW w:w="9576" w:type="dxa"/>
          </w:tcPr>
          <w:p w14:paraId="1C8FD330" w14:textId="77777777" w:rsidR="00872CED" w:rsidRPr="00790935" w:rsidRDefault="00872CED" w:rsidP="00F900FB">
            <w:pPr>
              <w:pStyle w:val="Content2"/>
              <w:ind w:left="0"/>
              <w:rPr>
                <w:ins w:id="7275" w:author="Vilson Lu" w:date="2014-08-22T03:23:00Z"/>
                <w:b/>
                <w:rPrChange w:id="7276" w:author="Vilson Lu" w:date="2014-08-22T06:43:00Z">
                  <w:rPr>
                    <w:ins w:id="7277" w:author="Vilson Lu" w:date="2014-08-22T03:23:00Z"/>
                  </w:rPr>
                </w:rPrChange>
              </w:rPr>
            </w:pPr>
            <w:ins w:id="7278" w:author="Vilson Lu" w:date="2014-08-22T03:23:00Z">
              <w:r w:rsidRPr="00790935">
                <w:rPr>
                  <w:b/>
                  <w:rPrChange w:id="7279" w:author="Vilson Lu" w:date="2014-08-22T06:43:00Z">
                    <w:rPr/>
                  </w:rPrChange>
                </w:rPr>
                <w:t>Code Listing:</w:t>
              </w:r>
            </w:ins>
          </w:p>
        </w:tc>
      </w:tr>
      <w:tr w:rsidR="00872CED" w:rsidRPr="00F21769" w14:paraId="34204184" w14:textId="77777777" w:rsidTr="00F900FB">
        <w:trPr>
          <w:ins w:id="7280" w:author="Vilson Lu" w:date="2014-08-22T03:23:00Z"/>
        </w:trPr>
        <w:tc>
          <w:tcPr>
            <w:tcW w:w="9576" w:type="dxa"/>
          </w:tcPr>
          <w:p w14:paraId="73FACD05" w14:textId="77777777" w:rsidR="00872CED" w:rsidRDefault="00872CED">
            <w:pPr>
              <w:pStyle w:val="Content2"/>
              <w:ind w:left="0"/>
              <w:rPr>
                <w:ins w:id="7281" w:author="Vilson Lu" w:date="2014-08-22T03:24:00Z"/>
              </w:rPr>
              <w:pPrChange w:id="7282" w:author="Vilson Lu" w:date="2014-08-22T03:24:00Z">
                <w:pPr>
                  <w:pStyle w:val="Content2"/>
                </w:pPr>
              </w:pPrChange>
            </w:pPr>
            <w:ins w:id="7283" w:author="Vilson Lu" w:date="2014-08-22T03:24:00Z">
              <w:r>
                <w:t>OntClass c = m.createClass( NS + "SomeClass" );</w:t>
              </w:r>
            </w:ins>
          </w:p>
          <w:p w14:paraId="266E5F87" w14:textId="090D2359" w:rsidR="00872CED" w:rsidRDefault="00872CED">
            <w:pPr>
              <w:pStyle w:val="Content2"/>
              <w:ind w:left="0"/>
              <w:rPr>
                <w:ins w:id="7284" w:author="Vilson Lu" w:date="2014-08-22T03:24:00Z"/>
              </w:rPr>
              <w:pPrChange w:id="7285" w:author="Vilson Lu" w:date="2014-08-22T03:24:00Z">
                <w:pPr>
                  <w:pStyle w:val="Content2"/>
                </w:pPr>
              </w:pPrChange>
            </w:pPr>
          </w:p>
          <w:p w14:paraId="73538299" w14:textId="77777777" w:rsidR="00872CED" w:rsidRDefault="00872CED">
            <w:pPr>
              <w:pStyle w:val="Content2"/>
              <w:ind w:left="0"/>
              <w:rPr>
                <w:ins w:id="7286" w:author="Vilson Lu" w:date="2014-08-22T03:24:00Z"/>
              </w:rPr>
              <w:pPrChange w:id="7287" w:author="Vilson Lu" w:date="2014-08-22T03:24:00Z">
                <w:pPr>
                  <w:pStyle w:val="Content2"/>
                </w:pPr>
              </w:pPrChange>
            </w:pPr>
            <w:ins w:id="7288" w:author="Vilson Lu" w:date="2014-08-22T03:24:00Z">
              <w:r>
                <w:t>Individual ind0 = m.createIndividual( NS + "ind0", c );</w:t>
              </w:r>
            </w:ins>
          </w:p>
          <w:p w14:paraId="65C62F80" w14:textId="77777777" w:rsidR="00872CED" w:rsidRDefault="00872CED" w:rsidP="00872CED">
            <w:pPr>
              <w:pStyle w:val="Content2"/>
              <w:rPr>
                <w:ins w:id="7289" w:author="Vilson Lu" w:date="2014-08-22T03:24:00Z"/>
              </w:rPr>
            </w:pPr>
          </w:p>
          <w:p w14:paraId="7F192E84" w14:textId="77777777" w:rsidR="00872CED" w:rsidRDefault="00872CED">
            <w:pPr>
              <w:pStyle w:val="Content2"/>
              <w:ind w:left="0"/>
              <w:rPr>
                <w:ins w:id="7290" w:author="Vilson Lu" w:date="2014-08-22T03:24:00Z"/>
              </w:rPr>
              <w:pPrChange w:id="7291" w:author="Vilson Lu" w:date="2014-08-22T03:24:00Z">
                <w:pPr>
                  <w:pStyle w:val="Content2"/>
                </w:pPr>
              </w:pPrChange>
            </w:pPr>
            <w:ins w:id="7292" w:author="Vilson Lu" w:date="2014-08-22T03:24:00Z">
              <w:r>
                <w:t>// second way: use a call on OntClass</w:t>
              </w:r>
            </w:ins>
          </w:p>
          <w:p w14:paraId="230C90EB" w14:textId="041A892D" w:rsidR="00872CED" w:rsidRPr="00F21769" w:rsidRDefault="00872CED">
            <w:pPr>
              <w:pStyle w:val="Content2"/>
              <w:keepNext/>
              <w:ind w:left="0"/>
              <w:rPr>
                <w:ins w:id="7293" w:author="Vilson Lu" w:date="2014-08-22T03:23:00Z"/>
                <w:lang w:val="en-PH"/>
              </w:rPr>
            </w:pPr>
            <w:ins w:id="7294" w:author="Vilson Lu" w:date="2014-08-22T03:24:00Z">
              <w:r>
                <w:t>Individual ind1 = c.createIndividual( NS + "ind1" );</w:t>
              </w:r>
            </w:ins>
          </w:p>
        </w:tc>
      </w:tr>
    </w:tbl>
    <w:p w14:paraId="23535F19" w14:textId="0BCEE2BC" w:rsidR="00872CED" w:rsidRPr="00872CED" w:rsidRDefault="00872CED">
      <w:pPr>
        <w:pStyle w:val="Caption"/>
        <w:rPr>
          <w:ins w:id="7295" w:author="Vilson Lu" w:date="2014-08-22T03:13:00Z"/>
        </w:rPr>
      </w:pPr>
      <w:bookmarkStart w:id="7296" w:name="_Ref396441286"/>
      <w:ins w:id="7297" w:author="Vilson Lu" w:date="2014-08-22T03:24:00Z">
        <w:r>
          <w:t xml:space="preserve">Code Listing </w:t>
        </w:r>
      </w:ins>
      <w:ins w:id="7298" w:author="Vilson Lu" w:date="2014-08-22T08:40:00Z">
        <w:r w:rsidR="00F27329">
          <w:fldChar w:fldCharType="begin"/>
        </w:r>
        <w:r w:rsidR="00F27329">
          <w:instrText xml:space="preserve"> STYLEREF 1 \s </w:instrText>
        </w:r>
      </w:ins>
      <w:r w:rsidR="00F27329">
        <w:fldChar w:fldCharType="separate"/>
      </w:r>
      <w:r w:rsidR="00F27329">
        <w:rPr>
          <w:noProof/>
        </w:rPr>
        <w:t>3</w:t>
      </w:r>
      <w:ins w:id="7299" w:author="Vilson Lu" w:date="2014-08-22T08:40:00Z">
        <w:r w:rsidR="00F27329">
          <w:fldChar w:fldCharType="end"/>
        </w:r>
        <w:r w:rsidR="00F27329">
          <w:noBreakHyphen/>
        </w:r>
        <w:r w:rsidR="00F27329">
          <w:fldChar w:fldCharType="begin"/>
        </w:r>
        <w:r w:rsidR="00F27329">
          <w:instrText xml:space="preserve"> SEQ Code_Listing \* ARABIC \s 1 </w:instrText>
        </w:r>
      </w:ins>
      <w:r w:rsidR="00F27329">
        <w:fldChar w:fldCharType="separate"/>
      </w:r>
      <w:ins w:id="7300" w:author="Vilson Lu" w:date="2014-08-22T08:40:00Z">
        <w:r w:rsidR="00F27329">
          <w:rPr>
            <w:noProof/>
          </w:rPr>
          <w:t>4</w:t>
        </w:r>
        <w:r w:rsidR="00F27329">
          <w:fldChar w:fldCharType="end"/>
        </w:r>
      </w:ins>
      <w:bookmarkEnd w:id="7296"/>
      <w:ins w:id="7301" w:author="Vilson Lu" w:date="2014-08-22T03:24:00Z">
        <w:r>
          <w:t>. Example codes to create an instance</w:t>
        </w:r>
      </w:ins>
    </w:p>
    <w:p w14:paraId="299CE716" w14:textId="64CFF8D6" w:rsidR="00872CED" w:rsidRDefault="00872CED">
      <w:pPr>
        <w:pStyle w:val="Content2"/>
        <w:tabs>
          <w:tab w:val="left" w:pos="7380"/>
        </w:tabs>
        <w:rPr>
          <w:ins w:id="7302" w:author="Vilson Lu" w:date="2014-08-22T03:13:00Z"/>
        </w:rPr>
        <w:pPrChange w:id="7303" w:author="Vilson Lu" w:date="2014-08-22T03:15:00Z">
          <w:pPr>
            <w:pStyle w:val="Content2"/>
          </w:pPr>
        </w:pPrChange>
      </w:pPr>
      <w:ins w:id="7304" w:author="Vilson Lu" w:date="2014-08-22T03:15:00Z">
        <w:r>
          <w:tab/>
        </w:r>
      </w:ins>
    </w:p>
    <w:p w14:paraId="2C8385D6" w14:textId="77777777" w:rsidR="00872CED" w:rsidRDefault="00872CED">
      <w:pPr>
        <w:pStyle w:val="Content2"/>
        <w:ind w:left="0"/>
        <w:pPrChange w:id="7305" w:author="Vilson Lu" w:date="2014-08-22T03:26:00Z">
          <w:pPr>
            <w:pStyle w:val="Content"/>
          </w:pPr>
        </w:pPrChange>
      </w:pPr>
    </w:p>
    <w:p w14:paraId="077D3857" w14:textId="3BCA6221" w:rsidR="00670C0D" w:rsidDel="00F17C35" w:rsidRDefault="00670C0D" w:rsidP="00670C0D">
      <w:pPr>
        <w:pStyle w:val="Heading3"/>
        <w:rPr>
          <w:del w:id="7306" w:author="Vilson Lu" w:date="2014-08-22T02:49:00Z"/>
        </w:rPr>
      </w:pPr>
      <w:bookmarkStart w:id="7307" w:name="_Toc395181711"/>
      <w:del w:id="7308" w:author="Vilson Lu" w:date="2014-08-22T02:49:00Z">
        <w:r w:rsidDel="00F17C35">
          <w:delText>Twitter NLP Tools (Ritter et al., 2011)</w:delText>
        </w:r>
        <w:bookmarkStart w:id="7309" w:name="_Toc396444977"/>
        <w:bookmarkStart w:id="7310" w:name="_Toc396453061"/>
        <w:bookmarkEnd w:id="7307"/>
        <w:bookmarkEnd w:id="7309"/>
        <w:bookmarkEnd w:id="7310"/>
      </w:del>
    </w:p>
    <w:p w14:paraId="69E71395" w14:textId="5E236261" w:rsidR="00670C0D" w:rsidDel="00F17C35" w:rsidRDefault="00670C0D">
      <w:pPr>
        <w:pStyle w:val="Content2"/>
        <w:rPr>
          <w:del w:id="7311" w:author="Vilson Lu" w:date="2014-08-22T02:49:00Z"/>
        </w:rPr>
        <w:pPrChange w:id="7312" w:author="TinTin Kalaw" w:date="2014-08-16T12:48:00Z">
          <w:pPr>
            <w:pStyle w:val="Content"/>
          </w:pPr>
        </w:pPrChange>
      </w:pPr>
      <w:bookmarkStart w:id="7313" w:name="_Toc396444978"/>
      <w:bookmarkStart w:id="7314" w:name="_Toc396453062"/>
      <w:bookmarkEnd w:id="7313"/>
      <w:bookmarkEnd w:id="7314"/>
    </w:p>
    <w:p w14:paraId="60E71AE3" w14:textId="0CCC09CE" w:rsidR="00670C0D" w:rsidDel="00F17C35" w:rsidRDefault="00670C0D">
      <w:pPr>
        <w:pStyle w:val="Content2"/>
        <w:rPr>
          <w:del w:id="7315" w:author="Vilson Lu" w:date="2014-08-22T02:49:00Z"/>
        </w:rPr>
        <w:pPrChange w:id="7316" w:author="TinTin Kalaw" w:date="2014-08-16T12:48:00Z">
          <w:pPr>
            <w:pStyle w:val="Content1"/>
          </w:pPr>
        </w:pPrChange>
      </w:pPr>
      <w:del w:id="7317" w:author="Vilson Lu" w:date="2014-08-22T02:49:00Z">
        <w:r w:rsidDel="00F17C35">
          <w:delText>The performance of standard NLP tools is degraded when used with Twitter data. This is because the standard NLP tools are trained with a structured news corpora. Twitter corpus, on the other hand, 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The tool addresses the issue by rebuilding the NLP pipeline from POS up to NER. Testing and results show that each module of the tool performs better than its standard NLP counterpart.</w:delText>
        </w:r>
        <w:bookmarkStart w:id="7318" w:name="_Toc396444979"/>
        <w:bookmarkStart w:id="7319" w:name="_Toc396453063"/>
        <w:bookmarkEnd w:id="7318"/>
        <w:bookmarkEnd w:id="7319"/>
      </w:del>
    </w:p>
    <w:p w14:paraId="1CFF558D" w14:textId="0AA0E494" w:rsidR="00670C0D" w:rsidDel="00F17C35" w:rsidRDefault="00670C0D">
      <w:pPr>
        <w:pStyle w:val="Content2"/>
        <w:rPr>
          <w:del w:id="7320" w:author="Vilson Lu" w:date="2014-08-22T02:49:00Z"/>
        </w:rPr>
        <w:pPrChange w:id="7321" w:author="TinTin Kalaw" w:date="2014-08-16T12:48:00Z">
          <w:pPr>
            <w:pStyle w:val="Content"/>
          </w:pPr>
        </w:pPrChange>
      </w:pPr>
      <w:bookmarkStart w:id="7322" w:name="_Toc396444980"/>
      <w:bookmarkStart w:id="7323" w:name="_Toc396453064"/>
      <w:bookmarkEnd w:id="7322"/>
      <w:bookmarkEnd w:id="7323"/>
    </w:p>
    <w:p w14:paraId="2313A872" w14:textId="2B7A2F53" w:rsidR="00E75C6B" w:rsidDel="00F17C35" w:rsidRDefault="00670C0D">
      <w:pPr>
        <w:pStyle w:val="Content2"/>
        <w:rPr>
          <w:del w:id="7324" w:author="Vilson Lu" w:date="2014-08-22T02:49:00Z"/>
        </w:rPr>
        <w:pPrChange w:id="7325" w:author="TinTin Kalaw" w:date="2014-08-19T08:20:00Z">
          <w:pPr>
            <w:pStyle w:val="Content1"/>
          </w:pPr>
        </w:pPrChange>
      </w:pPr>
      <w:del w:id="7326" w:author="Vilson Lu" w:date="2014-08-22T02:49:00Z">
        <w:r w:rsidDel="00F17C35">
          <w:delTex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 T-NER doubles the F1 score of the Stanford NER.</w:delText>
        </w:r>
        <w:bookmarkStart w:id="7327" w:name="_Toc396444981"/>
        <w:bookmarkStart w:id="7328" w:name="_Toc396453065"/>
        <w:bookmarkEnd w:id="7327"/>
        <w:bookmarkEnd w:id="7328"/>
      </w:del>
    </w:p>
    <w:p w14:paraId="30072477" w14:textId="09764C83" w:rsidR="00670C0D" w:rsidDel="00F17C35" w:rsidRDefault="00670C0D">
      <w:pPr>
        <w:pStyle w:val="Content2"/>
        <w:rPr>
          <w:del w:id="7329" w:author="Vilson Lu" w:date="2014-08-22T02:49:00Z"/>
        </w:rPr>
        <w:pPrChange w:id="7330" w:author="TinTin Kalaw" w:date="2014-08-16T12:48:00Z">
          <w:pPr>
            <w:pStyle w:val="Content"/>
          </w:pPr>
        </w:pPrChange>
      </w:pPr>
      <w:bookmarkStart w:id="7331" w:name="_Toc396444982"/>
      <w:bookmarkStart w:id="7332" w:name="_Toc396453066"/>
      <w:bookmarkEnd w:id="7331"/>
      <w:bookmarkEnd w:id="7332"/>
    </w:p>
    <w:p w14:paraId="1D0EAB52" w14:textId="1A61EA66" w:rsidR="00670C0D" w:rsidDel="00F17C35" w:rsidRDefault="00670C0D" w:rsidP="00670C0D">
      <w:pPr>
        <w:pStyle w:val="Heading4"/>
        <w:rPr>
          <w:del w:id="7333" w:author="Vilson Lu" w:date="2014-08-22T02:49:00Z"/>
        </w:rPr>
      </w:pPr>
      <w:del w:id="7334" w:author="Vilson Lu" w:date="2014-08-22T02:49:00Z">
        <w:r w:rsidDel="00F17C35">
          <w:delText>Part-of-Speech Tagging (T-POS)</w:delText>
        </w:r>
        <w:bookmarkStart w:id="7335" w:name="_Toc396444983"/>
        <w:bookmarkStart w:id="7336" w:name="_Toc396453067"/>
        <w:bookmarkEnd w:id="7335"/>
        <w:bookmarkEnd w:id="7336"/>
      </w:del>
    </w:p>
    <w:p w14:paraId="56CF2435" w14:textId="396A165C" w:rsidR="00670C0D" w:rsidDel="00F17C35" w:rsidRDefault="00670C0D">
      <w:pPr>
        <w:pStyle w:val="Content2"/>
        <w:rPr>
          <w:del w:id="7337" w:author="Vilson Lu" w:date="2014-08-22T02:49:00Z"/>
        </w:rPr>
        <w:pPrChange w:id="7338" w:author="TinTin Kalaw" w:date="2014-08-16T12:50:00Z">
          <w:pPr>
            <w:pStyle w:val="Content"/>
          </w:pPr>
        </w:pPrChange>
      </w:pPr>
      <w:bookmarkStart w:id="7339" w:name="_Toc396444984"/>
      <w:bookmarkStart w:id="7340" w:name="_Toc396453068"/>
      <w:bookmarkEnd w:id="7339"/>
      <w:bookmarkEnd w:id="7340"/>
    </w:p>
    <w:p w14:paraId="63ACE0AA" w14:textId="06FD14BD" w:rsidR="00670C0D" w:rsidDel="00F17C35" w:rsidRDefault="00670C0D">
      <w:pPr>
        <w:pStyle w:val="Content2"/>
        <w:rPr>
          <w:del w:id="7341" w:author="Vilson Lu" w:date="2014-08-22T02:49:00Z"/>
        </w:rPr>
        <w:pPrChange w:id="7342" w:author="TinTin Kalaw" w:date="2014-08-16T12:50:00Z">
          <w:pPr>
            <w:pStyle w:val="Content1"/>
          </w:pPr>
        </w:pPrChange>
      </w:pPr>
      <w:del w:id="7343" w:author="Vilson Lu" w:date="2014-08-22T02:49:00Z">
        <w:r w:rsidDel="00F17C35">
          <w:delText>Standard POS taggers suffers because of the nature of the Twitter corpora’s style, vocabulary, and lexical variations. To overcome the problems pertaining to style and vocabulary, 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uses Conditional Random Fields (CRF). T-POS shows a 41% reduction in error against the Stanford POS tagger.</w:delText>
        </w:r>
        <w:bookmarkStart w:id="7344" w:name="_Toc396444985"/>
        <w:bookmarkStart w:id="7345" w:name="_Toc396453069"/>
        <w:bookmarkEnd w:id="7344"/>
        <w:bookmarkEnd w:id="7345"/>
      </w:del>
    </w:p>
    <w:p w14:paraId="7A33CAAC" w14:textId="36115B12" w:rsidR="00670C0D" w:rsidDel="00F17C35" w:rsidRDefault="00670C0D">
      <w:pPr>
        <w:pStyle w:val="Content2"/>
        <w:rPr>
          <w:del w:id="7346" w:author="Vilson Lu" w:date="2014-08-22T02:49:00Z"/>
        </w:rPr>
        <w:pPrChange w:id="7347" w:author="TinTin Kalaw" w:date="2014-08-16T12:50:00Z">
          <w:pPr>
            <w:pStyle w:val="Content"/>
          </w:pPr>
        </w:pPrChange>
      </w:pPr>
      <w:bookmarkStart w:id="7348" w:name="_Toc396444986"/>
      <w:bookmarkStart w:id="7349" w:name="_Toc396453070"/>
      <w:bookmarkEnd w:id="7348"/>
      <w:bookmarkEnd w:id="7349"/>
    </w:p>
    <w:p w14:paraId="2FF31E6C" w14:textId="52DF9529" w:rsidR="00670C0D" w:rsidDel="00F17C35" w:rsidRDefault="00670C0D" w:rsidP="00670C0D">
      <w:pPr>
        <w:pStyle w:val="Heading4"/>
        <w:rPr>
          <w:del w:id="7350" w:author="Vilson Lu" w:date="2014-08-22T02:49:00Z"/>
        </w:rPr>
      </w:pPr>
      <w:del w:id="7351" w:author="Vilson Lu" w:date="2014-08-22T02:49:00Z">
        <w:r w:rsidDel="00F17C35">
          <w:delText>Shallow Parsing or Chunking (T-CHUNK)</w:delText>
        </w:r>
        <w:bookmarkStart w:id="7352" w:name="_Toc396444987"/>
        <w:bookmarkStart w:id="7353" w:name="_Toc396453071"/>
        <w:bookmarkEnd w:id="7352"/>
        <w:bookmarkEnd w:id="7353"/>
      </w:del>
    </w:p>
    <w:p w14:paraId="1CE2EB7B" w14:textId="666A14A4" w:rsidR="00670C0D" w:rsidDel="00F17C35" w:rsidRDefault="00670C0D">
      <w:pPr>
        <w:pStyle w:val="Content2"/>
        <w:rPr>
          <w:del w:id="7354" w:author="Vilson Lu" w:date="2014-08-22T02:49:00Z"/>
        </w:rPr>
        <w:pPrChange w:id="7355" w:author="TinTin Kalaw" w:date="2014-08-16T12:50:00Z">
          <w:pPr>
            <w:pStyle w:val="Content"/>
          </w:pPr>
        </w:pPrChange>
      </w:pPr>
      <w:bookmarkStart w:id="7356" w:name="_Toc396444988"/>
      <w:bookmarkStart w:id="7357" w:name="_Toc396453072"/>
      <w:bookmarkEnd w:id="7356"/>
      <w:bookmarkEnd w:id="7357"/>
    </w:p>
    <w:p w14:paraId="487083C8" w14:textId="4EE05C43" w:rsidR="00670C0D" w:rsidDel="00F17C35" w:rsidRDefault="00670C0D">
      <w:pPr>
        <w:pStyle w:val="Content2"/>
        <w:rPr>
          <w:del w:id="7358" w:author="Vilson Lu" w:date="2014-08-22T02:49:00Z"/>
        </w:rPr>
        <w:pPrChange w:id="7359" w:author="TinTin Kalaw" w:date="2014-08-16T12:50:00Z">
          <w:pPr>
            <w:pStyle w:val="Content1"/>
          </w:pPr>
        </w:pPrChange>
      </w:pPr>
      <w:del w:id="7360" w:author="Vilson Lu" w:date="2014-08-22T02:49:00Z">
        <w:r w:rsidDel="00F17C35">
          <w:delTex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delText>
        </w:r>
        <w:bookmarkStart w:id="7361" w:name="_Toc396444989"/>
        <w:bookmarkStart w:id="7362" w:name="_Toc396453073"/>
        <w:bookmarkEnd w:id="7361"/>
        <w:bookmarkEnd w:id="7362"/>
      </w:del>
    </w:p>
    <w:p w14:paraId="1F7C6F0B" w14:textId="10405893" w:rsidR="00670C0D" w:rsidDel="00F17C35" w:rsidRDefault="00670C0D">
      <w:pPr>
        <w:pStyle w:val="Content2"/>
        <w:rPr>
          <w:del w:id="7363" w:author="Vilson Lu" w:date="2014-08-22T02:49:00Z"/>
        </w:rPr>
        <w:pPrChange w:id="7364" w:author="TinTin Kalaw" w:date="2014-08-16T12:50:00Z">
          <w:pPr>
            <w:pStyle w:val="Content"/>
          </w:pPr>
        </w:pPrChange>
      </w:pPr>
      <w:bookmarkStart w:id="7365" w:name="_Toc396444990"/>
      <w:bookmarkStart w:id="7366" w:name="_Toc396453074"/>
      <w:bookmarkEnd w:id="7365"/>
      <w:bookmarkEnd w:id="7366"/>
    </w:p>
    <w:p w14:paraId="03BCB53E" w14:textId="0F92B7E7" w:rsidR="00670C0D" w:rsidDel="00F17C35" w:rsidRDefault="00670C0D" w:rsidP="00670C0D">
      <w:pPr>
        <w:pStyle w:val="Heading4"/>
        <w:rPr>
          <w:del w:id="7367" w:author="Vilson Lu" w:date="2014-08-22T02:49:00Z"/>
        </w:rPr>
      </w:pPr>
      <w:del w:id="7368" w:author="Vilson Lu" w:date="2014-08-22T02:49:00Z">
        <w:r w:rsidDel="00F17C35">
          <w:delText>Capitalization (T-CAP)</w:delText>
        </w:r>
        <w:bookmarkStart w:id="7369" w:name="_Toc396444991"/>
        <w:bookmarkStart w:id="7370" w:name="_Toc396453075"/>
        <w:bookmarkEnd w:id="7369"/>
        <w:bookmarkEnd w:id="7370"/>
      </w:del>
    </w:p>
    <w:p w14:paraId="7981C07F" w14:textId="0AA5CAC0" w:rsidR="00670C0D" w:rsidDel="00F17C35" w:rsidRDefault="00670C0D">
      <w:pPr>
        <w:pStyle w:val="Content2"/>
        <w:rPr>
          <w:del w:id="7371" w:author="Vilson Lu" w:date="2014-08-22T02:49:00Z"/>
        </w:rPr>
        <w:pPrChange w:id="7372" w:author="TinTin Kalaw" w:date="2014-08-16T12:50:00Z">
          <w:pPr>
            <w:pStyle w:val="Content"/>
          </w:pPr>
        </w:pPrChange>
      </w:pPr>
      <w:bookmarkStart w:id="7373" w:name="_Toc396444992"/>
      <w:bookmarkStart w:id="7374" w:name="_Toc396453076"/>
      <w:bookmarkEnd w:id="7373"/>
      <w:bookmarkEnd w:id="7374"/>
    </w:p>
    <w:p w14:paraId="01C2B217" w14:textId="04C96A96" w:rsidR="00670C0D" w:rsidDel="00F17C35" w:rsidRDefault="00670C0D">
      <w:pPr>
        <w:pStyle w:val="Content2"/>
        <w:rPr>
          <w:del w:id="7375" w:author="Vilson Lu" w:date="2014-08-22T02:49:00Z"/>
        </w:rPr>
        <w:pPrChange w:id="7376" w:author="TinTin Kalaw" w:date="2014-08-16T12:50:00Z">
          <w:pPr>
            <w:pStyle w:val="Content1"/>
          </w:pPr>
        </w:pPrChange>
      </w:pPr>
      <w:del w:id="7377" w:author="Vilson Lu" w:date="2014-08-22T02:49:00Z">
        <w:r w:rsidDel="00F17C35">
          <w:delText xml:space="preserve">One of the key features in recognizing named entities is the capitalization but this is unreliable in tweets. To address this problem, they incorporated information based on the entire content of the tweet to determine if the capitalization is informative. To train the classifier, they manually tagged the 800 tweets if it has an “informative” or “uninformative” capitalization. The classifier is a Support Vector Machine with features such as </w:delText>
        </w:r>
        <w:r w:rsidRPr="00BA11F0" w:rsidDel="00F17C35">
          <w:delTex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delText>
        </w:r>
        <w:r w:rsidDel="00F17C35">
          <w:delText xml:space="preserve"> Results show that T-CAP’s precision, recall, and F1 score is 0.77, 0.98, and 0.86 versus the baseline’s 0.70, 1.00, and 0.82</w:delText>
        </w:r>
        <w:bookmarkStart w:id="7378" w:name="_Toc396444993"/>
        <w:bookmarkStart w:id="7379" w:name="_Toc396453077"/>
        <w:bookmarkEnd w:id="7378"/>
        <w:bookmarkEnd w:id="7379"/>
      </w:del>
    </w:p>
    <w:p w14:paraId="2536C9D7" w14:textId="3E0AAA46" w:rsidR="00670C0D" w:rsidDel="00F17C35" w:rsidRDefault="00670C0D">
      <w:pPr>
        <w:pStyle w:val="Content2"/>
        <w:rPr>
          <w:del w:id="7380" w:author="Vilson Lu" w:date="2014-08-22T02:49:00Z"/>
        </w:rPr>
        <w:pPrChange w:id="7381" w:author="TinTin Kalaw" w:date="2014-08-16T12:50:00Z">
          <w:pPr>
            <w:pStyle w:val="Content"/>
            <w:ind w:left="0"/>
          </w:pPr>
        </w:pPrChange>
      </w:pPr>
      <w:bookmarkStart w:id="7382" w:name="_Toc396444994"/>
      <w:bookmarkStart w:id="7383" w:name="_Toc396453078"/>
      <w:bookmarkEnd w:id="7382"/>
      <w:bookmarkEnd w:id="7383"/>
    </w:p>
    <w:p w14:paraId="41E9FA66" w14:textId="3A331898" w:rsidR="00670C0D" w:rsidDel="00F17C35" w:rsidRDefault="00670C0D" w:rsidP="00670C0D">
      <w:pPr>
        <w:pStyle w:val="Heading4"/>
        <w:rPr>
          <w:del w:id="7384" w:author="Vilson Lu" w:date="2014-08-22T02:49:00Z"/>
        </w:rPr>
      </w:pPr>
      <w:del w:id="7385" w:author="Vilson Lu" w:date="2014-08-22T02:49:00Z">
        <w:r w:rsidDel="00F17C35">
          <w:delText>Segmenting the Named Entities (T-SEG)</w:delText>
        </w:r>
        <w:bookmarkStart w:id="7386" w:name="_Toc396444995"/>
        <w:bookmarkStart w:id="7387" w:name="_Toc396453079"/>
        <w:bookmarkEnd w:id="7386"/>
        <w:bookmarkEnd w:id="7387"/>
      </w:del>
    </w:p>
    <w:p w14:paraId="4837FBDD" w14:textId="55435EE7" w:rsidR="00670C0D" w:rsidDel="00F17C35" w:rsidRDefault="00670C0D">
      <w:pPr>
        <w:pStyle w:val="Content2"/>
        <w:rPr>
          <w:del w:id="7388" w:author="Vilson Lu" w:date="2014-08-22T02:49:00Z"/>
        </w:rPr>
        <w:pPrChange w:id="7389" w:author="TinTin Kalaw" w:date="2014-08-16T12:51:00Z">
          <w:pPr>
            <w:pStyle w:val="Content"/>
          </w:pPr>
        </w:pPrChange>
      </w:pPr>
      <w:bookmarkStart w:id="7390" w:name="_Toc396444996"/>
      <w:bookmarkStart w:id="7391" w:name="_Toc396453080"/>
      <w:bookmarkEnd w:id="7390"/>
      <w:bookmarkEnd w:id="7391"/>
    </w:p>
    <w:p w14:paraId="26C61AD6" w14:textId="2876CE98" w:rsidR="00670C0D" w:rsidDel="00F17C35" w:rsidRDefault="00670C0D">
      <w:pPr>
        <w:pStyle w:val="Content2"/>
        <w:rPr>
          <w:del w:id="7392" w:author="Vilson Lu" w:date="2014-08-22T02:49:00Z"/>
        </w:rPr>
        <w:pPrChange w:id="7393" w:author="TinTin Kalaw" w:date="2014-08-16T12:51:00Z">
          <w:pPr>
            <w:pStyle w:val="Content"/>
          </w:pPr>
        </w:pPrChange>
      </w:pPr>
      <w:del w:id="7394" w:author="Vilson Lu" w:date="2014-08-22T02:49:00Z">
        <w:r w:rsidDel="00F17C35">
          <w:delText>T-SEG utilizes the features of T-CAP and is trained by manually tagging the 2,400 tweets with named entities. @</w:delText>
        </w:r>
        <w:r w:rsidRPr="006E4D62" w:rsidDel="00F17C35">
          <w:rPr>
            <w:rStyle w:val="Content2Char"/>
            <w:rPrChange w:id="7395" w:author="Vilson Lu" w:date="2014-08-15T23:07:00Z">
              <w:rPr/>
            </w:rPrChange>
          </w:rPr>
          <w:delText>u</w:delText>
        </w:r>
        <w:r w:rsidDel="00F17C35">
          <w:delText>sernames were not considered as a named entity. To implement T-SEG, they used a sequence-labeling task using IOB encoding for representing segmentations, CRF, Freebase, and T-POS, T-CHUNK, T-CAP, Brown clusters for feature generation.</w:delText>
        </w:r>
        <w:bookmarkStart w:id="7396" w:name="_Toc396444997"/>
        <w:bookmarkStart w:id="7397" w:name="_Toc396453081"/>
        <w:bookmarkEnd w:id="7396"/>
        <w:bookmarkEnd w:id="7397"/>
      </w:del>
    </w:p>
    <w:p w14:paraId="1DC6D0FA" w14:textId="70E076C1" w:rsidR="00670C0D" w:rsidDel="00F17C35" w:rsidRDefault="00670C0D">
      <w:pPr>
        <w:pStyle w:val="Content2"/>
        <w:rPr>
          <w:del w:id="7398" w:author="Vilson Lu" w:date="2014-08-22T02:49:00Z"/>
        </w:rPr>
        <w:pPrChange w:id="7399" w:author="TinTin Kalaw" w:date="2014-08-16T12:51:00Z">
          <w:pPr>
            <w:pStyle w:val="Content"/>
            <w:ind w:left="0"/>
          </w:pPr>
        </w:pPrChange>
      </w:pPr>
      <w:bookmarkStart w:id="7400" w:name="_Toc396444998"/>
      <w:bookmarkStart w:id="7401" w:name="_Toc396453082"/>
      <w:bookmarkEnd w:id="7400"/>
      <w:bookmarkEnd w:id="7401"/>
    </w:p>
    <w:p w14:paraId="6F4BC109" w14:textId="2FC4C5E6" w:rsidR="00670C0D" w:rsidDel="00F17C35" w:rsidRDefault="00670C0D" w:rsidP="00670C0D">
      <w:pPr>
        <w:pStyle w:val="Heading4"/>
        <w:rPr>
          <w:del w:id="7402" w:author="Vilson Lu" w:date="2014-08-22T02:49:00Z"/>
        </w:rPr>
      </w:pPr>
      <w:del w:id="7403" w:author="Vilson Lu" w:date="2014-08-22T02:49:00Z">
        <w:r w:rsidDel="00F17C35">
          <w:delText xml:space="preserve">Classifying Named </w:delText>
        </w:r>
        <w:r w:rsidRPr="00C833D6" w:rsidDel="00F17C35">
          <w:rPr>
            <w:rStyle w:val="Heading4Char"/>
          </w:rPr>
          <w:delText>E</w:delText>
        </w:r>
        <w:r w:rsidDel="00F17C35">
          <w:delText>ntities (T-CLASS)</w:delText>
        </w:r>
        <w:bookmarkStart w:id="7404" w:name="_Toc396444999"/>
        <w:bookmarkStart w:id="7405" w:name="_Toc396453083"/>
        <w:bookmarkEnd w:id="7404"/>
        <w:bookmarkEnd w:id="7405"/>
      </w:del>
    </w:p>
    <w:p w14:paraId="48397BA4" w14:textId="2AE8E11F" w:rsidR="00670C0D" w:rsidDel="00F17C35" w:rsidRDefault="00670C0D">
      <w:pPr>
        <w:pStyle w:val="Content2"/>
        <w:rPr>
          <w:del w:id="7406" w:author="Vilson Lu" w:date="2014-08-22T02:49:00Z"/>
        </w:rPr>
        <w:pPrChange w:id="7407" w:author="TinTin Kalaw" w:date="2014-08-16T12:51:00Z">
          <w:pPr>
            <w:pStyle w:val="Content"/>
          </w:pPr>
        </w:pPrChange>
      </w:pPr>
      <w:bookmarkStart w:id="7408" w:name="_Toc396445000"/>
      <w:bookmarkStart w:id="7409" w:name="_Toc396453084"/>
      <w:bookmarkEnd w:id="7408"/>
      <w:bookmarkEnd w:id="7409"/>
    </w:p>
    <w:p w14:paraId="604928B4" w14:textId="54134719" w:rsidR="00670C0D" w:rsidDel="00F17C35" w:rsidRDefault="00670C0D">
      <w:pPr>
        <w:pStyle w:val="Content2"/>
        <w:rPr>
          <w:del w:id="7410" w:author="Vilson Lu" w:date="2014-08-22T02:49:00Z"/>
        </w:rPr>
        <w:pPrChange w:id="7411" w:author="TinTin Kalaw" w:date="2014-08-16T12:51:00Z">
          <w:pPr>
            <w:pStyle w:val="Content1"/>
          </w:pPr>
        </w:pPrChange>
      </w:pPr>
      <w:del w:id="7412" w:author="Vilson Lu" w:date="2014-08-22T02:49:00Z">
        <w:r w:rsidDel="00F17C35">
          <w:delText>Freebase is used as a baseline source of distant supervision of entities. To model the unlabeled entities, they made use of a Distant Supervision with Topic Models that applies LabeledLDA. They annotated the 2,400 tweets with the ten types which are popular on twitter: PERSON, GEO-LOCATION, COMPANY, PRODUCT, FACILITY, TV-SHOW, MOVIE, SPORTSTEAM, BAND, and OTHER. Note that a tweet can be annotated with two or more types and that the annotation is used for evaluation purposes.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delText>
        </w:r>
        <w:bookmarkStart w:id="7413" w:name="_Toc396445001"/>
        <w:bookmarkStart w:id="7414" w:name="_Toc396453085"/>
        <w:bookmarkEnd w:id="7413"/>
        <w:bookmarkEnd w:id="7414"/>
      </w:del>
    </w:p>
    <w:p w14:paraId="4431E652" w14:textId="029B717D" w:rsidR="00E75C6B" w:rsidDel="00F17C35" w:rsidRDefault="00E75C6B">
      <w:pPr>
        <w:pStyle w:val="Content2"/>
        <w:rPr>
          <w:ins w:id="7415" w:author="TinTin Kalaw" w:date="2014-08-16T13:20:00Z"/>
          <w:del w:id="7416" w:author="Vilson Lu" w:date="2014-08-22T02:49:00Z"/>
        </w:rPr>
        <w:pPrChange w:id="7417" w:author="TinTin Kalaw" w:date="2014-08-16T12:51:00Z">
          <w:pPr>
            <w:pStyle w:val="Content"/>
            <w:ind w:left="0"/>
          </w:pPr>
        </w:pPrChange>
      </w:pPr>
      <w:bookmarkStart w:id="7418" w:name="_Toc396445002"/>
      <w:bookmarkStart w:id="7419" w:name="_Toc396453086"/>
      <w:bookmarkEnd w:id="7418"/>
      <w:bookmarkEnd w:id="7419"/>
    </w:p>
    <w:p w14:paraId="495DA783" w14:textId="53C4FDB8" w:rsidR="00E75C6B" w:rsidDel="009035E8" w:rsidRDefault="00E75C6B">
      <w:pPr>
        <w:pStyle w:val="Content2"/>
        <w:rPr>
          <w:del w:id="7420" w:author="Vilson Lu" w:date="2014-08-22T00:41:00Z"/>
        </w:rPr>
        <w:pPrChange w:id="7421" w:author="TinTin Kalaw" w:date="2014-08-16T12:51:00Z">
          <w:pPr>
            <w:pStyle w:val="Content"/>
            <w:ind w:left="0"/>
          </w:pPr>
        </w:pPrChange>
      </w:pPr>
      <w:bookmarkStart w:id="7422" w:name="_Toc396445003"/>
      <w:bookmarkStart w:id="7423" w:name="_Toc396453087"/>
      <w:bookmarkEnd w:id="7422"/>
      <w:bookmarkEnd w:id="7423"/>
    </w:p>
    <w:p w14:paraId="5927B1F4" w14:textId="47464D37" w:rsidR="00670C0D" w:rsidDel="009035E8" w:rsidRDefault="00670C0D" w:rsidP="00670C0D">
      <w:pPr>
        <w:pStyle w:val="Heading3"/>
        <w:rPr>
          <w:del w:id="7424" w:author="Vilson Lu" w:date="2014-08-22T00:41:00Z"/>
        </w:rPr>
      </w:pPr>
      <w:bookmarkStart w:id="7425" w:name="_Toc395181712"/>
      <w:del w:id="7426" w:author="Vilson Lu" w:date="2014-08-22T00:41:00Z">
        <w:r w:rsidDel="009035E8">
          <w:delText>Weka (Weka 3, n.d.)</w:delText>
        </w:r>
        <w:bookmarkStart w:id="7427" w:name="_Toc396445004"/>
        <w:bookmarkStart w:id="7428" w:name="_Toc396453088"/>
        <w:bookmarkEnd w:id="7425"/>
        <w:bookmarkEnd w:id="7427"/>
        <w:bookmarkEnd w:id="7428"/>
      </w:del>
    </w:p>
    <w:p w14:paraId="62E2C304" w14:textId="37344397" w:rsidR="00670C0D" w:rsidDel="009035E8" w:rsidRDefault="00670C0D">
      <w:pPr>
        <w:pStyle w:val="Content2"/>
        <w:rPr>
          <w:del w:id="7429" w:author="Vilson Lu" w:date="2014-08-22T00:41:00Z"/>
        </w:rPr>
        <w:pPrChange w:id="7430" w:author="TinTin Kalaw" w:date="2014-08-16T12:51:00Z">
          <w:pPr/>
        </w:pPrChange>
      </w:pPr>
      <w:bookmarkStart w:id="7431" w:name="_Toc396445005"/>
      <w:bookmarkStart w:id="7432" w:name="_Toc396453089"/>
      <w:bookmarkEnd w:id="7431"/>
      <w:bookmarkEnd w:id="7432"/>
    </w:p>
    <w:p w14:paraId="30606771" w14:textId="5367E067" w:rsidR="00670C0D" w:rsidDel="009035E8" w:rsidRDefault="00670C0D">
      <w:pPr>
        <w:pStyle w:val="Content2"/>
        <w:rPr>
          <w:del w:id="7433" w:author="Vilson Lu" w:date="2014-08-22T00:41:00Z"/>
        </w:rPr>
        <w:pPrChange w:id="7434" w:author="TinTin Kalaw" w:date="2014-08-16T12:51:00Z">
          <w:pPr>
            <w:pStyle w:val="Content1"/>
          </w:pPr>
        </w:pPrChange>
      </w:pPr>
      <w:del w:id="7435" w:author="Vilson Lu" w:date="2014-08-22T00:41:00Z">
        <w:r w:rsidDel="009035E8">
          <w:delTex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delText>
        </w:r>
        <w:bookmarkStart w:id="7436" w:name="_Toc396445006"/>
        <w:bookmarkStart w:id="7437" w:name="_Toc396453090"/>
        <w:bookmarkEnd w:id="7436"/>
        <w:bookmarkEnd w:id="7437"/>
      </w:del>
    </w:p>
    <w:p w14:paraId="7D6D1E9B" w14:textId="205D6F00" w:rsidR="00670C0D" w:rsidDel="00F17C35" w:rsidRDefault="00670C0D">
      <w:pPr>
        <w:pStyle w:val="Content2"/>
        <w:rPr>
          <w:del w:id="7438" w:author="Vilson Lu" w:date="2014-08-22T02:49:00Z"/>
        </w:rPr>
        <w:pPrChange w:id="7439" w:author="TinTin Kalaw" w:date="2014-08-16T12:51:00Z">
          <w:pPr>
            <w:pStyle w:val="Content"/>
          </w:pPr>
        </w:pPrChange>
      </w:pPr>
      <w:bookmarkStart w:id="7440" w:name="_Toc396445007"/>
      <w:bookmarkStart w:id="7441" w:name="_Toc396453091"/>
      <w:bookmarkEnd w:id="7440"/>
      <w:bookmarkEnd w:id="7441"/>
    </w:p>
    <w:p w14:paraId="5E3C283A" w14:textId="677139E7" w:rsidR="00670C0D" w:rsidDel="00F17C35" w:rsidRDefault="00670C0D" w:rsidP="00670C0D">
      <w:pPr>
        <w:pStyle w:val="Heading3"/>
        <w:rPr>
          <w:del w:id="7442" w:author="Vilson Lu" w:date="2014-08-22T02:49:00Z"/>
        </w:rPr>
      </w:pPr>
      <w:bookmarkStart w:id="7443" w:name="_Toc395181713"/>
      <w:del w:id="7444" w:author="Vilson Lu" w:date="2014-08-22T02:49:00Z">
        <w:r w:rsidDel="00F17C35">
          <w:delText>TwitIE (Bontcheva et al., 2013)</w:delText>
        </w:r>
        <w:bookmarkStart w:id="7445" w:name="_Toc396445008"/>
        <w:bookmarkStart w:id="7446" w:name="_Toc396453092"/>
        <w:bookmarkEnd w:id="7443"/>
        <w:bookmarkEnd w:id="7445"/>
        <w:bookmarkEnd w:id="7446"/>
      </w:del>
    </w:p>
    <w:p w14:paraId="44E02617" w14:textId="7DC74C39" w:rsidR="00670C0D" w:rsidRPr="008E3546" w:rsidDel="00F17C35" w:rsidRDefault="00670C0D" w:rsidP="00670C0D">
      <w:pPr>
        <w:rPr>
          <w:del w:id="7447" w:author="Vilson Lu" w:date="2014-08-22T02:49:00Z"/>
        </w:rPr>
      </w:pPr>
      <w:bookmarkStart w:id="7448" w:name="_Toc396445009"/>
      <w:bookmarkStart w:id="7449" w:name="_Toc396453093"/>
      <w:bookmarkEnd w:id="7448"/>
      <w:bookmarkEnd w:id="7449"/>
    </w:p>
    <w:p w14:paraId="66222535" w14:textId="4B28004B" w:rsidR="00670C0D" w:rsidRPr="00C833D6" w:rsidDel="00F17C35" w:rsidRDefault="00670C0D">
      <w:pPr>
        <w:pStyle w:val="Content2"/>
        <w:rPr>
          <w:del w:id="7450" w:author="Vilson Lu" w:date="2014-08-22T02:49:00Z"/>
        </w:rPr>
        <w:pPrChange w:id="7451" w:author="Vilson Lu" w:date="2014-08-15T23:06:00Z">
          <w:pPr>
            <w:pStyle w:val="Content1"/>
          </w:pPr>
        </w:pPrChange>
      </w:pPr>
      <w:del w:id="7452" w:author="Vilson Lu" w:date="2014-08-22T02:49:00Z">
        <w:r w:rsidRPr="00C833D6" w:rsidDel="00F17C35">
          <w:delTex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delText>
        </w:r>
        <w:bookmarkStart w:id="7453" w:name="_Toc396445010"/>
        <w:bookmarkStart w:id="7454" w:name="_Toc396453094"/>
        <w:bookmarkEnd w:id="7453"/>
        <w:bookmarkEnd w:id="7454"/>
      </w:del>
    </w:p>
    <w:p w14:paraId="46FA4ED3" w14:textId="58A011D7" w:rsidR="00670C0D" w:rsidRPr="00EF6E7F" w:rsidDel="00F17C35" w:rsidRDefault="00670C0D">
      <w:pPr>
        <w:pStyle w:val="Content2"/>
        <w:rPr>
          <w:del w:id="7455" w:author="Vilson Lu" w:date="2014-08-22T02:49:00Z"/>
          <w:szCs w:val="22"/>
        </w:rPr>
        <w:pPrChange w:id="7456" w:author="Vilson Lu" w:date="2014-08-15T23:06:00Z">
          <w:pPr>
            <w:pStyle w:val="NormalWeb"/>
            <w:spacing w:before="0" w:beforeAutospacing="0" w:after="0" w:afterAutospacing="0"/>
            <w:ind w:left="1440"/>
          </w:pPr>
        </w:pPrChange>
      </w:pPr>
      <w:bookmarkStart w:id="7457" w:name="_Toc396445011"/>
      <w:bookmarkStart w:id="7458" w:name="_Toc396453095"/>
      <w:bookmarkEnd w:id="7457"/>
      <w:bookmarkEnd w:id="7458"/>
    </w:p>
    <w:p w14:paraId="0BAED610" w14:textId="10E893AC" w:rsidR="00670C0D" w:rsidRPr="006E427B" w:rsidDel="00F17C35" w:rsidRDefault="00670C0D">
      <w:pPr>
        <w:pStyle w:val="Content2"/>
        <w:rPr>
          <w:del w:id="7459" w:author="Vilson Lu" w:date="2014-08-22T02:49:00Z"/>
        </w:rPr>
        <w:pPrChange w:id="7460" w:author="TinTin Kalaw" w:date="2014-08-16T12:52:00Z">
          <w:pPr>
            <w:pStyle w:val="Content1"/>
          </w:pPr>
        </w:pPrChange>
      </w:pPr>
      <w:del w:id="7461" w:author="Vilson Lu" w:date="2014-08-22T02:49:00Z">
        <w:r w:rsidRPr="00EF6E7F" w:rsidDel="00F17C35">
          <w:delText>ANNIE offers a wide array of information extraction tools like tokenizer, sentence splitter, POS tagger, gazetteer lists, finite state transducer (from GATE’s built-in regular expression over annotation la</w:delText>
        </w:r>
        <w:r w:rsidRPr="00670C0D" w:rsidDel="00F17C35">
          <w:rPr>
            <w:rStyle w:val="Content1Char"/>
          </w:rPr>
          <w:delText>n</w:delText>
        </w:r>
        <w:r w:rsidRPr="00EF6E7F" w:rsidDel="00F17C35">
          <w:delText xml:space="preserve">guage), orthomatcher and coreference resolver but in the case of TwitIE, Bontcheva et al only reused the sentence splitter and name gazetteer because </w:delText>
        </w:r>
        <w:r w:rsidRPr="00497EF3" w:rsidDel="00F17C35">
          <w:delText>the other components/tools have to be modified to fit the specifics o</w:delText>
        </w:r>
        <w:r w:rsidRPr="006E427B" w:rsidDel="00F17C35">
          <w:delText>f microblog texts like noisiness, brevity, idiosyncratic language and social context.</w:delText>
        </w:r>
        <w:bookmarkStart w:id="7462" w:name="_Toc396445012"/>
        <w:bookmarkStart w:id="7463" w:name="_Toc396453096"/>
        <w:bookmarkEnd w:id="7462"/>
        <w:bookmarkEnd w:id="7463"/>
      </w:del>
    </w:p>
    <w:p w14:paraId="4D56DC62" w14:textId="4575E348" w:rsidR="00670C0D" w:rsidRPr="0086093C" w:rsidDel="00F17C35" w:rsidRDefault="00670C0D">
      <w:pPr>
        <w:pStyle w:val="Content2"/>
        <w:rPr>
          <w:del w:id="7464" w:author="Vilson Lu" w:date="2014-08-22T02:49:00Z"/>
        </w:rPr>
        <w:pPrChange w:id="7465" w:author="TinTin Kalaw" w:date="2014-08-16T12:52:00Z">
          <w:pPr>
            <w:pStyle w:val="NormalWeb"/>
            <w:spacing w:before="0" w:beforeAutospacing="0" w:after="0" w:afterAutospacing="0"/>
            <w:ind w:left="1440"/>
          </w:pPr>
        </w:pPrChange>
      </w:pPr>
      <w:bookmarkStart w:id="7466" w:name="_Toc396445013"/>
      <w:bookmarkStart w:id="7467" w:name="_Toc396453097"/>
      <w:bookmarkEnd w:id="7466"/>
      <w:bookmarkEnd w:id="7467"/>
    </w:p>
    <w:p w14:paraId="18517AC3" w14:textId="5C06311A" w:rsidR="00670C0D" w:rsidRPr="006E427B" w:rsidDel="00F17C35" w:rsidRDefault="00670C0D">
      <w:pPr>
        <w:pStyle w:val="Content2"/>
        <w:rPr>
          <w:del w:id="7468" w:author="Vilson Lu" w:date="2014-08-22T02:49:00Z"/>
        </w:rPr>
        <w:pPrChange w:id="7469" w:author="TinTin Kalaw" w:date="2014-08-16T12:52:00Z">
          <w:pPr>
            <w:pStyle w:val="Content1"/>
          </w:pPr>
        </w:pPrChange>
      </w:pPr>
      <w:del w:id="7470" w:author="Vilson Lu" w:date="2014-08-22T02:49:00Z">
        <w:r w:rsidRPr="006E427B" w:rsidDel="00F17C35">
          <w:delText>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w:delText>
        </w:r>
        <w:r w:rsidRPr="006E427B" w:rsidDel="00F17C35">
          <w:rPr>
            <w:rStyle w:val="Content2Char"/>
            <w:rPrChange w:id="7471" w:author="TinTin Kalaw" w:date="2014-08-16T12:52:00Z">
              <w:rPr/>
            </w:rPrChange>
          </w:rPr>
          <w:delText>e</w:delText>
        </w:r>
        <w:r w:rsidRPr="00497EF3" w:rsidDel="00F17C35">
          <w:delText>d Entity Recognizer, TwitIE made use of the existing ANNIE NER as</w:delText>
        </w:r>
        <w:r w:rsidRPr="006E427B" w:rsidDel="00F17C35">
          <w:delText xml:space="preserve"> its pattern and just added some features that would help it support recognition of entities in social media texts. The following are the main functionalities of TwitIE:</w:delText>
        </w:r>
      </w:del>
      <w:ins w:id="7472" w:author="TinTin Kalaw" w:date="2014-08-16T12:51:00Z">
        <w:del w:id="7473" w:author="Vilson Lu" w:date="2014-08-22T02:49:00Z">
          <w:r w:rsidR="006E427B" w:rsidRPr="006E427B" w:rsidDel="00F17C35">
            <w:delText xml:space="preserve"> (1)</w:delText>
          </w:r>
        </w:del>
      </w:ins>
      <w:bookmarkStart w:id="7474" w:name="_Toc396445014"/>
      <w:bookmarkStart w:id="7475" w:name="_Toc396453098"/>
      <w:bookmarkEnd w:id="7474"/>
      <w:bookmarkEnd w:id="7475"/>
    </w:p>
    <w:p w14:paraId="08DF588B" w14:textId="74968C6E" w:rsidR="00670C0D" w:rsidRPr="006E427B" w:rsidDel="00F17C35" w:rsidRDefault="00670C0D">
      <w:pPr>
        <w:pStyle w:val="Content2"/>
        <w:rPr>
          <w:del w:id="7476" w:author="Vilson Lu" w:date="2014-08-22T02:49:00Z"/>
        </w:rPr>
        <w:pPrChange w:id="7477" w:author="TinTin Kalaw" w:date="2014-08-16T12:52:00Z">
          <w:pPr>
            <w:pStyle w:val="Content"/>
          </w:pPr>
        </w:pPrChange>
      </w:pPr>
      <w:bookmarkStart w:id="7478" w:name="_Toc396445015"/>
      <w:bookmarkStart w:id="7479" w:name="_Toc396453099"/>
      <w:bookmarkEnd w:id="7478"/>
      <w:bookmarkEnd w:id="7479"/>
    </w:p>
    <w:p w14:paraId="7B548DD5" w14:textId="4F31B624" w:rsidR="00670C0D" w:rsidRPr="006E427B" w:rsidDel="00F17C35" w:rsidRDefault="006E427B">
      <w:pPr>
        <w:pStyle w:val="Content2"/>
        <w:rPr>
          <w:del w:id="7480" w:author="Vilson Lu" w:date="2014-08-22T02:49:00Z"/>
        </w:rPr>
        <w:pPrChange w:id="7481" w:author="TinTin Kalaw" w:date="2014-08-16T12:52:00Z">
          <w:pPr>
            <w:pStyle w:val="Content"/>
            <w:numPr>
              <w:numId w:val="16"/>
            </w:numPr>
            <w:ind w:left="2160" w:hanging="360"/>
          </w:pPr>
        </w:pPrChange>
      </w:pPr>
      <w:ins w:id="7482" w:author="TinTin Kalaw" w:date="2014-08-16T12:51:00Z">
        <w:del w:id="7483" w:author="Vilson Lu" w:date="2014-08-22T02:49:00Z">
          <w:r w:rsidRPr="006E427B" w:rsidDel="00F17C35">
            <w:delText xml:space="preserve"> </w:delText>
          </w:r>
        </w:del>
      </w:ins>
      <w:del w:id="7484" w:author="Vilson Lu" w:date="2014-08-22T02:49:00Z">
        <w:r w:rsidR="00670C0D" w:rsidRPr="006E427B" w:rsidDel="00F17C35">
          <w:delText>Custom Language Identifier to support language identification for social media/Twitter data;</w:delText>
        </w:r>
      </w:del>
      <w:ins w:id="7485" w:author="TinTin Kalaw" w:date="2014-08-16T12:51:00Z">
        <w:del w:id="7486" w:author="Vilson Lu" w:date="2014-08-22T02:49:00Z">
          <w:r w:rsidRPr="006E427B" w:rsidDel="00F17C35">
            <w:delText xml:space="preserve"> (2)</w:delText>
          </w:r>
        </w:del>
      </w:ins>
      <w:bookmarkStart w:id="7487" w:name="_Toc396445016"/>
      <w:bookmarkStart w:id="7488" w:name="_Toc396453100"/>
      <w:bookmarkEnd w:id="7487"/>
      <w:bookmarkEnd w:id="7488"/>
    </w:p>
    <w:p w14:paraId="75D20D33" w14:textId="5CEBEB7D" w:rsidR="00670C0D" w:rsidRPr="006E427B" w:rsidDel="00F17C35" w:rsidRDefault="006E427B">
      <w:pPr>
        <w:pStyle w:val="Content2"/>
        <w:rPr>
          <w:del w:id="7489" w:author="Vilson Lu" w:date="2014-08-22T02:49:00Z"/>
        </w:rPr>
        <w:pPrChange w:id="7490" w:author="TinTin Kalaw" w:date="2014-08-16T12:52:00Z">
          <w:pPr>
            <w:pStyle w:val="Content"/>
            <w:numPr>
              <w:numId w:val="16"/>
            </w:numPr>
            <w:ind w:left="2160" w:hanging="360"/>
          </w:pPr>
        </w:pPrChange>
      </w:pPr>
      <w:ins w:id="7491" w:author="TinTin Kalaw" w:date="2014-08-16T12:51:00Z">
        <w:del w:id="7492" w:author="Vilson Lu" w:date="2014-08-22T02:49:00Z">
          <w:r w:rsidRPr="006E427B" w:rsidDel="00F17C35">
            <w:delText xml:space="preserve"> </w:delText>
          </w:r>
        </w:del>
      </w:ins>
      <w:del w:id="7493" w:author="Vilson Lu" w:date="2014-08-22T02:49:00Z">
        <w:r w:rsidR="00670C0D" w:rsidRPr="006E427B" w:rsidDel="00F17C35">
          <w:delText>Twitter Tokenizer to enable the system to properly handle smilies, usernames, hashtags, URL’s and etc.;</w:delText>
        </w:r>
      </w:del>
      <w:ins w:id="7494" w:author="TinTin Kalaw" w:date="2014-08-16T12:51:00Z">
        <w:del w:id="7495" w:author="Vilson Lu" w:date="2014-08-22T02:49:00Z">
          <w:r w:rsidRPr="006E427B" w:rsidDel="00F17C35">
            <w:delText xml:space="preserve"> (3)</w:delText>
          </w:r>
        </w:del>
      </w:ins>
      <w:bookmarkStart w:id="7496" w:name="_Toc396445017"/>
      <w:bookmarkStart w:id="7497" w:name="_Toc396453101"/>
      <w:bookmarkEnd w:id="7496"/>
      <w:bookmarkEnd w:id="7497"/>
    </w:p>
    <w:p w14:paraId="1651623A" w14:textId="1CB3CCF1" w:rsidR="00670C0D" w:rsidRPr="006E427B" w:rsidDel="00F17C35" w:rsidRDefault="006E427B">
      <w:pPr>
        <w:pStyle w:val="Content2"/>
        <w:rPr>
          <w:del w:id="7498" w:author="Vilson Lu" w:date="2014-08-22T02:49:00Z"/>
        </w:rPr>
        <w:pPrChange w:id="7499" w:author="TinTin Kalaw" w:date="2014-08-16T12:52:00Z">
          <w:pPr>
            <w:pStyle w:val="Content"/>
            <w:numPr>
              <w:numId w:val="16"/>
            </w:numPr>
            <w:ind w:left="2160" w:hanging="360"/>
          </w:pPr>
        </w:pPrChange>
      </w:pPr>
      <w:ins w:id="7500" w:author="TinTin Kalaw" w:date="2014-08-16T12:52:00Z">
        <w:del w:id="7501" w:author="Vilson Lu" w:date="2014-08-22T02:49:00Z">
          <w:r w:rsidRPr="006E427B" w:rsidDel="00F17C35">
            <w:delText xml:space="preserve"> </w:delText>
          </w:r>
        </w:del>
      </w:ins>
      <w:del w:id="7502" w:author="Vilson Lu" w:date="2014-08-22T02:49:00Z">
        <w:r w:rsidR="00670C0D" w:rsidRPr="006E427B" w:rsidDel="00F17C35">
          <w:delText xml:space="preserve">Twitter POS Tagger (also available as a standalone tool) to enable the system to properly perform POS tagging in Twitter data; </w:delText>
        </w:r>
      </w:del>
      <w:ins w:id="7503" w:author="TinTin Kalaw" w:date="2014-08-16T12:52:00Z">
        <w:del w:id="7504" w:author="Vilson Lu" w:date="2014-08-22T02:49:00Z">
          <w:r w:rsidRPr="006E427B" w:rsidDel="00F17C35">
            <w:delText>and (4)</w:delText>
          </w:r>
        </w:del>
      </w:ins>
      <w:del w:id="7505" w:author="Vilson Lu" w:date="2014-08-22T02:49:00Z">
        <w:r w:rsidR="00670C0D" w:rsidRPr="006E427B" w:rsidDel="00F17C35">
          <w:delText>lastly,</w:delText>
        </w:r>
        <w:bookmarkStart w:id="7506" w:name="_Toc396445018"/>
        <w:bookmarkStart w:id="7507" w:name="_Toc396453102"/>
        <w:bookmarkEnd w:id="7506"/>
        <w:bookmarkEnd w:id="7507"/>
      </w:del>
    </w:p>
    <w:p w14:paraId="3F31F8C6" w14:textId="0EC62EB6" w:rsidR="00AA30D0" w:rsidRPr="006E427B" w:rsidDel="00F17C35" w:rsidRDefault="006E427B">
      <w:pPr>
        <w:pStyle w:val="Content2"/>
        <w:rPr>
          <w:del w:id="7508" w:author="Vilson Lu" w:date="2014-08-22T02:49:00Z"/>
        </w:rPr>
        <w:pPrChange w:id="7509" w:author="TinTin Kalaw" w:date="2014-08-16T12:52:00Z">
          <w:pPr>
            <w:pStyle w:val="Content"/>
            <w:numPr>
              <w:numId w:val="16"/>
            </w:numPr>
            <w:ind w:left="2160" w:hanging="360"/>
          </w:pPr>
        </w:pPrChange>
      </w:pPr>
      <w:ins w:id="7510" w:author="TinTin Kalaw" w:date="2014-08-16T12:52:00Z">
        <w:del w:id="7511" w:author="Vilson Lu" w:date="2014-08-22T02:49:00Z">
          <w:r w:rsidRPr="006E427B" w:rsidDel="00F17C35">
            <w:delText xml:space="preserve"> </w:delText>
          </w:r>
        </w:del>
      </w:ins>
      <w:del w:id="7512" w:author="Vilson Lu" w:date="2014-08-22T02:49:00Z">
        <w:r w:rsidR="00670C0D" w:rsidRPr="006E427B" w:rsidDel="00F17C35">
          <w:delText>Text Normalization PR to enable the system to perform correction of slangs and misspellings in the tweet.</w:delText>
        </w:r>
        <w:bookmarkStart w:id="7513" w:name="_Toc396445019"/>
        <w:bookmarkStart w:id="7514" w:name="_Toc396453103"/>
        <w:bookmarkEnd w:id="7513"/>
        <w:bookmarkEnd w:id="7514"/>
        <w:commentRangeStart w:id="7515"/>
      </w:del>
    </w:p>
    <w:p w14:paraId="72BA4387" w14:textId="211E5D3F" w:rsidR="00670C0D" w:rsidDel="00872CED" w:rsidRDefault="00670C0D">
      <w:pPr>
        <w:pStyle w:val="Heading5"/>
        <w:rPr>
          <w:del w:id="7516" w:author="Vilson Lu" w:date="2014-08-22T03:20:00Z"/>
        </w:rPr>
        <w:pPrChange w:id="7517" w:author="Vilson Lu" w:date="2014-08-22T03:19:00Z">
          <w:pPr>
            <w:pStyle w:val="Heading3"/>
          </w:pPr>
        </w:pPrChange>
      </w:pPr>
      <w:del w:id="7518" w:author="Vilson Lu" w:date="2014-08-22T03:20:00Z">
        <w:r w:rsidDel="00872CED">
          <w:delText>OWL API</w:delText>
        </w:r>
        <w:r w:rsidR="00BD48F0" w:rsidDel="00872CED">
          <w:delText xml:space="preserve"> (Horridge &amp; Bechhoffer, 2011)</w:delText>
        </w:r>
        <w:commentRangeEnd w:id="7515"/>
        <w:r w:rsidR="00DC504A" w:rsidDel="00872CED">
          <w:rPr>
            <w:rStyle w:val="CommentReference"/>
            <w:b w:val="0"/>
          </w:rPr>
          <w:commentReference w:id="7515"/>
        </w:r>
        <w:bookmarkStart w:id="7519" w:name="_Toc396445020"/>
        <w:bookmarkStart w:id="7520" w:name="_Toc396453104"/>
        <w:bookmarkEnd w:id="7519"/>
        <w:bookmarkEnd w:id="7520"/>
      </w:del>
    </w:p>
    <w:p w14:paraId="6D61BF85" w14:textId="24EBF1C9" w:rsidR="00670C0D" w:rsidDel="00872CED" w:rsidRDefault="00670C0D" w:rsidP="00497EF3">
      <w:pPr>
        <w:pStyle w:val="Content2"/>
        <w:rPr>
          <w:del w:id="7521" w:author="Vilson Lu" w:date="2014-08-22T03:20:00Z"/>
        </w:rPr>
      </w:pPr>
      <w:bookmarkStart w:id="7522" w:name="_Toc396445021"/>
      <w:bookmarkStart w:id="7523" w:name="_Toc396453105"/>
      <w:bookmarkEnd w:id="7522"/>
      <w:bookmarkEnd w:id="7523"/>
    </w:p>
    <w:p w14:paraId="1E30A276" w14:textId="260AECE1" w:rsidR="00BD48F0" w:rsidDel="002E1E00" w:rsidRDefault="00670C0D">
      <w:pPr>
        <w:pStyle w:val="Content2"/>
        <w:rPr>
          <w:del w:id="7524" w:author="Vilson Lu" w:date="2014-08-15T14:14:00Z"/>
        </w:rPr>
      </w:pPr>
      <w:del w:id="7525" w:author="Vilson Lu" w:date="2014-08-22T03:20:00Z">
        <w:r w:rsidDel="00872CED">
          <w:delText>OWL API is</w:delText>
        </w:r>
        <w:r w:rsidR="000F43FE" w:rsidDel="00872CED">
          <w:delText xml:space="preserve"> a</w:delText>
        </w:r>
      </w:del>
      <w:ins w:id="7526" w:author="TinTin Kalaw" w:date="2014-08-16T12:52:00Z">
        <w:del w:id="7527" w:author="Vilson Lu" w:date="2014-08-22T03:20:00Z">
          <w:r w:rsidR="006E427B" w:rsidDel="00872CED">
            <w:delText>n</w:delText>
          </w:r>
        </w:del>
      </w:ins>
      <w:del w:id="7528" w:author="Vilson Lu" w:date="2014-08-22T03:20:00Z">
        <w:r w:rsidR="00BD48F0" w:rsidDel="00872CED">
          <w:delText xml:space="preserve"> open-source</w:delText>
        </w:r>
        <w:r w:rsidR="000F43FE" w:rsidDel="00872CED">
          <w:delText xml:space="preserve"> Java based library to create, manipulate, and serialize ontologies. It contains different parsers: RDF/XML parser, OWL/XML parser, Turtle parser, KRSS parser, OBO Flat File format parser, and OWL Functional syntax writer and parser. It also interfaces with different reasoners: FacT, HermiT, Pellet, and Racer</w:delText>
        </w:r>
      </w:del>
      <w:del w:id="7529" w:author="Vilson Lu" w:date="2014-08-21T17:37:00Z">
        <w:r w:rsidR="000F43FE" w:rsidDel="004559DA">
          <w:delText>.</w:delText>
        </w:r>
      </w:del>
      <w:bookmarkStart w:id="7530" w:name="_Toc396445022"/>
      <w:bookmarkStart w:id="7531" w:name="_Toc396453106"/>
      <w:bookmarkEnd w:id="7530"/>
      <w:bookmarkEnd w:id="7531"/>
    </w:p>
    <w:p w14:paraId="546BA801" w14:textId="655E739B" w:rsidR="002E1E00" w:rsidRDefault="002E1E00">
      <w:pPr>
        <w:pStyle w:val="Heading3"/>
        <w:rPr>
          <w:ins w:id="7532" w:author="Vilson Lu" w:date="2014-08-15T21:40:00Z"/>
        </w:rPr>
        <w:pPrChange w:id="7533" w:author="Vilson Lu" w:date="2014-08-15T21:40:00Z">
          <w:pPr>
            <w:pStyle w:val="Content2"/>
          </w:pPr>
        </w:pPrChange>
      </w:pPr>
      <w:bookmarkStart w:id="7534" w:name="_Toc396445023"/>
      <w:bookmarkStart w:id="7535" w:name="_Toc396453107"/>
      <w:ins w:id="7536" w:author="Vilson Lu" w:date="2014-08-15T21:40:00Z">
        <w:r>
          <w:t>ArkNLP</w:t>
        </w:r>
      </w:ins>
      <w:ins w:id="7537" w:author="Vilson Lu" w:date="2014-08-15T21:46:00Z">
        <w:r>
          <w:t xml:space="preserve"> (Gimpel et al., 2011)</w:t>
        </w:r>
      </w:ins>
      <w:bookmarkEnd w:id="7534"/>
      <w:bookmarkEnd w:id="7535"/>
    </w:p>
    <w:p w14:paraId="61834BE9" w14:textId="77777777" w:rsidR="002E1E00" w:rsidRDefault="002E1E00" w:rsidP="00497EF3">
      <w:pPr>
        <w:pStyle w:val="Content2"/>
        <w:rPr>
          <w:ins w:id="7538" w:author="Vilson Lu" w:date="2014-08-15T21:40:00Z"/>
        </w:rPr>
      </w:pPr>
    </w:p>
    <w:p w14:paraId="231A735A" w14:textId="3EF161A9" w:rsidR="00DB37A8" w:rsidRDefault="002E1E00">
      <w:pPr>
        <w:pStyle w:val="Content2"/>
        <w:rPr>
          <w:ins w:id="7539" w:author="Vilson Lu" w:date="2014-08-21T17:38:00Z"/>
        </w:rPr>
      </w:pPr>
      <w:ins w:id="7540" w:author="Vilson Lu" w:date="2014-08-15T21:40:00Z">
        <w:r>
          <w:t xml:space="preserve">ArkNLP developed by Carnegie Mellon is a </w:t>
        </w:r>
      </w:ins>
      <w:ins w:id="7541" w:author="Vilson Lu" w:date="2014-08-15T21:41:00Z">
        <w:r>
          <w:t>Java-based Tokenizer and POS tagger that specifically made for Twitter.</w:t>
        </w:r>
      </w:ins>
      <w:ins w:id="7542" w:author="Vilson Lu" w:date="2014-08-15T21:42:00Z">
        <w:r>
          <w:t xml:space="preserve"> For the tokenizer, it now identifies the emoticon tokens. For the POS tagger, it can also tag slangs and emoticons.</w:t>
        </w:r>
      </w:ins>
      <w:ins w:id="7543" w:author="Vilson Lu" w:date="2014-08-21T17:38:00Z">
        <w:r w:rsidR="004559DA">
          <w:t xml:space="preserve"> This will be used for tokenizing the tweets.</w:t>
        </w:r>
      </w:ins>
    </w:p>
    <w:p w14:paraId="54EA6354" w14:textId="77777777" w:rsidR="004559DA" w:rsidRDefault="004559DA">
      <w:pPr>
        <w:pStyle w:val="Content2"/>
        <w:rPr>
          <w:ins w:id="7544" w:author="Vilson Lu" w:date="2014-08-22T00:40:00Z"/>
        </w:rPr>
      </w:pPr>
    </w:p>
    <w:tbl>
      <w:tblPr>
        <w:tblStyle w:val="TableGrid"/>
        <w:tblW w:w="0" w:type="auto"/>
        <w:tblInd w:w="1440" w:type="dxa"/>
        <w:tblLook w:val="04A0" w:firstRow="1" w:lastRow="0" w:firstColumn="1" w:lastColumn="0" w:noHBand="0" w:noVBand="1"/>
      </w:tblPr>
      <w:tblGrid>
        <w:gridCol w:w="8136"/>
      </w:tblGrid>
      <w:tr w:rsidR="009035E8" w14:paraId="4929C0B9" w14:textId="77777777" w:rsidTr="007C3DF4">
        <w:trPr>
          <w:ins w:id="7545" w:author="Vilson Lu" w:date="2014-08-22T00:40:00Z"/>
        </w:trPr>
        <w:tc>
          <w:tcPr>
            <w:tcW w:w="9576" w:type="dxa"/>
          </w:tcPr>
          <w:p w14:paraId="6D35EF49" w14:textId="77777777" w:rsidR="009035E8" w:rsidRPr="00790935" w:rsidRDefault="009035E8" w:rsidP="007C3DF4">
            <w:pPr>
              <w:pStyle w:val="Content2"/>
              <w:ind w:left="0"/>
              <w:rPr>
                <w:ins w:id="7546" w:author="Vilson Lu" w:date="2014-08-22T00:40:00Z"/>
                <w:b/>
                <w:rPrChange w:id="7547" w:author="Vilson Lu" w:date="2014-08-22T06:43:00Z">
                  <w:rPr>
                    <w:ins w:id="7548" w:author="Vilson Lu" w:date="2014-08-22T00:40:00Z"/>
                  </w:rPr>
                </w:rPrChange>
              </w:rPr>
            </w:pPr>
            <w:ins w:id="7549" w:author="Vilson Lu" w:date="2014-08-22T00:40:00Z">
              <w:r w:rsidRPr="00790935">
                <w:rPr>
                  <w:b/>
                  <w:rPrChange w:id="7550" w:author="Vilson Lu" w:date="2014-08-22T06:43:00Z">
                    <w:rPr/>
                  </w:rPrChange>
                </w:rPr>
                <w:t>Code Listing:</w:t>
              </w:r>
            </w:ins>
          </w:p>
        </w:tc>
      </w:tr>
      <w:tr w:rsidR="009035E8" w:rsidRPr="00387860" w14:paraId="4CBB77FE" w14:textId="77777777" w:rsidTr="007C3DF4">
        <w:trPr>
          <w:ins w:id="7551" w:author="Vilson Lu" w:date="2014-08-22T00:40:00Z"/>
        </w:trPr>
        <w:tc>
          <w:tcPr>
            <w:tcW w:w="9576" w:type="dxa"/>
          </w:tcPr>
          <w:p w14:paraId="06282260" w14:textId="0CF1AB7F" w:rsidR="009035E8" w:rsidRPr="00387860" w:rsidRDefault="009035E8">
            <w:pPr>
              <w:pStyle w:val="Content2"/>
              <w:keepNext/>
              <w:ind w:left="0"/>
              <w:rPr>
                <w:ins w:id="7552" w:author="Vilson Lu" w:date="2014-08-22T00:40:00Z"/>
              </w:rPr>
            </w:pPr>
            <w:ins w:id="7553" w:author="Vilson Lu" w:date="2014-08-22T00:41:00Z">
              <w:r>
                <w:t>List&lt;String&gt; tokens = Twokenize.tokenizeRawTweetText(text);</w:t>
              </w:r>
            </w:ins>
          </w:p>
        </w:tc>
      </w:tr>
    </w:tbl>
    <w:p w14:paraId="4A87CB6F" w14:textId="4F084183" w:rsidR="009035E8" w:rsidRDefault="009035E8">
      <w:pPr>
        <w:pStyle w:val="Caption"/>
        <w:rPr>
          <w:ins w:id="7554" w:author="Vilson Lu" w:date="2014-08-22T00:40:00Z"/>
        </w:rPr>
        <w:pPrChange w:id="7555" w:author="Vilson Lu" w:date="2014-08-22T00:41:00Z">
          <w:pPr>
            <w:pStyle w:val="Content2"/>
          </w:pPr>
        </w:pPrChange>
      </w:pPr>
      <w:bookmarkStart w:id="7556" w:name="_Toc396438390"/>
      <w:ins w:id="7557" w:author="Vilson Lu" w:date="2014-08-22T00:41:00Z">
        <w:r>
          <w:t xml:space="preserve">Code Listing </w:t>
        </w:r>
      </w:ins>
      <w:ins w:id="7558" w:author="Vilson Lu" w:date="2014-08-22T08:40:00Z">
        <w:r w:rsidR="00F27329">
          <w:fldChar w:fldCharType="begin"/>
        </w:r>
        <w:r w:rsidR="00F27329">
          <w:instrText xml:space="preserve"> STYLEREF 1 \s </w:instrText>
        </w:r>
      </w:ins>
      <w:r w:rsidR="00F27329">
        <w:fldChar w:fldCharType="separate"/>
      </w:r>
      <w:r w:rsidR="00F27329">
        <w:rPr>
          <w:noProof/>
        </w:rPr>
        <w:t>3</w:t>
      </w:r>
      <w:ins w:id="7559" w:author="Vilson Lu" w:date="2014-08-22T08:40:00Z">
        <w:r w:rsidR="00F27329">
          <w:fldChar w:fldCharType="end"/>
        </w:r>
        <w:r w:rsidR="00F27329">
          <w:noBreakHyphen/>
        </w:r>
        <w:r w:rsidR="00F27329">
          <w:fldChar w:fldCharType="begin"/>
        </w:r>
        <w:r w:rsidR="00F27329">
          <w:instrText xml:space="preserve"> SEQ Code_Listing \* ARABIC \s 1 </w:instrText>
        </w:r>
      </w:ins>
      <w:r w:rsidR="00F27329">
        <w:fldChar w:fldCharType="separate"/>
      </w:r>
      <w:ins w:id="7560" w:author="Vilson Lu" w:date="2014-08-22T08:40:00Z">
        <w:r w:rsidR="00F27329">
          <w:rPr>
            <w:noProof/>
          </w:rPr>
          <w:t>5</w:t>
        </w:r>
        <w:r w:rsidR="00F27329">
          <w:fldChar w:fldCharType="end"/>
        </w:r>
      </w:ins>
      <w:ins w:id="7561" w:author="Vilson Lu" w:date="2014-08-22T00:41:00Z">
        <w:r>
          <w:t>. Example code for tokenizing text.</w:t>
        </w:r>
      </w:ins>
      <w:bookmarkEnd w:id="7556"/>
    </w:p>
    <w:p w14:paraId="3636BE79" w14:textId="77777777" w:rsidR="009035E8" w:rsidRDefault="009035E8">
      <w:pPr>
        <w:pStyle w:val="Content2"/>
        <w:rPr>
          <w:ins w:id="7562" w:author="Vilson Lu" w:date="2014-08-21T17:38:00Z"/>
        </w:rPr>
      </w:pPr>
    </w:p>
    <w:p w14:paraId="4D3C698F" w14:textId="2AAE9FE2" w:rsidR="004559DA" w:rsidDel="00E128ED" w:rsidRDefault="004559DA">
      <w:pPr>
        <w:pStyle w:val="Caption"/>
        <w:rPr>
          <w:del w:id="7563" w:author="Vilson Lu" w:date="2014-08-21T22:55:00Z"/>
        </w:rPr>
        <w:pPrChange w:id="7564" w:author="Vilson Lu" w:date="2014-08-22T00:40:00Z">
          <w:pPr>
            <w:pStyle w:val="Content2"/>
          </w:pPr>
        </w:pPrChange>
      </w:pPr>
    </w:p>
    <w:p w14:paraId="6C138A93" w14:textId="4A184C43" w:rsidR="00790935" w:rsidRDefault="00E128ED">
      <w:pPr>
        <w:tabs>
          <w:tab w:val="left" w:pos="2205"/>
        </w:tabs>
        <w:rPr>
          <w:ins w:id="7565" w:author="Vilson Lu" w:date="2014-08-22T06:43:00Z"/>
        </w:rPr>
      </w:pPr>
      <w:ins w:id="7566" w:author="Vilson Lu" w:date="2014-08-22T00:40:00Z">
        <w:r>
          <w:tab/>
        </w:r>
      </w:ins>
    </w:p>
    <w:p w14:paraId="76AF9C9E" w14:textId="2C0CD81F" w:rsidR="00344607" w:rsidRPr="00241E8B" w:rsidRDefault="00790935">
      <w:pPr>
        <w:rPr>
          <w:ins w:id="7567" w:author="Vilson Lu" w:date="2014-08-21T22:56:00Z"/>
        </w:rPr>
        <w:pPrChange w:id="7568" w:author="Vilson Lu" w:date="2014-08-22T06:43:00Z">
          <w:pPr>
            <w:pStyle w:val="Content2"/>
          </w:pPr>
        </w:pPrChange>
      </w:pPr>
      <w:ins w:id="7569" w:author="Vilson Lu" w:date="2014-08-22T06:43:00Z">
        <w:r>
          <w:br w:type="page"/>
        </w:r>
      </w:ins>
    </w:p>
    <w:p w14:paraId="3756BE17" w14:textId="376690B7" w:rsidR="00344607" w:rsidRDefault="00344607">
      <w:pPr>
        <w:pStyle w:val="Heading3"/>
        <w:rPr>
          <w:ins w:id="7570" w:author="Vilson Lu" w:date="2014-08-21T22:55:00Z"/>
        </w:rPr>
        <w:pPrChange w:id="7571" w:author="Vilson Lu" w:date="2014-08-21T22:55:00Z">
          <w:pPr>
            <w:pStyle w:val="Content2"/>
          </w:pPr>
        </w:pPrChange>
      </w:pPr>
      <w:bookmarkStart w:id="7572" w:name="_Toc396445024"/>
      <w:bookmarkStart w:id="7573" w:name="_Toc396453108"/>
      <w:ins w:id="7574" w:author="Vilson Lu" w:date="2014-08-21T22:55:00Z">
        <w:r>
          <w:lastRenderedPageBreak/>
          <w:t>NormAPI (Nocon et al., 2014)</w:t>
        </w:r>
        <w:bookmarkEnd w:id="7572"/>
        <w:bookmarkEnd w:id="7573"/>
      </w:ins>
    </w:p>
    <w:p w14:paraId="06514090" w14:textId="77777777" w:rsidR="00344607" w:rsidRDefault="00344607">
      <w:pPr>
        <w:pStyle w:val="Content2"/>
        <w:rPr>
          <w:ins w:id="7575" w:author="Vilson Lu" w:date="2014-08-21T22:56:00Z"/>
        </w:rPr>
        <w:pPrChange w:id="7576" w:author="Vilson Lu" w:date="2014-08-21T22:56:00Z">
          <w:pPr/>
        </w:pPrChange>
      </w:pPr>
    </w:p>
    <w:p w14:paraId="41AB138D" w14:textId="77777777" w:rsidR="00344607" w:rsidRDefault="00344607">
      <w:pPr>
        <w:pStyle w:val="Content2"/>
        <w:rPr>
          <w:ins w:id="7577" w:author="Vilson Lu" w:date="2014-08-21T22:56:00Z"/>
        </w:rPr>
        <w:pPrChange w:id="7578" w:author="Vilson Lu" w:date="2014-08-21T22:56:00Z">
          <w:pPr/>
        </w:pPrChange>
      </w:pPr>
      <w:ins w:id="7579" w:author="Vilson Lu" w:date="2014-08-21T22:56:00Z">
        <w:r>
          <w:t>NormAPI is text normalization API that is specifically built for Filipino. It currently has implementations for Dictionary Substitution Approach (DSA) and Statistical Machine Translation (SMT). The user can choose if the normalization will perform: (1) DSA Only, (2) SMT Only, (3) SMT after DSA, (4) SMT before DSA. NormAPI accepts file or text as inputs. It also allows to set the configuration files and train a new model.</w:t>
        </w:r>
      </w:ins>
    </w:p>
    <w:p w14:paraId="6E11AEAA" w14:textId="77777777" w:rsidR="00344607" w:rsidRPr="00241E8B" w:rsidRDefault="00344607">
      <w:pPr>
        <w:rPr>
          <w:ins w:id="7580" w:author="Vilson Lu" w:date="2014-08-21T22:55:00Z"/>
        </w:rPr>
        <w:pPrChange w:id="7581" w:author="Vilson Lu" w:date="2014-08-21T22:56:00Z">
          <w:pPr>
            <w:pStyle w:val="Content2"/>
          </w:pPr>
        </w:pPrChange>
      </w:pPr>
    </w:p>
    <w:p w14:paraId="564B9AFE" w14:textId="77777777" w:rsidR="004559DA" w:rsidRDefault="004559DA">
      <w:pPr>
        <w:pStyle w:val="Heading3"/>
        <w:numPr>
          <w:ilvl w:val="0"/>
          <w:numId w:val="0"/>
        </w:numPr>
        <w:rPr>
          <w:ins w:id="7582" w:author="Vilson Lu" w:date="2014-08-16T15:43:00Z"/>
        </w:rPr>
        <w:sectPr w:rsidR="004559DA" w:rsidSect="005A3259">
          <w:pgSz w:w="12240" w:h="15840"/>
          <w:pgMar w:top="1440" w:right="1440" w:bottom="1440" w:left="1440" w:header="720" w:footer="720" w:gutter="0"/>
          <w:pgNumType w:start="1" w:chapStyle="1"/>
          <w:cols w:space="720"/>
          <w:docGrid w:linePitch="360"/>
        </w:sectPr>
        <w:pPrChange w:id="7583" w:author="Vilson Lu" w:date="2014-08-21T22:55:00Z">
          <w:pPr>
            <w:pStyle w:val="Content2"/>
          </w:pPr>
        </w:pPrChange>
      </w:pPr>
    </w:p>
    <w:p w14:paraId="0F7729EB" w14:textId="6982A6EC" w:rsidR="006D5669" w:rsidDel="00AA30D0" w:rsidRDefault="006D5669">
      <w:pPr>
        <w:pStyle w:val="Content2"/>
        <w:rPr>
          <w:del w:id="7584" w:author="Vilson Lu" w:date="2014-08-15T14:14:00Z"/>
          <w:b/>
          <w:sz w:val="22"/>
          <w:szCs w:val="22"/>
        </w:rPr>
        <w:pPrChange w:id="7585" w:author="TinTin Kalaw" w:date="2014-08-16T12:52:00Z">
          <w:pPr/>
        </w:pPrChange>
      </w:pPr>
      <w:del w:id="7586" w:author="Vilson Lu" w:date="2014-08-15T14:14:00Z">
        <w:r w:rsidDel="00AA30D0">
          <w:rPr>
            <w:b/>
            <w:sz w:val="22"/>
            <w:szCs w:val="22"/>
          </w:rPr>
          <w:lastRenderedPageBreak/>
          <w:br w:type="page"/>
        </w:r>
      </w:del>
    </w:p>
    <w:p w14:paraId="4BAAF649" w14:textId="78B73D8F" w:rsidR="006D5669" w:rsidRPr="00670C0D" w:rsidDel="00AA30D0" w:rsidRDefault="006D5669" w:rsidP="00670C0D">
      <w:pPr>
        <w:pStyle w:val="Content2"/>
        <w:rPr>
          <w:del w:id="7587" w:author="Vilson Lu" w:date="2014-08-15T14:14:00Z"/>
        </w:rPr>
      </w:pPr>
      <w:bookmarkStart w:id="7588" w:name="_Toc395957341"/>
      <w:bookmarkStart w:id="7589" w:name="_Toc395961193"/>
      <w:bookmarkStart w:id="7590" w:name="_Toc395961274"/>
      <w:bookmarkStart w:id="7591" w:name="_Toc395961451"/>
      <w:bookmarkStart w:id="7592" w:name="_Toc395961934"/>
      <w:bookmarkStart w:id="7593" w:name="_Toc396184350"/>
      <w:bookmarkStart w:id="7594" w:name="_Toc396194015"/>
      <w:bookmarkStart w:id="7595" w:name="_Toc396200176"/>
      <w:bookmarkStart w:id="7596" w:name="_Toc396445025"/>
      <w:bookmarkStart w:id="7597" w:name="_Toc396453109"/>
      <w:bookmarkEnd w:id="7588"/>
      <w:bookmarkEnd w:id="7589"/>
      <w:bookmarkEnd w:id="7590"/>
      <w:bookmarkEnd w:id="7591"/>
      <w:bookmarkEnd w:id="7592"/>
      <w:bookmarkEnd w:id="7593"/>
      <w:bookmarkEnd w:id="7594"/>
      <w:bookmarkEnd w:id="7595"/>
      <w:bookmarkEnd w:id="7596"/>
      <w:bookmarkEnd w:id="7597"/>
    </w:p>
    <w:p w14:paraId="6EBD88F4" w14:textId="28C19E7F" w:rsidR="00670C0D" w:rsidRPr="00670C0D" w:rsidDel="00AA30D0" w:rsidRDefault="00670C0D" w:rsidP="00670C0D">
      <w:pPr>
        <w:rPr>
          <w:del w:id="7598" w:author="Vilson Lu" w:date="2014-08-15T14:14:00Z"/>
        </w:rPr>
      </w:pPr>
      <w:bookmarkStart w:id="7599" w:name="_Toc395957342"/>
      <w:bookmarkStart w:id="7600" w:name="_Toc395961194"/>
      <w:bookmarkStart w:id="7601" w:name="_Toc395961275"/>
      <w:bookmarkStart w:id="7602" w:name="_Toc395961452"/>
      <w:bookmarkStart w:id="7603" w:name="_Toc395961935"/>
      <w:bookmarkStart w:id="7604" w:name="_Toc396184351"/>
      <w:bookmarkStart w:id="7605" w:name="_Toc396194016"/>
      <w:bookmarkStart w:id="7606" w:name="_Toc396200177"/>
      <w:bookmarkStart w:id="7607" w:name="_Toc396445026"/>
      <w:bookmarkStart w:id="7608" w:name="_Toc396453110"/>
      <w:bookmarkEnd w:id="7599"/>
      <w:bookmarkEnd w:id="7600"/>
      <w:bookmarkEnd w:id="7601"/>
      <w:bookmarkEnd w:id="7602"/>
      <w:bookmarkEnd w:id="7603"/>
      <w:bookmarkEnd w:id="7604"/>
      <w:bookmarkEnd w:id="7605"/>
      <w:bookmarkEnd w:id="7606"/>
      <w:bookmarkEnd w:id="7607"/>
      <w:bookmarkEnd w:id="7608"/>
    </w:p>
    <w:p w14:paraId="23CF0C91" w14:textId="7E53A889" w:rsidR="00670C0D" w:rsidRDefault="005A3259" w:rsidP="006D5669">
      <w:pPr>
        <w:pStyle w:val="Heading1"/>
      </w:pPr>
      <w:bookmarkStart w:id="7609" w:name="_Toc396445027"/>
      <w:bookmarkStart w:id="7610" w:name="_Toc396453111"/>
      <w:r w:rsidRPr="00E45CE0">
        <w:t xml:space="preserve">The </w:t>
      </w:r>
      <w:r w:rsidR="006D5669">
        <w:t xml:space="preserve">FILIET </w:t>
      </w:r>
      <w:r w:rsidRPr="00E45CE0">
        <w:t>System</w:t>
      </w:r>
      <w:bookmarkEnd w:id="7609"/>
      <w:bookmarkEnd w:id="7610"/>
    </w:p>
    <w:p w14:paraId="31AF2D84" w14:textId="338A5F24" w:rsidR="00670C0D" w:rsidRDefault="00670C0D" w:rsidP="00497EF3">
      <w:pPr>
        <w:pStyle w:val="Content1"/>
      </w:pPr>
    </w:p>
    <w:p w14:paraId="0DB563D4" w14:textId="26EA383E" w:rsidR="00576296" w:rsidRDefault="006D5669">
      <w:pPr>
        <w:pStyle w:val="Content1"/>
      </w:pPr>
      <w:r>
        <w:t>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resources that will be used in implementing the system.</w:t>
      </w:r>
    </w:p>
    <w:p w14:paraId="2821E655" w14:textId="77777777" w:rsidR="00AA30D0" w:rsidRDefault="00AA30D0">
      <w:pPr>
        <w:pStyle w:val="Content1"/>
        <w:rPr>
          <w:ins w:id="7611" w:author="Vilson Lu" w:date="2014-08-15T14:13:00Z"/>
        </w:rPr>
        <w:pPrChange w:id="7612" w:author="TinTin Kalaw" w:date="2014-08-16T12:53:00Z">
          <w:pPr>
            <w:pStyle w:val="Content"/>
          </w:pPr>
        </w:pPrChange>
      </w:pPr>
    </w:p>
    <w:p w14:paraId="378E1AAE" w14:textId="77777777" w:rsidR="00AA30D0" w:rsidRDefault="00AA30D0" w:rsidP="00AA30D0">
      <w:pPr>
        <w:pStyle w:val="Heading2"/>
        <w:rPr>
          <w:ins w:id="7613" w:author="Vilson Lu" w:date="2014-08-15T14:13:00Z"/>
        </w:rPr>
      </w:pPr>
      <w:bookmarkStart w:id="7614" w:name="_Toc395181715"/>
      <w:bookmarkStart w:id="7615" w:name="_Toc396445028"/>
      <w:bookmarkStart w:id="7616" w:name="_Toc396453112"/>
      <w:ins w:id="7617" w:author="Vilson Lu" w:date="2014-08-15T14:13:00Z">
        <w:r>
          <w:t>System Overview</w:t>
        </w:r>
        <w:bookmarkEnd w:id="7614"/>
        <w:bookmarkEnd w:id="7615"/>
        <w:bookmarkEnd w:id="7616"/>
      </w:ins>
    </w:p>
    <w:p w14:paraId="61A249D8" w14:textId="77777777" w:rsidR="00AA30D0" w:rsidRDefault="00AA30D0">
      <w:pPr>
        <w:pStyle w:val="Content1"/>
        <w:rPr>
          <w:ins w:id="7618" w:author="Vilson Lu" w:date="2014-08-15T14:13:00Z"/>
        </w:rPr>
        <w:pPrChange w:id="7619" w:author="TinTin Kalaw" w:date="2014-08-16T12:53:00Z">
          <w:pPr>
            <w:pStyle w:val="Content"/>
          </w:pPr>
        </w:pPrChange>
      </w:pPr>
    </w:p>
    <w:p w14:paraId="29F7CBFF" w14:textId="3F1852B1" w:rsidR="00AA30D0" w:rsidRDefault="00AA30D0">
      <w:pPr>
        <w:pStyle w:val="Content1"/>
        <w:rPr>
          <w:ins w:id="7620" w:author="Vilson Lu" w:date="2014-08-15T14:13:00Z"/>
        </w:rPr>
        <w:pPrChange w:id="7621" w:author="TinTin Kalaw" w:date="2014-08-16T12:53:00Z">
          <w:pPr>
            <w:pStyle w:val="Content"/>
          </w:pPr>
        </w:pPrChange>
      </w:pPr>
      <w:ins w:id="7622" w:author="Vilson Lu" w:date="2014-08-15T14:13:00Z">
        <w:r>
          <w:t>Filipino</w:t>
        </w:r>
      </w:ins>
      <w:ins w:id="7623" w:author="TinTin Kalaw" w:date="2014-08-16T13:20:00Z">
        <w:del w:id="7624" w:author="Kyle Mc Hale Dela Cruz" w:date="2014-08-19T00:06:00Z">
          <w:r w:rsidR="00E75C6B" w:rsidDel="00AA6A17">
            <w:delText>/English</w:delText>
          </w:r>
        </w:del>
      </w:ins>
      <w:ins w:id="7625" w:author="Vilson Lu" w:date="2014-08-15T14:13:00Z">
        <w:r>
          <w:t xml:space="preserve"> Information Extraction for Twitter (FILIET) is a hybrid information extraction system that incorporates the architectures of an adaptive IE system and a rule-based IE system for Filipino </w:t>
        </w:r>
      </w:ins>
      <w:ins w:id="7626" w:author="TinTin Kalaw" w:date="2014-08-16T13:20:00Z">
        <w:del w:id="7627" w:author="Kyle Mc Hale Dela Cruz" w:date="2014-08-19T00:06:00Z">
          <w:r w:rsidR="00E75C6B" w:rsidDel="00AA6A17">
            <w:delText xml:space="preserve">and English </w:delText>
          </w:r>
        </w:del>
      </w:ins>
      <w:ins w:id="7628" w:author="Vilson Lu" w:date="2014-08-15T14:13:00Z">
        <w:r>
          <w:t xml:space="preserve">disaster related </w:t>
        </w:r>
        <w:del w:id="7629" w:author="TinTin Kalaw" w:date="2014-08-16T13:20:00Z">
          <w:r w:rsidDel="00E75C6B">
            <w:delText>reports</w:delText>
          </w:r>
        </w:del>
      </w:ins>
      <w:ins w:id="7630" w:author="TinTin Kalaw" w:date="2014-08-16T13:20:00Z">
        <w:r w:rsidR="00E75C6B">
          <w:t>tweet</w:t>
        </w:r>
      </w:ins>
      <w:ins w:id="7631" w:author="Vilson Lu" w:date="2014-08-15T14:13:00Z">
        <w:r>
          <w:t xml:space="preserve">. The FILIET system will work with extracting information from </w:t>
        </w:r>
        <w:del w:id="7632" w:author="TinTin Kalaw" w:date="2014-08-16T13:21:00Z">
          <w:r w:rsidDel="00E75C6B">
            <w:delText>T</w:delText>
          </w:r>
        </w:del>
      </w:ins>
      <w:ins w:id="7633" w:author="TinTin Kalaw" w:date="2014-08-16T13:21:00Z">
        <w:r w:rsidR="00E75C6B">
          <w:t>t</w:t>
        </w:r>
      </w:ins>
      <w:ins w:id="7634" w:author="Vilson Lu" w:date="2014-08-15T14:13:00Z">
        <w:r>
          <w:t xml:space="preserve">weets that were written in </w:t>
        </w:r>
      </w:ins>
      <w:ins w:id="7635" w:author="TinTin Kalaw" w:date="2014-08-16T13:21:00Z">
        <w:r w:rsidR="00E75C6B">
          <w:t>Filipino and English, along with their variations such as TXTSPK and code-switch</w:t>
        </w:r>
      </w:ins>
      <w:ins w:id="7636" w:author="Vilson Lu" w:date="2014-08-15T14:13:00Z">
        <w:del w:id="7637" w:author="TinTin Kalaw" w:date="2014-08-16T13:21:00Z">
          <w:r w:rsidDel="00E75C6B">
            <w:delText>the different variations of the Filipino language specifically the Taglish (Code Switching) and the TXTSPK variations</w:delText>
          </w:r>
        </w:del>
        <w:r>
          <w:t xml:space="preserve">. The system will follow the methodology described below. The disaster-related tweets will be loaded into the system. </w:t>
        </w:r>
        <w:commentRangeStart w:id="7638"/>
        <w:commentRangeStart w:id="7639"/>
        <w:r>
          <w:t>The</w:t>
        </w:r>
        <w:del w:id="7640" w:author="JP Garcia" w:date="2014-08-20T21:31:00Z">
          <w:r w:rsidDel="00F01ACE">
            <w:delText>n the system will then classify the type of disaster within each of the tweets</w:delText>
          </w:r>
        </w:del>
      </w:ins>
      <w:ins w:id="7641" w:author="TinTin Kalaw" w:date="2014-08-16T13:28:00Z">
        <w:del w:id="7642" w:author="JP Garcia" w:date="2014-08-20T21:31:00Z">
          <w:r w:rsidR="00F048AE" w:rsidDel="00F01ACE">
            <w:delText xml:space="preserve"> and then classify as to what type</w:delText>
          </w:r>
        </w:del>
      </w:ins>
      <w:ins w:id="7643" w:author="TinTin Kalaw" w:date="2014-08-16T13:29:00Z">
        <w:del w:id="7644" w:author="JP Garcia" w:date="2014-08-20T21:31:00Z">
          <w:r w:rsidR="006436ED" w:rsidDel="00F01ACE">
            <w:delText xml:space="preserve"> of information the tweet contains</w:delText>
          </w:r>
        </w:del>
      </w:ins>
      <w:commentRangeEnd w:id="7638"/>
      <w:del w:id="7645" w:author="JP Garcia" w:date="2014-08-20T21:31:00Z">
        <w:r w:rsidR="00F96500" w:rsidDel="00F01ACE">
          <w:rPr>
            <w:rStyle w:val="CommentReference"/>
          </w:rPr>
          <w:commentReference w:id="7638"/>
        </w:r>
      </w:del>
      <w:commentRangeEnd w:id="7639"/>
      <w:r w:rsidR="00F01ACE">
        <w:rPr>
          <w:rStyle w:val="CommentReference"/>
        </w:rPr>
        <w:commentReference w:id="7639"/>
      </w:r>
      <w:ins w:id="7646" w:author="Vilson Lu" w:date="2014-08-15T14:13:00Z">
        <w:del w:id="7647" w:author="JP Garcia" w:date="2014-08-20T21:31:00Z">
          <w:r w:rsidDel="00F01ACE">
            <w:delText>. After undergoing the classification process, the</w:delText>
          </w:r>
        </w:del>
        <w:r>
          <w:t xml:space="preserve"> tweets will now proceed to the information extraction engine of the system wherein the system will </w:t>
        </w:r>
        <w:del w:id="7648" w:author="JP Garcia" w:date="2014-08-20T21:35:00Z">
          <w:r w:rsidDel="00F01ACE">
            <w:delText xml:space="preserve">apply </w:delText>
          </w:r>
          <w:commentRangeStart w:id="7649"/>
          <w:commentRangeStart w:id="7650"/>
          <w:r w:rsidDel="00F01ACE">
            <w:delText xml:space="preserve">various information </w:delText>
          </w:r>
        </w:del>
        <w:r>
          <w:t>extra</w:t>
        </w:r>
        <w:r w:rsidRPr="00454EAD">
          <w:rPr>
            <w:rStyle w:val="Content2Char"/>
            <w:rPrChange w:id="7651" w:author="Vilson Lu" w:date="2014-08-15T23:05:00Z">
              <w:rPr/>
            </w:rPrChange>
          </w:rPr>
          <w:t>ct</w:t>
        </w:r>
        <w:del w:id="7652" w:author="JP Garcia" w:date="2014-08-20T21:35:00Z">
          <w:r w:rsidRPr="00454EAD" w:rsidDel="00F01ACE">
            <w:rPr>
              <w:rStyle w:val="Content2Char"/>
              <w:rPrChange w:id="7653" w:author="Vilson Lu" w:date="2014-08-15T23:05:00Z">
                <w:rPr/>
              </w:rPrChange>
            </w:rPr>
            <w:delText>ion</w:delText>
          </w:r>
        </w:del>
        <w:r w:rsidRPr="00454EAD">
          <w:rPr>
            <w:rStyle w:val="Content2Char"/>
            <w:rPrChange w:id="7654" w:author="Vilson Lu" w:date="2014-08-15T23:05:00Z">
              <w:rPr/>
            </w:rPrChange>
          </w:rPr>
          <w:t xml:space="preserve"> t</w:t>
        </w:r>
        <w:del w:id="7655" w:author="JP Garcia" w:date="2014-08-20T21:35:00Z">
          <w:r w:rsidRPr="00454EAD" w:rsidDel="00F01ACE">
            <w:rPr>
              <w:rStyle w:val="Content2Char"/>
              <w:rPrChange w:id="7656" w:author="Vilson Lu" w:date="2014-08-15T23:05:00Z">
                <w:rPr/>
              </w:rPrChange>
            </w:rPr>
            <w:delText>echniques</w:delText>
          </w:r>
        </w:del>
      </w:ins>
      <w:commentRangeEnd w:id="7649"/>
      <w:ins w:id="7657" w:author="Vilson Lu" w:date="2014-08-20T19:52:00Z">
        <w:del w:id="7658" w:author="JP Garcia" w:date="2014-08-20T21:35:00Z">
          <w:r w:rsidR="00F96500" w:rsidDel="00F01ACE">
            <w:rPr>
              <w:rStyle w:val="CommentReference"/>
            </w:rPr>
            <w:commentReference w:id="7649"/>
          </w:r>
        </w:del>
      </w:ins>
      <w:commentRangeEnd w:id="7650"/>
      <w:r w:rsidR="00F01ACE">
        <w:rPr>
          <w:rStyle w:val="CommentReference"/>
        </w:rPr>
        <w:commentReference w:id="7650"/>
      </w:r>
      <w:ins w:id="7659" w:author="Vilson Lu" w:date="2014-08-15T14:13:00Z">
        <w:del w:id="7660" w:author="JP Garcia" w:date="2014-08-20T21:35:00Z">
          <w:r w:rsidRPr="00454EAD" w:rsidDel="00F01ACE">
            <w:rPr>
              <w:rStyle w:val="Content2Char"/>
              <w:rPrChange w:id="7661" w:author="Vilson Lu" w:date="2014-08-15T23:05:00Z">
                <w:rPr/>
              </w:rPrChange>
            </w:rPr>
            <w:delText xml:space="preserve"> to extract t</w:delText>
          </w:r>
        </w:del>
        <w:r w:rsidRPr="00454EAD">
          <w:rPr>
            <w:rStyle w:val="Content2Char"/>
            <w:rPrChange w:id="7662" w:author="Vilson Lu" w:date="2014-08-15T23:05:00Z">
              <w:rPr/>
            </w:rPrChange>
          </w:rPr>
          <w:t>he relevant information from the tweets with regards to its</w:t>
        </w:r>
        <w:r>
          <w:t xml:space="preserve"> given type of disaster. Extracted information from the given tweets will vary based on the type of </w:t>
        </w:r>
        <w:del w:id="7663" w:author="TinTin Kalaw" w:date="2014-08-16T13:30:00Z">
          <w:r w:rsidDel="006436ED">
            <w:delText>disaster it was classified as since each type of disaster has different set of information that can be extracted. For instance, information like intensity, signal number, and wind speeds can be further extracted from typhoon-related tweets while information like magnitude, epicenter and duration can be further extracted from earthquake-related tweets.</w:delText>
          </w:r>
        </w:del>
      </w:ins>
      <w:ins w:id="7664" w:author="TinTin Kalaw" w:date="2014-08-16T13:30:00Z">
        <w:r w:rsidR="006436ED">
          <w:t>information the tweet contains.</w:t>
        </w:r>
      </w:ins>
      <w:ins w:id="7665" w:author="Vilson Lu" w:date="2014-08-15T14:13:00Z">
        <w:r>
          <w:t xml:space="preserve"> </w:t>
        </w:r>
      </w:ins>
    </w:p>
    <w:p w14:paraId="2259B806" w14:textId="77777777" w:rsidR="00AA30D0" w:rsidRDefault="00AA30D0">
      <w:pPr>
        <w:pStyle w:val="Content1"/>
        <w:rPr>
          <w:ins w:id="7666" w:author="Vilson Lu" w:date="2014-08-15T14:13:00Z"/>
        </w:rPr>
        <w:pPrChange w:id="7667" w:author="TinTin Kalaw" w:date="2014-08-16T12:53:00Z">
          <w:pPr>
            <w:pStyle w:val="Content"/>
          </w:pPr>
        </w:pPrChange>
      </w:pPr>
    </w:p>
    <w:p w14:paraId="66F59578" w14:textId="77777777" w:rsidR="00AA30D0" w:rsidRDefault="00AA30D0" w:rsidP="00AA30D0">
      <w:pPr>
        <w:pStyle w:val="Heading2"/>
        <w:rPr>
          <w:ins w:id="7668" w:author="Vilson Lu" w:date="2014-08-15T14:13:00Z"/>
        </w:rPr>
      </w:pPr>
      <w:bookmarkStart w:id="7669" w:name="_Toc395181716"/>
      <w:bookmarkStart w:id="7670" w:name="_Toc396445029"/>
      <w:bookmarkStart w:id="7671" w:name="_Toc396453113"/>
      <w:ins w:id="7672" w:author="Vilson Lu" w:date="2014-08-15T14:13:00Z">
        <w:r>
          <w:t>System Objectives</w:t>
        </w:r>
        <w:bookmarkEnd w:id="7669"/>
        <w:bookmarkEnd w:id="7670"/>
        <w:bookmarkEnd w:id="7671"/>
      </w:ins>
    </w:p>
    <w:p w14:paraId="76740DE2" w14:textId="77777777" w:rsidR="00AA30D0" w:rsidRDefault="00AA30D0">
      <w:pPr>
        <w:pStyle w:val="Content1"/>
        <w:rPr>
          <w:ins w:id="7673" w:author="Vilson Lu" w:date="2014-08-15T14:13:00Z"/>
        </w:rPr>
        <w:pPrChange w:id="7674" w:author="TinTin Kalaw" w:date="2014-08-16T12:53:00Z">
          <w:pPr/>
        </w:pPrChange>
      </w:pPr>
    </w:p>
    <w:p w14:paraId="5D458984" w14:textId="77777777" w:rsidR="00AA30D0" w:rsidRPr="00E61819" w:rsidRDefault="00AA30D0">
      <w:pPr>
        <w:pStyle w:val="Content1"/>
        <w:rPr>
          <w:ins w:id="7675" w:author="Vilson Lu" w:date="2014-08-15T14:13:00Z"/>
        </w:rPr>
        <w:pPrChange w:id="7676" w:author="TinTin Kalaw" w:date="2014-08-16T12:53:00Z">
          <w:pPr>
            <w:pStyle w:val="Content"/>
          </w:pPr>
        </w:pPrChange>
      </w:pPr>
      <w:ins w:id="7677" w:author="Vilson Lu" w:date="2014-08-15T14:13:00Z">
        <w:r>
          <w:t>This section will discuss the objectives of the system.</w:t>
        </w:r>
      </w:ins>
    </w:p>
    <w:p w14:paraId="4FB974E1" w14:textId="77777777" w:rsidR="00AA30D0" w:rsidRDefault="00AA30D0">
      <w:pPr>
        <w:pStyle w:val="Content1"/>
        <w:rPr>
          <w:ins w:id="7678" w:author="Vilson Lu" w:date="2014-08-15T14:13:00Z"/>
        </w:rPr>
        <w:pPrChange w:id="7679" w:author="TinTin Kalaw" w:date="2014-08-16T12:53:00Z">
          <w:pPr>
            <w:pStyle w:val="Content"/>
          </w:pPr>
        </w:pPrChange>
      </w:pPr>
    </w:p>
    <w:p w14:paraId="18C5B31B" w14:textId="77777777" w:rsidR="00AA30D0" w:rsidRDefault="00AA30D0" w:rsidP="00AA30D0">
      <w:pPr>
        <w:pStyle w:val="Heading3"/>
        <w:rPr>
          <w:ins w:id="7680" w:author="Vilson Lu" w:date="2014-08-15T14:13:00Z"/>
        </w:rPr>
      </w:pPr>
      <w:bookmarkStart w:id="7681" w:name="_Toc395181717"/>
      <w:bookmarkStart w:id="7682" w:name="_Toc396445030"/>
      <w:bookmarkStart w:id="7683" w:name="_Toc396453114"/>
      <w:ins w:id="7684" w:author="Vilson Lu" w:date="2014-08-15T14:13:00Z">
        <w:r>
          <w:t>General Objective</w:t>
        </w:r>
        <w:bookmarkEnd w:id="7681"/>
        <w:bookmarkEnd w:id="7682"/>
        <w:bookmarkEnd w:id="7683"/>
      </w:ins>
    </w:p>
    <w:p w14:paraId="7374E4B4" w14:textId="77777777" w:rsidR="00AA30D0" w:rsidRDefault="00AA30D0">
      <w:pPr>
        <w:pStyle w:val="Content2"/>
        <w:rPr>
          <w:ins w:id="7685" w:author="Vilson Lu" w:date="2014-08-15T14:13:00Z"/>
        </w:rPr>
        <w:pPrChange w:id="7686" w:author="TinTin Kalaw" w:date="2014-08-16T12:53:00Z">
          <w:pPr>
            <w:pStyle w:val="Content"/>
          </w:pPr>
        </w:pPrChange>
      </w:pPr>
    </w:p>
    <w:p w14:paraId="6676BBAF" w14:textId="097F8BFD" w:rsidR="00AA30D0" w:rsidRDefault="00AA30D0">
      <w:pPr>
        <w:pStyle w:val="Content2"/>
        <w:rPr>
          <w:ins w:id="7687" w:author="Vilson Lu" w:date="2014-08-15T14:13:00Z"/>
        </w:rPr>
        <w:pPrChange w:id="7688" w:author="TinTin Kalaw" w:date="2014-08-16T13:25:00Z">
          <w:pPr>
            <w:pStyle w:val="Content"/>
          </w:pPr>
        </w:pPrChange>
      </w:pPr>
      <w:ins w:id="7689" w:author="Vilson Lu" w:date="2014-08-15T14:13:00Z">
        <w:r>
          <w:t xml:space="preserve">To develop an information extraction system that extracts relevant information from disaster-related </w:t>
        </w:r>
        <w:del w:id="7690" w:author="TinTin Kalaw" w:date="2014-08-16T13:24:00Z">
          <w:r w:rsidDel="00E75C6B">
            <w:delText>texts from Twitter data</w:delText>
          </w:r>
        </w:del>
      </w:ins>
      <w:ins w:id="7691" w:author="TinTin Kalaw" w:date="2014-08-16T13:24:00Z">
        <w:r w:rsidR="00E75C6B">
          <w:t>tweets</w:t>
        </w:r>
      </w:ins>
      <w:ins w:id="7692" w:author="Vilson Lu" w:date="2014-08-15T14:13:00Z">
        <w:r>
          <w:t xml:space="preserve"> and takes into consideration the different available variations of the Filipino</w:t>
        </w:r>
        <w:del w:id="7693" w:author="Kyle Mc Hale Dela Cruz" w:date="2014-08-19T00:06:00Z">
          <w:r w:rsidDel="00AA6A17">
            <w:delText xml:space="preserve"> </w:delText>
          </w:r>
        </w:del>
      </w:ins>
      <w:ins w:id="7694" w:author="TinTin Kalaw" w:date="2014-08-16T13:25:00Z">
        <w:del w:id="7695" w:author="Kyle Mc Hale Dela Cruz" w:date="2014-08-19T00:06:00Z">
          <w:r w:rsidR="00E75C6B" w:rsidDel="00AA6A17">
            <w:delText>and English</w:delText>
          </w:r>
        </w:del>
        <w:r w:rsidR="00E75C6B">
          <w:t xml:space="preserve"> </w:t>
        </w:r>
      </w:ins>
      <w:ins w:id="7696" w:author="Vilson Lu" w:date="2014-08-15T14:13:00Z">
        <w:r>
          <w:t>language.</w:t>
        </w:r>
      </w:ins>
    </w:p>
    <w:p w14:paraId="740B10CC" w14:textId="77777777" w:rsidR="00AA30D0" w:rsidRDefault="00AA30D0">
      <w:pPr>
        <w:pStyle w:val="Content2"/>
        <w:rPr>
          <w:ins w:id="7697" w:author="Vilson Lu" w:date="2014-08-15T14:13:00Z"/>
        </w:rPr>
        <w:pPrChange w:id="7698" w:author="TinTin Kalaw" w:date="2014-08-16T12:53:00Z">
          <w:pPr>
            <w:pStyle w:val="Content"/>
          </w:pPr>
        </w:pPrChange>
      </w:pPr>
    </w:p>
    <w:p w14:paraId="67905559" w14:textId="77777777" w:rsidR="00AA30D0" w:rsidRPr="00614551" w:rsidRDefault="00AA30D0" w:rsidP="00AA30D0">
      <w:pPr>
        <w:pStyle w:val="Heading3"/>
        <w:rPr>
          <w:ins w:id="7699" w:author="Vilson Lu" w:date="2014-08-15T14:13:00Z"/>
        </w:rPr>
      </w:pPr>
      <w:bookmarkStart w:id="7700" w:name="_Toc395181718"/>
      <w:bookmarkStart w:id="7701" w:name="_Toc396445031"/>
      <w:bookmarkStart w:id="7702" w:name="_Toc396453115"/>
      <w:ins w:id="7703" w:author="Vilson Lu" w:date="2014-08-15T14:13:00Z">
        <w:r>
          <w:t>Specific Objectives</w:t>
        </w:r>
        <w:bookmarkEnd w:id="7700"/>
        <w:bookmarkEnd w:id="7701"/>
        <w:bookmarkEnd w:id="7702"/>
      </w:ins>
    </w:p>
    <w:p w14:paraId="27271F42" w14:textId="77777777" w:rsidR="00AA30D0" w:rsidRDefault="00AA30D0" w:rsidP="00AA30D0">
      <w:pPr>
        <w:pStyle w:val="Content"/>
        <w:rPr>
          <w:ins w:id="7704" w:author="Vilson Lu" w:date="2014-08-15T14:13:00Z"/>
        </w:rPr>
      </w:pPr>
    </w:p>
    <w:p w14:paraId="22E6FE58" w14:textId="77777777" w:rsidR="00AA30D0" w:rsidRDefault="00AA30D0">
      <w:pPr>
        <w:pStyle w:val="Content2"/>
        <w:rPr>
          <w:ins w:id="7705" w:author="Vilson Lu" w:date="2014-08-15T14:13:00Z"/>
        </w:rPr>
        <w:pPrChange w:id="7706" w:author="TinTin Kalaw" w:date="2014-08-16T13:25:00Z">
          <w:pPr>
            <w:pStyle w:val="Content"/>
          </w:pPr>
        </w:pPrChange>
      </w:pPr>
      <w:ins w:id="7707" w:author="Vilson Lu" w:date="2014-08-15T14:13:00Z">
        <w:r w:rsidRPr="00E75C6B">
          <w:rPr>
            <w:rStyle w:val="Content2Char"/>
            <w:rPrChange w:id="7708" w:author="TinTin Kalaw" w:date="2014-08-16T13:25:00Z">
              <w:rPr/>
            </w:rPrChange>
          </w:rPr>
          <w:t>The following are the specific objectives of the system</w:t>
        </w:r>
        <w:r>
          <w:t>:</w:t>
        </w:r>
      </w:ins>
    </w:p>
    <w:p w14:paraId="12B847DE" w14:textId="77777777" w:rsidR="00AA30D0" w:rsidRPr="00454EAD" w:rsidRDefault="00AA30D0">
      <w:pPr>
        <w:pStyle w:val="Content2"/>
        <w:rPr>
          <w:ins w:id="7709" w:author="Vilson Lu" w:date="2014-08-15T14:13:00Z"/>
        </w:rPr>
        <w:pPrChange w:id="7710" w:author="Vilson Lu" w:date="2014-08-15T23:04:00Z">
          <w:pPr>
            <w:pStyle w:val="Content"/>
          </w:pPr>
        </w:pPrChange>
      </w:pPr>
    </w:p>
    <w:p w14:paraId="42A9D794" w14:textId="073CB3FB" w:rsidR="00AA30D0" w:rsidRPr="00454EAD" w:rsidRDefault="00F96500">
      <w:pPr>
        <w:pStyle w:val="Content2"/>
        <w:numPr>
          <w:ilvl w:val="0"/>
          <w:numId w:val="25"/>
        </w:numPr>
        <w:rPr>
          <w:ins w:id="7711" w:author="Vilson Lu" w:date="2014-08-15T14:13:00Z"/>
        </w:rPr>
        <w:pPrChange w:id="7712" w:author="Vilson Lu" w:date="2014-08-15T23:05:00Z">
          <w:pPr>
            <w:pStyle w:val="Content"/>
            <w:numPr>
              <w:numId w:val="17"/>
            </w:numPr>
            <w:ind w:left="2160" w:hanging="360"/>
          </w:pPr>
        </w:pPrChange>
      </w:pPr>
      <w:ins w:id="7713" w:author="Vilson Lu" w:date="2014-08-15T14:13:00Z">
        <w:r>
          <w:t>To</w:t>
        </w:r>
        <w:r w:rsidR="00AA30D0" w:rsidRPr="00454EAD">
          <w:t xml:space="preserve"> preprocess the tweets;</w:t>
        </w:r>
      </w:ins>
    </w:p>
    <w:p w14:paraId="5FF4278F" w14:textId="3A334916" w:rsidR="00AA30D0" w:rsidRDefault="00AA30D0">
      <w:pPr>
        <w:pStyle w:val="Content2"/>
        <w:numPr>
          <w:ilvl w:val="0"/>
          <w:numId w:val="25"/>
        </w:numPr>
        <w:rPr>
          <w:ins w:id="7714" w:author="Vilson Lu" w:date="2014-08-22T05:28:00Z"/>
        </w:rPr>
        <w:pPrChange w:id="7715" w:author="Vilson Lu" w:date="2014-08-22T05:29:00Z">
          <w:pPr>
            <w:pStyle w:val="Content"/>
            <w:numPr>
              <w:numId w:val="17"/>
            </w:numPr>
            <w:ind w:left="2160" w:hanging="360"/>
          </w:pPr>
        </w:pPrChange>
      </w:pPr>
      <w:ins w:id="7716" w:author="Vilson Lu" w:date="2014-08-15T14:13:00Z">
        <w:r w:rsidRPr="00454EAD">
          <w:t>To</w:t>
        </w:r>
      </w:ins>
      <w:ins w:id="7717" w:author="Vilson Lu" w:date="2014-08-20T19:53:00Z">
        <w:r w:rsidR="00F96500">
          <w:t xml:space="preserve"> </w:t>
        </w:r>
      </w:ins>
      <w:ins w:id="7718" w:author="Vilson Lu" w:date="2014-08-15T14:13:00Z">
        <w:r w:rsidRPr="00454EAD">
          <w:t>extract relevant features from the tweets;</w:t>
        </w:r>
      </w:ins>
    </w:p>
    <w:p w14:paraId="5D732DB5" w14:textId="5ACE6944" w:rsidR="00171EEB" w:rsidRPr="00454EAD" w:rsidRDefault="00171EEB">
      <w:pPr>
        <w:pStyle w:val="Content2"/>
        <w:numPr>
          <w:ilvl w:val="0"/>
          <w:numId w:val="25"/>
        </w:numPr>
        <w:rPr>
          <w:ins w:id="7719" w:author="Vilson Lu" w:date="2014-08-15T14:13:00Z"/>
        </w:rPr>
        <w:pPrChange w:id="7720" w:author="Vilson Lu" w:date="2014-08-15T23:05:00Z">
          <w:pPr>
            <w:pStyle w:val="Content"/>
            <w:numPr>
              <w:numId w:val="17"/>
            </w:numPr>
            <w:ind w:left="2160" w:hanging="360"/>
          </w:pPr>
        </w:pPrChange>
      </w:pPr>
      <w:ins w:id="7721" w:author="Vilson Lu" w:date="2014-08-22T05:28:00Z">
        <w:r>
          <w:t>To extract relevant information regarding relief operations</w:t>
        </w:r>
      </w:ins>
      <w:ins w:id="7722" w:author="Vilson Lu" w:date="2014-08-22T05:29:00Z">
        <w:r>
          <w:t xml:space="preserve"> (i.e. donations)</w:t>
        </w:r>
      </w:ins>
      <w:ins w:id="7723" w:author="Vilson Lu" w:date="2014-08-22T05:28:00Z">
        <w:r>
          <w:t>;</w:t>
        </w:r>
      </w:ins>
    </w:p>
    <w:p w14:paraId="349E7317" w14:textId="2D73210E" w:rsidR="00AA30D0" w:rsidRDefault="00AA30D0">
      <w:pPr>
        <w:pStyle w:val="Content2"/>
        <w:numPr>
          <w:ilvl w:val="0"/>
          <w:numId w:val="25"/>
        </w:numPr>
        <w:rPr>
          <w:ins w:id="7724" w:author="Vilson Lu" w:date="2014-08-15T14:13:00Z"/>
        </w:rPr>
        <w:pPrChange w:id="7725" w:author="Vilson Lu" w:date="2014-08-15T23:05:00Z">
          <w:pPr>
            <w:pStyle w:val="Content"/>
            <w:numPr>
              <w:numId w:val="17"/>
            </w:numPr>
            <w:ind w:left="2160" w:hanging="360"/>
          </w:pPr>
        </w:pPrChange>
      </w:pPr>
      <w:commentRangeStart w:id="7726"/>
      <w:ins w:id="7727" w:author="Vilson Lu" w:date="2014-08-15T14:13:00Z">
        <w:r w:rsidRPr="00454EAD">
          <w:t>T</w:t>
        </w:r>
        <w:r w:rsidR="00F96500">
          <w:t>o</w:t>
        </w:r>
        <w:r w:rsidRPr="00454EAD">
          <w:t xml:space="preserve"> handle </w:t>
        </w:r>
      </w:ins>
      <w:ins w:id="7728" w:author="TinTin Kalaw" w:date="2014-08-16T13:41:00Z">
        <w:del w:id="7729" w:author="Kyle Mc Hale Dela Cruz" w:date="2014-08-19T00:06:00Z">
          <w:r w:rsidR="00BD695A" w:rsidDel="00AA6A17">
            <w:delText xml:space="preserve">English and </w:delText>
          </w:r>
        </w:del>
        <w:r w:rsidR="00BD695A">
          <w:t xml:space="preserve">Filipino tweets as well as their variations of </w:t>
        </w:r>
      </w:ins>
      <w:ins w:id="7730" w:author="Vilson Lu" w:date="2014-08-15T14:13:00Z">
        <w:r w:rsidRPr="00454EAD">
          <w:t>TXTSPK and code-</w:t>
        </w:r>
        <w:del w:id="7731" w:author="TinTin Kalaw" w:date="2014-08-16T13:41:00Z">
          <w:r w:rsidRPr="00454EAD" w:rsidDel="00BD695A">
            <w:delText>switching variations of the Filipino language</w:delText>
          </w:r>
          <w:commentRangeEnd w:id="7726"/>
          <w:r w:rsidRPr="003849D8" w:rsidDel="00BD695A">
            <w:rPr>
              <w:rStyle w:val="CommentReference"/>
              <w:sz w:val="20"/>
              <w:szCs w:val="20"/>
            </w:rPr>
            <w:commentReference w:id="7726"/>
          </w:r>
        </w:del>
      </w:ins>
      <w:ins w:id="7732" w:author="TinTin Kalaw" w:date="2014-08-16T13:41:00Z">
        <w:r w:rsidR="00BD695A">
          <w:t>switching</w:t>
        </w:r>
      </w:ins>
      <w:ins w:id="7733" w:author="Vilson Lu" w:date="2014-08-15T14:13:00Z">
        <w:r>
          <w:t>;</w:t>
        </w:r>
      </w:ins>
    </w:p>
    <w:p w14:paraId="3DB2008A" w14:textId="77777777" w:rsidR="00AA30D0" w:rsidRDefault="00AA30D0" w:rsidP="00AA30D0">
      <w:pPr>
        <w:pStyle w:val="Content"/>
        <w:ind w:left="0"/>
        <w:rPr>
          <w:ins w:id="7734" w:author="Vilson Lu" w:date="2014-08-15T14:13:00Z"/>
        </w:rPr>
      </w:pPr>
    </w:p>
    <w:p w14:paraId="70CB7709" w14:textId="77777777" w:rsidR="00AA30D0" w:rsidRDefault="00AA30D0" w:rsidP="00AA30D0">
      <w:pPr>
        <w:pStyle w:val="Heading2"/>
        <w:rPr>
          <w:ins w:id="7735" w:author="Vilson Lu" w:date="2014-08-15T14:13:00Z"/>
        </w:rPr>
      </w:pPr>
      <w:bookmarkStart w:id="7736" w:name="_Toc395181719"/>
      <w:bookmarkStart w:id="7737" w:name="_Toc396445032"/>
      <w:bookmarkStart w:id="7738" w:name="_Toc396453116"/>
      <w:ins w:id="7739" w:author="Vilson Lu" w:date="2014-08-15T14:13:00Z">
        <w:r>
          <w:t>System Scope and Limitations</w:t>
        </w:r>
        <w:bookmarkEnd w:id="7736"/>
        <w:bookmarkEnd w:id="7737"/>
        <w:bookmarkEnd w:id="7738"/>
      </w:ins>
    </w:p>
    <w:p w14:paraId="48A28A5B" w14:textId="6C5CB690" w:rsidR="00AA30D0" w:rsidRPr="007F658D" w:rsidRDefault="004559DA">
      <w:pPr>
        <w:tabs>
          <w:tab w:val="left" w:pos="8505"/>
        </w:tabs>
        <w:rPr>
          <w:ins w:id="7740" w:author="Vilson Lu" w:date="2014-08-15T14:13:00Z"/>
        </w:rPr>
        <w:pPrChange w:id="7741" w:author="Vilson Lu" w:date="2014-08-21T17:40:00Z">
          <w:pPr/>
        </w:pPrChange>
      </w:pPr>
      <w:ins w:id="7742" w:author="Vilson Lu" w:date="2014-08-21T17:40:00Z">
        <w:r>
          <w:tab/>
        </w:r>
      </w:ins>
    </w:p>
    <w:p w14:paraId="1EA2A917" w14:textId="598801AD" w:rsidR="00AA30D0" w:rsidRDefault="00AA30D0">
      <w:pPr>
        <w:pStyle w:val="Content2"/>
        <w:rPr>
          <w:ins w:id="7743" w:author="Vilson Lu" w:date="2014-08-15T14:13:00Z"/>
        </w:rPr>
        <w:pPrChange w:id="7744" w:author="Vilson Lu" w:date="2014-08-15T23:05:00Z">
          <w:pPr>
            <w:pStyle w:val="Content"/>
          </w:pPr>
        </w:pPrChange>
      </w:pPr>
      <w:ins w:id="7745" w:author="Vilson Lu" w:date="2014-08-15T14:13:00Z">
        <w:r>
          <w:t>The system to be developed in this research is expected to be able to do a number of tasks that is within the scope of extracting information from Filipino</w:t>
        </w:r>
      </w:ins>
      <w:ins w:id="7746" w:author="TinTin Kalaw" w:date="2014-08-16T13:26:00Z">
        <w:del w:id="7747" w:author="Kyle Mc Hale Dela Cruz" w:date="2014-08-19T00:06:00Z">
          <w:r w:rsidR="00E75C6B" w:rsidDel="00AA6A17">
            <w:delText xml:space="preserve"> and English</w:delText>
          </w:r>
        </w:del>
      </w:ins>
      <w:ins w:id="7748" w:author="Vilson Lu" w:date="2014-08-15T14:13:00Z">
        <w:r>
          <w:t xml:space="preserve"> disaster-related </w:t>
        </w:r>
        <w:del w:id="7749" w:author="TinTin Kalaw" w:date="2014-08-16T13:26:00Z">
          <w:r w:rsidDel="00E75C6B">
            <w:delText>reports</w:delText>
          </w:r>
        </w:del>
      </w:ins>
      <w:ins w:id="7750" w:author="TinTin Kalaw" w:date="2014-08-16T13:26:00Z">
        <w:r w:rsidR="00E75C6B">
          <w:t>tweets</w:t>
        </w:r>
      </w:ins>
      <w:ins w:id="7751" w:author="Vilson Lu" w:date="2014-08-15T14:13:00Z">
        <w:r>
          <w:t>. These tasks include the following: Text Preprocessing, Feature Extraction, Disaster Classification, and actual Information Extraction.</w:t>
        </w:r>
      </w:ins>
    </w:p>
    <w:p w14:paraId="613D9DA3" w14:textId="77777777" w:rsidR="00AA30D0" w:rsidRDefault="00AA30D0" w:rsidP="00AA30D0">
      <w:pPr>
        <w:pStyle w:val="Content"/>
        <w:rPr>
          <w:ins w:id="7752" w:author="Vilson Lu" w:date="2014-08-15T14:13:00Z"/>
        </w:rPr>
      </w:pPr>
    </w:p>
    <w:p w14:paraId="13D55E98" w14:textId="34C7F35F" w:rsidR="00AA30D0" w:rsidRDefault="00AA30D0">
      <w:pPr>
        <w:pStyle w:val="Content2"/>
        <w:rPr>
          <w:ins w:id="7753" w:author="Vilson Lu" w:date="2014-08-15T14:13:00Z"/>
        </w:rPr>
        <w:pPrChange w:id="7754" w:author="Vilson Lu" w:date="2014-08-15T23:05:00Z">
          <w:pPr>
            <w:pStyle w:val="Content"/>
          </w:pPr>
        </w:pPrChange>
      </w:pPr>
      <w:ins w:id="7755" w:author="Vilson Lu" w:date="2014-08-15T14:13:00Z">
        <w:r>
          <w:t xml:space="preserve">The system must be able to perform some preprocessing techniques onto the input tweet. These preprocessing shall only be limited to the following: </w:t>
        </w:r>
        <w:commentRangeStart w:id="7756"/>
        <w:r>
          <w:t>(1) text normalization to include support for input tweets that were written in the TXTSPK format; (2) text tokenization, to enable word level analysis of the input tweet; (3) part-of-speech tagging, to enable semantic level analysis of the input tweet; (4) named-entity recognition</w:t>
        </w:r>
        <w:del w:id="7757" w:author="TinTin Kalaw" w:date="2014-08-16T13:26:00Z">
          <w:r w:rsidDel="00E75C6B">
            <w:delText xml:space="preserve"> for Filipino</w:delText>
          </w:r>
        </w:del>
        <w:r>
          <w:t xml:space="preserve">, to </w:t>
        </w:r>
        <w:r>
          <w:lastRenderedPageBreak/>
          <w:t xml:space="preserve">enable proper identification of </w:t>
        </w:r>
        <w:del w:id="7758" w:author="TinTin Kalaw" w:date="2014-08-16T13:26:00Z">
          <w:r w:rsidDel="00E75C6B">
            <w:delText xml:space="preserve">Filipino </w:delText>
          </w:r>
        </w:del>
        <w:r>
          <w:t>named-entities; and lastly, (5) disaster keyword tagging, to enable proper recognition of disaster words in the input tweet</w:t>
        </w:r>
      </w:ins>
      <w:commentRangeEnd w:id="7756"/>
      <w:ins w:id="7759" w:author="Vilson Lu" w:date="2014-08-20T19:54:00Z">
        <w:r w:rsidR="00F96500">
          <w:rPr>
            <w:rStyle w:val="CommentReference"/>
          </w:rPr>
          <w:commentReference w:id="7756"/>
        </w:r>
      </w:ins>
      <w:ins w:id="7760" w:author="Vilson Lu" w:date="2014-08-15T14:13:00Z">
        <w:r>
          <w:t>.</w:t>
        </w:r>
      </w:ins>
    </w:p>
    <w:p w14:paraId="0341834A" w14:textId="77777777" w:rsidR="00AA30D0" w:rsidDel="00AA6A17" w:rsidRDefault="00AA30D0">
      <w:pPr>
        <w:pStyle w:val="Content2"/>
        <w:rPr>
          <w:ins w:id="7761" w:author="Vilson Lu" w:date="2014-08-15T14:13:00Z"/>
          <w:del w:id="7762" w:author="Kyle Mc Hale Dela Cruz" w:date="2014-08-19T00:04:00Z"/>
        </w:rPr>
        <w:pPrChange w:id="7763" w:author="Vilson Lu" w:date="2014-08-15T23:05:00Z">
          <w:pPr>
            <w:pStyle w:val="Content"/>
          </w:pPr>
        </w:pPrChange>
      </w:pPr>
    </w:p>
    <w:p w14:paraId="035661AA" w14:textId="79FBC4F0" w:rsidR="00AA30D0" w:rsidDel="00AA6A17" w:rsidRDefault="00AA30D0">
      <w:pPr>
        <w:pStyle w:val="Content2"/>
        <w:ind w:left="0"/>
        <w:rPr>
          <w:ins w:id="7764" w:author="Vilson Lu" w:date="2014-08-15T14:23:00Z"/>
          <w:del w:id="7765" w:author="Kyle Mc Hale Dela Cruz" w:date="2014-08-19T00:04:00Z"/>
        </w:rPr>
        <w:pPrChange w:id="7766" w:author="Kyle Mc Hale Dela Cruz" w:date="2014-08-19T00:04:00Z">
          <w:pPr>
            <w:pStyle w:val="Content"/>
          </w:pPr>
        </w:pPrChange>
      </w:pPr>
      <w:ins w:id="7767" w:author="Vilson Lu" w:date="2014-08-15T14:13:00Z">
        <w:del w:id="7768" w:author="Kyle Mc Hale Dela Cruz" w:date="2014-08-19T00:04:00Z">
          <w:r w:rsidDel="00AA6A17">
            <w:delText xml:space="preserve">In addition, the system must be able to classify the input tweet based on the type of </w:delText>
          </w:r>
        </w:del>
      </w:ins>
      <w:ins w:id="7769" w:author="Vilson Lu" w:date="2014-08-15T14:16:00Z">
        <w:del w:id="7770" w:author="Kyle Mc Hale Dela Cruz" w:date="2014-08-19T00:04:00Z">
          <w:r w:rsidR="00CC208E" w:rsidDel="00AA6A17">
            <w:delText>tweets.</w:delText>
          </w:r>
        </w:del>
      </w:ins>
      <w:ins w:id="7771" w:author="Vilson Lu" w:date="2014-08-15T14:24:00Z">
        <w:del w:id="7772" w:author="Kyle Mc Hale Dela Cruz" w:date="2014-08-19T00:04:00Z">
          <w:r w:rsidR="00A034B7" w:rsidDel="00AA6A17">
            <w:delText xml:space="preserve"> </w:delText>
          </w:r>
        </w:del>
      </w:ins>
      <w:ins w:id="7773" w:author="Vilson Lu" w:date="2014-08-15T14:16:00Z">
        <w:del w:id="7774" w:author="Kyle Mc Hale Dela Cruz" w:date="2014-08-19T00:04:00Z">
          <w:r w:rsidR="00CC208E" w:rsidDel="00AA6A17">
            <w:delText xml:space="preserve"> </w:delText>
          </w:r>
        </w:del>
      </w:ins>
      <w:ins w:id="7775" w:author="Vilson Lu" w:date="2014-08-15T14:17:00Z">
        <w:del w:id="7776" w:author="Kyle Mc Hale Dela Cruz" w:date="2014-08-19T00:04:00Z">
          <w:r w:rsidR="00CC208E" w:rsidDel="00AA6A17">
            <w:delText>First, it must class</w:delText>
          </w:r>
        </w:del>
      </w:ins>
      <w:ins w:id="7777" w:author="Vilson Lu" w:date="2014-08-15T14:18:00Z">
        <w:del w:id="7778" w:author="Kyle Mc Hale Dela Cruz" w:date="2014-08-19T00:04:00Z">
          <w:r w:rsidR="00CC208E" w:rsidDel="00AA6A17">
            <w:delText xml:space="preserve">ify the tweets if it is a disaster-related tweets or not. </w:delText>
          </w:r>
          <w:r w:rsidR="00A034B7" w:rsidDel="00AA6A17">
            <w:delText>It will classify it into Typhoon</w:delText>
          </w:r>
        </w:del>
      </w:ins>
      <w:ins w:id="7779" w:author="Vilson Lu" w:date="2014-08-15T14:24:00Z">
        <w:del w:id="7780" w:author="Kyle Mc Hale Dela Cruz" w:date="2014-08-19T00:04:00Z">
          <w:r w:rsidR="00A034B7" w:rsidDel="00AA6A17">
            <w:delText xml:space="preserve"> (T)</w:delText>
          </w:r>
        </w:del>
      </w:ins>
      <w:ins w:id="7781" w:author="Vilson Lu" w:date="2014-08-15T14:18:00Z">
        <w:del w:id="7782" w:author="Kyle Mc Hale Dela Cruz" w:date="2014-08-18T23:55:00Z">
          <w:r w:rsidR="00A034B7" w:rsidDel="000B397A">
            <w:delText>,</w:delText>
          </w:r>
        </w:del>
        <w:del w:id="7783" w:author="Kyle Mc Hale Dela Cruz" w:date="2014-08-19T00:04:00Z">
          <w:r w:rsidR="00A034B7" w:rsidDel="00AA6A17">
            <w:delText xml:space="preserve"> Flood</w:delText>
          </w:r>
        </w:del>
      </w:ins>
      <w:ins w:id="7784" w:author="Vilson Lu" w:date="2014-08-15T14:24:00Z">
        <w:del w:id="7785" w:author="Kyle Mc Hale Dela Cruz" w:date="2014-08-19T00:04:00Z">
          <w:r w:rsidR="00A034B7" w:rsidDel="00AA6A17">
            <w:delText xml:space="preserve"> (F)</w:delText>
          </w:r>
        </w:del>
      </w:ins>
      <w:ins w:id="7786" w:author="Vilson Lu" w:date="2014-08-15T14:18:00Z">
        <w:del w:id="7787" w:author="Kyle Mc Hale Dela Cruz" w:date="2014-08-18T23:55:00Z">
          <w:r w:rsidR="00A034B7" w:rsidDel="000B397A">
            <w:delText>, Earthquake</w:delText>
          </w:r>
        </w:del>
      </w:ins>
      <w:ins w:id="7788" w:author="Vilson Lu" w:date="2014-08-15T14:24:00Z">
        <w:del w:id="7789" w:author="Kyle Mc Hale Dela Cruz" w:date="2014-08-18T23:55:00Z">
          <w:r w:rsidR="00A034B7" w:rsidDel="000B397A">
            <w:delText xml:space="preserve"> (E)</w:delText>
          </w:r>
        </w:del>
      </w:ins>
      <w:ins w:id="7790" w:author="Vilson Lu" w:date="2014-08-15T14:18:00Z">
        <w:del w:id="7791" w:author="Kyle Mc Hale Dela Cruz" w:date="2014-08-18T23:55:00Z">
          <w:r w:rsidR="00A034B7" w:rsidDel="000B397A">
            <w:delText>, and others</w:delText>
          </w:r>
        </w:del>
      </w:ins>
      <w:ins w:id="7792" w:author="Vilson Lu" w:date="2014-08-15T14:24:00Z">
        <w:del w:id="7793" w:author="Kyle Mc Hale Dela Cruz" w:date="2014-08-18T23:55:00Z">
          <w:r w:rsidR="00A034B7" w:rsidDel="000B397A">
            <w:delText xml:space="preserve"> (O)</w:delText>
          </w:r>
        </w:del>
      </w:ins>
      <w:ins w:id="7794" w:author="Vilson Lu" w:date="2014-08-15T14:18:00Z">
        <w:del w:id="7795" w:author="Kyle Mc Hale Dela Cruz" w:date="2014-08-19T00:04:00Z">
          <w:r w:rsidR="00A034B7" w:rsidDel="00AA6A17">
            <w:delText xml:space="preserve">. </w:delText>
          </w:r>
        </w:del>
      </w:ins>
      <w:ins w:id="7796" w:author="Vilson Lu" w:date="2014-08-15T14:20:00Z">
        <w:del w:id="7797" w:author="Kyle Mc Hale Dela Cruz" w:date="2014-08-19T00:04:00Z">
          <w:r w:rsidR="00A034B7" w:rsidDel="00AA6A17">
            <w:delText>After classifying it into disaster type, it will now classify the type of tweet</w:delText>
          </w:r>
        </w:del>
      </w:ins>
      <w:ins w:id="7798" w:author="Vilson Lu" w:date="2014-08-15T14:22:00Z">
        <w:del w:id="7799" w:author="Kyle Mc Hale Dela Cruz" w:date="2014-08-19T00:04:00Z">
          <w:r w:rsidR="00A034B7" w:rsidDel="00AA6A17">
            <w:delText xml:space="preserve">. It will classify the tweet into the following categories: </w:delText>
          </w:r>
        </w:del>
      </w:ins>
      <w:ins w:id="7800" w:author="Vilson Lu" w:date="2014-08-15T14:23:00Z">
        <w:del w:id="7801" w:author="Kyle Mc Hale Dela Cruz" w:date="2014-08-19T00:04:00Z">
          <w:r w:rsidR="00A034B7" w:rsidDel="00AA6A17">
            <w:delText>caution and advice (CA), casualties and damage (CD), donations (D), missing reports (M), and others (O).</w:delText>
          </w:r>
        </w:del>
      </w:ins>
    </w:p>
    <w:p w14:paraId="0EF3B7CD" w14:textId="77777777" w:rsidR="00A034B7" w:rsidRDefault="00A034B7">
      <w:pPr>
        <w:pStyle w:val="Content2"/>
        <w:ind w:left="0"/>
        <w:rPr>
          <w:ins w:id="7802" w:author="Vilson Lu" w:date="2014-08-15T14:23:00Z"/>
        </w:rPr>
        <w:pPrChange w:id="7803" w:author="Kyle Mc Hale Dela Cruz" w:date="2014-08-19T00:04:00Z">
          <w:pPr>
            <w:pStyle w:val="Content"/>
          </w:pPr>
        </w:pPrChange>
      </w:pPr>
    </w:p>
    <w:p w14:paraId="6345A8AA" w14:textId="4434B4A0" w:rsidR="00AA30D0" w:rsidDel="00BD695A" w:rsidRDefault="00AA30D0">
      <w:pPr>
        <w:pStyle w:val="Content2"/>
        <w:rPr>
          <w:ins w:id="7804" w:author="Vilson Lu" w:date="2014-08-15T14:13:00Z"/>
          <w:del w:id="7805" w:author="TinTin Kalaw" w:date="2014-08-16T13:40:00Z"/>
        </w:rPr>
        <w:pPrChange w:id="7806" w:author="Vilson Lu" w:date="2014-08-15T23:05:00Z">
          <w:pPr>
            <w:pStyle w:val="Content"/>
          </w:pPr>
        </w:pPrChange>
      </w:pPr>
      <w:commentRangeStart w:id="7807"/>
      <w:ins w:id="7808" w:author="Vilson Lu" w:date="2014-08-15T14:13:00Z">
        <w:r>
          <w:t xml:space="preserve">The system must be able to extract </w:t>
        </w:r>
        <w:del w:id="7809" w:author="Kyle Mc Hale Dela Cruz" w:date="2014-08-18T23:55:00Z">
          <w:r w:rsidDel="000B397A">
            <w:delText>two types of</w:delText>
          </w:r>
        </w:del>
      </w:ins>
      <w:ins w:id="7810" w:author="Kyle Mc Hale Dela Cruz" w:date="2014-08-18T23:55:00Z">
        <w:r w:rsidR="000B397A">
          <w:t>the relevant</w:t>
        </w:r>
      </w:ins>
      <w:ins w:id="7811" w:author="Vilson Lu" w:date="2014-08-15T14:13:00Z">
        <w:r>
          <w:t xml:space="preserve"> information from the given input tweet.</w:t>
        </w:r>
      </w:ins>
      <w:ins w:id="7812" w:author="Kyle Mc Hale Dela Cruz" w:date="2014-08-18T23:58:00Z">
        <w:r w:rsidR="00AA6A17">
          <w:t xml:space="preserve"> All the input tweets are already filtered to be only typhoon and flood-related and at the same time</w:t>
        </w:r>
      </w:ins>
      <w:ins w:id="7813" w:author="Kyle Mc Hale Dela Cruz" w:date="2014-08-19T00:00:00Z">
        <w:r w:rsidR="00AA6A17">
          <w:t xml:space="preserve">, </w:t>
        </w:r>
      </w:ins>
      <w:ins w:id="7814" w:author="Kyle Mc Hale Dela Cruz" w:date="2014-08-19T00:01:00Z">
        <w:r w:rsidR="00AA6A17">
          <w:t>are</w:t>
        </w:r>
      </w:ins>
      <w:ins w:id="7815" w:author="Kyle Mc Hale Dela Cruz" w:date="2014-08-19T00:00:00Z">
        <w:r w:rsidR="00AA6A17">
          <w:t xml:space="preserve"> all about </w:t>
        </w:r>
      </w:ins>
      <w:ins w:id="7816" w:author="Kyle Mc Hale Dela Cruz" w:date="2014-08-19T00:01:00Z">
        <w:r w:rsidR="00AA6A17">
          <w:t>relief operations or donation tweets</w:t>
        </w:r>
      </w:ins>
      <w:ins w:id="7817" w:author="Kyle Mc Hale Dela Cruz" w:date="2014-08-19T00:12:00Z">
        <w:r w:rsidR="00A11F02">
          <w:t xml:space="preserve"> </w:t>
        </w:r>
      </w:ins>
      <w:ins w:id="7818" w:author="Vilson Lu" w:date="2014-08-21T17:41:00Z">
        <w:r w:rsidR="004559DA">
          <w:t xml:space="preserve">based on </w:t>
        </w:r>
      </w:ins>
      <w:ins w:id="7819" w:author="Vilson Lu" w:date="2014-08-21T17:42:00Z">
        <w:r w:rsidR="004559DA">
          <w:fldChar w:fldCharType="begin"/>
        </w:r>
        <w:r w:rsidR="004559DA">
          <w:instrText xml:space="preserve"> REF _Ref396406271 \h </w:instrText>
        </w:r>
      </w:ins>
      <w:r w:rsidR="004559DA">
        <w:fldChar w:fldCharType="separate"/>
      </w:r>
      <w:ins w:id="7820" w:author="Vilson Lu" w:date="2014-08-21T17:42:00Z">
        <w:r w:rsidR="004559DA" w:rsidRPr="00E45CE0">
          <w:t xml:space="preserve">Table </w:t>
        </w:r>
        <w:r w:rsidR="004559DA">
          <w:rPr>
            <w:noProof/>
          </w:rPr>
          <w:t>2</w:t>
        </w:r>
        <w:r w:rsidR="004559DA">
          <w:noBreakHyphen/>
        </w:r>
        <w:r w:rsidR="004559DA">
          <w:rPr>
            <w:noProof/>
          </w:rPr>
          <w:t>3</w:t>
        </w:r>
        <w:r w:rsidR="004559DA">
          <w:fldChar w:fldCharType="end"/>
        </w:r>
        <w:r w:rsidR="004559DA">
          <w:t xml:space="preserve"> </w:t>
        </w:r>
      </w:ins>
      <w:ins w:id="7821" w:author="Kyle Mc Hale Dela Cruz" w:date="2014-08-19T00:12:00Z">
        <w:r w:rsidR="00A11F02">
          <w:t>and the processing of filtering the tweets are based on the tweet tagging procedures that shall be done manually by the researchers</w:t>
        </w:r>
      </w:ins>
      <w:ins w:id="7822" w:author="Kyle Mc Hale Dela Cruz" w:date="2014-08-19T00:01:00Z">
        <w:r w:rsidR="00AA6A17">
          <w:t>.</w:t>
        </w:r>
      </w:ins>
      <w:ins w:id="7823" w:author="Vilson Lu" w:date="2014-08-15T14:13:00Z">
        <w:r>
          <w:t xml:space="preserve"> </w:t>
        </w:r>
      </w:ins>
      <w:ins w:id="7824" w:author="Kyle Mc Hale Dela Cruz" w:date="2014-08-19T00:02:00Z">
        <w:r w:rsidR="00AA6A17">
          <w:t xml:space="preserve">With this, the </w:t>
        </w:r>
      </w:ins>
      <w:ins w:id="7825" w:author="Kyle Mc Hale Dela Cruz" w:date="2014-08-19T00:03:00Z">
        <w:r w:rsidR="00AA6A17">
          <w:t>information that will be extracted</w:t>
        </w:r>
      </w:ins>
      <w:ins w:id="7826" w:author="Kyle Mc Hale Dela Cruz" w:date="2014-08-19T00:04:00Z">
        <w:r w:rsidR="00AA6A17">
          <w:t xml:space="preserve"> from the given input tweets</w:t>
        </w:r>
      </w:ins>
      <w:ins w:id="7827" w:author="Kyle Mc Hale Dela Cruz" w:date="2014-08-19T00:03:00Z">
        <w:r w:rsidR="00AA6A17">
          <w:t xml:space="preserve"> shall be limited to the </w:t>
        </w:r>
      </w:ins>
      <w:ins w:id="7828" w:author="Kyle Mc Hale Dela Cruz" w:date="2014-08-19T00:02:00Z">
        <w:r w:rsidR="00AA6A17">
          <w:t xml:space="preserve">following: </w:t>
        </w:r>
      </w:ins>
      <w:ins w:id="7829" w:author="Vilson Lu" w:date="2014-08-15T14:13:00Z">
        <w:del w:id="7830" w:author="Kyle Mc Hale Dela Cruz" w:date="2014-08-19T00:02:00Z">
          <w:r w:rsidDel="00AA6A17">
            <w:delText>The two main types of information include the following: (1) General Disaster Information; and the, (2) Disaster</w:delText>
          </w:r>
        </w:del>
      </w:ins>
      <w:ins w:id="7831" w:author="TinTin Kalaw" w:date="2014-08-16T13:31:00Z">
        <w:del w:id="7832" w:author="Kyle Mc Hale Dela Cruz" w:date="2014-08-19T00:02:00Z">
          <w:r w:rsidR="006436ED" w:rsidDel="00AA6A17">
            <w:delText>Type</w:delText>
          </w:r>
        </w:del>
      </w:ins>
      <w:ins w:id="7833" w:author="Vilson Lu" w:date="2014-08-15T14:13:00Z">
        <w:del w:id="7834" w:author="Kyle Mc Hale Dela Cruz" w:date="2014-08-19T00:02:00Z">
          <w:r w:rsidDel="00AA6A17">
            <w:delText xml:space="preserve">-Specific Information. For the General Disaster Information, only the </w:delText>
          </w:r>
        </w:del>
        <w:del w:id="7835" w:author="TinTin Kalaw" w:date="2014-08-16T13:33:00Z">
          <w:r w:rsidDel="006436ED">
            <w:delText>Date/Time and Location of the disaster</w:delText>
          </w:r>
        </w:del>
      </w:ins>
      <w:ins w:id="7836" w:author="TinTin Kalaw" w:date="2014-08-16T13:33:00Z">
        <w:r w:rsidR="006436ED">
          <w:t xml:space="preserve">location references, </w:t>
        </w:r>
      </w:ins>
      <w:ins w:id="7837" w:author="TinTin Kalaw" w:date="2014-08-16T13:34:00Z">
        <w:r w:rsidR="006436ED">
          <w:t xml:space="preserve">time references, </w:t>
        </w:r>
        <w:del w:id="7838" w:author="Kyle Mc Hale Dela Cruz" w:date="2014-08-19T00:03:00Z">
          <w:r w:rsidR="006436ED" w:rsidDel="00AA6A17">
            <w:delText xml:space="preserve">and </w:delText>
          </w:r>
        </w:del>
        <w:r w:rsidR="006436ED">
          <w:t>source</w:t>
        </w:r>
      </w:ins>
      <w:ins w:id="7839" w:author="Kyle Mc Hale Dela Cruz" w:date="2014-08-19T00:03:00Z">
        <w:r w:rsidR="00AA6A17">
          <w:t xml:space="preserve"> references, and </w:t>
        </w:r>
      </w:ins>
      <w:ins w:id="7840" w:author="Vilson Lu" w:date="2014-08-15T14:13:00Z">
        <w:del w:id="7841" w:author="Kyle Mc Hale Dela Cruz" w:date="2014-08-19T00:03:00Z">
          <w:r w:rsidDel="00AA6A17">
            <w:delText xml:space="preserve"> shall be extracted from the input tweet. On the other hand, for the D</w:delText>
          </w:r>
          <w:r w:rsidRPr="008931B2" w:rsidDel="00AA6A17">
            <w:delText>isaster</w:delText>
          </w:r>
        </w:del>
      </w:ins>
      <w:ins w:id="7842" w:author="TinTin Kalaw" w:date="2014-08-16T13:34:00Z">
        <w:del w:id="7843" w:author="Kyle Mc Hale Dela Cruz" w:date="2014-08-19T00:03:00Z">
          <w:r w:rsidR="006436ED" w:rsidDel="00AA6A17">
            <w:delText>Type</w:delText>
          </w:r>
        </w:del>
      </w:ins>
      <w:ins w:id="7844" w:author="Vilson Lu" w:date="2014-08-15T14:13:00Z">
        <w:del w:id="7845" w:author="Kyle Mc Hale Dela Cruz" w:date="2014-08-19T00:03:00Z">
          <w:r w:rsidRPr="008931B2" w:rsidDel="00AA6A17">
            <w:delText>-</w:delText>
          </w:r>
          <w:r w:rsidDel="00AA6A17">
            <w:delText>S</w:delText>
          </w:r>
          <w:r w:rsidRPr="008931B2" w:rsidDel="00AA6A17">
            <w:delText xml:space="preserve">pecific </w:delText>
          </w:r>
          <w:r w:rsidDel="00AA6A17">
            <w:delText>I</w:delText>
          </w:r>
          <w:r w:rsidRPr="008931B2" w:rsidDel="00AA6A17">
            <w:delText>nformation</w:delText>
          </w:r>
          <w:r w:rsidDel="00AA6A17">
            <w:delText>, the following shall be extracted from the input tweet: (a)</w:delText>
          </w:r>
          <w:r w:rsidRPr="008931B2" w:rsidDel="00AA6A17">
            <w:delText xml:space="preserve"> </w:delText>
          </w:r>
        </w:del>
      </w:ins>
      <w:ins w:id="7846" w:author="TinTin Kalaw" w:date="2014-08-16T13:36:00Z">
        <w:del w:id="7847" w:author="Kyle Mc Hale Dela Cruz" w:date="2014-08-19T00:03:00Z">
          <w:r w:rsidR="006436ED" w:rsidDel="00AA6A17">
            <w:delText xml:space="preserve">for </w:delText>
          </w:r>
        </w:del>
      </w:ins>
      <w:ins w:id="7848" w:author="Vilson Lu" w:date="2014-08-15T14:13:00Z">
        <w:del w:id="7849" w:author="Kyle Mc Hale Dela Cruz" w:date="2014-08-19T00:03:00Z">
          <w:r w:rsidRPr="008931B2" w:rsidDel="00AA6A17">
            <w:delText xml:space="preserve">for </w:delText>
          </w:r>
          <w:r w:rsidDel="00AA6A17">
            <w:delText>Typhoon-related tweets:</w:delText>
          </w:r>
          <w:r w:rsidRPr="008931B2" w:rsidDel="00AA6A17">
            <w:delText xml:space="preserve"> the typhoon name, signal number, and wind speeds;</w:delText>
          </w:r>
          <w:r w:rsidDel="00AA6A17">
            <w:delText xml:space="preserve"> (b)</w:delText>
          </w:r>
          <w:r w:rsidRPr="008931B2" w:rsidDel="00AA6A17">
            <w:delText xml:space="preserve"> for </w:delText>
          </w:r>
          <w:r w:rsidDel="00AA6A17">
            <w:delText>Earthquake-related tweets:</w:delText>
          </w:r>
          <w:r w:rsidRPr="008931B2" w:rsidDel="00AA6A17">
            <w:delText xml:space="preserve"> the magnitude; and</w:delText>
          </w:r>
          <w:r w:rsidDel="00AA6A17">
            <w:delText xml:space="preserve"> lastly, (c)</w:delText>
          </w:r>
          <w:r w:rsidRPr="008931B2" w:rsidDel="00AA6A17">
            <w:delText xml:space="preserve"> for </w:delText>
          </w:r>
          <w:r w:rsidDel="00AA6A17">
            <w:delText>Flood-related tweets:</w:delText>
          </w:r>
          <w:r w:rsidRPr="008931B2" w:rsidDel="00AA6A17">
            <w:delText xml:space="preserve"> how deep the flood is and if the flood is passable to vehicles or not.</w:delText>
          </w:r>
        </w:del>
      </w:ins>
      <w:ins w:id="7850" w:author="TinTin Kalaw" w:date="2014-08-16T13:34:00Z">
        <w:del w:id="7851" w:author="Kyle Mc Hale Dela Cruz" w:date="2014-08-19T00:03:00Z">
          <w:r w:rsidR="006436ED" w:rsidDel="00AA6A17">
            <w:delText>caution and advice tweets:</w:delText>
          </w:r>
        </w:del>
      </w:ins>
      <w:ins w:id="7852" w:author="TinTin Kalaw" w:date="2014-08-16T13:36:00Z">
        <w:del w:id="7853" w:author="Kyle Mc Hale Dela Cruz" w:date="2014-08-19T00:03:00Z">
          <w:r w:rsidR="006436ED" w:rsidDel="00AA6A17">
            <w:delText xml:space="preserve"> the caution and/or advice part of the tweet; (b) for casualties and damage tweets: the number of casualties and the damaged objects; </w:delText>
          </w:r>
        </w:del>
      </w:ins>
      <w:ins w:id="7854" w:author="TinTin Kalaw" w:date="2014-08-16T13:37:00Z">
        <w:del w:id="7855" w:author="Kyle Mc Hale Dela Cruz" w:date="2014-08-19T00:03:00Z">
          <w:r w:rsidR="006436ED" w:rsidDel="00AA6A17">
            <w:delText xml:space="preserve">(c) for donation tweets: </w:delText>
          </w:r>
        </w:del>
        <w:r w:rsidR="006436ED">
          <w:t>if the tweet is a donation effort or a request for help</w:t>
        </w:r>
      </w:ins>
      <w:ins w:id="7856" w:author="TinTin Kalaw" w:date="2014-08-16T13:38:00Z">
        <w:r w:rsidR="00BD695A">
          <w:t xml:space="preserve"> and what are the objects being donated or requested</w:t>
        </w:r>
        <w:del w:id="7857" w:author="Kyle Mc Hale Dela Cruz" w:date="2014-08-19T00:04:00Z">
          <w:r w:rsidR="00BD695A" w:rsidDel="00AA6A17">
            <w:delText xml:space="preserve">; </w:delText>
          </w:r>
        </w:del>
      </w:ins>
      <w:ins w:id="7858" w:author="TinTin Kalaw" w:date="2014-08-16T13:40:00Z">
        <w:del w:id="7859" w:author="Kyle Mc Hale Dela Cruz" w:date="2014-08-19T00:04:00Z">
          <w:r w:rsidR="00BD695A" w:rsidDel="00AA6A17">
            <w:delText xml:space="preserve">and </w:delText>
          </w:r>
        </w:del>
      </w:ins>
      <w:ins w:id="7860" w:author="TinTin Kalaw" w:date="2014-08-16T13:39:00Z">
        <w:del w:id="7861" w:author="Kyle Mc Hale Dela Cruz" w:date="2014-08-19T00:04:00Z">
          <w:r w:rsidR="00BD695A" w:rsidDel="00AA6A17">
            <w:delText>(d) for the missing tweets: who are the missing people</w:delText>
          </w:r>
        </w:del>
      </w:ins>
      <w:ins w:id="7862" w:author="Kyle Mc Hale Dela Cruz" w:date="2014-08-19T00:04:00Z">
        <w:r w:rsidR="00AA6A17">
          <w:t>.</w:t>
        </w:r>
      </w:ins>
    </w:p>
    <w:commentRangeEnd w:id="7807"/>
    <w:p w14:paraId="423DC955" w14:textId="77777777" w:rsidR="006436ED" w:rsidRDefault="00F96500">
      <w:pPr>
        <w:pStyle w:val="Content2"/>
        <w:rPr>
          <w:ins w:id="7863" w:author="TinTin Kalaw" w:date="2014-08-16T13:33:00Z"/>
        </w:rPr>
        <w:pPrChange w:id="7864" w:author="Vilson Lu" w:date="2014-08-15T23:05:00Z">
          <w:pPr>
            <w:pStyle w:val="Content"/>
          </w:pPr>
        </w:pPrChange>
      </w:pPr>
      <w:ins w:id="7865" w:author="Vilson Lu" w:date="2014-08-20T19:57:00Z">
        <w:r>
          <w:rPr>
            <w:rStyle w:val="CommentReference"/>
          </w:rPr>
          <w:commentReference w:id="7807"/>
        </w:r>
      </w:ins>
    </w:p>
    <w:p w14:paraId="5761A95B" w14:textId="77777777" w:rsidR="006436ED" w:rsidRDefault="006436ED">
      <w:pPr>
        <w:pStyle w:val="Content2"/>
        <w:rPr>
          <w:ins w:id="7866" w:author="Vilson Lu" w:date="2014-08-15T14:13:00Z"/>
        </w:rPr>
        <w:pPrChange w:id="7867" w:author="Vilson Lu" w:date="2014-08-15T23:05:00Z">
          <w:pPr>
            <w:pStyle w:val="Content"/>
          </w:pPr>
        </w:pPrChange>
      </w:pPr>
    </w:p>
    <w:p w14:paraId="5FB1B76D" w14:textId="6AF7A7CB" w:rsidR="00AA30D0" w:rsidRPr="008931B2" w:rsidRDefault="00AA30D0">
      <w:pPr>
        <w:pStyle w:val="Content2"/>
        <w:rPr>
          <w:ins w:id="7868" w:author="Vilson Lu" w:date="2014-08-15T14:13:00Z"/>
        </w:rPr>
        <w:pPrChange w:id="7869" w:author="Vilson Lu" w:date="2014-08-15T23:05:00Z">
          <w:pPr>
            <w:pStyle w:val="Content"/>
          </w:pPr>
        </w:pPrChange>
      </w:pPr>
      <w:commentRangeStart w:id="7870"/>
      <w:ins w:id="7871" w:author="Vilson Lu" w:date="2014-08-15T14:13:00Z">
        <w:r>
          <w:t>Lastly, by looking at the initial data</w:t>
        </w:r>
      </w:ins>
      <w:ins w:id="7872" w:author="TinTin Kalaw" w:date="2014-08-16T13:42:00Z">
        <w:r w:rsidR="00BD695A">
          <w:t xml:space="preserve"> and from the study of </w:t>
        </w:r>
        <w:r w:rsidR="00BD695A" w:rsidRPr="00E45CE0">
          <w:t>(Lee et al., 2013)</w:t>
        </w:r>
      </w:ins>
      <w:ins w:id="7873" w:author="Vilson Lu" w:date="2014-08-15T14:13:00Z">
        <w:r>
          <w:t xml:space="preserve">, it was observed that </w:t>
        </w:r>
      </w:ins>
      <w:ins w:id="7874" w:author="TinTin Kalaw" w:date="2014-08-16T13:43:00Z">
        <w:r w:rsidR="00BD695A">
          <w:t xml:space="preserve">Filipinos tend to post their tweets in either English or Filipino and that </w:t>
        </w:r>
      </w:ins>
      <w:ins w:id="7875" w:author="Vilson Lu" w:date="2014-08-15T14:13:00Z">
        <w:r>
          <w:t xml:space="preserve">TXTSPK and code-switching were the variations </w:t>
        </w:r>
        <w:del w:id="7876" w:author="TinTin Kalaw" w:date="2014-08-16T13:43:00Z">
          <w:r w:rsidDel="00BD695A">
            <w:delText>of the Filipino language evident in the tweets. This is why the system must be able to handle those two types of variations.</w:delText>
          </w:r>
          <w:commentRangeEnd w:id="7870"/>
          <w:r w:rsidDel="00BD695A">
            <w:rPr>
              <w:rStyle w:val="CommentReference"/>
            </w:rPr>
            <w:commentReference w:id="7870"/>
          </w:r>
        </w:del>
      </w:ins>
      <w:ins w:id="7877" w:author="TinTin Kalaw" w:date="2014-08-16T13:43:00Z">
        <w:r w:rsidR="00BD695A">
          <w:t>being used.</w:t>
        </w:r>
      </w:ins>
    </w:p>
    <w:p w14:paraId="3FD6B454" w14:textId="77777777" w:rsidR="00AA30D0" w:rsidRPr="00E60104" w:rsidRDefault="00AA30D0">
      <w:pPr>
        <w:pStyle w:val="Content2"/>
        <w:rPr>
          <w:ins w:id="7878" w:author="Vilson Lu" w:date="2014-08-15T14:13:00Z"/>
          <w:lang w:val="en-PH"/>
        </w:rPr>
        <w:pPrChange w:id="7879" w:author="Vilson Lu" w:date="2014-08-15T23:05:00Z">
          <w:pPr>
            <w:pStyle w:val="Content"/>
          </w:pPr>
        </w:pPrChange>
      </w:pPr>
    </w:p>
    <w:p w14:paraId="2AD0E24B" w14:textId="6ADCC436" w:rsidR="008B498F" w:rsidRDefault="00AA30D0">
      <w:pPr>
        <w:pStyle w:val="Content2"/>
        <w:rPr>
          <w:ins w:id="7880" w:author="Vilson Lu" w:date="2014-08-15T15:09:00Z"/>
        </w:rPr>
        <w:pPrChange w:id="7881" w:author="Vilson Lu" w:date="2014-08-15T23:05:00Z">
          <w:pPr>
            <w:pStyle w:val="Content1"/>
          </w:pPr>
        </w:pPrChange>
      </w:pPr>
      <w:ins w:id="7882" w:author="Vilson Lu" w:date="2014-08-15T14:13:00Z">
        <w:r>
          <w:t>The data that will be used in the development of the system will come from the Twitter Web Crawler developed by the De La Salle University - College of Computer Studies as well as from the crawler to be developed by the group. The system will only be processing data that has already been filtered to be factual and disaster-related tweets.</w:t>
        </w:r>
      </w:ins>
    </w:p>
    <w:p w14:paraId="3260326C" w14:textId="77777777" w:rsidR="008B498F" w:rsidRDefault="008B498F">
      <w:pPr>
        <w:rPr>
          <w:ins w:id="7883" w:author="Vilson Lu" w:date="2014-08-15T15:09:00Z"/>
          <w:sz w:val="20"/>
          <w:szCs w:val="20"/>
        </w:rPr>
      </w:pPr>
      <w:ins w:id="7884" w:author="Vilson Lu" w:date="2014-08-15T15:09:00Z">
        <w:r>
          <w:br w:type="page"/>
        </w:r>
      </w:ins>
    </w:p>
    <w:p w14:paraId="08FFA253" w14:textId="77777777" w:rsidR="008B498F" w:rsidRDefault="008B498F">
      <w:pPr>
        <w:pStyle w:val="Heading2"/>
        <w:tabs>
          <w:tab w:val="right" w:pos="9360"/>
        </w:tabs>
        <w:jc w:val="left"/>
        <w:rPr>
          <w:ins w:id="7885" w:author="Vilson Lu" w:date="2014-08-15T15:10:00Z"/>
        </w:rPr>
        <w:pPrChange w:id="7886" w:author="Vilson Lu" w:date="2014-08-15T15:10:00Z">
          <w:pPr/>
        </w:pPrChange>
      </w:pPr>
      <w:bookmarkStart w:id="7887" w:name="_Toc396445033"/>
      <w:bookmarkStart w:id="7888" w:name="_Toc396453117"/>
      <w:ins w:id="7889" w:author="Vilson Lu" w:date="2014-08-15T15:10:00Z">
        <w:r>
          <w:lastRenderedPageBreak/>
          <w:t>Arc</w:t>
        </w:r>
      </w:ins>
      <w:ins w:id="7890" w:author="Vilson Lu" w:date="2014-08-15T15:08:00Z">
        <w:r w:rsidR="00FB7FA3">
          <w:t xml:space="preserve">hitectural </w:t>
        </w:r>
        <w:commentRangeStart w:id="7891"/>
        <w:commentRangeStart w:id="7892"/>
        <w:r w:rsidR="00FB7FA3">
          <w:t>Design</w:t>
        </w:r>
      </w:ins>
      <w:commentRangeEnd w:id="7891"/>
      <w:r w:rsidR="00AA6A17">
        <w:rPr>
          <w:rStyle w:val="CommentReference"/>
          <w:b w:val="0"/>
        </w:rPr>
        <w:commentReference w:id="7891"/>
      </w:r>
      <w:commentRangeEnd w:id="7892"/>
      <w:r w:rsidR="007B111F">
        <w:rPr>
          <w:rStyle w:val="CommentReference"/>
          <w:b w:val="0"/>
        </w:rPr>
        <w:commentReference w:id="7892"/>
      </w:r>
      <w:bookmarkEnd w:id="7887"/>
      <w:bookmarkEnd w:id="7888"/>
    </w:p>
    <w:p w14:paraId="03EE38DC" w14:textId="77777777" w:rsidR="008B498F" w:rsidRPr="008B498F" w:rsidRDefault="008B498F" w:rsidP="008B498F">
      <w:pPr>
        <w:rPr>
          <w:ins w:id="7893" w:author="Vilson Lu" w:date="2014-08-15T15:10:00Z"/>
        </w:rPr>
      </w:pPr>
    </w:p>
    <w:p w14:paraId="1B5957CC" w14:textId="01B8FD47" w:rsidR="00587F40" w:rsidRDefault="00587F40" w:rsidP="006E319B">
      <w:pPr>
        <w:pStyle w:val="Caption"/>
        <w:rPr>
          <w:ins w:id="7894" w:author="Vilson Lu" w:date="2014-08-19T06:38:00Z"/>
        </w:rPr>
      </w:pPr>
      <w:bookmarkStart w:id="7895" w:name="_Toc396442307"/>
      <w:ins w:id="7896" w:author="Vilson Lu" w:date="2014-08-19T06:38:00Z">
        <w:r>
          <w:t xml:space="preserve">Figure </w:t>
        </w:r>
      </w:ins>
      <w:ins w:id="7897" w:author="Vilson Lu" w:date="2014-08-22T05:10:00Z">
        <w:r w:rsidR="00C81FB8">
          <w:fldChar w:fldCharType="begin"/>
        </w:r>
        <w:r w:rsidR="00C81FB8">
          <w:instrText xml:space="preserve"> STYLEREF 1 \s </w:instrText>
        </w:r>
      </w:ins>
      <w:r w:rsidR="00C81FB8">
        <w:fldChar w:fldCharType="separate"/>
      </w:r>
      <w:r w:rsidR="00C81FB8">
        <w:rPr>
          <w:noProof/>
        </w:rPr>
        <w:t>4</w:t>
      </w:r>
      <w:ins w:id="7898" w:author="Vilson Lu" w:date="2014-08-22T05:10:00Z">
        <w:r w:rsidR="00C81FB8">
          <w:fldChar w:fldCharType="end"/>
        </w:r>
        <w:r w:rsidR="00C81FB8">
          <w:noBreakHyphen/>
        </w:r>
        <w:r w:rsidR="00C81FB8">
          <w:fldChar w:fldCharType="begin"/>
        </w:r>
        <w:r w:rsidR="00C81FB8">
          <w:instrText xml:space="preserve"> SEQ Figure \* ARABIC \s 1 </w:instrText>
        </w:r>
      </w:ins>
      <w:r w:rsidR="00C81FB8">
        <w:fldChar w:fldCharType="separate"/>
      </w:r>
      <w:ins w:id="7899" w:author="Vilson Lu" w:date="2014-08-22T05:10:00Z">
        <w:r w:rsidR="00C81FB8">
          <w:rPr>
            <w:noProof/>
          </w:rPr>
          <w:t>1</w:t>
        </w:r>
        <w:r w:rsidR="00C81FB8">
          <w:fldChar w:fldCharType="end"/>
        </w:r>
      </w:ins>
      <w:ins w:id="7900" w:author="Vilson Lu" w:date="2014-08-19T06:38:00Z">
        <w:r>
          <w:t>. Architectural Design</w:t>
        </w:r>
        <w:bookmarkEnd w:id="7895"/>
      </w:ins>
    </w:p>
    <w:p w14:paraId="330D05FA" w14:textId="12D160E4" w:rsidR="00F722EE" w:rsidRDefault="00F96500">
      <w:pPr>
        <w:pStyle w:val="Content1"/>
        <w:rPr>
          <w:ins w:id="7901" w:author="Vilson Lu" w:date="2014-08-22T02:32:00Z"/>
        </w:rPr>
        <w:pPrChange w:id="7902" w:author="Vilson Lu" w:date="2014-08-15T15:50:00Z">
          <w:pPr/>
        </w:pPrChange>
      </w:pPr>
      <w:ins w:id="7903" w:author="Vilson Lu" w:date="2014-08-20T19:59:00Z">
        <w:r>
          <w:rPr>
            <w:rStyle w:val="CommentReference"/>
          </w:rPr>
          <w:commentReference w:id="7904"/>
        </w:r>
      </w:ins>
      <w:ins w:id="7905" w:author="Vilson Lu" w:date="2014-08-21T23:06:00Z">
        <w:r w:rsidR="009E4635" w:rsidRPr="006B267A">
          <w:rPr>
            <w:noProof/>
            <w:lang w:val="en-PH" w:eastAsia="zh-CN"/>
            <w:rPrChange w:id="7906" w:author="Unknown">
              <w:rPr>
                <w:noProof/>
                <w:lang w:val="en-PH" w:eastAsia="zh-CN"/>
              </w:rPr>
            </w:rPrChange>
          </w:rPr>
          <w:drawing>
            <wp:inline distT="0" distB="0" distL="0" distR="0" wp14:anchorId="057ED217" wp14:editId="18BEDFF4">
              <wp:extent cx="5076825" cy="7299325"/>
              <wp:effectExtent l="19050" t="19050" r="28575"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 likely eto na ung architecture.png"/>
                      <pic:cNvPicPr/>
                    </pic:nvPicPr>
                    <pic:blipFill>
                      <a:blip r:embed="rId27">
                        <a:extLst>
                          <a:ext uri="{28A0092B-C50C-407E-A947-70E740481C1C}">
                            <a14:useLocalDpi xmlns:a14="http://schemas.microsoft.com/office/drawing/2010/main" val="0"/>
                          </a:ext>
                        </a:extLst>
                      </a:blip>
                      <a:stretch>
                        <a:fillRect/>
                      </a:stretch>
                    </pic:blipFill>
                    <pic:spPr>
                      <a:xfrm>
                        <a:off x="0" y="0"/>
                        <a:ext cx="5076825" cy="7299325"/>
                      </a:xfrm>
                      <a:prstGeom prst="rect">
                        <a:avLst/>
                      </a:prstGeom>
                      <a:ln>
                        <a:solidFill>
                          <a:schemeClr val="tx1"/>
                        </a:solidFill>
                      </a:ln>
                    </pic:spPr>
                  </pic:pic>
                </a:graphicData>
              </a:graphic>
            </wp:inline>
          </w:drawing>
        </w:r>
      </w:ins>
    </w:p>
    <w:p w14:paraId="7FDFC627" w14:textId="77777777" w:rsidR="00EC7FD0" w:rsidRDefault="00EC7FD0">
      <w:pPr>
        <w:pStyle w:val="Content1"/>
        <w:rPr>
          <w:ins w:id="7907" w:author="Vilson Lu" w:date="2014-08-22T02:32:00Z"/>
        </w:rPr>
        <w:pPrChange w:id="7908" w:author="Vilson Lu" w:date="2014-08-15T15:50:00Z">
          <w:pPr/>
        </w:pPrChange>
      </w:pPr>
    </w:p>
    <w:p w14:paraId="46C1B549" w14:textId="77777777" w:rsidR="00EC7FD0" w:rsidRDefault="00EC7FD0">
      <w:pPr>
        <w:pStyle w:val="Content1"/>
        <w:rPr>
          <w:ins w:id="7909" w:author="Vilson Lu" w:date="2014-08-22T02:31:00Z"/>
        </w:rPr>
        <w:pPrChange w:id="7910" w:author="Vilson Lu" w:date="2014-08-15T15:50:00Z">
          <w:pPr/>
        </w:pPrChange>
      </w:pPr>
    </w:p>
    <w:p w14:paraId="7FE055A1" w14:textId="77777777" w:rsidR="00EC7FD0" w:rsidRDefault="00EC7FD0" w:rsidP="00EC7FD0">
      <w:pPr>
        <w:pStyle w:val="Heading3"/>
        <w:rPr>
          <w:ins w:id="7911" w:author="Vilson Lu" w:date="2014-08-22T02:32:00Z"/>
        </w:rPr>
      </w:pPr>
      <w:bookmarkStart w:id="7912" w:name="_Toc395181722"/>
      <w:bookmarkStart w:id="7913" w:name="_Toc396445034"/>
      <w:bookmarkStart w:id="7914" w:name="_Toc396453118"/>
      <w:ins w:id="7915" w:author="Vilson Lu" w:date="2014-08-22T02:32:00Z">
        <w:r>
          <w:lastRenderedPageBreak/>
          <w:t>Crawler Module</w:t>
        </w:r>
        <w:bookmarkEnd w:id="7912"/>
        <w:bookmarkEnd w:id="7913"/>
        <w:bookmarkEnd w:id="7914"/>
      </w:ins>
    </w:p>
    <w:p w14:paraId="5C420164" w14:textId="77777777" w:rsidR="00EC7FD0" w:rsidRDefault="00EC7FD0" w:rsidP="00EC7FD0">
      <w:pPr>
        <w:rPr>
          <w:ins w:id="7916" w:author="Vilson Lu" w:date="2014-08-22T02:32:00Z"/>
        </w:rPr>
      </w:pPr>
    </w:p>
    <w:p w14:paraId="3BA2B048" w14:textId="6BB987E0" w:rsidR="007C3DF4" w:rsidRPr="00F722EE" w:rsidRDefault="00EC7FD0">
      <w:pPr>
        <w:pStyle w:val="Content"/>
        <w:rPr>
          <w:ins w:id="7917" w:author="Vilson Lu" w:date="2014-08-15T14:16:00Z"/>
        </w:rPr>
        <w:pPrChange w:id="7918" w:author="Vilson Lu" w:date="2014-08-22T02:40:00Z">
          <w:pPr/>
        </w:pPrChange>
      </w:pPr>
      <w:ins w:id="7919" w:author="Vilson Lu" w:date="2014-08-22T02:32:00Z">
        <w:r>
          <w:t>This module will be crawling Twitter to retrieve tweets. The system will continuously collect the tweets using Twitter’s Stream API. The system will use a Twitter account where it follows the trusted users. The system will use a library called, Twitter4j, to implement the crawler method. Twitter4j is an unofficial Java library that integrates Twitter API (Twitter4j, n.d.).</w:t>
        </w:r>
      </w:ins>
    </w:p>
    <w:p w14:paraId="75300C0D" w14:textId="77777777" w:rsidR="00F722EE" w:rsidRDefault="00F722EE" w:rsidP="00F722EE">
      <w:pPr>
        <w:pStyle w:val="Content"/>
        <w:rPr>
          <w:ins w:id="7920" w:author="Vilson Lu" w:date="2014-08-15T15:51:00Z"/>
        </w:rPr>
      </w:pPr>
    </w:p>
    <w:p w14:paraId="31B3776A" w14:textId="6EE8BA6C" w:rsidR="00F722EE" w:rsidDel="00EE1DDC" w:rsidRDefault="00F722EE">
      <w:pPr>
        <w:pStyle w:val="Content1"/>
        <w:rPr>
          <w:ins w:id="7921" w:author="Kyle Mc Hale Dela Cruz" w:date="2014-08-19T00:07:00Z"/>
          <w:del w:id="7922" w:author="Vilson Lu" w:date="2014-08-22T01:14:00Z"/>
        </w:rPr>
        <w:pPrChange w:id="7923" w:author="Vilson Lu" w:date="2014-08-15T15:51:00Z">
          <w:pPr>
            <w:pStyle w:val="Content"/>
          </w:pPr>
        </w:pPrChange>
      </w:pPr>
      <w:bookmarkStart w:id="7924" w:name="_Toc396445035"/>
      <w:bookmarkStart w:id="7925" w:name="_Toc396453119"/>
      <w:bookmarkEnd w:id="7924"/>
      <w:bookmarkEnd w:id="7925"/>
    </w:p>
    <w:p w14:paraId="7D2A29A5" w14:textId="7144C3E8" w:rsidR="00AA6A17" w:rsidDel="00EE1DDC" w:rsidRDefault="00AA6A17">
      <w:pPr>
        <w:pStyle w:val="Content1"/>
        <w:rPr>
          <w:ins w:id="7926" w:author="Kyle Mc Hale Dela Cruz" w:date="2014-08-19T00:07:00Z"/>
          <w:del w:id="7927" w:author="Vilson Lu" w:date="2014-08-22T01:14:00Z"/>
        </w:rPr>
        <w:pPrChange w:id="7928" w:author="Vilson Lu" w:date="2014-08-15T15:51:00Z">
          <w:pPr>
            <w:pStyle w:val="Content"/>
          </w:pPr>
        </w:pPrChange>
      </w:pPr>
      <w:bookmarkStart w:id="7929" w:name="_Toc396445036"/>
      <w:bookmarkStart w:id="7930" w:name="_Toc396453120"/>
      <w:bookmarkEnd w:id="7929"/>
      <w:bookmarkEnd w:id="7930"/>
    </w:p>
    <w:p w14:paraId="60F295B5" w14:textId="171F2470" w:rsidR="00F722EE" w:rsidDel="003F1C01" w:rsidRDefault="00AA6A17" w:rsidP="00F722EE">
      <w:pPr>
        <w:pStyle w:val="Content"/>
        <w:ind w:left="0"/>
        <w:rPr>
          <w:ins w:id="7931" w:author="TinTin Kalaw" w:date="2014-08-16T13:44:00Z"/>
          <w:del w:id="7932" w:author="Vilson Lu" w:date="2014-08-16T16:40:00Z"/>
        </w:rPr>
      </w:pPr>
      <w:ins w:id="7933" w:author="Kyle Mc Hale Dela Cruz" w:date="2014-08-19T00:07:00Z">
        <w:del w:id="7934" w:author="Vilson Lu" w:date="2014-08-22T01:14:00Z">
          <w:r w:rsidDel="00EE1DDC">
            <w:delText>To be able to crawl the tweets that are strictly related to disaster relief operations, the researchers will make use of certain national</w:delText>
          </w:r>
        </w:del>
      </w:ins>
      <w:ins w:id="7935" w:author="Kyle Mc Hale Dela Cruz" w:date="2014-08-19T00:08:00Z">
        <w:del w:id="7936" w:author="Vilson Lu" w:date="2014-08-22T01:14:00Z">
          <w:r w:rsidDel="00EE1DDC">
            <w:delText xml:space="preserve"> official</w:delText>
          </w:r>
        </w:del>
      </w:ins>
      <w:ins w:id="7937" w:author="Kyle Mc Hale Dela Cruz" w:date="2014-08-19T00:07:00Z">
        <w:del w:id="7938" w:author="Vilson Lu" w:date="2014-08-22T01:14:00Z">
          <w:r w:rsidDel="00EE1DDC">
            <w:delText xml:space="preserve"> hashtags that </w:delText>
          </w:r>
        </w:del>
      </w:ins>
      <w:ins w:id="7939" w:author="Kyle Mc Hale Dela Cruz" w:date="2014-08-19T00:08:00Z">
        <w:del w:id="7940" w:author="Vilson Lu" w:date="2014-08-22T01:14:00Z">
          <w:r w:rsidDel="00EE1DDC">
            <w:delText xml:space="preserve">are used by </w:delText>
          </w:r>
          <w:r w:rsidR="00E617DD" w:rsidDel="00EE1DDC">
            <w:delText xml:space="preserve">a number of relief organizations in the country. These hashtags include #ReliefPH, #RescuePH, </w:delText>
          </w:r>
        </w:del>
      </w:ins>
      <w:ins w:id="7941" w:author="Kyle Mc Hale Dela Cruz" w:date="2014-08-19T00:11:00Z">
        <w:del w:id="7942" w:author="Vilson Lu" w:date="2014-08-22T01:14:00Z">
          <w:r w:rsidR="00E617DD" w:rsidDel="00EE1DDC">
            <w:delText>#PHalert and etc</w:delText>
          </w:r>
        </w:del>
      </w:ins>
      <w:ins w:id="7943" w:author="Kyle Mc Hale Dela Cruz" w:date="2014-08-19T00:08:00Z">
        <w:del w:id="7944" w:author="Vilson Lu" w:date="2014-08-22T01:14:00Z">
          <w:r w:rsidR="00E617DD" w:rsidDel="00EE1DDC">
            <w:delText>.</w:delText>
          </w:r>
        </w:del>
      </w:ins>
      <w:ins w:id="7945" w:author="TinTin Kalaw" w:date="2014-08-16T13:44:00Z">
        <w:del w:id="7946" w:author="Vilson Lu" w:date="2014-08-22T01:14:00Z">
          <w:r w:rsidR="00BD695A" w:rsidDel="00EE1DDC">
            <w:fldChar w:fldCharType="begin"/>
          </w:r>
          <w:r w:rsidR="00BD695A" w:rsidDel="00EE1DDC">
            <w:delInstrText xml:space="preserve"> REF _Ref395959989 \h </w:delInstrText>
          </w:r>
        </w:del>
      </w:ins>
      <w:del w:id="7947" w:author="Vilson Lu" w:date="2014-08-22T01:14:00Z">
        <w:r w:rsidR="00BD695A" w:rsidDel="00EE1DDC">
          <w:fldChar w:fldCharType="end"/>
        </w:r>
      </w:del>
      <w:bookmarkStart w:id="7948" w:name="_Ref395959989"/>
      <w:bookmarkStart w:id="7949" w:name="_Toc395094922"/>
      <w:ins w:id="7950" w:author="TinTin Kalaw" w:date="2014-08-16T13:59:00Z">
        <w:del w:id="7951" w:author="Vilson Lu" w:date="2014-08-21T17:51:00Z">
          <w:r w:rsidR="006E6440" w:rsidDel="005621E4">
            <w:fldChar w:fldCharType="begin"/>
          </w:r>
          <w:r w:rsidR="006E6440" w:rsidDel="005621E4">
            <w:delInstrText xml:space="preserve"> STYLEREF 1 \s </w:delInstrText>
          </w:r>
        </w:del>
      </w:ins>
      <w:del w:id="7952" w:author="Vilson Lu" w:date="2014-08-21T17:51:00Z">
        <w:r w:rsidR="006E6440" w:rsidDel="005621E4">
          <w:fldChar w:fldCharType="separate"/>
        </w:r>
        <w:r w:rsidR="0068488C" w:rsidDel="005621E4">
          <w:rPr>
            <w:noProof/>
          </w:rPr>
          <w:delText>4</w:delText>
        </w:r>
      </w:del>
      <w:ins w:id="7953" w:author="TinTin Kalaw" w:date="2014-08-16T13:59:00Z">
        <w:del w:id="7954"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7955" w:author="Vilson Lu" w:date="2014-08-21T17:51:00Z">
        <w:r w:rsidR="006E6440" w:rsidDel="005621E4">
          <w:fldChar w:fldCharType="end"/>
        </w:r>
      </w:del>
      <w:bookmarkEnd w:id="7948"/>
      <w:bookmarkEnd w:id="7949"/>
      <w:ins w:id="7956" w:author="TinTin Kalaw" w:date="2014-08-16T13:44:00Z">
        <w:del w:id="7957" w:author="Vilson Lu" w:date="2014-08-22T01:14:00Z">
          <w:r w:rsidR="00BD695A" w:rsidDel="00EE1DDC">
            <w:fldChar w:fldCharType="begin"/>
          </w:r>
          <w:r w:rsidR="00BD695A" w:rsidDel="00EE1DDC">
            <w:delInstrText xml:space="preserve"> REF _Ref395959999 \h </w:delInstrText>
          </w:r>
        </w:del>
      </w:ins>
      <w:del w:id="7958" w:author="Vilson Lu" w:date="2014-08-22T01:14:00Z">
        <w:r w:rsidR="00BD695A" w:rsidDel="00EE1DDC">
          <w:fldChar w:fldCharType="end"/>
        </w:r>
      </w:del>
      <w:ins w:id="7959" w:author="TinTin Kalaw" w:date="2014-08-16T13:44:00Z">
        <w:del w:id="7960" w:author="Vilson Lu" w:date="2014-08-22T01:14:00Z">
          <w:r w:rsidR="00BD695A" w:rsidDel="00EE1DDC">
            <w:delText xml:space="preserve"> </w:delText>
          </w:r>
        </w:del>
      </w:ins>
      <w:bookmarkStart w:id="7961" w:name="_Ref395959999"/>
      <w:bookmarkStart w:id="7962" w:name="_Toc395094923"/>
      <w:ins w:id="7963" w:author="TinTin Kalaw" w:date="2014-08-16T13:59:00Z">
        <w:del w:id="7964" w:author="Vilson Lu" w:date="2014-08-21T17:51:00Z">
          <w:r w:rsidR="006E6440" w:rsidDel="005621E4">
            <w:fldChar w:fldCharType="begin"/>
          </w:r>
          <w:r w:rsidR="006E6440" w:rsidDel="005621E4">
            <w:delInstrText xml:space="preserve"> STYLEREF 1 \s </w:delInstrText>
          </w:r>
        </w:del>
      </w:ins>
      <w:del w:id="7965" w:author="Vilson Lu" w:date="2014-08-21T17:51:00Z">
        <w:r w:rsidR="006E6440" w:rsidDel="005621E4">
          <w:fldChar w:fldCharType="separate"/>
        </w:r>
        <w:r w:rsidR="0068488C" w:rsidDel="005621E4">
          <w:rPr>
            <w:noProof/>
          </w:rPr>
          <w:delText>4</w:delText>
        </w:r>
      </w:del>
      <w:ins w:id="7966" w:author="TinTin Kalaw" w:date="2014-08-16T13:59:00Z">
        <w:del w:id="7967"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7968" w:author="Vilson Lu" w:date="2014-08-21T17:51:00Z">
        <w:r w:rsidR="006E6440" w:rsidDel="005621E4">
          <w:fldChar w:fldCharType="end"/>
        </w:r>
      </w:del>
      <w:bookmarkStart w:id="7969" w:name="_Toc396445037"/>
      <w:bookmarkStart w:id="7970" w:name="_Toc396453121"/>
      <w:bookmarkEnd w:id="7961"/>
      <w:bookmarkEnd w:id="7962"/>
      <w:bookmarkEnd w:id="7969"/>
      <w:bookmarkEnd w:id="7970"/>
    </w:p>
    <w:p w14:paraId="43126598" w14:textId="77777777" w:rsidR="00BD695A" w:rsidDel="003F1C01" w:rsidRDefault="00BD695A" w:rsidP="00F722EE">
      <w:pPr>
        <w:pStyle w:val="Content"/>
        <w:ind w:left="0"/>
        <w:rPr>
          <w:ins w:id="7971" w:author="TinTin Kalaw" w:date="2014-08-16T13:44:00Z"/>
          <w:del w:id="7972" w:author="Vilson Lu" w:date="2014-08-16T16:40:00Z"/>
        </w:rPr>
      </w:pPr>
      <w:bookmarkStart w:id="7973" w:name="_Toc396445038"/>
      <w:bookmarkStart w:id="7974" w:name="_Toc396453122"/>
      <w:bookmarkEnd w:id="7973"/>
      <w:bookmarkEnd w:id="7974"/>
    </w:p>
    <w:p w14:paraId="33D0447F" w14:textId="7C613C5F" w:rsidR="00BD695A" w:rsidDel="003F1C01" w:rsidRDefault="00BD695A" w:rsidP="00F722EE">
      <w:pPr>
        <w:pStyle w:val="Content"/>
        <w:ind w:left="0"/>
        <w:rPr>
          <w:ins w:id="7975" w:author="TinTin Kalaw" w:date="2014-08-16T13:44:00Z"/>
          <w:del w:id="7976" w:author="Vilson Lu" w:date="2014-08-16T16:40:00Z"/>
        </w:rPr>
      </w:pPr>
      <w:bookmarkStart w:id="7977" w:name="_Toc396445039"/>
      <w:bookmarkStart w:id="7978" w:name="_Toc396453123"/>
      <w:bookmarkEnd w:id="7977"/>
      <w:bookmarkEnd w:id="7978"/>
    </w:p>
    <w:p w14:paraId="67185296" w14:textId="603DDDD9" w:rsidR="00F722EE" w:rsidDel="00EE1DDC" w:rsidRDefault="00BD695A" w:rsidP="008B4DD4">
      <w:pPr>
        <w:pStyle w:val="Content"/>
        <w:rPr>
          <w:ins w:id="7979" w:author="TinTin Kalaw" w:date="2014-08-16T13:44:00Z"/>
          <w:del w:id="7980" w:author="Vilson Lu" w:date="2014-08-22T01:14:00Z"/>
        </w:rPr>
      </w:pPr>
      <w:ins w:id="7981" w:author="TinTin Kalaw" w:date="2014-08-16T13:45:00Z">
        <w:del w:id="7982" w:author="Vilson Lu" w:date="2014-08-22T01:14:00Z">
          <w:r w:rsidDel="00EE1DDC">
            <w:fldChar w:fldCharType="begin"/>
          </w:r>
          <w:r w:rsidDel="00EE1DDC">
            <w:delInstrText xml:space="preserve"> REF _Ref395960047 \h </w:delInstrText>
          </w:r>
        </w:del>
      </w:ins>
      <w:del w:id="7983" w:author="Vilson Lu" w:date="2014-08-22T01:14:00Z">
        <w:r w:rsidDel="00EE1DDC">
          <w:fldChar w:fldCharType="end"/>
        </w:r>
      </w:del>
      <w:ins w:id="7984" w:author="TinTin Kalaw" w:date="2014-08-16T13:45:00Z">
        <w:del w:id="7985" w:author="Vilson Lu" w:date="2014-08-22T01:14:00Z">
          <w:r w:rsidDel="00EE1DDC">
            <w:delText xml:space="preserve"> </w:delText>
          </w:r>
        </w:del>
      </w:ins>
      <w:bookmarkStart w:id="7986" w:name="_Toc396445040"/>
      <w:bookmarkStart w:id="7987" w:name="_Toc396453124"/>
      <w:bookmarkEnd w:id="7986"/>
      <w:bookmarkEnd w:id="7987"/>
    </w:p>
    <w:bookmarkStart w:id="7988" w:name="_Ref395960047"/>
    <w:bookmarkStart w:id="7989" w:name="_Toc395094924"/>
    <w:p w14:paraId="532E16EC" w14:textId="467B66C0" w:rsidR="00690D69" w:rsidRDefault="006E6440">
      <w:pPr>
        <w:pStyle w:val="Heading3"/>
        <w:rPr>
          <w:ins w:id="7990" w:author="Vilson Lu" w:date="2014-08-15T16:06:00Z"/>
        </w:rPr>
        <w:pPrChange w:id="7991" w:author="Kyle Mc Hale Dela Cruz" w:date="2014-08-15T16:38:00Z">
          <w:pPr>
            <w:pStyle w:val="Heading3"/>
            <w:numPr>
              <w:numId w:val="20"/>
            </w:numPr>
            <w:ind w:left="2160"/>
          </w:pPr>
        </w:pPrChange>
      </w:pPr>
      <w:ins w:id="7992" w:author="TinTin Kalaw" w:date="2014-08-16T13:59:00Z">
        <w:del w:id="7993" w:author="Vilson Lu" w:date="2014-08-21T17:51:00Z">
          <w:r w:rsidDel="005621E4">
            <w:fldChar w:fldCharType="begin"/>
          </w:r>
          <w:r w:rsidDel="005621E4">
            <w:delInstrText xml:space="preserve"> STYLEREF 1 \s </w:delInstrText>
          </w:r>
        </w:del>
      </w:ins>
      <w:del w:id="7994" w:author="Vilson Lu" w:date="2014-08-21T17:51:00Z">
        <w:r w:rsidDel="005621E4">
          <w:fldChar w:fldCharType="separate"/>
        </w:r>
        <w:r w:rsidR="0068488C" w:rsidDel="005621E4">
          <w:rPr>
            <w:noProof/>
          </w:rPr>
          <w:delText>4</w:delText>
        </w:r>
      </w:del>
      <w:ins w:id="7995" w:author="TinTin Kalaw" w:date="2014-08-16T13:59:00Z">
        <w:del w:id="7996" w:author="Vilson Lu" w:date="2014-08-21T17:51:00Z">
          <w:r w:rsidDel="005621E4">
            <w:fldChar w:fldCharType="end"/>
          </w:r>
          <w:r w:rsidDel="005621E4">
            <w:noBreakHyphen/>
          </w:r>
          <w:r w:rsidDel="005621E4">
            <w:fldChar w:fldCharType="begin"/>
          </w:r>
          <w:r w:rsidDel="005621E4">
            <w:delInstrText xml:space="preserve"> SEQ Table \* ARABIC \s 1 </w:delInstrText>
          </w:r>
        </w:del>
      </w:ins>
      <w:del w:id="7997" w:author="Vilson Lu" w:date="2014-08-21T17:51:00Z">
        <w:r w:rsidDel="005621E4">
          <w:fldChar w:fldCharType="end"/>
        </w:r>
      </w:del>
      <w:bookmarkEnd w:id="7988"/>
      <w:bookmarkEnd w:id="7989"/>
      <w:commentRangeStart w:id="7998"/>
      <w:ins w:id="7999" w:author="TinTin Kalaw" w:date="2014-08-16T13:45:00Z">
        <w:del w:id="8000" w:author="Vilson Lu" w:date="2014-08-22T01:14:00Z">
          <w:r w:rsidR="00BD695A" w:rsidRPr="00BD695A" w:rsidDel="00EE1DDC">
            <w:delText>Occurrences</w:delText>
          </w:r>
        </w:del>
      </w:ins>
      <w:commentRangeEnd w:id="7998"/>
      <w:del w:id="8001" w:author="Vilson Lu" w:date="2014-08-22T01:14:00Z">
        <w:r w:rsidR="00F96500" w:rsidDel="00EE1DDC">
          <w:rPr>
            <w:rStyle w:val="CommentReference"/>
          </w:rPr>
          <w:commentReference w:id="7998"/>
        </w:r>
      </w:del>
      <w:bookmarkStart w:id="8002" w:name="_Toc395181723"/>
      <w:bookmarkStart w:id="8003" w:name="_Toc396445041"/>
      <w:bookmarkStart w:id="8004" w:name="_Toc396453125"/>
      <w:ins w:id="8005" w:author="Vilson Lu" w:date="2014-08-15T16:06:00Z">
        <w:r w:rsidR="00690D69">
          <w:t>Preprocessing Module</w:t>
        </w:r>
        <w:bookmarkEnd w:id="8002"/>
        <w:bookmarkEnd w:id="8003"/>
        <w:bookmarkEnd w:id="8004"/>
      </w:ins>
    </w:p>
    <w:p w14:paraId="2A322B16" w14:textId="77777777" w:rsidR="00690D69" w:rsidRDefault="00690D69">
      <w:pPr>
        <w:pStyle w:val="Content1"/>
        <w:rPr>
          <w:ins w:id="8006" w:author="Vilson Lu" w:date="2014-08-15T16:06:00Z"/>
        </w:rPr>
        <w:pPrChange w:id="8007" w:author="TinTin Kalaw" w:date="2014-08-16T13:45:00Z">
          <w:pPr/>
        </w:pPrChange>
      </w:pPr>
    </w:p>
    <w:p w14:paraId="61ABAC2E" w14:textId="77777777" w:rsidR="00690D69" w:rsidRDefault="00690D69">
      <w:pPr>
        <w:pStyle w:val="Content2"/>
        <w:rPr>
          <w:ins w:id="8008" w:author="Vilson Lu" w:date="2014-08-15T16:06:00Z"/>
        </w:rPr>
        <w:pPrChange w:id="8009" w:author="TinTin Kalaw" w:date="2014-08-16T13:46:00Z">
          <w:pPr>
            <w:pStyle w:val="Content"/>
          </w:pPr>
        </w:pPrChange>
      </w:pPr>
      <w:ins w:id="8010" w:author="Vilson Lu" w:date="2014-08-15T16:06:00Z">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ins>
    </w:p>
    <w:p w14:paraId="11F93B9A" w14:textId="77777777" w:rsidR="00690D69" w:rsidDel="00BD695A" w:rsidRDefault="00690D69">
      <w:pPr>
        <w:pStyle w:val="Content2"/>
        <w:rPr>
          <w:ins w:id="8011" w:author="Vilson Lu" w:date="2014-08-15T16:06:00Z"/>
          <w:del w:id="8012" w:author="TinTin Kalaw" w:date="2014-08-16T13:46:00Z"/>
        </w:rPr>
        <w:pPrChange w:id="8013" w:author="TinTin Kalaw" w:date="2014-08-16T13:46:00Z">
          <w:pPr>
            <w:pStyle w:val="Content"/>
          </w:pPr>
        </w:pPrChange>
      </w:pPr>
    </w:p>
    <w:p w14:paraId="21704316" w14:textId="77777777" w:rsidR="00690D69" w:rsidRDefault="00690D69">
      <w:pPr>
        <w:pStyle w:val="Content2"/>
        <w:rPr>
          <w:ins w:id="8014" w:author="Vilson Lu" w:date="2014-08-15T16:06:00Z"/>
        </w:rPr>
        <w:pPrChange w:id="8015" w:author="TinTin Kalaw" w:date="2014-08-16T13:46:00Z">
          <w:pPr>
            <w:pStyle w:val="Content"/>
          </w:pPr>
        </w:pPrChange>
      </w:pPr>
    </w:p>
    <w:p w14:paraId="6ACA690C" w14:textId="77777777" w:rsidR="00690D69" w:rsidRDefault="00690D69" w:rsidP="00690D69">
      <w:pPr>
        <w:pStyle w:val="Heading4"/>
        <w:rPr>
          <w:ins w:id="8016" w:author="Vilson Lu" w:date="2014-08-15T16:06:00Z"/>
        </w:rPr>
      </w:pPr>
      <w:commentRangeStart w:id="8017"/>
      <w:commentRangeStart w:id="8018"/>
      <w:commentRangeStart w:id="8019"/>
      <w:commentRangeStart w:id="8020"/>
      <w:ins w:id="8021" w:author="Vilson Lu" w:date="2014-08-15T16:06:00Z">
        <w:r>
          <w:t>Text Normalizer</w:t>
        </w:r>
        <w:commentRangeEnd w:id="8017"/>
        <w:r>
          <w:rPr>
            <w:rStyle w:val="CommentReference"/>
            <w:b w:val="0"/>
          </w:rPr>
          <w:commentReference w:id="8017"/>
        </w:r>
        <w:commentRangeEnd w:id="8018"/>
        <w:r>
          <w:rPr>
            <w:rStyle w:val="CommentReference"/>
            <w:b w:val="0"/>
          </w:rPr>
          <w:commentReference w:id="8018"/>
        </w:r>
        <w:commentRangeEnd w:id="8019"/>
        <w:r>
          <w:rPr>
            <w:rStyle w:val="CommentReference"/>
            <w:b w:val="0"/>
          </w:rPr>
          <w:commentReference w:id="8019"/>
        </w:r>
        <w:commentRangeEnd w:id="8020"/>
        <w:r>
          <w:rPr>
            <w:rStyle w:val="CommentReference"/>
            <w:b w:val="0"/>
          </w:rPr>
          <w:commentReference w:id="8020"/>
        </w:r>
      </w:ins>
    </w:p>
    <w:p w14:paraId="722CEB31" w14:textId="77777777" w:rsidR="00690D69" w:rsidRDefault="00690D69" w:rsidP="00690D69">
      <w:pPr>
        <w:pStyle w:val="Content"/>
        <w:rPr>
          <w:ins w:id="8022" w:author="Vilson Lu" w:date="2014-08-15T16:06:00Z"/>
        </w:rPr>
      </w:pPr>
    </w:p>
    <w:p w14:paraId="168A1E0D" w14:textId="2ED4461D" w:rsidR="00690D69" w:rsidRPr="00EC7FD0" w:rsidDel="00BD695A" w:rsidRDefault="00690D69">
      <w:pPr>
        <w:pStyle w:val="Content"/>
        <w:rPr>
          <w:ins w:id="8023" w:author="Vilson Lu" w:date="2014-08-15T16:06:00Z"/>
          <w:del w:id="8024" w:author="TinTin Kalaw" w:date="2014-08-16T13:48:00Z"/>
          <w:rPrChange w:id="8025" w:author="Vilson Lu" w:date="2014-08-22T02:35:00Z">
            <w:rPr>
              <w:ins w:id="8026" w:author="Vilson Lu" w:date="2014-08-15T16:06:00Z"/>
              <w:del w:id="8027" w:author="TinTin Kalaw" w:date="2014-08-16T13:48:00Z"/>
              <w:lang w:val="en-PH" w:eastAsia="zh-CN"/>
            </w:rPr>
          </w:rPrChange>
        </w:rPr>
        <w:pPrChange w:id="8028" w:author="Vilson Lu" w:date="2014-08-22T02:35:00Z">
          <w:pPr>
            <w:pStyle w:val="Content"/>
            <w:ind w:left="0"/>
          </w:pPr>
        </w:pPrChange>
      </w:pPr>
      <w:ins w:id="8029" w:author="Vilson Lu" w:date="2014-08-15T16:06:00Z">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w:t>
        </w:r>
      </w:ins>
      <w:ins w:id="8030" w:author="Vilson Lu" w:date="2014-08-15T16:07:00Z">
        <w:r>
          <w:rPr>
            <w:lang w:val="en-PH" w:eastAsia="zh-CN"/>
          </w:rPr>
          <w:t>2</w:t>
        </w:r>
      </w:ins>
      <w:ins w:id="8031" w:author="Vilson Lu" w:date="2014-08-15T16:06:00Z">
        <w:r w:rsidRPr="00B95616">
          <w:rPr>
            <w:lang w:val="en-PH" w:eastAsia="zh-CN"/>
          </w:rPr>
          <w:t xml:space="preserve">) remove emoticons, links, and hashtags. The text normalizer will accept a text as input. The output of this module is the normalized tweets where the TXTSPK is converted to its full form, and links and emoticons are removed. For this module, the researchers will use </w:t>
        </w:r>
        <w:r>
          <w:rPr>
            <w:lang w:val="en-PH" w:eastAsia="zh-CN"/>
          </w:rPr>
          <w:t>NormAPI</w:t>
        </w:r>
      </w:ins>
      <w:ins w:id="8032" w:author="Vilson Lu" w:date="2014-08-21T23:18:00Z">
        <w:r w:rsidR="00F934EF">
          <w:rPr>
            <w:lang w:val="en-PH" w:eastAsia="zh-CN"/>
          </w:rPr>
          <w:t xml:space="preserve"> (Nocon et al., 2014)</w:t>
        </w:r>
      </w:ins>
      <w:ins w:id="8033" w:author="Vilson Lu" w:date="2014-08-15T16:06:00Z">
        <w:r w:rsidRPr="00B95616">
          <w:rPr>
            <w:lang w:val="en-PH" w:eastAsia="zh-CN"/>
          </w:rPr>
          <w:t>.</w:t>
        </w:r>
        <w:r>
          <w:rPr>
            <w:lang w:val="en-PH" w:eastAsia="zh-CN"/>
          </w:rPr>
          <w:t xml:space="preserve"> </w:t>
        </w:r>
        <w:del w:id="8034" w:author="TinTin Kalaw" w:date="2014-08-16T13:48:00Z">
          <w:r w:rsidDel="00BD695A">
            <w:delText xml:space="preserve">Table 4-8 </w:delText>
          </w:r>
        </w:del>
      </w:ins>
      <w:ins w:id="8035" w:author="TinTin Kalaw" w:date="2014-08-16T13:48:00Z">
        <w:del w:id="8036" w:author="Vilson Lu" w:date="2014-08-22T02:35:00Z">
          <w:r w:rsidR="00BD695A" w:rsidDel="00EC7FD0">
            <w:fldChar w:fldCharType="begin"/>
          </w:r>
          <w:r w:rsidR="00BD695A" w:rsidDel="00EC7FD0">
            <w:delInstrText xml:space="preserve"> REF _Ref395960257 \h </w:delInstrText>
          </w:r>
        </w:del>
      </w:ins>
      <w:del w:id="8037" w:author="Vilson Lu" w:date="2014-08-22T02:35:00Z">
        <w:r w:rsidR="00BD695A" w:rsidDel="00EC7FD0">
          <w:fldChar w:fldCharType="end"/>
        </w:r>
      </w:del>
      <w:ins w:id="8038" w:author="TinTin Kalaw" w:date="2014-08-16T13:48:00Z">
        <w:del w:id="8039" w:author="Vilson Lu" w:date="2014-08-22T02:35:00Z">
          <w:r w:rsidR="00BD695A" w:rsidDel="00EC7FD0">
            <w:delText xml:space="preserve"> </w:delText>
          </w:r>
        </w:del>
      </w:ins>
      <w:ins w:id="8040" w:author="Vilson Lu" w:date="2014-08-22T02:35:00Z">
        <w:r w:rsidR="00EC7FD0">
          <w:fldChar w:fldCharType="begin"/>
        </w:r>
        <w:r w:rsidR="00EC7FD0">
          <w:instrText xml:space="preserve"> REF _Ref396438273 \h </w:instrText>
        </w:r>
      </w:ins>
      <w:r w:rsidR="00EC7FD0">
        <w:fldChar w:fldCharType="separate"/>
      </w:r>
      <w:ins w:id="8041" w:author="Vilson Lu" w:date="2014-08-22T02:35:00Z">
        <w:r w:rsidR="00EC7FD0">
          <w:t xml:space="preserve">Table </w:t>
        </w:r>
        <w:r w:rsidR="00EC7FD0">
          <w:rPr>
            <w:noProof/>
          </w:rPr>
          <w:t>4</w:t>
        </w:r>
        <w:r w:rsidR="00EC7FD0">
          <w:noBreakHyphen/>
        </w:r>
        <w:r w:rsidR="00EC7FD0">
          <w:rPr>
            <w:noProof/>
          </w:rPr>
          <w:t>1</w:t>
        </w:r>
        <w:r w:rsidR="00EC7FD0">
          <w:fldChar w:fldCharType="end"/>
        </w:r>
        <w:r w:rsidR="00EC7FD0">
          <w:t xml:space="preserve"> </w:t>
        </w:r>
      </w:ins>
      <w:ins w:id="8042" w:author="Vilson Lu" w:date="2014-08-15T16:06:00Z">
        <w:r>
          <w:t>shows the sample input and its corresponding output.</w:t>
        </w:r>
      </w:ins>
    </w:p>
    <w:p w14:paraId="4BAF85D4" w14:textId="1E951296" w:rsidR="00690D69" w:rsidRDefault="00690D69">
      <w:pPr>
        <w:pStyle w:val="Content"/>
        <w:rPr>
          <w:ins w:id="8043" w:author="Vilson Lu" w:date="2014-08-15T16:06:00Z"/>
        </w:rPr>
        <w:pPrChange w:id="8044" w:author="Vilson Lu" w:date="2014-08-22T02:35:00Z">
          <w:pPr>
            <w:pStyle w:val="Caption"/>
            <w:ind w:left="720" w:firstLine="720"/>
          </w:pPr>
        </w:pPrChange>
      </w:pPr>
      <w:bookmarkStart w:id="8045" w:name="_Toc395094929"/>
      <w:ins w:id="8046" w:author="Vilson Lu" w:date="2014-08-15T16:06:00Z">
        <w:del w:id="8047" w:author="TinTin Kalaw" w:date="2014-08-16T13:48:00Z">
          <w:r w:rsidDel="00BD695A">
            <w:delText xml:space="preserve">Table </w:delText>
          </w:r>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8</w:delText>
          </w:r>
          <w:r w:rsidDel="00BD695A">
            <w:rPr>
              <w:noProof/>
            </w:rPr>
            <w:fldChar w:fldCharType="end"/>
          </w:r>
          <w:r w:rsidDel="00BD695A">
            <w:delText>. Sample Input/Output for Text Normalizer</w:delText>
          </w:r>
        </w:del>
        <w:bookmarkEnd w:id="8045"/>
      </w:ins>
    </w:p>
    <w:p w14:paraId="73E742E1" w14:textId="2E711342" w:rsidR="00BD695A" w:rsidRDefault="00BD695A">
      <w:pPr>
        <w:pStyle w:val="Caption"/>
        <w:jc w:val="left"/>
        <w:rPr>
          <w:ins w:id="8048" w:author="TinTin Kalaw" w:date="2014-08-16T13:48:00Z"/>
        </w:rPr>
        <w:pPrChange w:id="8049" w:author="Vilson Lu" w:date="2014-08-22T02:34:00Z">
          <w:pPr/>
        </w:pPrChange>
      </w:pPr>
      <w:bookmarkStart w:id="8050" w:name="_Ref395960257"/>
      <w:ins w:id="8051" w:author="TinTin Kalaw" w:date="2014-08-16T13:48:00Z">
        <w:del w:id="8052" w:author="Vilson Lu" w:date="2014-08-22T02:34:00Z">
          <w:r w:rsidDel="00EC7FD0">
            <w:delText xml:space="preserve">Table </w:delText>
          </w:r>
        </w:del>
      </w:ins>
      <w:ins w:id="8053" w:author="TinTin Kalaw" w:date="2014-08-16T13:59:00Z">
        <w:del w:id="8054" w:author="Vilson Lu" w:date="2014-08-21T17:51:00Z">
          <w:r w:rsidR="006E6440" w:rsidDel="005621E4">
            <w:fldChar w:fldCharType="begin"/>
          </w:r>
          <w:r w:rsidR="006E6440" w:rsidDel="005621E4">
            <w:delInstrText xml:space="preserve"> STYLEREF 1 \s </w:delInstrText>
          </w:r>
        </w:del>
      </w:ins>
      <w:del w:id="8055" w:author="Vilson Lu" w:date="2014-08-21T17:51:00Z">
        <w:r w:rsidR="006E6440" w:rsidDel="005621E4">
          <w:fldChar w:fldCharType="separate"/>
        </w:r>
        <w:r w:rsidR="0068488C" w:rsidDel="005621E4">
          <w:rPr>
            <w:noProof/>
          </w:rPr>
          <w:delText>4</w:delText>
        </w:r>
      </w:del>
      <w:ins w:id="8056" w:author="TinTin Kalaw" w:date="2014-08-16T13:59:00Z">
        <w:del w:id="8057" w:author="Vilson Lu" w:date="2014-08-21T17:51:00Z">
          <w:r w:rsidR="006E6440" w:rsidDel="005621E4">
            <w:fldChar w:fldCharType="end"/>
          </w:r>
          <w:r w:rsidR="006E6440" w:rsidDel="005621E4">
            <w:noBreakHyphen/>
          </w:r>
          <w:r w:rsidR="006E6440" w:rsidDel="005621E4">
            <w:fldChar w:fldCharType="begin"/>
          </w:r>
          <w:r w:rsidR="006E6440" w:rsidDel="005621E4">
            <w:delInstrText xml:space="preserve"> SEQ Table \* ARABIC \s 1 </w:delInstrText>
          </w:r>
        </w:del>
      </w:ins>
      <w:del w:id="8058" w:author="Vilson Lu" w:date="2014-08-21T17:51:00Z">
        <w:r w:rsidR="006E6440" w:rsidDel="005621E4">
          <w:fldChar w:fldCharType="end"/>
        </w:r>
      </w:del>
      <w:bookmarkEnd w:id="8050"/>
      <w:ins w:id="8059" w:author="TinTin Kalaw" w:date="2014-08-16T13:48:00Z">
        <w:del w:id="8060" w:author="Vilson Lu" w:date="2014-08-22T02:34:00Z">
          <w:r w:rsidDel="00EC7FD0">
            <w:delText xml:space="preserve">. </w:delText>
          </w:r>
          <w:r w:rsidRPr="005C57A4" w:rsidDel="00EC7FD0">
            <w:delText>Sample Input/Output for Text Normalizer</w:delText>
          </w:r>
        </w:del>
      </w:ins>
    </w:p>
    <w:tbl>
      <w:tblPr>
        <w:tblStyle w:val="TableGrid"/>
        <w:tblW w:w="0" w:type="auto"/>
        <w:tblInd w:w="1440" w:type="dxa"/>
        <w:tblLook w:val="04A0" w:firstRow="1" w:lastRow="0" w:firstColumn="1" w:lastColumn="0" w:noHBand="0" w:noVBand="1"/>
      </w:tblPr>
      <w:tblGrid>
        <w:gridCol w:w="4035"/>
        <w:gridCol w:w="3875"/>
        <w:tblGridChange w:id="8061">
          <w:tblGrid>
            <w:gridCol w:w="4035"/>
            <w:gridCol w:w="3875"/>
          </w:tblGrid>
        </w:tblGridChange>
      </w:tblGrid>
      <w:tr w:rsidR="00690D69" w:rsidRPr="00BD695A" w14:paraId="4FD52F5C" w14:textId="77777777" w:rsidTr="0063049B">
        <w:trPr>
          <w:cantSplit/>
          <w:ins w:id="8062" w:author="Vilson Lu" w:date="2014-08-15T16:06:00Z"/>
        </w:trPr>
        <w:tc>
          <w:tcPr>
            <w:tcW w:w="4035" w:type="dxa"/>
          </w:tcPr>
          <w:p w14:paraId="27ADFD32" w14:textId="77777777" w:rsidR="00690D69" w:rsidRPr="00497EF3" w:rsidRDefault="00690D69" w:rsidP="0063049B">
            <w:pPr>
              <w:pStyle w:val="Content"/>
              <w:ind w:left="0"/>
              <w:jc w:val="center"/>
              <w:rPr>
                <w:ins w:id="8063" w:author="Vilson Lu" w:date="2014-08-15T16:06:00Z"/>
                <w:b/>
                <w:lang w:val="en-PH" w:eastAsia="zh-CN"/>
              </w:rPr>
            </w:pPr>
            <w:ins w:id="8064" w:author="Vilson Lu" w:date="2014-08-15T16:06:00Z">
              <w:r w:rsidRPr="00497EF3">
                <w:rPr>
                  <w:b/>
                  <w:lang w:val="en-PH" w:eastAsia="zh-CN"/>
                </w:rPr>
                <w:t>Input</w:t>
              </w:r>
            </w:ins>
          </w:p>
        </w:tc>
        <w:tc>
          <w:tcPr>
            <w:tcW w:w="3875" w:type="dxa"/>
          </w:tcPr>
          <w:p w14:paraId="58D71F36" w14:textId="77777777" w:rsidR="00690D69" w:rsidRPr="00BD695A" w:rsidRDefault="00690D69" w:rsidP="0063049B">
            <w:pPr>
              <w:pStyle w:val="Content"/>
              <w:ind w:left="0"/>
              <w:jc w:val="center"/>
              <w:rPr>
                <w:ins w:id="8065" w:author="Vilson Lu" w:date="2014-08-15T16:06:00Z"/>
                <w:b/>
                <w:lang w:val="en-PH" w:eastAsia="zh-CN"/>
              </w:rPr>
            </w:pPr>
            <w:ins w:id="8066" w:author="Vilson Lu" w:date="2014-08-15T16:06:00Z">
              <w:r w:rsidRPr="00BD695A">
                <w:rPr>
                  <w:b/>
                  <w:lang w:val="en-PH" w:eastAsia="zh-CN"/>
                </w:rPr>
                <w:t>Output</w:t>
              </w:r>
            </w:ins>
          </w:p>
        </w:tc>
      </w:tr>
      <w:tr w:rsidR="00690D69" w:rsidRPr="00BD695A" w14:paraId="4C47F380" w14:textId="77777777" w:rsidTr="00BD695A">
        <w:tblPrEx>
          <w:tblW w:w="0" w:type="auto"/>
          <w:tblInd w:w="1440" w:type="dxa"/>
          <w:tblPrExChange w:id="8067" w:author="TinTin Kalaw" w:date="2014-08-16T13:50:00Z">
            <w:tblPrEx>
              <w:tblW w:w="0" w:type="auto"/>
              <w:tblInd w:w="1440" w:type="dxa"/>
            </w:tblPrEx>
          </w:tblPrExChange>
        </w:tblPrEx>
        <w:trPr>
          <w:cantSplit/>
          <w:ins w:id="8068" w:author="Vilson Lu" w:date="2014-08-15T16:06:00Z"/>
          <w:trPrChange w:id="8069" w:author="TinTin Kalaw" w:date="2014-08-16T13:50:00Z">
            <w:trPr>
              <w:cantSplit/>
            </w:trPr>
          </w:trPrChange>
        </w:trPr>
        <w:tc>
          <w:tcPr>
            <w:tcW w:w="4035" w:type="dxa"/>
            <w:vAlign w:val="center"/>
            <w:tcPrChange w:id="8070" w:author="TinTin Kalaw" w:date="2014-08-16T13:50:00Z">
              <w:tcPr>
                <w:tcW w:w="4035" w:type="dxa"/>
              </w:tcPr>
            </w:tcPrChange>
          </w:tcPr>
          <w:p w14:paraId="4086C6F8" w14:textId="15E8CACD" w:rsidR="00690D69" w:rsidRPr="00BD695A" w:rsidDel="00BD695A" w:rsidRDefault="00690D69">
            <w:pPr>
              <w:tabs>
                <w:tab w:val="center" w:pos="4680"/>
                <w:tab w:val="right" w:pos="9360"/>
              </w:tabs>
              <w:jc w:val="center"/>
              <w:rPr>
                <w:ins w:id="8071" w:author="Vilson Lu" w:date="2014-08-15T16:06:00Z"/>
                <w:del w:id="8072" w:author="TinTin Kalaw" w:date="2014-08-16T13:50:00Z"/>
                <w:rFonts w:eastAsia="Times New Roman"/>
                <w:sz w:val="20"/>
                <w:szCs w:val="20"/>
                <w:lang w:val="en-PH" w:eastAsia="zh-CN"/>
                <w:rPrChange w:id="8073" w:author="TinTin Kalaw" w:date="2014-08-16T13:49:00Z">
                  <w:rPr>
                    <w:ins w:id="8074" w:author="Vilson Lu" w:date="2014-08-15T16:06:00Z"/>
                    <w:del w:id="8075" w:author="TinTin Kalaw" w:date="2014-08-16T13:50:00Z"/>
                    <w:rFonts w:eastAsia="Times New Roman"/>
                    <w:b/>
                    <w:lang w:val="en-PH" w:eastAsia="zh-CN"/>
                  </w:rPr>
                </w:rPrChange>
              </w:rPr>
            </w:pPr>
          </w:p>
          <w:p w14:paraId="0D8BFD2D" w14:textId="77777777" w:rsidR="00690D69" w:rsidRPr="00BD695A" w:rsidRDefault="00690D69">
            <w:pPr>
              <w:tabs>
                <w:tab w:val="center" w:pos="4680"/>
                <w:tab w:val="right" w:pos="9360"/>
              </w:tabs>
              <w:spacing w:line="276" w:lineRule="auto"/>
              <w:contextualSpacing/>
              <w:jc w:val="both"/>
              <w:outlineLvl w:val="4"/>
              <w:rPr>
                <w:ins w:id="8076" w:author="Vilson Lu" w:date="2014-08-15T16:06:00Z"/>
                <w:rFonts w:ascii="Times New Roman" w:eastAsia="Times New Roman" w:hAnsi="Times New Roman" w:cs="Times New Roman"/>
                <w:sz w:val="20"/>
                <w:szCs w:val="20"/>
                <w:lang w:val="en-PH" w:eastAsia="zh-CN"/>
                <w:rPrChange w:id="8077" w:author="TinTin Kalaw" w:date="2014-08-16T13:49:00Z">
                  <w:rPr>
                    <w:ins w:id="8078" w:author="Vilson Lu" w:date="2014-08-15T16:06:00Z"/>
                    <w:rFonts w:ascii="Times New Roman" w:eastAsia="Times New Roman" w:hAnsi="Times New Roman" w:cs="Times New Roman"/>
                    <w:b/>
                    <w:lang w:val="en-PH" w:eastAsia="zh-CN"/>
                  </w:rPr>
                </w:rPrChange>
              </w:rPr>
              <w:pPrChange w:id="8079" w:author="TinTin Kalaw" w:date="2014-08-19T08:22:00Z">
                <w:pPr>
                  <w:tabs>
                    <w:tab w:val="center" w:pos="4680"/>
                    <w:tab w:val="right" w:pos="9360"/>
                  </w:tabs>
                  <w:spacing w:line="276" w:lineRule="auto"/>
                  <w:ind w:left="1080"/>
                  <w:contextualSpacing/>
                  <w:jc w:val="both"/>
                  <w:outlineLvl w:val="4"/>
                </w:pPr>
              </w:pPrChange>
            </w:pPr>
            <w:ins w:id="8080" w:author="Vilson Lu" w:date="2014-08-15T16:06:00Z">
              <w:r w:rsidRPr="00BD695A">
                <w:rPr>
                  <w:rFonts w:eastAsia="Times New Roman"/>
                  <w:sz w:val="20"/>
                  <w:szCs w:val="20"/>
                  <w:lang w:val="en-PH" w:eastAsia="zh-CN"/>
                  <w:rPrChange w:id="8081" w:author="TinTin Kalaw" w:date="2014-08-16T13:49:00Z">
                    <w:rPr>
                      <w:rFonts w:eastAsia="Times New Roman"/>
                      <w:lang w:val="en-PH" w:eastAsia="zh-CN"/>
                    </w:rPr>
                  </w:rPrChange>
                </w:rPr>
                <w:t>&lt;tweet&gt;</w:t>
              </w:r>
            </w:ins>
          </w:p>
          <w:p w14:paraId="1792C3C5" w14:textId="77777777" w:rsidR="00C5640E" w:rsidRDefault="00C5640E">
            <w:pPr>
              <w:rPr>
                <w:ins w:id="8082" w:author="Vilson Lu" w:date="2014-08-21T23:57:00Z"/>
                <w:rFonts w:ascii="Consolas" w:hAnsi="Consolas" w:cs="Consolas"/>
                <w:color w:val="000000"/>
                <w:lang w:val="en-PH"/>
              </w:rPr>
              <w:pPrChange w:id="8083" w:author="TinTin Kalaw" w:date="2014-08-16T13:50:00Z">
                <w:pPr>
                  <w:pStyle w:val="Content"/>
                  <w:tabs>
                    <w:tab w:val="center" w:pos="4680"/>
                    <w:tab w:val="right" w:pos="9360"/>
                  </w:tabs>
                  <w:ind w:left="0"/>
                </w:pPr>
              </w:pPrChange>
            </w:pPr>
            <w:ins w:id="8084" w:author="Vilson Lu" w:date="2014-08-21T23:57:00Z">
              <w:r>
                <w:rPr>
                  <w:rFonts w:ascii="Consolas" w:hAnsi="Consolas" w:cs="Consolas"/>
                  <w:color w:val="000000"/>
                  <w:sz w:val="20"/>
                  <w:szCs w:val="20"/>
                  <w:lang w:val="en-PH"/>
                </w:rPr>
                <w:t>Dear Adnu  sana po damit naman ang idonate natin para sa mga binagyo in case na may donation na ganapin. Plus canned goods na rin. Haha. :)</w:t>
              </w:r>
            </w:ins>
          </w:p>
          <w:p w14:paraId="13E60021" w14:textId="746D1DE7" w:rsidR="00690D69" w:rsidRPr="00BD695A" w:rsidDel="00BD695A" w:rsidRDefault="00690D69">
            <w:pPr>
              <w:spacing w:line="276" w:lineRule="auto"/>
              <w:ind w:left="1080"/>
              <w:contextualSpacing/>
              <w:jc w:val="both"/>
              <w:outlineLvl w:val="4"/>
              <w:rPr>
                <w:ins w:id="8085" w:author="Vilson Lu" w:date="2014-08-15T16:06:00Z"/>
                <w:del w:id="8086" w:author="TinTin Kalaw" w:date="2014-08-16T13:50:00Z"/>
                <w:rFonts w:ascii="Times New Roman" w:eastAsia="Times New Roman" w:hAnsi="Times New Roman" w:cs="Times New Roman"/>
                <w:sz w:val="20"/>
                <w:szCs w:val="20"/>
                <w:lang w:val="en-PH" w:eastAsia="zh-CN"/>
                <w:rPrChange w:id="8087" w:author="TinTin Kalaw" w:date="2014-08-16T13:49:00Z">
                  <w:rPr>
                    <w:ins w:id="8088" w:author="Vilson Lu" w:date="2014-08-15T16:06:00Z"/>
                    <w:del w:id="8089" w:author="TinTin Kalaw" w:date="2014-08-16T13:50:00Z"/>
                    <w:rFonts w:ascii="Times New Roman" w:eastAsia="Times New Roman" w:hAnsi="Times New Roman" w:cs="Times New Roman"/>
                    <w:b/>
                    <w:lang w:val="en-PH" w:eastAsia="zh-CN"/>
                  </w:rPr>
                </w:rPrChange>
              </w:rPr>
            </w:pPr>
            <w:ins w:id="8090" w:author="Vilson Lu" w:date="2014-08-15T16:06:00Z">
              <w:r w:rsidRPr="00BD695A">
                <w:rPr>
                  <w:rFonts w:eastAsia="Times New Roman"/>
                  <w:sz w:val="20"/>
                  <w:szCs w:val="20"/>
                  <w:lang w:val="en-PH" w:eastAsia="zh-CN"/>
                  <w:rPrChange w:id="8091" w:author="TinTin Kalaw" w:date="2014-08-16T13:49:00Z">
                    <w:rPr>
                      <w:rFonts w:eastAsia="Times New Roman"/>
                      <w:lang w:val="en-PH" w:eastAsia="zh-CN"/>
                    </w:rPr>
                  </w:rPrChange>
                </w:rPr>
                <w:t>&lt;/tweet&gt;</w:t>
              </w:r>
            </w:ins>
          </w:p>
          <w:p w14:paraId="799FABAE" w14:textId="77777777" w:rsidR="00690D69" w:rsidRPr="00BD695A" w:rsidRDefault="00690D69">
            <w:pPr>
              <w:rPr>
                <w:ins w:id="8092" w:author="Vilson Lu" w:date="2014-08-15T16:06:00Z"/>
                <w:b/>
                <w:lang w:val="en-PH" w:eastAsia="zh-CN"/>
              </w:rPr>
              <w:pPrChange w:id="8093" w:author="TinTin Kalaw" w:date="2014-08-16T13:50:00Z">
                <w:pPr>
                  <w:pStyle w:val="Content"/>
                  <w:tabs>
                    <w:tab w:val="center" w:pos="4680"/>
                    <w:tab w:val="right" w:pos="9360"/>
                  </w:tabs>
                  <w:ind w:left="0"/>
                </w:pPr>
              </w:pPrChange>
            </w:pPr>
          </w:p>
        </w:tc>
        <w:tc>
          <w:tcPr>
            <w:tcW w:w="3875" w:type="dxa"/>
            <w:vAlign w:val="center"/>
            <w:tcPrChange w:id="8094" w:author="TinTin Kalaw" w:date="2014-08-16T13:50:00Z">
              <w:tcPr>
                <w:tcW w:w="3875" w:type="dxa"/>
              </w:tcPr>
            </w:tcPrChange>
          </w:tcPr>
          <w:p w14:paraId="7D8A2D2A" w14:textId="1EB8D777" w:rsidR="00690D69" w:rsidRPr="00BD695A" w:rsidDel="00BD695A" w:rsidRDefault="00690D69">
            <w:pPr>
              <w:tabs>
                <w:tab w:val="center" w:pos="4680"/>
                <w:tab w:val="right" w:pos="9360"/>
              </w:tabs>
              <w:jc w:val="center"/>
              <w:rPr>
                <w:ins w:id="8095" w:author="Vilson Lu" w:date="2014-08-15T16:06:00Z"/>
                <w:del w:id="8096" w:author="TinTin Kalaw" w:date="2014-08-16T13:50:00Z"/>
                <w:rFonts w:eastAsia="Times New Roman"/>
                <w:sz w:val="20"/>
                <w:szCs w:val="20"/>
                <w:lang w:val="en-PH" w:eastAsia="zh-CN"/>
                <w:rPrChange w:id="8097" w:author="TinTin Kalaw" w:date="2014-08-16T13:49:00Z">
                  <w:rPr>
                    <w:ins w:id="8098" w:author="Vilson Lu" w:date="2014-08-15T16:06:00Z"/>
                    <w:del w:id="8099" w:author="TinTin Kalaw" w:date="2014-08-16T13:50:00Z"/>
                    <w:rFonts w:eastAsia="Times New Roman"/>
                    <w:b/>
                    <w:lang w:val="en-PH" w:eastAsia="zh-CN"/>
                  </w:rPr>
                </w:rPrChange>
              </w:rPr>
            </w:pPr>
          </w:p>
          <w:p w14:paraId="38F3A74F" w14:textId="77777777" w:rsidR="00690D69" w:rsidRDefault="00690D69">
            <w:pPr>
              <w:spacing w:line="276" w:lineRule="auto"/>
              <w:contextualSpacing/>
              <w:jc w:val="both"/>
              <w:outlineLvl w:val="4"/>
              <w:rPr>
                <w:ins w:id="8100" w:author="Vilson Lu" w:date="2014-08-21T23:57:00Z"/>
                <w:rFonts w:eastAsia="Times New Roman"/>
                <w:sz w:val="20"/>
                <w:szCs w:val="20"/>
                <w:lang w:val="en-PH" w:eastAsia="zh-CN"/>
              </w:rPr>
              <w:pPrChange w:id="8101" w:author="TinTin Kalaw" w:date="2014-08-19T08:22:00Z">
                <w:pPr>
                  <w:spacing w:line="276" w:lineRule="auto"/>
                  <w:ind w:left="1080"/>
                  <w:contextualSpacing/>
                  <w:jc w:val="both"/>
                  <w:outlineLvl w:val="4"/>
                </w:pPr>
              </w:pPrChange>
            </w:pPr>
            <w:ins w:id="8102" w:author="Vilson Lu" w:date="2014-08-15T16:06:00Z">
              <w:r w:rsidRPr="00BD695A">
                <w:rPr>
                  <w:rFonts w:eastAsia="Times New Roman"/>
                  <w:sz w:val="20"/>
                  <w:szCs w:val="20"/>
                  <w:lang w:val="en-PH" w:eastAsia="zh-CN"/>
                  <w:rPrChange w:id="8103" w:author="TinTin Kalaw" w:date="2014-08-16T13:49:00Z">
                    <w:rPr>
                      <w:rFonts w:eastAsia="Times New Roman"/>
                      <w:lang w:val="en-PH" w:eastAsia="zh-CN"/>
                    </w:rPr>
                  </w:rPrChange>
                </w:rPr>
                <w:t>&lt;tweet&gt;</w:t>
              </w:r>
            </w:ins>
          </w:p>
          <w:p w14:paraId="6342D0A2" w14:textId="4244D31B" w:rsidR="00C5640E" w:rsidRPr="00BD695A" w:rsidRDefault="00C5640E">
            <w:pPr>
              <w:spacing w:line="276" w:lineRule="auto"/>
              <w:contextualSpacing/>
              <w:jc w:val="both"/>
              <w:outlineLvl w:val="4"/>
              <w:rPr>
                <w:ins w:id="8104" w:author="Vilson Lu" w:date="2014-08-15T16:06:00Z"/>
                <w:rFonts w:eastAsia="Times New Roman"/>
                <w:sz w:val="20"/>
                <w:szCs w:val="20"/>
                <w:lang w:val="en-PH" w:eastAsia="zh-CN"/>
                <w:rPrChange w:id="8105" w:author="TinTin Kalaw" w:date="2014-08-16T13:49:00Z">
                  <w:rPr>
                    <w:ins w:id="8106" w:author="Vilson Lu" w:date="2014-08-15T16:06:00Z"/>
                    <w:rFonts w:eastAsia="Times New Roman"/>
                    <w:b/>
                    <w:lang w:val="en-PH" w:eastAsia="zh-CN"/>
                  </w:rPr>
                </w:rPrChange>
              </w:rPr>
              <w:pPrChange w:id="8107" w:author="TinTin Kalaw" w:date="2014-08-19T08:22:00Z">
                <w:pPr>
                  <w:spacing w:line="276" w:lineRule="auto"/>
                  <w:ind w:left="1080"/>
                  <w:contextualSpacing/>
                  <w:jc w:val="both"/>
                  <w:outlineLvl w:val="4"/>
                </w:pPr>
              </w:pPrChange>
            </w:pPr>
            <w:ins w:id="8108" w:author="Vilson Lu" w:date="2014-08-21T23:57:00Z">
              <w:r>
                <w:rPr>
                  <w:rFonts w:ascii="Consolas" w:hAnsi="Consolas" w:cs="Consolas"/>
                  <w:color w:val="000000"/>
                  <w:sz w:val="20"/>
                  <w:szCs w:val="20"/>
                  <w:lang w:val="en-PH"/>
                </w:rPr>
                <w:t xml:space="preserve">Dear Adnu  sana po damit naman ang idonate natin para sa mga binagyo in case na may donation na ganapin. Plus canned goods na rin. Haha. </w:t>
              </w:r>
            </w:ins>
          </w:p>
          <w:p w14:paraId="4E0C633D" w14:textId="77777777" w:rsidR="00690D69" w:rsidRPr="00497EF3" w:rsidRDefault="00690D69">
            <w:pPr>
              <w:pStyle w:val="Content"/>
              <w:ind w:left="0"/>
              <w:jc w:val="left"/>
              <w:rPr>
                <w:ins w:id="8109" w:author="Vilson Lu" w:date="2014-08-15T16:06:00Z"/>
                <w:lang w:val="en-PH" w:eastAsia="zh-CN"/>
              </w:rPr>
              <w:pPrChange w:id="8110" w:author="TinTin Kalaw" w:date="2014-08-16T13:50:00Z">
                <w:pPr>
                  <w:pStyle w:val="Content"/>
                  <w:ind w:left="0"/>
                </w:pPr>
              </w:pPrChange>
            </w:pPr>
            <w:ins w:id="8111" w:author="Vilson Lu" w:date="2014-08-15T16:06:00Z">
              <w:r w:rsidRPr="00497EF3">
                <w:rPr>
                  <w:rFonts w:eastAsia="Times New Roman"/>
                  <w:lang w:val="en-PH" w:eastAsia="zh-CN"/>
                </w:rPr>
                <w:t>&lt;/tweet&gt;</w:t>
              </w:r>
            </w:ins>
          </w:p>
        </w:tc>
      </w:tr>
      <w:tr w:rsidR="00690D69" w:rsidRPr="00BD695A" w14:paraId="2D6637E1" w14:textId="77777777" w:rsidTr="00BD695A">
        <w:tblPrEx>
          <w:tblW w:w="0" w:type="auto"/>
          <w:tblInd w:w="1440" w:type="dxa"/>
          <w:tblPrExChange w:id="8112" w:author="TinTin Kalaw" w:date="2014-08-16T13:50:00Z">
            <w:tblPrEx>
              <w:tblW w:w="0" w:type="auto"/>
              <w:tblInd w:w="1440" w:type="dxa"/>
            </w:tblPrEx>
          </w:tblPrExChange>
        </w:tblPrEx>
        <w:trPr>
          <w:cantSplit/>
          <w:ins w:id="8113" w:author="Vilson Lu" w:date="2014-08-15T16:06:00Z"/>
          <w:trPrChange w:id="8114" w:author="TinTin Kalaw" w:date="2014-08-16T13:50:00Z">
            <w:trPr>
              <w:cantSplit/>
            </w:trPr>
          </w:trPrChange>
        </w:trPr>
        <w:tc>
          <w:tcPr>
            <w:tcW w:w="4035" w:type="dxa"/>
            <w:vAlign w:val="center"/>
            <w:tcPrChange w:id="8115" w:author="TinTin Kalaw" w:date="2014-08-16T13:50:00Z">
              <w:tcPr>
                <w:tcW w:w="4035" w:type="dxa"/>
              </w:tcPr>
            </w:tcPrChange>
          </w:tcPr>
          <w:p w14:paraId="7F555541" w14:textId="342EC487" w:rsidR="00690D69" w:rsidRPr="00BD695A" w:rsidDel="00BD695A" w:rsidRDefault="00690D69" w:rsidP="00497EF3">
            <w:pPr>
              <w:jc w:val="center"/>
              <w:rPr>
                <w:ins w:id="8116" w:author="Vilson Lu" w:date="2014-08-15T16:06:00Z"/>
                <w:del w:id="8117" w:author="TinTin Kalaw" w:date="2014-08-16T13:50:00Z"/>
                <w:sz w:val="20"/>
                <w:szCs w:val="20"/>
                <w:rPrChange w:id="8118" w:author="TinTin Kalaw" w:date="2014-08-16T13:49:00Z">
                  <w:rPr>
                    <w:ins w:id="8119" w:author="Vilson Lu" w:date="2014-08-15T16:06:00Z"/>
                    <w:del w:id="8120" w:author="TinTin Kalaw" w:date="2014-08-16T13:50:00Z"/>
                    <w:b/>
                  </w:rPr>
                </w:rPrChange>
              </w:rPr>
            </w:pPr>
          </w:p>
          <w:p w14:paraId="07B4A410" w14:textId="77777777" w:rsidR="00690D69" w:rsidRPr="00BD695A" w:rsidRDefault="00690D69">
            <w:pPr>
              <w:rPr>
                <w:ins w:id="8121" w:author="Vilson Lu" w:date="2014-08-15T16:06:00Z"/>
                <w:sz w:val="20"/>
                <w:szCs w:val="20"/>
                <w:rPrChange w:id="8122" w:author="TinTin Kalaw" w:date="2014-08-16T13:49:00Z">
                  <w:rPr>
                    <w:ins w:id="8123" w:author="Vilson Lu" w:date="2014-08-15T16:06:00Z"/>
                  </w:rPr>
                </w:rPrChange>
              </w:rPr>
            </w:pPr>
            <w:ins w:id="8124" w:author="Vilson Lu" w:date="2014-08-15T16:06:00Z">
              <w:r w:rsidRPr="00BD695A">
                <w:rPr>
                  <w:sz w:val="20"/>
                  <w:szCs w:val="20"/>
                  <w:rPrChange w:id="8125" w:author="TinTin Kalaw" w:date="2014-08-16T13:49:00Z">
                    <w:rPr/>
                  </w:rPrChange>
                </w:rPr>
                <w:t>&lt;tweet&gt;</w:t>
              </w:r>
            </w:ins>
          </w:p>
          <w:p w14:paraId="3806C09F" w14:textId="2EE2CCEB" w:rsidR="00690D69" w:rsidRPr="00BD695A" w:rsidDel="00BD695A" w:rsidRDefault="00DE0F88">
            <w:pPr>
              <w:rPr>
                <w:ins w:id="8126" w:author="Vilson Lu" w:date="2014-08-15T16:06:00Z"/>
                <w:del w:id="8127" w:author="TinTin Kalaw" w:date="2014-08-16T13:50:00Z"/>
                <w:sz w:val="20"/>
                <w:szCs w:val="20"/>
                <w:rPrChange w:id="8128" w:author="TinTin Kalaw" w:date="2014-08-16T13:49:00Z">
                  <w:rPr>
                    <w:ins w:id="8129" w:author="Vilson Lu" w:date="2014-08-15T16:06:00Z"/>
                    <w:del w:id="8130" w:author="TinTin Kalaw" w:date="2014-08-16T13:50:00Z"/>
                  </w:rPr>
                </w:rPrChange>
              </w:rPr>
            </w:pPr>
            <w:ins w:id="8131" w:author="Vilson Lu" w:date="2014-08-22T05:23:00Z">
              <w:r w:rsidRPr="00DE0F88">
                <w:rPr>
                  <w:sz w:val="20"/>
                  <w:szCs w:val="20"/>
                </w:rPr>
                <w:t>Kailangan na talaga ng military efforts sa most part of Leyte. Nagkakagulo na.</w:t>
              </w:r>
            </w:ins>
            <w:ins w:id="8132" w:author="Vilson Lu" w:date="2014-08-15T16:06:00Z">
              <w:r w:rsidR="00690D69" w:rsidRPr="00BD695A">
                <w:rPr>
                  <w:sz w:val="20"/>
                  <w:szCs w:val="20"/>
                  <w:rPrChange w:id="8133" w:author="TinTin Kalaw" w:date="2014-08-16T13:49:00Z">
                    <w:rPr/>
                  </w:rPrChange>
                </w:rPr>
                <w:t>&lt;/tweet&gt;</w:t>
              </w:r>
            </w:ins>
          </w:p>
          <w:p w14:paraId="76186030" w14:textId="77777777" w:rsidR="00690D69" w:rsidRPr="00BD695A" w:rsidRDefault="00690D69">
            <w:pPr>
              <w:rPr>
                <w:ins w:id="8134" w:author="Vilson Lu" w:date="2014-08-15T16:06:00Z"/>
                <w:sz w:val="20"/>
                <w:szCs w:val="20"/>
                <w:rPrChange w:id="8135" w:author="TinTin Kalaw" w:date="2014-08-16T13:49:00Z">
                  <w:rPr>
                    <w:ins w:id="8136" w:author="Vilson Lu" w:date="2014-08-15T16:06:00Z"/>
                    <w:b/>
                  </w:rPr>
                </w:rPrChange>
              </w:rPr>
              <w:pPrChange w:id="8137" w:author="TinTin Kalaw" w:date="2014-08-19T08:22:00Z">
                <w:pPr>
                  <w:jc w:val="center"/>
                </w:pPr>
              </w:pPrChange>
            </w:pPr>
          </w:p>
        </w:tc>
        <w:tc>
          <w:tcPr>
            <w:tcW w:w="3875" w:type="dxa"/>
            <w:vAlign w:val="center"/>
            <w:tcPrChange w:id="8138" w:author="TinTin Kalaw" w:date="2014-08-16T13:50:00Z">
              <w:tcPr>
                <w:tcW w:w="3875" w:type="dxa"/>
              </w:tcPr>
            </w:tcPrChange>
          </w:tcPr>
          <w:p w14:paraId="202EF5C5" w14:textId="01362FC9" w:rsidR="00690D69" w:rsidRPr="00BD695A" w:rsidDel="00BD695A" w:rsidRDefault="00690D69">
            <w:pPr>
              <w:jc w:val="center"/>
              <w:rPr>
                <w:ins w:id="8139" w:author="Vilson Lu" w:date="2014-08-15T16:06:00Z"/>
                <w:del w:id="8140" w:author="TinTin Kalaw" w:date="2014-08-16T13:50:00Z"/>
                <w:sz w:val="20"/>
                <w:szCs w:val="20"/>
                <w:rPrChange w:id="8141" w:author="TinTin Kalaw" w:date="2014-08-16T13:49:00Z">
                  <w:rPr>
                    <w:ins w:id="8142" w:author="Vilson Lu" w:date="2014-08-15T16:06:00Z"/>
                    <w:del w:id="8143" w:author="TinTin Kalaw" w:date="2014-08-16T13:50:00Z"/>
                    <w:b/>
                  </w:rPr>
                </w:rPrChange>
              </w:rPr>
            </w:pPr>
          </w:p>
          <w:p w14:paraId="4497426F" w14:textId="77777777" w:rsidR="00690D69" w:rsidRPr="00BD695A" w:rsidRDefault="00690D69">
            <w:pPr>
              <w:rPr>
                <w:ins w:id="8144" w:author="Vilson Lu" w:date="2014-08-15T16:06:00Z"/>
                <w:sz w:val="20"/>
                <w:szCs w:val="20"/>
                <w:rPrChange w:id="8145" w:author="TinTin Kalaw" w:date="2014-08-16T13:49:00Z">
                  <w:rPr>
                    <w:ins w:id="8146" w:author="Vilson Lu" w:date="2014-08-15T16:06:00Z"/>
                  </w:rPr>
                </w:rPrChange>
              </w:rPr>
            </w:pPr>
            <w:ins w:id="8147" w:author="Vilson Lu" w:date="2014-08-15T16:06:00Z">
              <w:r w:rsidRPr="00BD695A">
                <w:rPr>
                  <w:sz w:val="20"/>
                  <w:szCs w:val="20"/>
                  <w:rPrChange w:id="8148" w:author="TinTin Kalaw" w:date="2014-08-16T13:49:00Z">
                    <w:rPr/>
                  </w:rPrChange>
                </w:rPr>
                <w:t>&lt;tweet&gt;</w:t>
              </w:r>
            </w:ins>
          </w:p>
          <w:p w14:paraId="1A6E9244" w14:textId="769A03F1" w:rsidR="00690D69" w:rsidRPr="00BD695A" w:rsidDel="00BD695A" w:rsidRDefault="00DE0F88">
            <w:pPr>
              <w:rPr>
                <w:ins w:id="8149" w:author="Vilson Lu" w:date="2014-08-15T16:06:00Z"/>
                <w:del w:id="8150" w:author="TinTin Kalaw" w:date="2014-08-16T13:50:00Z"/>
                <w:sz w:val="20"/>
                <w:szCs w:val="20"/>
                <w:rPrChange w:id="8151" w:author="TinTin Kalaw" w:date="2014-08-16T13:49:00Z">
                  <w:rPr>
                    <w:ins w:id="8152" w:author="Vilson Lu" w:date="2014-08-15T16:06:00Z"/>
                    <w:del w:id="8153" w:author="TinTin Kalaw" w:date="2014-08-16T13:50:00Z"/>
                  </w:rPr>
                </w:rPrChange>
              </w:rPr>
            </w:pPr>
            <w:ins w:id="8154" w:author="Vilson Lu" w:date="2014-08-22T05:25:00Z">
              <w:r w:rsidRPr="00DE0F88">
                <w:rPr>
                  <w:sz w:val="20"/>
                  <w:szCs w:val="20"/>
                </w:rPr>
                <w:t>Kailangan na talaga ng military efforts sa most part of Leyte. Nagkakagulo na.</w:t>
              </w:r>
              <w:r w:rsidRPr="00D367D6">
                <w:rPr>
                  <w:sz w:val="20"/>
                  <w:szCs w:val="20"/>
                </w:rPr>
                <w:t>&lt;/</w:t>
              </w:r>
            </w:ins>
            <w:ins w:id="8155" w:author="Vilson Lu" w:date="2014-08-15T16:06:00Z">
              <w:r w:rsidR="00690D69" w:rsidRPr="00BD695A">
                <w:rPr>
                  <w:sz w:val="20"/>
                  <w:szCs w:val="20"/>
                  <w:rPrChange w:id="8156" w:author="TinTin Kalaw" w:date="2014-08-16T13:49:00Z">
                    <w:rPr/>
                  </w:rPrChange>
                </w:rPr>
                <w:t>&lt;/tweet&gt;</w:t>
              </w:r>
            </w:ins>
          </w:p>
          <w:p w14:paraId="1EEE0C9A" w14:textId="77777777" w:rsidR="00690D69" w:rsidRPr="00BD695A" w:rsidRDefault="00690D69">
            <w:pPr>
              <w:keepNext/>
              <w:rPr>
                <w:ins w:id="8157" w:author="Vilson Lu" w:date="2014-08-15T16:06:00Z"/>
                <w:sz w:val="20"/>
                <w:szCs w:val="20"/>
                <w:rPrChange w:id="8158" w:author="TinTin Kalaw" w:date="2014-08-16T13:49:00Z">
                  <w:rPr>
                    <w:ins w:id="8159" w:author="Vilson Lu" w:date="2014-08-15T16:06:00Z"/>
                    <w:b/>
                  </w:rPr>
                </w:rPrChange>
              </w:rPr>
              <w:pPrChange w:id="8160" w:author="Vilson Lu" w:date="2014-08-22T02:35:00Z">
                <w:pPr>
                  <w:jc w:val="center"/>
                </w:pPr>
              </w:pPrChange>
            </w:pPr>
          </w:p>
        </w:tc>
      </w:tr>
    </w:tbl>
    <w:p w14:paraId="475F9146" w14:textId="270AC707" w:rsidR="00BD695A" w:rsidRDefault="00EC7FD0">
      <w:pPr>
        <w:pStyle w:val="Caption"/>
        <w:rPr>
          <w:ins w:id="8161" w:author="Vilson Lu" w:date="2014-08-22T02:36:00Z"/>
        </w:rPr>
        <w:pPrChange w:id="8162" w:author="Vilson Lu" w:date="2014-08-22T02:35:00Z">
          <w:pPr/>
        </w:pPrChange>
      </w:pPr>
      <w:bookmarkStart w:id="8163" w:name="_Ref396438273"/>
      <w:bookmarkStart w:id="8164" w:name="_Ref396438268"/>
      <w:bookmarkStart w:id="8165" w:name="_Toc396442283"/>
      <w:ins w:id="8166" w:author="Vilson Lu" w:date="2014-08-22T02:35:00Z">
        <w:r>
          <w:t xml:space="preserve">Table </w:t>
        </w:r>
      </w:ins>
      <w:ins w:id="8167" w:author="Vilson Lu" w:date="2014-08-22T08:50:00Z">
        <w:r w:rsidR="00F64801">
          <w:fldChar w:fldCharType="begin"/>
        </w:r>
        <w:r w:rsidR="00F64801">
          <w:instrText xml:space="preserve"> STYLEREF 1 \s </w:instrText>
        </w:r>
      </w:ins>
      <w:r w:rsidR="00F64801">
        <w:fldChar w:fldCharType="separate"/>
      </w:r>
      <w:r w:rsidR="00F64801">
        <w:rPr>
          <w:noProof/>
        </w:rPr>
        <w:t>4</w:t>
      </w:r>
      <w:ins w:id="8168"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8169" w:author="Vilson Lu" w:date="2014-08-22T08:50:00Z">
        <w:r w:rsidR="00F64801">
          <w:rPr>
            <w:noProof/>
          </w:rPr>
          <w:t>1</w:t>
        </w:r>
        <w:r w:rsidR="00F64801">
          <w:fldChar w:fldCharType="end"/>
        </w:r>
      </w:ins>
      <w:bookmarkEnd w:id="8163"/>
      <w:ins w:id="8170" w:author="Vilson Lu" w:date="2014-08-22T02:35:00Z">
        <w:r>
          <w:t xml:space="preserve">. </w:t>
        </w:r>
        <w:r w:rsidRPr="00B12798">
          <w:t>Sample Input/Output for Text Normalizer</w:t>
        </w:r>
      </w:ins>
      <w:bookmarkEnd w:id="8164"/>
      <w:bookmarkEnd w:id="8165"/>
    </w:p>
    <w:p w14:paraId="209290A4" w14:textId="77777777" w:rsidR="00EC7FD0" w:rsidRPr="00EC7FD0" w:rsidRDefault="00EC7FD0">
      <w:pPr>
        <w:rPr>
          <w:ins w:id="8171" w:author="Vilson Lu" w:date="2014-08-15T16:06:00Z"/>
          <w:rPrChange w:id="8172" w:author="Vilson Lu" w:date="2014-08-22T02:36:00Z">
            <w:rPr>
              <w:ins w:id="8173" w:author="Vilson Lu" w:date="2014-08-15T16:06:00Z"/>
              <w:lang w:val="en-PH" w:eastAsia="zh-CN"/>
            </w:rPr>
          </w:rPrChange>
        </w:rPr>
      </w:pPr>
    </w:p>
    <w:p w14:paraId="05D804D3" w14:textId="77777777" w:rsidR="00690D69" w:rsidRDefault="00690D69" w:rsidP="00690D69">
      <w:pPr>
        <w:pStyle w:val="Heading4"/>
        <w:rPr>
          <w:ins w:id="8174" w:author="Vilson Lu" w:date="2014-08-15T16:06:00Z"/>
        </w:rPr>
      </w:pPr>
      <w:ins w:id="8175" w:author="Vilson Lu" w:date="2014-08-15T16:06:00Z">
        <w:r>
          <w:t>Tokenizer</w:t>
        </w:r>
      </w:ins>
    </w:p>
    <w:p w14:paraId="4B3DD410" w14:textId="77777777" w:rsidR="00690D69" w:rsidRDefault="00690D69">
      <w:pPr>
        <w:pStyle w:val="Content2"/>
        <w:rPr>
          <w:ins w:id="8176" w:author="Vilson Lu" w:date="2014-08-15T16:06:00Z"/>
        </w:rPr>
        <w:pPrChange w:id="8177" w:author="TinTin Kalaw" w:date="2014-08-16T13:49:00Z">
          <w:pPr/>
        </w:pPrChange>
      </w:pPr>
    </w:p>
    <w:p w14:paraId="67A33BC9" w14:textId="7C397B30" w:rsidR="002C07B4" w:rsidRDefault="00690D69">
      <w:pPr>
        <w:pStyle w:val="Content2"/>
        <w:rPr>
          <w:ins w:id="8178" w:author="Vilson Lu" w:date="2014-08-22T05:52:00Z"/>
        </w:rPr>
        <w:pPrChange w:id="8179" w:author="Vilson Lu" w:date="2014-08-22T05:52:00Z">
          <w:pPr>
            <w:pStyle w:val="Caption"/>
            <w:ind w:left="720" w:firstLine="720"/>
          </w:pPr>
        </w:pPrChange>
      </w:pPr>
      <w:ins w:id="8180" w:author="Vilson Lu" w:date="2014-08-15T16:06:00Z">
        <w:r w:rsidRPr="00B95616">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{“@&lt;username&gt;”, “&lt;punctuations&gt;”, “#&lt;hashtag&gt;”...} or an array that would contain all the tokens in a given tweet. For this module, the researchers will use</w:t>
        </w:r>
      </w:ins>
      <w:ins w:id="8181" w:author="Vilson Lu" w:date="2014-08-21T23:19:00Z">
        <w:r w:rsidR="00241E8B">
          <w:t xml:space="preserve"> ArkNLP</w:t>
        </w:r>
      </w:ins>
      <w:ins w:id="8182" w:author="Vilson Lu" w:date="2014-08-21T23:20:00Z">
        <w:r w:rsidR="00241E8B">
          <w:t>’s Twokenize (Gimpel et al., 2011)</w:t>
        </w:r>
      </w:ins>
      <w:ins w:id="8183" w:author="Vilson Lu" w:date="2014-08-15T16:06:00Z">
        <w:r w:rsidRPr="00B95616">
          <w:t>.  </w:t>
        </w:r>
      </w:ins>
      <w:ins w:id="8184" w:author="Vilson Lu" w:date="2014-08-22T02:36:00Z">
        <w:r w:rsidR="00EC7FD0">
          <w:fldChar w:fldCharType="begin"/>
        </w:r>
        <w:r w:rsidR="00EC7FD0">
          <w:instrText xml:space="preserve"> REF _Ref396438335 \h </w:instrText>
        </w:r>
      </w:ins>
      <w:r w:rsidR="00EC7FD0">
        <w:fldChar w:fldCharType="separate"/>
      </w:r>
      <w:ins w:id="8185" w:author="Vilson Lu" w:date="2014-08-22T02:36:00Z">
        <w:r w:rsidR="00EC7FD0">
          <w:t xml:space="preserve">Table </w:t>
        </w:r>
        <w:r w:rsidR="00EC7FD0">
          <w:rPr>
            <w:noProof/>
          </w:rPr>
          <w:t>4</w:t>
        </w:r>
        <w:r w:rsidR="00EC7FD0">
          <w:noBreakHyphen/>
        </w:r>
        <w:r w:rsidR="00EC7FD0">
          <w:rPr>
            <w:noProof/>
          </w:rPr>
          <w:t>2</w:t>
        </w:r>
        <w:r w:rsidR="00EC7FD0">
          <w:fldChar w:fldCharType="end"/>
        </w:r>
      </w:ins>
      <w:ins w:id="8186" w:author="Vilson Lu" w:date="2014-08-22T00:51:00Z">
        <w:r w:rsidR="00D75233">
          <w:fldChar w:fldCharType="begin"/>
        </w:r>
        <w:r w:rsidR="00D75233">
          <w:instrText xml:space="preserve"> REF _Ref396431999 \h </w:instrText>
        </w:r>
      </w:ins>
      <w:r w:rsidR="00D75233">
        <w:fldChar w:fldCharType="end"/>
      </w:r>
      <w:ins w:id="8187" w:author="Vilson Lu" w:date="2014-08-15T16:06:00Z">
        <w:del w:id="8188" w:author="TinTin Kalaw" w:date="2014-08-16T13:49:00Z">
          <w:r w:rsidDel="00BD695A">
            <w:delText>Table 4-9</w:delText>
          </w:r>
        </w:del>
      </w:ins>
      <w:ins w:id="8189" w:author="TinTin Kalaw" w:date="2014-08-16T13:49:00Z">
        <w:del w:id="8190" w:author="Vilson Lu" w:date="2014-08-22T00:51:00Z">
          <w:r w:rsidR="00BD695A" w:rsidDel="00D75233">
            <w:fldChar w:fldCharType="begin"/>
          </w:r>
          <w:r w:rsidR="00BD695A" w:rsidDel="00D75233">
            <w:delInstrText xml:space="preserve"> REF _Ref395960295 \h </w:delInstrText>
          </w:r>
        </w:del>
      </w:ins>
      <w:del w:id="8191" w:author="Vilson Lu" w:date="2014-08-22T00:51:00Z">
        <w:r w:rsidR="00BD695A" w:rsidDel="00D75233">
          <w:fldChar w:fldCharType="end"/>
        </w:r>
      </w:del>
      <w:ins w:id="8192" w:author="Vilson Lu" w:date="2014-08-15T16:06:00Z">
        <w:r>
          <w:t xml:space="preserve"> shows the sample input and its corresponding output.</w:t>
        </w:r>
      </w:ins>
      <w:ins w:id="8193" w:author="Vilson Lu" w:date="2014-08-15T16:07:00Z">
        <w:r>
          <w:t xml:space="preserve"> </w:t>
        </w:r>
      </w:ins>
      <w:bookmarkStart w:id="8194" w:name="_Ref395960295"/>
      <w:bookmarkStart w:id="8195" w:name="_Toc395094930"/>
      <w:bookmarkStart w:id="8196" w:name="_Ref396431999"/>
    </w:p>
    <w:p w14:paraId="4437D33A" w14:textId="77777777" w:rsidR="002C07B4" w:rsidRDefault="002C07B4">
      <w:pPr>
        <w:pStyle w:val="Content2"/>
        <w:pPrChange w:id="8197" w:author="Vilson Lu" w:date="2014-08-22T05:52:00Z">
          <w:pPr>
            <w:pStyle w:val="Caption"/>
            <w:ind w:left="720" w:firstLine="720"/>
          </w:pPr>
        </w:pPrChange>
      </w:pPr>
    </w:p>
    <w:p w14:paraId="25F6D146" w14:textId="1657055A" w:rsidR="00690D69" w:rsidRDefault="006E6440">
      <w:pPr>
        <w:pStyle w:val="Caption"/>
        <w:ind w:left="0"/>
        <w:jc w:val="left"/>
        <w:rPr>
          <w:ins w:id="8198" w:author="Vilson Lu" w:date="2014-08-15T16:06:00Z"/>
        </w:rPr>
        <w:pPrChange w:id="8199" w:author="Vilson Lu" w:date="2014-08-22T05:52:00Z">
          <w:pPr>
            <w:pStyle w:val="Caption"/>
            <w:ind w:left="720" w:firstLine="720"/>
          </w:pPr>
        </w:pPrChange>
      </w:pPr>
      <w:ins w:id="8200" w:author="TinTin Kalaw" w:date="2014-08-16T13:59:00Z">
        <w:del w:id="8201" w:author="Vilson Lu" w:date="2014-08-21T17:51:00Z">
          <w:r w:rsidDel="005621E4">
            <w:lastRenderedPageBreak/>
            <w:fldChar w:fldCharType="begin"/>
          </w:r>
          <w:r w:rsidDel="005621E4">
            <w:delInstrText xml:space="preserve"> STYLEREF 1 \s </w:delInstrText>
          </w:r>
        </w:del>
      </w:ins>
      <w:del w:id="8202" w:author="Vilson Lu" w:date="2014-08-21T17:51:00Z">
        <w:r w:rsidDel="005621E4">
          <w:fldChar w:fldCharType="separate"/>
        </w:r>
        <w:r w:rsidR="0068488C" w:rsidDel="005621E4">
          <w:rPr>
            <w:noProof/>
          </w:rPr>
          <w:delText>4</w:delText>
        </w:r>
      </w:del>
      <w:ins w:id="8203" w:author="TinTin Kalaw" w:date="2014-08-16T13:59:00Z">
        <w:del w:id="8204" w:author="Vilson Lu" w:date="2014-08-21T17:51:00Z">
          <w:r w:rsidDel="005621E4">
            <w:fldChar w:fldCharType="end"/>
          </w:r>
          <w:r w:rsidDel="005621E4">
            <w:noBreakHyphen/>
          </w:r>
          <w:r w:rsidDel="005621E4">
            <w:fldChar w:fldCharType="begin"/>
          </w:r>
          <w:r w:rsidDel="005621E4">
            <w:delInstrText xml:space="preserve"> SEQ Table \* ARABIC \s 1 </w:delInstrText>
          </w:r>
        </w:del>
      </w:ins>
      <w:del w:id="8205" w:author="Vilson Lu" w:date="2014-08-21T17:51:00Z">
        <w:r w:rsidDel="005621E4">
          <w:fldChar w:fldCharType="end"/>
        </w:r>
      </w:del>
      <w:bookmarkEnd w:id="8194"/>
      <w:bookmarkEnd w:id="8195"/>
      <w:bookmarkEnd w:id="8196"/>
    </w:p>
    <w:tbl>
      <w:tblPr>
        <w:tblStyle w:val="TableGrid"/>
        <w:tblW w:w="0" w:type="auto"/>
        <w:tblInd w:w="1440" w:type="dxa"/>
        <w:tblLook w:val="04A0" w:firstRow="1" w:lastRow="0" w:firstColumn="1" w:lastColumn="0" w:noHBand="0" w:noVBand="1"/>
      </w:tblPr>
      <w:tblGrid>
        <w:gridCol w:w="3917"/>
        <w:gridCol w:w="3993"/>
        <w:tblGridChange w:id="8206">
          <w:tblGrid>
            <w:gridCol w:w="3917"/>
            <w:gridCol w:w="3993"/>
          </w:tblGrid>
        </w:tblGridChange>
      </w:tblGrid>
      <w:tr w:rsidR="00690D69" w:rsidRPr="00BD695A" w14:paraId="790940CF" w14:textId="77777777" w:rsidTr="0063049B">
        <w:trPr>
          <w:ins w:id="8207" w:author="Vilson Lu" w:date="2014-08-15T16:06:00Z"/>
        </w:trPr>
        <w:tc>
          <w:tcPr>
            <w:tcW w:w="3917" w:type="dxa"/>
          </w:tcPr>
          <w:p w14:paraId="08C73A28" w14:textId="77777777" w:rsidR="00690D69" w:rsidRPr="00497EF3" w:rsidRDefault="00690D69" w:rsidP="0063049B">
            <w:pPr>
              <w:pStyle w:val="Content"/>
              <w:ind w:left="0"/>
              <w:jc w:val="center"/>
              <w:rPr>
                <w:ins w:id="8208" w:author="Vilson Lu" w:date="2014-08-15T16:06:00Z"/>
                <w:b/>
                <w:lang w:val="en-PH" w:eastAsia="zh-CN"/>
              </w:rPr>
            </w:pPr>
            <w:ins w:id="8209" w:author="Vilson Lu" w:date="2014-08-15T16:06:00Z">
              <w:r w:rsidRPr="00497EF3">
                <w:rPr>
                  <w:b/>
                  <w:lang w:val="en-PH" w:eastAsia="zh-CN"/>
                </w:rPr>
                <w:t>Input</w:t>
              </w:r>
            </w:ins>
          </w:p>
        </w:tc>
        <w:tc>
          <w:tcPr>
            <w:tcW w:w="3993" w:type="dxa"/>
          </w:tcPr>
          <w:p w14:paraId="5E0ECE32" w14:textId="77777777" w:rsidR="00690D69" w:rsidRPr="00BD695A" w:rsidRDefault="00690D69" w:rsidP="0063049B">
            <w:pPr>
              <w:pStyle w:val="Content"/>
              <w:ind w:left="0"/>
              <w:jc w:val="center"/>
              <w:rPr>
                <w:ins w:id="8210" w:author="Vilson Lu" w:date="2014-08-15T16:06:00Z"/>
                <w:b/>
                <w:lang w:val="en-PH" w:eastAsia="zh-CN"/>
              </w:rPr>
            </w:pPr>
            <w:ins w:id="8211" w:author="Vilson Lu" w:date="2014-08-15T16:06:00Z">
              <w:r w:rsidRPr="00BD695A">
                <w:rPr>
                  <w:b/>
                  <w:lang w:val="en-PH" w:eastAsia="zh-CN"/>
                </w:rPr>
                <w:t>Output</w:t>
              </w:r>
            </w:ins>
          </w:p>
        </w:tc>
      </w:tr>
      <w:tr w:rsidR="00690D69" w:rsidRPr="00BD695A" w14:paraId="126EF383" w14:textId="77777777" w:rsidTr="00BD695A">
        <w:tblPrEx>
          <w:tblW w:w="0" w:type="auto"/>
          <w:tblInd w:w="1440" w:type="dxa"/>
          <w:tblPrExChange w:id="8212" w:author="TinTin Kalaw" w:date="2014-08-16T13:51:00Z">
            <w:tblPrEx>
              <w:tblW w:w="0" w:type="auto"/>
              <w:tblInd w:w="1440" w:type="dxa"/>
            </w:tblPrEx>
          </w:tblPrExChange>
        </w:tblPrEx>
        <w:trPr>
          <w:ins w:id="8213" w:author="Vilson Lu" w:date="2014-08-15T16:06:00Z"/>
        </w:trPr>
        <w:tc>
          <w:tcPr>
            <w:tcW w:w="3917" w:type="dxa"/>
            <w:vAlign w:val="center"/>
            <w:tcPrChange w:id="8214" w:author="TinTin Kalaw" w:date="2014-08-16T13:51:00Z">
              <w:tcPr>
                <w:tcW w:w="3917" w:type="dxa"/>
              </w:tcPr>
            </w:tcPrChange>
          </w:tcPr>
          <w:p w14:paraId="73082D92" w14:textId="16D3E31A" w:rsidR="00690D69" w:rsidRPr="00BD695A" w:rsidDel="00BD695A" w:rsidRDefault="00690D69">
            <w:pPr>
              <w:jc w:val="center"/>
              <w:rPr>
                <w:ins w:id="8215" w:author="Vilson Lu" w:date="2014-08-15T16:06:00Z"/>
                <w:del w:id="8216" w:author="TinTin Kalaw" w:date="2014-08-16T13:51:00Z"/>
                <w:sz w:val="20"/>
                <w:szCs w:val="20"/>
                <w:lang w:val="en-PH" w:eastAsia="zh-CN"/>
                <w:rPrChange w:id="8217" w:author="TinTin Kalaw" w:date="2014-08-16T13:49:00Z">
                  <w:rPr>
                    <w:ins w:id="8218" w:author="Vilson Lu" w:date="2014-08-15T16:06:00Z"/>
                    <w:del w:id="8219" w:author="TinTin Kalaw" w:date="2014-08-16T13:51:00Z"/>
                    <w:b/>
                    <w:lang w:val="en-PH" w:eastAsia="zh-CN"/>
                  </w:rPr>
                </w:rPrChange>
              </w:rPr>
            </w:pPr>
          </w:p>
          <w:p w14:paraId="1BC93B4B" w14:textId="77777777" w:rsidR="00690D69" w:rsidRPr="00BD695A" w:rsidRDefault="00690D69">
            <w:pPr>
              <w:spacing w:line="276" w:lineRule="auto"/>
              <w:contextualSpacing/>
              <w:jc w:val="both"/>
              <w:outlineLvl w:val="4"/>
              <w:rPr>
                <w:ins w:id="8220" w:author="Vilson Lu" w:date="2014-08-15T16:06:00Z"/>
                <w:rFonts w:ascii="Times New Roman" w:hAnsi="Times New Roman" w:cs="Times New Roman"/>
                <w:sz w:val="20"/>
                <w:szCs w:val="20"/>
                <w:lang w:val="en-PH" w:eastAsia="zh-CN"/>
                <w:rPrChange w:id="8221" w:author="TinTin Kalaw" w:date="2014-08-16T13:49:00Z">
                  <w:rPr>
                    <w:ins w:id="8222" w:author="Vilson Lu" w:date="2014-08-15T16:06:00Z"/>
                    <w:rFonts w:ascii="Times New Roman" w:hAnsi="Times New Roman" w:cs="Times New Roman"/>
                    <w:b/>
                    <w:lang w:val="en-PH" w:eastAsia="zh-CN"/>
                  </w:rPr>
                </w:rPrChange>
              </w:rPr>
              <w:pPrChange w:id="8223" w:author="TinTin Kalaw" w:date="2014-08-19T08:22:00Z">
                <w:pPr>
                  <w:spacing w:line="276" w:lineRule="auto"/>
                  <w:ind w:left="1080"/>
                  <w:contextualSpacing/>
                  <w:jc w:val="both"/>
                  <w:outlineLvl w:val="4"/>
                </w:pPr>
              </w:pPrChange>
            </w:pPr>
            <w:ins w:id="8224" w:author="Vilson Lu" w:date="2014-08-15T16:06:00Z">
              <w:r w:rsidRPr="00BD695A">
                <w:rPr>
                  <w:sz w:val="20"/>
                  <w:szCs w:val="20"/>
                  <w:lang w:val="en-PH" w:eastAsia="zh-CN"/>
                  <w:rPrChange w:id="8225" w:author="TinTin Kalaw" w:date="2014-08-16T13:49:00Z">
                    <w:rPr>
                      <w:lang w:val="en-PH" w:eastAsia="zh-CN"/>
                    </w:rPr>
                  </w:rPrChange>
                </w:rPr>
                <w:t>&lt;tweet&gt;</w:t>
              </w:r>
            </w:ins>
          </w:p>
          <w:p w14:paraId="28190665" w14:textId="77777777" w:rsidR="006B4831" w:rsidRPr="00387860" w:rsidRDefault="006B4831" w:rsidP="006B4831">
            <w:pPr>
              <w:spacing w:line="276" w:lineRule="auto"/>
              <w:contextualSpacing/>
              <w:jc w:val="both"/>
              <w:outlineLvl w:val="4"/>
              <w:rPr>
                <w:ins w:id="8226" w:author="Vilson Lu" w:date="2014-08-22T00:50:00Z"/>
                <w:rFonts w:eastAsia="Times New Roman"/>
                <w:sz w:val="20"/>
                <w:szCs w:val="20"/>
                <w:lang w:val="en-PH" w:eastAsia="zh-CN"/>
              </w:rPr>
            </w:pPr>
            <w:ins w:id="8227" w:author="Vilson Lu" w:date="2014-08-22T00:50:00Z">
              <w:r>
                <w:rPr>
                  <w:rFonts w:ascii="Consolas" w:hAnsi="Consolas" w:cs="Consolas"/>
                  <w:color w:val="000000"/>
                  <w:sz w:val="20"/>
                  <w:szCs w:val="20"/>
                  <w:lang w:val="en-PH"/>
                </w:rPr>
                <w:t xml:space="preserve">Dear Adnu  sana po damit naman ang idonate natin para sa mga binagyo in case na may donation na ganapin. Plus canned goods na rin. Haha. </w:t>
              </w:r>
            </w:ins>
          </w:p>
          <w:p w14:paraId="68F1B7E4" w14:textId="77777777" w:rsidR="00690D69" w:rsidRPr="00BD695A" w:rsidRDefault="00690D69">
            <w:pPr>
              <w:spacing w:line="276" w:lineRule="auto"/>
              <w:contextualSpacing/>
              <w:jc w:val="both"/>
              <w:outlineLvl w:val="4"/>
              <w:rPr>
                <w:ins w:id="8228" w:author="Vilson Lu" w:date="2014-08-15T16:06:00Z"/>
                <w:sz w:val="20"/>
                <w:szCs w:val="20"/>
                <w:lang w:val="en-PH" w:eastAsia="zh-CN"/>
                <w:rPrChange w:id="8229" w:author="TinTin Kalaw" w:date="2014-08-16T13:49:00Z">
                  <w:rPr>
                    <w:ins w:id="8230" w:author="Vilson Lu" w:date="2014-08-15T16:06:00Z"/>
                    <w:b/>
                    <w:lang w:val="en-PH" w:eastAsia="zh-CN"/>
                  </w:rPr>
                </w:rPrChange>
              </w:rPr>
              <w:pPrChange w:id="8231" w:author="TinTin Kalaw" w:date="2014-08-19T08:22:00Z">
                <w:pPr>
                  <w:spacing w:line="276" w:lineRule="auto"/>
                  <w:ind w:left="1080"/>
                  <w:contextualSpacing/>
                  <w:jc w:val="both"/>
                  <w:outlineLvl w:val="4"/>
                </w:pPr>
              </w:pPrChange>
            </w:pPr>
            <w:ins w:id="8232" w:author="Vilson Lu" w:date="2014-08-15T16:06:00Z">
              <w:r w:rsidRPr="00BD695A">
                <w:rPr>
                  <w:sz w:val="20"/>
                  <w:szCs w:val="20"/>
                  <w:lang w:val="en-PH" w:eastAsia="zh-CN"/>
                  <w:rPrChange w:id="8233" w:author="TinTin Kalaw" w:date="2014-08-16T13:49:00Z">
                    <w:rPr>
                      <w:lang w:val="en-PH" w:eastAsia="zh-CN"/>
                    </w:rPr>
                  </w:rPrChange>
                </w:rPr>
                <w:t>&lt;/tweet&gt;</w:t>
              </w:r>
            </w:ins>
          </w:p>
        </w:tc>
        <w:tc>
          <w:tcPr>
            <w:tcW w:w="3993" w:type="dxa"/>
            <w:vAlign w:val="center"/>
            <w:tcPrChange w:id="8234" w:author="TinTin Kalaw" w:date="2014-08-16T13:51:00Z">
              <w:tcPr>
                <w:tcW w:w="3993" w:type="dxa"/>
              </w:tcPr>
            </w:tcPrChange>
          </w:tcPr>
          <w:p w14:paraId="1C289B8B" w14:textId="59BC0EF2" w:rsidR="00690D69" w:rsidRPr="00BD695A" w:rsidDel="00BD695A" w:rsidRDefault="00690D69">
            <w:pPr>
              <w:jc w:val="center"/>
              <w:rPr>
                <w:ins w:id="8235" w:author="Vilson Lu" w:date="2014-08-15T16:06:00Z"/>
                <w:del w:id="8236" w:author="TinTin Kalaw" w:date="2014-08-16T13:51:00Z"/>
                <w:sz w:val="20"/>
                <w:szCs w:val="20"/>
                <w:lang w:val="en-PH" w:eastAsia="zh-CN"/>
                <w:rPrChange w:id="8237" w:author="TinTin Kalaw" w:date="2014-08-16T13:49:00Z">
                  <w:rPr>
                    <w:ins w:id="8238" w:author="Vilson Lu" w:date="2014-08-15T16:06:00Z"/>
                    <w:del w:id="8239" w:author="TinTin Kalaw" w:date="2014-08-16T13:51:00Z"/>
                    <w:b/>
                    <w:lang w:val="en-PH" w:eastAsia="zh-CN"/>
                  </w:rPr>
                </w:rPrChange>
              </w:rPr>
            </w:pPr>
          </w:p>
          <w:p w14:paraId="5CE3E4AF" w14:textId="77777777" w:rsidR="00690D69" w:rsidRPr="00BD695A" w:rsidRDefault="00690D69">
            <w:pPr>
              <w:spacing w:line="276" w:lineRule="auto"/>
              <w:contextualSpacing/>
              <w:jc w:val="both"/>
              <w:outlineLvl w:val="4"/>
              <w:rPr>
                <w:ins w:id="8240" w:author="Vilson Lu" w:date="2014-08-15T16:06:00Z"/>
                <w:rFonts w:ascii="Times New Roman" w:hAnsi="Times New Roman" w:cs="Times New Roman"/>
                <w:sz w:val="20"/>
                <w:szCs w:val="20"/>
                <w:lang w:val="en-PH" w:eastAsia="zh-CN"/>
                <w:rPrChange w:id="8241" w:author="TinTin Kalaw" w:date="2014-08-16T13:49:00Z">
                  <w:rPr>
                    <w:ins w:id="8242" w:author="Vilson Lu" w:date="2014-08-15T16:06:00Z"/>
                    <w:rFonts w:ascii="Times New Roman" w:hAnsi="Times New Roman" w:cs="Times New Roman"/>
                    <w:b/>
                    <w:lang w:val="en-PH" w:eastAsia="zh-CN"/>
                  </w:rPr>
                </w:rPrChange>
              </w:rPr>
              <w:pPrChange w:id="8243" w:author="TinTin Kalaw" w:date="2014-08-19T08:22:00Z">
                <w:pPr>
                  <w:spacing w:line="276" w:lineRule="auto"/>
                  <w:ind w:left="1080"/>
                  <w:contextualSpacing/>
                  <w:jc w:val="both"/>
                  <w:outlineLvl w:val="4"/>
                </w:pPr>
              </w:pPrChange>
            </w:pPr>
            <w:ins w:id="8244" w:author="Vilson Lu" w:date="2014-08-15T16:06:00Z">
              <w:r w:rsidRPr="00BD695A">
                <w:rPr>
                  <w:sz w:val="20"/>
                  <w:szCs w:val="20"/>
                  <w:lang w:val="en-PH" w:eastAsia="zh-CN"/>
                  <w:rPrChange w:id="8245" w:author="TinTin Kalaw" w:date="2014-08-16T13:49:00Z">
                    <w:rPr>
                      <w:lang w:val="en-PH" w:eastAsia="zh-CN"/>
                    </w:rPr>
                  </w:rPrChange>
                </w:rPr>
                <w:t>&lt;tweet&gt;</w:t>
              </w:r>
            </w:ins>
          </w:p>
          <w:p w14:paraId="0F8ADD5F" w14:textId="4E365183" w:rsidR="00690D69" w:rsidRPr="00BD695A" w:rsidDel="00BD695A" w:rsidRDefault="006B4831">
            <w:pPr>
              <w:spacing w:line="276" w:lineRule="auto"/>
              <w:ind w:left="1080"/>
              <w:contextualSpacing/>
              <w:outlineLvl w:val="4"/>
              <w:rPr>
                <w:ins w:id="8246" w:author="Vilson Lu" w:date="2014-08-15T16:06:00Z"/>
                <w:del w:id="8247" w:author="TinTin Kalaw" w:date="2014-08-16T13:51:00Z"/>
                <w:rFonts w:ascii="Times New Roman" w:hAnsi="Times New Roman" w:cs="Times New Roman"/>
                <w:sz w:val="20"/>
                <w:szCs w:val="20"/>
                <w:lang w:val="en-PH" w:eastAsia="zh-CN"/>
                <w:rPrChange w:id="8248" w:author="TinTin Kalaw" w:date="2014-08-16T13:49:00Z">
                  <w:rPr>
                    <w:ins w:id="8249" w:author="Vilson Lu" w:date="2014-08-15T16:06:00Z"/>
                    <w:del w:id="8250" w:author="TinTin Kalaw" w:date="2014-08-16T13:51:00Z"/>
                    <w:rFonts w:ascii="Times New Roman" w:hAnsi="Times New Roman" w:cs="Times New Roman"/>
                    <w:b/>
                    <w:lang w:val="en-PH" w:eastAsia="zh-CN"/>
                  </w:rPr>
                </w:rPrChange>
              </w:rPr>
              <w:pPrChange w:id="8251" w:author="TinTin Kalaw" w:date="2014-08-19T08:22:00Z">
                <w:pPr>
                  <w:spacing w:line="276" w:lineRule="auto"/>
                  <w:ind w:left="1080"/>
                  <w:contextualSpacing/>
                  <w:jc w:val="both"/>
                  <w:outlineLvl w:val="4"/>
                </w:pPr>
              </w:pPrChange>
            </w:pPr>
            <w:ins w:id="8252" w:author="Vilson Lu" w:date="2014-08-22T00:50:00Z">
              <w:r>
                <w:rPr>
                  <w:rFonts w:ascii="Consolas" w:hAnsi="Consolas" w:cs="Consolas"/>
                  <w:color w:val="000000"/>
                  <w:sz w:val="20"/>
                  <w:szCs w:val="20"/>
                  <w:lang w:val="en-PH"/>
                </w:rPr>
                <w:t>"Dear", "Adnu", "sana", "po", "damit", "naman", "ang", "idonate", "natin", "para", "sa", "mga", "binagyo", "in", "case", "na", "may", "donation", "na", "ganapin", ".", "Plus", "canned", "goods", "na", "rin", ".", "Haha", "."</w:t>
              </w:r>
            </w:ins>
            <w:ins w:id="8253" w:author="Vilson Lu" w:date="2014-08-15T16:06:00Z">
              <w:r w:rsidR="00690D69" w:rsidRPr="00BD695A">
                <w:rPr>
                  <w:sz w:val="20"/>
                  <w:szCs w:val="20"/>
                  <w:lang w:val="en-PH" w:eastAsia="zh-CN"/>
                  <w:rPrChange w:id="8254" w:author="TinTin Kalaw" w:date="2014-08-16T13:49:00Z">
                    <w:rPr>
                      <w:lang w:val="en-PH" w:eastAsia="zh-CN"/>
                    </w:rPr>
                  </w:rPrChange>
                </w:rPr>
                <w:t>&lt;/tweet&gt;</w:t>
              </w:r>
            </w:ins>
          </w:p>
          <w:p w14:paraId="5D5B4B91" w14:textId="77777777" w:rsidR="00690D69" w:rsidRPr="00BD695A" w:rsidRDefault="00690D69">
            <w:pPr>
              <w:rPr>
                <w:ins w:id="8255" w:author="Vilson Lu" w:date="2014-08-15T16:06:00Z"/>
                <w:sz w:val="20"/>
                <w:szCs w:val="20"/>
                <w:lang w:val="en-PH" w:eastAsia="zh-CN"/>
                <w:rPrChange w:id="8256" w:author="TinTin Kalaw" w:date="2014-08-16T13:49:00Z">
                  <w:rPr>
                    <w:ins w:id="8257" w:author="Vilson Lu" w:date="2014-08-15T16:06:00Z"/>
                    <w:b/>
                    <w:lang w:val="en-PH" w:eastAsia="zh-CN"/>
                  </w:rPr>
                </w:rPrChange>
              </w:rPr>
              <w:pPrChange w:id="8258" w:author="TinTin Kalaw" w:date="2014-08-19T08:22:00Z">
                <w:pPr>
                  <w:jc w:val="center"/>
                </w:pPr>
              </w:pPrChange>
            </w:pPr>
          </w:p>
        </w:tc>
      </w:tr>
      <w:tr w:rsidR="00690D69" w:rsidRPr="00BD695A" w14:paraId="6EF88DC0" w14:textId="77777777" w:rsidTr="00BD695A">
        <w:tblPrEx>
          <w:tblW w:w="0" w:type="auto"/>
          <w:tblInd w:w="1440" w:type="dxa"/>
          <w:tblPrExChange w:id="8259" w:author="TinTin Kalaw" w:date="2014-08-16T13:51:00Z">
            <w:tblPrEx>
              <w:tblW w:w="0" w:type="auto"/>
              <w:tblInd w:w="1440" w:type="dxa"/>
            </w:tblPrEx>
          </w:tblPrExChange>
        </w:tblPrEx>
        <w:trPr>
          <w:ins w:id="8260" w:author="Vilson Lu" w:date="2014-08-15T16:06:00Z"/>
        </w:trPr>
        <w:tc>
          <w:tcPr>
            <w:tcW w:w="3917" w:type="dxa"/>
            <w:vAlign w:val="center"/>
            <w:tcPrChange w:id="8261" w:author="TinTin Kalaw" w:date="2014-08-16T13:51:00Z">
              <w:tcPr>
                <w:tcW w:w="3917" w:type="dxa"/>
              </w:tcPr>
            </w:tcPrChange>
          </w:tcPr>
          <w:p w14:paraId="4580A967" w14:textId="077824C8" w:rsidR="00690D69" w:rsidRPr="00BD695A" w:rsidDel="00BD695A" w:rsidRDefault="00690D69">
            <w:pPr>
              <w:rPr>
                <w:ins w:id="8262" w:author="Vilson Lu" w:date="2014-08-15T16:06:00Z"/>
                <w:del w:id="8263" w:author="TinTin Kalaw" w:date="2014-08-16T13:51:00Z"/>
                <w:sz w:val="20"/>
                <w:szCs w:val="20"/>
                <w:lang w:val="en-PH" w:eastAsia="zh-CN"/>
                <w:rPrChange w:id="8264" w:author="TinTin Kalaw" w:date="2014-08-16T13:49:00Z">
                  <w:rPr>
                    <w:ins w:id="8265" w:author="Vilson Lu" w:date="2014-08-15T16:06:00Z"/>
                    <w:del w:id="8266" w:author="TinTin Kalaw" w:date="2014-08-16T13:51:00Z"/>
                    <w:b/>
                    <w:lang w:val="en-PH" w:eastAsia="zh-CN"/>
                  </w:rPr>
                </w:rPrChange>
              </w:rPr>
              <w:pPrChange w:id="8267" w:author="TinTin Kalaw" w:date="2014-08-19T08:22:00Z">
                <w:pPr>
                  <w:jc w:val="center"/>
                </w:pPr>
              </w:pPrChange>
            </w:pPr>
          </w:p>
          <w:p w14:paraId="73EFB2D3" w14:textId="77777777" w:rsidR="00690D69" w:rsidRPr="00BD695A" w:rsidRDefault="00690D69">
            <w:pPr>
              <w:spacing w:line="276" w:lineRule="auto"/>
              <w:contextualSpacing/>
              <w:jc w:val="both"/>
              <w:outlineLvl w:val="4"/>
              <w:rPr>
                <w:ins w:id="8268" w:author="Vilson Lu" w:date="2014-08-15T16:06:00Z"/>
                <w:rFonts w:ascii="Times New Roman" w:hAnsi="Times New Roman" w:cs="Times New Roman"/>
                <w:sz w:val="20"/>
                <w:szCs w:val="20"/>
                <w:lang w:val="en-PH" w:eastAsia="zh-CN"/>
                <w:rPrChange w:id="8269" w:author="TinTin Kalaw" w:date="2014-08-16T13:49:00Z">
                  <w:rPr>
                    <w:ins w:id="8270" w:author="Vilson Lu" w:date="2014-08-15T16:06:00Z"/>
                    <w:rFonts w:ascii="Times New Roman" w:hAnsi="Times New Roman" w:cs="Times New Roman"/>
                    <w:b/>
                    <w:lang w:val="en-PH" w:eastAsia="zh-CN"/>
                  </w:rPr>
                </w:rPrChange>
              </w:rPr>
              <w:pPrChange w:id="8271" w:author="TinTin Kalaw" w:date="2014-08-19T08:22:00Z">
                <w:pPr>
                  <w:spacing w:line="276" w:lineRule="auto"/>
                  <w:ind w:left="1080"/>
                  <w:contextualSpacing/>
                  <w:jc w:val="both"/>
                  <w:outlineLvl w:val="4"/>
                </w:pPr>
              </w:pPrChange>
            </w:pPr>
            <w:ins w:id="8272" w:author="Vilson Lu" w:date="2014-08-15T16:06:00Z">
              <w:r w:rsidRPr="00BD695A">
                <w:rPr>
                  <w:sz w:val="20"/>
                  <w:szCs w:val="20"/>
                  <w:lang w:val="en-PH" w:eastAsia="zh-CN"/>
                  <w:rPrChange w:id="8273" w:author="TinTin Kalaw" w:date="2014-08-16T13:49:00Z">
                    <w:rPr>
                      <w:lang w:val="en-PH" w:eastAsia="zh-CN"/>
                    </w:rPr>
                  </w:rPrChange>
                </w:rPr>
                <w:t>&lt;tweet&gt;</w:t>
              </w:r>
            </w:ins>
          </w:p>
          <w:p w14:paraId="64B05419" w14:textId="54B7F5C6" w:rsidR="00690D69" w:rsidRPr="00BD695A" w:rsidDel="00BD695A" w:rsidRDefault="00DE0F88">
            <w:pPr>
              <w:spacing w:line="276" w:lineRule="auto"/>
              <w:ind w:left="1080"/>
              <w:contextualSpacing/>
              <w:outlineLvl w:val="4"/>
              <w:rPr>
                <w:ins w:id="8274" w:author="Vilson Lu" w:date="2014-08-15T16:06:00Z"/>
                <w:del w:id="8275" w:author="TinTin Kalaw" w:date="2014-08-16T13:51:00Z"/>
                <w:sz w:val="20"/>
                <w:szCs w:val="20"/>
                <w:lang w:val="en-PH" w:eastAsia="zh-CN"/>
                <w:rPrChange w:id="8276" w:author="TinTin Kalaw" w:date="2014-08-16T13:49:00Z">
                  <w:rPr>
                    <w:ins w:id="8277" w:author="Vilson Lu" w:date="2014-08-15T16:06:00Z"/>
                    <w:del w:id="8278" w:author="TinTin Kalaw" w:date="2014-08-16T13:51:00Z"/>
                    <w:b/>
                    <w:lang w:val="en-PH" w:eastAsia="zh-CN"/>
                  </w:rPr>
                </w:rPrChange>
              </w:rPr>
              <w:pPrChange w:id="8279" w:author="TinTin Kalaw" w:date="2014-08-19T08:23:00Z">
                <w:pPr>
                  <w:spacing w:line="276" w:lineRule="auto"/>
                  <w:ind w:left="1080"/>
                  <w:contextualSpacing/>
                  <w:jc w:val="both"/>
                  <w:outlineLvl w:val="4"/>
                </w:pPr>
              </w:pPrChange>
            </w:pPr>
            <w:ins w:id="8280" w:author="Vilson Lu" w:date="2014-08-22T05:25:00Z">
              <w:r w:rsidRPr="00DE0F88">
                <w:rPr>
                  <w:sz w:val="20"/>
                  <w:szCs w:val="20"/>
                </w:rPr>
                <w:t>Kailangan na talaga ng military efforts sa most part of Leyte. Nagkakagulo na.</w:t>
              </w:r>
              <w:r w:rsidRPr="00D367D6">
                <w:rPr>
                  <w:sz w:val="20"/>
                  <w:szCs w:val="20"/>
                </w:rPr>
                <w:t>&lt;/</w:t>
              </w:r>
            </w:ins>
            <w:ins w:id="8281" w:author="Vilson Lu" w:date="2014-08-15T16:06:00Z">
              <w:r w:rsidR="00690D69" w:rsidRPr="00BD695A">
                <w:rPr>
                  <w:sz w:val="20"/>
                  <w:szCs w:val="20"/>
                  <w:lang w:val="en-PH" w:eastAsia="zh-CN"/>
                  <w:rPrChange w:id="8282" w:author="TinTin Kalaw" w:date="2014-08-16T13:49:00Z">
                    <w:rPr>
                      <w:lang w:val="en-PH" w:eastAsia="zh-CN"/>
                    </w:rPr>
                  </w:rPrChange>
                </w:rPr>
                <w:t>&lt;/tweet&gt;</w:t>
              </w:r>
            </w:ins>
          </w:p>
          <w:p w14:paraId="5B972F21" w14:textId="77777777" w:rsidR="00690D69" w:rsidRPr="00BD695A" w:rsidRDefault="00690D69">
            <w:pPr>
              <w:rPr>
                <w:ins w:id="8283" w:author="Vilson Lu" w:date="2014-08-15T16:06:00Z"/>
                <w:sz w:val="20"/>
                <w:szCs w:val="20"/>
                <w:lang w:val="en-PH" w:eastAsia="zh-CN"/>
                <w:rPrChange w:id="8284" w:author="TinTin Kalaw" w:date="2014-08-16T13:49:00Z">
                  <w:rPr>
                    <w:ins w:id="8285" w:author="Vilson Lu" w:date="2014-08-15T16:06:00Z"/>
                    <w:b/>
                    <w:lang w:val="en-PH" w:eastAsia="zh-CN"/>
                  </w:rPr>
                </w:rPrChange>
              </w:rPr>
              <w:pPrChange w:id="8286" w:author="TinTin Kalaw" w:date="2014-08-19T08:23:00Z">
                <w:pPr>
                  <w:jc w:val="center"/>
                </w:pPr>
              </w:pPrChange>
            </w:pPr>
          </w:p>
        </w:tc>
        <w:tc>
          <w:tcPr>
            <w:tcW w:w="3993" w:type="dxa"/>
            <w:vAlign w:val="center"/>
            <w:tcPrChange w:id="8287" w:author="TinTin Kalaw" w:date="2014-08-16T13:51:00Z">
              <w:tcPr>
                <w:tcW w:w="3993" w:type="dxa"/>
              </w:tcPr>
            </w:tcPrChange>
          </w:tcPr>
          <w:p w14:paraId="51F7DBFB" w14:textId="2727C6BA" w:rsidR="00690D69" w:rsidRPr="00BD695A" w:rsidDel="00BD695A" w:rsidRDefault="00690D69">
            <w:pPr>
              <w:jc w:val="center"/>
              <w:rPr>
                <w:ins w:id="8288" w:author="Vilson Lu" w:date="2014-08-15T16:06:00Z"/>
                <w:del w:id="8289" w:author="TinTin Kalaw" w:date="2014-08-16T13:51:00Z"/>
                <w:sz w:val="20"/>
                <w:szCs w:val="20"/>
                <w:lang w:val="en-PH" w:eastAsia="zh-CN"/>
                <w:rPrChange w:id="8290" w:author="TinTin Kalaw" w:date="2014-08-16T13:49:00Z">
                  <w:rPr>
                    <w:ins w:id="8291" w:author="Vilson Lu" w:date="2014-08-15T16:06:00Z"/>
                    <w:del w:id="8292" w:author="TinTin Kalaw" w:date="2014-08-16T13:51:00Z"/>
                    <w:b/>
                    <w:lang w:val="en-PH" w:eastAsia="zh-CN"/>
                  </w:rPr>
                </w:rPrChange>
              </w:rPr>
            </w:pPr>
          </w:p>
          <w:p w14:paraId="2CBF019A" w14:textId="77777777" w:rsidR="00690D69" w:rsidRPr="00BD695A" w:rsidRDefault="00690D69">
            <w:pPr>
              <w:spacing w:line="276" w:lineRule="auto"/>
              <w:contextualSpacing/>
              <w:jc w:val="both"/>
              <w:outlineLvl w:val="4"/>
              <w:rPr>
                <w:ins w:id="8293" w:author="Vilson Lu" w:date="2014-08-15T16:06:00Z"/>
                <w:rFonts w:ascii="Times New Roman" w:hAnsi="Times New Roman" w:cs="Times New Roman"/>
                <w:sz w:val="20"/>
                <w:szCs w:val="20"/>
                <w:lang w:val="en-PH" w:eastAsia="zh-CN"/>
                <w:rPrChange w:id="8294" w:author="TinTin Kalaw" w:date="2014-08-16T13:49:00Z">
                  <w:rPr>
                    <w:ins w:id="8295" w:author="Vilson Lu" w:date="2014-08-15T16:06:00Z"/>
                    <w:rFonts w:ascii="Times New Roman" w:hAnsi="Times New Roman" w:cs="Times New Roman"/>
                    <w:b/>
                    <w:lang w:val="en-PH" w:eastAsia="zh-CN"/>
                  </w:rPr>
                </w:rPrChange>
              </w:rPr>
              <w:pPrChange w:id="8296" w:author="TinTin Kalaw" w:date="2014-08-19T08:23:00Z">
                <w:pPr>
                  <w:spacing w:line="276" w:lineRule="auto"/>
                  <w:ind w:left="1080"/>
                  <w:contextualSpacing/>
                  <w:jc w:val="both"/>
                  <w:outlineLvl w:val="4"/>
                </w:pPr>
              </w:pPrChange>
            </w:pPr>
            <w:ins w:id="8297" w:author="Vilson Lu" w:date="2014-08-15T16:06:00Z">
              <w:r w:rsidRPr="00BD695A">
                <w:rPr>
                  <w:sz w:val="20"/>
                  <w:szCs w:val="20"/>
                  <w:lang w:val="en-PH" w:eastAsia="zh-CN"/>
                  <w:rPrChange w:id="8298" w:author="TinTin Kalaw" w:date="2014-08-16T13:49:00Z">
                    <w:rPr>
                      <w:lang w:val="en-PH" w:eastAsia="zh-CN"/>
                    </w:rPr>
                  </w:rPrChange>
                </w:rPr>
                <w:t>&lt;tweet&gt;</w:t>
              </w:r>
            </w:ins>
          </w:p>
          <w:p w14:paraId="31824E09" w14:textId="3BA941C0" w:rsidR="00690D69" w:rsidRPr="00BD695A" w:rsidRDefault="00DE0F88">
            <w:pPr>
              <w:keepNext/>
              <w:spacing w:line="276" w:lineRule="auto"/>
              <w:contextualSpacing/>
              <w:outlineLvl w:val="4"/>
              <w:rPr>
                <w:ins w:id="8299" w:author="Vilson Lu" w:date="2014-08-15T16:06:00Z"/>
                <w:sz w:val="20"/>
                <w:szCs w:val="20"/>
                <w:lang w:val="en-PH" w:eastAsia="zh-CN"/>
                <w:rPrChange w:id="8300" w:author="TinTin Kalaw" w:date="2014-08-16T13:49:00Z">
                  <w:rPr>
                    <w:ins w:id="8301" w:author="Vilson Lu" w:date="2014-08-15T16:06:00Z"/>
                    <w:b/>
                    <w:lang w:val="en-PH" w:eastAsia="zh-CN"/>
                  </w:rPr>
                </w:rPrChange>
              </w:rPr>
              <w:pPrChange w:id="8302" w:author="Vilson Lu" w:date="2014-08-22T05:53:00Z">
                <w:pPr>
                  <w:spacing w:line="276" w:lineRule="auto"/>
                  <w:ind w:left="1080"/>
                  <w:contextualSpacing/>
                  <w:jc w:val="both"/>
                  <w:outlineLvl w:val="4"/>
                </w:pPr>
              </w:pPrChange>
            </w:pPr>
            <w:ins w:id="8303" w:author="Vilson Lu" w:date="2014-08-22T05:24:00Z">
              <w:r>
                <w:rPr>
                  <w:rFonts w:ascii="Consolas" w:hAnsi="Consolas" w:cs="Consolas"/>
                  <w:color w:val="000000"/>
                  <w:sz w:val="20"/>
                  <w:szCs w:val="20"/>
                  <w:lang w:val="en-PH"/>
                </w:rPr>
                <w:t>"Kailangan", "na", "talaga", "ng", "military", "efforts", "sa", "most", "part", "of", "Leyte", ".", "Nagkakagulo", "na", "."</w:t>
              </w:r>
            </w:ins>
            <w:ins w:id="8304" w:author="Vilson Lu" w:date="2014-08-15T16:06:00Z">
              <w:r w:rsidR="00690D69" w:rsidRPr="00BD695A">
                <w:rPr>
                  <w:sz w:val="20"/>
                  <w:szCs w:val="20"/>
                  <w:lang w:val="en-PH" w:eastAsia="zh-CN"/>
                  <w:rPrChange w:id="8305" w:author="TinTin Kalaw" w:date="2014-08-16T13:49:00Z">
                    <w:rPr>
                      <w:lang w:val="en-PH" w:eastAsia="zh-CN"/>
                    </w:rPr>
                  </w:rPrChange>
                </w:rPr>
                <w:t>&lt;/tweet&gt;</w:t>
              </w:r>
            </w:ins>
          </w:p>
        </w:tc>
      </w:tr>
    </w:tbl>
    <w:p w14:paraId="03E61E7E" w14:textId="486307AD" w:rsidR="00690D69" w:rsidRDefault="00EC7FD0">
      <w:pPr>
        <w:pStyle w:val="Caption"/>
        <w:rPr>
          <w:ins w:id="8306" w:author="Vilson Lu" w:date="2014-08-15T16:07:00Z"/>
          <w:lang w:val="en-PH" w:eastAsia="zh-CN"/>
        </w:rPr>
        <w:pPrChange w:id="8307" w:author="Vilson Lu" w:date="2014-08-22T02:36:00Z">
          <w:pPr>
            <w:pStyle w:val="Heading4"/>
          </w:pPr>
        </w:pPrChange>
      </w:pPr>
      <w:bookmarkStart w:id="8308" w:name="_Ref396438335"/>
      <w:bookmarkStart w:id="8309" w:name="_Toc396442284"/>
      <w:ins w:id="8310" w:author="Vilson Lu" w:date="2014-08-22T02:36:00Z">
        <w:r>
          <w:t xml:space="preserve">Table </w:t>
        </w:r>
      </w:ins>
      <w:ins w:id="8311" w:author="Vilson Lu" w:date="2014-08-22T08:50:00Z">
        <w:r w:rsidR="00F64801">
          <w:fldChar w:fldCharType="begin"/>
        </w:r>
        <w:r w:rsidR="00F64801">
          <w:instrText xml:space="preserve"> STYLEREF 1 \s </w:instrText>
        </w:r>
      </w:ins>
      <w:r w:rsidR="00F64801">
        <w:fldChar w:fldCharType="separate"/>
      </w:r>
      <w:r w:rsidR="00F64801">
        <w:rPr>
          <w:noProof/>
        </w:rPr>
        <w:t>4</w:t>
      </w:r>
      <w:ins w:id="8312"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8313" w:author="Vilson Lu" w:date="2014-08-22T08:50:00Z">
        <w:r w:rsidR="00F64801">
          <w:rPr>
            <w:noProof/>
          </w:rPr>
          <w:t>2</w:t>
        </w:r>
        <w:r w:rsidR="00F64801">
          <w:fldChar w:fldCharType="end"/>
        </w:r>
      </w:ins>
      <w:bookmarkEnd w:id="8308"/>
      <w:ins w:id="8314" w:author="Vilson Lu" w:date="2014-08-22T02:36:00Z">
        <w:r>
          <w:t>. Sample Input/Output Tokenizer</w:t>
        </w:r>
      </w:ins>
      <w:bookmarkEnd w:id="8309"/>
    </w:p>
    <w:p w14:paraId="506300D3" w14:textId="77777777" w:rsidR="00690D69" w:rsidRDefault="00690D69" w:rsidP="00690D69">
      <w:pPr>
        <w:pStyle w:val="Heading4"/>
        <w:rPr>
          <w:ins w:id="8315" w:author="Vilson Lu" w:date="2014-08-15T16:06:00Z"/>
          <w:lang w:val="en-PH" w:eastAsia="zh-CN"/>
        </w:rPr>
      </w:pPr>
      <w:commentRangeStart w:id="8316"/>
      <w:commentRangeStart w:id="8317"/>
      <w:commentRangeStart w:id="8318"/>
      <w:ins w:id="8319" w:author="Vilson Lu" w:date="2014-08-15T16:06:00Z">
        <w:r>
          <w:rPr>
            <w:lang w:val="en-PH" w:eastAsia="zh-CN"/>
          </w:rPr>
          <w:t>POS Tagger</w:t>
        </w:r>
        <w:commentRangeEnd w:id="8316"/>
        <w:r>
          <w:rPr>
            <w:rStyle w:val="CommentReference"/>
            <w:b w:val="0"/>
          </w:rPr>
          <w:commentReference w:id="8316"/>
        </w:r>
        <w:commentRangeEnd w:id="8317"/>
        <w:r>
          <w:rPr>
            <w:rStyle w:val="CommentReference"/>
            <w:b w:val="0"/>
          </w:rPr>
          <w:commentReference w:id="8317"/>
        </w:r>
        <w:commentRangeEnd w:id="8318"/>
        <w:r>
          <w:rPr>
            <w:rStyle w:val="CommentReference"/>
            <w:b w:val="0"/>
          </w:rPr>
          <w:commentReference w:id="8318"/>
        </w:r>
      </w:ins>
    </w:p>
    <w:p w14:paraId="01238515" w14:textId="77777777" w:rsidR="00690D69" w:rsidRPr="00B95616" w:rsidRDefault="00690D69">
      <w:pPr>
        <w:pStyle w:val="Content2"/>
        <w:rPr>
          <w:ins w:id="8320" w:author="Vilson Lu" w:date="2014-08-15T16:06:00Z"/>
          <w:lang w:val="en-PH" w:eastAsia="zh-CN"/>
        </w:rPr>
        <w:pPrChange w:id="8321" w:author="TinTin Kalaw" w:date="2014-08-16T13:49:00Z">
          <w:pPr/>
        </w:pPrChange>
      </w:pPr>
    </w:p>
    <w:p w14:paraId="4AB535B8" w14:textId="1B25587C" w:rsidR="00690D69" w:rsidRDefault="00690D69">
      <w:pPr>
        <w:pStyle w:val="Content2"/>
        <w:rPr>
          <w:ins w:id="8322" w:author="Vilson Lu" w:date="2014-08-22T02:41:00Z"/>
        </w:rPr>
        <w:pPrChange w:id="8323" w:author="TinTin Kalaw" w:date="2014-08-16T13:49:00Z">
          <w:pPr>
            <w:pStyle w:val="Content"/>
          </w:pPr>
        </w:pPrChange>
      </w:pPr>
      <w:ins w:id="8324" w:author="Vilson Lu" w:date="2014-08-15T16:06:00Z">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w:t>
        </w:r>
        <w:r w:rsidR="00306524">
          <w:t xml:space="preserve">archers are considering modifying to fit </w:t>
        </w:r>
        <w:r w:rsidRPr="00B95616">
          <w:t>ANNIE (Cunningham et al, 2002)</w:t>
        </w:r>
      </w:ins>
      <w:ins w:id="8325" w:author="Vilson Lu" w:date="2014-08-22T06:07:00Z">
        <w:r w:rsidR="00306524">
          <w:t xml:space="preserve"> for Filipino</w:t>
        </w:r>
      </w:ins>
      <w:ins w:id="8326" w:author="Vilson Lu" w:date="2014-08-15T16:06:00Z">
        <w:r w:rsidRPr="00B95616">
          <w:t>,</w:t>
        </w:r>
      </w:ins>
      <w:ins w:id="8327" w:author="Vilson Lu" w:date="2014-08-22T06:08:00Z">
        <w:r w:rsidR="00306524">
          <w:t xml:space="preserve"> or use</w:t>
        </w:r>
      </w:ins>
      <w:ins w:id="8328" w:author="Vilson Lu" w:date="2014-08-15T16:06:00Z">
        <w:r w:rsidRPr="00B95616">
          <w:t xml:space="preserve"> </w:t>
        </w:r>
        <w:r>
          <w:t xml:space="preserve">Filipino Tagger Dictionary (Oco &amp; Borra, 2011). </w:t>
        </w:r>
        <w:del w:id="8329" w:author="TinTin Kalaw" w:date="2014-08-16T13:49:00Z">
          <w:r w:rsidDel="00BD695A">
            <w:delText xml:space="preserve">Table 4-10 </w:delText>
          </w:r>
        </w:del>
      </w:ins>
      <w:ins w:id="8330" w:author="TinTin Kalaw" w:date="2014-08-16T13:49:00Z">
        <w:del w:id="8331" w:author="Vilson Lu" w:date="2014-08-22T02:42:00Z">
          <w:r w:rsidR="00BD695A" w:rsidDel="00EC7FD0">
            <w:fldChar w:fldCharType="begin"/>
          </w:r>
          <w:r w:rsidR="00BD695A" w:rsidDel="00EC7FD0">
            <w:delInstrText xml:space="preserve"> REF _Ref395960315 \h </w:delInstrText>
          </w:r>
        </w:del>
      </w:ins>
      <w:del w:id="8332" w:author="Vilson Lu" w:date="2014-08-22T02:42:00Z">
        <w:r w:rsidR="00BD695A" w:rsidDel="00EC7FD0">
          <w:fldChar w:fldCharType="end"/>
        </w:r>
      </w:del>
      <w:ins w:id="8333" w:author="Vilson Lu" w:date="2014-08-22T02:42:00Z">
        <w:r w:rsidR="00EC7FD0">
          <w:fldChar w:fldCharType="begin"/>
        </w:r>
        <w:r w:rsidR="00EC7FD0">
          <w:instrText xml:space="preserve"> REF _Ref396438682 \h </w:instrText>
        </w:r>
      </w:ins>
      <w:r w:rsidR="00EC7FD0">
        <w:fldChar w:fldCharType="separate"/>
      </w:r>
      <w:ins w:id="8334" w:author="Vilson Lu" w:date="2014-08-22T02:42:00Z">
        <w:r w:rsidR="00EC7FD0">
          <w:t xml:space="preserve">Table </w:t>
        </w:r>
        <w:r w:rsidR="00EC7FD0">
          <w:rPr>
            <w:noProof/>
          </w:rPr>
          <w:t>4</w:t>
        </w:r>
        <w:r w:rsidR="00EC7FD0">
          <w:noBreakHyphen/>
        </w:r>
        <w:r w:rsidR="00EC7FD0">
          <w:rPr>
            <w:noProof/>
          </w:rPr>
          <w:t>3</w:t>
        </w:r>
        <w:r w:rsidR="00EC7FD0">
          <w:fldChar w:fldCharType="end"/>
        </w:r>
      </w:ins>
      <w:ins w:id="8335" w:author="TinTin Kalaw" w:date="2014-08-16T13:49:00Z">
        <w:r w:rsidR="00BD695A">
          <w:t xml:space="preserve"> </w:t>
        </w:r>
      </w:ins>
      <w:ins w:id="8336" w:author="Vilson Lu" w:date="2014-08-15T16:06:00Z">
        <w:r>
          <w:t>shows the sample input and output of POS tagger</w:t>
        </w:r>
      </w:ins>
    </w:p>
    <w:p w14:paraId="5C6B0FE6" w14:textId="77777777" w:rsidR="00EC7FD0" w:rsidRDefault="00EC7FD0">
      <w:pPr>
        <w:pStyle w:val="Content2"/>
        <w:rPr>
          <w:ins w:id="8337" w:author="Vilson Lu" w:date="2014-08-15T16:06:00Z"/>
        </w:rPr>
        <w:pPrChange w:id="8338" w:author="TinTin Kalaw" w:date="2014-08-16T13:49:00Z">
          <w:pPr>
            <w:pStyle w:val="Content"/>
          </w:pPr>
        </w:pPrChange>
      </w:pPr>
    </w:p>
    <w:tbl>
      <w:tblPr>
        <w:tblStyle w:val="TableGrid"/>
        <w:tblW w:w="0" w:type="auto"/>
        <w:tblInd w:w="1440" w:type="dxa"/>
        <w:tblLook w:val="04A0" w:firstRow="1" w:lastRow="0" w:firstColumn="1" w:lastColumn="0" w:noHBand="0" w:noVBand="1"/>
      </w:tblPr>
      <w:tblGrid>
        <w:gridCol w:w="3917"/>
        <w:gridCol w:w="3993"/>
      </w:tblGrid>
      <w:tr w:rsidR="00EC7FD0" w:rsidRPr="00BD695A" w14:paraId="16944663" w14:textId="77777777" w:rsidTr="00EC7FD0">
        <w:trPr>
          <w:ins w:id="8339" w:author="Vilson Lu" w:date="2014-08-22T02:41:00Z"/>
        </w:trPr>
        <w:tc>
          <w:tcPr>
            <w:tcW w:w="3917" w:type="dxa"/>
          </w:tcPr>
          <w:p w14:paraId="7AD71A5C" w14:textId="77777777" w:rsidR="00EC7FD0" w:rsidRPr="00497EF3" w:rsidRDefault="00EC7FD0" w:rsidP="00EC7FD0">
            <w:pPr>
              <w:pStyle w:val="Content"/>
              <w:ind w:left="0"/>
              <w:jc w:val="center"/>
              <w:rPr>
                <w:ins w:id="8340" w:author="Vilson Lu" w:date="2014-08-22T02:41:00Z"/>
                <w:b/>
                <w:lang w:val="en-PH" w:eastAsia="zh-CN"/>
              </w:rPr>
            </w:pPr>
            <w:bookmarkStart w:id="8341" w:name="_Ref395960315"/>
            <w:bookmarkStart w:id="8342" w:name="_Toc395094931"/>
            <w:ins w:id="8343" w:author="Vilson Lu" w:date="2014-08-22T02:41:00Z">
              <w:r w:rsidRPr="00497EF3">
                <w:rPr>
                  <w:b/>
                  <w:lang w:val="en-PH" w:eastAsia="zh-CN"/>
                </w:rPr>
                <w:t>Input</w:t>
              </w:r>
            </w:ins>
          </w:p>
        </w:tc>
        <w:tc>
          <w:tcPr>
            <w:tcW w:w="3993" w:type="dxa"/>
          </w:tcPr>
          <w:p w14:paraId="291B478A" w14:textId="77777777" w:rsidR="00EC7FD0" w:rsidRPr="00BD695A" w:rsidRDefault="00EC7FD0" w:rsidP="00EC7FD0">
            <w:pPr>
              <w:pStyle w:val="Content"/>
              <w:ind w:left="0"/>
              <w:jc w:val="center"/>
              <w:rPr>
                <w:ins w:id="8344" w:author="Vilson Lu" w:date="2014-08-22T02:41:00Z"/>
                <w:b/>
                <w:lang w:val="en-PH" w:eastAsia="zh-CN"/>
              </w:rPr>
            </w:pPr>
            <w:ins w:id="8345" w:author="Vilson Lu" w:date="2014-08-22T02:41:00Z">
              <w:r w:rsidRPr="00BD695A">
                <w:rPr>
                  <w:b/>
                  <w:lang w:val="en-PH" w:eastAsia="zh-CN"/>
                </w:rPr>
                <w:t>Output</w:t>
              </w:r>
            </w:ins>
          </w:p>
        </w:tc>
      </w:tr>
      <w:tr w:rsidR="00EC7FD0" w:rsidRPr="00BD695A" w14:paraId="2578589D" w14:textId="77777777" w:rsidTr="00EC7FD0">
        <w:trPr>
          <w:ins w:id="8346" w:author="Vilson Lu" w:date="2014-08-22T02:41:00Z"/>
        </w:trPr>
        <w:tc>
          <w:tcPr>
            <w:tcW w:w="3917" w:type="dxa"/>
            <w:vAlign w:val="center"/>
          </w:tcPr>
          <w:p w14:paraId="515D01DB" w14:textId="77777777" w:rsidR="00EC7FD0" w:rsidRPr="00F21769" w:rsidRDefault="00EC7FD0" w:rsidP="00EC7FD0">
            <w:pPr>
              <w:spacing w:line="276" w:lineRule="auto"/>
              <w:contextualSpacing/>
              <w:jc w:val="both"/>
              <w:outlineLvl w:val="4"/>
              <w:rPr>
                <w:ins w:id="8347" w:author="Vilson Lu" w:date="2014-08-22T02:41:00Z"/>
                <w:rFonts w:ascii="Times New Roman" w:hAnsi="Times New Roman" w:cs="Times New Roman"/>
                <w:sz w:val="20"/>
                <w:szCs w:val="20"/>
                <w:lang w:val="en-PH" w:eastAsia="zh-CN"/>
              </w:rPr>
            </w:pPr>
            <w:ins w:id="8348" w:author="Vilson Lu" w:date="2014-08-22T02:41:00Z">
              <w:r w:rsidRPr="00F21769">
                <w:rPr>
                  <w:sz w:val="20"/>
                  <w:szCs w:val="20"/>
                  <w:lang w:val="en-PH" w:eastAsia="zh-CN"/>
                </w:rPr>
                <w:t>&lt;tweet&gt;</w:t>
              </w:r>
            </w:ins>
          </w:p>
          <w:p w14:paraId="0D0BC067" w14:textId="63660630" w:rsidR="00EC7FD0" w:rsidRPr="00F21769" w:rsidRDefault="00EC7FD0" w:rsidP="00EC7FD0">
            <w:pPr>
              <w:spacing w:line="276" w:lineRule="auto"/>
              <w:contextualSpacing/>
              <w:jc w:val="both"/>
              <w:outlineLvl w:val="4"/>
              <w:rPr>
                <w:ins w:id="8349" w:author="Vilson Lu" w:date="2014-08-22T02:41:00Z"/>
                <w:sz w:val="20"/>
                <w:szCs w:val="20"/>
                <w:lang w:val="en-PH" w:eastAsia="zh-CN"/>
              </w:rPr>
            </w:pPr>
            <w:ins w:id="8350" w:author="Vilson Lu" w:date="2014-08-22T02:41:00Z">
              <w:r>
                <w:rPr>
                  <w:rFonts w:ascii="Consolas" w:hAnsi="Consolas" w:cs="Consolas"/>
                  <w:color w:val="000000"/>
                  <w:sz w:val="20"/>
                  <w:szCs w:val="20"/>
                  <w:lang w:val="en-PH"/>
                </w:rPr>
                <w:t>"Dear", "Adnu", "sana", "po", "damit", "naman", "ang", "idonate", "natin", "para", "sa", "mga", "binagyo", "in", "case", "na", "may", "donation", "na", "ganapin", ".", "Plus", "canned", "goods", "na", "rin", ".", "Haha", "."</w:t>
              </w:r>
              <w:r w:rsidRPr="00F21769">
                <w:rPr>
                  <w:sz w:val="20"/>
                  <w:szCs w:val="20"/>
                  <w:lang w:val="en-PH" w:eastAsia="zh-CN"/>
                </w:rPr>
                <w:t>&lt;/tweet&gt;</w:t>
              </w:r>
            </w:ins>
          </w:p>
        </w:tc>
        <w:tc>
          <w:tcPr>
            <w:tcW w:w="3993" w:type="dxa"/>
            <w:vAlign w:val="center"/>
          </w:tcPr>
          <w:p w14:paraId="16E0E4FF" w14:textId="77777777" w:rsidR="00EC7FD0" w:rsidRDefault="00EC7FD0" w:rsidP="00EC7FD0">
            <w:pPr>
              <w:spacing w:line="276" w:lineRule="auto"/>
              <w:contextualSpacing/>
              <w:jc w:val="both"/>
              <w:outlineLvl w:val="4"/>
              <w:rPr>
                <w:ins w:id="8351" w:author="Vilson Lu" w:date="2014-08-22T02:42:00Z"/>
                <w:sz w:val="20"/>
                <w:szCs w:val="20"/>
                <w:lang w:val="en-PH" w:eastAsia="zh-CN"/>
              </w:rPr>
            </w:pPr>
            <w:ins w:id="8352" w:author="Vilson Lu" w:date="2014-08-22T02:41:00Z">
              <w:r w:rsidRPr="00F21769">
                <w:rPr>
                  <w:sz w:val="20"/>
                  <w:szCs w:val="20"/>
                  <w:lang w:val="en-PH" w:eastAsia="zh-CN"/>
                </w:rPr>
                <w:t>&lt;tweet&gt;</w:t>
              </w:r>
            </w:ins>
          </w:p>
          <w:p w14:paraId="6209F7D4" w14:textId="33756672" w:rsidR="00EC7FD0" w:rsidRPr="00F21769" w:rsidRDefault="00EC7FD0">
            <w:pPr>
              <w:spacing w:line="276" w:lineRule="auto"/>
              <w:contextualSpacing/>
              <w:outlineLvl w:val="4"/>
              <w:rPr>
                <w:ins w:id="8353" w:author="Vilson Lu" w:date="2014-08-22T02:41:00Z"/>
                <w:rFonts w:ascii="Times New Roman" w:hAnsi="Times New Roman" w:cs="Times New Roman"/>
                <w:sz w:val="20"/>
                <w:szCs w:val="20"/>
                <w:lang w:val="en-PH" w:eastAsia="zh-CN"/>
              </w:rPr>
              <w:pPrChange w:id="8354" w:author="Vilson Lu" w:date="2014-08-22T05:53:00Z">
                <w:pPr>
                  <w:spacing w:line="276" w:lineRule="auto"/>
                  <w:contextualSpacing/>
                  <w:jc w:val="both"/>
                  <w:outlineLvl w:val="4"/>
                </w:pPr>
              </w:pPrChange>
            </w:pPr>
            <w:ins w:id="8355" w:author="Vilson Lu" w:date="2014-08-22T02:42:00Z">
              <w:r>
                <w:rPr>
                  <w:rFonts w:ascii="Consolas" w:hAnsi="Consolas" w:cs="Consolas"/>
                  <w:color w:val="000000"/>
                  <w:sz w:val="20"/>
                  <w:szCs w:val="20"/>
                  <w:lang w:val="en-PH"/>
                </w:rPr>
                <w:t>"Dear_UH", "Adnu", "sana_VOTF", "po_MAHM", "damit_NCOM", "naman_ENCL", "ang_NA", "idonate", "natin_PNGP", "para_PRTA", "sa_NCOM", "mga_NA", "binagyo", "in_IN", "case_VBP", "na_NA", "may_MAEM", "donation_NN:UN", "na_NA", "ganapin", "._PSNS", "Plus_JJ", "canned_JJ", "goods_NNS", "na_NA", "rin_ENCL", "._PSNS", "Haha_NN", "._PSNS"</w:t>
              </w:r>
              <w:r w:rsidRPr="00F21769">
                <w:rPr>
                  <w:sz w:val="20"/>
                  <w:szCs w:val="20"/>
                  <w:lang w:val="en-PH" w:eastAsia="zh-CN"/>
                </w:rPr>
                <w:t>&lt;/</w:t>
              </w:r>
            </w:ins>
          </w:p>
          <w:p w14:paraId="4CBDB93E" w14:textId="060E555D" w:rsidR="00EC7FD0" w:rsidRPr="00F21769" w:rsidRDefault="00EC7FD0" w:rsidP="00EC7FD0">
            <w:pPr>
              <w:rPr>
                <w:ins w:id="8356" w:author="Vilson Lu" w:date="2014-08-22T02:41:00Z"/>
                <w:sz w:val="20"/>
                <w:szCs w:val="20"/>
                <w:lang w:val="en-PH" w:eastAsia="zh-CN"/>
              </w:rPr>
            </w:pPr>
            <w:ins w:id="8357" w:author="Vilson Lu" w:date="2014-08-22T02:41:00Z">
              <w:r w:rsidRPr="00F21769">
                <w:rPr>
                  <w:sz w:val="20"/>
                  <w:szCs w:val="20"/>
                  <w:lang w:val="en-PH" w:eastAsia="zh-CN"/>
                </w:rPr>
                <w:t>tweet&gt;</w:t>
              </w:r>
            </w:ins>
          </w:p>
        </w:tc>
      </w:tr>
      <w:tr w:rsidR="00EC7FD0" w:rsidRPr="00BD695A" w14:paraId="238FBDA4" w14:textId="77777777" w:rsidTr="00EC7FD0">
        <w:trPr>
          <w:ins w:id="8358" w:author="Vilson Lu" w:date="2014-08-22T02:41:00Z"/>
        </w:trPr>
        <w:tc>
          <w:tcPr>
            <w:tcW w:w="3917" w:type="dxa"/>
            <w:vAlign w:val="center"/>
          </w:tcPr>
          <w:p w14:paraId="14EC57C1" w14:textId="77777777" w:rsidR="00EC7FD0" w:rsidRPr="00F21769" w:rsidRDefault="00EC7FD0" w:rsidP="00EC7FD0">
            <w:pPr>
              <w:spacing w:line="276" w:lineRule="auto"/>
              <w:contextualSpacing/>
              <w:jc w:val="both"/>
              <w:outlineLvl w:val="4"/>
              <w:rPr>
                <w:ins w:id="8359" w:author="Vilson Lu" w:date="2014-08-22T02:41:00Z"/>
                <w:rFonts w:ascii="Times New Roman" w:hAnsi="Times New Roman" w:cs="Times New Roman"/>
                <w:sz w:val="20"/>
                <w:szCs w:val="20"/>
                <w:lang w:val="en-PH" w:eastAsia="zh-CN"/>
              </w:rPr>
            </w:pPr>
            <w:ins w:id="8360" w:author="Vilson Lu" w:date="2014-08-22T02:41:00Z">
              <w:r w:rsidRPr="00F21769">
                <w:rPr>
                  <w:sz w:val="20"/>
                  <w:szCs w:val="20"/>
                  <w:lang w:val="en-PH" w:eastAsia="zh-CN"/>
                </w:rPr>
                <w:t>&lt;tweet&gt;</w:t>
              </w:r>
            </w:ins>
          </w:p>
          <w:p w14:paraId="7A038063" w14:textId="47BFEE75" w:rsidR="00EC7FD0" w:rsidRPr="00F21769" w:rsidRDefault="00171EEB">
            <w:pPr>
              <w:rPr>
                <w:ins w:id="8361" w:author="Vilson Lu" w:date="2014-08-22T02:41:00Z"/>
                <w:sz w:val="20"/>
                <w:szCs w:val="20"/>
                <w:lang w:val="en-PH" w:eastAsia="zh-CN"/>
              </w:rPr>
            </w:pPr>
            <w:ins w:id="8362" w:author="Vilson Lu" w:date="2014-08-22T05:30:00Z">
              <w:r>
                <w:rPr>
                  <w:rFonts w:ascii="Consolas" w:hAnsi="Consolas" w:cs="Consolas"/>
                  <w:color w:val="000000"/>
                  <w:sz w:val="20"/>
                  <w:szCs w:val="20"/>
                  <w:lang w:val="en-PH"/>
                </w:rPr>
                <w:t>"Kailangan", "na", "talaga", "ng", "military", "efforts", "sa", "most", "part", "of", "Leyte", ".", "Nagkakagulo", "na", "."</w:t>
              </w:r>
            </w:ins>
            <w:ins w:id="8363" w:author="Vilson Lu" w:date="2014-08-22T02:41:00Z">
              <w:r w:rsidR="00EC7FD0" w:rsidRPr="00F21769">
                <w:rPr>
                  <w:sz w:val="20"/>
                  <w:szCs w:val="20"/>
                  <w:lang w:val="en-PH" w:eastAsia="zh-CN"/>
                </w:rPr>
                <w:t>&lt;/tweet&gt;</w:t>
              </w:r>
            </w:ins>
          </w:p>
        </w:tc>
        <w:tc>
          <w:tcPr>
            <w:tcW w:w="3993" w:type="dxa"/>
            <w:vAlign w:val="center"/>
          </w:tcPr>
          <w:p w14:paraId="736144EE" w14:textId="77777777" w:rsidR="00EC7FD0" w:rsidRPr="00F21769" w:rsidRDefault="00EC7FD0" w:rsidP="00EC7FD0">
            <w:pPr>
              <w:spacing w:line="276" w:lineRule="auto"/>
              <w:contextualSpacing/>
              <w:jc w:val="both"/>
              <w:outlineLvl w:val="4"/>
              <w:rPr>
                <w:ins w:id="8364" w:author="Vilson Lu" w:date="2014-08-22T02:41:00Z"/>
                <w:rFonts w:ascii="Times New Roman" w:hAnsi="Times New Roman" w:cs="Times New Roman"/>
                <w:sz w:val="20"/>
                <w:szCs w:val="20"/>
                <w:lang w:val="en-PH" w:eastAsia="zh-CN"/>
              </w:rPr>
            </w:pPr>
            <w:ins w:id="8365" w:author="Vilson Lu" w:date="2014-08-22T02:41:00Z">
              <w:r w:rsidRPr="00F21769">
                <w:rPr>
                  <w:sz w:val="20"/>
                  <w:szCs w:val="20"/>
                  <w:lang w:val="en-PH" w:eastAsia="zh-CN"/>
                </w:rPr>
                <w:t>&lt;tweet&gt;</w:t>
              </w:r>
            </w:ins>
          </w:p>
          <w:p w14:paraId="57B3B0BA" w14:textId="7C65AB35" w:rsidR="00EC7FD0" w:rsidRPr="00F21769" w:rsidRDefault="00171EEB">
            <w:pPr>
              <w:keepNext/>
              <w:spacing w:line="276" w:lineRule="auto"/>
              <w:contextualSpacing/>
              <w:outlineLvl w:val="4"/>
              <w:rPr>
                <w:ins w:id="8366" w:author="Vilson Lu" w:date="2014-08-22T02:41:00Z"/>
                <w:sz w:val="20"/>
                <w:szCs w:val="20"/>
                <w:lang w:val="en-PH" w:eastAsia="zh-CN"/>
              </w:rPr>
              <w:pPrChange w:id="8367" w:author="Vilson Lu" w:date="2014-08-22T05:53:00Z">
                <w:pPr>
                  <w:keepNext/>
                  <w:spacing w:line="276" w:lineRule="auto"/>
                  <w:contextualSpacing/>
                  <w:jc w:val="both"/>
                  <w:outlineLvl w:val="4"/>
                </w:pPr>
              </w:pPrChange>
            </w:pPr>
            <w:ins w:id="8368" w:author="Vilson Lu" w:date="2014-08-22T05:31:00Z">
              <w:r>
                <w:rPr>
                  <w:rFonts w:ascii="Consolas" w:hAnsi="Consolas" w:cs="Consolas"/>
                  <w:color w:val="000000"/>
                  <w:sz w:val="20"/>
                  <w:szCs w:val="20"/>
                  <w:lang w:val="en-PH"/>
                </w:rPr>
                <w:t xml:space="preserve">"Kailangan_VOTF", "na_NA", "talaga_IRIA", "ng_NA", "military_NCOM", "efforts_NNS", "sa_NCOM", "most_JJS", "part_JJ", "of_IN", "Leyte_NPRO", "._PSNS", "Nagkakagulo", "na_NA", "._PSNS" </w:t>
              </w:r>
            </w:ins>
            <w:ins w:id="8369" w:author="Vilson Lu" w:date="2014-08-22T02:41:00Z">
              <w:r w:rsidR="00EC7FD0" w:rsidRPr="00F21769">
                <w:rPr>
                  <w:sz w:val="20"/>
                  <w:szCs w:val="20"/>
                  <w:lang w:val="en-PH" w:eastAsia="zh-CN"/>
                </w:rPr>
                <w:t>&lt;/tweet&gt;</w:t>
              </w:r>
            </w:ins>
          </w:p>
        </w:tc>
      </w:tr>
    </w:tbl>
    <w:p w14:paraId="5DEF8D34" w14:textId="1182149B" w:rsidR="00EC7FD0" w:rsidRDefault="00EC7FD0">
      <w:pPr>
        <w:pStyle w:val="Caption"/>
        <w:rPr>
          <w:ins w:id="8370" w:author="Vilson Lu" w:date="2014-08-22T02:41:00Z"/>
        </w:rPr>
      </w:pPr>
      <w:bookmarkStart w:id="8371" w:name="_Ref396438682"/>
      <w:bookmarkStart w:id="8372" w:name="_Toc396442285"/>
      <w:ins w:id="8373" w:author="Vilson Lu" w:date="2014-08-22T02:41:00Z">
        <w:r>
          <w:lastRenderedPageBreak/>
          <w:t xml:space="preserve">Table </w:t>
        </w:r>
      </w:ins>
      <w:ins w:id="8374" w:author="Vilson Lu" w:date="2014-08-22T08:50:00Z">
        <w:r w:rsidR="00F64801">
          <w:fldChar w:fldCharType="begin"/>
        </w:r>
        <w:r w:rsidR="00F64801">
          <w:instrText xml:space="preserve"> STYLEREF 1 \s </w:instrText>
        </w:r>
      </w:ins>
      <w:r w:rsidR="00F64801">
        <w:fldChar w:fldCharType="separate"/>
      </w:r>
      <w:r w:rsidR="00F64801">
        <w:rPr>
          <w:noProof/>
        </w:rPr>
        <w:t>4</w:t>
      </w:r>
      <w:ins w:id="8375"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8376" w:author="Vilson Lu" w:date="2014-08-22T08:50:00Z">
        <w:r w:rsidR="00F64801">
          <w:rPr>
            <w:noProof/>
          </w:rPr>
          <w:t>3</w:t>
        </w:r>
        <w:r w:rsidR="00F64801">
          <w:fldChar w:fldCharType="end"/>
        </w:r>
      </w:ins>
      <w:bookmarkEnd w:id="8371"/>
      <w:ins w:id="8377" w:author="Vilson Lu" w:date="2014-08-22T02:41:00Z">
        <w:r>
          <w:t>. Sample Input/Output POS Tagger</w:t>
        </w:r>
        <w:bookmarkEnd w:id="8372"/>
      </w:ins>
    </w:p>
    <w:p w14:paraId="73EFB396" w14:textId="3F3C77F1" w:rsidR="00690D69" w:rsidRDefault="006E6440">
      <w:pPr>
        <w:pStyle w:val="Caption"/>
        <w:jc w:val="left"/>
        <w:rPr>
          <w:ins w:id="8378" w:author="Vilson Lu" w:date="2014-08-15T16:06:00Z"/>
        </w:rPr>
        <w:pPrChange w:id="8379" w:author="Vilson Lu" w:date="2014-08-22T02:39:00Z">
          <w:pPr>
            <w:pStyle w:val="Caption"/>
            <w:ind w:left="720" w:firstLine="720"/>
          </w:pPr>
        </w:pPrChange>
      </w:pPr>
      <w:ins w:id="8380" w:author="TinTin Kalaw" w:date="2014-08-16T13:59:00Z">
        <w:del w:id="8381" w:author="Vilson Lu" w:date="2014-08-21T17:51:00Z">
          <w:r w:rsidDel="005621E4">
            <w:fldChar w:fldCharType="begin"/>
          </w:r>
          <w:r w:rsidDel="005621E4">
            <w:delInstrText xml:space="preserve"> STYLEREF 1 \s </w:delInstrText>
          </w:r>
        </w:del>
      </w:ins>
      <w:del w:id="8382" w:author="Vilson Lu" w:date="2014-08-21T17:51:00Z">
        <w:r w:rsidDel="005621E4">
          <w:fldChar w:fldCharType="separate"/>
        </w:r>
        <w:r w:rsidR="0068488C" w:rsidDel="005621E4">
          <w:rPr>
            <w:noProof/>
          </w:rPr>
          <w:delText>4</w:delText>
        </w:r>
      </w:del>
      <w:ins w:id="8383" w:author="TinTin Kalaw" w:date="2014-08-16T13:59:00Z">
        <w:del w:id="8384" w:author="Vilson Lu" w:date="2014-08-21T17:51:00Z">
          <w:r w:rsidDel="005621E4">
            <w:fldChar w:fldCharType="end"/>
          </w:r>
          <w:r w:rsidDel="005621E4">
            <w:noBreakHyphen/>
          </w:r>
          <w:r w:rsidDel="005621E4">
            <w:fldChar w:fldCharType="begin"/>
          </w:r>
          <w:r w:rsidDel="005621E4">
            <w:delInstrText xml:space="preserve"> SEQ Table \* ARABIC \s 1 </w:delInstrText>
          </w:r>
        </w:del>
      </w:ins>
      <w:del w:id="8385" w:author="Vilson Lu" w:date="2014-08-21T17:51:00Z">
        <w:r w:rsidDel="005621E4">
          <w:fldChar w:fldCharType="end"/>
        </w:r>
      </w:del>
      <w:bookmarkEnd w:id="8341"/>
      <w:bookmarkEnd w:id="8342"/>
    </w:p>
    <w:p w14:paraId="574CACF7" w14:textId="77777777" w:rsidR="00690D69" w:rsidRDefault="00690D69">
      <w:pPr>
        <w:pStyle w:val="Content2"/>
        <w:rPr>
          <w:ins w:id="8386" w:author="Vilson Lu" w:date="2014-08-15T16:06:00Z"/>
          <w:lang w:val="en-PH" w:eastAsia="zh-CN"/>
        </w:rPr>
        <w:pPrChange w:id="8387" w:author="TinTin Kalaw" w:date="2014-08-16T13:52:00Z">
          <w:pPr>
            <w:pStyle w:val="Content"/>
          </w:pPr>
        </w:pPrChange>
      </w:pPr>
    </w:p>
    <w:p w14:paraId="33947718" w14:textId="77777777" w:rsidR="00690D69" w:rsidRDefault="00690D69" w:rsidP="00690D69">
      <w:pPr>
        <w:pStyle w:val="Heading4"/>
        <w:rPr>
          <w:ins w:id="8388" w:author="Vilson Lu" w:date="2014-08-15T16:06:00Z"/>
        </w:rPr>
      </w:pPr>
      <w:ins w:id="8389" w:author="Vilson Lu" w:date="2014-08-15T16:06:00Z">
        <w:r>
          <w:t>Filipino NER</w:t>
        </w:r>
      </w:ins>
    </w:p>
    <w:p w14:paraId="61A994C1" w14:textId="77777777" w:rsidR="00690D69" w:rsidRDefault="00690D69">
      <w:pPr>
        <w:pStyle w:val="Content2"/>
        <w:rPr>
          <w:ins w:id="8390" w:author="Vilson Lu" w:date="2014-08-15T16:06:00Z"/>
        </w:rPr>
        <w:pPrChange w:id="8391" w:author="TinTin Kalaw" w:date="2014-08-16T13:52:00Z">
          <w:pPr/>
        </w:pPrChange>
      </w:pPr>
    </w:p>
    <w:p w14:paraId="49D20502" w14:textId="3D2330A3" w:rsidR="00BD695A" w:rsidDel="00A956C8" w:rsidRDefault="00690D69">
      <w:pPr>
        <w:pStyle w:val="Content2"/>
        <w:rPr>
          <w:ins w:id="8392" w:author="TinTin Kalaw" w:date="2014-08-16T13:52:00Z"/>
          <w:del w:id="8393" w:author="Vilson Lu" w:date="2014-08-19T06:22:00Z"/>
        </w:rPr>
        <w:pPrChange w:id="8394" w:author="TinTin Kalaw" w:date="2014-08-16T13:52:00Z">
          <w:pPr/>
        </w:pPrChange>
      </w:pPr>
      <w:ins w:id="8395" w:author="Vilson Lu" w:date="2014-08-15T16:06:00Z">
        <w:r w:rsidRPr="00B95616">
          <w:t>The Filipino NER will be the one who will identify those proper nouns in the tweets. The module will accept the tweets that has passed through the preprocessing module. The output of the NER are tagged proper nouns in the tweet. For the gazetteer, the plan is to use SOMIDIA gazetteer and update the gazetteer.</w:t>
        </w:r>
        <w:r>
          <w:t xml:space="preserve"> </w:t>
        </w:r>
      </w:ins>
      <w:ins w:id="8396" w:author="Vilson Lu" w:date="2014-08-22T02:43:00Z">
        <w:r w:rsidR="00F17C35">
          <w:fldChar w:fldCharType="begin"/>
        </w:r>
        <w:r w:rsidR="00F17C35">
          <w:instrText xml:space="preserve"> REF _Ref396438716 \h </w:instrText>
        </w:r>
      </w:ins>
      <w:r w:rsidR="00F17C35">
        <w:fldChar w:fldCharType="separate"/>
      </w:r>
      <w:ins w:id="8397" w:author="Vilson Lu" w:date="2014-08-22T02:43:00Z">
        <w:r w:rsidR="00F17C35">
          <w:t xml:space="preserve">Table </w:t>
        </w:r>
        <w:r w:rsidR="00F17C35">
          <w:rPr>
            <w:noProof/>
          </w:rPr>
          <w:t>4</w:t>
        </w:r>
        <w:r w:rsidR="00F17C35">
          <w:noBreakHyphen/>
        </w:r>
        <w:r w:rsidR="00F17C35">
          <w:rPr>
            <w:noProof/>
          </w:rPr>
          <w:t>4</w:t>
        </w:r>
        <w:r w:rsidR="00F17C35">
          <w:fldChar w:fldCharType="end"/>
        </w:r>
      </w:ins>
      <w:ins w:id="8398" w:author="Vilson Lu" w:date="2014-08-15T16:06:00Z">
        <w:del w:id="8399" w:author="TinTin Kalaw" w:date="2014-08-16T13:52:00Z">
          <w:r w:rsidDel="00BD695A">
            <w:delText xml:space="preserve">Table 4-11 </w:delText>
          </w:r>
        </w:del>
      </w:ins>
      <w:ins w:id="8400" w:author="TinTin Kalaw" w:date="2014-08-16T13:52:00Z">
        <w:del w:id="8401" w:author="Vilson Lu" w:date="2014-08-22T02:42:00Z">
          <w:r w:rsidR="00BD695A" w:rsidDel="00F17C35">
            <w:fldChar w:fldCharType="begin"/>
          </w:r>
          <w:r w:rsidR="00BD695A" w:rsidDel="00F17C35">
            <w:delInstrText xml:space="preserve"> REF _Ref395960465 \h </w:delInstrText>
          </w:r>
        </w:del>
      </w:ins>
      <w:del w:id="8402" w:author="Vilson Lu" w:date="2014-08-22T02:42:00Z">
        <w:r w:rsidR="00BD695A" w:rsidDel="00F17C35">
          <w:fldChar w:fldCharType="end"/>
        </w:r>
      </w:del>
      <w:ins w:id="8403" w:author="TinTin Kalaw" w:date="2014-08-16T13:52:00Z">
        <w:r w:rsidR="00BD695A">
          <w:t xml:space="preserve"> </w:t>
        </w:r>
      </w:ins>
      <w:ins w:id="8404" w:author="Vilson Lu" w:date="2014-08-15T16:06:00Z">
        <w:r>
          <w:t>shows the sample input and its corresponding output.</w:t>
        </w:r>
      </w:ins>
    </w:p>
    <w:p w14:paraId="23F8A6C2" w14:textId="142E7896" w:rsidR="00BD695A" w:rsidDel="00A956C8" w:rsidRDefault="00BD695A">
      <w:pPr>
        <w:pStyle w:val="Content2"/>
        <w:rPr>
          <w:ins w:id="8405" w:author="TinTin Kalaw" w:date="2014-08-16T13:52:00Z"/>
          <w:del w:id="8406" w:author="Vilson Lu" w:date="2014-08-19T06:22:00Z"/>
        </w:rPr>
        <w:pPrChange w:id="8407" w:author="TinTin Kalaw" w:date="2014-08-16T13:52:00Z">
          <w:pPr/>
        </w:pPrChange>
      </w:pPr>
    </w:p>
    <w:p w14:paraId="4B46A447" w14:textId="5D629C49" w:rsidR="003F1C01" w:rsidRDefault="00690D69">
      <w:pPr>
        <w:pStyle w:val="Content2"/>
        <w:rPr>
          <w:ins w:id="8408" w:author="Vilson Lu" w:date="2014-08-16T16:40:00Z"/>
        </w:rPr>
        <w:pPrChange w:id="8409" w:author="Vilson Lu" w:date="2014-08-19T06:22:00Z">
          <w:pPr/>
        </w:pPrChange>
      </w:pPr>
      <w:ins w:id="8410" w:author="Vilson Lu" w:date="2014-08-15T16:06:00Z">
        <w:del w:id="8411" w:author="TinTin Kalaw" w:date="2014-08-16T13:52:00Z">
          <w:r w:rsidDel="00BD695A">
            <w:delText xml:space="preserve"> </w:delText>
          </w:r>
        </w:del>
      </w:ins>
    </w:p>
    <w:p w14:paraId="0EAF10A2" w14:textId="77777777" w:rsidR="00690D69" w:rsidRDefault="00690D69">
      <w:pPr>
        <w:pStyle w:val="Content2"/>
        <w:rPr>
          <w:ins w:id="8412" w:author="Vilson Lu" w:date="2014-08-15T16:06:00Z"/>
        </w:rPr>
        <w:pPrChange w:id="8413" w:author="TinTin Kalaw" w:date="2014-08-16T13:52:00Z">
          <w:pPr>
            <w:pStyle w:val="Content"/>
          </w:pPr>
        </w:pPrChange>
      </w:pPr>
    </w:p>
    <w:bookmarkStart w:id="8414" w:name="_Ref395960465"/>
    <w:bookmarkStart w:id="8415" w:name="_Toc395094932"/>
    <w:p w14:paraId="70191261" w14:textId="5D659197" w:rsidR="00690D69" w:rsidRDefault="006E6440" w:rsidP="00690D69">
      <w:pPr>
        <w:pStyle w:val="Caption"/>
        <w:ind w:left="720" w:firstLine="720"/>
        <w:rPr>
          <w:ins w:id="8416" w:author="Vilson Lu" w:date="2014-08-15T16:06:00Z"/>
        </w:rPr>
      </w:pPr>
      <w:ins w:id="8417" w:author="TinTin Kalaw" w:date="2014-08-16T13:59:00Z">
        <w:del w:id="8418" w:author="Vilson Lu" w:date="2014-08-21T17:51:00Z">
          <w:r w:rsidDel="005621E4">
            <w:fldChar w:fldCharType="begin"/>
          </w:r>
          <w:r w:rsidDel="005621E4">
            <w:delInstrText xml:space="preserve"> STYLEREF 1 \s </w:delInstrText>
          </w:r>
        </w:del>
      </w:ins>
      <w:del w:id="8419" w:author="Vilson Lu" w:date="2014-08-21T17:51:00Z">
        <w:r w:rsidDel="005621E4">
          <w:fldChar w:fldCharType="separate"/>
        </w:r>
        <w:r w:rsidR="0068488C" w:rsidDel="005621E4">
          <w:rPr>
            <w:noProof/>
          </w:rPr>
          <w:delText>4</w:delText>
        </w:r>
      </w:del>
      <w:ins w:id="8420" w:author="TinTin Kalaw" w:date="2014-08-16T13:59:00Z">
        <w:del w:id="8421" w:author="Vilson Lu" w:date="2014-08-21T17:51:00Z">
          <w:r w:rsidDel="005621E4">
            <w:fldChar w:fldCharType="end"/>
          </w:r>
          <w:r w:rsidDel="005621E4">
            <w:noBreakHyphen/>
          </w:r>
          <w:r w:rsidDel="005621E4">
            <w:fldChar w:fldCharType="begin"/>
          </w:r>
          <w:r w:rsidDel="005621E4">
            <w:delInstrText xml:space="preserve"> SEQ Table \* ARABIC \s 1 </w:delInstrText>
          </w:r>
        </w:del>
      </w:ins>
      <w:del w:id="8422" w:author="Vilson Lu" w:date="2014-08-21T17:51:00Z">
        <w:r w:rsidDel="005621E4">
          <w:fldChar w:fldCharType="end"/>
        </w:r>
      </w:del>
      <w:bookmarkEnd w:id="8414"/>
      <w:bookmarkEnd w:id="8415"/>
    </w:p>
    <w:tbl>
      <w:tblPr>
        <w:tblStyle w:val="TableGrid"/>
        <w:tblW w:w="0" w:type="auto"/>
        <w:tblInd w:w="1440" w:type="dxa"/>
        <w:tblLook w:val="04A0" w:firstRow="1" w:lastRow="0" w:firstColumn="1" w:lastColumn="0" w:noHBand="0" w:noVBand="1"/>
      </w:tblPr>
      <w:tblGrid>
        <w:gridCol w:w="3935"/>
        <w:gridCol w:w="3975"/>
        <w:tblGridChange w:id="8423">
          <w:tblGrid>
            <w:gridCol w:w="3935"/>
            <w:gridCol w:w="3975"/>
          </w:tblGrid>
        </w:tblGridChange>
      </w:tblGrid>
      <w:tr w:rsidR="00690D69" w:rsidRPr="00BD695A" w14:paraId="5DF245CA" w14:textId="77777777" w:rsidTr="0063049B">
        <w:trPr>
          <w:ins w:id="8424" w:author="Vilson Lu" w:date="2014-08-15T16:06:00Z"/>
        </w:trPr>
        <w:tc>
          <w:tcPr>
            <w:tcW w:w="3935" w:type="dxa"/>
          </w:tcPr>
          <w:p w14:paraId="0CE3043C" w14:textId="77777777" w:rsidR="00690D69" w:rsidRPr="00497EF3" w:rsidRDefault="00690D69" w:rsidP="0063049B">
            <w:pPr>
              <w:pStyle w:val="Content"/>
              <w:ind w:left="0"/>
              <w:jc w:val="center"/>
              <w:rPr>
                <w:ins w:id="8425" w:author="Vilson Lu" w:date="2014-08-15T16:06:00Z"/>
                <w:b/>
                <w:lang w:val="en-PH" w:eastAsia="zh-CN"/>
              </w:rPr>
            </w:pPr>
            <w:ins w:id="8426" w:author="Vilson Lu" w:date="2014-08-15T16:06:00Z">
              <w:r w:rsidRPr="00497EF3">
                <w:rPr>
                  <w:b/>
                  <w:lang w:val="en-PH" w:eastAsia="zh-CN"/>
                </w:rPr>
                <w:t>Input</w:t>
              </w:r>
            </w:ins>
          </w:p>
        </w:tc>
        <w:tc>
          <w:tcPr>
            <w:tcW w:w="3975" w:type="dxa"/>
          </w:tcPr>
          <w:p w14:paraId="7C2621F9" w14:textId="77777777" w:rsidR="00690D69" w:rsidRPr="00BD695A" w:rsidRDefault="00690D69" w:rsidP="0063049B">
            <w:pPr>
              <w:pStyle w:val="Content"/>
              <w:ind w:left="0"/>
              <w:jc w:val="center"/>
              <w:rPr>
                <w:ins w:id="8427" w:author="Vilson Lu" w:date="2014-08-15T16:06:00Z"/>
                <w:b/>
                <w:lang w:val="en-PH" w:eastAsia="zh-CN"/>
              </w:rPr>
            </w:pPr>
            <w:ins w:id="8428" w:author="Vilson Lu" w:date="2014-08-15T16:06:00Z">
              <w:r w:rsidRPr="00BD695A">
                <w:rPr>
                  <w:b/>
                  <w:lang w:val="en-PH" w:eastAsia="zh-CN"/>
                </w:rPr>
                <w:t>Output</w:t>
              </w:r>
            </w:ins>
          </w:p>
        </w:tc>
      </w:tr>
      <w:tr w:rsidR="00690D69" w:rsidRPr="00BD695A" w14:paraId="274C3DE7" w14:textId="77777777" w:rsidTr="006E6440">
        <w:tblPrEx>
          <w:tblW w:w="0" w:type="auto"/>
          <w:tblInd w:w="1440" w:type="dxa"/>
          <w:tblPrExChange w:id="8429" w:author="TinTin Kalaw" w:date="2014-08-16T13:53:00Z">
            <w:tblPrEx>
              <w:tblW w:w="0" w:type="auto"/>
              <w:tblInd w:w="1440" w:type="dxa"/>
            </w:tblPrEx>
          </w:tblPrExChange>
        </w:tblPrEx>
        <w:trPr>
          <w:ins w:id="8430" w:author="Vilson Lu" w:date="2014-08-15T16:06:00Z"/>
        </w:trPr>
        <w:tc>
          <w:tcPr>
            <w:tcW w:w="3935" w:type="dxa"/>
            <w:vAlign w:val="center"/>
            <w:tcPrChange w:id="8431" w:author="TinTin Kalaw" w:date="2014-08-16T13:53:00Z">
              <w:tcPr>
                <w:tcW w:w="3935" w:type="dxa"/>
              </w:tcPr>
            </w:tcPrChange>
          </w:tcPr>
          <w:p w14:paraId="326C4BCC" w14:textId="1EAB0807" w:rsidR="00690D69" w:rsidRPr="00BD695A" w:rsidDel="006E6440" w:rsidRDefault="00690D69">
            <w:pPr>
              <w:jc w:val="center"/>
              <w:rPr>
                <w:ins w:id="8432" w:author="Vilson Lu" w:date="2014-08-15T16:06:00Z"/>
                <w:del w:id="8433" w:author="TinTin Kalaw" w:date="2014-08-16T13:52:00Z"/>
                <w:sz w:val="20"/>
                <w:szCs w:val="20"/>
                <w:lang w:val="en-PH" w:eastAsia="zh-CN"/>
                <w:rPrChange w:id="8434" w:author="TinTin Kalaw" w:date="2014-08-16T13:52:00Z">
                  <w:rPr>
                    <w:ins w:id="8435" w:author="Vilson Lu" w:date="2014-08-15T16:06:00Z"/>
                    <w:del w:id="8436" w:author="TinTin Kalaw" w:date="2014-08-16T13:52:00Z"/>
                    <w:b/>
                    <w:lang w:val="en-PH" w:eastAsia="zh-CN"/>
                  </w:rPr>
                </w:rPrChange>
              </w:rPr>
            </w:pPr>
          </w:p>
          <w:p w14:paraId="7FA49CC9" w14:textId="77777777" w:rsidR="00690D69" w:rsidRPr="00BD695A" w:rsidRDefault="00690D69">
            <w:pPr>
              <w:spacing w:line="276" w:lineRule="auto"/>
              <w:contextualSpacing/>
              <w:jc w:val="both"/>
              <w:outlineLvl w:val="4"/>
              <w:rPr>
                <w:ins w:id="8437" w:author="Vilson Lu" w:date="2014-08-15T16:06:00Z"/>
                <w:rFonts w:ascii="Times New Roman" w:hAnsi="Times New Roman" w:cs="Times New Roman"/>
                <w:sz w:val="20"/>
                <w:szCs w:val="20"/>
                <w:lang w:val="en-PH" w:eastAsia="zh-CN"/>
                <w:rPrChange w:id="8438" w:author="TinTin Kalaw" w:date="2014-08-16T13:52:00Z">
                  <w:rPr>
                    <w:ins w:id="8439" w:author="Vilson Lu" w:date="2014-08-15T16:06:00Z"/>
                    <w:rFonts w:ascii="Times New Roman" w:hAnsi="Times New Roman" w:cs="Times New Roman"/>
                    <w:b/>
                    <w:lang w:val="en-PH" w:eastAsia="zh-CN"/>
                  </w:rPr>
                </w:rPrChange>
              </w:rPr>
              <w:pPrChange w:id="8440" w:author="TinTin Kalaw" w:date="2014-08-19T08:23:00Z">
                <w:pPr>
                  <w:spacing w:line="276" w:lineRule="auto"/>
                  <w:ind w:left="1080"/>
                  <w:contextualSpacing/>
                  <w:jc w:val="both"/>
                  <w:outlineLvl w:val="4"/>
                </w:pPr>
              </w:pPrChange>
            </w:pPr>
            <w:ins w:id="8441" w:author="Vilson Lu" w:date="2014-08-15T16:06:00Z">
              <w:r w:rsidRPr="00BD695A">
                <w:rPr>
                  <w:sz w:val="20"/>
                  <w:szCs w:val="20"/>
                  <w:lang w:val="en-PH" w:eastAsia="zh-CN"/>
                  <w:rPrChange w:id="8442" w:author="TinTin Kalaw" w:date="2014-08-16T13:52:00Z">
                    <w:rPr>
                      <w:lang w:val="en-PH" w:eastAsia="zh-CN"/>
                    </w:rPr>
                  </w:rPrChange>
                </w:rPr>
                <w:t>&lt;tweet&gt;</w:t>
              </w:r>
            </w:ins>
          </w:p>
          <w:p w14:paraId="00A4FF69" w14:textId="1D35F9CE" w:rsidR="00690D69" w:rsidRPr="00BD695A" w:rsidDel="00BD695A" w:rsidRDefault="009035E8">
            <w:pPr>
              <w:spacing w:line="276" w:lineRule="auto"/>
              <w:ind w:left="1080"/>
              <w:contextualSpacing/>
              <w:outlineLvl w:val="4"/>
              <w:rPr>
                <w:ins w:id="8443" w:author="Vilson Lu" w:date="2014-08-15T16:06:00Z"/>
                <w:del w:id="8444" w:author="TinTin Kalaw" w:date="2014-08-16T13:52:00Z"/>
                <w:rFonts w:ascii="Times New Roman" w:hAnsi="Times New Roman" w:cs="Times New Roman"/>
                <w:sz w:val="20"/>
                <w:szCs w:val="20"/>
                <w:lang w:val="en-PH" w:eastAsia="zh-CN"/>
                <w:rPrChange w:id="8445" w:author="TinTin Kalaw" w:date="2014-08-16T13:52:00Z">
                  <w:rPr>
                    <w:ins w:id="8446" w:author="Vilson Lu" w:date="2014-08-15T16:06:00Z"/>
                    <w:del w:id="8447" w:author="TinTin Kalaw" w:date="2014-08-16T13:52:00Z"/>
                    <w:rFonts w:ascii="Times New Roman" w:hAnsi="Times New Roman" w:cs="Times New Roman"/>
                    <w:b/>
                    <w:lang w:val="en-PH" w:eastAsia="zh-CN"/>
                  </w:rPr>
                </w:rPrChange>
              </w:rPr>
              <w:pPrChange w:id="8448" w:author="TinTin Kalaw" w:date="2014-08-19T08:23:00Z">
                <w:pPr>
                  <w:spacing w:line="276" w:lineRule="auto"/>
                  <w:ind w:left="1080"/>
                  <w:contextualSpacing/>
                  <w:jc w:val="both"/>
                  <w:outlineLvl w:val="4"/>
                </w:pPr>
              </w:pPrChange>
            </w:pPr>
            <w:ins w:id="8449" w:author="Vilson Lu" w:date="2014-08-22T00:47:00Z">
              <w:r>
                <w:rPr>
                  <w:rFonts w:ascii="Consolas" w:hAnsi="Consolas" w:cs="Consolas"/>
                  <w:color w:val="000000"/>
                  <w:sz w:val="20"/>
                  <w:szCs w:val="20"/>
                  <w:lang w:val="en-PH"/>
                </w:rPr>
                <w:t>"Dear_UH", "Adnu", "sana_VOTF", "po_MAHM", "damit_NCOM", "naman_ENCL", "ang_NA", "idonate", "natin_PNGP", "para_PRTA", "sa_NCOM", "mga_NA", "binagyo", "in_IN", "case_VBP", "na_NA", "may", "donation_NN:UN", "na_NA", "ganapin", "._PSNS", "Plus_JJ", "canned_JJ", "goods_NNS", "na_NA", "rin_ENCL", "._PSNS", "Haha_NN", "._PSNS"</w:t>
              </w:r>
            </w:ins>
            <w:ins w:id="8450" w:author="Vilson Lu" w:date="2014-08-15T16:06:00Z">
              <w:r w:rsidR="00690D69" w:rsidRPr="00BD695A">
                <w:rPr>
                  <w:sz w:val="20"/>
                  <w:szCs w:val="20"/>
                  <w:lang w:val="en-PH" w:eastAsia="zh-CN"/>
                  <w:rPrChange w:id="8451" w:author="TinTin Kalaw" w:date="2014-08-16T13:52:00Z">
                    <w:rPr>
                      <w:lang w:val="en-PH" w:eastAsia="zh-CN"/>
                    </w:rPr>
                  </w:rPrChange>
                </w:rPr>
                <w:t>&lt;/tweet&gt;</w:t>
              </w:r>
            </w:ins>
          </w:p>
          <w:p w14:paraId="54E713E5" w14:textId="77777777" w:rsidR="00690D69" w:rsidRPr="00BD695A" w:rsidRDefault="00690D69">
            <w:pPr>
              <w:rPr>
                <w:ins w:id="8452" w:author="Vilson Lu" w:date="2014-08-15T16:06:00Z"/>
                <w:sz w:val="20"/>
                <w:szCs w:val="20"/>
                <w:lang w:val="en-PH" w:eastAsia="zh-CN"/>
                <w:rPrChange w:id="8453" w:author="TinTin Kalaw" w:date="2014-08-16T13:52:00Z">
                  <w:rPr>
                    <w:ins w:id="8454" w:author="Vilson Lu" w:date="2014-08-15T16:06:00Z"/>
                    <w:b/>
                    <w:lang w:val="en-PH" w:eastAsia="zh-CN"/>
                  </w:rPr>
                </w:rPrChange>
              </w:rPr>
              <w:pPrChange w:id="8455" w:author="TinTin Kalaw" w:date="2014-08-19T08:23:00Z">
                <w:pPr>
                  <w:jc w:val="center"/>
                </w:pPr>
              </w:pPrChange>
            </w:pPr>
          </w:p>
        </w:tc>
        <w:tc>
          <w:tcPr>
            <w:tcW w:w="3975" w:type="dxa"/>
            <w:vAlign w:val="center"/>
            <w:tcPrChange w:id="8456" w:author="TinTin Kalaw" w:date="2014-08-16T13:53:00Z">
              <w:tcPr>
                <w:tcW w:w="3975" w:type="dxa"/>
              </w:tcPr>
            </w:tcPrChange>
          </w:tcPr>
          <w:p w14:paraId="3FF30D3D" w14:textId="2F90B0B3" w:rsidR="00690D69" w:rsidRPr="00BD695A" w:rsidDel="006E6440" w:rsidRDefault="00690D69">
            <w:pPr>
              <w:jc w:val="center"/>
              <w:rPr>
                <w:ins w:id="8457" w:author="Vilson Lu" w:date="2014-08-15T16:06:00Z"/>
                <w:del w:id="8458" w:author="TinTin Kalaw" w:date="2014-08-16T13:52:00Z"/>
                <w:sz w:val="20"/>
                <w:szCs w:val="20"/>
                <w:lang w:val="en-PH" w:eastAsia="zh-CN"/>
                <w:rPrChange w:id="8459" w:author="TinTin Kalaw" w:date="2014-08-16T13:52:00Z">
                  <w:rPr>
                    <w:ins w:id="8460" w:author="Vilson Lu" w:date="2014-08-15T16:06:00Z"/>
                    <w:del w:id="8461" w:author="TinTin Kalaw" w:date="2014-08-16T13:52:00Z"/>
                    <w:b/>
                    <w:lang w:val="en-PH" w:eastAsia="zh-CN"/>
                  </w:rPr>
                </w:rPrChange>
              </w:rPr>
            </w:pPr>
          </w:p>
          <w:p w14:paraId="6A4FA251" w14:textId="77777777" w:rsidR="00690D69" w:rsidRPr="00BD695A" w:rsidRDefault="00690D69">
            <w:pPr>
              <w:spacing w:line="276" w:lineRule="auto"/>
              <w:contextualSpacing/>
              <w:jc w:val="both"/>
              <w:outlineLvl w:val="4"/>
              <w:rPr>
                <w:ins w:id="8462" w:author="Vilson Lu" w:date="2014-08-15T16:06:00Z"/>
                <w:rFonts w:ascii="Times New Roman" w:hAnsi="Times New Roman" w:cs="Times New Roman"/>
                <w:sz w:val="20"/>
                <w:szCs w:val="20"/>
                <w:lang w:val="en-PH" w:eastAsia="zh-CN"/>
                <w:rPrChange w:id="8463" w:author="TinTin Kalaw" w:date="2014-08-16T13:52:00Z">
                  <w:rPr>
                    <w:ins w:id="8464" w:author="Vilson Lu" w:date="2014-08-15T16:06:00Z"/>
                    <w:rFonts w:ascii="Times New Roman" w:hAnsi="Times New Roman" w:cs="Times New Roman"/>
                    <w:b/>
                    <w:lang w:val="en-PH" w:eastAsia="zh-CN"/>
                  </w:rPr>
                </w:rPrChange>
              </w:rPr>
              <w:pPrChange w:id="8465" w:author="TinTin Kalaw" w:date="2014-08-19T08:23:00Z">
                <w:pPr>
                  <w:spacing w:line="276" w:lineRule="auto"/>
                  <w:ind w:left="1080"/>
                  <w:contextualSpacing/>
                  <w:jc w:val="both"/>
                  <w:outlineLvl w:val="4"/>
                </w:pPr>
              </w:pPrChange>
            </w:pPr>
            <w:ins w:id="8466" w:author="Vilson Lu" w:date="2014-08-15T16:06:00Z">
              <w:r w:rsidRPr="00BD695A">
                <w:rPr>
                  <w:sz w:val="20"/>
                  <w:szCs w:val="20"/>
                  <w:lang w:val="en-PH" w:eastAsia="zh-CN"/>
                  <w:rPrChange w:id="8467" w:author="TinTin Kalaw" w:date="2014-08-16T13:52:00Z">
                    <w:rPr>
                      <w:lang w:val="en-PH" w:eastAsia="zh-CN"/>
                    </w:rPr>
                  </w:rPrChange>
                </w:rPr>
                <w:t>&lt;tweet&gt;</w:t>
              </w:r>
            </w:ins>
          </w:p>
          <w:p w14:paraId="6343DBEA" w14:textId="55CCE794" w:rsidR="00690D69" w:rsidRPr="00BD695A" w:rsidDel="006E6440" w:rsidRDefault="009035E8">
            <w:pPr>
              <w:spacing w:line="276" w:lineRule="auto"/>
              <w:ind w:left="1080"/>
              <w:contextualSpacing/>
              <w:outlineLvl w:val="4"/>
              <w:rPr>
                <w:ins w:id="8468" w:author="Vilson Lu" w:date="2014-08-15T16:14:00Z"/>
                <w:del w:id="8469" w:author="TinTin Kalaw" w:date="2014-08-16T13:52:00Z"/>
                <w:sz w:val="20"/>
                <w:szCs w:val="20"/>
                <w:lang w:val="en-PH" w:eastAsia="zh-CN"/>
                <w:rPrChange w:id="8470" w:author="TinTin Kalaw" w:date="2014-08-16T13:52:00Z">
                  <w:rPr>
                    <w:ins w:id="8471" w:author="Vilson Lu" w:date="2014-08-15T16:14:00Z"/>
                    <w:del w:id="8472" w:author="TinTin Kalaw" w:date="2014-08-16T13:52:00Z"/>
                    <w:b/>
                    <w:lang w:val="en-PH" w:eastAsia="zh-CN"/>
                  </w:rPr>
                </w:rPrChange>
              </w:rPr>
              <w:pPrChange w:id="8473" w:author="TinTin Kalaw" w:date="2014-08-19T08:23:00Z">
                <w:pPr>
                  <w:spacing w:line="276" w:lineRule="auto"/>
                  <w:ind w:left="1080"/>
                  <w:contextualSpacing/>
                  <w:jc w:val="both"/>
                  <w:outlineLvl w:val="4"/>
                </w:pPr>
              </w:pPrChange>
            </w:pPr>
            <w:ins w:id="8474" w:author="Vilson Lu" w:date="2014-08-22T00:46:00Z">
              <w:r>
                <w:rPr>
                  <w:rFonts w:ascii="Consolas" w:hAnsi="Consolas" w:cs="Consolas"/>
                  <w:color w:val="000000"/>
                  <w:sz w:val="20"/>
                  <w:szCs w:val="20"/>
                  <w:lang w:val="en-PH"/>
                </w:rPr>
                <w:t>"Dear_UH", "Adnu", "sana_VOTF", "po_MAHM", "damit_NCOM", "naman_ENCL", "ang_NA", "idonate", "natin_PNGP", "para_PRTA", "sa_NCOM", "mga_NA", "binagyo", "in_IN", "case_VBP", "na_NA", "may", "donation_NN:UN", "na_NA", "ganapin", "._PSNS", "Plus_JJ", "canned_JJ", "goods_NNS", "na_NA", "rin_ENCL", "._PSNS", "Haha_NN", "._PSNS"</w:t>
              </w:r>
            </w:ins>
            <w:ins w:id="8475" w:author="Vilson Lu" w:date="2014-08-15T16:06:00Z">
              <w:r w:rsidR="00690D69" w:rsidRPr="00BD695A">
                <w:rPr>
                  <w:sz w:val="20"/>
                  <w:szCs w:val="20"/>
                  <w:lang w:val="en-PH" w:eastAsia="zh-CN"/>
                  <w:rPrChange w:id="8476" w:author="TinTin Kalaw" w:date="2014-08-16T13:52:00Z">
                    <w:rPr>
                      <w:lang w:val="en-PH" w:eastAsia="zh-CN"/>
                    </w:rPr>
                  </w:rPrChange>
                </w:rPr>
                <w:t>&lt;/tweet&gt;</w:t>
              </w:r>
            </w:ins>
          </w:p>
          <w:p w14:paraId="38A183DB" w14:textId="7CA1B904" w:rsidR="00FD5B88" w:rsidRPr="00BD695A" w:rsidRDefault="00FD5B88">
            <w:pPr>
              <w:rPr>
                <w:ins w:id="8477" w:author="Vilson Lu" w:date="2014-08-15T16:06:00Z"/>
                <w:sz w:val="20"/>
                <w:szCs w:val="20"/>
                <w:lang w:val="en-PH" w:eastAsia="zh-CN"/>
                <w:rPrChange w:id="8478" w:author="TinTin Kalaw" w:date="2014-08-16T13:52:00Z">
                  <w:rPr>
                    <w:ins w:id="8479" w:author="Vilson Lu" w:date="2014-08-15T16:06:00Z"/>
                    <w:b/>
                    <w:lang w:val="en-PH" w:eastAsia="zh-CN"/>
                  </w:rPr>
                </w:rPrChange>
              </w:rPr>
              <w:pPrChange w:id="8480" w:author="TinTin Kalaw" w:date="2014-08-19T08:23:00Z">
                <w:pPr>
                  <w:jc w:val="center"/>
                </w:pPr>
              </w:pPrChange>
            </w:pPr>
          </w:p>
        </w:tc>
      </w:tr>
      <w:tr w:rsidR="00690D69" w:rsidRPr="00BD695A" w14:paraId="1B2563F5" w14:textId="77777777" w:rsidTr="006E6440">
        <w:tblPrEx>
          <w:tblW w:w="0" w:type="auto"/>
          <w:tblInd w:w="1440" w:type="dxa"/>
          <w:tblPrExChange w:id="8481" w:author="TinTin Kalaw" w:date="2014-08-16T13:53:00Z">
            <w:tblPrEx>
              <w:tblW w:w="0" w:type="auto"/>
              <w:tblInd w:w="1440" w:type="dxa"/>
            </w:tblPrEx>
          </w:tblPrExChange>
        </w:tblPrEx>
        <w:trPr>
          <w:ins w:id="8482" w:author="Vilson Lu" w:date="2014-08-15T16:06:00Z"/>
        </w:trPr>
        <w:tc>
          <w:tcPr>
            <w:tcW w:w="3935" w:type="dxa"/>
            <w:vAlign w:val="center"/>
            <w:tcPrChange w:id="8483" w:author="TinTin Kalaw" w:date="2014-08-16T13:53:00Z">
              <w:tcPr>
                <w:tcW w:w="3935" w:type="dxa"/>
              </w:tcPr>
            </w:tcPrChange>
          </w:tcPr>
          <w:p w14:paraId="32EF9C7D" w14:textId="567BC463" w:rsidR="00690D69" w:rsidRPr="00BD695A" w:rsidDel="006E6440" w:rsidRDefault="00690D69">
            <w:pPr>
              <w:jc w:val="center"/>
              <w:rPr>
                <w:ins w:id="8484" w:author="Vilson Lu" w:date="2014-08-15T16:06:00Z"/>
                <w:del w:id="8485" w:author="TinTin Kalaw" w:date="2014-08-16T13:52:00Z"/>
                <w:sz w:val="20"/>
                <w:szCs w:val="20"/>
                <w:lang w:val="en-PH" w:eastAsia="zh-CN"/>
                <w:rPrChange w:id="8486" w:author="TinTin Kalaw" w:date="2014-08-16T13:52:00Z">
                  <w:rPr>
                    <w:ins w:id="8487" w:author="Vilson Lu" w:date="2014-08-15T16:06:00Z"/>
                    <w:del w:id="8488" w:author="TinTin Kalaw" w:date="2014-08-16T13:52:00Z"/>
                    <w:b/>
                    <w:lang w:val="en-PH" w:eastAsia="zh-CN"/>
                  </w:rPr>
                </w:rPrChange>
              </w:rPr>
            </w:pPr>
          </w:p>
          <w:p w14:paraId="2D532B85" w14:textId="77777777" w:rsidR="00690D69" w:rsidRPr="00BD695A" w:rsidRDefault="00690D69">
            <w:pPr>
              <w:spacing w:line="276" w:lineRule="auto"/>
              <w:contextualSpacing/>
              <w:jc w:val="both"/>
              <w:outlineLvl w:val="4"/>
              <w:rPr>
                <w:ins w:id="8489" w:author="Vilson Lu" w:date="2014-08-15T16:06:00Z"/>
                <w:rFonts w:ascii="Times New Roman" w:hAnsi="Times New Roman" w:cs="Times New Roman"/>
                <w:sz w:val="20"/>
                <w:szCs w:val="20"/>
                <w:lang w:val="en-PH" w:eastAsia="zh-CN"/>
                <w:rPrChange w:id="8490" w:author="TinTin Kalaw" w:date="2014-08-16T13:52:00Z">
                  <w:rPr>
                    <w:ins w:id="8491" w:author="Vilson Lu" w:date="2014-08-15T16:06:00Z"/>
                    <w:rFonts w:ascii="Times New Roman" w:hAnsi="Times New Roman" w:cs="Times New Roman"/>
                    <w:b/>
                    <w:lang w:val="en-PH" w:eastAsia="zh-CN"/>
                  </w:rPr>
                </w:rPrChange>
              </w:rPr>
              <w:pPrChange w:id="8492" w:author="TinTin Kalaw" w:date="2014-08-19T08:23:00Z">
                <w:pPr>
                  <w:spacing w:line="276" w:lineRule="auto"/>
                  <w:ind w:left="1080"/>
                  <w:contextualSpacing/>
                  <w:jc w:val="both"/>
                  <w:outlineLvl w:val="4"/>
                </w:pPr>
              </w:pPrChange>
            </w:pPr>
            <w:ins w:id="8493" w:author="Vilson Lu" w:date="2014-08-15T16:06:00Z">
              <w:r w:rsidRPr="00BD695A">
                <w:rPr>
                  <w:sz w:val="20"/>
                  <w:szCs w:val="20"/>
                  <w:lang w:val="en-PH" w:eastAsia="zh-CN"/>
                  <w:rPrChange w:id="8494" w:author="TinTin Kalaw" w:date="2014-08-16T13:52:00Z">
                    <w:rPr>
                      <w:lang w:val="en-PH" w:eastAsia="zh-CN"/>
                    </w:rPr>
                  </w:rPrChange>
                </w:rPr>
                <w:t>&lt;tweet&gt;</w:t>
              </w:r>
            </w:ins>
          </w:p>
          <w:p w14:paraId="665B13D4" w14:textId="7F33358C" w:rsidR="00690D69" w:rsidRPr="00BD695A" w:rsidDel="006E6440" w:rsidRDefault="00171EEB">
            <w:pPr>
              <w:spacing w:line="276" w:lineRule="auto"/>
              <w:ind w:left="1080"/>
              <w:contextualSpacing/>
              <w:outlineLvl w:val="4"/>
              <w:rPr>
                <w:ins w:id="8495" w:author="Vilson Lu" w:date="2014-08-15T16:06:00Z"/>
                <w:del w:id="8496" w:author="TinTin Kalaw" w:date="2014-08-16T13:52:00Z"/>
                <w:sz w:val="20"/>
                <w:szCs w:val="20"/>
                <w:lang w:val="en-PH" w:eastAsia="zh-CN"/>
                <w:rPrChange w:id="8497" w:author="TinTin Kalaw" w:date="2014-08-16T13:52:00Z">
                  <w:rPr>
                    <w:ins w:id="8498" w:author="Vilson Lu" w:date="2014-08-15T16:06:00Z"/>
                    <w:del w:id="8499" w:author="TinTin Kalaw" w:date="2014-08-16T13:52:00Z"/>
                    <w:b/>
                    <w:lang w:val="en-PH" w:eastAsia="zh-CN"/>
                  </w:rPr>
                </w:rPrChange>
              </w:rPr>
              <w:pPrChange w:id="8500" w:author="TinTin Kalaw" w:date="2014-08-19T08:23:00Z">
                <w:pPr>
                  <w:spacing w:line="276" w:lineRule="auto"/>
                  <w:ind w:left="1080"/>
                  <w:contextualSpacing/>
                  <w:jc w:val="both"/>
                  <w:outlineLvl w:val="4"/>
                </w:pPr>
              </w:pPrChange>
            </w:pPr>
            <w:ins w:id="8501" w:author="Vilson Lu" w:date="2014-08-22T05:32:00Z">
              <w:r>
                <w:rPr>
                  <w:rFonts w:ascii="Consolas" w:hAnsi="Consolas" w:cs="Consolas"/>
                  <w:color w:val="000000"/>
                  <w:sz w:val="20"/>
                  <w:szCs w:val="20"/>
                  <w:lang w:val="en-PH"/>
                </w:rPr>
                <w:t xml:space="preserve">"Kailangan_VOTF", "na_NA", "talaga_IRIA", "ng_NA", "military_NCOM", "efforts_NNS", "sa_NCOM", "most_JJS", "part_JJ", "of_IN", "Leyte_NPRO", "._PSNS", "Nagkakagulo", "na_NA", "._PSNS" </w:t>
              </w:r>
            </w:ins>
            <w:ins w:id="8502" w:author="Vilson Lu" w:date="2014-08-15T16:06:00Z">
              <w:r w:rsidR="00690D69" w:rsidRPr="00BD695A">
                <w:rPr>
                  <w:sz w:val="20"/>
                  <w:szCs w:val="20"/>
                  <w:lang w:val="en-PH" w:eastAsia="zh-CN"/>
                  <w:rPrChange w:id="8503" w:author="TinTin Kalaw" w:date="2014-08-16T13:52:00Z">
                    <w:rPr>
                      <w:lang w:val="en-PH" w:eastAsia="zh-CN"/>
                    </w:rPr>
                  </w:rPrChange>
                </w:rPr>
                <w:t>&lt;/tweet&gt;</w:t>
              </w:r>
            </w:ins>
          </w:p>
          <w:p w14:paraId="4F14A70C" w14:textId="77777777" w:rsidR="00690D69" w:rsidRPr="00BD695A" w:rsidRDefault="00690D69">
            <w:pPr>
              <w:rPr>
                <w:ins w:id="8504" w:author="Vilson Lu" w:date="2014-08-15T16:06:00Z"/>
                <w:sz w:val="20"/>
                <w:szCs w:val="20"/>
                <w:lang w:val="en-PH" w:eastAsia="zh-CN"/>
                <w:rPrChange w:id="8505" w:author="TinTin Kalaw" w:date="2014-08-16T13:52:00Z">
                  <w:rPr>
                    <w:ins w:id="8506" w:author="Vilson Lu" w:date="2014-08-15T16:06:00Z"/>
                    <w:b/>
                    <w:lang w:val="en-PH" w:eastAsia="zh-CN"/>
                  </w:rPr>
                </w:rPrChange>
              </w:rPr>
              <w:pPrChange w:id="8507" w:author="TinTin Kalaw" w:date="2014-08-19T08:23:00Z">
                <w:pPr>
                  <w:jc w:val="center"/>
                </w:pPr>
              </w:pPrChange>
            </w:pPr>
          </w:p>
        </w:tc>
        <w:tc>
          <w:tcPr>
            <w:tcW w:w="3975" w:type="dxa"/>
            <w:vAlign w:val="center"/>
            <w:tcPrChange w:id="8508" w:author="TinTin Kalaw" w:date="2014-08-16T13:53:00Z">
              <w:tcPr>
                <w:tcW w:w="3975" w:type="dxa"/>
              </w:tcPr>
            </w:tcPrChange>
          </w:tcPr>
          <w:p w14:paraId="66595AF0" w14:textId="1725B8B2" w:rsidR="00690D69" w:rsidRPr="00BD695A" w:rsidDel="006E6440" w:rsidRDefault="00690D69">
            <w:pPr>
              <w:jc w:val="center"/>
              <w:rPr>
                <w:ins w:id="8509" w:author="Vilson Lu" w:date="2014-08-15T16:06:00Z"/>
                <w:del w:id="8510" w:author="TinTin Kalaw" w:date="2014-08-16T13:52:00Z"/>
                <w:sz w:val="20"/>
                <w:szCs w:val="20"/>
                <w:lang w:val="en-PH" w:eastAsia="zh-CN"/>
                <w:rPrChange w:id="8511" w:author="TinTin Kalaw" w:date="2014-08-16T13:52:00Z">
                  <w:rPr>
                    <w:ins w:id="8512" w:author="Vilson Lu" w:date="2014-08-15T16:06:00Z"/>
                    <w:del w:id="8513" w:author="TinTin Kalaw" w:date="2014-08-16T13:52:00Z"/>
                    <w:b/>
                    <w:lang w:val="en-PH" w:eastAsia="zh-CN"/>
                  </w:rPr>
                </w:rPrChange>
              </w:rPr>
            </w:pPr>
          </w:p>
          <w:p w14:paraId="0D029264" w14:textId="77777777" w:rsidR="00690D69" w:rsidRPr="00BD695A" w:rsidRDefault="00690D69">
            <w:pPr>
              <w:spacing w:line="276" w:lineRule="auto"/>
              <w:contextualSpacing/>
              <w:jc w:val="both"/>
              <w:outlineLvl w:val="4"/>
              <w:rPr>
                <w:ins w:id="8514" w:author="Vilson Lu" w:date="2014-08-15T16:06:00Z"/>
                <w:rFonts w:ascii="Times New Roman" w:hAnsi="Times New Roman" w:cs="Times New Roman"/>
                <w:sz w:val="20"/>
                <w:szCs w:val="20"/>
                <w:lang w:val="en-PH" w:eastAsia="zh-CN"/>
                <w:rPrChange w:id="8515" w:author="TinTin Kalaw" w:date="2014-08-16T13:52:00Z">
                  <w:rPr>
                    <w:ins w:id="8516" w:author="Vilson Lu" w:date="2014-08-15T16:06:00Z"/>
                    <w:rFonts w:ascii="Times New Roman" w:hAnsi="Times New Roman" w:cs="Times New Roman"/>
                    <w:b/>
                    <w:lang w:val="en-PH" w:eastAsia="zh-CN"/>
                  </w:rPr>
                </w:rPrChange>
              </w:rPr>
              <w:pPrChange w:id="8517" w:author="TinTin Kalaw" w:date="2014-08-19T08:23:00Z">
                <w:pPr>
                  <w:spacing w:line="276" w:lineRule="auto"/>
                  <w:ind w:left="1080"/>
                  <w:contextualSpacing/>
                  <w:jc w:val="both"/>
                  <w:outlineLvl w:val="4"/>
                </w:pPr>
              </w:pPrChange>
            </w:pPr>
            <w:ins w:id="8518" w:author="Vilson Lu" w:date="2014-08-15T16:06:00Z">
              <w:r w:rsidRPr="00BD695A">
                <w:rPr>
                  <w:sz w:val="20"/>
                  <w:szCs w:val="20"/>
                  <w:lang w:val="en-PH" w:eastAsia="zh-CN"/>
                  <w:rPrChange w:id="8519" w:author="TinTin Kalaw" w:date="2014-08-16T13:52:00Z">
                    <w:rPr>
                      <w:lang w:val="en-PH" w:eastAsia="zh-CN"/>
                    </w:rPr>
                  </w:rPrChange>
                </w:rPr>
                <w:t>&lt;tweet&gt;</w:t>
              </w:r>
            </w:ins>
          </w:p>
          <w:p w14:paraId="0BAB0D6E" w14:textId="6A9A3444" w:rsidR="00690D69" w:rsidRPr="00BD695A" w:rsidDel="006E6440" w:rsidRDefault="00DE0F88">
            <w:pPr>
              <w:spacing w:line="276" w:lineRule="auto"/>
              <w:ind w:left="1080"/>
              <w:contextualSpacing/>
              <w:outlineLvl w:val="4"/>
              <w:rPr>
                <w:ins w:id="8520" w:author="Vilson Lu" w:date="2014-08-15T16:14:00Z"/>
                <w:del w:id="8521" w:author="TinTin Kalaw" w:date="2014-08-16T13:52:00Z"/>
                <w:sz w:val="20"/>
                <w:szCs w:val="20"/>
                <w:lang w:val="en-PH" w:eastAsia="zh-CN"/>
                <w:rPrChange w:id="8522" w:author="TinTin Kalaw" w:date="2014-08-16T13:52:00Z">
                  <w:rPr>
                    <w:ins w:id="8523" w:author="Vilson Lu" w:date="2014-08-15T16:14:00Z"/>
                    <w:del w:id="8524" w:author="TinTin Kalaw" w:date="2014-08-16T13:52:00Z"/>
                    <w:b/>
                    <w:lang w:val="en-PH" w:eastAsia="zh-CN"/>
                  </w:rPr>
                </w:rPrChange>
              </w:rPr>
              <w:pPrChange w:id="8525" w:author="TinTin Kalaw" w:date="2014-08-19T08:23:00Z">
                <w:pPr>
                  <w:spacing w:line="276" w:lineRule="auto"/>
                  <w:ind w:left="1080"/>
                  <w:contextualSpacing/>
                  <w:jc w:val="both"/>
                  <w:outlineLvl w:val="4"/>
                </w:pPr>
              </w:pPrChange>
            </w:pPr>
            <w:ins w:id="8526" w:author="Vilson Lu" w:date="2014-08-22T05:26:00Z">
              <w:r>
                <w:rPr>
                  <w:rFonts w:ascii="Consolas" w:hAnsi="Consolas" w:cs="Consolas"/>
                  <w:color w:val="000000"/>
                  <w:sz w:val="20"/>
                  <w:szCs w:val="20"/>
                  <w:lang w:val="en-PH"/>
                </w:rPr>
                <w:t>"Kailangan_VOTF", "na_NA", "talaga_IRIA", "ng_NA", "military_NCOM", "efforts_NNS", "sa_NCOM", "most_JJS", "part_JJ", "of_IN", "&lt;location: Leyte/&gt;", "._PSNS", "Nagkakagulo", "na_NA" "._PSNS"</w:t>
              </w:r>
            </w:ins>
            <w:ins w:id="8527" w:author="Vilson Lu" w:date="2014-08-15T16:06:00Z">
              <w:r w:rsidR="00690D69" w:rsidRPr="00BD695A">
                <w:rPr>
                  <w:sz w:val="20"/>
                  <w:szCs w:val="20"/>
                  <w:lang w:val="en-PH" w:eastAsia="zh-CN"/>
                  <w:rPrChange w:id="8528" w:author="TinTin Kalaw" w:date="2014-08-16T13:52:00Z">
                    <w:rPr>
                      <w:lang w:val="en-PH" w:eastAsia="zh-CN"/>
                    </w:rPr>
                  </w:rPrChange>
                </w:rPr>
                <w:t>&lt;/tweet&gt;</w:t>
              </w:r>
            </w:ins>
          </w:p>
          <w:p w14:paraId="36B6BAB4" w14:textId="77777777" w:rsidR="00FD5B88" w:rsidRPr="00BD695A" w:rsidRDefault="00FD5B88">
            <w:pPr>
              <w:keepNext/>
              <w:rPr>
                <w:ins w:id="8529" w:author="Vilson Lu" w:date="2014-08-15T16:06:00Z"/>
                <w:rFonts w:ascii="Times New Roman" w:hAnsi="Times New Roman" w:cs="Times New Roman"/>
                <w:sz w:val="20"/>
                <w:szCs w:val="20"/>
                <w:lang w:val="en-PH" w:eastAsia="zh-CN"/>
                <w:rPrChange w:id="8530" w:author="TinTin Kalaw" w:date="2014-08-16T13:52:00Z">
                  <w:rPr>
                    <w:ins w:id="8531" w:author="Vilson Lu" w:date="2014-08-15T16:06:00Z"/>
                    <w:rFonts w:ascii="Times New Roman" w:hAnsi="Times New Roman" w:cs="Times New Roman"/>
                    <w:b/>
                    <w:lang w:val="en-PH" w:eastAsia="zh-CN"/>
                  </w:rPr>
                </w:rPrChange>
              </w:rPr>
              <w:pPrChange w:id="8532" w:author="Vilson Lu" w:date="2014-08-22T02:39:00Z">
                <w:pPr>
                  <w:jc w:val="center"/>
                </w:pPr>
              </w:pPrChange>
            </w:pPr>
          </w:p>
        </w:tc>
      </w:tr>
    </w:tbl>
    <w:p w14:paraId="04787C4F" w14:textId="5DB429EE" w:rsidR="00690D69" w:rsidRDefault="00EC7FD0">
      <w:pPr>
        <w:pStyle w:val="Caption"/>
        <w:rPr>
          <w:ins w:id="8533" w:author="Vilson Lu" w:date="2014-08-22T02:39:00Z"/>
        </w:rPr>
        <w:pPrChange w:id="8534" w:author="Vilson Lu" w:date="2014-08-22T02:39:00Z">
          <w:pPr>
            <w:pStyle w:val="Content"/>
          </w:pPr>
        </w:pPrChange>
      </w:pPr>
      <w:bookmarkStart w:id="8535" w:name="_Ref396438716"/>
      <w:bookmarkStart w:id="8536" w:name="_Toc396442286"/>
      <w:ins w:id="8537" w:author="Vilson Lu" w:date="2014-08-22T02:39:00Z">
        <w:r>
          <w:t xml:space="preserve">Table </w:t>
        </w:r>
      </w:ins>
      <w:ins w:id="8538" w:author="Vilson Lu" w:date="2014-08-22T08:50:00Z">
        <w:r w:rsidR="00F64801">
          <w:fldChar w:fldCharType="begin"/>
        </w:r>
        <w:r w:rsidR="00F64801">
          <w:instrText xml:space="preserve"> STYLEREF 1 \s </w:instrText>
        </w:r>
      </w:ins>
      <w:r w:rsidR="00F64801">
        <w:fldChar w:fldCharType="separate"/>
      </w:r>
      <w:r w:rsidR="00F64801">
        <w:rPr>
          <w:noProof/>
        </w:rPr>
        <w:t>4</w:t>
      </w:r>
      <w:ins w:id="8539"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8540" w:author="Vilson Lu" w:date="2014-08-22T08:50:00Z">
        <w:r w:rsidR="00F64801">
          <w:rPr>
            <w:noProof/>
          </w:rPr>
          <w:t>4</w:t>
        </w:r>
        <w:r w:rsidR="00F64801">
          <w:fldChar w:fldCharType="end"/>
        </w:r>
      </w:ins>
      <w:bookmarkEnd w:id="8535"/>
      <w:ins w:id="8541" w:author="Vilson Lu" w:date="2014-08-22T02:39:00Z">
        <w:r>
          <w:t>. Sample Input/Output Gazetteer</w:t>
        </w:r>
        <w:bookmarkEnd w:id="8536"/>
      </w:ins>
    </w:p>
    <w:p w14:paraId="1C28DA35" w14:textId="77777777" w:rsidR="00EC7FD0" w:rsidRPr="00EC7FD0" w:rsidRDefault="00EC7FD0">
      <w:pPr>
        <w:rPr>
          <w:ins w:id="8542" w:author="Vilson Lu" w:date="2014-08-15T16:06:00Z"/>
          <w:rPrChange w:id="8543" w:author="Vilson Lu" w:date="2014-08-22T02:39:00Z">
            <w:rPr>
              <w:ins w:id="8544" w:author="Vilson Lu" w:date="2014-08-15T16:06:00Z"/>
            </w:rPr>
          </w:rPrChange>
        </w:rPr>
        <w:pPrChange w:id="8545" w:author="Vilson Lu" w:date="2014-08-22T02:39:00Z">
          <w:pPr>
            <w:pStyle w:val="Content"/>
          </w:pPr>
        </w:pPrChange>
      </w:pPr>
    </w:p>
    <w:p w14:paraId="1D458F0F" w14:textId="77777777" w:rsidR="00690D69" w:rsidRDefault="00690D69">
      <w:pPr>
        <w:pStyle w:val="Heading4"/>
        <w:rPr>
          <w:ins w:id="8546" w:author="Vilson Lu" w:date="2014-08-15T16:06:00Z"/>
        </w:rPr>
        <w:pPrChange w:id="8547" w:author="TinTin Kalaw" w:date="2014-08-16T13:53:00Z">
          <w:pPr>
            <w:pStyle w:val="Style1"/>
            <w:numPr>
              <w:numId w:val="1"/>
            </w:numPr>
            <w:tabs>
              <w:tab w:val="clear" w:pos="2880"/>
            </w:tabs>
            <w:ind w:left="2880" w:hanging="720"/>
          </w:pPr>
        </w:pPrChange>
      </w:pPr>
      <w:ins w:id="8548" w:author="Vilson Lu" w:date="2014-08-15T16:06:00Z">
        <w:r>
          <w:t xml:space="preserve">Disaster </w:t>
        </w:r>
        <w:r w:rsidRPr="00A65457">
          <w:t xml:space="preserve">Keyword </w:t>
        </w:r>
        <w:r>
          <w:t>Tagger</w:t>
        </w:r>
      </w:ins>
    </w:p>
    <w:p w14:paraId="108DFA4F" w14:textId="77777777" w:rsidR="00690D69" w:rsidRPr="00497EF3" w:rsidRDefault="00690D69">
      <w:pPr>
        <w:pStyle w:val="Content2"/>
        <w:rPr>
          <w:ins w:id="8549" w:author="Vilson Lu" w:date="2014-08-15T16:06:00Z"/>
        </w:rPr>
        <w:pPrChange w:id="8550" w:author="TinTin Kalaw" w:date="2014-08-16T13:54:00Z">
          <w:pPr>
            <w:pStyle w:val="Content"/>
          </w:pPr>
        </w:pPrChange>
      </w:pPr>
    </w:p>
    <w:p w14:paraId="31C86398" w14:textId="5A4736DD" w:rsidR="00690D69" w:rsidRPr="00497EF3" w:rsidRDefault="00690D69">
      <w:pPr>
        <w:pStyle w:val="Content2"/>
        <w:rPr>
          <w:ins w:id="8551" w:author="Vilson Lu" w:date="2014-08-15T16:06:00Z"/>
        </w:rPr>
        <w:pPrChange w:id="8552" w:author="TinTin Kalaw" w:date="2014-08-16T13:54:00Z">
          <w:pPr>
            <w:pStyle w:val="Content"/>
            <w:ind w:left="2160"/>
          </w:pPr>
        </w:pPrChange>
      </w:pPr>
      <w:ins w:id="8553" w:author="Vilson Lu" w:date="2014-08-15T16:06:00Z">
        <w:r w:rsidRPr="00497EF3">
          <w:t xml:space="preserve">The disaster keyword tagger module is the module responsible for enclosing the disaster seed words present in the input tweet with a disaster tag. The disaster tag will be tagged in this manner: &lt;disaster=word&gt;. For the list of seed words that will be used in this module, the researchers will make use of the existing list of seed </w:t>
        </w:r>
        <w:r w:rsidRPr="006E6440">
          <w:t xml:space="preserve">words from SOMIDIA. </w:t>
        </w:r>
      </w:ins>
      <w:ins w:id="8554" w:author="Vilson Lu" w:date="2014-08-22T02:45:00Z">
        <w:r w:rsidR="00F17C35">
          <w:fldChar w:fldCharType="begin"/>
        </w:r>
        <w:r w:rsidR="00F17C35">
          <w:instrText xml:space="preserve"> REF _Ref396438844 \h </w:instrText>
        </w:r>
      </w:ins>
      <w:r w:rsidR="00F17C35">
        <w:fldChar w:fldCharType="separate"/>
      </w:r>
      <w:ins w:id="8555" w:author="Vilson Lu" w:date="2014-08-22T02:45:00Z">
        <w:r w:rsidR="00F17C35">
          <w:t xml:space="preserve">Table </w:t>
        </w:r>
        <w:r w:rsidR="00F17C35">
          <w:rPr>
            <w:noProof/>
          </w:rPr>
          <w:t>4</w:t>
        </w:r>
        <w:r w:rsidR="00F17C35">
          <w:noBreakHyphen/>
        </w:r>
        <w:r w:rsidR="00F17C35">
          <w:rPr>
            <w:noProof/>
          </w:rPr>
          <w:t>5</w:t>
        </w:r>
        <w:r w:rsidR="00F17C35">
          <w:fldChar w:fldCharType="end"/>
        </w:r>
      </w:ins>
      <w:ins w:id="8556" w:author="Vilson Lu" w:date="2014-08-15T16:06:00Z">
        <w:del w:id="8557" w:author="TinTin Kalaw" w:date="2014-08-16T13:54:00Z">
          <w:r w:rsidRPr="006E6440" w:rsidDel="006E6440">
            <w:delText>Table 4-12</w:delText>
          </w:r>
        </w:del>
      </w:ins>
      <w:ins w:id="8558" w:author="TinTin Kalaw" w:date="2014-08-16T13:54:00Z">
        <w:r w:rsidR="006E6440">
          <w:fldChar w:fldCharType="begin"/>
        </w:r>
        <w:r w:rsidR="006E6440">
          <w:instrText xml:space="preserve"> REF _Ref395960619 \h </w:instrText>
        </w:r>
      </w:ins>
      <w:r w:rsidR="006E6440">
        <w:fldChar w:fldCharType="end"/>
      </w:r>
      <w:ins w:id="8559" w:author="Vilson Lu" w:date="2014-08-15T16:06:00Z">
        <w:r w:rsidRPr="00497EF3">
          <w:t xml:space="preserve"> shows the sample input and output of the disaster keyword tagger.</w:t>
        </w:r>
      </w:ins>
    </w:p>
    <w:p w14:paraId="6FA18F37" w14:textId="5EAA1468" w:rsidR="003E48B6" w:rsidRDefault="003E48B6">
      <w:pPr>
        <w:rPr>
          <w:ins w:id="8560" w:author="Vilson Lu" w:date="2014-08-22T05:43:00Z"/>
          <w:b/>
          <w:i/>
          <w:sz w:val="20"/>
          <w:szCs w:val="20"/>
        </w:rPr>
      </w:pPr>
      <w:ins w:id="8561" w:author="Vilson Lu" w:date="2014-08-22T05:43:00Z">
        <w:r>
          <w:br w:type="page"/>
        </w:r>
      </w:ins>
    </w:p>
    <w:p w14:paraId="3DDDCC32" w14:textId="77777777" w:rsidR="00690D69" w:rsidRPr="006E6440" w:rsidDel="006E6440" w:rsidRDefault="00690D69">
      <w:pPr>
        <w:pStyle w:val="Content2"/>
        <w:rPr>
          <w:ins w:id="8562" w:author="Vilson Lu" w:date="2014-08-15T16:07:00Z"/>
          <w:del w:id="8563" w:author="TinTin Kalaw" w:date="2014-08-16T13:54:00Z"/>
        </w:rPr>
        <w:pPrChange w:id="8564" w:author="TinTin Kalaw" w:date="2014-08-16T13:54:00Z">
          <w:pPr>
            <w:pStyle w:val="Content"/>
            <w:ind w:left="2160"/>
          </w:pPr>
        </w:pPrChange>
      </w:pPr>
    </w:p>
    <w:bookmarkStart w:id="8565" w:name="_Ref395960619"/>
    <w:bookmarkStart w:id="8566" w:name="_Toc395094933"/>
    <w:p w14:paraId="24001862" w14:textId="24E65CDB" w:rsidR="00690D69" w:rsidRDefault="006E6440" w:rsidP="00690D69">
      <w:pPr>
        <w:pStyle w:val="Caption"/>
        <w:rPr>
          <w:ins w:id="8567" w:author="Vilson Lu" w:date="2014-08-15T16:06:00Z"/>
        </w:rPr>
      </w:pPr>
      <w:ins w:id="8568" w:author="TinTin Kalaw" w:date="2014-08-16T13:59:00Z">
        <w:del w:id="8569" w:author="Vilson Lu" w:date="2014-08-21T17:51:00Z">
          <w:r w:rsidDel="005621E4">
            <w:fldChar w:fldCharType="begin"/>
          </w:r>
          <w:r w:rsidDel="005621E4">
            <w:delInstrText xml:space="preserve"> STYLEREF 1 \s </w:delInstrText>
          </w:r>
        </w:del>
      </w:ins>
      <w:del w:id="8570" w:author="Vilson Lu" w:date="2014-08-21T17:51:00Z">
        <w:r w:rsidDel="005621E4">
          <w:fldChar w:fldCharType="separate"/>
        </w:r>
        <w:r w:rsidR="0068488C" w:rsidDel="005621E4">
          <w:rPr>
            <w:noProof/>
          </w:rPr>
          <w:delText>4</w:delText>
        </w:r>
      </w:del>
      <w:ins w:id="8571" w:author="TinTin Kalaw" w:date="2014-08-16T13:59:00Z">
        <w:del w:id="8572" w:author="Vilson Lu" w:date="2014-08-21T17:51:00Z">
          <w:r w:rsidDel="005621E4">
            <w:fldChar w:fldCharType="end"/>
          </w:r>
          <w:r w:rsidDel="005621E4">
            <w:noBreakHyphen/>
          </w:r>
          <w:r w:rsidDel="005621E4">
            <w:fldChar w:fldCharType="begin"/>
          </w:r>
          <w:r w:rsidDel="005621E4">
            <w:delInstrText xml:space="preserve"> SEQ Table \* ARABIC \s 1 </w:delInstrText>
          </w:r>
        </w:del>
      </w:ins>
      <w:del w:id="8573" w:author="Vilson Lu" w:date="2014-08-21T17:51:00Z">
        <w:r w:rsidDel="005621E4">
          <w:fldChar w:fldCharType="end"/>
        </w:r>
      </w:del>
      <w:bookmarkEnd w:id="8565"/>
      <w:ins w:id="8574" w:author="TinTin Kalaw" w:date="2014-08-16T13:58:00Z">
        <w:del w:id="8575" w:author="Vilson Lu" w:date="2014-08-22T02:43:00Z">
          <w:r w:rsidDel="00F17C35">
            <w:delText xml:space="preserve">for </w:delText>
          </w:r>
        </w:del>
      </w:ins>
      <w:bookmarkEnd w:id="8566"/>
    </w:p>
    <w:tbl>
      <w:tblPr>
        <w:tblStyle w:val="TableGrid"/>
        <w:tblW w:w="0" w:type="auto"/>
        <w:tblInd w:w="1440" w:type="dxa"/>
        <w:tblLook w:val="04A0" w:firstRow="1" w:lastRow="0" w:firstColumn="1" w:lastColumn="0" w:noHBand="0" w:noVBand="1"/>
      </w:tblPr>
      <w:tblGrid>
        <w:gridCol w:w="3935"/>
        <w:gridCol w:w="3975"/>
        <w:tblGridChange w:id="8576">
          <w:tblGrid>
            <w:gridCol w:w="3935"/>
            <w:gridCol w:w="3975"/>
          </w:tblGrid>
        </w:tblGridChange>
      </w:tblGrid>
      <w:tr w:rsidR="00690D69" w:rsidRPr="009C624D" w14:paraId="2AAC3667" w14:textId="77777777" w:rsidTr="0063049B">
        <w:trPr>
          <w:cantSplit/>
          <w:ins w:id="8577" w:author="Vilson Lu" w:date="2014-08-15T16:06:00Z"/>
        </w:trPr>
        <w:tc>
          <w:tcPr>
            <w:tcW w:w="3935" w:type="dxa"/>
          </w:tcPr>
          <w:p w14:paraId="32B4348E" w14:textId="77777777" w:rsidR="00690D69" w:rsidRPr="009C624D" w:rsidRDefault="00690D69" w:rsidP="0063049B">
            <w:pPr>
              <w:pStyle w:val="Content"/>
              <w:ind w:left="0"/>
              <w:jc w:val="center"/>
              <w:rPr>
                <w:ins w:id="8578" w:author="Vilson Lu" w:date="2014-08-15T16:06:00Z"/>
                <w:b/>
                <w:lang w:val="en-PH" w:eastAsia="zh-CN"/>
              </w:rPr>
            </w:pPr>
            <w:ins w:id="8579" w:author="Vilson Lu" w:date="2014-08-15T16:06:00Z">
              <w:r w:rsidRPr="009C624D">
                <w:rPr>
                  <w:b/>
                  <w:lang w:val="en-PH" w:eastAsia="zh-CN"/>
                </w:rPr>
                <w:t>Input</w:t>
              </w:r>
            </w:ins>
          </w:p>
        </w:tc>
        <w:tc>
          <w:tcPr>
            <w:tcW w:w="3975" w:type="dxa"/>
          </w:tcPr>
          <w:p w14:paraId="4650F3F7" w14:textId="77777777" w:rsidR="00690D69" w:rsidRPr="009C624D" w:rsidRDefault="00690D69" w:rsidP="0063049B">
            <w:pPr>
              <w:pStyle w:val="Content"/>
              <w:ind w:left="0"/>
              <w:jc w:val="center"/>
              <w:rPr>
                <w:ins w:id="8580" w:author="Vilson Lu" w:date="2014-08-15T16:06:00Z"/>
                <w:b/>
                <w:lang w:val="en-PH" w:eastAsia="zh-CN"/>
              </w:rPr>
            </w:pPr>
            <w:ins w:id="8581" w:author="Vilson Lu" w:date="2014-08-15T16:06:00Z">
              <w:r w:rsidRPr="009C624D">
                <w:rPr>
                  <w:b/>
                  <w:lang w:val="en-PH" w:eastAsia="zh-CN"/>
                </w:rPr>
                <w:t>Output</w:t>
              </w:r>
            </w:ins>
          </w:p>
        </w:tc>
      </w:tr>
      <w:tr w:rsidR="00690D69" w:rsidRPr="006E6440" w14:paraId="4BD920AF" w14:textId="77777777" w:rsidTr="006E6440">
        <w:tblPrEx>
          <w:tblW w:w="0" w:type="auto"/>
          <w:tblInd w:w="1440" w:type="dxa"/>
          <w:tblPrExChange w:id="8582" w:author="TinTin Kalaw" w:date="2014-08-16T13:55:00Z">
            <w:tblPrEx>
              <w:tblW w:w="0" w:type="auto"/>
              <w:tblInd w:w="1440" w:type="dxa"/>
            </w:tblPrEx>
          </w:tblPrExChange>
        </w:tblPrEx>
        <w:trPr>
          <w:cantSplit/>
          <w:ins w:id="8583" w:author="Vilson Lu" w:date="2014-08-15T16:06:00Z"/>
          <w:trPrChange w:id="8584" w:author="TinTin Kalaw" w:date="2014-08-16T13:55:00Z">
            <w:trPr>
              <w:cantSplit/>
            </w:trPr>
          </w:trPrChange>
        </w:trPr>
        <w:tc>
          <w:tcPr>
            <w:tcW w:w="3935" w:type="dxa"/>
            <w:vAlign w:val="center"/>
            <w:tcPrChange w:id="8585" w:author="TinTin Kalaw" w:date="2014-08-16T13:55:00Z">
              <w:tcPr>
                <w:tcW w:w="3935" w:type="dxa"/>
              </w:tcPr>
            </w:tcPrChange>
          </w:tcPr>
          <w:p w14:paraId="03EF028E" w14:textId="77777777" w:rsidR="00D75233" w:rsidRPr="00387860" w:rsidRDefault="00D75233" w:rsidP="00D75233">
            <w:pPr>
              <w:spacing w:line="276" w:lineRule="auto"/>
              <w:contextualSpacing/>
              <w:jc w:val="both"/>
              <w:outlineLvl w:val="4"/>
              <w:rPr>
                <w:ins w:id="8586" w:author="Vilson Lu" w:date="2014-08-22T01:01:00Z"/>
                <w:rFonts w:ascii="Times New Roman" w:hAnsi="Times New Roman" w:cs="Times New Roman"/>
                <w:sz w:val="20"/>
                <w:szCs w:val="20"/>
                <w:lang w:val="en-PH" w:eastAsia="zh-CN"/>
              </w:rPr>
            </w:pPr>
            <w:ins w:id="8587" w:author="Vilson Lu" w:date="2014-08-22T01:01:00Z">
              <w:r w:rsidRPr="00387860">
                <w:rPr>
                  <w:sz w:val="20"/>
                  <w:szCs w:val="20"/>
                  <w:lang w:val="en-PH" w:eastAsia="zh-CN"/>
                </w:rPr>
                <w:t>&lt;tweet&gt;</w:t>
              </w:r>
            </w:ins>
          </w:p>
          <w:p w14:paraId="336F3160" w14:textId="77777777" w:rsidR="005D6953" w:rsidRDefault="00D75233">
            <w:pPr>
              <w:rPr>
                <w:ins w:id="8588" w:author="Vilson Lu" w:date="2014-08-22T01:07:00Z"/>
                <w:rFonts w:ascii="Consolas" w:hAnsi="Consolas" w:cs="Consolas"/>
                <w:color w:val="000000"/>
                <w:sz w:val="20"/>
                <w:szCs w:val="20"/>
                <w:lang w:val="en-PH"/>
              </w:rPr>
              <w:pPrChange w:id="8589" w:author="TinTin Kalaw" w:date="2014-08-19T08:23:00Z">
                <w:pPr>
                  <w:jc w:val="center"/>
                </w:pPr>
              </w:pPrChange>
            </w:pPr>
            <w:ins w:id="8590" w:author="Vilson Lu" w:date="2014-08-22T01:01:00Z">
              <w:r>
                <w:rPr>
                  <w:rFonts w:ascii="Consolas" w:hAnsi="Consolas" w:cs="Consolas"/>
                  <w:color w:val="000000"/>
                  <w:sz w:val="20"/>
                  <w:szCs w:val="20"/>
                  <w:lang w:val="en-PH"/>
                </w:rPr>
                <w:t>"Dear_UH", "Adnu", "sana_VOTF", "po_MAHM", "damit_NCOM", "naman_ENCL", "ang_NA", "idonate", "natin_PNGP", "para_PRTA", "sa_NCOM", "mga_NA", "binagyo", "in_IN", "case_VBP", "na_NA", "may", "donation_NN:UN", "na_NA", "ganapin", "._PSNS", "Plus_JJ", "canned_JJ", "goods_NNS", "na_NA", "rin_ENCL", "._PSNS", "Haha_NN", "._PSNS"</w:t>
              </w:r>
            </w:ins>
          </w:p>
          <w:p w14:paraId="6E5D21B6" w14:textId="4BC5FCAD" w:rsidR="00690D69" w:rsidRPr="006E6440" w:rsidDel="006E6440" w:rsidRDefault="00D75233">
            <w:pPr>
              <w:spacing w:line="276" w:lineRule="auto"/>
              <w:ind w:left="1080"/>
              <w:contextualSpacing/>
              <w:outlineLvl w:val="4"/>
              <w:rPr>
                <w:ins w:id="8591" w:author="Vilson Lu" w:date="2014-08-15T16:06:00Z"/>
                <w:del w:id="8592" w:author="TinTin Kalaw" w:date="2014-08-16T13:55:00Z"/>
                <w:rFonts w:ascii="Times New Roman" w:hAnsi="Times New Roman" w:cs="Times New Roman"/>
                <w:sz w:val="20"/>
                <w:szCs w:val="20"/>
                <w:lang w:val="en-PH" w:eastAsia="zh-CN"/>
                <w:rPrChange w:id="8593" w:author="TinTin Kalaw" w:date="2014-08-16T13:55:00Z">
                  <w:rPr>
                    <w:ins w:id="8594" w:author="Vilson Lu" w:date="2014-08-15T16:06:00Z"/>
                    <w:del w:id="8595" w:author="TinTin Kalaw" w:date="2014-08-16T13:55:00Z"/>
                    <w:rFonts w:ascii="Times New Roman" w:hAnsi="Times New Roman" w:cs="Times New Roman"/>
                    <w:b/>
                    <w:lang w:val="en-PH" w:eastAsia="zh-CN"/>
                  </w:rPr>
                </w:rPrChange>
              </w:rPr>
              <w:pPrChange w:id="8596" w:author="TinTin Kalaw" w:date="2014-08-19T08:23:00Z">
                <w:pPr>
                  <w:spacing w:line="276" w:lineRule="auto"/>
                  <w:ind w:left="1080"/>
                  <w:contextualSpacing/>
                  <w:jc w:val="both"/>
                  <w:outlineLvl w:val="4"/>
                </w:pPr>
              </w:pPrChange>
            </w:pPr>
            <w:ins w:id="8597" w:author="Vilson Lu" w:date="2014-08-22T01:01:00Z">
              <w:r w:rsidRPr="00387860">
                <w:rPr>
                  <w:sz w:val="20"/>
                  <w:szCs w:val="20"/>
                  <w:lang w:val="en-PH" w:eastAsia="zh-CN"/>
                </w:rPr>
                <w:t>&lt;/tweet&gt;</w:t>
              </w:r>
            </w:ins>
          </w:p>
          <w:p w14:paraId="05E33BE8" w14:textId="77777777" w:rsidR="00690D69" w:rsidRPr="006E6440" w:rsidRDefault="00690D69">
            <w:pPr>
              <w:rPr>
                <w:ins w:id="8598" w:author="Vilson Lu" w:date="2014-08-15T16:06:00Z"/>
                <w:sz w:val="20"/>
                <w:szCs w:val="20"/>
                <w:lang w:val="en-PH" w:eastAsia="zh-CN"/>
                <w:rPrChange w:id="8599" w:author="TinTin Kalaw" w:date="2014-08-16T13:55:00Z">
                  <w:rPr>
                    <w:ins w:id="8600" w:author="Vilson Lu" w:date="2014-08-15T16:06:00Z"/>
                    <w:b/>
                    <w:lang w:val="en-PH" w:eastAsia="zh-CN"/>
                  </w:rPr>
                </w:rPrChange>
              </w:rPr>
              <w:pPrChange w:id="8601" w:author="TinTin Kalaw" w:date="2014-08-19T08:23:00Z">
                <w:pPr>
                  <w:jc w:val="center"/>
                </w:pPr>
              </w:pPrChange>
            </w:pPr>
          </w:p>
        </w:tc>
        <w:tc>
          <w:tcPr>
            <w:tcW w:w="3975" w:type="dxa"/>
            <w:vAlign w:val="center"/>
            <w:tcPrChange w:id="8602" w:author="TinTin Kalaw" w:date="2014-08-16T13:55:00Z">
              <w:tcPr>
                <w:tcW w:w="3975" w:type="dxa"/>
              </w:tcPr>
            </w:tcPrChange>
          </w:tcPr>
          <w:p w14:paraId="797DDF43" w14:textId="74455E1C" w:rsidR="00690D69" w:rsidRPr="006E6440" w:rsidDel="006E6440" w:rsidRDefault="00690D69">
            <w:pPr>
              <w:jc w:val="center"/>
              <w:rPr>
                <w:ins w:id="8603" w:author="Vilson Lu" w:date="2014-08-15T16:06:00Z"/>
                <w:del w:id="8604" w:author="TinTin Kalaw" w:date="2014-08-16T13:54:00Z"/>
                <w:sz w:val="20"/>
                <w:szCs w:val="20"/>
                <w:lang w:val="en-PH" w:eastAsia="zh-CN"/>
                <w:rPrChange w:id="8605" w:author="TinTin Kalaw" w:date="2014-08-16T13:55:00Z">
                  <w:rPr>
                    <w:ins w:id="8606" w:author="Vilson Lu" w:date="2014-08-15T16:06:00Z"/>
                    <w:del w:id="8607" w:author="TinTin Kalaw" w:date="2014-08-16T13:54:00Z"/>
                    <w:b/>
                    <w:lang w:val="en-PH" w:eastAsia="zh-CN"/>
                  </w:rPr>
                </w:rPrChange>
              </w:rPr>
            </w:pPr>
          </w:p>
          <w:p w14:paraId="6CEAFF14" w14:textId="77777777" w:rsidR="00690D69" w:rsidRPr="006E6440" w:rsidRDefault="00690D69">
            <w:pPr>
              <w:spacing w:line="276" w:lineRule="auto"/>
              <w:contextualSpacing/>
              <w:jc w:val="both"/>
              <w:outlineLvl w:val="4"/>
              <w:rPr>
                <w:ins w:id="8608" w:author="Vilson Lu" w:date="2014-08-15T16:06:00Z"/>
                <w:rFonts w:ascii="Times New Roman" w:hAnsi="Times New Roman" w:cs="Times New Roman"/>
                <w:sz w:val="20"/>
                <w:szCs w:val="20"/>
                <w:lang w:val="en-PH" w:eastAsia="zh-CN"/>
                <w:rPrChange w:id="8609" w:author="TinTin Kalaw" w:date="2014-08-16T13:55:00Z">
                  <w:rPr>
                    <w:ins w:id="8610" w:author="Vilson Lu" w:date="2014-08-15T16:06:00Z"/>
                    <w:rFonts w:ascii="Times New Roman" w:hAnsi="Times New Roman" w:cs="Times New Roman"/>
                    <w:b/>
                    <w:lang w:val="en-PH" w:eastAsia="zh-CN"/>
                  </w:rPr>
                </w:rPrChange>
              </w:rPr>
              <w:pPrChange w:id="8611" w:author="TinTin Kalaw" w:date="2014-08-19T08:23:00Z">
                <w:pPr>
                  <w:spacing w:line="276" w:lineRule="auto"/>
                  <w:ind w:left="1080"/>
                  <w:contextualSpacing/>
                  <w:jc w:val="both"/>
                  <w:outlineLvl w:val="4"/>
                </w:pPr>
              </w:pPrChange>
            </w:pPr>
            <w:ins w:id="8612" w:author="Vilson Lu" w:date="2014-08-15T16:06:00Z">
              <w:r w:rsidRPr="006E6440">
                <w:rPr>
                  <w:sz w:val="20"/>
                  <w:szCs w:val="20"/>
                  <w:lang w:val="en-PH" w:eastAsia="zh-CN"/>
                  <w:rPrChange w:id="8613" w:author="TinTin Kalaw" w:date="2014-08-16T13:55:00Z">
                    <w:rPr>
                      <w:lang w:val="en-PH" w:eastAsia="zh-CN"/>
                    </w:rPr>
                  </w:rPrChange>
                </w:rPr>
                <w:t>&lt;tweet&gt;</w:t>
              </w:r>
            </w:ins>
          </w:p>
          <w:p w14:paraId="335A40BA" w14:textId="16AF6F48" w:rsidR="005D6953" w:rsidRDefault="005D6953">
            <w:pPr>
              <w:rPr>
                <w:ins w:id="8614" w:author="Vilson Lu" w:date="2014-08-22T01:07:00Z"/>
                <w:rFonts w:ascii="Consolas" w:hAnsi="Consolas" w:cs="Consolas"/>
                <w:color w:val="000000"/>
                <w:sz w:val="20"/>
                <w:szCs w:val="20"/>
                <w:lang w:val="en-PH"/>
              </w:rPr>
              <w:pPrChange w:id="8615" w:author="TinTin Kalaw" w:date="2014-08-19T08:23:00Z">
                <w:pPr>
                  <w:jc w:val="center"/>
                </w:pPr>
              </w:pPrChange>
            </w:pPr>
            <w:ins w:id="8616" w:author="Vilson Lu" w:date="2014-08-22T01:07:00Z">
              <w:r>
                <w:rPr>
                  <w:rFonts w:ascii="Consolas" w:hAnsi="Consolas" w:cs="Consolas"/>
                  <w:color w:val="000000"/>
                  <w:sz w:val="20"/>
                  <w:szCs w:val="20"/>
                  <w:lang w:val="en-PH"/>
                </w:rPr>
                <w:t xml:space="preserve">"Dear_UH", "Adnu", "sana_VOTF", "po_MAHM", "damit_NCOM", "naman_ENCL", "ang_NA", "idonate", "natin_PNGP", "para_PRTA", "sa_NCOM", "mga_NA", "&lt;disaster: binagyo/&gt;", </w:t>
              </w:r>
              <w:r w:rsidR="00171EEB">
                <w:rPr>
                  <w:rFonts w:ascii="Consolas" w:hAnsi="Consolas" w:cs="Consolas"/>
                  <w:color w:val="000000"/>
                  <w:sz w:val="20"/>
                  <w:szCs w:val="20"/>
                  <w:lang w:val="en-PH"/>
                </w:rPr>
                <w:t>"in_IN", "case_VBP", "na_NA", "may</w:t>
              </w:r>
              <w:r>
                <w:rPr>
                  <w:rFonts w:ascii="Consolas" w:hAnsi="Consolas" w:cs="Consolas"/>
                  <w:color w:val="000000"/>
                  <w:sz w:val="20"/>
                  <w:szCs w:val="20"/>
                  <w:lang w:val="en-PH"/>
                </w:rPr>
                <w:t>", "donation_NN:UN", "na_NA", "ganapin", "._PSNS", "Plus_JJ", "canned_JJ", "goods_NNS", "na_NA", "rin_ENCL", "._PSNS", "Haha_NN""._PSNS”</w:t>
              </w:r>
            </w:ins>
          </w:p>
          <w:p w14:paraId="1206B8EF" w14:textId="2871DE70" w:rsidR="00690D69" w:rsidRPr="006E6440" w:rsidDel="006E6440" w:rsidRDefault="005D6953">
            <w:pPr>
              <w:spacing w:line="276" w:lineRule="auto"/>
              <w:ind w:left="1080"/>
              <w:contextualSpacing/>
              <w:outlineLvl w:val="4"/>
              <w:rPr>
                <w:ins w:id="8617" w:author="Vilson Lu" w:date="2014-08-15T16:06:00Z"/>
                <w:del w:id="8618" w:author="TinTin Kalaw" w:date="2014-08-16T13:55:00Z"/>
                <w:sz w:val="20"/>
                <w:szCs w:val="20"/>
                <w:lang w:val="en-PH" w:eastAsia="zh-CN"/>
                <w:rPrChange w:id="8619" w:author="TinTin Kalaw" w:date="2014-08-16T13:55:00Z">
                  <w:rPr>
                    <w:ins w:id="8620" w:author="Vilson Lu" w:date="2014-08-15T16:06:00Z"/>
                    <w:del w:id="8621" w:author="TinTin Kalaw" w:date="2014-08-16T13:55:00Z"/>
                    <w:b/>
                    <w:lang w:val="en-PH" w:eastAsia="zh-CN"/>
                  </w:rPr>
                </w:rPrChange>
              </w:rPr>
              <w:pPrChange w:id="8622" w:author="TinTin Kalaw" w:date="2014-08-19T08:23:00Z">
                <w:pPr>
                  <w:spacing w:line="276" w:lineRule="auto"/>
                  <w:ind w:left="1080"/>
                  <w:contextualSpacing/>
                  <w:jc w:val="both"/>
                  <w:outlineLvl w:val="4"/>
                </w:pPr>
              </w:pPrChange>
            </w:pPr>
            <w:ins w:id="8623" w:author="Vilson Lu" w:date="2014-08-22T01:07:00Z">
              <w:r>
                <w:rPr>
                  <w:rFonts w:ascii="Consolas" w:hAnsi="Consolas" w:cs="Consolas"/>
                  <w:color w:val="000000"/>
                  <w:sz w:val="20"/>
                  <w:szCs w:val="20"/>
                  <w:lang w:val="en-PH"/>
                </w:rPr>
                <w:t xml:space="preserve"> </w:t>
              </w:r>
            </w:ins>
            <w:ins w:id="8624" w:author="Vilson Lu" w:date="2014-08-15T16:06:00Z">
              <w:r w:rsidR="00690D69" w:rsidRPr="006E6440">
                <w:rPr>
                  <w:sz w:val="20"/>
                  <w:szCs w:val="20"/>
                  <w:lang w:val="en-PH" w:eastAsia="zh-CN"/>
                  <w:rPrChange w:id="8625" w:author="TinTin Kalaw" w:date="2014-08-16T13:55:00Z">
                    <w:rPr>
                      <w:lang w:val="en-PH" w:eastAsia="zh-CN"/>
                    </w:rPr>
                  </w:rPrChange>
                </w:rPr>
                <w:t>&lt;/tweet&gt;</w:t>
              </w:r>
            </w:ins>
          </w:p>
          <w:p w14:paraId="26F153D6" w14:textId="42F1819D" w:rsidR="00690D69" w:rsidRPr="006E6440" w:rsidDel="006E6440" w:rsidRDefault="00690D69">
            <w:pPr>
              <w:rPr>
                <w:ins w:id="8626" w:author="Vilson Lu" w:date="2014-08-15T16:06:00Z"/>
                <w:del w:id="8627" w:author="TinTin Kalaw" w:date="2014-08-16T13:55:00Z"/>
                <w:b/>
                <w:sz w:val="20"/>
                <w:szCs w:val="20"/>
                <w:lang w:val="en-PH" w:eastAsia="zh-CN"/>
                <w:rPrChange w:id="8628" w:author="TinTin Kalaw" w:date="2014-08-16T13:55:00Z">
                  <w:rPr>
                    <w:ins w:id="8629" w:author="Vilson Lu" w:date="2014-08-15T16:06:00Z"/>
                    <w:del w:id="8630" w:author="TinTin Kalaw" w:date="2014-08-16T13:55:00Z"/>
                    <w:b/>
                    <w:lang w:val="en-PH" w:eastAsia="zh-CN"/>
                  </w:rPr>
                </w:rPrChange>
              </w:rPr>
              <w:pPrChange w:id="8631" w:author="TinTin Kalaw" w:date="2014-08-19T08:23:00Z">
                <w:pPr>
                  <w:jc w:val="center"/>
                </w:pPr>
              </w:pPrChange>
            </w:pPr>
          </w:p>
          <w:p w14:paraId="1329F643" w14:textId="77777777" w:rsidR="00690D69" w:rsidRPr="006E6440" w:rsidRDefault="00690D69">
            <w:pPr>
              <w:rPr>
                <w:ins w:id="8632" w:author="Vilson Lu" w:date="2014-08-15T16:06:00Z"/>
                <w:sz w:val="20"/>
                <w:szCs w:val="20"/>
                <w:lang w:val="en-PH" w:eastAsia="zh-CN"/>
                <w:rPrChange w:id="8633" w:author="TinTin Kalaw" w:date="2014-08-16T13:55:00Z">
                  <w:rPr>
                    <w:ins w:id="8634" w:author="Vilson Lu" w:date="2014-08-15T16:06:00Z"/>
                    <w:b/>
                    <w:lang w:val="en-PH" w:eastAsia="zh-CN"/>
                  </w:rPr>
                </w:rPrChange>
              </w:rPr>
              <w:pPrChange w:id="8635" w:author="TinTin Kalaw" w:date="2014-08-19T08:23:00Z">
                <w:pPr>
                  <w:jc w:val="center"/>
                </w:pPr>
              </w:pPrChange>
            </w:pPr>
          </w:p>
        </w:tc>
      </w:tr>
      <w:tr w:rsidR="00690D69" w:rsidRPr="006E6440" w14:paraId="08412F39" w14:textId="77777777" w:rsidTr="006E6440">
        <w:tblPrEx>
          <w:tblW w:w="0" w:type="auto"/>
          <w:tblInd w:w="1440" w:type="dxa"/>
          <w:tblPrExChange w:id="8636" w:author="TinTin Kalaw" w:date="2014-08-16T13:55:00Z">
            <w:tblPrEx>
              <w:tblW w:w="0" w:type="auto"/>
              <w:tblInd w:w="1440" w:type="dxa"/>
            </w:tblPrEx>
          </w:tblPrExChange>
        </w:tblPrEx>
        <w:trPr>
          <w:cantSplit/>
          <w:ins w:id="8637" w:author="Vilson Lu" w:date="2014-08-15T16:06:00Z"/>
          <w:trPrChange w:id="8638" w:author="TinTin Kalaw" w:date="2014-08-16T13:55:00Z">
            <w:trPr>
              <w:cantSplit/>
            </w:trPr>
          </w:trPrChange>
        </w:trPr>
        <w:tc>
          <w:tcPr>
            <w:tcW w:w="3935" w:type="dxa"/>
            <w:vAlign w:val="center"/>
            <w:tcPrChange w:id="8639" w:author="TinTin Kalaw" w:date="2014-08-16T13:55:00Z">
              <w:tcPr>
                <w:tcW w:w="3935" w:type="dxa"/>
              </w:tcPr>
            </w:tcPrChange>
          </w:tcPr>
          <w:p w14:paraId="63C7CA31" w14:textId="46063EEC" w:rsidR="00690D69" w:rsidRPr="006E6440" w:rsidDel="006E6440" w:rsidRDefault="00690D69">
            <w:pPr>
              <w:jc w:val="center"/>
              <w:rPr>
                <w:ins w:id="8640" w:author="Vilson Lu" w:date="2014-08-15T16:06:00Z"/>
                <w:del w:id="8641" w:author="TinTin Kalaw" w:date="2014-08-16T13:55:00Z"/>
                <w:sz w:val="20"/>
                <w:szCs w:val="20"/>
                <w:lang w:val="en-PH" w:eastAsia="zh-CN"/>
                <w:rPrChange w:id="8642" w:author="TinTin Kalaw" w:date="2014-08-16T13:55:00Z">
                  <w:rPr>
                    <w:ins w:id="8643" w:author="Vilson Lu" w:date="2014-08-15T16:06:00Z"/>
                    <w:del w:id="8644" w:author="TinTin Kalaw" w:date="2014-08-16T13:55:00Z"/>
                    <w:b/>
                    <w:lang w:val="en-PH" w:eastAsia="zh-CN"/>
                  </w:rPr>
                </w:rPrChange>
              </w:rPr>
            </w:pPr>
          </w:p>
          <w:p w14:paraId="02A493DE" w14:textId="77777777" w:rsidR="00690D69" w:rsidRPr="006E6440" w:rsidRDefault="00690D69">
            <w:pPr>
              <w:spacing w:line="276" w:lineRule="auto"/>
              <w:contextualSpacing/>
              <w:jc w:val="both"/>
              <w:outlineLvl w:val="4"/>
              <w:rPr>
                <w:ins w:id="8645" w:author="Vilson Lu" w:date="2014-08-15T16:06:00Z"/>
                <w:rFonts w:ascii="Times New Roman" w:hAnsi="Times New Roman" w:cs="Times New Roman"/>
                <w:sz w:val="20"/>
                <w:szCs w:val="20"/>
                <w:lang w:val="en-PH" w:eastAsia="zh-CN"/>
                <w:rPrChange w:id="8646" w:author="TinTin Kalaw" w:date="2014-08-16T13:55:00Z">
                  <w:rPr>
                    <w:ins w:id="8647" w:author="Vilson Lu" w:date="2014-08-15T16:06:00Z"/>
                    <w:rFonts w:ascii="Times New Roman" w:hAnsi="Times New Roman" w:cs="Times New Roman"/>
                    <w:b/>
                    <w:lang w:val="en-PH" w:eastAsia="zh-CN"/>
                  </w:rPr>
                </w:rPrChange>
              </w:rPr>
              <w:pPrChange w:id="8648" w:author="TinTin Kalaw" w:date="2014-08-19T08:23:00Z">
                <w:pPr>
                  <w:spacing w:line="276" w:lineRule="auto"/>
                  <w:ind w:left="1080"/>
                  <w:contextualSpacing/>
                  <w:jc w:val="both"/>
                  <w:outlineLvl w:val="4"/>
                </w:pPr>
              </w:pPrChange>
            </w:pPr>
            <w:ins w:id="8649" w:author="Vilson Lu" w:date="2014-08-15T16:06:00Z">
              <w:r w:rsidRPr="006E6440">
                <w:rPr>
                  <w:sz w:val="20"/>
                  <w:szCs w:val="20"/>
                  <w:lang w:val="en-PH" w:eastAsia="zh-CN"/>
                  <w:rPrChange w:id="8650" w:author="TinTin Kalaw" w:date="2014-08-16T13:55:00Z">
                    <w:rPr>
                      <w:lang w:val="en-PH" w:eastAsia="zh-CN"/>
                    </w:rPr>
                  </w:rPrChange>
                </w:rPr>
                <w:t>&lt;tweet&gt;</w:t>
              </w:r>
            </w:ins>
          </w:p>
          <w:p w14:paraId="103BCA51" w14:textId="125E9997" w:rsidR="00690D69" w:rsidRPr="006E6440" w:rsidDel="006E6440" w:rsidRDefault="00171EEB">
            <w:pPr>
              <w:spacing w:line="276" w:lineRule="auto"/>
              <w:ind w:left="1080"/>
              <w:contextualSpacing/>
              <w:outlineLvl w:val="4"/>
              <w:rPr>
                <w:ins w:id="8651" w:author="Vilson Lu" w:date="2014-08-15T16:06:00Z"/>
                <w:del w:id="8652" w:author="TinTin Kalaw" w:date="2014-08-16T13:55:00Z"/>
                <w:sz w:val="20"/>
                <w:szCs w:val="20"/>
                <w:lang w:val="en-PH" w:eastAsia="zh-CN"/>
                <w:rPrChange w:id="8653" w:author="TinTin Kalaw" w:date="2014-08-16T13:55:00Z">
                  <w:rPr>
                    <w:ins w:id="8654" w:author="Vilson Lu" w:date="2014-08-15T16:06:00Z"/>
                    <w:del w:id="8655" w:author="TinTin Kalaw" w:date="2014-08-16T13:55:00Z"/>
                    <w:b/>
                    <w:lang w:val="en-PH" w:eastAsia="zh-CN"/>
                  </w:rPr>
                </w:rPrChange>
              </w:rPr>
              <w:pPrChange w:id="8656" w:author="TinTin Kalaw" w:date="2014-08-19T08:23:00Z">
                <w:pPr>
                  <w:spacing w:line="276" w:lineRule="auto"/>
                  <w:ind w:left="1080"/>
                  <w:contextualSpacing/>
                  <w:jc w:val="both"/>
                  <w:outlineLvl w:val="4"/>
                </w:pPr>
              </w:pPrChange>
            </w:pPr>
            <w:ins w:id="8657" w:author="Vilson Lu" w:date="2014-08-22T05:32:00Z">
              <w:r>
                <w:rPr>
                  <w:rFonts w:ascii="Consolas" w:hAnsi="Consolas" w:cs="Consolas"/>
                  <w:color w:val="000000"/>
                  <w:sz w:val="20"/>
                  <w:szCs w:val="20"/>
                  <w:lang w:val="en-PH"/>
                </w:rPr>
                <w:t xml:space="preserve">"Kailangan_VOTF", "na_NA", "talaga_IRIA", "ng_NA", "military_NCOM", "efforts_NNS", "sa_NCOM", "most_JJS", "part_JJ", "of_IN", "&lt;location: Leyte/&gt;", "._PSNS", "Nagkakagulo", "na_NA" </w:t>
              </w:r>
            </w:ins>
            <w:ins w:id="8658" w:author="Vilson Lu" w:date="2014-08-15T16:06:00Z">
              <w:r w:rsidR="00690D69" w:rsidRPr="006E6440">
                <w:rPr>
                  <w:sz w:val="20"/>
                  <w:szCs w:val="20"/>
                  <w:lang w:val="en-PH" w:eastAsia="zh-CN"/>
                  <w:rPrChange w:id="8659" w:author="TinTin Kalaw" w:date="2014-08-16T13:55:00Z">
                    <w:rPr>
                      <w:lang w:val="en-PH" w:eastAsia="zh-CN"/>
                    </w:rPr>
                  </w:rPrChange>
                </w:rPr>
                <w:t>&lt;/tweet&gt;</w:t>
              </w:r>
            </w:ins>
          </w:p>
          <w:p w14:paraId="60CD457D" w14:textId="77777777" w:rsidR="00690D69" w:rsidRPr="006E6440" w:rsidRDefault="00690D69">
            <w:pPr>
              <w:rPr>
                <w:ins w:id="8660" w:author="Vilson Lu" w:date="2014-08-15T16:06:00Z"/>
                <w:sz w:val="20"/>
                <w:szCs w:val="20"/>
                <w:lang w:val="en-PH" w:eastAsia="zh-CN"/>
                <w:rPrChange w:id="8661" w:author="TinTin Kalaw" w:date="2014-08-16T13:55:00Z">
                  <w:rPr>
                    <w:ins w:id="8662" w:author="Vilson Lu" w:date="2014-08-15T16:06:00Z"/>
                    <w:b/>
                    <w:lang w:val="en-PH" w:eastAsia="zh-CN"/>
                  </w:rPr>
                </w:rPrChange>
              </w:rPr>
              <w:pPrChange w:id="8663" w:author="TinTin Kalaw" w:date="2014-08-19T08:23:00Z">
                <w:pPr>
                  <w:jc w:val="center"/>
                </w:pPr>
              </w:pPrChange>
            </w:pPr>
          </w:p>
        </w:tc>
        <w:tc>
          <w:tcPr>
            <w:tcW w:w="3975" w:type="dxa"/>
            <w:vAlign w:val="center"/>
            <w:tcPrChange w:id="8664" w:author="TinTin Kalaw" w:date="2014-08-16T13:55:00Z">
              <w:tcPr>
                <w:tcW w:w="3975" w:type="dxa"/>
              </w:tcPr>
            </w:tcPrChange>
          </w:tcPr>
          <w:p w14:paraId="3DEFB1DD" w14:textId="78A8CA3C" w:rsidR="00690D69" w:rsidRPr="006E6440" w:rsidDel="006E6440" w:rsidRDefault="00690D69">
            <w:pPr>
              <w:jc w:val="center"/>
              <w:rPr>
                <w:ins w:id="8665" w:author="Vilson Lu" w:date="2014-08-15T16:06:00Z"/>
                <w:del w:id="8666" w:author="TinTin Kalaw" w:date="2014-08-16T13:55:00Z"/>
                <w:sz w:val="20"/>
                <w:szCs w:val="20"/>
                <w:lang w:val="en-PH" w:eastAsia="zh-CN"/>
                <w:rPrChange w:id="8667" w:author="TinTin Kalaw" w:date="2014-08-16T13:55:00Z">
                  <w:rPr>
                    <w:ins w:id="8668" w:author="Vilson Lu" w:date="2014-08-15T16:06:00Z"/>
                    <w:del w:id="8669" w:author="TinTin Kalaw" w:date="2014-08-16T13:55:00Z"/>
                    <w:b/>
                    <w:lang w:val="en-PH" w:eastAsia="zh-CN"/>
                  </w:rPr>
                </w:rPrChange>
              </w:rPr>
            </w:pPr>
          </w:p>
          <w:p w14:paraId="2F8742E1" w14:textId="77777777" w:rsidR="00690D69" w:rsidRPr="006E6440" w:rsidRDefault="00690D69">
            <w:pPr>
              <w:spacing w:line="276" w:lineRule="auto"/>
              <w:contextualSpacing/>
              <w:jc w:val="both"/>
              <w:outlineLvl w:val="4"/>
              <w:rPr>
                <w:ins w:id="8670" w:author="Vilson Lu" w:date="2014-08-15T16:06:00Z"/>
                <w:rFonts w:ascii="Times New Roman" w:hAnsi="Times New Roman" w:cs="Times New Roman"/>
                <w:sz w:val="20"/>
                <w:szCs w:val="20"/>
                <w:lang w:val="en-PH" w:eastAsia="zh-CN"/>
                <w:rPrChange w:id="8671" w:author="TinTin Kalaw" w:date="2014-08-16T13:55:00Z">
                  <w:rPr>
                    <w:ins w:id="8672" w:author="Vilson Lu" w:date="2014-08-15T16:06:00Z"/>
                    <w:rFonts w:ascii="Times New Roman" w:hAnsi="Times New Roman" w:cs="Times New Roman"/>
                    <w:b/>
                    <w:lang w:val="en-PH" w:eastAsia="zh-CN"/>
                  </w:rPr>
                </w:rPrChange>
              </w:rPr>
              <w:pPrChange w:id="8673" w:author="TinTin Kalaw" w:date="2014-08-19T08:23:00Z">
                <w:pPr>
                  <w:spacing w:line="276" w:lineRule="auto"/>
                  <w:ind w:left="1080"/>
                  <w:contextualSpacing/>
                  <w:jc w:val="both"/>
                  <w:outlineLvl w:val="4"/>
                </w:pPr>
              </w:pPrChange>
            </w:pPr>
            <w:ins w:id="8674" w:author="Vilson Lu" w:date="2014-08-15T16:06:00Z">
              <w:r w:rsidRPr="006E6440">
                <w:rPr>
                  <w:sz w:val="20"/>
                  <w:szCs w:val="20"/>
                  <w:lang w:val="en-PH" w:eastAsia="zh-CN"/>
                  <w:rPrChange w:id="8675" w:author="TinTin Kalaw" w:date="2014-08-16T13:55:00Z">
                    <w:rPr>
                      <w:lang w:val="en-PH" w:eastAsia="zh-CN"/>
                    </w:rPr>
                  </w:rPrChange>
                </w:rPr>
                <w:t>&lt;tweet&gt;</w:t>
              </w:r>
            </w:ins>
          </w:p>
          <w:p w14:paraId="529A5C6F" w14:textId="13AD96E2" w:rsidR="00171EEB" w:rsidRDefault="00171EEB" w:rsidP="00171EEB">
            <w:pPr>
              <w:autoSpaceDE w:val="0"/>
              <w:autoSpaceDN w:val="0"/>
              <w:adjustRightInd w:val="0"/>
              <w:rPr>
                <w:ins w:id="8676" w:author="Vilson Lu" w:date="2014-08-22T05:33:00Z"/>
                <w:rFonts w:ascii="Consolas" w:hAnsi="Consolas" w:cs="Consolas"/>
                <w:sz w:val="20"/>
                <w:szCs w:val="20"/>
                <w:lang w:val="en-PH"/>
              </w:rPr>
            </w:pPr>
            <w:ins w:id="8677" w:author="Vilson Lu" w:date="2014-08-22T05:33:00Z">
              <w:r>
                <w:rPr>
                  <w:rFonts w:ascii="Consolas" w:hAnsi="Consolas" w:cs="Consolas"/>
                  <w:color w:val="000000"/>
                  <w:sz w:val="20"/>
                  <w:szCs w:val="20"/>
                  <w:lang w:val="en-PH"/>
                </w:rPr>
                <w:t>Kailangan_VOTF", "na_NA", "talaga_IRIA", "ng_NA", "military_NCOM", "efforts_NNS", "sa_NCOM", "most_JJS", "part_JJ", "of_IN", "&lt;location: Leyte/&gt;", "._PSNS", "Nagkakagulo", "na_NA", "._PSNS"</w:t>
              </w:r>
            </w:ins>
          </w:p>
          <w:p w14:paraId="731D722C" w14:textId="45D68ADF" w:rsidR="00690D69" w:rsidRPr="006E6440" w:rsidDel="006E6440" w:rsidRDefault="00690D69">
            <w:pPr>
              <w:spacing w:line="276" w:lineRule="auto"/>
              <w:contextualSpacing/>
              <w:jc w:val="both"/>
              <w:outlineLvl w:val="4"/>
              <w:rPr>
                <w:ins w:id="8678" w:author="Vilson Lu" w:date="2014-08-15T16:06:00Z"/>
                <w:del w:id="8679" w:author="TinTin Kalaw" w:date="2014-08-16T13:55:00Z"/>
                <w:rFonts w:ascii="Times New Roman" w:hAnsi="Times New Roman" w:cs="Times New Roman"/>
                <w:sz w:val="20"/>
                <w:szCs w:val="20"/>
                <w:lang w:val="en-PH" w:eastAsia="zh-CN"/>
                <w:rPrChange w:id="8680" w:author="TinTin Kalaw" w:date="2014-08-16T13:55:00Z">
                  <w:rPr>
                    <w:ins w:id="8681" w:author="Vilson Lu" w:date="2014-08-15T16:06:00Z"/>
                    <w:del w:id="8682" w:author="TinTin Kalaw" w:date="2014-08-16T13:55:00Z"/>
                    <w:rFonts w:ascii="Times New Roman" w:hAnsi="Times New Roman" w:cs="Times New Roman"/>
                    <w:b/>
                    <w:lang w:val="en-PH" w:eastAsia="zh-CN"/>
                  </w:rPr>
                </w:rPrChange>
              </w:rPr>
              <w:pPrChange w:id="8683" w:author="TinTin Kalaw" w:date="2014-08-19T08:24:00Z">
                <w:pPr>
                  <w:spacing w:line="276" w:lineRule="auto"/>
                  <w:ind w:left="1080"/>
                  <w:contextualSpacing/>
                  <w:jc w:val="both"/>
                  <w:outlineLvl w:val="4"/>
                </w:pPr>
              </w:pPrChange>
            </w:pPr>
            <w:ins w:id="8684" w:author="Vilson Lu" w:date="2014-08-15T16:06:00Z">
              <w:r w:rsidRPr="006E6440">
                <w:rPr>
                  <w:sz w:val="20"/>
                  <w:szCs w:val="20"/>
                  <w:lang w:val="en-PH" w:eastAsia="zh-CN"/>
                  <w:rPrChange w:id="8685" w:author="TinTin Kalaw" w:date="2014-08-16T13:55:00Z">
                    <w:rPr>
                      <w:lang w:val="en-PH" w:eastAsia="zh-CN"/>
                    </w:rPr>
                  </w:rPrChange>
                </w:rPr>
                <w:t>&lt;/tweet&gt;</w:t>
              </w:r>
            </w:ins>
          </w:p>
          <w:p w14:paraId="4BB20A47" w14:textId="77777777" w:rsidR="00690D69" w:rsidRPr="006E6440" w:rsidRDefault="00690D69">
            <w:pPr>
              <w:keepNext/>
              <w:spacing w:line="276" w:lineRule="auto"/>
              <w:contextualSpacing/>
              <w:jc w:val="both"/>
              <w:outlineLvl w:val="4"/>
              <w:rPr>
                <w:ins w:id="8686" w:author="Vilson Lu" w:date="2014-08-15T16:06:00Z"/>
                <w:sz w:val="20"/>
                <w:szCs w:val="20"/>
                <w:lang w:val="en-PH" w:eastAsia="zh-CN"/>
                <w:rPrChange w:id="8687" w:author="TinTin Kalaw" w:date="2014-08-16T13:55:00Z">
                  <w:rPr>
                    <w:ins w:id="8688" w:author="Vilson Lu" w:date="2014-08-15T16:06:00Z"/>
                    <w:b/>
                    <w:lang w:val="en-PH" w:eastAsia="zh-CN"/>
                  </w:rPr>
                </w:rPrChange>
              </w:rPr>
              <w:pPrChange w:id="8689" w:author="Vilson Lu" w:date="2014-08-22T02:44:00Z">
                <w:pPr>
                  <w:spacing w:line="276" w:lineRule="auto"/>
                  <w:ind w:left="1080"/>
                  <w:contextualSpacing/>
                  <w:jc w:val="both"/>
                  <w:outlineLvl w:val="4"/>
                </w:pPr>
              </w:pPrChange>
            </w:pPr>
            <w:ins w:id="8690" w:author="Vilson Lu" w:date="2014-08-15T16:06:00Z">
              <w:r w:rsidRPr="006E6440">
                <w:rPr>
                  <w:sz w:val="20"/>
                  <w:szCs w:val="20"/>
                  <w:lang w:val="en-PH" w:eastAsia="zh-CN"/>
                  <w:rPrChange w:id="8691" w:author="TinTin Kalaw" w:date="2014-08-16T13:55:00Z">
                    <w:rPr>
                      <w:lang w:val="en-PH" w:eastAsia="zh-CN"/>
                    </w:rPr>
                  </w:rPrChange>
                </w:rPr>
                <w:t> </w:t>
              </w:r>
            </w:ins>
          </w:p>
        </w:tc>
      </w:tr>
    </w:tbl>
    <w:p w14:paraId="04F6A4A4" w14:textId="77606A16" w:rsidR="008F2FB7" w:rsidRDefault="00F17C35">
      <w:pPr>
        <w:pStyle w:val="Caption"/>
        <w:rPr>
          <w:ins w:id="8692" w:author="Vilson Lu" w:date="2014-08-22T02:44:00Z"/>
        </w:rPr>
        <w:pPrChange w:id="8693" w:author="Vilson Lu" w:date="2014-08-22T02:44:00Z">
          <w:pPr/>
        </w:pPrChange>
      </w:pPr>
      <w:bookmarkStart w:id="8694" w:name="_Ref396438844"/>
      <w:bookmarkStart w:id="8695" w:name="_Toc396442287"/>
      <w:ins w:id="8696" w:author="Vilson Lu" w:date="2014-08-22T02:44:00Z">
        <w:r>
          <w:t xml:space="preserve">Table </w:t>
        </w:r>
      </w:ins>
      <w:ins w:id="8697" w:author="Vilson Lu" w:date="2014-08-22T08:50:00Z">
        <w:r w:rsidR="00F64801">
          <w:fldChar w:fldCharType="begin"/>
        </w:r>
        <w:r w:rsidR="00F64801">
          <w:instrText xml:space="preserve"> STYLEREF 1 \s </w:instrText>
        </w:r>
      </w:ins>
      <w:r w:rsidR="00F64801">
        <w:fldChar w:fldCharType="separate"/>
      </w:r>
      <w:r w:rsidR="00F64801">
        <w:rPr>
          <w:noProof/>
        </w:rPr>
        <w:t>4</w:t>
      </w:r>
      <w:ins w:id="8698"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8699" w:author="Vilson Lu" w:date="2014-08-22T08:50:00Z">
        <w:r w:rsidR="00F64801">
          <w:rPr>
            <w:noProof/>
          </w:rPr>
          <w:t>5</w:t>
        </w:r>
        <w:r w:rsidR="00F64801">
          <w:fldChar w:fldCharType="end"/>
        </w:r>
      </w:ins>
      <w:bookmarkEnd w:id="8694"/>
      <w:ins w:id="8700" w:author="Vilson Lu" w:date="2014-08-22T02:44:00Z">
        <w:r>
          <w:t>. Sample Input/Output Disaster Keyword Tagger</w:t>
        </w:r>
        <w:bookmarkEnd w:id="8695"/>
      </w:ins>
    </w:p>
    <w:p w14:paraId="0192CB46" w14:textId="77777777" w:rsidR="00F17C35" w:rsidRPr="00F17C35" w:rsidRDefault="00F17C35">
      <w:pPr>
        <w:rPr>
          <w:ins w:id="8701" w:author="Vilson Lu" w:date="2014-08-15T16:08:00Z"/>
        </w:rPr>
      </w:pPr>
    </w:p>
    <w:p w14:paraId="0AC02521" w14:textId="26F576B7" w:rsidR="006F08F4" w:rsidDel="00241E8B" w:rsidRDefault="006F08F4">
      <w:pPr>
        <w:pStyle w:val="Content2"/>
        <w:rPr>
          <w:ins w:id="8702" w:author="TinTin Kalaw" w:date="2014-08-19T08:24:00Z"/>
          <w:del w:id="8703" w:author="Vilson Lu" w:date="2014-08-21T23:27:00Z"/>
        </w:rPr>
        <w:pPrChange w:id="8704" w:author="TinTin Kalaw" w:date="2014-08-16T13:55:00Z">
          <w:pPr>
            <w:pStyle w:val="Content"/>
          </w:pPr>
        </w:pPrChange>
      </w:pPr>
      <w:bookmarkStart w:id="8705" w:name="_Toc396445042"/>
      <w:bookmarkStart w:id="8706" w:name="_Toc396453126"/>
      <w:bookmarkEnd w:id="8705"/>
      <w:bookmarkEnd w:id="8706"/>
    </w:p>
    <w:p w14:paraId="2D0303FF" w14:textId="5DD307B5" w:rsidR="00690D69" w:rsidDel="00241E8B" w:rsidRDefault="006F08F4">
      <w:pPr>
        <w:pStyle w:val="Content2"/>
        <w:rPr>
          <w:ins w:id="8707" w:author="TinTin Kalaw" w:date="2014-08-19T08:24:00Z"/>
          <w:del w:id="8708" w:author="Vilson Lu" w:date="2014-08-21T23:27:00Z"/>
        </w:rPr>
        <w:pPrChange w:id="8709" w:author="TinTin Kalaw" w:date="2014-08-16T13:55:00Z">
          <w:pPr>
            <w:pStyle w:val="Content"/>
          </w:pPr>
        </w:pPrChange>
      </w:pPr>
      <w:ins w:id="8710" w:author="TinTin Kalaw" w:date="2014-08-19T08:25:00Z">
        <w:del w:id="8711" w:author="Vilson Lu" w:date="2014-08-21T23:27:00Z">
          <w:r w:rsidDel="00241E8B">
            <w:fldChar w:fldCharType="begin"/>
          </w:r>
          <w:r w:rsidDel="00241E8B">
            <w:delInstrText xml:space="preserve"> REF _Ref396200035 \h </w:delInstrText>
          </w:r>
        </w:del>
      </w:ins>
      <w:del w:id="8712" w:author="Vilson Lu" w:date="2014-08-21T23:27:00Z">
        <w:r w:rsidDel="00241E8B">
          <w:fldChar w:fldCharType="separate"/>
        </w:r>
      </w:del>
      <w:ins w:id="8713" w:author="TinTin Kalaw" w:date="2014-08-19T08:25:00Z">
        <w:del w:id="8714" w:author="Vilson Lu" w:date="2014-08-21T23:27:00Z">
          <w:r w:rsidDel="00241E8B">
            <w:delText xml:space="preserve">Table </w:delText>
          </w:r>
          <w:r w:rsidDel="00241E8B">
            <w:rPr>
              <w:noProof/>
            </w:rPr>
            <w:delText>4</w:delText>
          </w:r>
          <w:r w:rsidDel="00241E8B">
            <w:noBreakHyphen/>
          </w:r>
          <w:r w:rsidDel="00241E8B">
            <w:rPr>
              <w:noProof/>
            </w:rPr>
            <w:delText>9</w:delText>
          </w:r>
          <w:r w:rsidDel="00241E8B">
            <w:fldChar w:fldCharType="end"/>
          </w:r>
          <w:r w:rsidDel="00241E8B">
            <w:delText xml:space="preserve"> </w:delText>
          </w:r>
        </w:del>
      </w:ins>
      <w:bookmarkStart w:id="8715" w:name="_Toc396445043"/>
      <w:bookmarkStart w:id="8716" w:name="_Toc396453127"/>
      <w:bookmarkEnd w:id="8715"/>
      <w:bookmarkEnd w:id="8716"/>
    </w:p>
    <w:bookmarkStart w:id="8717" w:name="_Ref396200035"/>
    <w:bookmarkStart w:id="8718" w:name="_Toc395094934"/>
    <w:p w14:paraId="7C00C22B" w14:textId="057EC012" w:rsidR="006E6440" w:rsidDel="006549BA" w:rsidRDefault="006E6440">
      <w:pPr>
        <w:pStyle w:val="Caption"/>
        <w:rPr>
          <w:ins w:id="8719" w:author="TinTin Kalaw" w:date="2014-08-16T13:59:00Z"/>
          <w:del w:id="8720" w:author="Vilson Lu" w:date="2014-08-19T06:42:00Z"/>
        </w:rPr>
        <w:pPrChange w:id="8721" w:author="TinTin Kalaw" w:date="2014-08-16T13:59:00Z">
          <w:pPr/>
        </w:pPrChange>
      </w:pPr>
      <w:ins w:id="8722" w:author="TinTin Kalaw" w:date="2014-08-16T13:59:00Z">
        <w:del w:id="8723" w:author="Vilson Lu" w:date="2014-08-21T17:51:00Z">
          <w:r w:rsidDel="005621E4">
            <w:rPr>
              <w:b w:val="0"/>
              <w:i w:val="0"/>
            </w:rPr>
            <w:fldChar w:fldCharType="begin"/>
          </w:r>
          <w:r w:rsidDel="005621E4">
            <w:delInstrText xml:space="preserve"> STYLEREF 1 \s </w:delInstrText>
          </w:r>
        </w:del>
      </w:ins>
      <w:del w:id="8724" w:author="Vilson Lu" w:date="2014-08-21T17:51:00Z">
        <w:r w:rsidDel="005621E4">
          <w:rPr>
            <w:b w:val="0"/>
            <w:i w:val="0"/>
          </w:rPr>
          <w:fldChar w:fldCharType="separate"/>
        </w:r>
        <w:r w:rsidR="0068488C" w:rsidDel="005621E4">
          <w:rPr>
            <w:noProof/>
          </w:rPr>
          <w:delText>4</w:delText>
        </w:r>
      </w:del>
      <w:ins w:id="8725" w:author="TinTin Kalaw" w:date="2014-08-16T13:59:00Z">
        <w:del w:id="8726" w:author="Vilson Lu" w:date="2014-08-21T17:51:00Z">
          <w:r w:rsidDel="005621E4">
            <w:rPr>
              <w:b w:val="0"/>
              <w:i w:val="0"/>
            </w:rPr>
            <w:fldChar w:fldCharType="end"/>
          </w:r>
          <w:r w:rsidDel="005621E4">
            <w:noBreakHyphen/>
          </w:r>
          <w:r w:rsidDel="005621E4">
            <w:rPr>
              <w:b w:val="0"/>
              <w:i w:val="0"/>
            </w:rPr>
            <w:fldChar w:fldCharType="begin"/>
          </w:r>
          <w:r w:rsidDel="005621E4">
            <w:delInstrText xml:space="preserve"> SEQ Table \* ARABIC \s 1 </w:delInstrText>
          </w:r>
        </w:del>
      </w:ins>
      <w:del w:id="8727" w:author="Vilson Lu" w:date="2014-08-21T17:51:00Z">
        <w:r w:rsidDel="005621E4">
          <w:rPr>
            <w:b w:val="0"/>
            <w:i w:val="0"/>
          </w:rPr>
          <w:fldChar w:fldCharType="end"/>
        </w:r>
      </w:del>
      <w:bookmarkEnd w:id="8717"/>
      <w:bookmarkEnd w:id="8718"/>
      <w:ins w:id="8728" w:author="TinTin Kalaw" w:date="2014-08-16T13:59:00Z">
        <w:del w:id="8729" w:author="Vilson Lu" w:date="2014-08-19T06:42:00Z">
          <w:r w:rsidDel="006549BA">
            <w:delText xml:space="preserve"> </w:delText>
          </w:r>
          <w:r w:rsidDel="006549BA">
            <w:rPr>
              <w:b w:val="0"/>
              <w:i w:val="0"/>
            </w:rPr>
            <w:fldChar w:fldCharType="begin"/>
          </w:r>
          <w:r w:rsidDel="006549BA">
            <w:delInstrText xml:space="preserve"> REF _Ref395960909 \h </w:delInstrText>
          </w:r>
        </w:del>
      </w:ins>
      <w:del w:id="8730" w:author="Vilson Lu" w:date="2014-08-19T06:42:00Z">
        <w:r w:rsidDel="006549BA">
          <w:rPr>
            <w:b w:val="0"/>
            <w:i w:val="0"/>
          </w:rPr>
        </w:r>
        <w:r w:rsidDel="006549BA">
          <w:rPr>
            <w:b w:val="0"/>
            <w:i w:val="0"/>
          </w:rPr>
          <w:fldChar w:fldCharType="end"/>
        </w:r>
      </w:del>
      <w:ins w:id="8731" w:author="TinTin Kalaw" w:date="2014-08-16T13:59:00Z">
        <w:del w:id="8732" w:author="Vilson Lu" w:date="2014-08-19T06:42:00Z">
          <w:r w:rsidDel="006549BA">
            <w:delText xml:space="preserve"> shows the sample input and output for the tweet classifier.</w:delText>
          </w:r>
          <w:bookmarkStart w:id="8733" w:name="_Ref395960909"/>
          <w:r w:rsidDel="006549BA">
            <w:delText xml:space="preserve">Table </w:delText>
          </w:r>
          <w:r w:rsidDel="006549BA">
            <w:rPr>
              <w:b w:val="0"/>
              <w:i w:val="0"/>
            </w:rPr>
            <w:fldChar w:fldCharType="begin"/>
          </w:r>
          <w:r w:rsidDel="006549BA">
            <w:delInstrText xml:space="preserve"> STYLEREF 1 \s </w:delInstrText>
          </w:r>
        </w:del>
      </w:ins>
      <w:del w:id="8734" w:author="Vilson Lu" w:date="2014-08-19T06:42:00Z">
        <w:r w:rsidDel="006549BA">
          <w:rPr>
            <w:b w:val="0"/>
            <w:i w:val="0"/>
          </w:rPr>
          <w:fldChar w:fldCharType="separate"/>
        </w:r>
        <w:r w:rsidR="0068488C" w:rsidDel="006549BA">
          <w:rPr>
            <w:noProof/>
          </w:rPr>
          <w:delText>4</w:delText>
        </w:r>
      </w:del>
      <w:ins w:id="8735" w:author="TinTin Kalaw" w:date="2014-08-16T13:59:00Z">
        <w:del w:id="8736" w:author="Vilson Lu" w:date="2014-08-19T06:42:00Z">
          <w:r w:rsidDel="006549BA">
            <w:rPr>
              <w:b w:val="0"/>
              <w:i w:val="0"/>
            </w:rPr>
            <w:fldChar w:fldCharType="end"/>
          </w:r>
          <w:r w:rsidDel="006549BA">
            <w:noBreakHyphen/>
          </w:r>
          <w:r w:rsidDel="006549BA">
            <w:rPr>
              <w:b w:val="0"/>
              <w:i w:val="0"/>
            </w:rPr>
            <w:fldChar w:fldCharType="begin"/>
          </w:r>
          <w:r w:rsidDel="006549BA">
            <w:delInstrText xml:space="preserve"> SEQ Table \* ARABIC \s 1 </w:delInstrText>
          </w:r>
        </w:del>
      </w:ins>
      <w:del w:id="8737" w:author="Vilson Lu" w:date="2014-08-19T06:42:00Z">
        <w:r w:rsidDel="006549BA">
          <w:rPr>
            <w:b w:val="0"/>
            <w:i w:val="0"/>
          </w:rPr>
          <w:fldChar w:fldCharType="end"/>
        </w:r>
      </w:del>
      <w:bookmarkEnd w:id="8733"/>
      <w:ins w:id="8738" w:author="TinTin Kalaw" w:date="2014-08-16T13:59:00Z">
        <w:del w:id="8739" w:author="Vilson Lu" w:date="2014-08-19T06:42:00Z">
          <w:r w:rsidDel="006549BA">
            <w:delText xml:space="preserve">. </w:delText>
          </w:r>
          <w:r w:rsidRPr="00B15988" w:rsidDel="006549BA">
            <w:delText xml:space="preserve">Sample </w:delText>
          </w:r>
          <w:r w:rsidDel="006549BA">
            <w:delText>Input/Output for Tweet Classifier</w:delText>
          </w:r>
          <w:bookmarkStart w:id="8740" w:name="_Toc396445044"/>
          <w:bookmarkStart w:id="8741" w:name="_Toc396453128"/>
          <w:bookmarkEnd w:id="8740"/>
          <w:bookmarkEnd w:id="8741"/>
        </w:del>
      </w:ins>
    </w:p>
    <w:p w14:paraId="76B84C54" w14:textId="387864B4" w:rsidR="000F02B8" w:rsidRDefault="006E319B">
      <w:pPr>
        <w:pStyle w:val="Heading3"/>
        <w:rPr>
          <w:ins w:id="8742" w:author="Vilson Lu" w:date="2014-08-15T22:13:00Z"/>
        </w:rPr>
        <w:pPrChange w:id="8743" w:author="Vilson Lu" w:date="2014-08-15T22:14:00Z">
          <w:pPr>
            <w:pStyle w:val="Heading3"/>
            <w:numPr>
              <w:numId w:val="21"/>
            </w:numPr>
            <w:ind w:left="2160"/>
          </w:pPr>
        </w:pPrChange>
      </w:pPr>
      <w:bookmarkStart w:id="8744" w:name="_Toc396445045"/>
      <w:bookmarkStart w:id="8745" w:name="_Toc396453129"/>
      <w:ins w:id="8746" w:author="Vilson Lu" w:date="2014-08-19T06:48:00Z">
        <w:r>
          <w:t>Rule Inducer Module</w:t>
        </w:r>
      </w:ins>
      <w:bookmarkEnd w:id="8744"/>
      <w:bookmarkEnd w:id="8745"/>
    </w:p>
    <w:p w14:paraId="17553139" w14:textId="77777777" w:rsidR="000F02B8" w:rsidRDefault="000F02B8" w:rsidP="000F02B8">
      <w:pPr>
        <w:pStyle w:val="Content"/>
        <w:rPr>
          <w:ins w:id="8747" w:author="Vilson Lu" w:date="2014-08-16T14:35:00Z"/>
        </w:rPr>
      </w:pPr>
    </w:p>
    <w:p w14:paraId="5FF5D166" w14:textId="62104E28" w:rsidR="000F02B8" w:rsidRDefault="000F02B8">
      <w:pPr>
        <w:pStyle w:val="Content1"/>
        <w:rPr>
          <w:ins w:id="8748" w:author="Vilson Lu" w:date="2014-08-19T06:23:00Z"/>
        </w:rPr>
        <w:pPrChange w:id="8749" w:author="Vilson Lu" w:date="2014-08-19T06:31:00Z">
          <w:pPr>
            <w:pStyle w:val="Content"/>
          </w:pPr>
        </w:pPrChange>
      </w:pPr>
      <w:ins w:id="8750" w:author="Vilson Lu" w:date="2014-08-15T22:13:00Z">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ins>
      <w:ins w:id="8751" w:author="Vilson Lu" w:date="2014-08-16T14:25:00Z">
        <w:r w:rsidR="00786A4A">
          <w:t xml:space="preserve"> </w:t>
        </w:r>
      </w:ins>
    </w:p>
    <w:p w14:paraId="3F6D6E23" w14:textId="77777777" w:rsidR="00A956C8" w:rsidRDefault="00A956C8" w:rsidP="007D4ADE">
      <w:pPr>
        <w:pStyle w:val="Content"/>
        <w:rPr>
          <w:ins w:id="8752" w:author="Vilson Lu" w:date="2014-08-19T06:23:00Z"/>
        </w:rPr>
      </w:pPr>
    </w:p>
    <w:p w14:paraId="62DD1DDB" w14:textId="1CF6376E" w:rsidR="00A956C8" w:rsidRPr="006E319B" w:rsidRDefault="00A956C8">
      <w:pPr>
        <w:pStyle w:val="Heading4"/>
        <w:rPr>
          <w:ins w:id="8753" w:author="Vilson Lu" w:date="2014-08-16T14:35:00Z"/>
        </w:rPr>
        <w:pPrChange w:id="8754" w:author="Vilson Lu" w:date="2014-08-19T06:23:00Z">
          <w:pPr>
            <w:pStyle w:val="Content"/>
          </w:pPr>
        </w:pPrChange>
      </w:pPr>
      <w:bookmarkStart w:id="8755" w:name="_Ref396442014"/>
      <w:ins w:id="8756" w:author="Vilson Lu" w:date="2014-08-19T06:23:00Z">
        <w:r>
          <w:t>Rule Generation Module</w:t>
        </w:r>
      </w:ins>
      <w:bookmarkEnd w:id="8755"/>
    </w:p>
    <w:p w14:paraId="26933CE9" w14:textId="77777777" w:rsidR="007D4ADE" w:rsidRDefault="007D4ADE" w:rsidP="007D4ADE">
      <w:pPr>
        <w:pStyle w:val="Content"/>
        <w:rPr>
          <w:ins w:id="8757" w:author="Vilson Lu" w:date="2014-08-19T06:23:00Z"/>
        </w:rPr>
      </w:pPr>
    </w:p>
    <w:p w14:paraId="64271B37" w14:textId="26B727CA" w:rsidR="00A956C8" w:rsidRDefault="00A956C8">
      <w:pPr>
        <w:pStyle w:val="Content2"/>
        <w:rPr>
          <w:ins w:id="8758" w:author="Vilson Lu" w:date="2014-08-19T06:24:00Z"/>
        </w:rPr>
        <w:pPrChange w:id="8759" w:author="Vilson Lu" w:date="2014-08-19T06:24:00Z">
          <w:pPr>
            <w:pStyle w:val="Content"/>
          </w:pPr>
        </w:pPrChange>
      </w:pPr>
      <w:ins w:id="8760" w:author="Vilson Lu" w:date="2014-08-19T06:24:00Z">
        <w:r>
          <w:t>The Rule Generation Module is responsible for generating and validating the extraction rules.</w:t>
        </w:r>
      </w:ins>
      <w:ins w:id="8761" w:author="Vilson Lu" w:date="2014-08-19T06:26:00Z">
        <w:r>
          <w:t xml:space="preserve"> It consists of the Rule Extractor and the Rule Validator.</w:t>
        </w:r>
      </w:ins>
    </w:p>
    <w:p w14:paraId="0BFCEA91" w14:textId="77777777" w:rsidR="00A956C8" w:rsidRPr="007D4ADE" w:rsidRDefault="00A956C8">
      <w:pPr>
        <w:pStyle w:val="Content2"/>
        <w:rPr>
          <w:ins w:id="8762" w:author="Vilson Lu" w:date="2014-08-15T22:13:00Z"/>
          <w:rPrChange w:id="8763" w:author="Vilson Lu" w:date="2014-08-16T14:35:00Z">
            <w:rPr>
              <w:ins w:id="8764" w:author="Vilson Lu" w:date="2014-08-15T22:13:00Z"/>
              <w:rFonts w:ascii="Times New Roman" w:hAnsi="Times New Roman" w:cs="Times New Roman"/>
            </w:rPr>
          </w:rPrChange>
        </w:rPr>
        <w:pPrChange w:id="8765" w:author="Vilson Lu" w:date="2014-08-19T06:24:00Z">
          <w:pPr>
            <w:pStyle w:val="Content"/>
          </w:pPr>
        </w:pPrChange>
      </w:pPr>
    </w:p>
    <w:p w14:paraId="746F1F07" w14:textId="77777777" w:rsidR="000F02B8" w:rsidRDefault="000F02B8">
      <w:pPr>
        <w:pStyle w:val="Heading5"/>
        <w:rPr>
          <w:ins w:id="8766" w:author="Vilson Lu" w:date="2014-08-15T22:13:00Z"/>
        </w:rPr>
        <w:pPrChange w:id="8767" w:author="Vilson Lu" w:date="2014-08-19T06:23:00Z">
          <w:pPr>
            <w:pStyle w:val="Heading4"/>
          </w:pPr>
        </w:pPrChange>
      </w:pPr>
      <w:ins w:id="8768" w:author="Vilson Lu" w:date="2014-08-15T22:13:00Z">
        <w:r w:rsidRPr="00B95616">
          <w:t>Rule Extractor</w:t>
        </w:r>
      </w:ins>
    </w:p>
    <w:p w14:paraId="66063BBD" w14:textId="77777777" w:rsidR="000F02B8" w:rsidRPr="00B95616" w:rsidRDefault="000F02B8" w:rsidP="000F02B8">
      <w:pPr>
        <w:rPr>
          <w:ins w:id="8769" w:author="Vilson Lu" w:date="2014-08-15T22:13:00Z"/>
        </w:rPr>
      </w:pPr>
    </w:p>
    <w:p w14:paraId="1F4730B8" w14:textId="5B075B33" w:rsidR="00750DB1" w:rsidRDefault="000F02B8">
      <w:pPr>
        <w:pStyle w:val="Content"/>
        <w:rPr>
          <w:ins w:id="8770" w:author="Vilson Lu" w:date="2014-08-19T06:22:00Z"/>
        </w:rPr>
        <w:pPrChange w:id="8771" w:author="Vilson Lu" w:date="2014-08-19T06:22:00Z">
          <w:pPr/>
        </w:pPrChange>
      </w:pPr>
      <w:ins w:id="8772" w:author="Vilson Lu" w:date="2014-08-15T22:13:00Z">
        <w:r w:rsidRPr="00B95616">
          <w:t xml:space="preserve">The Rule Extractor will extract all the possible rules for the tweets by making use of different patterns that can be found in the input tweet. To generate the rules, the system will identify the seed words </w:t>
        </w:r>
      </w:ins>
      <w:ins w:id="8773" w:author="Vilson Lu" w:date="2014-08-22T03:34:00Z">
        <w:r w:rsidR="008A5840">
          <w:t>from</w:t>
        </w:r>
      </w:ins>
      <w:ins w:id="8774" w:author="Vilson Lu" w:date="2014-08-22T03:43:00Z">
        <w:r w:rsidR="00F900FB">
          <w:t xml:space="preserve"> </w:t>
        </w:r>
      </w:ins>
      <w:ins w:id="8775" w:author="Vilson Lu" w:date="2014-08-22T03:44:00Z">
        <w:r w:rsidR="00F900FB">
          <w:fldChar w:fldCharType="begin"/>
        </w:r>
        <w:r w:rsidR="00F900FB">
          <w:instrText xml:space="preserve"> REF _Ref396442376 \h </w:instrText>
        </w:r>
      </w:ins>
      <w:r w:rsidR="00F900FB">
        <w:fldChar w:fldCharType="end"/>
      </w:r>
      <w:ins w:id="8776" w:author="Vilson Lu" w:date="2014-08-22T03:44:00Z">
        <w:r w:rsidR="00F900FB">
          <w:fldChar w:fldCharType="begin"/>
        </w:r>
        <w:r w:rsidR="00F900FB">
          <w:instrText xml:space="preserve"> REF _Ref396442376 \r \h </w:instrText>
        </w:r>
      </w:ins>
      <w:r w:rsidR="00F900FB">
        <w:fldChar w:fldCharType="separate"/>
      </w:r>
      <w:ins w:id="8777" w:author="Vilson Lu" w:date="2014-08-22T03:44:00Z">
        <w:r w:rsidR="00F900FB">
          <w:t>4.4.5.3</w:t>
        </w:r>
        <w:r w:rsidR="00F900FB">
          <w:fldChar w:fldCharType="end"/>
        </w:r>
      </w:ins>
      <w:ins w:id="8778" w:author="Vilson Lu" w:date="2014-08-22T03:34:00Z">
        <w:r w:rsidR="008A5840">
          <w:t xml:space="preserve"> </w:t>
        </w:r>
      </w:ins>
      <w:ins w:id="8779" w:author="Vilson Lu" w:date="2014-08-15T22:13:00Z">
        <w:r w:rsidRPr="00B95616">
          <w:t xml:space="preserve">or the words that will be extracted that are present in the tweets. With the seed words, the system will apply the windowing technique around the </w:t>
        </w:r>
        <w:commentRangeStart w:id="8780"/>
        <w:r w:rsidRPr="00B95616">
          <w:t xml:space="preserve">seed words </w:t>
        </w:r>
      </w:ins>
      <w:commentRangeEnd w:id="8780"/>
      <w:ins w:id="8781" w:author="Vilson Lu" w:date="2014-08-20T20:01:00Z">
        <w:r w:rsidR="00473C78">
          <w:rPr>
            <w:rStyle w:val="CommentReference"/>
          </w:rPr>
          <w:commentReference w:id="8780"/>
        </w:r>
      </w:ins>
      <w:ins w:id="8782" w:author="Vilson Lu" w:date="2014-08-15T22:13:00Z">
        <w:r w:rsidRPr="00B95616">
          <w:t>to extract as much patterns of combination of words, which, in turn can be converted to become extraction rules. To generate/extract as much patterns, the researchers will try vari</w:t>
        </w:r>
        <w:r>
          <w:t>ous Maximum Windows Sizes, W = 1, 2, 3</w:t>
        </w:r>
        <w:r w:rsidRPr="00B95616">
          <w:t>.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r>
          <w:t xml:space="preserve"> </w:t>
        </w:r>
      </w:ins>
      <w:ins w:id="8783" w:author="Vilson Lu" w:date="2014-08-22T02:45:00Z">
        <w:r w:rsidR="00F17C35">
          <w:fldChar w:fldCharType="begin"/>
        </w:r>
        <w:r w:rsidR="00F17C35">
          <w:instrText xml:space="preserve"> REF _Ref396438862 \h </w:instrText>
        </w:r>
      </w:ins>
      <w:r w:rsidR="00F17C35">
        <w:fldChar w:fldCharType="separate"/>
      </w:r>
      <w:ins w:id="8784" w:author="Vilson Lu" w:date="2014-08-22T02:45:00Z">
        <w:r w:rsidR="00F17C35">
          <w:t xml:space="preserve">Table </w:t>
        </w:r>
        <w:r w:rsidR="00F17C35">
          <w:rPr>
            <w:noProof/>
          </w:rPr>
          <w:t>4</w:t>
        </w:r>
        <w:r w:rsidR="00F17C35">
          <w:noBreakHyphen/>
        </w:r>
        <w:r w:rsidR="00F17C35">
          <w:rPr>
            <w:noProof/>
          </w:rPr>
          <w:t>6</w:t>
        </w:r>
        <w:r w:rsidR="00F17C35">
          <w:fldChar w:fldCharType="end"/>
        </w:r>
        <w:r w:rsidR="00F17C35">
          <w:t xml:space="preserve"> </w:t>
        </w:r>
      </w:ins>
      <w:ins w:id="8785" w:author="Vilson Lu" w:date="2014-08-15T22:13:00Z">
        <w:del w:id="8786" w:author="TinTin Kalaw" w:date="2014-08-16T14:00:00Z">
          <w:r w:rsidDel="006E6440">
            <w:delText xml:space="preserve">Table 4-15 </w:delText>
          </w:r>
        </w:del>
      </w:ins>
      <w:ins w:id="8787" w:author="TinTin Kalaw" w:date="2014-08-16T14:00:00Z">
        <w:del w:id="8788" w:author="Vilson Lu" w:date="2014-08-22T02:45:00Z">
          <w:r w:rsidR="006E6440" w:rsidDel="00F17C35">
            <w:fldChar w:fldCharType="begin"/>
          </w:r>
          <w:r w:rsidR="006E6440" w:rsidDel="00F17C35">
            <w:delInstrText xml:space="preserve"> REF _Ref395960972 \h </w:delInstrText>
          </w:r>
        </w:del>
      </w:ins>
      <w:del w:id="8789" w:author="Vilson Lu" w:date="2014-08-22T02:45:00Z">
        <w:r w:rsidR="006E6440" w:rsidDel="00F17C35">
          <w:fldChar w:fldCharType="end"/>
        </w:r>
      </w:del>
      <w:ins w:id="8790" w:author="TinTin Kalaw" w:date="2014-08-16T14:00:00Z">
        <w:del w:id="8791" w:author="Vilson Lu" w:date="2014-08-22T02:45:00Z">
          <w:r w:rsidR="006E6440" w:rsidDel="00F17C35">
            <w:delText xml:space="preserve"> </w:delText>
          </w:r>
        </w:del>
      </w:ins>
      <w:ins w:id="8792" w:author="Vilson Lu" w:date="2014-08-15T22:13:00Z">
        <w:r>
          <w:t>shows the rules that can be generated by the rule extractor.</w:t>
        </w:r>
      </w:ins>
    </w:p>
    <w:p w14:paraId="50768CB0" w14:textId="77777777" w:rsidR="00171EEB" w:rsidRDefault="00171EEB">
      <w:pPr>
        <w:pStyle w:val="Caption"/>
        <w:ind w:left="0"/>
        <w:jc w:val="left"/>
        <w:rPr>
          <w:ins w:id="8793" w:author="Vilson Lu" w:date="2014-08-22T05:37:00Z"/>
        </w:rPr>
        <w:pPrChange w:id="8794" w:author="Vilson Lu" w:date="2014-08-22T02:44:00Z">
          <w:pPr>
            <w:pStyle w:val="Caption"/>
            <w:ind w:left="720" w:firstLine="720"/>
          </w:pPr>
        </w:pPrChange>
      </w:pPr>
      <w:bookmarkStart w:id="8795" w:name="_Ref395960972"/>
      <w:bookmarkStart w:id="8796" w:name="_Toc395094936"/>
    </w:p>
    <w:p w14:paraId="7141E59C" w14:textId="77777777" w:rsidR="00171EEB" w:rsidRDefault="00171EEB">
      <w:pPr>
        <w:rPr>
          <w:ins w:id="8797" w:author="Vilson Lu" w:date="2014-08-22T05:37:00Z"/>
          <w:b/>
          <w:i/>
          <w:sz w:val="20"/>
          <w:szCs w:val="20"/>
        </w:rPr>
      </w:pPr>
      <w:ins w:id="8798" w:author="Vilson Lu" w:date="2014-08-22T05:37:00Z">
        <w:r>
          <w:br w:type="page"/>
        </w:r>
      </w:ins>
    </w:p>
    <w:p w14:paraId="6888A770" w14:textId="6F001566" w:rsidR="000F02B8" w:rsidRDefault="006E6440">
      <w:pPr>
        <w:pStyle w:val="Caption"/>
        <w:ind w:left="0"/>
        <w:jc w:val="left"/>
        <w:pPrChange w:id="8799" w:author="Vilson Lu" w:date="2014-08-22T02:44:00Z">
          <w:pPr>
            <w:pStyle w:val="Caption"/>
            <w:ind w:left="720" w:firstLine="720"/>
          </w:pPr>
        </w:pPrChange>
      </w:pPr>
      <w:ins w:id="8800" w:author="TinTin Kalaw" w:date="2014-08-16T13:59:00Z">
        <w:del w:id="8801" w:author="Vilson Lu" w:date="2014-08-21T17:51:00Z">
          <w:r w:rsidDel="005621E4">
            <w:lastRenderedPageBreak/>
            <w:fldChar w:fldCharType="begin"/>
          </w:r>
          <w:r w:rsidDel="005621E4">
            <w:delInstrText xml:space="preserve"> STYLEREF 1 \s </w:delInstrText>
          </w:r>
        </w:del>
      </w:ins>
      <w:del w:id="8802" w:author="Vilson Lu" w:date="2014-08-21T17:51:00Z">
        <w:r w:rsidDel="005621E4">
          <w:fldChar w:fldCharType="separate"/>
        </w:r>
        <w:r w:rsidR="0068488C" w:rsidDel="005621E4">
          <w:rPr>
            <w:noProof/>
          </w:rPr>
          <w:delText>4</w:delText>
        </w:r>
      </w:del>
      <w:ins w:id="8803" w:author="TinTin Kalaw" w:date="2014-08-16T13:59:00Z">
        <w:del w:id="8804" w:author="Vilson Lu" w:date="2014-08-21T17:51:00Z">
          <w:r w:rsidDel="005621E4">
            <w:fldChar w:fldCharType="end"/>
          </w:r>
          <w:r w:rsidDel="005621E4">
            <w:noBreakHyphen/>
          </w:r>
        </w:del>
        <w:del w:id="8805" w:author="Vilson Lu" w:date="2014-08-19T06:44:00Z">
          <w:r w:rsidDel="006E319B">
            <w:fldChar w:fldCharType="begin"/>
          </w:r>
          <w:r w:rsidDel="006E319B">
            <w:delInstrText xml:space="preserve"> SEQ Table \* ARABIC \s 1 </w:delInstrText>
          </w:r>
        </w:del>
      </w:ins>
      <w:del w:id="8806" w:author="Vilson Lu" w:date="2014-08-19T06:44:00Z">
        <w:r w:rsidDel="006E319B">
          <w:fldChar w:fldCharType="end"/>
        </w:r>
      </w:del>
      <w:bookmarkEnd w:id="8795"/>
      <w:del w:id="8807" w:author="Vilson Lu" w:date="2014-08-22T00:59:00Z">
        <w:r w:rsidR="000F02B8" w:rsidDel="00D75233">
          <w:fldChar w:fldCharType="begin"/>
        </w:r>
        <w:r w:rsidR="000F02B8" w:rsidDel="00D75233">
          <w:delInstrText xml:space="preserve"> STYLEREF 1 \s </w:delInstrText>
        </w:r>
        <w:r w:rsidR="000F02B8" w:rsidDel="00D75233">
          <w:fldChar w:fldCharType="separate"/>
        </w:r>
        <w:r w:rsidR="000F02B8" w:rsidDel="00D75233">
          <w:rPr>
            <w:noProof/>
          </w:rPr>
          <w:delText>4</w:delText>
        </w:r>
        <w:r w:rsidR="000F02B8" w:rsidDel="00D75233">
          <w:rPr>
            <w:noProof/>
          </w:rPr>
          <w:fldChar w:fldCharType="end"/>
        </w:r>
        <w:r w:rsidR="000F02B8" w:rsidDel="00D75233">
          <w:noBreakHyphen/>
        </w:r>
        <w:r w:rsidR="000F02B8" w:rsidDel="00D75233">
          <w:fldChar w:fldCharType="begin"/>
        </w:r>
        <w:r w:rsidR="000F02B8" w:rsidDel="00D75233">
          <w:delInstrText xml:space="preserve"> SEQ Table \* ARABIC \s 1 </w:delInstrText>
        </w:r>
        <w:r w:rsidR="000F02B8" w:rsidDel="00D75233">
          <w:fldChar w:fldCharType="separate"/>
        </w:r>
        <w:r w:rsidR="000F02B8" w:rsidDel="00D75233">
          <w:rPr>
            <w:noProof/>
          </w:rPr>
          <w:delText>15</w:delText>
        </w:r>
        <w:r w:rsidR="000F02B8" w:rsidDel="00D75233">
          <w:rPr>
            <w:noProof/>
          </w:rPr>
          <w:fldChar w:fldCharType="end"/>
        </w:r>
        <w:r w:rsidR="000F02B8" w:rsidDel="00D75233">
          <w:delText>. Sample Generated Rules</w:delText>
        </w:r>
      </w:del>
      <w:bookmarkEnd w:id="8796"/>
    </w:p>
    <w:tbl>
      <w:tblPr>
        <w:tblStyle w:val="TableGrid"/>
        <w:tblW w:w="0" w:type="auto"/>
        <w:tblInd w:w="1440" w:type="dxa"/>
        <w:tblLook w:val="04A0" w:firstRow="1" w:lastRow="0" w:firstColumn="1" w:lastColumn="0" w:noHBand="0" w:noVBand="1"/>
      </w:tblPr>
      <w:tblGrid>
        <w:gridCol w:w="3962"/>
        <w:gridCol w:w="3948"/>
        <w:tblGridChange w:id="8808">
          <w:tblGrid>
            <w:gridCol w:w="3962"/>
            <w:gridCol w:w="3948"/>
          </w:tblGrid>
        </w:tblGridChange>
      </w:tblGrid>
      <w:tr w:rsidR="000F02B8" w14:paraId="4CEE2CF4" w14:textId="77777777" w:rsidTr="00BF4C5E">
        <w:tc>
          <w:tcPr>
            <w:tcW w:w="3962" w:type="dxa"/>
          </w:tcPr>
          <w:p w14:paraId="5D8C55B1" w14:textId="77777777" w:rsidR="000F02B8" w:rsidRPr="00CE6C9E" w:rsidRDefault="000F02B8">
            <w:pPr>
              <w:pStyle w:val="Content"/>
              <w:ind w:left="0"/>
              <w:jc w:val="center"/>
              <w:rPr>
                <w:b/>
              </w:rPr>
              <w:pPrChange w:id="8809" w:author="TinTin Kalaw" w:date="2014-08-16T14:00:00Z">
                <w:pPr>
                  <w:pStyle w:val="Content"/>
                  <w:spacing w:line="276" w:lineRule="auto"/>
                  <w:ind w:left="0"/>
                  <w:contextualSpacing/>
                  <w:outlineLvl w:val="4"/>
                </w:pPr>
              </w:pPrChange>
            </w:pPr>
            <w:r w:rsidRPr="00CE6C9E">
              <w:rPr>
                <w:b/>
              </w:rPr>
              <w:t>Tweet</w:t>
            </w:r>
          </w:p>
        </w:tc>
        <w:tc>
          <w:tcPr>
            <w:tcW w:w="3948" w:type="dxa"/>
          </w:tcPr>
          <w:p w14:paraId="6BC0579E" w14:textId="77777777" w:rsidR="000F02B8" w:rsidRPr="00CE6C9E" w:rsidRDefault="000F02B8">
            <w:pPr>
              <w:pStyle w:val="Content"/>
              <w:ind w:left="0"/>
              <w:jc w:val="center"/>
              <w:rPr>
                <w:b/>
              </w:rPr>
              <w:pPrChange w:id="8810" w:author="TinTin Kalaw" w:date="2014-08-16T14:00:00Z">
                <w:pPr>
                  <w:pStyle w:val="Content"/>
                  <w:spacing w:line="276" w:lineRule="auto"/>
                  <w:ind w:left="0"/>
                  <w:contextualSpacing/>
                  <w:outlineLvl w:val="4"/>
                </w:pPr>
              </w:pPrChange>
            </w:pPr>
            <w:r w:rsidRPr="00CE6C9E">
              <w:rPr>
                <w:b/>
              </w:rPr>
              <w:t>Sample Rules</w:t>
            </w:r>
          </w:p>
        </w:tc>
      </w:tr>
      <w:tr w:rsidR="005D6953" w:rsidRPr="006E6440" w14:paraId="37CD81D6" w14:textId="77777777" w:rsidTr="00F17C35">
        <w:tblPrEx>
          <w:tblW w:w="0" w:type="auto"/>
          <w:tblInd w:w="1440" w:type="dxa"/>
          <w:tblPrExChange w:id="8811" w:author="Vilson Lu" w:date="2014-08-22T02:43:00Z">
            <w:tblPrEx>
              <w:tblW w:w="0" w:type="auto"/>
              <w:tblInd w:w="1440" w:type="dxa"/>
            </w:tblPrEx>
          </w:tblPrExChange>
        </w:tblPrEx>
        <w:trPr>
          <w:trHeight w:val="1592"/>
        </w:trPr>
        <w:tc>
          <w:tcPr>
            <w:tcW w:w="3962" w:type="dxa"/>
            <w:vMerge w:val="restart"/>
            <w:vAlign w:val="center"/>
            <w:tcPrChange w:id="8812" w:author="Vilson Lu" w:date="2014-08-22T02:43:00Z">
              <w:tcPr>
                <w:tcW w:w="3962" w:type="dxa"/>
                <w:vMerge w:val="restart"/>
                <w:vAlign w:val="center"/>
              </w:tcPr>
            </w:tcPrChange>
          </w:tcPr>
          <w:p w14:paraId="08F4C6A7" w14:textId="77777777" w:rsidR="005D6953" w:rsidRPr="00387860" w:rsidRDefault="005D6953" w:rsidP="005D6953">
            <w:pPr>
              <w:spacing w:line="276" w:lineRule="auto"/>
              <w:contextualSpacing/>
              <w:jc w:val="both"/>
              <w:outlineLvl w:val="4"/>
              <w:rPr>
                <w:ins w:id="8813" w:author="Vilson Lu" w:date="2014-08-22T01:08:00Z"/>
                <w:rFonts w:ascii="Times New Roman" w:hAnsi="Times New Roman" w:cs="Times New Roman"/>
                <w:sz w:val="20"/>
                <w:szCs w:val="20"/>
                <w:lang w:val="en-PH" w:eastAsia="zh-CN"/>
              </w:rPr>
            </w:pPr>
            <w:ins w:id="8814" w:author="Vilson Lu" w:date="2014-08-22T01:08:00Z">
              <w:r w:rsidRPr="00387860">
                <w:rPr>
                  <w:sz w:val="20"/>
                  <w:szCs w:val="20"/>
                  <w:lang w:val="en-PH" w:eastAsia="zh-CN"/>
                </w:rPr>
                <w:t>&lt;tweet&gt;</w:t>
              </w:r>
            </w:ins>
          </w:p>
          <w:p w14:paraId="3175A4B3" w14:textId="77777777" w:rsidR="005D6953" w:rsidRDefault="005D6953" w:rsidP="005D6953">
            <w:pPr>
              <w:rPr>
                <w:ins w:id="8815" w:author="Vilson Lu" w:date="2014-08-22T01:08:00Z"/>
                <w:rFonts w:ascii="Consolas" w:hAnsi="Consolas" w:cs="Consolas"/>
                <w:color w:val="000000"/>
                <w:sz w:val="20"/>
                <w:szCs w:val="20"/>
                <w:lang w:val="en-PH"/>
              </w:rPr>
            </w:pPr>
            <w:ins w:id="8816" w:author="Vilson Lu" w:date="2014-08-22T01:08:00Z">
              <w:r>
                <w:rPr>
                  <w:rFonts w:ascii="Consolas" w:hAnsi="Consolas" w:cs="Consolas"/>
                  <w:color w:val="000000"/>
                  <w:sz w:val="20"/>
                  <w:szCs w:val="20"/>
                  <w:lang w:val="en-PH"/>
                </w:rPr>
                <w:t>"Dear_UH", "Adnu", "sana_VOTF", "po_MAHM", "damit_NCOM", "naman_ENCL", "ang_NA", "idonate", "natin_PNGP", "para_PRTA", "sa_NCOM", "mga_NA", "&lt;disaster: binagyo/&gt;", "in_IN", "case_VBP", "na_NA", "&lt;location: may/&gt;", "donation_NN:UN", "na_NA", "ganapin", "._PSNS", "Plus_JJ", "canned_JJ", "goods_NNS", "na_NA", "rin_ENCL", "._PSNS", "Haha_NN""._PSNS”</w:t>
              </w:r>
            </w:ins>
          </w:p>
          <w:p w14:paraId="683F5D7C" w14:textId="093C2B11" w:rsidR="005D6953" w:rsidRPr="006F08F4" w:rsidDel="005D6953" w:rsidRDefault="005D6953" w:rsidP="005D6953">
            <w:pPr>
              <w:rPr>
                <w:del w:id="8817" w:author="Vilson Lu" w:date="2014-08-22T01:08:00Z"/>
                <w:rFonts w:ascii="Times New Roman" w:hAnsi="Times New Roman" w:cs="Times New Roman"/>
                <w:sz w:val="20"/>
                <w:szCs w:val="20"/>
                <w:lang w:val="en-PH" w:eastAsia="zh-CN"/>
                <w:rPrChange w:id="8818" w:author="TinTin Kalaw" w:date="2014-08-19T08:25:00Z">
                  <w:rPr>
                    <w:del w:id="8819" w:author="Vilson Lu" w:date="2014-08-22T01:08:00Z"/>
                    <w:rFonts w:ascii="Times New Roman" w:hAnsi="Times New Roman" w:cs="Times New Roman"/>
                    <w:lang w:val="en-PH" w:eastAsia="zh-CN"/>
                  </w:rPr>
                </w:rPrChange>
              </w:rPr>
            </w:pPr>
            <w:ins w:id="8820" w:author="Vilson Lu" w:date="2014-08-22T01:08:00Z">
              <w:r>
                <w:rPr>
                  <w:rFonts w:ascii="Consolas" w:hAnsi="Consolas" w:cs="Consolas"/>
                  <w:color w:val="000000"/>
                  <w:sz w:val="20"/>
                  <w:szCs w:val="20"/>
                  <w:lang w:val="en-PH"/>
                </w:rPr>
                <w:t xml:space="preserve"> </w:t>
              </w:r>
              <w:r w:rsidRPr="00387860">
                <w:rPr>
                  <w:sz w:val="20"/>
                  <w:szCs w:val="20"/>
                  <w:lang w:val="en-PH" w:eastAsia="zh-CN"/>
                </w:rPr>
                <w:t>&lt;/tweet&gt;</w:t>
              </w:r>
            </w:ins>
            <w:del w:id="8821" w:author="Vilson Lu" w:date="2014-08-22T01:08:00Z">
              <w:r w:rsidRPr="006F08F4" w:rsidDel="005D6953">
                <w:rPr>
                  <w:sz w:val="20"/>
                  <w:szCs w:val="20"/>
                  <w:lang w:val="en-PH" w:eastAsia="zh-CN"/>
                  <w:rPrChange w:id="8822" w:author="TinTin Kalaw" w:date="2014-08-19T08:25:00Z">
                    <w:rPr>
                      <w:lang w:val="en-PH" w:eastAsia="zh-CN"/>
                    </w:rPr>
                  </w:rPrChange>
                </w:rPr>
                <w:delText>&lt;tweet</w:delText>
              </w:r>
            </w:del>
            <w:del w:id="8823" w:author="Vilson Lu" w:date="2014-08-19T06:22:00Z">
              <w:r w:rsidRPr="006F08F4" w:rsidDel="00A956C8">
                <w:rPr>
                  <w:sz w:val="20"/>
                  <w:szCs w:val="20"/>
                  <w:lang w:val="en-PH" w:eastAsia="zh-CN"/>
                  <w:rPrChange w:id="8824" w:author="TinTin Kalaw" w:date="2014-08-19T08:25:00Z">
                    <w:rPr>
                      <w:lang w:val="en-PH" w:eastAsia="zh-CN"/>
                    </w:rPr>
                  </w:rPrChange>
                </w:rPr>
                <w:delText xml:space="preserve"> disaster=”earthquake”</w:delText>
              </w:r>
            </w:del>
            <w:del w:id="8825" w:author="Vilson Lu" w:date="2014-08-22T01:08:00Z">
              <w:r w:rsidRPr="006F08F4" w:rsidDel="005D6953">
                <w:rPr>
                  <w:sz w:val="20"/>
                  <w:szCs w:val="20"/>
                  <w:lang w:val="en-PH" w:eastAsia="zh-CN"/>
                  <w:rPrChange w:id="8826" w:author="TinTin Kalaw" w:date="2014-08-19T08:25:00Z">
                    <w:rPr>
                      <w:lang w:val="en-PH" w:eastAsia="zh-CN"/>
                    </w:rPr>
                  </w:rPrChange>
                </w:rPr>
                <w:delText>&gt;</w:delText>
              </w:r>
            </w:del>
          </w:p>
          <w:p w14:paraId="61F25DDF" w14:textId="09FD11EE" w:rsidR="005D6953" w:rsidRPr="006F08F4" w:rsidDel="005D6953" w:rsidRDefault="005D6953" w:rsidP="00497EF3">
            <w:pPr>
              <w:rPr>
                <w:del w:id="8827" w:author="Vilson Lu" w:date="2014-08-22T01:08:00Z"/>
                <w:rFonts w:ascii="Times New Roman" w:hAnsi="Times New Roman" w:cs="Times New Roman"/>
                <w:sz w:val="20"/>
                <w:szCs w:val="20"/>
                <w:lang w:val="en-PH" w:eastAsia="zh-CN"/>
                <w:rPrChange w:id="8828" w:author="TinTin Kalaw" w:date="2014-08-19T08:25:00Z">
                  <w:rPr>
                    <w:del w:id="8829" w:author="Vilson Lu" w:date="2014-08-22T01:08:00Z"/>
                    <w:rFonts w:ascii="Times New Roman" w:hAnsi="Times New Roman" w:cs="Times New Roman"/>
                    <w:lang w:val="en-PH" w:eastAsia="zh-CN"/>
                  </w:rPr>
                </w:rPrChange>
              </w:rPr>
            </w:pPr>
            <w:del w:id="8830" w:author="Vilson Lu" w:date="2014-08-22T01:08:00Z">
              <w:r w:rsidRPr="006F08F4" w:rsidDel="005D6953">
                <w:rPr>
                  <w:sz w:val="20"/>
                  <w:szCs w:val="20"/>
                  <w:lang w:val="en-PH"/>
                  <w:rPrChange w:id="8831" w:author="TinTin Kalaw" w:date="2014-08-19T08:25:00Z">
                    <w:rPr>
                      <w:lang w:val="en-PH"/>
                    </w:rPr>
                  </w:rPrChange>
                </w:rPr>
                <w:delText>[“Kawawa_ADUN”, “naman_NPRO”, “&lt;disaster=nilindol/&gt;”, “sa_DECN”, “&lt;location=”Antique_NN/”&gt;, “._PSNS”]</w:delText>
              </w:r>
            </w:del>
          </w:p>
          <w:p w14:paraId="2A082F92" w14:textId="4CA59FEB" w:rsidR="005D6953" w:rsidRPr="006F08F4" w:rsidRDefault="005D6953">
            <w:pPr>
              <w:rPr>
                <w:sz w:val="20"/>
                <w:szCs w:val="20"/>
                <w:lang w:val="en-PH" w:eastAsia="zh-CN"/>
                <w:rPrChange w:id="8832" w:author="TinTin Kalaw" w:date="2014-08-19T08:25:00Z">
                  <w:rPr>
                    <w:lang w:val="en-PH" w:eastAsia="zh-CN"/>
                  </w:rPr>
                </w:rPrChange>
              </w:rPr>
            </w:pPr>
            <w:del w:id="8833" w:author="Vilson Lu" w:date="2014-08-22T01:08:00Z">
              <w:r w:rsidRPr="006F08F4" w:rsidDel="005D6953">
                <w:rPr>
                  <w:sz w:val="20"/>
                  <w:szCs w:val="20"/>
                  <w:lang w:val="en-PH" w:eastAsia="zh-CN"/>
                  <w:rPrChange w:id="8834" w:author="TinTin Kalaw" w:date="2014-08-19T08:25:00Z">
                    <w:rPr>
                      <w:lang w:val="en-PH" w:eastAsia="zh-CN"/>
                    </w:rPr>
                  </w:rPrChange>
                </w:rPr>
                <w:delText>&lt;/tweet&gt;</w:delText>
              </w:r>
            </w:del>
          </w:p>
        </w:tc>
        <w:tc>
          <w:tcPr>
            <w:tcW w:w="3948" w:type="dxa"/>
            <w:vAlign w:val="center"/>
            <w:tcPrChange w:id="8835" w:author="Vilson Lu" w:date="2014-08-22T02:43:00Z">
              <w:tcPr>
                <w:tcW w:w="3948" w:type="dxa"/>
                <w:vAlign w:val="center"/>
              </w:tcPr>
            </w:tcPrChange>
          </w:tcPr>
          <w:p w14:paraId="1715BBAC" w14:textId="739F02FE" w:rsidR="005D6953" w:rsidRPr="00497EF3" w:rsidRDefault="005D6953">
            <w:pPr>
              <w:pStyle w:val="Content"/>
              <w:ind w:left="0"/>
              <w:jc w:val="left"/>
              <w:rPr>
                <w:b/>
              </w:rPr>
              <w:pPrChange w:id="8836" w:author="TinTin Kalaw" w:date="2014-08-16T14:01:00Z">
                <w:pPr>
                  <w:pStyle w:val="Content"/>
                  <w:spacing w:line="276" w:lineRule="auto"/>
                  <w:ind w:left="0"/>
                  <w:contextualSpacing/>
                  <w:outlineLvl w:val="4"/>
                </w:pPr>
              </w:pPrChange>
            </w:pPr>
            <w:del w:id="8837" w:author="Vilson Lu" w:date="2014-08-22T01:09:00Z">
              <w:r w:rsidRPr="00497EF3" w:rsidDel="005D6953">
                <w:delText>&lt;string: sa&gt;&lt;location&gt;&lt;string: “.”&gt;AS Location</w:delText>
              </w:r>
            </w:del>
            <w:ins w:id="8838" w:author="Vilson Lu" w:date="2014-08-22T01:09:00Z">
              <w:r>
                <w:t>&lt;POS: JJ&gt;&lt;string: goods&gt;&lt;string: na&gt;AS Goods</w:t>
              </w:r>
            </w:ins>
          </w:p>
        </w:tc>
      </w:tr>
      <w:tr w:rsidR="00F17C35" w:rsidRPr="006E6440" w14:paraId="38EA7BB9" w14:textId="77777777" w:rsidTr="00F900FB">
        <w:trPr>
          <w:trHeight w:val="940"/>
        </w:trPr>
        <w:tc>
          <w:tcPr>
            <w:tcW w:w="3962" w:type="dxa"/>
            <w:vMerge/>
            <w:vAlign w:val="center"/>
          </w:tcPr>
          <w:p w14:paraId="61FACC1A" w14:textId="77777777" w:rsidR="00F17C35" w:rsidRPr="006F08F4" w:rsidRDefault="00F17C35">
            <w:pPr>
              <w:pStyle w:val="Content"/>
              <w:ind w:left="0"/>
              <w:jc w:val="left"/>
              <w:rPr>
                <w:rPrChange w:id="8839" w:author="TinTin Kalaw" w:date="2014-08-19T08:25:00Z">
                  <w:rPr>
                    <w:b/>
                  </w:rPr>
                </w:rPrChange>
              </w:rPr>
              <w:pPrChange w:id="8840" w:author="TinTin Kalaw" w:date="2014-08-16T14:01:00Z">
                <w:pPr>
                  <w:pStyle w:val="Content"/>
                  <w:ind w:left="0"/>
                </w:pPr>
              </w:pPrChange>
            </w:pPr>
          </w:p>
        </w:tc>
        <w:tc>
          <w:tcPr>
            <w:tcW w:w="3948" w:type="dxa"/>
            <w:vAlign w:val="center"/>
          </w:tcPr>
          <w:p w14:paraId="6D74E7B8" w14:textId="5AA4A5A3" w:rsidR="00F17C35" w:rsidRPr="006E6440" w:rsidRDefault="00F17C35">
            <w:pPr>
              <w:pStyle w:val="Content"/>
              <w:ind w:left="0"/>
              <w:jc w:val="left"/>
              <w:rPr>
                <w:b/>
              </w:rPr>
              <w:pPrChange w:id="8841" w:author="TinTin Kalaw" w:date="2014-08-16T14:01:00Z">
                <w:pPr>
                  <w:pStyle w:val="Content"/>
                  <w:spacing w:line="276" w:lineRule="auto"/>
                  <w:ind w:left="0"/>
                  <w:contextualSpacing/>
                  <w:outlineLvl w:val="4"/>
                </w:pPr>
              </w:pPrChange>
            </w:pPr>
            <w:ins w:id="8842" w:author="Vilson Lu" w:date="2014-08-22T01:10:00Z">
              <w:r>
                <w:t>&lt;POS: JJ&gt;&lt;POS: JJ&gt;&lt;string: goods&gt;&lt;string: na&gt;&lt;string: rin&gt;AS Goods</w:t>
              </w:r>
            </w:ins>
            <w:del w:id="8843" w:author="Vilson Lu" w:date="2014-08-22T01:10:00Z">
              <w:r w:rsidRPr="006E6440" w:rsidDel="005D6953">
                <w:delText>&lt;string: naman&gt;&lt;disaster&gt;&lt;string:sa&gt; AS Disaster</w:delText>
              </w:r>
            </w:del>
          </w:p>
        </w:tc>
      </w:tr>
      <w:tr w:rsidR="000F02B8" w:rsidRPr="006E6440" w14:paraId="0A81F60F" w14:textId="77777777" w:rsidTr="00171EEB">
        <w:tblPrEx>
          <w:tblW w:w="0" w:type="auto"/>
          <w:tblInd w:w="1440" w:type="dxa"/>
          <w:tblPrExChange w:id="8844" w:author="Vilson Lu" w:date="2014-08-22T05:37:00Z">
            <w:tblPrEx>
              <w:tblW w:w="0" w:type="auto"/>
              <w:tblInd w:w="1440" w:type="dxa"/>
            </w:tblPrEx>
          </w:tblPrExChange>
        </w:tblPrEx>
        <w:trPr>
          <w:trHeight w:val="1088"/>
        </w:trPr>
        <w:tc>
          <w:tcPr>
            <w:tcW w:w="3962" w:type="dxa"/>
            <w:vMerge w:val="restart"/>
            <w:vAlign w:val="center"/>
            <w:tcPrChange w:id="8845" w:author="Vilson Lu" w:date="2014-08-22T05:37:00Z">
              <w:tcPr>
                <w:tcW w:w="3962" w:type="dxa"/>
                <w:vMerge w:val="restart"/>
              </w:tcPr>
            </w:tcPrChange>
          </w:tcPr>
          <w:p w14:paraId="1699480B" w14:textId="77777777" w:rsidR="000F02B8" w:rsidRPr="006F08F4" w:rsidRDefault="000F02B8" w:rsidP="00497EF3">
            <w:pPr>
              <w:rPr>
                <w:rFonts w:ascii="Times New Roman" w:hAnsi="Times New Roman" w:cs="Times New Roman"/>
                <w:sz w:val="20"/>
                <w:szCs w:val="20"/>
                <w:lang w:val="en-PH" w:eastAsia="zh-CN"/>
                <w:rPrChange w:id="8846" w:author="TinTin Kalaw" w:date="2014-08-19T08:25:00Z">
                  <w:rPr>
                    <w:rFonts w:ascii="Times New Roman" w:hAnsi="Times New Roman" w:cs="Times New Roman"/>
                    <w:lang w:val="en-PH" w:eastAsia="zh-CN"/>
                  </w:rPr>
                </w:rPrChange>
              </w:rPr>
            </w:pPr>
            <w:r w:rsidRPr="006F08F4">
              <w:rPr>
                <w:sz w:val="20"/>
                <w:szCs w:val="20"/>
                <w:lang w:val="en-PH" w:eastAsia="zh-CN"/>
                <w:rPrChange w:id="8847" w:author="TinTin Kalaw" w:date="2014-08-19T08:25:00Z">
                  <w:rPr>
                    <w:lang w:val="en-PH" w:eastAsia="zh-CN"/>
                  </w:rPr>
                </w:rPrChange>
              </w:rPr>
              <w:t>&lt;tweet</w:t>
            </w:r>
            <w:del w:id="8848" w:author="Vilson Lu" w:date="2014-08-19T06:22:00Z">
              <w:r w:rsidRPr="006F08F4" w:rsidDel="00A956C8">
                <w:rPr>
                  <w:sz w:val="20"/>
                  <w:szCs w:val="20"/>
                  <w:lang w:val="en-PH" w:eastAsia="zh-CN"/>
                  <w:rPrChange w:id="8849" w:author="TinTin Kalaw" w:date="2014-08-19T08:25:00Z">
                    <w:rPr>
                      <w:lang w:val="en-PH" w:eastAsia="zh-CN"/>
                    </w:rPr>
                  </w:rPrChange>
                </w:rPr>
                <w:delText xml:space="preserve"> disaster=”earthquake”</w:delText>
              </w:r>
            </w:del>
            <w:r w:rsidRPr="006F08F4">
              <w:rPr>
                <w:sz w:val="20"/>
                <w:szCs w:val="20"/>
                <w:lang w:val="en-PH" w:eastAsia="zh-CN"/>
                <w:rPrChange w:id="8850" w:author="TinTin Kalaw" w:date="2014-08-19T08:25:00Z">
                  <w:rPr>
                    <w:lang w:val="en-PH" w:eastAsia="zh-CN"/>
                  </w:rPr>
                </w:rPrChange>
              </w:rPr>
              <w:t>&gt;</w:t>
            </w:r>
          </w:p>
          <w:p w14:paraId="4075105E" w14:textId="77777777" w:rsidR="00171EEB" w:rsidRDefault="00171EEB" w:rsidP="00171EEB">
            <w:pPr>
              <w:autoSpaceDE w:val="0"/>
              <w:autoSpaceDN w:val="0"/>
              <w:adjustRightInd w:val="0"/>
              <w:rPr>
                <w:ins w:id="8851" w:author="Vilson Lu" w:date="2014-08-22T05:33:00Z"/>
                <w:rFonts w:ascii="Consolas" w:hAnsi="Consolas" w:cs="Consolas"/>
                <w:sz w:val="20"/>
                <w:szCs w:val="20"/>
                <w:lang w:val="en-PH"/>
              </w:rPr>
            </w:pPr>
            <w:ins w:id="8852" w:author="Vilson Lu" w:date="2014-08-22T05:33:00Z">
              <w:r>
                <w:rPr>
                  <w:rFonts w:ascii="Consolas" w:hAnsi="Consolas" w:cs="Consolas"/>
                  <w:color w:val="000000"/>
                  <w:sz w:val="20"/>
                  <w:szCs w:val="20"/>
                  <w:lang w:val="en-PH"/>
                </w:rPr>
                <w:t>Kailangan_VOTF", "na_NA", "talaga_IRIA", "ng_NA", "military_NCOM", "efforts_NNS", "sa_NCOM", "most_JJS", "part_JJ", "of_IN", "&lt;location: Leyte/&gt;", "._PSNS", "Nagkakagulo", "na_NA", "._PSNS"</w:t>
              </w:r>
            </w:ins>
          </w:p>
          <w:p w14:paraId="116D8DB0" w14:textId="4F7E6EFF" w:rsidR="000F02B8" w:rsidRPr="006F08F4" w:rsidRDefault="000F02B8" w:rsidP="00497EF3">
            <w:pPr>
              <w:rPr>
                <w:rFonts w:ascii="Times New Roman" w:hAnsi="Times New Roman" w:cs="Times New Roman"/>
                <w:sz w:val="20"/>
                <w:szCs w:val="20"/>
                <w:lang w:val="en-PH" w:eastAsia="zh-CN"/>
                <w:rPrChange w:id="8853" w:author="TinTin Kalaw" w:date="2014-08-19T08:25:00Z">
                  <w:rPr>
                    <w:rFonts w:ascii="Times New Roman" w:hAnsi="Times New Roman" w:cs="Times New Roman"/>
                    <w:lang w:val="en-PH" w:eastAsia="zh-CN"/>
                  </w:rPr>
                </w:rPrChange>
              </w:rPr>
            </w:pPr>
            <w:del w:id="8854" w:author="Vilson Lu" w:date="2014-08-22T05:33:00Z">
              <w:r w:rsidRPr="006F08F4" w:rsidDel="00171EEB">
                <w:rPr>
                  <w:sz w:val="20"/>
                  <w:szCs w:val="20"/>
                  <w:lang w:val="en-PH"/>
                  <w:rPrChange w:id="8855" w:author="TinTin Kalaw" w:date="2014-08-19T08:25:00Z">
                    <w:rPr>
                      <w:lang w:val="en-PH"/>
                    </w:rPr>
                  </w:rPrChange>
                </w:rPr>
                <w:delText xml:space="preserve">[“Magnitude_NN:U”, “4.3”, “quake_NN”, “jolts_NNS”, &lt;location=“Antique_NN”&gt;, “,_PSNS”, &lt;location=“Boracay”&gt;, &lt;disaster=“Lindol”&gt;, “everywhere_RB” </w:delText>
              </w:r>
            </w:del>
            <w:r w:rsidRPr="006F08F4">
              <w:rPr>
                <w:sz w:val="20"/>
                <w:szCs w:val="20"/>
                <w:lang w:val="en-PH" w:eastAsia="zh-CN"/>
                <w:rPrChange w:id="8856" w:author="TinTin Kalaw" w:date="2014-08-19T08:25:00Z">
                  <w:rPr>
                    <w:lang w:val="en-PH" w:eastAsia="zh-CN"/>
                  </w:rPr>
                </w:rPrChange>
              </w:rPr>
              <w:t>&lt;/tweet&gt;</w:t>
            </w:r>
          </w:p>
        </w:tc>
        <w:tc>
          <w:tcPr>
            <w:tcW w:w="3948" w:type="dxa"/>
            <w:vAlign w:val="center"/>
            <w:tcPrChange w:id="8857" w:author="Vilson Lu" w:date="2014-08-22T05:37:00Z">
              <w:tcPr>
                <w:tcW w:w="3948" w:type="dxa"/>
              </w:tcPr>
            </w:tcPrChange>
          </w:tcPr>
          <w:p w14:paraId="32E15B8D" w14:textId="301B0B9A" w:rsidR="000F02B8" w:rsidRPr="00497EF3" w:rsidRDefault="00171EEB">
            <w:pPr>
              <w:pStyle w:val="Content"/>
              <w:ind w:left="0"/>
              <w:jc w:val="left"/>
              <w:rPr>
                <w:b/>
              </w:rPr>
              <w:pPrChange w:id="8858" w:author="Vilson Lu" w:date="2014-08-22T05:33:00Z">
                <w:pPr>
                  <w:pStyle w:val="Content"/>
                  <w:spacing w:line="276" w:lineRule="auto"/>
                  <w:ind w:left="0"/>
                  <w:contextualSpacing/>
                  <w:outlineLvl w:val="4"/>
                </w:pPr>
              </w:pPrChange>
            </w:pPr>
            <w:ins w:id="8859" w:author="Vilson Lu" w:date="2014-08-22T05:36:00Z">
              <w:r>
                <w:t>&lt;POS: IN&gt;&lt;location&gt;&lt;POS: PSNS&gt; AS Location</w:t>
              </w:r>
            </w:ins>
            <w:del w:id="8860" w:author="Vilson Lu" w:date="2014-08-22T05:35:00Z">
              <w:r w:rsidR="000F02B8" w:rsidRPr="00497EF3" w:rsidDel="00171EEB">
                <w:delText>&lt;</w:delText>
              </w:r>
            </w:del>
            <w:del w:id="8861" w:author="Vilson Lu" w:date="2014-08-22T05:33:00Z">
              <w:r w:rsidR="000F02B8" w:rsidRPr="00497EF3" w:rsidDel="00171EEB">
                <w:delText>string: magnitude&gt;&lt;number&gt;AS Intensity</w:delText>
              </w:r>
            </w:del>
          </w:p>
        </w:tc>
      </w:tr>
      <w:tr w:rsidR="00171EEB" w:rsidRPr="006E6440" w14:paraId="3D2C47C6" w14:textId="77777777" w:rsidTr="00F27329">
        <w:trPr>
          <w:trHeight w:val="940"/>
        </w:trPr>
        <w:tc>
          <w:tcPr>
            <w:tcW w:w="3962" w:type="dxa"/>
            <w:vMerge/>
            <w:vAlign w:val="center"/>
          </w:tcPr>
          <w:p w14:paraId="36C95C04" w14:textId="77777777" w:rsidR="00171EEB" w:rsidRPr="006E6440" w:rsidRDefault="00171EEB">
            <w:pPr>
              <w:jc w:val="center"/>
              <w:rPr>
                <w:sz w:val="20"/>
                <w:szCs w:val="20"/>
                <w:lang w:val="en-PH" w:eastAsia="zh-CN"/>
                <w:rPrChange w:id="8862" w:author="TinTin Kalaw" w:date="2014-08-16T14:01:00Z">
                  <w:rPr>
                    <w:b/>
                    <w:lang w:val="en-PH" w:eastAsia="zh-CN"/>
                  </w:rPr>
                </w:rPrChange>
              </w:rPr>
            </w:pPr>
          </w:p>
        </w:tc>
        <w:tc>
          <w:tcPr>
            <w:tcW w:w="3948" w:type="dxa"/>
            <w:vAlign w:val="center"/>
          </w:tcPr>
          <w:p w14:paraId="32505FC3" w14:textId="77777777" w:rsidR="00171EEB" w:rsidRDefault="00171EEB">
            <w:pPr>
              <w:pStyle w:val="Content"/>
              <w:ind w:left="0"/>
              <w:jc w:val="left"/>
              <w:rPr>
                <w:ins w:id="8863" w:author="Vilson Lu" w:date="2014-08-22T05:37:00Z"/>
                <w:lang w:val="en-PH"/>
              </w:rPr>
            </w:pPr>
          </w:p>
          <w:p w14:paraId="12B6A6FD" w14:textId="77777777" w:rsidR="00171EEB" w:rsidRPr="00497EF3" w:rsidRDefault="00171EEB">
            <w:pPr>
              <w:pStyle w:val="Content"/>
              <w:ind w:left="0"/>
              <w:jc w:val="left"/>
              <w:rPr>
                <w:b/>
                <w:lang w:val="en-PH"/>
              </w:rPr>
            </w:pPr>
            <w:del w:id="8864" w:author="Vilson Lu" w:date="2014-08-22T05:36:00Z">
              <w:r w:rsidRPr="00497EF3" w:rsidDel="00171EEB">
                <w:rPr>
                  <w:lang w:val="en-PH"/>
                </w:rPr>
                <w:delText>&lt;POS: NNS&gt;&lt;location&gt;&lt;POS: PSNS&gt;AS Location</w:delText>
              </w:r>
            </w:del>
            <w:ins w:id="8865" w:author="Vilson Lu" w:date="2014-08-22T05:36:00Z">
              <w:r>
                <w:rPr>
                  <w:lang w:val="en-PH"/>
                </w:rPr>
                <w:t>&lt;POS: JJ&gt;&lt;POS: IN&gt;&lt;location&gt;&lt;POS: PSNS&gt;&lt;string&gt; AS Location</w:t>
              </w:r>
            </w:ins>
          </w:p>
          <w:p w14:paraId="0430E7A5" w14:textId="77777777" w:rsidR="00171EEB" w:rsidRPr="00497EF3" w:rsidRDefault="00171EEB">
            <w:pPr>
              <w:pStyle w:val="Content"/>
              <w:ind w:left="0"/>
              <w:jc w:val="left"/>
              <w:rPr>
                <w:b/>
              </w:rPr>
            </w:pPr>
            <w:del w:id="8866" w:author="Vilson Lu" w:date="2014-08-22T05:37:00Z">
              <w:r w:rsidRPr="00497EF3" w:rsidDel="00171EEB">
                <w:delText>&lt;POS: PSNS&gt;&lt;location&gt;&lt;disaster&gt; AS Location</w:delText>
              </w:r>
            </w:del>
          </w:p>
          <w:p w14:paraId="65DBD2A1" w14:textId="6333641B" w:rsidR="00171EEB" w:rsidRPr="00497EF3" w:rsidRDefault="00171EEB">
            <w:pPr>
              <w:pStyle w:val="Content"/>
              <w:keepNext/>
              <w:ind w:left="0"/>
              <w:jc w:val="left"/>
              <w:rPr>
                <w:b/>
                <w:lang w:val="en-PH"/>
              </w:rPr>
              <w:pPrChange w:id="8867" w:author="Vilson Lu" w:date="2014-08-22T01:00:00Z">
                <w:pPr>
                  <w:pStyle w:val="Content"/>
                  <w:spacing w:line="276" w:lineRule="auto"/>
                  <w:ind w:left="0"/>
                  <w:contextualSpacing/>
                  <w:outlineLvl w:val="4"/>
                </w:pPr>
              </w:pPrChange>
            </w:pPr>
            <w:del w:id="8868" w:author="Vilson Lu" w:date="2014-08-22T05:37:00Z">
              <w:r w:rsidRPr="00497EF3" w:rsidDel="00171EEB">
                <w:delText>&lt;location&gt;&lt;disaster&gt;&lt;string: everywhere&gt; AS Disaster</w:delText>
              </w:r>
            </w:del>
          </w:p>
        </w:tc>
      </w:tr>
    </w:tbl>
    <w:p w14:paraId="715AD074" w14:textId="0451F30C" w:rsidR="00CE0596" w:rsidRDefault="00D75233">
      <w:pPr>
        <w:pStyle w:val="Caption"/>
        <w:rPr>
          <w:ins w:id="8869" w:author="Vilson Lu" w:date="2014-08-19T06:54:00Z"/>
        </w:rPr>
        <w:pPrChange w:id="8870" w:author="Vilson Lu" w:date="2014-08-22T01:00:00Z">
          <w:pPr/>
        </w:pPrChange>
      </w:pPr>
      <w:bookmarkStart w:id="8871" w:name="_Ref396438862"/>
      <w:bookmarkStart w:id="8872" w:name="_Toc396442288"/>
      <w:ins w:id="8873" w:author="Vilson Lu" w:date="2014-08-22T01:00:00Z">
        <w:r>
          <w:t xml:space="preserve">Table </w:t>
        </w:r>
      </w:ins>
      <w:ins w:id="8874" w:author="Vilson Lu" w:date="2014-08-22T08:50:00Z">
        <w:r w:rsidR="00F64801">
          <w:fldChar w:fldCharType="begin"/>
        </w:r>
        <w:r w:rsidR="00F64801">
          <w:instrText xml:space="preserve"> STYLEREF 1 \s </w:instrText>
        </w:r>
      </w:ins>
      <w:r w:rsidR="00F64801">
        <w:fldChar w:fldCharType="separate"/>
      </w:r>
      <w:r w:rsidR="00F64801">
        <w:rPr>
          <w:noProof/>
        </w:rPr>
        <w:t>4</w:t>
      </w:r>
      <w:ins w:id="8875"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8876" w:author="Vilson Lu" w:date="2014-08-22T08:50:00Z">
        <w:r w:rsidR="00F64801">
          <w:rPr>
            <w:noProof/>
          </w:rPr>
          <w:t>6</w:t>
        </w:r>
        <w:r w:rsidR="00F64801">
          <w:fldChar w:fldCharType="end"/>
        </w:r>
      </w:ins>
      <w:bookmarkEnd w:id="8871"/>
      <w:ins w:id="8877" w:author="Vilson Lu" w:date="2014-08-22T01:00:00Z">
        <w:r>
          <w:t>. Sample Generated Rules</w:t>
        </w:r>
      </w:ins>
      <w:bookmarkEnd w:id="8872"/>
    </w:p>
    <w:p w14:paraId="219EEB45" w14:textId="77777777" w:rsidR="000F02B8" w:rsidDel="005F55E0" w:rsidRDefault="000F02B8" w:rsidP="000F02B8">
      <w:pPr>
        <w:pStyle w:val="Content"/>
        <w:ind w:left="0"/>
        <w:rPr>
          <w:del w:id="8878" w:author="Vilson Lu" w:date="2014-08-16T16:14:00Z"/>
        </w:rPr>
      </w:pPr>
    </w:p>
    <w:p w14:paraId="1EFBE6E5" w14:textId="43FBD45F" w:rsidR="000F02B8" w:rsidDel="00CE0596" w:rsidRDefault="000F02B8" w:rsidP="000F02B8">
      <w:pPr>
        <w:rPr>
          <w:del w:id="8879" w:author="Vilson Lu" w:date="2014-08-19T06:54:00Z"/>
        </w:rPr>
      </w:pPr>
    </w:p>
    <w:p w14:paraId="40D5ACBE" w14:textId="77777777" w:rsidR="000F02B8" w:rsidRDefault="000F02B8">
      <w:pPr>
        <w:pStyle w:val="Heading5"/>
        <w:pPrChange w:id="8880" w:author="Vilson Lu" w:date="2014-08-19T06:23:00Z">
          <w:pPr>
            <w:pStyle w:val="Heading4"/>
          </w:pPr>
        </w:pPrChange>
      </w:pPr>
      <w:r w:rsidRPr="00B95616">
        <w:t>Rule Validator</w:t>
      </w:r>
    </w:p>
    <w:p w14:paraId="6050CEC9" w14:textId="77777777" w:rsidR="000F02B8" w:rsidRPr="00B95616" w:rsidRDefault="000F02B8" w:rsidP="000F02B8"/>
    <w:p w14:paraId="1719E617" w14:textId="62083FE9" w:rsidR="000F02B8" w:rsidRDefault="000F02B8" w:rsidP="000F02B8">
      <w:pPr>
        <w:pStyle w:val="Content"/>
        <w:rPr>
          <w:ins w:id="8881" w:author="Vilson Lu" w:date="2014-08-21T17:49:00Z"/>
        </w:rPr>
      </w:pPr>
      <w:r w:rsidRPr="00B95616">
        <w:t xml:space="preserve">The Rule Validator module is responsible for cleaning up the excess rules. This is </w:t>
      </w:r>
      <w:ins w:id="8882" w:author="JP Garcia" w:date="2014-08-20T21:38:00Z">
        <w:r w:rsidR="000978A2">
          <w:t xml:space="preserve">automatically </w:t>
        </w:r>
      </w:ins>
      <w:r w:rsidRPr="00B95616">
        <w:t>done</w:t>
      </w:r>
      <w:ins w:id="8883" w:author="JP Garcia" w:date="2014-08-20T21:38:00Z">
        <w:r w:rsidR="000978A2">
          <w:t xml:space="preserve"> by the system</w:t>
        </w:r>
      </w:ins>
      <w:r w:rsidRPr="00B95616">
        <w:t xml:space="preserve"> to improve the </w:t>
      </w:r>
      <w:commentRangeStart w:id="8884"/>
      <w:commentRangeStart w:id="8885"/>
      <w:r w:rsidRPr="00B95616">
        <w:t xml:space="preserve">performance </w:t>
      </w:r>
      <w:commentRangeEnd w:id="8884"/>
      <w:r w:rsidR="00473C78">
        <w:rPr>
          <w:rStyle w:val="CommentReference"/>
        </w:rPr>
        <w:commentReference w:id="8884"/>
      </w:r>
      <w:commentRangeEnd w:id="8885"/>
      <w:r w:rsidR="000978A2">
        <w:rPr>
          <w:rStyle w:val="CommentReference"/>
        </w:rPr>
        <w:commentReference w:id="8885"/>
      </w:r>
      <w:r w:rsidRPr="00B95616">
        <w:t>of the information extraction rules. Rules that are too specific will be removed</w:t>
      </w:r>
      <w:ins w:id="8886" w:author="Vilson Lu" w:date="2014-08-21T17:44:00Z">
        <w:r w:rsidR="004559DA">
          <w:t xml:space="preserve"> or that only </w:t>
        </w:r>
      </w:ins>
      <w:ins w:id="8887" w:author="Vilson Lu" w:date="2014-08-21T17:45:00Z">
        <w:r w:rsidR="004559DA">
          <w:t>occurred</w:t>
        </w:r>
      </w:ins>
      <w:ins w:id="8888" w:author="Vilson Lu" w:date="2014-08-21T17:44:00Z">
        <w:r w:rsidR="004559DA">
          <w:t xml:space="preserve"> </w:t>
        </w:r>
      </w:ins>
      <w:ins w:id="8889" w:author="Vilson Lu" w:date="2014-08-21T17:45:00Z">
        <w:r w:rsidR="004559DA">
          <w:t>once will be removed</w:t>
        </w:r>
      </w:ins>
      <w:r w:rsidRPr="00B95616">
        <w:t>, because the</w:t>
      </w:r>
      <w:ins w:id="8890" w:author="Vilson Lu" w:date="2014-08-21T17:45:00Z">
        <w:r w:rsidR="004559DA">
          <w:t>se</w:t>
        </w:r>
      </w:ins>
      <w:r w:rsidRPr="00B95616">
        <w:t xml:space="preserve"> rules can only affect small part of the dataset. Rules that are too general</w:t>
      </w:r>
      <w:ins w:id="8891" w:author="Vilson Lu" w:date="2014-08-21T17:46:00Z">
        <w:r w:rsidR="004559DA">
          <w:t xml:space="preserve"> or those ru</w:t>
        </w:r>
        <w:r w:rsidR="005621E4">
          <w:t>les that extracted more than</w:t>
        </w:r>
        <w:r w:rsidR="004559DA">
          <w:t xml:space="preserve"> </w:t>
        </w:r>
      </w:ins>
      <w:ins w:id="8892" w:author="Vilson Lu" w:date="2014-08-21T17:49:00Z">
        <w:r w:rsidR="005621E4">
          <w:t xml:space="preserve">it </w:t>
        </w:r>
      </w:ins>
      <w:ins w:id="8893" w:author="Vilson Lu" w:date="2014-08-21T17:46:00Z">
        <w:r w:rsidR="005621E4">
          <w:t>occur</w:t>
        </w:r>
      </w:ins>
      <w:ins w:id="8894" w:author="Vilson Lu" w:date="2014-08-21T17:49:00Z">
        <w:r w:rsidR="005621E4">
          <w:t>red</w:t>
        </w:r>
      </w:ins>
      <w:r w:rsidRPr="00B95616">
        <w:t xml:space="preserve"> will also be removed, because they might extract unwanted information. Rules are specific if they only occurred once in the rule extractor. Rules are general if they extract more than the occurrence count.</w:t>
      </w:r>
      <w:ins w:id="8895" w:author="Vilson Lu" w:date="2014-08-21T17:51:00Z">
        <w:r w:rsidR="00F17C35">
          <w:t xml:space="preserve"> </w:t>
        </w:r>
      </w:ins>
      <w:ins w:id="8896" w:author="Vilson Lu" w:date="2014-08-22T02:45:00Z">
        <w:r w:rsidR="00F17C35">
          <w:fldChar w:fldCharType="begin"/>
        </w:r>
        <w:r w:rsidR="00F17C35">
          <w:instrText xml:space="preserve"> REF _Ref396406858 \h </w:instrText>
        </w:r>
      </w:ins>
      <w:r w:rsidR="00F17C35">
        <w:fldChar w:fldCharType="separate"/>
      </w:r>
      <w:ins w:id="8897" w:author="Vilson Lu" w:date="2014-08-22T02:45:00Z">
        <w:r w:rsidR="00F17C35">
          <w:t xml:space="preserve">Table </w:t>
        </w:r>
        <w:r w:rsidR="00F17C35">
          <w:rPr>
            <w:noProof/>
          </w:rPr>
          <w:t>4</w:t>
        </w:r>
        <w:r w:rsidR="00F17C35">
          <w:noBreakHyphen/>
        </w:r>
        <w:r w:rsidR="00F17C35">
          <w:rPr>
            <w:noProof/>
          </w:rPr>
          <w:t>7</w:t>
        </w:r>
        <w:r w:rsidR="00F17C35">
          <w:fldChar w:fldCharType="end"/>
        </w:r>
        <w:r w:rsidR="00F17C35">
          <w:t xml:space="preserve"> </w:t>
        </w:r>
      </w:ins>
      <w:ins w:id="8898" w:author="Vilson Lu" w:date="2014-08-21T17:52:00Z">
        <w:r w:rsidR="005621E4">
          <w:t>shows the conditions for validating the rules.</w:t>
        </w:r>
      </w:ins>
    </w:p>
    <w:p w14:paraId="06B3C5E2" w14:textId="77777777" w:rsidR="005621E4" w:rsidRDefault="005621E4" w:rsidP="000F02B8">
      <w:pPr>
        <w:pStyle w:val="Content"/>
        <w:rPr>
          <w:ins w:id="8899" w:author="Vilson Lu" w:date="2014-08-21T17:49:00Z"/>
        </w:rPr>
      </w:pPr>
    </w:p>
    <w:tbl>
      <w:tblPr>
        <w:tblStyle w:val="TableGrid"/>
        <w:tblW w:w="0" w:type="auto"/>
        <w:tblInd w:w="1440" w:type="dxa"/>
        <w:tblLook w:val="04A0" w:firstRow="1" w:lastRow="0" w:firstColumn="1" w:lastColumn="0" w:noHBand="0" w:noVBand="1"/>
        <w:tblPrChange w:id="8900" w:author="Vilson Lu" w:date="2014-08-21T17:50:00Z">
          <w:tblPr>
            <w:tblStyle w:val="TableGrid"/>
            <w:tblW w:w="0" w:type="auto"/>
            <w:tblInd w:w="1440" w:type="dxa"/>
            <w:tblLook w:val="04A0" w:firstRow="1" w:lastRow="0" w:firstColumn="1" w:lastColumn="0" w:noHBand="0" w:noVBand="1"/>
          </w:tblPr>
        </w:tblPrChange>
      </w:tblPr>
      <w:tblGrid>
        <w:gridCol w:w="2579"/>
        <w:gridCol w:w="2475"/>
        <w:gridCol w:w="2856"/>
        <w:tblGridChange w:id="8901">
          <w:tblGrid>
            <w:gridCol w:w="2579"/>
            <w:gridCol w:w="1325"/>
            <w:gridCol w:w="1150"/>
            <w:gridCol w:w="2856"/>
            <w:gridCol w:w="4006"/>
          </w:tblGrid>
        </w:tblGridChange>
      </w:tblGrid>
      <w:tr w:rsidR="005621E4" w14:paraId="0C4E9B51" w14:textId="77777777" w:rsidTr="005621E4">
        <w:trPr>
          <w:ins w:id="8902" w:author="Vilson Lu" w:date="2014-08-21T17:49:00Z"/>
        </w:trPr>
        <w:tc>
          <w:tcPr>
            <w:tcW w:w="2579" w:type="dxa"/>
            <w:tcPrChange w:id="8903" w:author="Vilson Lu" w:date="2014-08-21T17:50:00Z">
              <w:tcPr>
                <w:tcW w:w="4675" w:type="dxa"/>
                <w:gridSpan w:val="2"/>
              </w:tcPr>
            </w:tcPrChange>
          </w:tcPr>
          <w:p w14:paraId="6F7D494C" w14:textId="202B49F8" w:rsidR="005621E4" w:rsidRDefault="005621E4" w:rsidP="000F02B8">
            <w:pPr>
              <w:pStyle w:val="Content"/>
              <w:ind w:left="0"/>
              <w:rPr>
                <w:ins w:id="8904" w:author="Vilson Lu" w:date="2014-08-21T17:49:00Z"/>
              </w:rPr>
            </w:pPr>
            <w:ins w:id="8905" w:author="Vilson Lu" w:date="2014-08-21T17:49:00Z">
              <w:r>
                <w:t>Rule</w:t>
              </w:r>
            </w:ins>
          </w:p>
        </w:tc>
        <w:tc>
          <w:tcPr>
            <w:tcW w:w="2475" w:type="dxa"/>
            <w:tcPrChange w:id="8906" w:author="Vilson Lu" w:date="2014-08-21T17:50:00Z">
              <w:tcPr>
                <w:tcW w:w="4006" w:type="dxa"/>
                <w:gridSpan w:val="2"/>
              </w:tcPr>
            </w:tcPrChange>
          </w:tcPr>
          <w:p w14:paraId="0FD36B53" w14:textId="6C3E4CE4" w:rsidR="005621E4" w:rsidRDefault="005621E4" w:rsidP="000F02B8">
            <w:pPr>
              <w:pStyle w:val="Content"/>
              <w:ind w:left="0"/>
              <w:rPr>
                <w:ins w:id="8907" w:author="Vilson Lu" w:date="2014-08-21T17:50:00Z"/>
              </w:rPr>
            </w:pPr>
            <w:ins w:id="8908" w:author="Vilson Lu" w:date="2014-08-21T17:50:00Z">
              <w:r>
                <w:t>Conditions</w:t>
              </w:r>
            </w:ins>
          </w:p>
        </w:tc>
        <w:tc>
          <w:tcPr>
            <w:tcW w:w="2856" w:type="dxa"/>
            <w:tcPrChange w:id="8909" w:author="Vilson Lu" w:date="2014-08-21T17:50:00Z">
              <w:tcPr>
                <w:tcW w:w="4675" w:type="dxa"/>
              </w:tcPr>
            </w:tcPrChange>
          </w:tcPr>
          <w:p w14:paraId="3471C991" w14:textId="26AB2C68" w:rsidR="005621E4" w:rsidRDefault="005621E4" w:rsidP="000F02B8">
            <w:pPr>
              <w:pStyle w:val="Content"/>
              <w:ind w:left="0"/>
              <w:rPr>
                <w:ins w:id="8910" w:author="Vilson Lu" w:date="2014-08-21T17:49:00Z"/>
              </w:rPr>
            </w:pPr>
            <w:ins w:id="8911" w:author="Vilson Lu" w:date="2014-08-21T17:49:00Z">
              <w:r>
                <w:t>Conditions</w:t>
              </w:r>
            </w:ins>
          </w:p>
        </w:tc>
      </w:tr>
      <w:tr w:rsidR="005621E4" w14:paraId="0298E00C" w14:textId="77777777" w:rsidTr="005621E4">
        <w:trPr>
          <w:ins w:id="8912" w:author="Vilson Lu" w:date="2014-08-21T17:49:00Z"/>
        </w:trPr>
        <w:tc>
          <w:tcPr>
            <w:tcW w:w="2579" w:type="dxa"/>
            <w:tcPrChange w:id="8913" w:author="Vilson Lu" w:date="2014-08-21T17:50:00Z">
              <w:tcPr>
                <w:tcW w:w="4675" w:type="dxa"/>
                <w:gridSpan w:val="2"/>
              </w:tcPr>
            </w:tcPrChange>
          </w:tcPr>
          <w:p w14:paraId="3EA92B86" w14:textId="7978B937" w:rsidR="005621E4" w:rsidRDefault="005621E4" w:rsidP="000F02B8">
            <w:pPr>
              <w:pStyle w:val="Content"/>
              <w:ind w:left="0"/>
              <w:rPr>
                <w:ins w:id="8914" w:author="Vilson Lu" w:date="2014-08-21T17:49:00Z"/>
              </w:rPr>
            </w:pPr>
            <w:ins w:id="8915" w:author="Vilson Lu" w:date="2014-08-21T17:50:00Z">
              <w:r>
                <w:t>Specific Rule</w:t>
              </w:r>
            </w:ins>
          </w:p>
        </w:tc>
        <w:tc>
          <w:tcPr>
            <w:tcW w:w="2475" w:type="dxa"/>
            <w:tcPrChange w:id="8916" w:author="Vilson Lu" w:date="2014-08-21T17:50:00Z">
              <w:tcPr>
                <w:tcW w:w="4006" w:type="dxa"/>
                <w:gridSpan w:val="2"/>
              </w:tcPr>
            </w:tcPrChange>
          </w:tcPr>
          <w:p w14:paraId="06CFC828" w14:textId="11EF546F" w:rsidR="005621E4" w:rsidRDefault="005621E4" w:rsidP="000F02B8">
            <w:pPr>
              <w:pStyle w:val="Content"/>
              <w:ind w:left="0"/>
              <w:rPr>
                <w:ins w:id="8917" w:author="Vilson Lu" w:date="2014-08-21T17:50:00Z"/>
              </w:rPr>
            </w:pPr>
            <w:ins w:id="8918" w:author="Vilson Lu" w:date="2014-08-21T17:50:00Z">
              <w:r>
                <w:t>Only occurred once (1)</w:t>
              </w:r>
            </w:ins>
          </w:p>
        </w:tc>
        <w:tc>
          <w:tcPr>
            <w:tcW w:w="2856" w:type="dxa"/>
            <w:tcPrChange w:id="8919" w:author="Vilson Lu" w:date="2014-08-21T17:50:00Z">
              <w:tcPr>
                <w:tcW w:w="4675" w:type="dxa"/>
              </w:tcPr>
            </w:tcPrChange>
          </w:tcPr>
          <w:p w14:paraId="7AF776E3" w14:textId="2586EEC8" w:rsidR="005621E4" w:rsidRDefault="005621E4" w:rsidP="000F02B8">
            <w:pPr>
              <w:pStyle w:val="Content"/>
              <w:ind w:left="0"/>
              <w:rPr>
                <w:ins w:id="8920" w:author="Vilson Lu" w:date="2014-08-21T17:49:00Z"/>
              </w:rPr>
            </w:pPr>
            <w:ins w:id="8921" w:author="Vilson Lu" w:date="2014-08-21T17:50:00Z">
              <w:r>
                <w:t>Remove the rule</w:t>
              </w:r>
            </w:ins>
          </w:p>
        </w:tc>
      </w:tr>
      <w:tr w:rsidR="005621E4" w14:paraId="253F0AE4" w14:textId="77777777" w:rsidTr="005621E4">
        <w:trPr>
          <w:ins w:id="8922" w:author="Vilson Lu" w:date="2014-08-21T17:50:00Z"/>
        </w:trPr>
        <w:tc>
          <w:tcPr>
            <w:tcW w:w="2579" w:type="dxa"/>
          </w:tcPr>
          <w:p w14:paraId="09280884" w14:textId="7E9190A3" w:rsidR="005621E4" w:rsidRDefault="005621E4" w:rsidP="000F02B8">
            <w:pPr>
              <w:pStyle w:val="Content"/>
              <w:ind w:left="0"/>
              <w:rPr>
                <w:ins w:id="8923" w:author="Vilson Lu" w:date="2014-08-21T17:50:00Z"/>
              </w:rPr>
            </w:pPr>
            <w:ins w:id="8924" w:author="Vilson Lu" w:date="2014-08-21T17:50:00Z">
              <w:r>
                <w:t>Generic Rule</w:t>
              </w:r>
            </w:ins>
          </w:p>
        </w:tc>
        <w:tc>
          <w:tcPr>
            <w:tcW w:w="2475" w:type="dxa"/>
          </w:tcPr>
          <w:p w14:paraId="5FDB70B1" w14:textId="29E0C183" w:rsidR="005621E4" w:rsidRDefault="005621E4" w:rsidP="000F02B8">
            <w:pPr>
              <w:pStyle w:val="Content"/>
              <w:ind w:left="0"/>
              <w:rPr>
                <w:ins w:id="8925" w:author="Vilson Lu" w:date="2014-08-21T17:50:00Z"/>
              </w:rPr>
            </w:pPr>
            <w:ins w:id="8926" w:author="Vilson Lu" w:date="2014-08-21T17:50:00Z">
              <w:r>
                <w:t>Extracted more data than its occurrence</w:t>
              </w:r>
            </w:ins>
          </w:p>
        </w:tc>
        <w:tc>
          <w:tcPr>
            <w:tcW w:w="2856" w:type="dxa"/>
          </w:tcPr>
          <w:p w14:paraId="007F0DBF" w14:textId="2E6C94C2" w:rsidR="005621E4" w:rsidRDefault="005621E4">
            <w:pPr>
              <w:pStyle w:val="Content"/>
              <w:keepNext/>
              <w:ind w:left="0"/>
              <w:rPr>
                <w:ins w:id="8927" w:author="Vilson Lu" w:date="2014-08-21T17:50:00Z"/>
              </w:rPr>
              <w:pPrChange w:id="8928" w:author="Vilson Lu" w:date="2014-08-21T17:51:00Z">
                <w:pPr>
                  <w:pStyle w:val="Content"/>
                  <w:ind w:left="0"/>
                </w:pPr>
              </w:pPrChange>
            </w:pPr>
            <w:ins w:id="8929" w:author="Vilson Lu" w:date="2014-08-21T17:51:00Z">
              <w:r>
                <w:t>Remove the rule</w:t>
              </w:r>
            </w:ins>
          </w:p>
        </w:tc>
      </w:tr>
    </w:tbl>
    <w:p w14:paraId="39BB2161" w14:textId="46C5EAA3" w:rsidR="005621E4" w:rsidRDefault="005621E4">
      <w:pPr>
        <w:pStyle w:val="Caption"/>
        <w:pPrChange w:id="8930" w:author="Vilson Lu" w:date="2014-08-21T17:51:00Z">
          <w:pPr>
            <w:pStyle w:val="Content"/>
          </w:pPr>
        </w:pPrChange>
      </w:pPr>
      <w:bookmarkStart w:id="8931" w:name="_Ref396406858"/>
      <w:bookmarkStart w:id="8932" w:name="_Toc396442289"/>
      <w:ins w:id="8933" w:author="Vilson Lu" w:date="2014-08-21T17:51:00Z">
        <w:r>
          <w:t xml:space="preserve">Table </w:t>
        </w:r>
      </w:ins>
      <w:ins w:id="8934" w:author="Vilson Lu" w:date="2014-08-22T08:50:00Z">
        <w:r w:rsidR="00F64801">
          <w:fldChar w:fldCharType="begin"/>
        </w:r>
        <w:r w:rsidR="00F64801">
          <w:instrText xml:space="preserve"> STYLEREF 1 \s </w:instrText>
        </w:r>
      </w:ins>
      <w:r w:rsidR="00F64801">
        <w:fldChar w:fldCharType="separate"/>
      </w:r>
      <w:r w:rsidR="00F64801">
        <w:rPr>
          <w:noProof/>
        </w:rPr>
        <w:t>4</w:t>
      </w:r>
      <w:ins w:id="8935"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8936" w:author="Vilson Lu" w:date="2014-08-22T08:50:00Z">
        <w:r w:rsidR="00F64801">
          <w:rPr>
            <w:noProof/>
          </w:rPr>
          <w:t>7</w:t>
        </w:r>
        <w:r w:rsidR="00F64801">
          <w:fldChar w:fldCharType="end"/>
        </w:r>
      </w:ins>
      <w:bookmarkEnd w:id="8931"/>
      <w:ins w:id="8937" w:author="Vilson Lu" w:date="2014-08-21T17:51:00Z">
        <w:r>
          <w:t>. Conditions for Validating the Rule</w:t>
        </w:r>
      </w:ins>
      <w:bookmarkEnd w:id="8932"/>
    </w:p>
    <w:p w14:paraId="579CB780" w14:textId="06738E56" w:rsidR="000F02B8" w:rsidRPr="00B95616" w:rsidRDefault="000F02B8" w:rsidP="000F02B8">
      <w:pPr>
        <w:pStyle w:val="Content"/>
        <w:ind w:left="0"/>
      </w:pPr>
    </w:p>
    <w:p w14:paraId="32389DB7" w14:textId="2FE9014D" w:rsidR="000F02B8" w:rsidRDefault="000F02B8">
      <w:pPr>
        <w:pStyle w:val="Heading4"/>
      </w:pPr>
      <w:r w:rsidRPr="00B95616">
        <w:t>Rule Inductor</w:t>
      </w:r>
    </w:p>
    <w:p w14:paraId="410744C1" w14:textId="77777777" w:rsidR="000F02B8" w:rsidRPr="00B95616" w:rsidRDefault="000F02B8" w:rsidP="000F02B8"/>
    <w:p w14:paraId="6F35FF9C" w14:textId="77777777" w:rsidR="003E48B6" w:rsidRDefault="000F02B8" w:rsidP="000F02B8">
      <w:pPr>
        <w:pStyle w:val="Content"/>
        <w:rPr>
          <w:ins w:id="8938" w:author="Vilson Lu" w:date="2014-08-22T05:43:00Z"/>
        </w:rPr>
      </w:pPr>
      <w:r w:rsidRPr="00B95616">
        <w:t xml:space="preserve">The Rule Inductor module will accept a tokenized and tagged tweets. </w:t>
      </w:r>
      <w:ins w:id="8939" w:author="Vilson Lu" w:date="2014-08-19T06:23:00Z">
        <w:r w:rsidR="00A956C8">
          <w:t>I</w:t>
        </w:r>
      </w:ins>
      <w:ins w:id="8940" w:author="Vilson Lu" w:date="2014-08-19T06:24:00Z">
        <w:r w:rsidR="005621E4">
          <w:t xml:space="preserve">t will now apply the </w:t>
        </w:r>
        <w:r w:rsidR="00A956C8">
          <w:t xml:space="preserve">rules generated by the Rule Generation Modules. </w:t>
        </w:r>
      </w:ins>
      <w:ins w:id="8941" w:author="Vilson Lu" w:date="2014-08-19T06:25:00Z">
        <w:r w:rsidR="00A956C8">
          <w:t xml:space="preserve">It will look for patterns in the text and apply the classification. </w:t>
        </w:r>
      </w:ins>
      <w:ins w:id="8942" w:author="Vilson Lu" w:date="2014-08-19T06:26:00Z">
        <w:r w:rsidR="00A956C8">
          <w:t>It will generate the instances that will be used to populate the ontology.</w:t>
        </w:r>
      </w:ins>
    </w:p>
    <w:p w14:paraId="4A3F9D4C" w14:textId="77777777" w:rsidR="003E48B6" w:rsidRDefault="003E48B6" w:rsidP="000F02B8">
      <w:pPr>
        <w:pStyle w:val="Content"/>
        <w:rPr>
          <w:ins w:id="8943" w:author="Vilson Lu" w:date="2014-08-22T05:43:00Z"/>
        </w:rPr>
      </w:pPr>
    </w:p>
    <w:p w14:paraId="0582555D" w14:textId="77777777" w:rsidR="003E48B6" w:rsidRDefault="003E48B6" w:rsidP="000F02B8">
      <w:pPr>
        <w:pStyle w:val="Content"/>
        <w:rPr>
          <w:ins w:id="8944" w:author="Vilson Lu" w:date="2014-08-22T05:43:00Z"/>
        </w:rPr>
      </w:pPr>
    </w:p>
    <w:p w14:paraId="741181B6" w14:textId="77777777" w:rsidR="003E48B6" w:rsidRDefault="003E48B6" w:rsidP="000F02B8">
      <w:pPr>
        <w:pStyle w:val="Content"/>
        <w:rPr>
          <w:ins w:id="8945" w:author="Vilson Lu" w:date="2014-08-22T05:43:00Z"/>
        </w:rPr>
      </w:pPr>
    </w:p>
    <w:p w14:paraId="4EE580B2" w14:textId="059BEF7F" w:rsidR="000F02B8" w:rsidRDefault="000F02B8" w:rsidP="000F02B8">
      <w:pPr>
        <w:pStyle w:val="Content"/>
      </w:pPr>
      <w:del w:id="8946" w:author="Vilson Lu" w:date="2014-08-19T06:23:00Z">
        <w:r w:rsidRPr="00B95616" w:rsidDel="00A956C8">
          <w:delText xml:space="preserve">The tweets contain XML tags that tells </w:delText>
        </w:r>
      </w:del>
      <w:del w:id="8947" w:author="Vilson Lu" w:date="2014-08-19T06:21:00Z">
        <w:r w:rsidRPr="00B95616" w:rsidDel="006673DB">
          <w:delText>the type of disaster, location, time and other information. The, the plan is to generate rules using machine learning techniques and apply the rules to extract the information needed.</w:delText>
        </w:r>
      </w:del>
    </w:p>
    <w:p w14:paraId="7CFC33EB" w14:textId="77777777" w:rsidR="000F02B8" w:rsidRDefault="000F02B8" w:rsidP="000F02B8">
      <w:pPr>
        <w:pStyle w:val="Content"/>
      </w:pPr>
    </w:p>
    <w:p w14:paraId="7260BC66" w14:textId="4B258114" w:rsidR="000F02B8" w:rsidDel="00EE1DDC" w:rsidRDefault="000F02B8">
      <w:pPr>
        <w:pStyle w:val="Heading3"/>
        <w:rPr>
          <w:del w:id="8948" w:author="Vilson Lu" w:date="2014-08-22T01:13:00Z"/>
        </w:rPr>
        <w:pPrChange w:id="8949" w:author="Vilson Lu" w:date="2014-08-15T22:14:00Z">
          <w:pPr>
            <w:pStyle w:val="Content"/>
          </w:pPr>
        </w:pPrChange>
      </w:pPr>
      <w:del w:id="8950" w:author="Vilson Lu" w:date="2014-08-22T01:13:00Z">
        <w:r w:rsidDel="00EE1DDC">
          <w:lastRenderedPageBreak/>
          <w:delText>Ontology</w:delText>
        </w:r>
        <w:bookmarkStart w:id="8951" w:name="_Toc396445046"/>
        <w:bookmarkStart w:id="8952" w:name="_Toc396453130"/>
        <w:bookmarkEnd w:id="8951"/>
        <w:bookmarkEnd w:id="8952"/>
      </w:del>
    </w:p>
    <w:p w14:paraId="04C2C1C1" w14:textId="77777777" w:rsidR="000F02B8" w:rsidDel="006673DB" w:rsidRDefault="000F02B8">
      <w:pPr>
        <w:pStyle w:val="Content1"/>
        <w:rPr>
          <w:del w:id="8953" w:author="Vilson Lu" w:date="2014-08-19T06:20:00Z"/>
        </w:rPr>
        <w:pPrChange w:id="8954" w:author="Vilson Lu" w:date="2014-08-15T22:22:00Z">
          <w:pPr>
            <w:pStyle w:val="Content"/>
          </w:pPr>
        </w:pPrChange>
      </w:pPr>
      <w:bookmarkStart w:id="8955" w:name="_Toc396445047"/>
      <w:bookmarkStart w:id="8956" w:name="_Toc396453131"/>
      <w:bookmarkEnd w:id="8955"/>
      <w:bookmarkEnd w:id="8956"/>
    </w:p>
    <w:p w14:paraId="474CD3E0" w14:textId="7291B332" w:rsidR="006673DB" w:rsidRDefault="00944F87">
      <w:pPr>
        <w:pStyle w:val="Heading3"/>
        <w:rPr>
          <w:ins w:id="8957" w:author="Vilson Lu" w:date="2014-08-19T06:21:00Z"/>
        </w:rPr>
        <w:pPrChange w:id="8958" w:author="Vilson Lu" w:date="2014-08-19T06:21:00Z">
          <w:pPr>
            <w:pStyle w:val="Content"/>
          </w:pPr>
        </w:pPrChange>
      </w:pPr>
      <w:del w:id="8959" w:author="Vilson Lu" w:date="2014-08-19T06:20:00Z">
        <w:r w:rsidDel="006673DB">
          <w:delText>The extracted information will now be represented in the ontology.</w:delText>
        </w:r>
      </w:del>
      <w:bookmarkStart w:id="8960" w:name="_Toc396445048"/>
      <w:bookmarkStart w:id="8961" w:name="_Toc396453132"/>
      <w:ins w:id="8962" w:author="Vilson Lu" w:date="2014-08-19T06:21:00Z">
        <w:r w:rsidR="006673DB">
          <w:t>Ontology Population Module</w:t>
        </w:r>
        <w:bookmarkEnd w:id="8960"/>
        <w:bookmarkEnd w:id="8961"/>
      </w:ins>
    </w:p>
    <w:p w14:paraId="703055DC" w14:textId="77777777" w:rsidR="006673DB" w:rsidRDefault="006673DB">
      <w:pPr>
        <w:rPr>
          <w:ins w:id="8963" w:author="Vilson Lu" w:date="2014-08-19T06:21:00Z"/>
        </w:rPr>
        <w:pPrChange w:id="8964" w:author="Vilson Lu" w:date="2014-08-19T06:21:00Z">
          <w:pPr>
            <w:pStyle w:val="Content"/>
          </w:pPr>
        </w:pPrChange>
      </w:pPr>
    </w:p>
    <w:p w14:paraId="5BC16BAD" w14:textId="4131F71A" w:rsidR="003F1C01" w:rsidRDefault="006E319B">
      <w:pPr>
        <w:pStyle w:val="Content2"/>
        <w:rPr>
          <w:ins w:id="8965" w:author="Vilson Lu" w:date="2014-08-19T06:48:00Z"/>
        </w:rPr>
        <w:pPrChange w:id="8966" w:author="Vilson Lu" w:date="2014-08-19T06:47:00Z">
          <w:pPr>
            <w:pStyle w:val="Caption"/>
          </w:pPr>
        </w:pPrChange>
      </w:pPr>
      <w:ins w:id="8967" w:author="Vilson Lu" w:date="2014-08-19T06:46:00Z">
        <w:r>
          <w:t>The ontology population module is responsible for filling up the ontology with instances</w:t>
        </w:r>
      </w:ins>
      <w:ins w:id="8968" w:author="Vilson Lu" w:date="2014-08-19T06:47:00Z">
        <w:r>
          <w:t>. It has two modules: Refinements and Ontology Population</w:t>
        </w:r>
      </w:ins>
      <w:ins w:id="8969" w:author="Vilson Lu" w:date="2014-08-19T06:48:00Z">
        <w:r>
          <w:t>.</w:t>
        </w:r>
      </w:ins>
    </w:p>
    <w:p w14:paraId="56CAE7F8" w14:textId="77777777" w:rsidR="006E319B" w:rsidRDefault="006E319B">
      <w:pPr>
        <w:pStyle w:val="Content2"/>
        <w:rPr>
          <w:ins w:id="8970" w:author="Vilson Lu" w:date="2014-08-19T06:48:00Z"/>
        </w:rPr>
        <w:pPrChange w:id="8971" w:author="Vilson Lu" w:date="2014-08-19T06:47:00Z">
          <w:pPr>
            <w:pStyle w:val="Caption"/>
          </w:pPr>
        </w:pPrChange>
      </w:pPr>
    </w:p>
    <w:p w14:paraId="34E16A67" w14:textId="4D0A2911" w:rsidR="006E319B" w:rsidRDefault="006E319B">
      <w:pPr>
        <w:pStyle w:val="Heading4"/>
        <w:rPr>
          <w:ins w:id="8972" w:author="Vilson Lu" w:date="2014-08-19T06:48:00Z"/>
        </w:rPr>
        <w:pPrChange w:id="8973" w:author="Vilson Lu" w:date="2014-08-19T06:48:00Z">
          <w:pPr>
            <w:pStyle w:val="Caption"/>
          </w:pPr>
        </w:pPrChange>
      </w:pPr>
      <w:ins w:id="8974" w:author="Vilson Lu" w:date="2014-08-19T06:48:00Z">
        <w:r>
          <w:t>Refinements</w:t>
        </w:r>
      </w:ins>
    </w:p>
    <w:p w14:paraId="01163C0B" w14:textId="77777777" w:rsidR="006E319B" w:rsidRDefault="006E319B">
      <w:pPr>
        <w:pStyle w:val="Content2"/>
        <w:rPr>
          <w:ins w:id="8975" w:author="Vilson Lu" w:date="2014-08-19T06:48:00Z"/>
        </w:rPr>
        <w:pPrChange w:id="8976" w:author="Vilson Lu" w:date="2014-08-19T06:48:00Z">
          <w:pPr>
            <w:pStyle w:val="Caption"/>
          </w:pPr>
        </w:pPrChange>
      </w:pPr>
    </w:p>
    <w:p w14:paraId="736854E8" w14:textId="209AF365" w:rsidR="006E319B" w:rsidRDefault="006E319B">
      <w:pPr>
        <w:pStyle w:val="Content2"/>
        <w:rPr>
          <w:ins w:id="8977" w:author="Vilson Lu" w:date="2014-08-19T06:52:00Z"/>
        </w:rPr>
        <w:pPrChange w:id="8978" w:author="Vilson Lu" w:date="2014-08-19T06:48:00Z">
          <w:pPr>
            <w:pStyle w:val="Caption"/>
          </w:pPr>
        </w:pPrChange>
      </w:pPr>
      <w:ins w:id="8979" w:author="Vilson Lu" w:date="2014-08-19T06:48:00Z">
        <w:r>
          <w:t xml:space="preserve">The Refinements module will be responsible for </w:t>
        </w:r>
      </w:ins>
      <w:ins w:id="8980" w:author="Vilson Lu" w:date="2014-08-19T06:49:00Z">
        <w:r>
          <w:t xml:space="preserve">checking the instance’s uniqueness. If the instance is not found in the ontology, it will be placed </w:t>
        </w:r>
      </w:ins>
      <w:ins w:id="8981" w:author="Vilson Lu" w:date="2014-08-19T06:50:00Z">
        <w:r>
          <w:t xml:space="preserve">in a container </w:t>
        </w:r>
      </w:ins>
      <w:ins w:id="8982" w:author="Vilson Lu" w:date="2014-08-19T06:51:00Z">
        <w:r>
          <w:rPr>
            <w:i/>
          </w:rPr>
          <w:t>I</w:t>
        </w:r>
        <w:r>
          <w:t xml:space="preserve">. If it is found, it will see if the instance in </w:t>
        </w:r>
        <w:r>
          <w:rPr>
            <w:i/>
          </w:rPr>
          <w:t>I</w:t>
        </w:r>
        <w:r>
          <w:t xml:space="preserve"> needs to be updated. </w:t>
        </w:r>
      </w:ins>
      <w:ins w:id="8983" w:author="Vilson Lu" w:date="2014-08-19T06:52:00Z">
        <w:r>
          <w:t xml:space="preserve">If the instance needs to be updated, it will be added in </w:t>
        </w:r>
        <w:r>
          <w:rPr>
            <w:i/>
          </w:rPr>
          <w:t>I</w:t>
        </w:r>
        <w:r>
          <w:t>. Else, it will be discarded.</w:t>
        </w:r>
      </w:ins>
    </w:p>
    <w:p w14:paraId="3501A2C8" w14:textId="77777777" w:rsidR="006E319B" w:rsidRDefault="006E319B">
      <w:pPr>
        <w:pStyle w:val="Content2"/>
        <w:rPr>
          <w:ins w:id="8984" w:author="Vilson Lu" w:date="2014-08-19T06:52:00Z"/>
        </w:rPr>
        <w:pPrChange w:id="8985" w:author="Vilson Lu" w:date="2014-08-19T06:48:00Z">
          <w:pPr>
            <w:pStyle w:val="Caption"/>
          </w:pPr>
        </w:pPrChange>
      </w:pPr>
    </w:p>
    <w:p w14:paraId="6487AF52" w14:textId="48C6BF72" w:rsidR="006E319B" w:rsidRDefault="00CE0596">
      <w:pPr>
        <w:pStyle w:val="Heading4"/>
        <w:rPr>
          <w:ins w:id="8986" w:author="Vilson Lu" w:date="2014-08-19T06:52:00Z"/>
        </w:rPr>
        <w:pPrChange w:id="8987" w:author="Vilson Lu" w:date="2014-08-19T06:52:00Z">
          <w:pPr>
            <w:pStyle w:val="Caption"/>
          </w:pPr>
        </w:pPrChange>
      </w:pPr>
      <w:ins w:id="8988" w:author="Vilson Lu" w:date="2014-08-19T06:52:00Z">
        <w:r>
          <w:t>Ontology Population</w:t>
        </w:r>
      </w:ins>
    </w:p>
    <w:p w14:paraId="0BA15F03" w14:textId="77777777" w:rsidR="00CE0596" w:rsidRDefault="00CE0596">
      <w:pPr>
        <w:rPr>
          <w:ins w:id="8989" w:author="Vilson Lu" w:date="2014-08-19T06:52:00Z"/>
        </w:rPr>
        <w:pPrChange w:id="8990" w:author="Vilson Lu" w:date="2014-08-19T06:52:00Z">
          <w:pPr>
            <w:pStyle w:val="Caption"/>
          </w:pPr>
        </w:pPrChange>
      </w:pPr>
    </w:p>
    <w:p w14:paraId="2935CE91" w14:textId="3F33FDD8" w:rsidR="003F1C01" w:rsidDel="00C81FB8" w:rsidRDefault="00CE0596">
      <w:pPr>
        <w:pStyle w:val="Content2"/>
        <w:rPr>
          <w:del w:id="8991" w:author="Vilson Lu" w:date="2014-08-22T05:09:00Z"/>
        </w:rPr>
        <w:pPrChange w:id="8992" w:author="Vilson Lu" w:date="2014-08-15T22:22:00Z">
          <w:pPr>
            <w:pStyle w:val="Content"/>
          </w:pPr>
        </w:pPrChange>
      </w:pPr>
      <w:ins w:id="8993" w:author="Vilson Lu" w:date="2014-08-19T06:52:00Z">
        <w:r>
          <w:t xml:space="preserve">After the Refinements module, the Ontology Population module will receive the instances in </w:t>
        </w:r>
      </w:ins>
      <w:ins w:id="8994" w:author="Vilson Lu" w:date="2014-08-19T06:53:00Z">
        <w:r>
          <w:rPr>
            <w:i/>
          </w:rPr>
          <w:t>I</w:t>
        </w:r>
        <w:r>
          <w:t xml:space="preserve">. For each instance in </w:t>
        </w:r>
        <w:r>
          <w:rPr>
            <w:i/>
          </w:rPr>
          <w:t>I</w:t>
        </w:r>
        <w:r>
          <w:t xml:space="preserve">, it will look for the matching class for it. If it found a match, the instance will be added </w:t>
        </w:r>
      </w:ins>
      <w:ins w:id="8995" w:author="Vilson Lu" w:date="2014-08-19T06:54:00Z">
        <w:r>
          <w:t>to the ontology.</w:t>
        </w:r>
      </w:ins>
    </w:p>
    <w:p w14:paraId="28F858E9" w14:textId="489E1578" w:rsidR="00C81FB8" w:rsidRDefault="00C81FB8">
      <w:pPr>
        <w:pStyle w:val="Content2"/>
        <w:rPr>
          <w:ins w:id="8996" w:author="Vilson Lu" w:date="2014-08-22T05:10:00Z"/>
        </w:rPr>
        <w:pPrChange w:id="8997" w:author="Vilson Lu" w:date="2014-08-22T05:09:00Z">
          <w:pPr/>
        </w:pPrChange>
      </w:pPr>
    </w:p>
    <w:p w14:paraId="2AF23CD7" w14:textId="77777777" w:rsidR="00C81FB8" w:rsidRDefault="00C81FB8">
      <w:pPr>
        <w:pStyle w:val="Content2"/>
        <w:rPr>
          <w:ins w:id="8998" w:author="Vilson Lu" w:date="2014-08-22T05:09:00Z"/>
        </w:rPr>
        <w:pPrChange w:id="8999" w:author="Vilson Lu" w:date="2014-08-22T05:09:00Z">
          <w:pPr/>
        </w:pPrChange>
      </w:pPr>
    </w:p>
    <w:p w14:paraId="26C1DE3A" w14:textId="5337E7DD" w:rsidR="000F02B8" w:rsidRPr="000F02B8" w:rsidDel="00C81FB8" w:rsidRDefault="000F02B8">
      <w:pPr>
        <w:rPr>
          <w:del w:id="9000" w:author="Vilson Lu" w:date="2014-08-22T05:09:00Z"/>
        </w:rPr>
        <w:pPrChange w:id="9001" w:author="Vilson Lu" w:date="2014-08-15T22:14:00Z">
          <w:pPr>
            <w:pStyle w:val="Content"/>
          </w:pPr>
        </w:pPrChange>
      </w:pPr>
      <w:bookmarkStart w:id="9002" w:name="_Toc396453133"/>
      <w:bookmarkEnd w:id="9002"/>
    </w:p>
    <w:p w14:paraId="5E35338E" w14:textId="77777777" w:rsidR="00EE1DDC" w:rsidRDefault="00EE1DDC" w:rsidP="00EE1DDC">
      <w:pPr>
        <w:pStyle w:val="Heading3"/>
        <w:rPr>
          <w:ins w:id="9003" w:author="Vilson Lu" w:date="2014-08-22T01:14:00Z"/>
        </w:rPr>
      </w:pPr>
      <w:bookmarkStart w:id="9004" w:name="_Toc396445049"/>
      <w:bookmarkStart w:id="9005" w:name="_Toc396453134"/>
      <w:bookmarkStart w:id="9006" w:name="_Toc395181728"/>
      <w:ins w:id="9007" w:author="Vilson Lu" w:date="2014-08-22T01:14:00Z">
        <w:r>
          <w:t>Data Source</w:t>
        </w:r>
        <w:bookmarkEnd w:id="9004"/>
        <w:bookmarkEnd w:id="9005"/>
      </w:ins>
    </w:p>
    <w:p w14:paraId="3A07B7F0" w14:textId="77777777" w:rsidR="00EE1DDC" w:rsidRPr="00483CE5" w:rsidRDefault="00EE1DDC" w:rsidP="00EE1DDC">
      <w:pPr>
        <w:rPr>
          <w:ins w:id="9008" w:author="Vilson Lu" w:date="2014-08-22T01:14:00Z"/>
        </w:rPr>
      </w:pPr>
    </w:p>
    <w:p w14:paraId="55283480" w14:textId="77777777" w:rsidR="00EE1DDC" w:rsidRDefault="00EE1DDC" w:rsidP="00EE1DDC">
      <w:pPr>
        <w:pStyle w:val="Content1"/>
        <w:rPr>
          <w:ins w:id="9009" w:author="Vilson Lu" w:date="2014-08-22T01:14:00Z"/>
        </w:rPr>
      </w:pPr>
      <w:ins w:id="9010" w:author="Vilson Lu" w:date="2014-08-22T01:14:00Z">
        <w:r w:rsidRPr="00F722EE">
          <w:t xml:space="preserve">The data that will be collected will come from the tweets of the trusted </w:t>
        </w:r>
        <w:r w:rsidRPr="00690D69">
          <w:t>Twitter accounts. Some of it will be provided by the Twitter Web Crawler developed by the De La Salle – College of Computer Studied, while the rest will come from the Crawler module to be discussed in the next section. The list of trusted Twitter accounts is based on the list provided by SOMIDIA.</w:t>
        </w:r>
      </w:ins>
    </w:p>
    <w:p w14:paraId="0272E2D4" w14:textId="77777777" w:rsidR="00EE1DDC" w:rsidRDefault="00EE1DDC" w:rsidP="00EE1DDC">
      <w:pPr>
        <w:pStyle w:val="Content1"/>
        <w:rPr>
          <w:ins w:id="9011" w:author="Vilson Lu" w:date="2014-08-22T01:14:00Z"/>
        </w:rPr>
      </w:pPr>
    </w:p>
    <w:p w14:paraId="0C7487B5" w14:textId="77777777" w:rsidR="00EE1DDC" w:rsidRPr="00690D69" w:rsidRDefault="00EE1DDC" w:rsidP="00EE1DDC">
      <w:pPr>
        <w:pStyle w:val="Content1"/>
        <w:rPr>
          <w:ins w:id="9012" w:author="Vilson Lu" w:date="2014-08-22T01:14:00Z"/>
        </w:rPr>
      </w:pPr>
      <w:ins w:id="9013" w:author="Vilson Lu" w:date="2014-08-22T01:14:00Z">
        <w:r>
          <w:t>To be able to crawl the tweets that are strictly related to disaster relief operations, the researchers will make use of certain national official hashtags that are used by a number of relief organizations in the country. These hashtags include #ReliefPH, #RescuePH, #PHalert and etc.</w:t>
        </w:r>
      </w:ins>
    </w:p>
    <w:p w14:paraId="6D86D011" w14:textId="77777777" w:rsidR="00EE1DDC" w:rsidRPr="00690D69" w:rsidRDefault="00EE1DDC" w:rsidP="00EE1DDC">
      <w:pPr>
        <w:pStyle w:val="Content1"/>
        <w:rPr>
          <w:ins w:id="9014" w:author="Vilson Lu" w:date="2014-08-22T01:14:00Z"/>
        </w:rPr>
      </w:pPr>
    </w:p>
    <w:p w14:paraId="67E91E8A" w14:textId="77777777" w:rsidR="00EE1DDC" w:rsidRPr="00F722EE" w:rsidRDefault="00EE1DDC" w:rsidP="00EE1DDC">
      <w:pPr>
        <w:pStyle w:val="Content1"/>
        <w:rPr>
          <w:ins w:id="9015" w:author="Vilson Lu" w:date="2014-08-22T01:14:00Z"/>
        </w:rPr>
      </w:pPr>
      <w:commentRangeStart w:id="9016"/>
      <w:commentRangeStart w:id="9017"/>
      <w:ins w:id="9018" w:author="Vilson Lu" w:date="2014-08-22T01:14:00Z">
        <w:r w:rsidRPr="00FD5B88">
          <w:t>The output of the crawler will be saved in a CSV file. Each entry in the CSV file will have the following content: &lt;tweet ID&gt;,</w:t>
        </w:r>
        <w:r w:rsidRPr="00F722EE">
          <w:t>&lt;username&gt;,”&lt;tweet&gt;”,”&lt;date and time it was tweeted&gt;”,&lt;longitude&gt;,&lt;latitude&gt;</w:t>
        </w:r>
        <w:commentRangeEnd w:id="9016"/>
        <w:r w:rsidRPr="0063049B">
          <w:rPr>
            <w:rStyle w:val="CommentReference"/>
            <w:sz w:val="20"/>
            <w:szCs w:val="20"/>
          </w:rPr>
          <w:commentReference w:id="9016"/>
        </w:r>
        <w:commentRangeEnd w:id="9017"/>
        <w:r w:rsidRPr="00F722EE">
          <w:t xml:space="preserve">. </w:t>
        </w:r>
        <w:r>
          <w:fldChar w:fldCharType="begin"/>
        </w:r>
        <w:r>
          <w:instrText xml:space="preserve"> REF _Ref395959989 \h </w:instrText>
        </w:r>
      </w:ins>
      <w:ins w:id="9019" w:author="Vilson Lu" w:date="2014-08-22T01:14:00Z">
        <w:r>
          <w:fldChar w:fldCharType="separate"/>
        </w:r>
        <w:r>
          <w:t xml:space="preserve">Table </w:t>
        </w:r>
        <w:r>
          <w:rPr>
            <w:noProof/>
          </w:rPr>
          <w:t>4</w:t>
        </w:r>
        <w:r>
          <w:noBreakHyphen/>
        </w:r>
        <w:r>
          <w:rPr>
            <w:noProof/>
          </w:rPr>
          <w:t>1</w:t>
        </w:r>
        <w:r>
          <w:fldChar w:fldCharType="end"/>
        </w:r>
        <w:r w:rsidRPr="00F722EE">
          <w:t xml:space="preserve"> shows a sample of what can be seen in the CSV file.</w:t>
        </w:r>
        <w:r w:rsidRPr="0063049B">
          <w:rPr>
            <w:rStyle w:val="CommentReference"/>
            <w:sz w:val="20"/>
            <w:szCs w:val="20"/>
          </w:rPr>
          <w:commentReference w:id="9017"/>
        </w:r>
      </w:ins>
    </w:p>
    <w:p w14:paraId="07644F6C" w14:textId="2E18BFB6" w:rsidR="00EE1DDC" w:rsidRDefault="00EE1DDC" w:rsidP="00EE1DDC">
      <w:pPr>
        <w:pStyle w:val="Caption"/>
        <w:rPr>
          <w:ins w:id="9020" w:author="Vilson Lu" w:date="2014-08-22T01:14:00Z"/>
        </w:rPr>
      </w:pPr>
      <w:ins w:id="9021" w:author="Vilson Lu" w:date="2014-08-22T01:14:00Z">
        <w:r>
          <w:t xml:space="preserve"> </w:t>
        </w:r>
      </w:ins>
    </w:p>
    <w:tbl>
      <w:tblPr>
        <w:tblStyle w:val="TableGrid"/>
        <w:tblW w:w="0" w:type="auto"/>
        <w:tblInd w:w="1440" w:type="dxa"/>
        <w:tblLook w:val="04A0" w:firstRow="1" w:lastRow="0" w:firstColumn="1" w:lastColumn="0" w:noHBand="0" w:noVBand="1"/>
      </w:tblPr>
      <w:tblGrid>
        <w:gridCol w:w="535"/>
        <w:gridCol w:w="7375"/>
      </w:tblGrid>
      <w:tr w:rsidR="00EE1DDC" w14:paraId="213EA0B5" w14:textId="77777777" w:rsidTr="007C3DF4">
        <w:trPr>
          <w:ins w:id="9022" w:author="Vilson Lu" w:date="2014-08-22T01:14:00Z"/>
        </w:trPr>
        <w:tc>
          <w:tcPr>
            <w:tcW w:w="535" w:type="dxa"/>
            <w:vAlign w:val="center"/>
          </w:tcPr>
          <w:p w14:paraId="2E47896C" w14:textId="77777777" w:rsidR="00EE1DDC" w:rsidRPr="00E232DB" w:rsidRDefault="00EE1DDC" w:rsidP="007C3DF4">
            <w:pPr>
              <w:pStyle w:val="Content"/>
              <w:ind w:left="0"/>
              <w:jc w:val="center"/>
              <w:rPr>
                <w:ins w:id="9023" w:author="Vilson Lu" w:date="2014-08-22T01:14:00Z"/>
                <w:b/>
              </w:rPr>
            </w:pPr>
            <w:ins w:id="9024" w:author="Vilson Lu" w:date="2014-08-22T01:14:00Z">
              <w:r w:rsidRPr="00E232DB">
                <w:rPr>
                  <w:b/>
                </w:rPr>
                <w:t>#</w:t>
              </w:r>
            </w:ins>
          </w:p>
        </w:tc>
        <w:tc>
          <w:tcPr>
            <w:tcW w:w="7375" w:type="dxa"/>
            <w:vAlign w:val="center"/>
          </w:tcPr>
          <w:p w14:paraId="096FCE01" w14:textId="77777777" w:rsidR="00EE1DDC" w:rsidRPr="00E232DB" w:rsidRDefault="00EE1DDC" w:rsidP="007C3DF4">
            <w:pPr>
              <w:pStyle w:val="Content"/>
              <w:ind w:left="0"/>
              <w:jc w:val="center"/>
              <w:rPr>
                <w:ins w:id="9025" w:author="Vilson Lu" w:date="2014-08-22T01:14:00Z"/>
                <w:b/>
              </w:rPr>
            </w:pPr>
            <w:ins w:id="9026" w:author="Vilson Lu" w:date="2014-08-22T01:14:00Z">
              <w:r w:rsidRPr="00E232DB">
                <w:rPr>
                  <w:b/>
                </w:rPr>
                <w:t>Sample Output</w:t>
              </w:r>
            </w:ins>
          </w:p>
        </w:tc>
      </w:tr>
      <w:tr w:rsidR="00EE1DDC" w14:paraId="5DC459EA" w14:textId="77777777" w:rsidTr="007C3DF4">
        <w:trPr>
          <w:ins w:id="9027" w:author="Vilson Lu" w:date="2014-08-22T01:14:00Z"/>
        </w:trPr>
        <w:tc>
          <w:tcPr>
            <w:tcW w:w="535" w:type="dxa"/>
            <w:vAlign w:val="center"/>
          </w:tcPr>
          <w:p w14:paraId="7AA7F6E6" w14:textId="77777777" w:rsidR="00EE1DDC" w:rsidRDefault="00EE1DDC" w:rsidP="007C3DF4">
            <w:pPr>
              <w:pStyle w:val="Content"/>
              <w:ind w:left="0"/>
              <w:jc w:val="left"/>
              <w:rPr>
                <w:ins w:id="9028" w:author="Vilson Lu" w:date="2014-08-22T01:14:00Z"/>
              </w:rPr>
            </w:pPr>
            <w:ins w:id="9029" w:author="Vilson Lu" w:date="2014-08-22T01:14:00Z">
              <w:r>
                <w:t>1</w:t>
              </w:r>
            </w:ins>
          </w:p>
        </w:tc>
        <w:tc>
          <w:tcPr>
            <w:tcW w:w="7375" w:type="dxa"/>
            <w:vAlign w:val="center"/>
          </w:tcPr>
          <w:p w14:paraId="18B7C9C5" w14:textId="0DB25C28" w:rsidR="00EE1DDC" w:rsidRPr="00F900FB" w:rsidRDefault="00F900FB">
            <w:pPr>
              <w:pStyle w:val="NoSpacing"/>
              <w:rPr>
                <w:ins w:id="9030" w:author="Vilson Lu" w:date="2014-08-22T01:14:00Z"/>
              </w:rPr>
              <w:pPrChange w:id="9031" w:author="Vilson Lu" w:date="2014-08-22T03:41:00Z">
                <w:pPr>
                  <w:pStyle w:val="Content"/>
                  <w:ind w:left="0"/>
                  <w:jc w:val="left"/>
                </w:pPr>
              </w:pPrChange>
            </w:pPr>
            <w:ins w:id="9032" w:author="Vilson Lu" w:date="2014-08-22T03:40:00Z">
              <w:r w:rsidRPr="00F900FB">
                <w:rPr>
                  <w:rPrChange w:id="9033" w:author="Vilson Lu" w:date="2014-08-22T03:40:00Z">
                    <w:rPr>
                      <w:shd w:val="clear" w:color="auto" w:fill="F7F7F7"/>
                    </w:rPr>
                  </w:rPrChange>
                </w:rPr>
                <w:t>5280d16567833c59e17ebb66, SandyCervas, Dear Adnu sana po damit naman ang idonate natin para sa mga binagyo in case na may donation na ganapin. Plus canned goods na rin. Haha. :) , 11/11/2013 8:45, 13.7053384, 123.1980436</w:t>
              </w:r>
            </w:ins>
          </w:p>
        </w:tc>
      </w:tr>
      <w:tr w:rsidR="00EE1DDC" w14:paraId="6D70953E" w14:textId="77777777" w:rsidTr="007C3DF4">
        <w:trPr>
          <w:ins w:id="9034" w:author="Vilson Lu" w:date="2014-08-22T01:14:00Z"/>
        </w:trPr>
        <w:tc>
          <w:tcPr>
            <w:tcW w:w="535" w:type="dxa"/>
            <w:vAlign w:val="center"/>
          </w:tcPr>
          <w:p w14:paraId="50BA4D8F" w14:textId="77777777" w:rsidR="00EE1DDC" w:rsidRDefault="00EE1DDC" w:rsidP="007C3DF4">
            <w:pPr>
              <w:pStyle w:val="Content"/>
              <w:ind w:left="0"/>
              <w:jc w:val="left"/>
              <w:rPr>
                <w:ins w:id="9035" w:author="Vilson Lu" w:date="2014-08-22T01:14:00Z"/>
              </w:rPr>
            </w:pPr>
            <w:ins w:id="9036" w:author="Vilson Lu" w:date="2014-08-22T01:14:00Z">
              <w:r>
                <w:t>2</w:t>
              </w:r>
            </w:ins>
          </w:p>
        </w:tc>
        <w:tc>
          <w:tcPr>
            <w:tcW w:w="7375" w:type="dxa"/>
            <w:vAlign w:val="center"/>
          </w:tcPr>
          <w:p w14:paraId="163E41D7" w14:textId="77777777" w:rsidR="00EE1DDC" w:rsidRDefault="00EE1DDC">
            <w:pPr>
              <w:pStyle w:val="Content"/>
              <w:keepNext/>
              <w:ind w:left="0"/>
              <w:jc w:val="left"/>
              <w:rPr>
                <w:ins w:id="9037" w:author="Vilson Lu" w:date="2014-08-22T01:14:00Z"/>
              </w:rPr>
              <w:pPrChange w:id="9038" w:author="Vilson Lu" w:date="2014-08-22T03:36:00Z">
                <w:pPr>
                  <w:pStyle w:val="Content"/>
                  <w:ind w:left="0"/>
                  <w:jc w:val="left"/>
                </w:pPr>
              </w:pPrChange>
            </w:pPr>
            <w:ins w:id="9039" w:author="Vilson Lu" w:date="2014-08-22T01:14:00Z">
              <w:r w:rsidRPr="00E232DB">
                <w:t>414017377517326337,Ehmai123,"""@ANCALERTS: Magnitude 4.3 quake jolts Antique, Boracay http://t.co/c2BczJEa6Y"" Lindol everywhere :3","Fri Dec 20 21:00:09 CST 2013",14.527157,121.0033549</w:t>
              </w:r>
            </w:ins>
          </w:p>
        </w:tc>
      </w:tr>
    </w:tbl>
    <w:p w14:paraId="131A57F3" w14:textId="69D9846F" w:rsidR="00EE1DDC" w:rsidRDefault="008A5840">
      <w:pPr>
        <w:pStyle w:val="Caption"/>
        <w:rPr>
          <w:ins w:id="9040" w:author="Vilson Lu" w:date="2014-08-22T01:14:00Z"/>
        </w:rPr>
        <w:pPrChange w:id="9041" w:author="Vilson Lu" w:date="2014-08-22T03:36:00Z">
          <w:pPr>
            <w:pStyle w:val="Content"/>
          </w:pPr>
        </w:pPrChange>
      </w:pPr>
      <w:bookmarkStart w:id="9042" w:name="_Toc396442290"/>
      <w:ins w:id="9043" w:author="Vilson Lu" w:date="2014-08-22T03:36:00Z">
        <w:r>
          <w:t xml:space="preserve">Table </w:t>
        </w:r>
      </w:ins>
      <w:ins w:id="9044" w:author="Vilson Lu" w:date="2014-08-22T08:50:00Z">
        <w:r w:rsidR="00F64801">
          <w:fldChar w:fldCharType="begin"/>
        </w:r>
        <w:r w:rsidR="00F64801">
          <w:instrText xml:space="preserve"> STYLEREF 1 \s </w:instrText>
        </w:r>
      </w:ins>
      <w:r w:rsidR="00F64801">
        <w:fldChar w:fldCharType="separate"/>
      </w:r>
      <w:r w:rsidR="00F64801">
        <w:rPr>
          <w:noProof/>
        </w:rPr>
        <w:t>4</w:t>
      </w:r>
      <w:ins w:id="9045"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9046" w:author="Vilson Lu" w:date="2014-08-22T08:50:00Z">
        <w:r w:rsidR="00F64801">
          <w:rPr>
            <w:noProof/>
          </w:rPr>
          <w:t>8</w:t>
        </w:r>
        <w:r w:rsidR="00F64801">
          <w:fldChar w:fldCharType="end"/>
        </w:r>
      </w:ins>
      <w:ins w:id="9047" w:author="Vilson Lu" w:date="2014-08-22T03:36:00Z">
        <w:r>
          <w:t xml:space="preserve">. </w:t>
        </w:r>
        <w:r w:rsidRPr="007F647B">
          <w:t>Sample Entries of Tweets in CSV File</w:t>
        </w:r>
      </w:ins>
      <w:bookmarkEnd w:id="9042"/>
    </w:p>
    <w:p w14:paraId="74ACB275" w14:textId="77777777" w:rsidR="00EE1DDC" w:rsidRDefault="00EE1DDC" w:rsidP="00EE1DDC">
      <w:pPr>
        <w:pStyle w:val="Content"/>
        <w:rPr>
          <w:ins w:id="9048" w:author="Vilson Lu" w:date="2014-08-22T01:14:00Z"/>
        </w:rPr>
      </w:pPr>
    </w:p>
    <w:p w14:paraId="204720A7" w14:textId="77777777" w:rsidR="00EE1DDC" w:rsidRDefault="00EE1DDC" w:rsidP="00EE1DDC">
      <w:pPr>
        <w:pStyle w:val="Heading4"/>
        <w:rPr>
          <w:ins w:id="9049" w:author="Vilson Lu" w:date="2014-08-22T01:14:00Z"/>
        </w:rPr>
      </w:pPr>
      <w:commentRangeStart w:id="9050"/>
      <w:commentRangeStart w:id="9051"/>
      <w:commentRangeStart w:id="9052"/>
      <w:ins w:id="9053" w:author="Vilson Lu" w:date="2014-08-22T01:14:00Z">
        <w:r>
          <w:t>Gazetteer</w:t>
        </w:r>
        <w:commentRangeEnd w:id="9050"/>
        <w:r>
          <w:rPr>
            <w:rStyle w:val="CommentReference"/>
            <w:b w:val="0"/>
          </w:rPr>
          <w:commentReference w:id="9050"/>
        </w:r>
        <w:commentRangeEnd w:id="9051"/>
        <w:r>
          <w:rPr>
            <w:rStyle w:val="CommentReference"/>
            <w:b w:val="0"/>
          </w:rPr>
          <w:commentReference w:id="9051"/>
        </w:r>
        <w:commentRangeEnd w:id="9052"/>
        <w:r>
          <w:rPr>
            <w:rStyle w:val="CommentReference"/>
            <w:b w:val="0"/>
          </w:rPr>
          <w:commentReference w:id="9052"/>
        </w:r>
      </w:ins>
    </w:p>
    <w:p w14:paraId="63BC5ABE" w14:textId="77777777" w:rsidR="00EE1DDC" w:rsidRPr="00E232DB" w:rsidRDefault="00EE1DDC" w:rsidP="00EE1DDC">
      <w:pPr>
        <w:rPr>
          <w:ins w:id="9054" w:author="Vilson Lu" w:date="2014-08-22T01:14:00Z"/>
        </w:rPr>
      </w:pPr>
    </w:p>
    <w:p w14:paraId="4BF20E14" w14:textId="352BFCFB" w:rsidR="00EE1DDC" w:rsidRDefault="00EE1DDC" w:rsidP="00EE1DDC">
      <w:pPr>
        <w:pStyle w:val="Content"/>
        <w:rPr>
          <w:ins w:id="9055" w:author="Vilson Lu" w:date="2014-08-22T01:14:00Z"/>
        </w:rPr>
      </w:pPr>
      <w:ins w:id="9056" w:author="Vilson Lu" w:date="2014-08-22T01:14:00Z">
        <w:r>
          <w:t>The gazetteer is a text file that contains the list of names and locations to identify the proper nouns in the tweets. This will be used for the Filipino NER module. The plan is to update and use SOMIDIA’s gazetteer.</w:t>
        </w:r>
        <w:r w:rsidR="00F900FB">
          <w:t xml:space="preserve"> </w:t>
        </w:r>
      </w:ins>
      <w:ins w:id="9057" w:author="Vilson Lu" w:date="2014-08-22T03:41:00Z">
        <w:r w:rsidR="00F900FB">
          <w:fldChar w:fldCharType="begin"/>
        </w:r>
        <w:r w:rsidR="00F900FB">
          <w:instrText xml:space="preserve"> REF _Ref396442233 \h </w:instrText>
        </w:r>
      </w:ins>
      <w:r w:rsidR="00F900FB">
        <w:fldChar w:fldCharType="separate"/>
      </w:r>
      <w:ins w:id="9058" w:author="Vilson Lu" w:date="2014-08-22T03:41:00Z">
        <w:r w:rsidR="00F900FB">
          <w:t xml:space="preserve">Table </w:t>
        </w:r>
        <w:r w:rsidR="00F900FB">
          <w:rPr>
            <w:noProof/>
          </w:rPr>
          <w:t>4</w:t>
        </w:r>
        <w:r w:rsidR="00F900FB">
          <w:noBreakHyphen/>
        </w:r>
        <w:r w:rsidR="00F900FB">
          <w:rPr>
            <w:noProof/>
          </w:rPr>
          <w:t>9</w:t>
        </w:r>
        <w:r w:rsidR="00F900FB">
          <w:fldChar w:fldCharType="end"/>
        </w:r>
      </w:ins>
      <w:ins w:id="9059" w:author="Vilson Lu" w:date="2014-08-22T01:14:00Z">
        <w:r>
          <w:fldChar w:fldCharType="begin"/>
        </w:r>
        <w:r>
          <w:instrText xml:space="preserve"> REF _Ref395959999 \h </w:instrText>
        </w:r>
      </w:ins>
      <w:ins w:id="9060" w:author="Vilson Lu" w:date="2014-08-22T01:14:00Z">
        <w:r>
          <w:fldChar w:fldCharType="end"/>
        </w:r>
        <w:r>
          <w:t xml:space="preserve"> shows a sample gazetteer for the storm names in the Philippines.</w:t>
        </w:r>
      </w:ins>
    </w:p>
    <w:p w14:paraId="122967F3" w14:textId="494297AD" w:rsidR="00EE1DDC" w:rsidRDefault="00EE1DDC">
      <w:pPr>
        <w:pStyle w:val="Caption"/>
        <w:ind w:left="0"/>
        <w:jc w:val="left"/>
        <w:rPr>
          <w:ins w:id="9061" w:author="Vilson Lu" w:date="2014-08-22T01:14:00Z"/>
        </w:rPr>
        <w:pPrChange w:id="9062" w:author="Vilson Lu" w:date="2014-08-22T03:35:00Z">
          <w:pPr>
            <w:pStyle w:val="Caption"/>
            <w:ind w:left="720" w:firstLine="720"/>
          </w:pPr>
        </w:pPrChange>
      </w:pPr>
    </w:p>
    <w:tbl>
      <w:tblPr>
        <w:tblStyle w:val="TableGrid"/>
        <w:tblW w:w="0" w:type="auto"/>
        <w:tblInd w:w="1440" w:type="dxa"/>
        <w:tblLook w:val="04A0" w:firstRow="1" w:lastRow="0" w:firstColumn="1" w:lastColumn="0" w:noHBand="0" w:noVBand="1"/>
      </w:tblPr>
      <w:tblGrid>
        <w:gridCol w:w="1706"/>
        <w:gridCol w:w="1551"/>
        <w:gridCol w:w="1551"/>
        <w:gridCol w:w="1551"/>
        <w:gridCol w:w="1551"/>
      </w:tblGrid>
      <w:tr w:rsidR="00EE1DDC" w14:paraId="71749D3A" w14:textId="77777777" w:rsidTr="007C3DF4">
        <w:trPr>
          <w:ins w:id="9063" w:author="Vilson Lu" w:date="2014-08-22T01:14:00Z"/>
        </w:trPr>
        <w:tc>
          <w:tcPr>
            <w:tcW w:w="1706" w:type="dxa"/>
          </w:tcPr>
          <w:p w14:paraId="598584DB" w14:textId="77777777" w:rsidR="00EE1DDC" w:rsidRDefault="00EE1DDC" w:rsidP="007C3DF4">
            <w:pPr>
              <w:pStyle w:val="Content"/>
              <w:ind w:left="0"/>
              <w:rPr>
                <w:ins w:id="9064" w:author="Vilson Lu" w:date="2014-08-22T01:14:00Z"/>
              </w:rPr>
            </w:pPr>
            <w:ins w:id="9065" w:author="Vilson Lu" w:date="2014-08-22T01:14:00Z">
              <w:r>
                <w:t>Agaton</w:t>
              </w:r>
            </w:ins>
          </w:p>
          <w:p w14:paraId="7246AC82" w14:textId="77777777" w:rsidR="00EE1DDC" w:rsidRDefault="00EE1DDC" w:rsidP="007C3DF4">
            <w:pPr>
              <w:pStyle w:val="Content"/>
              <w:ind w:left="0"/>
              <w:rPr>
                <w:ins w:id="9066" w:author="Vilson Lu" w:date="2014-08-22T01:14:00Z"/>
              </w:rPr>
            </w:pPr>
            <w:ins w:id="9067" w:author="Vilson Lu" w:date="2014-08-22T01:14:00Z">
              <w:r>
                <w:t>Amang</w:t>
              </w:r>
            </w:ins>
          </w:p>
          <w:p w14:paraId="1C54E719" w14:textId="77777777" w:rsidR="00EE1DDC" w:rsidRDefault="00EE1DDC" w:rsidP="007C3DF4">
            <w:pPr>
              <w:pStyle w:val="Content"/>
              <w:ind w:left="0"/>
              <w:rPr>
                <w:ins w:id="9068" w:author="Vilson Lu" w:date="2014-08-22T01:14:00Z"/>
              </w:rPr>
            </w:pPr>
            <w:ins w:id="9069" w:author="Vilson Lu" w:date="2014-08-22T01:14:00Z">
              <w:r>
                <w:lastRenderedPageBreak/>
                <w:t>Ambo</w:t>
              </w:r>
            </w:ins>
          </w:p>
          <w:p w14:paraId="003264E8" w14:textId="77777777" w:rsidR="00EE1DDC" w:rsidRDefault="00EE1DDC" w:rsidP="007C3DF4">
            <w:pPr>
              <w:pStyle w:val="Content"/>
              <w:ind w:left="0"/>
              <w:rPr>
                <w:ins w:id="9070" w:author="Vilson Lu" w:date="2014-08-22T01:14:00Z"/>
              </w:rPr>
            </w:pPr>
            <w:ins w:id="9071" w:author="Vilson Lu" w:date="2014-08-22T01:14:00Z">
              <w:r>
                <w:t>Auring</w:t>
              </w:r>
            </w:ins>
          </w:p>
          <w:p w14:paraId="2855BBF3" w14:textId="77777777" w:rsidR="00EE1DDC" w:rsidRDefault="00EE1DDC" w:rsidP="007C3DF4">
            <w:pPr>
              <w:pStyle w:val="Content"/>
              <w:ind w:left="0"/>
              <w:rPr>
                <w:ins w:id="9072" w:author="Vilson Lu" w:date="2014-08-22T01:14:00Z"/>
              </w:rPr>
            </w:pPr>
            <w:ins w:id="9073" w:author="Vilson Lu" w:date="2014-08-22T01:14:00Z">
              <w:r>
                <w:t>Basyang</w:t>
              </w:r>
            </w:ins>
          </w:p>
          <w:p w14:paraId="7C181E6F" w14:textId="77777777" w:rsidR="00EE1DDC" w:rsidRDefault="00EE1DDC" w:rsidP="007C3DF4">
            <w:pPr>
              <w:pStyle w:val="Content"/>
              <w:ind w:left="0"/>
              <w:rPr>
                <w:ins w:id="9074" w:author="Vilson Lu" w:date="2014-08-22T01:14:00Z"/>
              </w:rPr>
            </w:pPr>
            <w:ins w:id="9075" w:author="Vilson Lu" w:date="2014-08-22T01:14:00Z">
              <w:r>
                <w:t>Bebeng</w:t>
              </w:r>
            </w:ins>
          </w:p>
          <w:p w14:paraId="445489A7" w14:textId="77777777" w:rsidR="00EE1DDC" w:rsidRDefault="00EE1DDC" w:rsidP="007C3DF4">
            <w:pPr>
              <w:pStyle w:val="Content"/>
              <w:ind w:left="0"/>
              <w:rPr>
                <w:ins w:id="9076" w:author="Vilson Lu" w:date="2014-08-22T01:14:00Z"/>
              </w:rPr>
            </w:pPr>
            <w:ins w:id="9077" w:author="Vilson Lu" w:date="2014-08-22T01:14:00Z">
              <w:r>
                <w:t>Bising</w:t>
              </w:r>
            </w:ins>
          </w:p>
          <w:p w14:paraId="7A3192EC" w14:textId="77777777" w:rsidR="00EE1DDC" w:rsidRDefault="00EE1DDC" w:rsidP="007C3DF4">
            <w:pPr>
              <w:pStyle w:val="Content"/>
              <w:ind w:left="0"/>
              <w:rPr>
                <w:ins w:id="9078" w:author="Vilson Lu" w:date="2014-08-22T01:14:00Z"/>
              </w:rPr>
            </w:pPr>
            <w:ins w:id="9079" w:author="Vilson Lu" w:date="2014-08-22T01:14:00Z">
              <w:r>
                <w:t>Butchoy</w:t>
              </w:r>
            </w:ins>
          </w:p>
          <w:p w14:paraId="5ADE5DF8" w14:textId="77777777" w:rsidR="00EE1DDC" w:rsidRDefault="00EE1DDC" w:rsidP="007C3DF4">
            <w:pPr>
              <w:pStyle w:val="Content"/>
              <w:ind w:left="0"/>
              <w:rPr>
                <w:ins w:id="9080" w:author="Vilson Lu" w:date="2014-08-22T01:14:00Z"/>
              </w:rPr>
            </w:pPr>
            <w:ins w:id="9081" w:author="Vilson Lu" w:date="2014-08-22T01:14:00Z">
              <w:r>
                <w:t>Caloy</w:t>
              </w:r>
            </w:ins>
          </w:p>
          <w:p w14:paraId="1FC7E536" w14:textId="77777777" w:rsidR="00EE1DDC" w:rsidRDefault="00EE1DDC" w:rsidP="007C3DF4">
            <w:pPr>
              <w:pStyle w:val="Content"/>
              <w:ind w:left="0"/>
              <w:rPr>
                <w:ins w:id="9082" w:author="Vilson Lu" w:date="2014-08-22T01:14:00Z"/>
              </w:rPr>
            </w:pPr>
            <w:ins w:id="9083" w:author="Vilson Lu" w:date="2014-08-22T01:14:00Z">
              <w:r>
                <w:t>Chedeng</w:t>
              </w:r>
            </w:ins>
          </w:p>
          <w:p w14:paraId="52B11498" w14:textId="77777777" w:rsidR="00EE1DDC" w:rsidRDefault="00EE1DDC" w:rsidP="007C3DF4">
            <w:pPr>
              <w:pStyle w:val="Content"/>
              <w:ind w:left="0"/>
              <w:rPr>
                <w:ins w:id="9084" w:author="Vilson Lu" w:date="2014-08-22T01:14:00Z"/>
              </w:rPr>
            </w:pPr>
            <w:ins w:id="9085" w:author="Vilson Lu" w:date="2014-08-22T01:14:00Z">
              <w:r>
                <w:t>Cosme</w:t>
              </w:r>
            </w:ins>
          </w:p>
          <w:p w14:paraId="6E6FEC19" w14:textId="77777777" w:rsidR="00EE1DDC" w:rsidRDefault="00EE1DDC" w:rsidP="007C3DF4">
            <w:pPr>
              <w:pStyle w:val="Content"/>
              <w:ind w:left="0"/>
              <w:rPr>
                <w:ins w:id="9086" w:author="Vilson Lu" w:date="2014-08-22T01:14:00Z"/>
              </w:rPr>
            </w:pPr>
            <w:ins w:id="9087" w:author="Vilson Lu" w:date="2014-08-22T01:14:00Z">
              <w:r>
                <w:t>Crising</w:t>
              </w:r>
            </w:ins>
          </w:p>
          <w:p w14:paraId="56C175F7" w14:textId="77777777" w:rsidR="00EE1DDC" w:rsidRDefault="00EE1DDC" w:rsidP="007C3DF4">
            <w:pPr>
              <w:pStyle w:val="Content"/>
              <w:ind w:left="0"/>
              <w:rPr>
                <w:ins w:id="9088" w:author="Vilson Lu" w:date="2014-08-22T01:14:00Z"/>
              </w:rPr>
            </w:pPr>
            <w:ins w:id="9089" w:author="Vilson Lu" w:date="2014-08-22T01:14:00Z">
              <w:r>
                <w:t>Dante</w:t>
              </w:r>
            </w:ins>
          </w:p>
          <w:p w14:paraId="56D75A5F" w14:textId="77777777" w:rsidR="00EE1DDC" w:rsidRDefault="00EE1DDC" w:rsidP="007C3DF4">
            <w:pPr>
              <w:pStyle w:val="Content"/>
              <w:ind w:left="0"/>
              <w:rPr>
                <w:ins w:id="9090" w:author="Vilson Lu" w:date="2014-08-22T01:14:00Z"/>
              </w:rPr>
            </w:pPr>
            <w:ins w:id="9091" w:author="Vilson Lu" w:date="2014-08-22T01:14:00Z">
              <w:r>
                <w:t>Dindo</w:t>
              </w:r>
            </w:ins>
          </w:p>
          <w:p w14:paraId="1EB2DFF5" w14:textId="77777777" w:rsidR="00EE1DDC" w:rsidRDefault="00EE1DDC" w:rsidP="007C3DF4">
            <w:pPr>
              <w:pStyle w:val="Content"/>
              <w:ind w:left="0"/>
              <w:rPr>
                <w:ins w:id="9092" w:author="Vilson Lu" w:date="2014-08-22T01:14:00Z"/>
              </w:rPr>
            </w:pPr>
            <w:ins w:id="9093" w:author="Vilson Lu" w:date="2014-08-22T01:14:00Z">
              <w:r>
                <w:t>Dodong</w:t>
              </w:r>
            </w:ins>
          </w:p>
          <w:p w14:paraId="4F466DA1" w14:textId="77777777" w:rsidR="00EE1DDC" w:rsidRDefault="00EE1DDC" w:rsidP="007C3DF4">
            <w:pPr>
              <w:pStyle w:val="Content"/>
              <w:ind w:left="0"/>
              <w:rPr>
                <w:ins w:id="9094" w:author="Vilson Lu" w:date="2014-08-22T01:14:00Z"/>
              </w:rPr>
            </w:pPr>
            <w:ins w:id="9095" w:author="Vilson Lu" w:date="2014-08-22T01:14:00Z">
              <w:r>
                <w:t>Domeng</w:t>
              </w:r>
            </w:ins>
          </w:p>
          <w:p w14:paraId="5BE89918" w14:textId="77777777" w:rsidR="00EE1DDC" w:rsidRDefault="00EE1DDC" w:rsidP="007C3DF4">
            <w:pPr>
              <w:pStyle w:val="Content"/>
              <w:ind w:left="0"/>
              <w:rPr>
                <w:ins w:id="9096" w:author="Vilson Lu" w:date="2014-08-22T01:14:00Z"/>
              </w:rPr>
            </w:pPr>
            <w:ins w:id="9097" w:author="Vilson Lu" w:date="2014-08-22T01:14:00Z">
              <w:r>
                <w:t>Egay</w:t>
              </w:r>
            </w:ins>
          </w:p>
          <w:p w14:paraId="0546253C" w14:textId="77777777" w:rsidR="00EE1DDC" w:rsidRDefault="00EE1DDC" w:rsidP="007C3DF4">
            <w:pPr>
              <w:pStyle w:val="Content"/>
              <w:ind w:left="0"/>
              <w:rPr>
                <w:ins w:id="9098" w:author="Vilson Lu" w:date="2014-08-22T01:14:00Z"/>
              </w:rPr>
            </w:pPr>
            <w:ins w:id="9099" w:author="Vilson Lu" w:date="2014-08-22T01:14:00Z">
              <w:r>
                <w:t>Emong</w:t>
              </w:r>
            </w:ins>
          </w:p>
          <w:p w14:paraId="6F0F1768" w14:textId="77777777" w:rsidR="00EE1DDC" w:rsidRDefault="00EE1DDC" w:rsidP="007C3DF4">
            <w:pPr>
              <w:pStyle w:val="Content"/>
              <w:ind w:left="0"/>
              <w:rPr>
                <w:ins w:id="9100" w:author="Vilson Lu" w:date="2014-08-22T01:14:00Z"/>
              </w:rPr>
            </w:pPr>
            <w:ins w:id="9101" w:author="Vilson Lu" w:date="2014-08-22T01:14:00Z">
              <w:r>
                <w:t>Enteng</w:t>
              </w:r>
            </w:ins>
          </w:p>
          <w:p w14:paraId="3101DBDB" w14:textId="77777777" w:rsidR="00EE1DDC" w:rsidRDefault="00EE1DDC" w:rsidP="007C3DF4">
            <w:pPr>
              <w:pStyle w:val="Content"/>
              <w:ind w:left="0"/>
              <w:rPr>
                <w:ins w:id="9102" w:author="Vilson Lu" w:date="2014-08-22T01:14:00Z"/>
              </w:rPr>
            </w:pPr>
            <w:ins w:id="9103" w:author="Vilson Lu" w:date="2014-08-22T01:14:00Z">
              <w:r>
                <w:t>Ester</w:t>
              </w:r>
            </w:ins>
          </w:p>
        </w:tc>
        <w:tc>
          <w:tcPr>
            <w:tcW w:w="1551" w:type="dxa"/>
          </w:tcPr>
          <w:p w14:paraId="2F5C29C4" w14:textId="77777777" w:rsidR="00EE1DDC" w:rsidRDefault="00EE1DDC" w:rsidP="007C3DF4">
            <w:pPr>
              <w:pStyle w:val="Content"/>
              <w:ind w:left="0"/>
              <w:rPr>
                <w:ins w:id="9104" w:author="Vilson Lu" w:date="2014-08-22T01:14:00Z"/>
              </w:rPr>
            </w:pPr>
            <w:ins w:id="9105" w:author="Vilson Lu" w:date="2014-08-22T01:14:00Z">
              <w:r>
                <w:lastRenderedPageBreak/>
                <w:t>Falcon</w:t>
              </w:r>
            </w:ins>
          </w:p>
          <w:p w14:paraId="7DBB096F" w14:textId="77777777" w:rsidR="00EE1DDC" w:rsidRDefault="00EE1DDC" w:rsidP="007C3DF4">
            <w:pPr>
              <w:pStyle w:val="Content"/>
              <w:ind w:left="0"/>
              <w:rPr>
                <w:ins w:id="9106" w:author="Vilson Lu" w:date="2014-08-22T01:14:00Z"/>
              </w:rPr>
            </w:pPr>
            <w:ins w:id="9107" w:author="Vilson Lu" w:date="2014-08-22T01:14:00Z">
              <w:r>
                <w:t>Feria</w:t>
              </w:r>
            </w:ins>
          </w:p>
          <w:p w14:paraId="0B65E13C" w14:textId="77777777" w:rsidR="00EE1DDC" w:rsidRDefault="00EE1DDC" w:rsidP="007C3DF4">
            <w:pPr>
              <w:pStyle w:val="Content"/>
              <w:ind w:left="0"/>
              <w:rPr>
                <w:ins w:id="9108" w:author="Vilson Lu" w:date="2014-08-22T01:14:00Z"/>
              </w:rPr>
            </w:pPr>
            <w:ins w:id="9109" w:author="Vilson Lu" w:date="2014-08-22T01:14:00Z">
              <w:r>
                <w:lastRenderedPageBreak/>
                <w:t>Florita</w:t>
              </w:r>
            </w:ins>
          </w:p>
          <w:p w14:paraId="5E7E82A7" w14:textId="77777777" w:rsidR="00EE1DDC" w:rsidRDefault="00EE1DDC" w:rsidP="007C3DF4">
            <w:pPr>
              <w:pStyle w:val="Content"/>
              <w:ind w:left="0"/>
              <w:rPr>
                <w:ins w:id="9110" w:author="Vilson Lu" w:date="2014-08-22T01:14:00Z"/>
              </w:rPr>
            </w:pPr>
            <w:ins w:id="9111" w:author="Vilson Lu" w:date="2014-08-22T01:14:00Z">
              <w:r>
                <w:t>Frank</w:t>
              </w:r>
            </w:ins>
          </w:p>
          <w:p w14:paraId="366721ED" w14:textId="77777777" w:rsidR="00EE1DDC" w:rsidRDefault="00EE1DDC" w:rsidP="007C3DF4">
            <w:pPr>
              <w:pStyle w:val="Content"/>
              <w:ind w:left="0"/>
              <w:rPr>
                <w:ins w:id="9112" w:author="Vilson Lu" w:date="2014-08-22T01:14:00Z"/>
              </w:rPr>
            </w:pPr>
            <w:ins w:id="9113" w:author="Vilson Lu" w:date="2014-08-22T01:14:00Z">
              <w:r>
                <w:t>Gener</w:t>
              </w:r>
            </w:ins>
          </w:p>
          <w:p w14:paraId="2D8D5219" w14:textId="77777777" w:rsidR="00EE1DDC" w:rsidRDefault="00EE1DDC" w:rsidP="007C3DF4">
            <w:pPr>
              <w:pStyle w:val="Content"/>
              <w:ind w:left="0"/>
              <w:rPr>
                <w:ins w:id="9114" w:author="Vilson Lu" w:date="2014-08-22T01:14:00Z"/>
              </w:rPr>
            </w:pPr>
            <w:ins w:id="9115" w:author="Vilson Lu" w:date="2014-08-22T01:14:00Z">
              <w:r>
                <w:t>Gloria</w:t>
              </w:r>
            </w:ins>
          </w:p>
          <w:p w14:paraId="21934A1F" w14:textId="77777777" w:rsidR="00EE1DDC" w:rsidRDefault="00EE1DDC" w:rsidP="007C3DF4">
            <w:pPr>
              <w:pStyle w:val="Content"/>
              <w:ind w:left="0"/>
              <w:rPr>
                <w:ins w:id="9116" w:author="Vilson Lu" w:date="2014-08-22T01:14:00Z"/>
              </w:rPr>
            </w:pPr>
            <w:ins w:id="9117" w:author="Vilson Lu" w:date="2014-08-22T01:14:00Z">
              <w:r>
                <w:t>Goring</w:t>
              </w:r>
            </w:ins>
          </w:p>
          <w:p w14:paraId="2A8F5437" w14:textId="77777777" w:rsidR="00EE1DDC" w:rsidRDefault="00EE1DDC" w:rsidP="007C3DF4">
            <w:pPr>
              <w:pStyle w:val="Content"/>
              <w:ind w:left="0"/>
              <w:rPr>
                <w:ins w:id="9118" w:author="Vilson Lu" w:date="2014-08-22T01:14:00Z"/>
              </w:rPr>
            </w:pPr>
            <w:ins w:id="9119" w:author="Vilson Lu" w:date="2014-08-22T01:14:00Z">
              <w:r>
                <w:t>Gorio</w:t>
              </w:r>
            </w:ins>
          </w:p>
          <w:p w14:paraId="579E8A5C" w14:textId="77777777" w:rsidR="00EE1DDC" w:rsidRDefault="00EE1DDC" w:rsidP="007C3DF4">
            <w:pPr>
              <w:pStyle w:val="Content"/>
              <w:ind w:left="0"/>
              <w:rPr>
                <w:ins w:id="9120" w:author="Vilson Lu" w:date="2014-08-22T01:14:00Z"/>
              </w:rPr>
            </w:pPr>
            <w:ins w:id="9121" w:author="Vilson Lu" w:date="2014-08-22T01:14:00Z">
              <w:r>
                <w:t>Hanna</w:t>
              </w:r>
            </w:ins>
          </w:p>
          <w:p w14:paraId="782ED717" w14:textId="77777777" w:rsidR="00EE1DDC" w:rsidRDefault="00EE1DDC" w:rsidP="007C3DF4">
            <w:pPr>
              <w:pStyle w:val="Content"/>
              <w:ind w:left="0"/>
              <w:rPr>
                <w:ins w:id="9122" w:author="Vilson Lu" w:date="2014-08-22T01:14:00Z"/>
              </w:rPr>
            </w:pPr>
            <w:ins w:id="9123" w:author="Vilson Lu" w:date="2014-08-22T01:14:00Z">
              <w:r>
                <w:t>Helen</w:t>
              </w:r>
            </w:ins>
          </w:p>
          <w:p w14:paraId="37FE8E3C" w14:textId="77777777" w:rsidR="00EE1DDC" w:rsidRDefault="00EE1DDC" w:rsidP="007C3DF4">
            <w:pPr>
              <w:pStyle w:val="Content"/>
              <w:ind w:left="0"/>
              <w:rPr>
                <w:ins w:id="9124" w:author="Vilson Lu" w:date="2014-08-22T01:14:00Z"/>
              </w:rPr>
            </w:pPr>
            <w:ins w:id="9125" w:author="Vilson Lu" w:date="2014-08-22T01:14:00Z">
              <w:r>
                <w:t>Henry</w:t>
              </w:r>
            </w:ins>
          </w:p>
          <w:p w14:paraId="3BA35775" w14:textId="77777777" w:rsidR="00EE1DDC" w:rsidRDefault="00EE1DDC" w:rsidP="007C3DF4">
            <w:pPr>
              <w:pStyle w:val="Content"/>
              <w:ind w:left="0"/>
              <w:rPr>
                <w:ins w:id="9126" w:author="Vilson Lu" w:date="2014-08-22T01:14:00Z"/>
              </w:rPr>
            </w:pPr>
            <w:ins w:id="9127" w:author="Vilson Lu" w:date="2014-08-22T01:14:00Z">
              <w:r>
                <w:t>Huaning</w:t>
              </w:r>
            </w:ins>
          </w:p>
          <w:p w14:paraId="045EFE2C" w14:textId="77777777" w:rsidR="00EE1DDC" w:rsidRDefault="00EE1DDC" w:rsidP="007C3DF4">
            <w:pPr>
              <w:pStyle w:val="Content"/>
              <w:ind w:left="0"/>
              <w:rPr>
                <w:ins w:id="9128" w:author="Vilson Lu" w:date="2014-08-22T01:14:00Z"/>
              </w:rPr>
            </w:pPr>
            <w:ins w:id="9129" w:author="Vilson Lu" w:date="2014-08-22T01:14:00Z">
              <w:r>
                <w:t>Igme</w:t>
              </w:r>
            </w:ins>
          </w:p>
          <w:p w14:paraId="4B498938" w14:textId="77777777" w:rsidR="00EE1DDC" w:rsidRDefault="00EE1DDC" w:rsidP="007C3DF4">
            <w:pPr>
              <w:pStyle w:val="Content"/>
              <w:ind w:left="0"/>
              <w:rPr>
                <w:ins w:id="9130" w:author="Vilson Lu" w:date="2014-08-22T01:14:00Z"/>
              </w:rPr>
            </w:pPr>
            <w:ins w:id="9131" w:author="Vilson Lu" w:date="2014-08-22T01:14:00Z">
              <w:r>
                <w:t>Inday</w:t>
              </w:r>
            </w:ins>
          </w:p>
          <w:p w14:paraId="5F21FBC3" w14:textId="77777777" w:rsidR="00EE1DDC" w:rsidRDefault="00EE1DDC" w:rsidP="007C3DF4">
            <w:pPr>
              <w:pStyle w:val="Content"/>
              <w:ind w:left="0"/>
              <w:rPr>
                <w:ins w:id="9132" w:author="Vilson Lu" w:date="2014-08-22T01:14:00Z"/>
              </w:rPr>
            </w:pPr>
            <w:ins w:id="9133" w:author="Vilson Lu" w:date="2014-08-22T01:14:00Z">
              <w:r>
                <w:t>Ineng</w:t>
              </w:r>
            </w:ins>
          </w:p>
          <w:p w14:paraId="35C4608D" w14:textId="77777777" w:rsidR="00EE1DDC" w:rsidRDefault="00EE1DDC" w:rsidP="007C3DF4">
            <w:pPr>
              <w:pStyle w:val="Content"/>
              <w:ind w:left="0"/>
              <w:rPr>
                <w:ins w:id="9134" w:author="Vilson Lu" w:date="2014-08-22T01:14:00Z"/>
              </w:rPr>
            </w:pPr>
            <w:ins w:id="9135" w:author="Vilson Lu" w:date="2014-08-22T01:14:00Z">
              <w:r>
                <w:t>Isang</w:t>
              </w:r>
            </w:ins>
          </w:p>
          <w:p w14:paraId="49B8CC9A" w14:textId="77777777" w:rsidR="00EE1DDC" w:rsidRDefault="00EE1DDC" w:rsidP="007C3DF4">
            <w:pPr>
              <w:pStyle w:val="Content"/>
              <w:ind w:left="0"/>
              <w:rPr>
                <w:ins w:id="9136" w:author="Vilson Lu" w:date="2014-08-22T01:14:00Z"/>
              </w:rPr>
            </w:pPr>
            <w:ins w:id="9137" w:author="Vilson Lu" w:date="2014-08-22T01:14:00Z">
              <w:r>
                <w:t>Jolina</w:t>
              </w:r>
            </w:ins>
          </w:p>
          <w:p w14:paraId="518DFF72" w14:textId="77777777" w:rsidR="00EE1DDC" w:rsidRDefault="00EE1DDC" w:rsidP="007C3DF4">
            <w:pPr>
              <w:pStyle w:val="Content"/>
              <w:ind w:left="0"/>
              <w:rPr>
                <w:ins w:id="9138" w:author="Vilson Lu" w:date="2014-08-22T01:14:00Z"/>
              </w:rPr>
            </w:pPr>
            <w:ins w:id="9139" w:author="Vilson Lu" w:date="2014-08-22T01:14:00Z">
              <w:r>
                <w:t>Juan</w:t>
              </w:r>
            </w:ins>
          </w:p>
          <w:p w14:paraId="4F8D878A" w14:textId="77777777" w:rsidR="00EE1DDC" w:rsidRDefault="00EE1DDC" w:rsidP="007C3DF4">
            <w:pPr>
              <w:pStyle w:val="Content"/>
              <w:ind w:left="0"/>
              <w:rPr>
                <w:ins w:id="9140" w:author="Vilson Lu" w:date="2014-08-22T01:14:00Z"/>
              </w:rPr>
            </w:pPr>
            <w:ins w:id="9141" w:author="Vilson Lu" w:date="2014-08-22T01:14:00Z">
              <w:r>
                <w:t>Juaning</w:t>
              </w:r>
            </w:ins>
          </w:p>
          <w:p w14:paraId="03958BC8" w14:textId="77777777" w:rsidR="00EE1DDC" w:rsidRDefault="00EE1DDC" w:rsidP="007C3DF4">
            <w:pPr>
              <w:pStyle w:val="Content"/>
              <w:ind w:left="0"/>
              <w:rPr>
                <w:ins w:id="9142" w:author="Vilson Lu" w:date="2014-08-22T01:14:00Z"/>
              </w:rPr>
            </w:pPr>
            <w:ins w:id="9143" w:author="Vilson Lu" w:date="2014-08-22T01:14:00Z">
              <w:r>
                <w:t>Julian</w:t>
              </w:r>
            </w:ins>
          </w:p>
        </w:tc>
        <w:tc>
          <w:tcPr>
            <w:tcW w:w="1551" w:type="dxa"/>
          </w:tcPr>
          <w:p w14:paraId="1B20388C" w14:textId="77777777" w:rsidR="00EE1DDC" w:rsidRDefault="00EE1DDC" w:rsidP="007C3DF4">
            <w:pPr>
              <w:pStyle w:val="Content"/>
              <w:ind w:left="0"/>
              <w:rPr>
                <w:ins w:id="9144" w:author="Vilson Lu" w:date="2014-08-22T01:14:00Z"/>
              </w:rPr>
            </w:pPr>
            <w:ins w:id="9145" w:author="Vilson Lu" w:date="2014-08-22T01:14:00Z">
              <w:r>
                <w:lastRenderedPageBreak/>
                <w:t>Kabayan</w:t>
              </w:r>
            </w:ins>
          </w:p>
          <w:p w14:paraId="3E2611E0" w14:textId="77777777" w:rsidR="00EE1DDC" w:rsidRDefault="00EE1DDC" w:rsidP="007C3DF4">
            <w:pPr>
              <w:pStyle w:val="Content"/>
              <w:ind w:left="0"/>
              <w:rPr>
                <w:ins w:id="9146" w:author="Vilson Lu" w:date="2014-08-22T01:14:00Z"/>
              </w:rPr>
            </w:pPr>
            <w:ins w:id="9147" w:author="Vilson Lu" w:date="2014-08-22T01:14:00Z">
              <w:r>
                <w:t>Karen</w:t>
              </w:r>
            </w:ins>
          </w:p>
          <w:p w14:paraId="55888EFF" w14:textId="77777777" w:rsidR="00EE1DDC" w:rsidRDefault="00EE1DDC" w:rsidP="007C3DF4">
            <w:pPr>
              <w:pStyle w:val="Content"/>
              <w:ind w:left="0"/>
              <w:rPr>
                <w:ins w:id="9148" w:author="Vilson Lu" w:date="2014-08-22T01:14:00Z"/>
              </w:rPr>
            </w:pPr>
            <w:ins w:id="9149" w:author="Vilson Lu" w:date="2014-08-22T01:14:00Z">
              <w:r>
                <w:lastRenderedPageBreak/>
                <w:t>Katring</w:t>
              </w:r>
            </w:ins>
          </w:p>
          <w:p w14:paraId="72E2B78E" w14:textId="77777777" w:rsidR="00EE1DDC" w:rsidRDefault="00EE1DDC" w:rsidP="007C3DF4">
            <w:pPr>
              <w:pStyle w:val="Content"/>
              <w:ind w:left="0"/>
              <w:rPr>
                <w:ins w:id="9150" w:author="Vilson Lu" w:date="2014-08-22T01:14:00Z"/>
              </w:rPr>
            </w:pPr>
            <w:ins w:id="9151" w:author="Vilson Lu" w:date="2014-08-22T01:14:00Z">
              <w:r>
                <w:t>Kiko</w:t>
              </w:r>
            </w:ins>
          </w:p>
          <w:p w14:paraId="7EA8CA81" w14:textId="77777777" w:rsidR="00EE1DDC" w:rsidRDefault="00EE1DDC" w:rsidP="007C3DF4">
            <w:pPr>
              <w:pStyle w:val="Content"/>
              <w:ind w:left="0"/>
              <w:rPr>
                <w:ins w:id="9152" w:author="Vilson Lu" w:date="2014-08-22T01:14:00Z"/>
              </w:rPr>
            </w:pPr>
            <w:ins w:id="9153" w:author="Vilson Lu" w:date="2014-08-22T01:14:00Z">
              <w:r>
                <w:t>Labuyo</w:t>
              </w:r>
            </w:ins>
          </w:p>
          <w:p w14:paraId="2C6DA3E3" w14:textId="77777777" w:rsidR="00EE1DDC" w:rsidRDefault="00EE1DDC" w:rsidP="007C3DF4">
            <w:pPr>
              <w:pStyle w:val="Content"/>
              <w:ind w:left="0"/>
              <w:rPr>
                <w:ins w:id="9154" w:author="Vilson Lu" w:date="2014-08-22T01:14:00Z"/>
              </w:rPr>
            </w:pPr>
            <w:ins w:id="9155" w:author="Vilson Lu" w:date="2014-08-22T01:14:00Z">
              <w:r>
                <w:t>Lando</w:t>
              </w:r>
            </w:ins>
          </w:p>
          <w:p w14:paraId="0534FA09" w14:textId="77777777" w:rsidR="00EE1DDC" w:rsidRDefault="00EE1DDC" w:rsidP="007C3DF4">
            <w:pPr>
              <w:pStyle w:val="Content"/>
              <w:ind w:left="0"/>
              <w:rPr>
                <w:ins w:id="9156" w:author="Vilson Lu" w:date="2014-08-22T01:14:00Z"/>
              </w:rPr>
            </w:pPr>
            <w:ins w:id="9157" w:author="Vilson Lu" w:date="2014-08-22T01:14:00Z">
              <w:r>
                <w:t>Lawin</w:t>
              </w:r>
            </w:ins>
          </w:p>
          <w:p w14:paraId="5C68D215" w14:textId="77777777" w:rsidR="00EE1DDC" w:rsidRDefault="00EE1DDC" w:rsidP="007C3DF4">
            <w:pPr>
              <w:pStyle w:val="Content"/>
              <w:ind w:left="0"/>
              <w:rPr>
                <w:ins w:id="9158" w:author="Vilson Lu" w:date="2014-08-22T01:14:00Z"/>
              </w:rPr>
            </w:pPr>
            <w:ins w:id="9159" w:author="Vilson Lu" w:date="2014-08-22T01:14:00Z">
              <w:r>
                <w:t>Luis</w:t>
              </w:r>
            </w:ins>
          </w:p>
          <w:p w14:paraId="3C504CEA" w14:textId="77777777" w:rsidR="00EE1DDC" w:rsidRDefault="00EE1DDC" w:rsidP="007C3DF4">
            <w:pPr>
              <w:pStyle w:val="Content"/>
              <w:ind w:left="0"/>
              <w:rPr>
                <w:ins w:id="9160" w:author="Vilson Lu" w:date="2014-08-22T01:14:00Z"/>
              </w:rPr>
            </w:pPr>
            <w:ins w:id="9161" w:author="Vilson Lu" w:date="2014-08-22T01:14:00Z">
              <w:r>
                <w:t>Marce</w:t>
              </w:r>
            </w:ins>
          </w:p>
          <w:p w14:paraId="6FA38C50" w14:textId="77777777" w:rsidR="00EE1DDC" w:rsidRDefault="00EE1DDC" w:rsidP="007C3DF4">
            <w:pPr>
              <w:pStyle w:val="Content"/>
              <w:ind w:left="0"/>
              <w:rPr>
                <w:ins w:id="9162" w:author="Vilson Lu" w:date="2014-08-22T01:14:00Z"/>
              </w:rPr>
            </w:pPr>
            <w:ins w:id="9163" w:author="Vilson Lu" w:date="2014-08-22T01:14:00Z">
              <w:r>
                <w:t>Maring</w:t>
              </w:r>
            </w:ins>
          </w:p>
          <w:p w14:paraId="704ADB0F" w14:textId="77777777" w:rsidR="00EE1DDC" w:rsidRDefault="00EE1DDC" w:rsidP="007C3DF4">
            <w:pPr>
              <w:pStyle w:val="Content"/>
              <w:ind w:left="0"/>
              <w:rPr>
                <w:ins w:id="9164" w:author="Vilson Lu" w:date="2014-08-22T01:14:00Z"/>
              </w:rPr>
            </w:pPr>
            <w:ins w:id="9165" w:author="Vilson Lu" w:date="2014-08-22T01:14:00Z">
              <w:r>
                <w:t>Milenyo</w:t>
              </w:r>
            </w:ins>
          </w:p>
          <w:p w14:paraId="02C2D45A" w14:textId="77777777" w:rsidR="00EE1DDC" w:rsidRDefault="00EE1DDC" w:rsidP="007C3DF4">
            <w:pPr>
              <w:pStyle w:val="Content"/>
              <w:ind w:left="0"/>
              <w:rPr>
                <w:ins w:id="9166" w:author="Vilson Lu" w:date="2014-08-22T01:14:00Z"/>
              </w:rPr>
            </w:pPr>
            <w:ins w:id="9167" w:author="Vilson Lu" w:date="2014-08-22T01:14:00Z">
              <w:r>
                <w:t>Mina</w:t>
              </w:r>
            </w:ins>
          </w:p>
          <w:p w14:paraId="07592497" w14:textId="77777777" w:rsidR="00EE1DDC" w:rsidRDefault="00EE1DDC" w:rsidP="007C3DF4">
            <w:pPr>
              <w:pStyle w:val="Content"/>
              <w:ind w:left="0"/>
              <w:rPr>
                <w:ins w:id="9168" w:author="Vilson Lu" w:date="2014-08-22T01:14:00Z"/>
              </w:rPr>
            </w:pPr>
            <w:ins w:id="9169" w:author="Vilson Lu" w:date="2014-08-22T01:14:00Z">
              <w:r>
                <w:t>Nando</w:t>
              </w:r>
            </w:ins>
          </w:p>
          <w:p w14:paraId="01DD6890" w14:textId="77777777" w:rsidR="00EE1DDC" w:rsidRDefault="00EE1DDC" w:rsidP="007C3DF4">
            <w:pPr>
              <w:pStyle w:val="Content"/>
              <w:ind w:left="0"/>
              <w:rPr>
                <w:ins w:id="9170" w:author="Vilson Lu" w:date="2014-08-22T01:14:00Z"/>
              </w:rPr>
            </w:pPr>
            <w:ins w:id="9171" w:author="Vilson Lu" w:date="2014-08-22T01:14:00Z">
              <w:r>
                <w:t>Neneng</w:t>
              </w:r>
            </w:ins>
          </w:p>
          <w:p w14:paraId="26010D29" w14:textId="77777777" w:rsidR="00EE1DDC" w:rsidRDefault="00EE1DDC" w:rsidP="007C3DF4">
            <w:pPr>
              <w:pStyle w:val="Content"/>
              <w:ind w:left="0"/>
              <w:rPr>
                <w:ins w:id="9172" w:author="Vilson Lu" w:date="2014-08-22T01:14:00Z"/>
              </w:rPr>
            </w:pPr>
            <w:ins w:id="9173" w:author="Vilson Lu" w:date="2014-08-22T01:14:00Z">
              <w:r>
                <w:t>Nina</w:t>
              </w:r>
            </w:ins>
          </w:p>
          <w:p w14:paraId="1162929A" w14:textId="77777777" w:rsidR="00EE1DDC" w:rsidRDefault="00EE1DDC" w:rsidP="007C3DF4">
            <w:pPr>
              <w:pStyle w:val="Content"/>
              <w:ind w:left="0"/>
              <w:rPr>
                <w:ins w:id="9174" w:author="Vilson Lu" w:date="2014-08-22T01:14:00Z"/>
              </w:rPr>
            </w:pPr>
            <w:ins w:id="9175" w:author="Vilson Lu" w:date="2014-08-22T01:14:00Z">
              <w:r>
                <w:t>Nonoy</w:t>
              </w:r>
            </w:ins>
          </w:p>
          <w:p w14:paraId="0D9EE415" w14:textId="77777777" w:rsidR="00EE1DDC" w:rsidRDefault="00EE1DDC" w:rsidP="007C3DF4">
            <w:pPr>
              <w:pStyle w:val="Content"/>
              <w:ind w:left="0"/>
              <w:rPr>
                <w:ins w:id="9176" w:author="Vilson Lu" w:date="2014-08-22T01:14:00Z"/>
              </w:rPr>
            </w:pPr>
            <w:ins w:id="9177" w:author="Vilson Lu" w:date="2014-08-22T01:14:00Z">
              <w:r>
                <w:t>Ofel</w:t>
              </w:r>
            </w:ins>
          </w:p>
          <w:p w14:paraId="23A0ADB5" w14:textId="77777777" w:rsidR="00EE1DDC" w:rsidRDefault="00EE1DDC" w:rsidP="007C3DF4">
            <w:pPr>
              <w:pStyle w:val="Content"/>
              <w:ind w:left="0"/>
              <w:rPr>
                <w:ins w:id="9178" w:author="Vilson Lu" w:date="2014-08-22T01:14:00Z"/>
              </w:rPr>
            </w:pPr>
            <w:ins w:id="9179" w:author="Vilson Lu" w:date="2014-08-22T01:14:00Z">
              <w:r>
                <w:t>Ompong</w:t>
              </w:r>
            </w:ins>
          </w:p>
          <w:p w14:paraId="6634B572" w14:textId="77777777" w:rsidR="00EE1DDC" w:rsidRDefault="00EE1DDC" w:rsidP="007C3DF4">
            <w:pPr>
              <w:pStyle w:val="Content"/>
              <w:ind w:left="0"/>
              <w:rPr>
                <w:ins w:id="9180" w:author="Vilson Lu" w:date="2014-08-22T01:14:00Z"/>
              </w:rPr>
            </w:pPr>
            <w:ins w:id="9181" w:author="Vilson Lu" w:date="2014-08-22T01:14:00Z">
              <w:r>
                <w:t>Ondoy</w:t>
              </w:r>
            </w:ins>
          </w:p>
          <w:p w14:paraId="0F21B534" w14:textId="77777777" w:rsidR="00EE1DDC" w:rsidRDefault="00EE1DDC" w:rsidP="007C3DF4">
            <w:pPr>
              <w:pStyle w:val="Content"/>
              <w:ind w:left="0"/>
              <w:rPr>
                <w:ins w:id="9182" w:author="Vilson Lu" w:date="2014-08-22T01:14:00Z"/>
              </w:rPr>
            </w:pPr>
            <w:ins w:id="9183" w:author="Vilson Lu" w:date="2014-08-22T01:14:00Z">
              <w:r>
                <w:t>Onyok</w:t>
              </w:r>
            </w:ins>
          </w:p>
        </w:tc>
        <w:tc>
          <w:tcPr>
            <w:tcW w:w="1551" w:type="dxa"/>
          </w:tcPr>
          <w:p w14:paraId="1B3136C1" w14:textId="77777777" w:rsidR="00EE1DDC" w:rsidRDefault="00EE1DDC" w:rsidP="007C3DF4">
            <w:pPr>
              <w:pStyle w:val="Content"/>
              <w:ind w:left="0"/>
              <w:rPr>
                <w:ins w:id="9184" w:author="Vilson Lu" w:date="2014-08-22T01:14:00Z"/>
              </w:rPr>
            </w:pPr>
            <w:ins w:id="9185" w:author="Vilson Lu" w:date="2014-08-22T01:14:00Z">
              <w:r>
                <w:lastRenderedPageBreak/>
                <w:t>Pablo</w:t>
              </w:r>
            </w:ins>
          </w:p>
          <w:p w14:paraId="4A0E39B1" w14:textId="77777777" w:rsidR="00EE1DDC" w:rsidRDefault="00EE1DDC" w:rsidP="007C3DF4">
            <w:pPr>
              <w:pStyle w:val="Content"/>
              <w:ind w:left="0"/>
              <w:rPr>
                <w:ins w:id="9186" w:author="Vilson Lu" w:date="2014-08-22T01:14:00Z"/>
              </w:rPr>
            </w:pPr>
            <w:ins w:id="9187" w:author="Vilson Lu" w:date="2014-08-22T01:14:00Z">
              <w:r>
                <w:t>Paeng</w:t>
              </w:r>
            </w:ins>
          </w:p>
          <w:p w14:paraId="1EC82241" w14:textId="77777777" w:rsidR="00EE1DDC" w:rsidRDefault="00EE1DDC" w:rsidP="007C3DF4">
            <w:pPr>
              <w:pStyle w:val="Content"/>
              <w:ind w:left="0"/>
              <w:rPr>
                <w:ins w:id="9188" w:author="Vilson Lu" w:date="2014-08-22T01:14:00Z"/>
              </w:rPr>
            </w:pPr>
            <w:ins w:id="9189" w:author="Vilson Lu" w:date="2014-08-22T01:14:00Z">
              <w:r>
                <w:lastRenderedPageBreak/>
                <w:t>Pedning</w:t>
              </w:r>
            </w:ins>
          </w:p>
          <w:p w14:paraId="7ED6E11D" w14:textId="77777777" w:rsidR="00EE1DDC" w:rsidRDefault="00EE1DDC" w:rsidP="007C3DF4">
            <w:pPr>
              <w:pStyle w:val="Content"/>
              <w:ind w:left="0"/>
              <w:rPr>
                <w:ins w:id="9190" w:author="Vilson Lu" w:date="2014-08-22T01:14:00Z"/>
              </w:rPr>
            </w:pPr>
            <w:ins w:id="9191" w:author="Vilson Lu" w:date="2014-08-22T01:14:00Z">
              <w:r>
                <w:t>Pepeng</w:t>
              </w:r>
            </w:ins>
          </w:p>
          <w:p w14:paraId="14871D02" w14:textId="77777777" w:rsidR="00EE1DDC" w:rsidRDefault="00EE1DDC" w:rsidP="007C3DF4">
            <w:pPr>
              <w:pStyle w:val="Content"/>
              <w:ind w:left="0"/>
              <w:rPr>
                <w:ins w:id="9192" w:author="Vilson Lu" w:date="2014-08-22T01:14:00Z"/>
              </w:rPr>
            </w:pPr>
            <w:ins w:id="9193" w:author="Vilson Lu" w:date="2014-08-22T01:14:00Z">
              <w:r>
                <w:t>Quedan</w:t>
              </w:r>
            </w:ins>
          </w:p>
          <w:p w14:paraId="1E7098CA" w14:textId="77777777" w:rsidR="00EE1DDC" w:rsidRDefault="00EE1DDC" w:rsidP="007C3DF4">
            <w:pPr>
              <w:pStyle w:val="Content"/>
              <w:ind w:left="0"/>
              <w:rPr>
                <w:ins w:id="9194" w:author="Vilson Lu" w:date="2014-08-22T01:14:00Z"/>
              </w:rPr>
            </w:pPr>
            <w:ins w:id="9195" w:author="Vilson Lu" w:date="2014-08-22T01:14:00Z">
              <w:r>
                <w:t>Queenie</w:t>
              </w:r>
            </w:ins>
          </w:p>
          <w:p w14:paraId="60A246A9" w14:textId="77777777" w:rsidR="00EE1DDC" w:rsidRDefault="00EE1DDC" w:rsidP="007C3DF4">
            <w:pPr>
              <w:pStyle w:val="Content"/>
              <w:ind w:left="0"/>
              <w:rPr>
                <w:ins w:id="9196" w:author="Vilson Lu" w:date="2014-08-22T01:14:00Z"/>
              </w:rPr>
            </w:pPr>
            <w:ins w:id="9197" w:author="Vilson Lu" w:date="2014-08-22T01:14:00Z">
              <w:r>
                <w:t>Quiel</w:t>
              </w:r>
            </w:ins>
          </w:p>
          <w:p w14:paraId="4C7DB3F6" w14:textId="77777777" w:rsidR="00EE1DDC" w:rsidRDefault="00EE1DDC" w:rsidP="007C3DF4">
            <w:pPr>
              <w:pStyle w:val="Content"/>
              <w:ind w:left="0"/>
              <w:rPr>
                <w:ins w:id="9198" w:author="Vilson Lu" w:date="2014-08-22T01:14:00Z"/>
              </w:rPr>
            </w:pPr>
            <w:ins w:id="9199" w:author="Vilson Lu" w:date="2014-08-22T01:14:00Z">
              <w:r>
                <w:t>Quinta</w:t>
              </w:r>
            </w:ins>
          </w:p>
          <w:p w14:paraId="0D6DB3CB" w14:textId="77777777" w:rsidR="00EE1DDC" w:rsidRDefault="00EE1DDC" w:rsidP="007C3DF4">
            <w:pPr>
              <w:pStyle w:val="Content"/>
              <w:ind w:left="0"/>
              <w:rPr>
                <w:ins w:id="9200" w:author="Vilson Lu" w:date="2014-08-22T01:14:00Z"/>
              </w:rPr>
            </w:pPr>
            <w:ins w:id="9201" w:author="Vilson Lu" w:date="2014-08-22T01:14:00Z">
              <w:r>
                <w:t>Ramil</w:t>
              </w:r>
            </w:ins>
          </w:p>
          <w:p w14:paraId="44973AE7" w14:textId="77777777" w:rsidR="00EE1DDC" w:rsidRDefault="00EE1DDC" w:rsidP="007C3DF4">
            <w:pPr>
              <w:pStyle w:val="Content"/>
              <w:ind w:left="0"/>
              <w:rPr>
                <w:ins w:id="9202" w:author="Vilson Lu" w:date="2014-08-22T01:14:00Z"/>
              </w:rPr>
            </w:pPr>
            <w:ins w:id="9203" w:author="Vilson Lu" w:date="2014-08-22T01:14:00Z">
              <w:r>
                <w:t>Ramon</w:t>
              </w:r>
            </w:ins>
          </w:p>
          <w:p w14:paraId="78BB86AF" w14:textId="77777777" w:rsidR="00EE1DDC" w:rsidRDefault="00EE1DDC" w:rsidP="007C3DF4">
            <w:pPr>
              <w:pStyle w:val="Content"/>
              <w:ind w:left="0"/>
              <w:rPr>
                <w:ins w:id="9204" w:author="Vilson Lu" w:date="2014-08-22T01:14:00Z"/>
              </w:rPr>
            </w:pPr>
            <w:ins w:id="9205" w:author="Vilson Lu" w:date="2014-08-22T01:14:00Z">
              <w:r>
                <w:t>Reming</w:t>
              </w:r>
            </w:ins>
          </w:p>
          <w:p w14:paraId="4D2ACE73" w14:textId="77777777" w:rsidR="00EE1DDC" w:rsidRDefault="00EE1DDC" w:rsidP="007C3DF4">
            <w:pPr>
              <w:pStyle w:val="Content"/>
              <w:ind w:left="0"/>
              <w:rPr>
                <w:ins w:id="9206" w:author="Vilson Lu" w:date="2014-08-22T01:14:00Z"/>
              </w:rPr>
            </w:pPr>
            <w:ins w:id="9207" w:author="Vilson Lu" w:date="2014-08-22T01:14:00Z">
              <w:r>
                <w:t>Rolly</w:t>
              </w:r>
            </w:ins>
          </w:p>
          <w:p w14:paraId="7E3EFAC0" w14:textId="77777777" w:rsidR="00EE1DDC" w:rsidRDefault="00EE1DDC" w:rsidP="007C3DF4">
            <w:pPr>
              <w:pStyle w:val="Content"/>
              <w:ind w:left="0"/>
              <w:rPr>
                <w:ins w:id="9208" w:author="Vilson Lu" w:date="2014-08-22T01:14:00Z"/>
              </w:rPr>
            </w:pPr>
            <w:ins w:id="9209" w:author="Vilson Lu" w:date="2014-08-22T01:14:00Z">
              <w:r>
                <w:t>Santi</w:t>
              </w:r>
            </w:ins>
          </w:p>
          <w:p w14:paraId="512683F2" w14:textId="77777777" w:rsidR="00EE1DDC" w:rsidRDefault="00EE1DDC" w:rsidP="007C3DF4">
            <w:pPr>
              <w:pStyle w:val="Content"/>
              <w:ind w:left="0"/>
              <w:rPr>
                <w:ins w:id="9210" w:author="Vilson Lu" w:date="2014-08-22T01:14:00Z"/>
              </w:rPr>
            </w:pPr>
            <w:ins w:id="9211" w:author="Vilson Lu" w:date="2014-08-22T01:14:00Z">
              <w:r>
                <w:t>Seiang</w:t>
              </w:r>
            </w:ins>
          </w:p>
          <w:p w14:paraId="4DA0BFD8" w14:textId="77777777" w:rsidR="00EE1DDC" w:rsidRDefault="00EE1DDC" w:rsidP="007C3DF4">
            <w:pPr>
              <w:pStyle w:val="Content"/>
              <w:ind w:left="0"/>
              <w:rPr>
                <w:ins w:id="9212" w:author="Vilson Lu" w:date="2014-08-22T01:14:00Z"/>
              </w:rPr>
            </w:pPr>
            <w:ins w:id="9213" w:author="Vilson Lu" w:date="2014-08-22T01:14:00Z">
              <w:r>
                <w:t>Sendong</w:t>
              </w:r>
            </w:ins>
          </w:p>
          <w:p w14:paraId="2AEC8EA6" w14:textId="77777777" w:rsidR="00EE1DDC" w:rsidRDefault="00EE1DDC" w:rsidP="007C3DF4">
            <w:pPr>
              <w:pStyle w:val="Content"/>
              <w:ind w:left="0"/>
              <w:rPr>
                <w:ins w:id="9214" w:author="Vilson Lu" w:date="2014-08-22T01:14:00Z"/>
              </w:rPr>
            </w:pPr>
            <w:ins w:id="9215" w:author="Vilson Lu" w:date="2014-08-22T01:14:00Z">
              <w:r>
                <w:t>Siony</w:t>
              </w:r>
            </w:ins>
          </w:p>
          <w:p w14:paraId="50292D3A" w14:textId="77777777" w:rsidR="00EE1DDC" w:rsidRDefault="00EE1DDC" w:rsidP="007C3DF4">
            <w:pPr>
              <w:pStyle w:val="Content"/>
              <w:ind w:left="0"/>
              <w:rPr>
                <w:ins w:id="9216" w:author="Vilson Lu" w:date="2014-08-22T01:14:00Z"/>
              </w:rPr>
            </w:pPr>
            <w:ins w:id="9217" w:author="Vilson Lu" w:date="2014-08-22T01:14:00Z">
              <w:r>
                <w:t>Tino</w:t>
              </w:r>
            </w:ins>
          </w:p>
          <w:p w14:paraId="56B8E961" w14:textId="77777777" w:rsidR="00EE1DDC" w:rsidRDefault="00EE1DDC" w:rsidP="007C3DF4">
            <w:pPr>
              <w:pStyle w:val="Content"/>
              <w:ind w:left="0"/>
              <w:rPr>
                <w:ins w:id="9218" w:author="Vilson Lu" w:date="2014-08-22T01:14:00Z"/>
              </w:rPr>
            </w:pPr>
            <w:ins w:id="9219" w:author="Vilson Lu" w:date="2014-08-22T01:14:00Z">
              <w:r>
                <w:t>Tisoy</w:t>
              </w:r>
            </w:ins>
          </w:p>
          <w:p w14:paraId="0EDE09E1" w14:textId="77777777" w:rsidR="00EE1DDC" w:rsidRDefault="00EE1DDC" w:rsidP="007C3DF4">
            <w:pPr>
              <w:pStyle w:val="Content"/>
              <w:ind w:left="0"/>
              <w:rPr>
                <w:ins w:id="9220" w:author="Vilson Lu" w:date="2014-08-22T01:14:00Z"/>
              </w:rPr>
            </w:pPr>
            <w:ins w:id="9221" w:author="Vilson Lu" w:date="2014-08-22T01:14:00Z">
              <w:r>
                <w:t>Tomas</w:t>
              </w:r>
            </w:ins>
          </w:p>
          <w:p w14:paraId="772DB5D5" w14:textId="77777777" w:rsidR="00EE1DDC" w:rsidRDefault="00EE1DDC" w:rsidP="007C3DF4">
            <w:pPr>
              <w:pStyle w:val="Content"/>
              <w:ind w:left="0"/>
              <w:rPr>
                <w:ins w:id="9222" w:author="Vilson Lu" w:date="2014-08-22T01:14:00Z"/>
              </w:rPr>
            </w:pPr>
            <w:ins w:id="9223" w:author="Vilson Lu" w:date="2014-08-22T01:14:00Z">
              <w:r>
                <w:t>Tonyo</w:t>
              </w:r>
            </w:ins>
          </w:p>
        </w:tc>
        <w:tc>
          <w:tcPr>
            <w:tcW w:w="1551" w:type="dxa"/>
          </w:tcPr>
          <w:p w14:paraId="2FA595F4" w14:textId="77777777" w:rsidR="00EE1DDC" w:rsidRDefault="00EE1DDC" w:rsidP="007C3DF4">
            <w:pPr>
              <w:pStyle w:val="Content"/>
              <w:ind w:left="0"/>
              <w:rPr>
                <w:ins w:id="9224" w:author="Vilson Lu" w:date="2014-08-22T01:14:00Z"/>
              </w:rPr>
            </w:pPr>
            <w:ins w:id="9225" w:author="Vilson Lu" w:date="2014-08-22T01:14:00Z">
              <w:r>
                <w:lastRenderedPageBreak/>
                <w:t>Udang</w:t>
              </w:r>
            </w:ins>
          </w:p>
          <w:p w14:paraId="7E7688EE" w14:textId="77777777" w:rsidR="00EE1DDC" w:rsidRDefault="00EE1DDC" w:rsidP="007C3DF4">
            <w:pPr>
              <w:pStyle w:val="Content"/>
              <w:ind w:left="0"/>
              <w:rPr>
                <w:ins w:id="9226" w:author="Vilson Lu" w:date="2014-08-22T01:14:00Z"/>
              </w:rPr>
            </w:pPr>
            <w:ins w:id="9227" w:author="Vilson Lu" w:date="2014-08-22T01:14:00Z">
              <w:r>
                <w:t>Unding</w:t>
              </w:r>
            </w:ins>
          </w:p>
          <w:p w14:paraId="247003C1" w14:textId="77777777" w:rsidR="00EE1DDC" w:rsidRDefault="00EE1DDC" w:rsidP="007C3DF4">
            <w:pPr>
              <w:pStyle w:val="Content"/>
              <w:ind w:left="0"/>
              <w:rPr>
                <w:ins w:id="9228" w:author="Vilson Lu" w:date="2014-08-22T01:14:00Z"/>
              </w:rPr>
            </w:pPr>
            <w:ins w:id="9229" w:author="Vilson Lu" w:date="2014-08-22T01:14:00Z">
              <w:r>
                <w:lastRenderedPageBreak/>
                <w:t>Ursula</w:t>
              </w:r>
            </w:ins>
          </w:p>
          <w:p w14:paraId="784CCF2A" w14:textId="77777777" w:rsidR="00EE1DDC" w:rsidRDefault="00EE1DDC" w:rsidP="007C3DF4">
            <w:pPr>
              <w:pStyle w:val="Content"/>
              <w:ind w:left="0"/>
              <w:rPr>
                <w:ins w:id="9230" w:author="Vilson Lu" w:date="2014-08-22T01:14:00Z"/>
              </w:rPr>
            </w:pPr>
            <w:ins w:id="9231" w:author="Vilson Lu" w:date="2014-08-22T01:14:00Z">
              <w:r>
                <w:t>Usman</w:t>
              </w:r>
            </w:ins>
          </w:p>
          <w:p w14:paraId="35B4661C" w14:textId="77777777" w:rsidR="00EE1DDC" w:rsidRDefault="00EE1DDC" w:rsidP="007C3DF4">
            <w:pPr>
              <w:pStyle w:val="Content"/>
              <w:ind w:left="0"/>
              <w:rPr>
                <w:ins w:id="9232" w:author="Vilson Lu" w:date="2014-08-22T01:14:00Z"/>
              </w:rPr>
            </w:pPr>
            <w:ins w:id="9233" w:author="Vilson Lu" w:date="2014-08-22T01:14:00Z">
              <w:r>
                <w:t>Venus</w:t>
              </w:r>
            </w:ins>
          </w:p>
          <w:p w14:paraId="64BE10B8" w14:textId="77777777" w:rsidR="00EE1DDC" w:rsidRDefault="00EE1DDC" w:rsidP="007C3DF4">
            <w:pPr>
              <w:pStyle w:val="Content"/>
              <w:ind w:left="0"/>
              <w:rPr>
                <w:ins w:id="9234" w:author="Vilson Lu" w:date="2014-08-22T01:14:00Z"/>
              </w:rPr>
            </w:pPr>
            <w:ins w:id="9235" w:author="Vilson Lu" w:date="2014-08-22T01:14:00Z">
              <w:r>
                <w:t>Vinta</w:t>
              </w:r>
            </w:ins>
          </w:p>
          <w:p w14:paraId="6A9446CC" w14:textId="77777777" w:rsidR="00EE1DDC" w:rsidRDefault="00EE1DDC" w:rsidP="007C3DF4">
            <w:pPr>
              <w:pStyle w:val="Content"/>
              <w:ind w:left="0"/>
              <w:rPr>
                <w:ins w:id="9236" w:author="Vilson Lu" w:date="2014-08-22T01:14:00Z"/>
              </w:rPr>
            </w:pPr>
            <w:ins w:id="9237" w:author="Vilson Lu" w:date="2014-08-22T01:14:00Z">
              <w:r>
                <w:t>Violeta</w:t>
              </w:r>
            </w:ins>
          </w:p>
          <w:p w14:paraId="556CE5C9" w14:textId="77777777" w:rsidR="00EE1DDC" w:rsidRDefault="00EE1DDC" w:rsidP="007C3DF4">
            <w:pPr>
              <w:pStyle w:val="Content"/>
              <w:ind w:left="0"/>
              <w:rPr>
                <w:ins w:id="9238" w:author="Vilson Lu" w:date="2014-08-22T01:14:00Z"/>
              </w:rPr>
            </w:pPr>
            <w:ins w:id="9239" w:author="Vilson Lu" w:date="2014-08-22T01:14:00Z">
              <w:r>
                <w:t>Viring</w:t>
              </w:r>
            </w:ins>
          </w:p>
          <w:p w14:paraId="4DB83C84" w14:textId="77777777" w:rsidR="00EE1DDC" w:rsidRDefault="00EE1DDC" w:rsidP="007C3DF4">
            <w:pPr>
              <w:pStyle w:val="Content"/>
              <w:ind w:left="0"/>
              <w:rPr>
                <w:ins w:id="9240" w:author="Vilson Lu" w:date="2014-08-22T01:14:00Z"/>
              </w:rPr>
            </w:pPr>
            <w:ins w:id="9241" w:author="Vilson Lu" w:date="2014-08-22T01:14:00Z">
              <w:r>
                <w:t>Waldo</w:t>
              </w:r>
            </w:ins>
          </w:p>
          <w:p w14:paraId="2FF66E65" w14:textId="77777777" w:rsidR="00EE1DDC" w:rsidRDefault="00EE1DDC" w:rsidP="007C3DF4">
            <w:pPr>
              <w:pStyle w:val="Content"/>
              <w:ind w:left="0"/>
              <w:rPr>
                <w:ins w:id="9242" w:author="Vilson Lu" w:date="2014-08-22T01:14:00Z"/>
              </w:rPr>
            </w:pPr>
            <w:ins w:id="9243" w:author="Vilson Lu" w:date="2014-08-22T01:14:00Z">
              <w:r>
                <w:t>Weng</w:t>
              </w:r>
            </w:ins>
          </w:p>
          <w:p w14:paraId="1BF5D563" w14:textId="77777777" w:rsidR="00EE1DDC" w:rsidRDefault="00EE1DDC" w:rsidP="007C3DF4">
            <w:pPr>
              <w:pStyle w:val="Content"/>
              <w:ind w:left="0"/>
              <w:rPr>
                <w:ins w:id="9244" w:author="Vilson Lu" w:date="2014-08-22T01:14:00Z"/>
              </w:rPr>
            </w:pPr>
            <w:ins w:id="9245" w:author="Vilson Lu" w:date="2014-08-22T01:14:00Z">
              <w:r>
                <w:t>Wilma</w:t>
              </w:r>
            </w:ins>
          </w:p>
          <w:p w14:paraId="4107EF63" w14:textId="77777777" w:rsidR="00EE1DDC" w:rsidRDefault="00EE1DDC" w:rsidP="007C3DF4">
            <w:pPr>
              <w:pStyle w:val="Content"/>
              <w:ind w:left="0"/>
              <w:rPr>
                <w:ins w:id="9246" w:author="Vilson Lu" w:date="2014-08-22T01:14:00Z"/>
              </w:rPr>
            </w:pPr>
            <w:ins w:id="9247" w:author="Vilson Lu" w:date="2014-08-22T01:14:00Z">
              <w:r>
                <w:t>Winnie</w:t>
              </w:r>
            </w:ins>
          </w:p>
          <w:p w14:paraId="68777A2F" w14:textId="77777777" w:rsidR="00EE1DDC" w:rsidRDefault="00EE1DDC" w:rsidP="007C3DF4">
            <w:pPr>
              <w:pStyle w:val="Content"/>
              <w:ind w:left="0"/>
              <w:rPr>
                <w:ins w:id="9248" w:author="Vilson Lu" w:date="2014-08-22T01:14:00Z"/>
              </w:rPr>
            </w:pPr>
            <w:ins w:id="9249" w:author="Vilson Lu" w:date="2014-08-22T01:14:00Z">
              <w:r>
                <w:t>Yayang</w:t>
              </w:r>
            </w:ins>
          </w:p>
          <w:p w14:paraId="4A975961" w14:textId="77777777" w:rsidR="00EE1DDC" w:rsidRDefault="00EE1DDC" w:rsidP="007C3DF4">
            <w:pPr>
              <w:pStyle w:val="Content"/>
              <w:ind w:left="0"/>
              <w:rPr>
                <w:ins w:id="9250" w:author="Vilson Lu" w:date="2014-08-22T01:14:00Z"/>
              </w:rPr>
            </w:pPr>
            <w:ins w:id="9251" w:author="Vilson Lu" w:date="2014-08-22T01:14:00Z">
              <w:r>
                <w:t>Yolanda</w:t>
              </w:r>
            </w:ins>
          </w:p>
          <w:p w14:paraId="2B4CC531" w14:textId="77777777" w:rsidR="00EE1DDC" w:rsidRDefault="00EE1DDC" w:rsidP="007C3DF4">
            <w:pPr>
              <w:pStyle w:val="Content"/>
              <w:ind w:left="0"/>
              <w:rPr>
                <w:ins w:id="9252" w:author="Vilson Lu" w:date="2014-08-22T01:14:00Z"/>
              </w:rPr>
            </w:pPr>
            <w:ins w:id="9253" w:author="Vilson Lu" w:date="2014-08-22T01:14:00Z">
              <w:r>
                <w:t>Yoyong</w:t>
              </w:r>
            </w:ins>
          </w:p>
          <w:p w14:paraId="3B35B24E" w14:textId="77777777" w:rsidR="00EE1DDC" w:rsidRDefault="00EE1DDC" w:rsidP="007C3DF4">
            <w:pPr>
              <w:pStyle w:val="Content"/>
              <w:ind w:left="0"/>
              <w:rPr>
                <w:ins w:id="9254" w:author="Vilson Lu" w:date="2014-08-22T01:14:00Z"/>
              </w:rPr>
            </w:pPr>
            <w:ins w:id="9255" w:author="Vilson Lu" w:date="2014-08-22T01:14:00Z">
              <w:r>
                <w:t>Yoyoy</w:t>
              </w:r>
            </w:ins>
          </w:p>
          <w:p w14:paraId="16063B72" w14:textId="77777777" w:rsidR="00EE1DDC" w:rsidRDefault="00EE1DDC" w:rsidP="007C3DF4">
            <w:pPr>
              <w:pStyle w:val="Content"/>
              <w:ind w:left="0"/>
              <w:rPr>
                <w:ins w:id="9256" w:author="Vilson Lu" w:date="2014-08-22T01:14:00Z"/>
              </w:rPr>
            </w:pPr>
            <w:ins w:id="9257" w:author="Vilson Lu" w:date="2014-08-22T01:14:00Z">
              <w:r>
                <w:t>Zeny</w:t>
              </w:r>
            </w:ins>
          </w:p>
          <w:p w14:paraId="0823477B" w14:textId="77777777" w:rsidR="00EE1DDC" w:rsidRDefault="00EE1DDC" w:rsidP="007C3DF4">
            <w:pPr>
              <w:pStyle w:val="Content"/>
              <w:ind w:left="0"/>
              <w:rPr>
                <w:ins w:id="9258" w:author="Vilson Lu" w:date="2014-08-22T01:14:00Z"/>
              </w:rPr>
            </w:pPr>
            <w:ins w:id="9259" w:author="Vilson Lu" w:date="2014-08-22T01:14:00Z">
              <w:r>
                <w:t>Zigzag</w:t>
              </w:r>
            </w:ins>
          </w:p>
          <w:p w14:paraId="4C79DC9A" w14:textId="77777777" w:rsidR="00EE1DDC" w:rsidRDefault="00EE1DDC" w:rsidP="007C3DF4">
            <w:pPr>
              <w:pStyle w:val="Content"/>
              <w:ind w:left="0"/>
              <w:rPr>
                <w:ins w:id="9260" w:author="Vilson Lu" w:date="2014-08-22T01:14:00Z"/>
              </w:rPr>
            </w:pPr>
            <w:ins w:id="9261" w:author="Vilson Lu" w:date="2014-08-22T01:14:00Z">
              <w:r>
                <w:t>Zoraida</w:t>
              </w:r>
            </w:ins>
          </w:p>
          <w:p w14:paraId="7A10CC25" w14:textId="77777777" w:rsidR="00EE1DDC" w:rsidRDefault="00EE1DDC">
            <w:pPr>
              <w:pStyle w:val="Content"/>
              <w:keepNext/>
              <w:ind w:left="0"/>
              <w:rPr>
                <w:ins w:id="9262" w:author="Vilson Lu" w:date="2014-08-22T01:14:00Z"/>
              </w:rPr>
              <w:pPrChange w:id="9263" w:author="Vilson Lu" w:date="2014-08-22T03:35:00Z">
                <w:pPr>
                  <w:pStyle w:val="Content"/>
                  <w:ind w:left="0"/>
                </w:pPr>
              </w:pPrChange>
            </w:pPr>
            <w:ins w:id="9264" w:author="Vilson Lu" w:date="2014-08-22T01:14:00Z">
              <w:r>
                <w:t>Zosimo</w:t>
              </w:r>
            </w:ins>
          </w:p>
        </w:tc>
      </w:tr>
    </w:tbl>
    <w:p w14:paraId="20BC69A0" w14:textId="04C8C209" w:rsidR="008A5840" w:rsidRDefault="008A5840">
      <w:pPr>
        <w:pStyle w:val="Caption"/>
        <w:rPr>
          <w:ins w:id="9265" w:author="Vilson Lu" w:date="2014-08-22T05:10:00Z"/>
        </w:rPr>
      </w:pPr>
      <w:bookmarkStart w:id="9266" w:name="_Ref396442233"/>
      <w:bookmarkStart w:id="9267" w:name="_Ref396442225"/>
      <w:bookmarkStart w:id="9268" w:name="_Toc396442291"/>
      <w:ins w:id="9269" w:author="Vilson Lu" w:date="2014-08-22T03:35:00Z">
        <w:r>
          <w:lastRenderedPageBreak/>
          <w:t xml:space="preserve">Table </w:t>
        </w:r>
      </w:ins>
      <w:ins w:id="9270" w:author="Vilson Lu" w:date="2014-08-22T08:50:00Z">
        <w:r w:rsidR="00F64801">
          <w:fldChar w:fldCharType="begin"/>
        </w:r>
        <w:r w:rsidR="00F64801">
          <w:instrText xml:space="preserve"> STYLEREF 1 \s </w:instrText>
        </w:r>
      </w:ins>
      <w:r w:rsidR="00F64801">
        <w:fldChar w:fldCharType="separate"/>
      </w:r>
      <w:r w:rsidR="00F64801">
        <w:rPr>
          <w:noProof/>
        </w:rPr>
        <w:t>4</w:t>
      </w:r>
      <w:ins w:id="9271"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9272" w:author="Vilson Lu" w:date="2014-08-22T08:50:00Z">
        <w:r w:rsidR="00F64801">
          <w:rPr>
            <w:noProof/>
          </w:rPr>
          <w:t>9</w:t>
        </w:r>
        <w:r w:rsidR="00F64801">
          <w:fldChar w:fldCharType="end"/>
        </w:r>
      </w:ins>
      <w:bookmarkEnd w:id="9266"/>
      <w:ins w:id="9273" w:author="Vilson Lu" w:date="2014-08-22T03:35:00Z">
        <w:r>
          <w:t xml:space="preserve">. </w:t>
        </w:r>
        <w:r w:rsidRPr="00080B67">
          <w:t>Sample Gazetteer for Storm Names (Philippines)</w:t>
        </w:r>
      </w:ins>
      <w:bookmarkEnd w:id="9267"/>
      <w:bookmarkEnd w:id="9268"/>
    </w:p>
    <w:p w14:paraId="2A14CDB0" w14:textId="77777777" w:rsidR="00C81FB8" w:rsidRPr="00C81FB8" w:rsidRDefault="00C81FB8">
      <w:pPr>
        <w:rPr>
          <w:ins w:id="9274" w:author="Vilson Lu" w:date="2014-08-22T03:35:00Z"/>
          <w:rPrChange w:id="9275" w:author="Vilson Lu" w:date="2014-08-22T05:10:00Z">
            <w:rPr>
              <w:ins w:id="9276" w:author="Vilson Lu" w:date="2014-08-22T03:35:00Z"/>
            </w:rPr>
          </w:rPrChange>
        </w:rPr>
        <w:pPrChange w:id="9277" w:author="Vilson Lu" w:date="2014-08-22T05:10:00Z">
          <w:pPr>
            <w:pStyle w:val="Caption"/>
          </w:pPr>
        </w:pPrChange>
      </w:pPr>
    </w:p>
    <w:p w14:paraId="77107FB2" w14:textId="77777777" w:rsidR="00EE1DDC" w:rsidRDefault="00EE1DDC" w:rsidP="00EE1DDC">
      <w:pPr>
        <w:pStyle w:val="Heading4"/>
        <w:rPr>
          <w:ins w:id="9278" w:author="Vilson Lu" w:date="2014-08-22T01:14:00Z"/>
        </w:rPr>
      </w:pPr>
      <w:commentRangeStart w:id="9279"/>
      <w:ins w:id="9280" w:author="Vilson Lu" w:date="2014-08-22T01:14:00Z">
        <w:r>
          <w:t>Rules</w:t>
        </w:r>
        <w:commentRangeEnd w:id="9279"/>
        <w:r>
          <w:rPr>
            <w:rStyle w:val="CommentReference"/>
            <w:b w:val="0"/>
          </w:rPr>
          <w:commentReference w:id="9279"/>
        </w:r>
      </w:ins>
    </w:p>
    <w:p w14:paraId="4EFFBD82" w14:textId="77777777" w:rsidR="00EE1DDC" w:rsidRPr="00E232DB" w:rsidRDefault="00EE1DDC" w:rsidP="00EE1DDC">
      <w:pPr>
        <w:rPr>
          <w:ins w:id="9281" w:author="Vilson Lu" w:date="2014-08-22T01:14:00Z"/>
        </w:rPr>
      </w:pPr>
    </w:p>
    <w:p w14:paraId="1C6A10B6" w14:textId="124EAC55" w:rsidR="00EE1DDC" w:rsidRDefault="00EE1DDC">
      <w:pPr>
        <w:pStyle w:val="Content"/>
        <w:rPr>
          <w:ins w:id="9282" w:author="Vilson Lu" w:date="2014-08-22T01:14:00Z"/>
        </w:rPr>
      </w:pPr>
      <w:ins w:id="9283" w:author="Vilson Lu" w:date="2014-08-22T01:14:00Z">
        <w:r>
          <w:t xml:space="preserve">The rules generated by the </w:t>
        </w:r>
        <w:commentRangeStart w:id="9284"/>
        <w:r>
          <w:t xml:space="preserve">Rule Generator </w:t>
        </w:r>
        <w:commentRangeEnd w:id="9284"/>
        <w:r>
          <w:rPr>
            <w:rStyle w:val="CommentReference"/>
          </w:rPr>
          <w:commentReference w:id="9284"/>
        </w:r>
        <w:r>
          <w:t>module</w:t>
        </w:r>
      </w:ins>
      <w:ins w:id="9285" w:author="Vilson Lu" w:date="2014-08-22T03:37:00Z">
        <w:r w:rsidR="008A5840">
          <w:t xml:space="preserve"> in </w:t>
        </w:r>
      </w:ins>
      <w:ins w:id="9286" w:author="Vilson Lu" w:date="2014-08-22T03:38:00Z">
        <w:r w:rsidR="008A5840">
          <w:fldChar w:fldCharType="begin"/>
        </w:r>
        <w:r w:rsidR="008A5840">
          <w:instrText xml:space="preserve"> REF _Ref396442014 \n \h </w:instrText>
        </w:r>
      </w:ins>
      <w:r w:rsidR="008A5840">
        <w:fldChar w:fldCharType="separate"/>
      </w:r>
      <w:ins w:id="9287" w:author="Vilson Lu" w:date="2014-08-22T03:38:00Z">
        <w:r w:rsidR="008A5840">
          <w:t>4.4.3.1</w:t>
        </w:r>
        <w:r w:rsidR="008A5840">
          <w:fldChar w:fldCharType="end"/>
        </w:r>
        <w:r w:rsidR="008A5840">
          <w:t xml:space="preserve"> </w:t>
        </w:r>
      </w:ins>
      <w:ins w:id="9288" w:author="Vilson Lu" w:date="2014-08-22T01:14:00Z">
        <w:r>
          <w:t xml:space="preserve">will be stored in the database. Then, the Rule Inductor module will access the database to retrieve the rules.  The occurrences tell how many times a rule was generated. This would be use for the rule validation module. </w:t>
        </w:r>
      </w:ins>
      <w:ins w:id="9289" w:author="Vilson Lu" w:date="2014-08-22T03:42:00Z">
        <w:r w:rsidR="00F900FB">
          <w:fldChar w:fldCharType="begin"/>
        </w:r>
        <w:r w:rsidR="00F900FB">
          <w:instrText xml:space="preserve"> REF _Ref396442260 \h </w:instrText>
        </w:r>
      </w:ins>
      <w:r w:rsidR="00F900FB">
        <w:fldChar w:fldCharType="separate"/>
      </w:r>
      <w:ins w:id="9290" w:author="Vilson Lu" w:date="2014-08-22T03:42:00Z">
        <w:r w:rsidR="00F900FB">
          <w:t xml:space="preserve">Table </w:t>
        </w:r>
        <w:r w:rsidR="00F900FB">
          <w:rPr>
            <w:noProof/>
          </w:rPr>
          <w:t>4</w:t>
        </w:r>
        <w:r w:rsidR="00F900FB">
          <w:noBreakHyphen/>
        </w:r>
        <w:r w:rsidR="00F900FB">
          <w:rPr>
            <w:noProof/>
          </w:rPr>
          <w:t>10</w:t>
        </w:r>
        <w:r w:rsidR="00F900FB">
          <w:fldChar w:fldCharType="end"/>
        </w:r>
        <w:r w:rsidR="00F900FB">
          <w:t xml:space="preserve"> </w:t>
        </w:r>
      </w:ins>
      <w:ins w:id="9291" w:author="Vilson Lu" w:date="2014-08-22T01:14:00Z">
        <w:r w:rsidR="003E48B6">
          <w:t>shows a sample of the rules.</w:t>
        </w:r>
      </w:ins>
    </w:p>
    <w:p w14:paraId="2C0FCD0B" w14:textId="7C5EEAF1" w:rsidR="00EE1DDC" w:rsidRDefault="00EE1DDC" w:rsidP="00EE1DDC">
      <w:pPr>
        <w:pStyle w:val="Caption"/>
        <w:rPr>
          <w:ins w:id="9292" w:author="Vilson Lu" w:date="2014-08-22T01:14:00Z"/>
        </w:rPr>
      </w:pPr>
    </w:p>
    <w:tbl>
      <w:tblPr>
        <w:tblStyle w:val="TableGrid"/>
        <w:tblW w:w="0" w:type="auto"/>
        <w:tblInd w:w="1440" w:type="dxa"/>
        <w:tblLayout w:type="fixed"/>
        <w:tblLook w:val="04A0" w:firstRow="1" w:lastRow="0" w:firstColumn="1" w:lastColumn="0" w:noHBand="0" w:noVBand="1"/>
      </w:tblPr>
      <w:tblGrid>
        <w:gridCol w:w="5551"/>
        <w:gridCol w:w="1937"/>
      </w:tblGrid>
      <w:tr w:rsidR="00EE1DDC" w:rsidRPr="00BD695A" w14:paraId="67F954F8" w14:textId="77777777" w:rsidTr="007C3DF4">
        <w:trPr>
          <w:ins w:id="9293" w:author="Vilson Lu" w:date="2014-08-22T01:14:00Z"/>
        </w:trPr>
        <w:tc>
          <w:tcPr>
            <w:tcW w:w="5551" w:type="dxa"/>
          </w:tcPr>
          <w:p w14:paraId="7539D7F0" w14:textId="77777777" w:rsidR="00EE1DDC" w:rsidRPr="00B01F13" w:rsidRDefault="00EE1DDC" w:rsidP="007C3DF4">
            <w:pPr>
              <w:pStyle w:val="Content"/>
              <w:ind w:left="0"/>
              <w:jc w:val="center"/>
              <w:rPr>
                <w:ins w:id="9294" w:author="Vilson Lu" w:date="2014-08-22T01:14:00Z"/>
                <w:b/>
              </w:rPr>
            </w:pPr>
            <w:ins w:id="9295" w:author="Vilson Lu" w:date="2014-08-22T01:14:00Z">
              <w:r w:rsidRPr="00B01F13">
                <w:rPr>
                  <w:b/>
                </w:rPr>
                <w:t>Rules</w:t>
              </w:r>
            </w:ins>
          </w:p>
        </w:tc>
        <w:tc>
          <w:tcPr>
            <w:tcW w:w="1937" w:type="dxa"/>
          </w:tcPr>
          <w:p w14:paraId="471E1430" w14:textId="77777777" w:rsidR="00EE1DDC" w:rsidRPr="00B01F13" w:rsidRDefault="00EE1DDC" w:rsidP="007C3DF4">
            <w:pPr>
              <w:pStyle w:val="Content"/>
              <w:ind w:left="0"/>
              <w:jc w:val="center"/>
              <w:rPr>
                <w:ins w:id="9296" w:author="Vilson Lu" w:date="2014-08-22T01:14:00Z"/>
                <w:b/>
              </w:rPr>
            </w:pPr>
            <w:commentRangeStart w:id="9297"/>
            <w:ins w:id="9298" w:author="Vilson Lu" w:date="2014-08-22T01:14:00Z">
              <w:r w:rsidRPr="00B01F13">
                <w:rPr>
                  <w:b/>
                </w:rPr>
                <w:t>Occurrences</w:t>
              </w:r>
              <w:commentRangeEnd w:id="9297"/>
              <w:r>
                <w:rPr>
                  <w:rStyle w:val="CommentReference"/>
                </w:rPr>
                <w:commentReference w:id="9297"/>
              </w:r>
            </w:ins>
          </w:p>
        </w:tc>
      </w:tr>
      <w:tr w:rsidR="00EE1DDC" w14:paraId="4A280F66" w14:textId="77777777" w:rsidTr="007C3DF4">
        <w:trPr>
          <w:ins w:id="9299" w:author="Vilson Lu" w:date="2014-08-22T01:14:00Z"/>
        </w:trPr>
        <w:tc>
          <w:tcPr>
            <w:tcW w:w="5551" w:type="dxa"/>
          </w:tcPr>
          <w:p w14:paraId="633D9EA2" w14:textId="77777777" w:rsidR="00EE1DDC" w:rsidRDefault="00EE1DDC" w:rsidP="007C3DF4">
            <w:pPr>
              <w:pStyle w:val="Content"/>
              <w:ind w:left="0"/>
              <w:rPr>
                <w:ins w:id="9300" w:author="Vilson Lu" w:date="2014-08-22T01:14:00Z"/>
              </w:rPr>
            </w:pPr>
            <w:ins w:id="9301" w:author="Vilson Lu" w:date="2014-08-22T01:14:00Z">
              <w:r>
                <w:t>&lt;string: naman&gt;&lt;disaster&gt;&lt;string:sa&gt; AS Disaster</w:t>
              </w:r>
            </w:ins>
          </w:p>
        </w:tc>
        <w:tc>
          <w:tcPr>
            <w:tcW w:w="1937" w:type="dxa"/>
          </w:tcPr>
          <w:p w14:paraId="4DFBA64F" w14:textId="77777777" w:rsidR="00EE1DDC" w:rsidRDefault="00EE1DDC" w:rsidP="007C3DF4">
            <w:pPr>
              <w:pStyle w:val="Content"/>
              <w:ind w:left="0"/>
              <w:jc w:val="center"/>
              <w:rPr>
                <w:ins w:id="9302" w:author="Vilson Lu" w:date="2014-08-22T01:14:00Z"/>
              </w:rPr>
            </w:pPr>
            <w:ins w:id="9303" w:author="Vilson Lu" w:date="2014-08-22T01:14:00Z">
              <w:r>
                <w:t>1</w:t>
              </w:r>
            </w:ins>
          </w:p>
        </w:tc>
      </w:tr>
      <w:tr w:rsidR="00EE1DDC" w14:paraId="31A18212" w14:textId="77777777" w:rsidTr="007C3DF4">
        <w:trPr>
          <w:ins w:id="9304" w:author="Vilson Lu" w:date="2014-08-22T01:14:00Z"/>
        </w:trPr>
        <w:tc>
          <w:tcPr>
            <w:tcW w:w="5551" w:type="dxa"/>
          </w:tcPr>
          <w:p w14:paraId="7DE388B4" w14:textId="77777777" w:rsidR="00EE1DDC" w:rsidRDefault="00EE1DDC" w:rsidP="007C3DF4">
            <w:pPr>
              <w:pStyle w:val="Content"/>
              <w:ind w:left="0"/>
              <w:rPr>
                <w:ins w:id="9305" w:author="Vilson Lu" w:date="2014-08-22T01:14:00Z"/>
              </w:rPr>
            </w:pPr>
            <w:ins w:id="9306" w:author="Vilson Lu" w:date="2014-08-22T01:14:00Z">
              <w:r>
                <w:t>&lt;string: magnitude&gt;&lt;number&gt;AS Intensity</w:t>
              </w:r>
            </w:ins>
          </w:p>
        </w:tc>
        <w:tc>
          <w:tcPr>
            <w:tcW w:w="1937" w:type="dxa"/>
          </w:tcPr>
          <w:p w14:paraId="1D005AA1" w14:textId="77777777" w:rsidR="00EE1DDC" w:rsidRDefault="00EE1DDC" w:rsidP="007C3DF4">
            <w:pPr>
              <w:pStyle w:val="Content"/>
              <w:ind w:left="0"/>
              <w:jc w:val="center"/>
              <w:rPr>
                <w:ins w:id="9307" w:author="Vilson Lu" w:date="2014-08-22T01:14:00Z"/>
              </w:rPr>
            </w:pPr>
            <w:ins w:id="9308" w:author="Vilson Lu" w:date="2014-08-22T01:14:00Z">
              <w:r>
                <w:t>5</w:t>
              </w:r>
            </w:ins>
          </w:p>
        </w:tc>
      </w:tr>
      <w:tr w:rsidR="00EE1DDC" w14:paraId="521286E1" w14:textId="77777777" w:rsidTr="007C3DF4">
        <w:trPr>
          <w:ins w:id="9309" w:author="Vilson Lu" w:date="2014-08-22T01:14:00Z"/>
        </w:trPr>
        <w:tc>
          <w:tcPr>
            <w:tcW w:w="5551" w:type="dxa"/>
          </w:tcPr>
          <w:p w14:paraId="1C07AD21" w14:textId="77777777" w:rsidR="00EE1DDC" w:rsidRDefault="00EE1DDC" w:rsidP="007C3DF4">
            <w:pPr>
              <w:pStyle w:val="Content"/>
              <w:ind w:left="0"/>
              <w:rPr>
                <w:ins w:id="9310" w:author="Vilson Lu" w:date="2014-08-22T01:14:00Z"/>
              </w:rPr>
            </w:pPr>
            <w:ins w:id="9311" w:author="Vilson Lu" w:date="2014-08-22T01:14:00Z">
              <w:r>
                <w:rPr>
                  <w:lang w:val="en-PH"/>
                </w:rPr>
                <w:t>&lt;POS: NNS&gt;&lt;location&gt;&lt;POS: PSNS&gt;AS Location</w:t>
              </w:r>
            </w:ins>
          </w:p>
        </w:tc>
        <w:tc>
          <w:tcPr>
            <w:tcW w:w="1937" w:type="dxa"/>
          </w:tcPr>
          <w:p w14:paraId="6D89947E" w14:textId="77777777" w:rsidR="00EE1DDC" w:rsidRDefault="00EE1DDC">
            <w:pPr>
              <w:pStyle w:val="Content"/>
              <w:keepNext/>
              <w:ind w:left="0"/>
              <w:jc w:val="center"/>
              <w:rPr>
                <w:ins w:id="9312" w:author="Vilson Lu" w:date="2014-08-22T01:14:00Z"/>
              </w:rPr>
              <w:pPrChange w:id="9313" w:author="Vilson Lu" w:date="2014-08-22T03:36:00Z">
                <w:pPr>
                  <w:pStyle w:val="Content"/>
                  <w:ind w:left="0"/>
                  <w:jc w:val="center"/>
                </w:pPr>
              </w:pPrChange>
            </w:pPr>
            <w:ins w:id="9314" w:author="Vilson Lu" w:date="2014-08-22T01:14:00Z">
              <w:r>
                <w:t>2</w:t>
              </w:r>
            </w:ins>
          </w:p>
        </w:tc>
      </w:tr>
    </w:tbl>
    <w:p w14:paraId="2BCD4F2A" w14:textId="171AD6A5" w:rsidR="00EE1DDC" w:rsidRDefault="008A5840">
      <w:pPr>
        <w:pStyle w:val="Caption"/>
        <w:rPr>
          <w:ins w:id="9315" w:author="Vilson Lu" w:date="2014-08-22T01:14:00Z"/>
        </w:rPr>
        <w:pPrChange w:id="9316" w:author="Vilson Lu" w:date="2014-08-22T03:36:00Z">
          <w:pPr/>
        </w:pPrChange>
      </w:pPr>
      <w:bookmarkStart w:id="9317" w:name="_Ref396442260"/>
      <w:bookmarkStart w:id="9318" w:name="_Toc396442292"/>
      <w:ins w:id="9319" w:author="Vilson Lu" w:date="2014-08-22T03:36:00Z">
        <w:r>
          <w:t xml:space="preserve">Table </w:t>
        </w:r>
      </w:ins>
      <w:ins w:id="9320" w:author="Vilson Lu" w:date="2014-08-22T08:50:00Z">
        <w:r w:rsidR="00F64801">
          <w:fldChar w:fldCharType="begin"/>
        </w:r>
        <w:r w:rsidR="00F64801">
          <w:instrText xml:space="preserve"> STYLEREF 1 \s </w:instrText>
        </w:r>
      </w:ins>
      <w:r w:rsidR="00F64801">
        <w:fldChar w:fldCharType="separate"/>
      </w:r>
      <w:r w:rsidR="00F64801">
        <w:rPr>
          <w:noProof/>
        </w:rPr>
        <w:t>4</w:t>
      </w:r>
      <w:ins w:id="9321"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9322" w:author="Vilson Lu" w:date="2014-08-22T08:50:00Z">
        <w:r w:rsidR="00F64801">
          <w:rPr>
            <w:noProof/>
          </w:rPr>
          <w:t>10</w:t>
        </w:r>
        <w:r w:rsidR="00F64801">
          <w:fldChar w:fldCharType="end"/>
        </w:r>
      </w:ins>
      <w:bookmarkEnd w:id="9317"/>
      <w:ins w:id="9323" w:author="Vilson Lu" w:date="2014-08-22T03:36:00Z">
        <w:r>
          <w:t>. Sample Extracted Rules</w:t>
        </w:r>
      </w:ins>
      <w:bookmarkEnd w:id="9318"/>
    </w:p>
    <w:p w14:paraId="7E62C789" w14:textId="77777777" w:rsidR="00EE1DDC" w:rsidRDefault="00EE1DDC" w:rsidP="00EE1DDC">
      <w:pPr>
        <w:pStyle w:val="Heading4"/>
        <w:rPr>
          <w:ins w:id="9324" w:author="Vilson Lu" w:date="2014-08-22T01:14:00Z"/>
        </w:rPr>
      </w:pPr>
      <w:bookmarkStart w:id="9325" w:name="_Ref396442376"/>
      <w:ins w:id="9326" w:author="Vilson Lu" w:date="2014-08-22T01:14:00Z">
        <w:r>
          <w:t>Seed Words</w:t>
        </w:r>
        <w:bookmarkEnd w:id="9325"/>
      </w:ins>
    </w:p>
    <w:p w14:paraId="2E8DC556" w14:textId="77777777" w:rsidR="00EE1DDC" w:rsidRDefault="00EE1DDC" w:rsidP="00EE1DDC">
      <w:pPr>
        <w:pStyle w:val="Content2"/>
        <w:rPr>
          <w:ins w:id="9327" w:author="Vilson Lu" w:date="2014-08-22T01:14:00Z"/>
        </w:rPr>
      </w:pPr>
    </w:p>
    <w:p w14:paraId="0FD843BF" w14:textId="45EE57B7" w:rsidR="00EE1DDC" w:rsidRDefault="00EE1DDC" w:rsidP="00EE1DDC">
      <w:pPr>
        <w:pStyle w:val="Content2"/>
        <w:rPr>
          <w:ins w:id="9328" w:author="Vilson Lu" w:date="2014-08-22T01:14:00Z"/>
        </w:rPr>
      </w:pPr>
      <w:ins w:id="9329" w:author="Vilson Lu" w:date="2014-08-22T01:14:00Z">
        <w:r>
          <w:t>The seed words will be used for generating the rules. The list of seed words will be stored in a text file.</w:t>
        </w:r>
      </w:ins>
      <w:ins w:id="9330" w:author="Vilson Lu" w:date="2014-08-22T03:38:00Z">
        <w:r w:rsidR="008A5840">
          <w:t xml:space="preserve"> It will SOMIDIA’s seed word and will update it.</w:t>
        </w:r>
      </w:ins>
      <w:ins w:id="9331" w:author="Vilson Lu" w:date="2014-08-22T01:14:00Z">
        <w:r>
          <w:t xml:space="preserve"> </w:t>
        </w:r>
      </w:ins>
      <w:ins w:id="9332" w:author="Vilson Lu" w:date="2014-08-22T03:43:00Z">
        <w:r w:rsidR="00F900FB">
          <w:fldChar w:fldCharType="begin"/>
        </w:r>
        <w:r w:rsidR="00F900FB">
          <w:instrText xml:space="preserve"> REF _Ref396426364 \h </w:instrText>
        </w:r>
      </w:ins>
      <w:r w:rsidR="00F900FB">
        <w:fldChar w:fldCharType="separate"/>
      </w:r>
      <w:ins w:id="9333" w:author="Vilson Lu" w:date="2014-08-22T03:43:00Z">
        <w:r w:rsidR="00F900FB">
          <w:t xml:space="preserve">Table </w:t>
        </w:r>
        <w:r w:rsidR="00F900FB">
          <w:rPr>
            <w:noProof/>
          </w:rPr>
          <w:t>4</w:t>
        </w:r>
        <w:r w:rsidR="00F900FB">
          <w:noBreakHyphen/>
        </w:r>
        <w:r w:rsidR="00F900FB">
          <w:rPr>
            <w:noProof/>
          </w:rPr>
          <w:t>11</w:t>
        </w:r>
        <w:r w:rsidR="00F900FB">
          <w:fldChar w:fldCharType="end"/>
        </w:r>
        <w:r w:rsidR="00F900FB">
          <w:t xml:space="preserve"> </w:t>
        </w:r>
      </w:ins>
      <w:ins w:id="9334" w:author="Vilson Lu" w:date="2014-08-22T01:14:00Z">
        <w:r>
          <w:t>shows the excerpts of the list of seed words.</w:t>
        </w:r>
      </w:ins>
    </w:p>
    <w:p w14:paraId="76AB9F25" w14:textId="77777777" w:rsidR="00EE1DDC" w:rsidRDefault="00EE1DDC" w:rsidP="00EE1DDC">
      <w:pPr>
        <w:pStyle w:val="Content2"/>
        <w:rPr>
          <w:ins w:id="9335" w:author="Vilson Lu" w:date="2014-08-22T01:14:00Z"/>
        </w:rPr>
      </w:pPr>
    </w:p>
    <w:tbl>
      <w:tblPr>
        <w:tblStyle w:val="TableGrid"/>
        <w:tblW w:w="0" w:type="auto"/>
        <w:tblInd w:w="1440" w:type="dxa"/>
        <w:tblLook w:val="04A0" w:firstRow="1" w:lastRow="0" w:firstColumn="1" w:lastColumn="0" w:noHBand="0" w:noVBand="1"/>
      </w:tblPr>
      <w:tblGrid>
        <w:gridCol w:w="2735"/>
        <w:gridCol w:w="2749"/>
        <w:gridCol w:w="2426"/>
      </w:tblGrid>
      <w:tr w:rsidR="00EE1DDC" w14:paraId="0CBC3C17" w14:textId="77777777" w:rsidTr="007C3DF4">
        <w:trPr>
          <w:trHeight w:val="2983"/>
          <w:ins w:id="9336" w:author="Vilson Lu" w:date="2014-08-22T01:14:00Z"/>
        </w:trPr>
        <w:tc>
          <w:tcPr>
            <w:tcW w:w="2735" w:type="dxa"/>
          </w:tcPr>
          <w:p w14:paraId="31054774" w14:textId="77777777" w:rsidR="00EE1DDC" w:rsidRDefault="00EE1DDC" w:rsidP="007C3DF4">
            <w:pPr>
              <w:pStyle w:val="Content"/>
              <w:ind w:left="0"/>
              <w:rPr>
                <w:ins w:id="9337" w:author="Vilson Lu" w:date="2014-08-22T01:14:00Z"/>
              </w:rPr>
            </w:pPr>
            <w:ins w:id="9338" w:author="Vilson Lu" w:date="2014-08-22T01:14:00Z">
              <w:r>
                <w:t>tubig</w:t>
              </w:r>
            </w:ins>
          </w:p>
          <w:p w14:paraId="3292EE1B" w14:textId="77777777" w:rsidR="00EE1DDC" w:rsidRDefault="00EE1DDC" w:rsidP="007C3DF4">
            <w:pPr>
              <w:pStyle w:val="Content"/>
              <w:ind w:left="0"/>
              <w:rPr>
                <w:ins w:id="9339" w:author="Vilson Lu" w:date="2014-08-22T01:14:00Z"/>
              </w:rPr>
            </w:pPr>
            <w:ins w:id="9340" w:author="Vilson Lu" w:date="2014-08-22T01:14:00Z">
              <w:r>
                <w:t>kuryente</w:t>
              </w:r>
            </w:ins>
          </w:p>
          <w:p w14:paraId="49C547CB" w14:textId="77777777" w:rsidR="00EE1DDC" w:rsidRDefault="00EE1DDC" w:rsidP="007C3DF4">
            <w:pPr>
              <w:pStyle w:val="Content"/>
              <w:ind w:left="0"/>
              <w:rPr>
                <w:ins w:id="9341" w:author="Vilson Lu" w:date="2014-08-22T01:14:00Z"/>
              </w:rPr>
            </w:pPr>
            <w:ins w:id="9342" w:author="Vilson Lu" w:date="2014-08-22T01:14:00Z">
              <w:r>
                <w:t>pagkain</w:t>
              </w:r>
            </w:ins>
          </w:p>
          <w:p w14:paraId="30600340" w14:textId="77777777" w:rsidR="00EE1DDC" w:rsidRDefault="00EE1DDC" w:rsidP="007C3DF4">
            <w:pPr>
              <w:pStyle w:val="Content"/>
              <w:ind w:left="0"/>
              <w:rPr>
                <w:ins w:id="9343" w:author="Vilson Lu" w:date="2014-08-22T01:14:00Z"/>
              </w:rPr>
            </w:pPr>
            <w:ins w:id="9344" w:author="Vilson Lu" w:date="2014-08-22T01:14:00Z">
              <w:r>
                <w:t>tulong</w:t>
              </w:r>
            </w:ins>
          </w:p>
          <w:p w14:paraId="6E69732E" w14:textId="77777777" w:rsidR="00EE1DDC" w:rsidRDefault="00EE1DDC" w:rsidP="007C3DF4">
            <w:pPr>
              <w:pStyle w:val="Content"/>
              <w:ind w:left="0"/>
              <w:rPr>
                <w:ins w:id="9345" w:author="Vilson Lu" w:date="2014-08-22T01:14:00Z"/>
              </w:rPr>
            </w:pPr>
            <w:ins w:id="9346" w:author="Vilson Lu" w:date="2014-08-22T01:14:00Z">
              <w:r>
                <w:t>donation</w:t>
              </w:r>
            </w:ins>
          </w:p>
          <w:p w14:paraId="5E74B01C" w14:textId="77777777" w:rsidR="00EE1DDC" w:rsidRDefault="00EE1DDC" w:rsidP="007C3DF4">
            <w:pPr>
              <w:pStyle w:val="Content"/>
              <w:ind w:left="0"/>
              <w:rPr>
                <w:ins w:id="9347" w:author="Vilson Lu" w:date="2014-08-22T01:14:00Z"/>
              </w:rPr>
            </w:pPr>
            <w:ins w:id="9348" w:author="Vilson Lu" w:date="2014-08-22T01:14:00Z">
              <w:r>
                <w:t>damit</w:t>
              </w:r>
            </w:ins>
          </w:p>
          <w:p w14:paraId="3D94FA83" w14:textId="77777777" w:rsidR="00EE1DDC" w:rsidRDefault="00EE1DDC" w:rsidP="007C3DF4">
            <w:pPr>
              <w:pStyle w:val="Content"/>
              <w:ind w:left="0"/>
              <w:rPr>
                <w:ins w:id="9349" w:author="Vilson Lu" w:date="2014-08-22T01:14:00Z"/>
              </w:rPr>
            </w:pPr>
            <w:ins w:id="9350" w:author="Vilson Lu" w:date="2014-08-22T01:14:00Z">
              <w:r>
                <w:t>gutom</w:t>
              </w:r>
            </w:ins>
          </w:p>
          <w:p w14:paraId="175B535A" w14:textId="77777777" w:rsidR="00EE1DDC" w:rsidRDefault="00EE1DDC" w:rsidP="007C3DF4">
            <w:pPr>
              <w:pStyle w:val="Content"/>
              <w:ind w:left="0"/>
              <w:rPr>
                <w:ins w:id="9351" w:author="Vilson Lu" w:date="2014-08-22T01:14:00Z"/>
              </w:rPr>
            </w:pPr>
            <w:ins w:id="9352" w:author="Vilson Lu" w:date="2014-08-22T01:14:00Z">
              <w:r>
                <w:t>water</w:t>
              </w:r>
            </w:ins>
          </w:p>
          <w:p w14:paraId="25995C6B" w14:textId="77777777" w:rsidR="00EE1DDC" w:rsidRDefault="00EE1DDC" w:rsidP="007C3DF4">
            <w:pPr>
              <w:pStyle w:val="Content"/>
              <w:ind w:left="0"/>
              <w:rPr>
                <w:ins w:id="9353" w:author="Vilson Lu" w:date="2014-08-22T01:14:00Z"/>
              </w:rPr>
            </w:pPr>
            <w:ins w:id="9354" w:author="Vilson Lu" w:date="2014-08-22T01:14:00Z">
              <w:r>
                <w:t>clothes</w:t>
              </w:r>
            </w:ins>
          </w:p>
          <w:p w14:paraId="077B3B9B" w14:textId="77777777" w:rsidR="00EE1DDC" w:rsidRDefault="00EE1DDC" w:rsidP="007C3DF4">
            <w:pPr>
              <w:pStyle w:val="Content"/>
              <w:ind w:left="0"/>
              <w:rPr>
                <w:ins w:id="9355" w:author="Vilson Lu" w:date="2014-08-22T01:14:00Z"/>
              </w:rPr>
            </w:pPr>
            <w:ins w:id="9356" w:author="Vilson Lu" w:date="2014-08-22T01:14:00Z">
              <w:r>
                <w:t>food</w:t>
              </w:r>
            </w:ins>
          </w:p>
          <w:p w14:paraId="1DAA6EC5" w14:textId="77777777" w:rsidR="00EE1DDC" w:rsidRDefault="00EE1DDC" w:rsidP="007C3DF4">
            <w:pPr>
              <w:pStyle w:val="Content"/>
              <w:ind w:left="0"/>
              <w:rPr>
                <w:ins w:id="9357" w:author="Vilson Lu" w:date="2014-08-22T01:14:00Z"/>
              </w:rPr>
            </w:pPr>
            <w:ins w:id="9358" w:author="Vilson Lu" w:date="2014-08-22T01:14:00Z">
              <w:r>
                <w:t>help</w:t>
              </w:r>
            </w:ins>
          </w:p>
          <w:p w14:paraId="2E683DA8" w14:textId="77777777" w:rsidR="00EE1DDC" w:rsidRDefault="00EE1DDC" w:rsidP="007C3DF4">
            <w:pPr>
              <w:pStyle w:val="Content"/>
              <w:ind w:left="0"/>
              <w:rPr>
                <w:ins w:id="9359" w:author="Vilson Lu" w:date="2014-08-22T01:14:00Z"/>
              </w:rPr>
            </w:pPr>
            <w:ins w:id="9360" w:author="Vilson Lu" w:date="2014-08-22T01:14:00Z">
              <w:r>
                <w:t>bahay</w:t>
              </w:r>
            </w:ins>
          </w:p>
        </w:tc>
        <w:tc>
          <w:tcPr>
            <w:tcW w:w="2749" w:type="dxa"/>
          </w:tcPr>
          <w:p w14:paraId="70121172" w14:textId="77777777" w:rsidR="00EE1DDC" w:rsidRDefault="00EE1DDC" w:rsidP="007C3DF4">
            <w:pPr>
              <w:pStyle w:val="Content"/>
              <w:keepNext/>
              <w:ind w:left="0"/>
              <w:rPr>
                <w:ins w:id="9361" w:author="Vilson Lu" w:date="2014-08-22T01:14:00Z"/>
              </w:rPr>
            </w:pPr>
            <w:ins w:id="9362" w:author="Vilson Lu" w:date="2014-08-22T01:14:00Z">
              <w:r>
                <w:t>rice</w:t>
              </w:r>
            </w:ins>
          </w:p>
          <w:p w14:paraId="00344432" w14:textId="77777777" w:rsidR="00EE1DDC" w:rsidRDefault="00EE1DDC" w:rsidP="007C3DF4">
            <w:pPr>
              <w:pStyle w:val="Content"/>
              <w:keepNext/>
              <w:ind w:left="0"/>
              <w:rPr>
                <w:ins w:id="9363" w:author="Vilson Lu" w:date="2014-08-22T01:14:00Z"/>
              </w:rPr>
            </w:pPr>
            <w:ins w:id="9364" w:author="Vilson Lu" w:date="2014-08-22T01:14:00Z">
              <w:r>
                <w:t>kanin</w:t>
              </w:r>
            </w:ins>
          </w:p>
          <w:p w14:paraId="7028D65A" w14:textId="77777777" w:rsidR="00EE1DDC" w:rsidRDefault="00EE1DDC" w:rsidP="007C3DF4">
            <w:pPr>
              <w:pStyle w:val="Content"/>
              <w:keepNext/>
              <w:ind w:left="0"/>
              <w:rPr>
                <w:ins w:id="9365" w:author="Vilson Lu" w:date="2014-08-22T01:14:00Z"/>
              </w:rPr>
            </w:pPr>
            <w:ins w:id="9366" w:author="Vilson Lu" w:date="2014-08-22T01:14:00Z">
              <w:r>
                <w:t>bigas</w:t>
              </w:r>
            </w:ins>
          </w:p>
          <w:p w14:paraId="69B430A2" w14:textId="77777777" w:rsidR="00EE1DDC" w:rsidRDefault="00EE1DDC" w:rsidP="007C3DF4">
            <w:pPr>
              <w:pStyle w:val="Content"/>
              <w:keepNext/>
              <w:ind w:left="0"/>
              <w:rPr>
                <w:ins w:id="9367" w:author="Vilson Lu" w:date="2014-08-22T01:14:00Z"/>
              </w:rPr>
            </w:pPr>
            <w:ins w:id="9368" w:author="Vilson Lu" w:date="2014-08-22T01:14:00Z">
              <w:r>
                <w:t>inumin</w:t>
              </w:r>
            </w:ins>
          </w:p>
          <w:p w14:paraId="40BA9B55" w14:textId="77777777" w:rsidR="00EE1DDC" w:rsidRDefault="00EE1DDC" w:rsidP="007C3DF4">
            <w:pPr>
              <w:pStyle w:val="Content"/>
              <w:keepNext/>
              <w:ind w:left="0"/>
              <w:rPr>
                <w:ins w:id="9369" w:author="Vilson Lu" w:date="2014-08-22T01:14:00Z"/>
              </w:rPr>
            </w:pPr>
            <w:ins w:id="9370" w:author="Vilson Lu" w:date="2014-08-22T01:14:00Z">
              <w:r>
                <w:t>sardinas</w:t>
              </w:r>
            </w:ins>
          </w:p>
          <w:p w14:paraId="51E5D59C" w14:textId="77777777" w:rsidR="00EE1DDC" w:rsidRDefault="00EE1DDC" w:rsidP="007C3DF4">
            <w:pPr>
              <w:pStyle w:val="Content"/>
              <w:keepNext/>
              <w:ind w:left="0"/>
              <w:rPr>
                <w:ins w:id="9371" w:author="Vilson Lu" w:date="2014-08-22T01:14:00Z"/>
              </w:rPr>
            </w:pPr>
            <w:ins w:id="9372" w:author="Vilson Lu" w:date="2014-08-22T01:14:00Z">
              <w:r>
                <w:t>sardines</w:t>
              </w:r>
            </w:ins>
          </w:p>
          <w:p w14:paraId="79409151" w14:textId="77777777" w:rsidR="00EE1DDC" w:rsidRDefault="00EE1DDC" w:rsidP="007C3DF4">
            <w:pPr>
              <w:pStyle w:val="Content"/>
              <w:keepNext/>
              <w:ind w:left="0"/>
              <w:rPr>
                <w:ins w:id="9373" w:author="Vilson Lu" w:date="2014-08-22T01:14:00Z"/>
              </w:rPr>
            </w:pPr>
            <w:ins w:id="9374" w:author="Vilson Lu" w:date="2014-08-22T01:14:00Z">
              <w:r>
                <w:t>canned goods</w:t>
              </w:r>
            </w:ins>
          </w:p>
          <w:p w14:paraId="3D13D3DA" w14:textId="77777777" w:rsidR="00EE1DDC" w:rsidRDefault="00EE1DDC" w:rsidP="007C3DF4">
            <w:pPr>
              <w:pStyle w:val="Content"/>
              <w:keepNext/>
              <w:ind w:left="0"/>
              <w:rPr>
                <w:ins w:id="9375" w:author="Vilson Lu" w:date="2014-08-22T01:14:00Z"/>
              </w:rPr>
            </w:pPr>
            <w:ins w:id="9376" w:author="Vilson Lu" w:date="2014-08-22T01:14:00Z">
              <w:r>
                <w:t>instant noodles</w:t>
              </w:r>
            </w:ins>
          </w:p>
          <w:p w14:paraId="3CB31CC0" w14:textId="77777777" w:rsidR="00EE1DDC" w:rsidRDefault="00EE1DDC" w:rsidP="007C3DF4">
            <w:pPr>
              <w:pStyle w:val="Content"/>
              <w:keepNext/>
              <w:ind w:left="0"/>
              <w:rPr>
                <w:ins w:id="9377" w:author="Vilson Lu" w:date="2014-08-22T01:14:00Z"/>
              </w:rPr>
            </w:pPr>
            <w:ins w:id="9378" w:author="Vilson Lu" w:date="2014-08-22T01:14:00Z">
              <w:r>
                <w:t>damit</w:t>
              </w:r>
            </w:ins>
          </w:p>
          <w:p w14:paraId="3E62C153" w14:textId="77777777" w:rsidR="00EE1DDC" w:rsidRDefault="00EE1DDC" w:rsidP="007C3DF4">
            <w:pPr>
              <w:pStyle w:val="Content"/>
              <w:keepNext/>
              <w:ind w:left="0"/>
              <w:rPr>
                <w:ins w:id="9379" w:author="Vilson Lu" w:date="2014-08-22T01:14:00Z"/>
              </w:rPr>
            </w:pPr>
            <w:ins w:id="9380" w:author="Vilson Lu" w:date="2014-08-22T01:14:00Z">
              <w:r>
                <w:t>pera</w:t>
              </w:r>
            </w:ins>
          </w:p>
          <w:p w14:paraId="6D9F633E" w14:textId="77777777" w:rsidR="00EE1DDC" w:rsidRDefault="00EE1DDC" w:rsidP="007C3DF4">
            <w:pPr>
              <w:pStyle w:val="Content"/>
              <w:keepNext/>
              <w:ind w:left="0"/>
              <w:rPr>
                <w:ins w:id="9381" w:author="Vilson Lu" w:date="2014-08-22T01:14:00Z"/>
              </w:rPr>
            </w:pPr>
            <w:ins w:id="9382" w:author="Vilson Lu" w:date="2014-08-22T01:14:00Z">
              <w:r>
                <w:t>gamot</w:t>
              </w:r>
            </w:ins>
          </w:p>
          <w:p w14:paraId="16AF366A" w14:textId="77777777" w:rsidR="00EE1DDC" w:rsidRDefault="00EE1DDC" w:rsidP="007C3DF4">
            <w:pPr>
              <w:pStyle w:val="Content"/>
              <w:keepNext/>
              <w:ind w:left="0"/>
              <w:rPr>
                <w:ins w:id="9383" w:author="Vilson Lu" w:date="2014-08-22T01:14:00Z"/>
              </w:rPr>
            </w:pPr>
            <w:ins w:id="9384" w:author="Vilson Lu" w:date="2014-08-22T01:14:00Z">
              <w:r>
                <w:t>medicine</w:t>
              </w:r>
            </w:ins>
          </w:p>
        </w:tc>
        <w:tc>
          <w:tcPr>
            <w:tcW w:w="2426" w:type="dxa"/>
          </w:tcPr>
          <w:p w14:paraId="5AC741C5" w14:textId="77777777" w:rsidR="00EE1DDC" w:rsidRDefault="00EE1DDC" w:rsidP="007C3DF4">
            <w:pPr>
              <w:pStyle w:val="Content"/>
              <w:keepNext/>
              <w:ind w:left="0"/>
              <w:rPr>
                <w:ins w:id="9385" w:author="Vilson Lu" w:date="2014-08-22T01:14:00Z"/>
              </w:rPr>
            </w:pPr>
            <w:ins w:id="9386" w:author="Vilson Lu" w:date="2014-08-22T01:14:00Z">
              <w:r>
                <w:t>health kit</w:t>
              </w:r>
            </w:ins>
          </w:p>
          <w:p w14:paraId="2933046D" w14:textId="77777777" w:rsidR="00EE1DDC" w:rsidRDefault="00EE1DDC" w:rsidP="007C3DF4">
            <w:pPr>
              <w:pStyle w:val="Content"/>
              <w:keepNext/>
              <w:ind w:left="0"/>
              <w:rPr>
                <w:ins w:id="9387" w:author="Vilson Lu" w:date="2014-08-22T01:14:00Z"/>
              </w:rPr>
            </w:pPr>
            <w:ins w:id="9388" w:author="Vilson Lu" w:date="2014-08-22T01:14:00Z">
              <w:r>
                <w:t>medical kit</w:t>
              </w:r>
            </w:ins>
          </w:p>
          <w:p w14:paraId="253D859E" w14:textId="77777777" w:rsidR="00EE1DDC" w:rsidRDefault="00EE1DDC" w:rsidP="007C3DF4">
            <w:pPr>
              <w:pStyle w:val="Content"/>
              <w:keepNext/>
              <w:ind w:left="0"/>
              <w:rPr>
                <w:ins w:id="9389" w:author="Vilson Lu" w:date="2014-08-22T01:14:00Z"/>
              </w:rPr>
            </w:pPr>
            <w:ins w:id="9390" w:author="Vilson Lu" w:date="2014-08-22T01:14:00Z">
              <w:r>
                <w:t>relief goods</w:t>
              </w:r>
            </w:ins>
          </w:p>
          <w:p w14:paraId="443BC4D5" w14:textId="77777777" w:rsidR="00EE1DDC" w:rsidRDefault="00EE1DDC" w:rsidP="007C3DF4">
            <w:pPr>
              <w:pStyle w:val="Content"/>
              <w:keepNext/>
              <w:ind w:left="0"/>
              <w:rPr>
                <w:ins w:id="9391" w:author="Vilson Lu" w:date="2014-08-22T01:14:00Z"/>
              </w:rPr>
            </w:pPr>
            <w:ins w:id="9392" w:author="Vilson Lu" w:date="2014-08-22T01:14:00Z">
              <w:r>
                <w:t>kasuotan</w:t>
              </w:r>
            </w:ins>
          </w:p>
          <w:p w14:paraId="43FAEF54" w14:textId="77777777" w:rsidR="00EE1DDC" w:rsidRDefault="00EE1DDC" w:rsidP="007C3DF4">
            <w:pPr>
              <w:pStyle w:val="Content"/>
              <w:keepNext/>
              <w:ind w:left="0"/>
              <w:rPr>
                <w:ins w:id="9393" w:author="Vilson Lu" w:date="2014-08-22T01:14:00Z"/>
              </w:rPr>
            </w:pPr>
          </w:p>
        </w:tc>
      </w:tr>
    </w:tbl>
    <w:p w14:paraId="2C59F847" w14:textId="499C7B58" w:rsidR="00EE1DDC" w:rsidRDefault="00EE1DDC" w:rsidP="00EE1DDC">
      <w:pPr>
        <w:pStyle w:val="Caption"/>
        <w:rPr>
          <w:ins w:id="9394" w:author="Vilson Lu" w:date="2014-08-22T01:14:00Z"/>
        </w:rPr>
      </w:pPr>
      <w:bookmarkStart w:id="9395" w:name="_Ref396426364"/>
      <w:bookmarkStart w:id="9396" w:name="_Toc396442293"/>
      <w:ins w:id="9397" w:author="Vilson Lu" w:date="2014-08-22T01:14:00Z">
        <w:r>
          <w:t xml:space="preserve">Table </w:t>
        </w:r>
      </w:ins>
      <w:ins w:id="9398" w:author="Vilson Lu" w:date="2014-08-22T08:50:00Z">
        <w:r w:rsidR="00F64801">
          <w:fldChar w:fldCharType="begin"/>
        </w:r>
        <w:r w:rsidR="00F64801">
          <w:instrText xml:space="preserve"> STYLEREF 1 \s </w:instrText>
        </w:r>
      </w:ins>
      <w:r w:rsidR="00F64801">
        <w:fldChar w:fldCharType="separate"/>
      </w:r>
      <w:r w:rsidR="00F64801">
        <w:rPr>
          <w:noProof/>
        </w:rPr>
        <w:t>4</w:t>
      </w:r>
      <w:ins w:id="9399"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9400" w:author="Vilson Lu" w:date="2014-08-22T08:50:00Z">
        <w:r w:rsidR="00F64801">
          <w:rPr>
            <w:noProof/>
          </w:rPr>
          <w:t>11</w:t>
        </w:r>
        <w:r w:rsidR="00F64801">
          <w:fldChar w:fldCharType="end"/>
        </w:r>
      </w:ins>
      <w:bookmarkEnd w:id="9395"/>
      <w:ins w:id="9401" w:author="Vilson Lu" w:date="2014-08-22T01:14:00Z">
        <w:r>
          <w:t>. Excerpts of the list of seed words</w:t>
        </w:r>
        <w:bookmarkEnd w:id="9396"/>
      </w:ins>
    </w:p>
    <w:p w14:paraId="4059BD26" w14:textId="77777777" w:rsidR="00EE1DDC" w:rsidRPr="00AB41DD" w:rsidRDefault="00EE1DDC">
      <w:pPr>
        <w:pStyle w:val="Content2"/>
        <w:ind w:left="0"/>
        <w:rPr>
          <w:ins w:id="9402" w:author="Vilson Lu" w:date="2014-08-22T01:14:00Z"/>
        </w:rPr>
        <w:pPrChange w:id="9403" w:author="Vilson Lu" w:date="2014-08-22T03:39:00Z">
          <w:pPr>
            <w:pStyle w:val="Content2"/>
          </w:pPr>
        </w:pPrChange>
      </w:pPr>
    </w:p>
    <w:p w14:paraId="5B2417B3" w14:textId="3E13CBE9" w:rsidR="00F27329" w:rsidRDefault="00F27329">
      <w:pPr>
        <w:pStyle w:val="Heading4"/>
        <w:rPr>
          <w:ins w:id="9404" w:author="Vilson Lu" w:date="2014-08-22T08:48:00Z"/>
        </w:rPr>
      </w:pPr>
      <w:ins w:id="9405" w:author="Vilson Lu" w:date="2014-08-22T08:48:00Z">
        <w:r>
          <w:t>POS Dictionary</w:t>
        </w:r>
      </w:ins>
    </w:p>
    <w:p w14:paraId="12AE26D1" w14:textId="39437022" w:rsidR="00F27329" w:rsidRDefault="00F64801" w:rsidP="00F27329">
      <w:pPr>
        <w:pStyle w:val="Content2"/>
        <w:rPr>
          <w:ins w:id="9406" w:author="Vilson Lu" w:date="2014-08-22T08:49:00Z"/>
        </w:rPr>
        <w:pPrChange w:id="9407" w:author="Vilson Lu" w:date="2014-08-22T08:48:00Z">
          <w:pPr>
            <w:pStyle w:val="Heading4"/>
          </w:pPr>
        </w:pPrChange>
      </w:pPr>
      <w:ins w:id="9408" w:author="Vilson Lu" w:date="2014-08-22T08:48:00Z">
        <w:r>
          <w:lastRenderedPageBreak/>
          <w:t xml:space="preserve">The POS Dictionary is a dictionary that contains a list of words with its POS tag. </w:t>
        </w:r>
      </w:ins>
      <w:ins w:id="9409" w:author="Vilson Lu" w:date="2014-08-22T08:49:00Z">
        <w:r>
          <w:t>This will be used in the POS Lookup. The dictionary is stored in a file.</w:t>
        </w:r>
      </w:ins>
      <w:ins w:id="9410" w:author="Vilson Lu" w:date="2014-08-22T08:52:00Z">
        <w:r>
          <w:t xml:space="preserve"> It contains a list of English and Filipino words. </w:t>
        </w:r>
      </w:ins>
      <w:ins w:id="9411" w:author="Vilson Lu" w:date="2014-08-22T08:54:00Z">
        <w:r>
          <w:fldChar w:fldCharType="begin"/>
        </w:r>
        <w:r>
          <w:instrText xml:space="preserve"> REF _Ref396461026 \h </w:instrText>
        </w:r>
      </w:ins>
      <w:r>
        <w:fldChar w:fldCharType="separate"/>
      </w:r>
      <w:ins w:id="9412" w:author="Vilson Lu" w:date="2014-08-22T08:54:00Z">
        <w:r>
          <w:t xml:space="preserve">Table </w:t>
        </w:r>
        <w:r>
          <w:rPr>
            <w:noProof/>
          </w:rPr>
          <w:t>4</w:t>
        </w:r>
        <w:r>
          <w:noBreakHyphen/>
        </w:r>
        <w:r>
          <w:rPr>
            <w:noProof/>
          </w:rPr>
          <w:t>12</w:t>
        </w:r>
        <w:r>
          <w:fldChar w:fldCharType="end"/>
        </w:r>
      </w:ins>
      <w:ins w:id="9413" w:author="Vilson Lu" w:date="2014-08-22T08:55:00Z">
        <w:r>
          <w:t xml:space="preserve"> shows a sample of the excerpts of the POS dictionary</w:t>
        </w:r>
      </w:ins>
    </w:p>
    <w:p w14:paraId="68DE1A79" w14:textId="77777777" w:rsidR="00F64801" w:rsidRDefault="00F64801" w:rsidP="00F27329">
      <w:pPr>
        <w:pStyle w:val="Content2"/>
        <w:rPr>
          <w:ins w:id="9414" w:author="Vilson Lu" w:date="2014-08-22T08:50:00Z"/>
        </w:rPr>
        <w:pPrChange w:id="9415" w:author="Vilson Lu" w:date="2014-08-22T08:48:00Z">
          <w:pPr>
            <w:pStyle w:val="Heading4"/>
          </w:pPr>
        </w:pPrChange>
      </w:pPr>
    </w:p>
    <w:tbl>
      <w:tblPr>
        <w:tblStyle w:val="TableGrid"/>
        <w:tblW w:w="0" w:type="auto"/>
        <w:tblInd w:w="1440" w:type="dxa"/>
        <w:tblLook w:val="04A0" w:firstRow="1" w:lastRow="0" w:firstColumn="1" w:lastColumn="0" w:noHBand="0" w:noVBand="1"/>
      </w:tblPr>
      <w:tblGrid>
        <w:gridCol w:w="8136"/>
      </w:tblGrid>
      <w:tr w:rsidR="00F64801" w14:paraId="2E7964C9" w14:textId="77777777" w:rsidTr="00F64801">
        <w:trPr>
          <w:ins w:id="9416" w:author="Vilson Lu" w:date="2014-08-22T08:50:00Z"/>
        </w:trPr>
        <w:tc>
          <w:tcPr>
            <w:tcW w:w="9576" w:type="dxa"/>
          </w:tcPr>
          <w:p w14:paraId="49A82644" w14:textId="77777777" w:rsidR="00F64801" w:rsidRDefault="00F64801" w:rsidP="00F64801">
            <w:pPr>
              <w:autoSpaceDE w:val="0"/>
              <w:autoSpaceDN w:val="0"/>
              <w:adjustRightInd w:val="0"/>
              <w:rPr>
                <w:ins w:id="9417" w:author="Vilson Lu" w:date="2014-08-22T08:52:00Z"/>
                <w:rFonts w:ascii="Consolas" w:hAnsi="Consolas" w:cs="Consolas"/>
                <w:sz w:val="20"/>
                <w:szCs w:val="20"/>
                <w:lang w:val="en-PH"/>
              </w:rPr>
            </w:pPr>
            <w:ins w:id="9418" w:author="Vilson Lu" w:date="2014-08-22T08:52:00Z">
              <w:r>
                <w:rPr>
                  <w:rFonts w:ascii="Consolas" w:hAnsi="Consolas" w:cs="Consolas"/>
                  <w:sz w:val="20"/>
                  <w:szCs w:val="20"/>
                  <w:lang w:val="en-PH"/>
                </w:rPr>
                <w:t>storms</w:t>
              </w:r>
              <w:r>
                <w:rPr>
                  <w:rFonts w:ascii="Consolas" w:hAnsi="Consolas" w:cs="Consolas"/>
                  <w:sz w:val="20"/>
                  <w:szCs w:val="20"/>
                  <w:lang w:val="en-PH"/>
                </w:rPr>
                <w:tab/>
                <w:t>storm</w:t>
              </w:r>
              <w:r>
                <w:rPr>
                  <w:rFonts w:ascii="Consolas" w:hAnsi="Consolas" w:cs="Consolas"/>
                  <w:sz w:val="20"/>
                  <w:szCs w:val="20"/>
                  <w:lang w:val="en-PH"/>
                </w:rPr>
                <w:tab/>
                <w:t>ENG NNS</w:t>
              </w:r>
            </w:ins>
          </w:p>
          <w:p w14:paraId="52D0D971" w14:textId="77777777" w:rsidR="00F64801" w:rsidRDefault="00F64801" w:rsidP="00F64801">
            <w:pPr>
              <w:autoSpaceDE w:val="0"/>
              <w:autoSpaceDN w:val="0"/>
              <w:adjustRightInd w:val="0"/>
              <w:rPr>
                <w:ins w:id="9419" w:author="Vilson Lu" w:date="2014-08-22T08:52:00Z"/>
                <w:rFonts w:ascii="Consolas" w:hAnsi="Consolas" w:cs="Consolas"/>
                <w:sz w:val="20"/>
                <w:szCs w:val="20"/>
                <w:lang w:val="en-PH"/>
              </w:rPr>
            </w:pPr>
            <w:ins w:id="9420" w:author="Vilson Lu" w:date="2014-08-22T08:52:00Z">
              <w:r>
                <w:rPr>
                  <w:rFonts w:ascii="Consolas" w:hAnsi="Consolas" w:cs="Consolas"/>
                  <w:sz w:val="20"/>
                  <w:szCs w:val="20"/>
                  <w:lang w:val="en-PH"/>
                </w:rPr>
                <w:t>storms</w:t>
              </w:r>
              <w:r>
                <w:rPr>
                  <w:rFonts w:ascii="Consolas" w:hAnsi="Consolas" w:cs="Consolas"/>
                  <w:sz w:val="20"/>
                  <w:szCs w:val="20"/>
                  <w:lang w:val="en-PH"/>
                </w:rPr>
                <w:tab/>
                <w:t>storm</w:t>
              </w:r>
              <w:r>
                <w:rPr>
                  <w:rFonts w:ascii="Consolas" w:hAnsi="Consolas" w:cs="Consolas"/>
                  <w:sz w:val="20"/>
                  <w:szCs w:val="20"/>
                  <w:lang w:val="en-PH"/>
                </w:rPr>
                <w:tab/>
                <w:t>ENG VBZ</w:t>
              </w:r>
            </w:ins>
          </w:p>
          <w:p w14:paraId="31329C9E" w14:textId="77777777" w:rsidR="00F64801" w:rsidRDefault="00F64801" w:rsidP="00F64801">
            <w:pPr>
              <w:autoSpaceDE w:val="0"/>
              <w:autoSpaceDN w:val="0"/>
              <w:adjustRightInd w:val="0"/>
              <w:rPr>
                <w:ins w:id="9421" w:author="Vilson Lu" w:date="2014-08-22T08:52:00Z"/>
                <w:rFonts w:ascii="Consolas" w:hAnsi="Consolas" w:cs="Consolas"/>
                <w:sz w:val="20"/>
                <w:szCs w:val="20"/>
                <w:lang w:val="en-PH"/>
              </w:rPr>
            </w:pPr>
            <w:ins w:id="9422" w:author="Vilson Lu" w:date="2014-08-22T08:52:00Z">
              <w:r>
                <w:rPr>
                  <w:rFonts w:ascii="Consolas" w:hAnsi="Consolas" w:cs="Consolas"/>
                  <w:sz w:val="20"/>
                  <w:szCs w:val="20"/>
                  <w:lang w:val="en-PH"/>
                </w:rPr>
                <w:t>storm</w:t>
              </w:r>
              <w:r>
                <w:rPr>
                  <w:rFonts w:ascii="Consolas" w:hAnsi="Consolas" w:cs="Consolas"/>
                  <w:sz w:val="20"/>
                  <w:szCs w:val="20"/>
                  <w:lang w:val="en-PH"/>
                </w:rPr>
                <w:tab/>
                <w:t>storm</w:t>
              </w:r>
              <w:r>
                <w:rPr>
                  <w:rFonts w:ascii="Consolas" w:hAnsi="Consolas" w:cs="Consolas"/>
                  <w:sz w:val="20"/>
                  <w:szCs w:val="20"/>
                  <w:lang w:val="en-PH"/>
                </w:rPr>
                <w:tab/>
                <w:t>ENG NN</w:t>
              </w:r>
            </w:ins>
          </w:p>
          <w:p w14:paraId="7CCF8E65" w14:textId="77777777" w:rsidR="00F64801" w:rsidRDefault="00F64801" w:rsidP="00F64801">
            <w:pPr>
              <w:pStyle w:val="Content2"/>
              <w:keepNext/>
              <w:ind w:left="0"/>
              <w:rPr>
                <w:ins w:id="9423" w:author="Vilson Lu" w:date="2014-08-22T08:54:00Z"/>
                <w:rFonts w:ascii="Consolas" w:hAnsi="Consolas" w:cs="Consolas"/>
                <w:lang w:val="en-PH"/>
              </w:rPr>
              <w:pPrChange w:id="9424" w:author="Vilson Lu" w:date="2014-08-22T08:50:00Z">
                <w:pPr>
                  <w:pStyle w:val="Content2"/>
                  <w:ind w:left="0"/>
                </w:pPr>
              </w:pPrChange>
            </w:pPr>
            <w:ins w:id="9425" w:author="Vilson Lu" w:date="2014-08-22T08:52:00Z">
              <w:r>
                <w:rPr>
                  <w:rFonts w:ascii="Consolas" w:hAnsi="Consolas" w:cs="Consolas"/>
                  <w:lang w:val="en-PH"/>
                </w:rPr>
                <w:t>storm</w:t>
              </w:r>
              <w:r>
                <w:rPr>
                  <w:rFonts w:ascii="Consolas" w:hAnsi="Consolas" w:cs="Consolas"/>
                  <w:lang w:val="en-PH"/>
                </w:rPr>
                <w:tab/>
                <w:t>storm</w:t>
              </w:r>
              <w:r>
                <w:rPr>
                  <w:rFonts w:ascii="Consolas" w:hAnsi="Consolas" w:cs="Consolas"/>
                  <w:lang w:val="en-PH"/>
                </w:rPr>
                <w:tab/>
                <w:t>ENG VB</w:t>
              </w:r>
            </w:ins>
          </w:p>
          <w:p w14:paraId="5105BABB" w14:textId="77777777" w:rsidR="00F64801" w:rsidRDefault="00F64801" w:rsidP="00F64801">
            <w:pPr>
              <w:autoSpaceDE w:val="0"/>
              <w:autoSpaceDN w:val="0"/>
              <w:adjustRightInd w:val="0"/>
              <w:rPr>
                <w:ins w:id="9426" w:author="Vilson Lu" w:date="2014-08-22T08:54:00Z"/>
                <w:rFonts w:ascii="Consolas" w:hAnsi="Consolas" w:cs="Consolas"/>
                <w:sz w:val="20"/>
                <w:szCs w:val="20"/>
                <w:lang w:val="en-PH"/>
              </w:rPr>
            </w:pPr>
            <w:ins w:id="9427" w:author="Vilson Lu" w:date="2014-08-22T08:54:00Z">
              <w:r>
                <w:rPr>
                  <w:rFonts w:ascii="Consolas" w:hAnsi="Consolas" w:cs="Consolas"/>
                  <w:sz w:val="20"/>
                  <w:szCs w:val="20"/>
                  <w:lang w:val="en-PH"/>
                </w:rPr>
                <w:t>bukid</w:t>
              </w:r>
              <w:r>
                <w:rPr>
                  <w:rFonts w:ascii="Consolas" w:hAnsi="Consolas" w:cs="Consolas"/>
                  <w:sz w:val="20"/>
                  <w:szCs w:val="20"/>
                  <w:lang w:val="en-PH"/>
                </w:rPr>
                <w:tab/>
                <w:t>bukid</w:t>
              </w:r>
              <w:r>
                <w:rPr>
                  <w:rFonts w:ascii="Consolas" w:hAnsi="Consolas" w:cs="Consolas"/>
                  <w:sz w:val="20"/>
                  <w:szCs w:val="20"/>
                  <w:lang w:val="en-PH"/>
                </w:rPr>
                <w:tab/>
                <w:t>TAG NCOM 2</w:t>
              </w:r>
            </w:ins>
          </w:p>
          <w:p w14:paraId="63D9767E" w14:textId="77777777" w:rsidR="00F64801" w:rsidRDefault="00F64801" w:rsidP="00F64801">
            <w:pPr>
              <w:autoSpaceDE w:val="0"/>
              <w:autoSpaceDN w:val="0"/>
              <w:adjustRightInd w:val="0"/>
              <w:rPr>
                <w:ins w:id="9428" w:author="Vilson Lu" w:date="2014-08-22T08:54:00Z"/>
                <w:rFonts w:ascii="Consolas" w:hAnsi="Consolas" w:cs="Consolas"/>
                <w:sz w:val="20"/>
                <w:szCs w:val="20"/>
                <w:lang w:val="en-PH"/>
              </w:rPr>
            </w:pPr>
            <w:ins w:id="9429" w:author="Vilson Lu" w:date="2014-08-22T08:54:00Z">
              <w:r>
                <w:rPr>
                  <w:rFonts w:ascii="Consolas" w:hAnsi="Consolas" w:cs="Consolas"/>
                  <w:sz w:val="20"/>
                  <w:szCs w:val="20"/>
                  <w:lang w:val="en-PH"/>
                </w:rPr>
                <w:t>bukirin</w:t>
              </w:r>
              <w:r>
                <w:rPr>
                  <w:rFonts w:ascii="Consolas" w:hAnsi="Consolas" w:cs="Consolas"/>
                  <w:sz w:val="20"/>
                  <w:szCs w:val="20"/>
                  <w:lang w:val="en-PH"/>
                </w:rPr>
                <w:tab/>
                <w:t>bukirin</w:t>
              </w:r>
              <w:r>
                <w:rPr>
                  <w:rFonts w:ascii="Consolas" w:hAnsi="Consolas" w:cs="Consolas"/>
                  <w:sz w:val="20"/>
                  <w:szCs w:val="20"/>
                  <w:lang w:val="en-PH"/>
                </w:rPr>
                <w:tab/>
                <w:t>TAG NCOM 2</w:t>
              </w:r>
            </w:ins>
          </w:p>
          <w:p w14:paraId="28A3A275" w14:textId="77777777" w:rsidR="00F64801" w:rsidRDefault="00F64801" w:rsidP="00F64801">
            <w:pPr>
              <w:autoSpaceDE w:val="0"/>
              <w:autoSpaceDN w:val="0"/>
              <w:adjustRightInd w:val="0"/>
              <w:rPr>
                <w:ins w:id="9430" w:author="Vilson Lu" w:date="2014-08-22T08:54:00Z"/>
                <w:rFonts w:ascii="Consolas" w:hAnsi="Consolas" w:cs="Consolas"/>
                <w:sz w:val="20"/>
                <w:szCs w:val="20"/>
                <w:lang w:val="en-PH"/>
              </w:rPr>
            </w:pPr>
            <w:ins w:id="9431" w:author="Vilson Lu" w:date="2014-08-22T08:54:00Z">
              <w:r>
                <w:rPr>
                  <w:rFonts w:ascii="Consolas" w:hAnsi="Consolas" w:cs="Consolas"/>
                  <w:sz w:val="20"/>
                  <w:szCs w:val="20"/>
                  <w:lang w:val="en-PH"/>
                </w:rPr>
                <w:t>buko</w:t>
              </w:r>
              <w:r>
                <w:rPr>
                  <w:rFonts w:ascii="Consolas" w:hAnsi="Consolas" w:cs="Consolas"/>
                  <w:sz w:val="20"/>
                  <w:szCs w:val="20"/>
                  <w:lang w:val="en-PH"/>
                </w:rPr>
                <w:tab/>
                <w:t>buko</w:t>
              </w:r>
              <w:r>
                <w:rPr>
                  <w:rFonts w:ascii="Consolas" w:hAnsi="Consolas" w:cs="Consolas"/>
                  <w:sz w:val="20"/>
                  <w:szCs w:val="20"/>
                  <w:lang w:val="en-PH"/>
                </w:rPr>
                <w:tab/>
                <w:t>TAG NCOM 2</w:t>
              </w:r>
            </w:ins>
          </w:p>
          <w:p w14:paraId="289C1E73" w14:textId="77777777" w:rsidR="00F64801" w:rsidRDefault="00F64801" w:rsidP="00F64801">
            <w:pPr>
              <w:autoSpaceDE w:val="0"/>
              <w:autoSpaceDN w:val="0"/>
              <w:adjustRightInd w:val="0"/>
              <w:rPr>
                <w:ins w:id="9432" w:author="Vilson Lu" w:date="2014-08-22T08:54:00Z"/>
                <w:rFonts w:ascii="Consolas" w:hAnsi="Consolas" w:cs="Consolas"/>
                <w:sz w:val="20"/>
                <w:szCs w:val="20"/>
                <w:lang w:val="en-PH"/>
              </w:rPr>
            </w:pPr>
            <w:ins w:id="9433" w:author="Vilson Lu" w:date="2014-08-22T08:54:00Z">
              <w:r>
                <w:rPr>
                  <w:rFonts w:ascii="Consolas" w:hAnsi="Consolas" w:cs="Consolas"/>
                  <w:sz w:val="20"/>
                  <w:szCs w:val="20"/>
                  <w:lang w:val="en-PH"/>
                </w:rPr>
                <w:t>bula</w:t>
              </w:r>
              <w:r>
                <w:rPr>
                  <w:rFonts w:ascii="Consolas" w:hAnsi="Consolas" w:cs="Consolas"/>
                  <w:sz w:val="20"/>
                  <w:szCs w:val="20"/>
                  <w:lang w:val="en-PH"/>
                </w:rPr>
                <w:tab/>
                <w:t>bula</w:t>
              </w:r>
              <w:r>
                <w:rPr>
                  <w:rFonts w:ascii="Consolas" w:hAnsi="Consolas" w:cs="Consolas"/>
                  <w:sz w:val="20"/>
                  <w:szCs w:val="20"/>
                  <w:lang w:val="en-PH"/>
                </w:rPr>
                <w:tab/>
                <w:t>TAG NCOM 2</w:t>
              </w:r>
            </w:ins>
          </w:p>
          <w:p w14:paraId="0848E13F" w14:textId="77777777" w:rsidR="00F64801" w:rsidRDefault="00F64801" w:rsidP="00F64801">
            <w:pPr>
              <w:autoSpaceDE w:val="0"/>
              <w:autoSpaceDN w:val="0"/>
              <w:adjustRightInd w:val="0"/>
              <w:rPr>
                <w:ins w:id="9434" w:author="Vilson Lu" w:date="2014-08-22T08:54:00Z"/>
                <w:rFonts w:ascii="Consolas" w:hAnsi="Consolas" w:cs="Consolas"/>
                <w:sz w:val="20"/>
                <w:szCs w:val="20"/>
                <w:lang w:val="en-PH"/>
              </w:rPr>
            </w:pPr>
            <w:ins w:id="9435" w:author="Vilson Lu" w:date="2014-08-22T08:54:00Z">
              <w:r>
                <w:rPr>
                  <w:rFonts w:ascii="Consolas" w:hAnsi="Consolas" w:cs="Consolas"/>
                  <w:sz w:val="20"/>
                  <w:szCs w:val="20"/>
                  <w:lang w:val="en-PH"/>
                </w:rPr>
                <w:t>bulag</w:t>
              </w:r>
              <w:r>
                <w:rPr>
                  <w:rFonts w:ascii="Consolas" w:hAnsi="Consolas" w:cs="Consolas"/>
                  <w:sz w:val="20"/>
                  <w:szCs w:val="20"/>
                  <w:lang w:val="en-PH"/>
                </w:rPr>
                <w:tab/>
                <w:t>bulag</w:t>
              </w:r>
              <w:r>
                <w:rPr>
                  <w:rFonts w:ascii="Consolas" w:hAnsi="Consolas" w:cs="Consolas"/>
                  <w:sz w:val="20"/>
                  <w:szCs w:val="20"/>
                  <w:lang w:val="en-PH"/>
                </w:rPr>
                <w:tab/>
                <w:t>TAG NCOM 2</w:t>
              </w:r>
            </w:ins>
          </w:p>
          <w:p w14:paraId="6EF5DB97" w14:textId="77777777" w:rsidR="00F64801" w:rsidRDefault="00F64801" w:rsidP="00F64801">
            <w:pPr>
              <w:autoSpaceDE w:val="0"/>
              <w:autoSpaceDN w:val="0"/>
              <w:adjustRightInd w:val="0"/>
              <w:rPr>
                <w:ins w:id="9436" w:author="Vilson Lu" w:date="2014-08-22T08:54:00Z"/>
                <w:rFonts w:ascii="Consolas" w:hAnsi="Consolas" w:cs="Consolas"/>
                <w:sz w:val="20"/>
                <w:szCs w:val="20"/>
                <w:lang w:val="en-PH"/>
              </w:rPr>
            </w:pPr>
            <w:ins w:id="9437" w:author="Vilson Lu" w:date="2014-08-22T08:54:00Z">
              <w:r>
                <w:rPr>
                  <w:rFonts w:ascii="Consolas" w:hAnsi="Consolas" w:cs="Consolas"/>
                  <w:sz w:val="20"/>
                  <w:szCs w:val="20"/>
                  <w:lang w:val="en-PH"/>
                </w:rPr>
                <w:t>bulak</w:t>
              </w:r>
              <w:r>
                <w:rPr>
                  <w:rFonts w:ascii="Consolas" w:hAnsi="Consolas" w:cs="Consolas"/>
                  <w:sz w:val="20"/>
                  <w:szCs w:val="20"/>
                  <w:lang w:val="en-PH"/>
                </w:rPr>
                <w:tab/>
                <w:t>bulak</w:t>
              </w:r>
              <w:r>
                <w:rPr>
                  <w:rFonts w:ascii="Consolas" w:hAnsi="Consolas" w:cs="Consolas"/>
                  <w:sz w:val="20"/>
                  <w:szCs w:val="20"/>
                  <w:lang w:val="en-PH"/>
                </w:rPr>
                <w:tab/>
                <w:t>TAG NCOM 2</w:t>
              </w:r>
            </w:ins>
          </w:p>
          <w:p w14:paraId="3AD23CF5" w14:textId="68F6286A" w:rsidR="00F64801" w:rsidRDefault="00F64801" w:rsidP="00F64801">
            <w:pPr>
              <w:pStyle w:val="Content2"/>
              <w:keepNext/>
              <w:ind w:left="0"/>
              <w:rPr>
                <w:ins w:id="9438" w:author="Vilson Lu" w:date="2014-08-22T08:50:00Z"/>
              </w:rPr>
              <w:pPrChange w:id="9439" w:author="Vilson Lu" w:date="2014-08-22T08:50:00Z">
                <w:pPr>
                  <w:pStyle w:val="Content2"/>
                  <w:ind w:left="0"/>
                </w:pPr>
              </w:pPrChange>
            </w:pPr>
            <w:ins w:id="9440" w:author="Vilson Lu" w:date="2014-08-22T08:54:00Z">
              <w:r>
                <w:rPr>
                  <w:rFonts w:ascii="Consolas" w:hAnsi="Consolas" w:cs="Consolas"/>
                  <w:lang w:val="en-PH"/>
                </w:rPr>
                <w:t>bulalas</w:t>
              </w:r>
              <w:r>
                <w:rPr>
                  <w:rFonts w:ascii="Consolas" w:hAnsi="Consolas" w:cs="Consolas"/>
                  <w:lang w:val="en-PH"/>
                </w:rPr>
                <w:tab/>
                <w:t>bulalas</w:t>
              </w:r>
              <w:r>
                <w:rPr>
                  <w:rFonts w:ascii="Consolas" w:hAnsi="Consolas" w:cs="Consolas"/>
                  <w:lang w:val="en-PH"/>
                </w:rPr>
                <w:tab/>
                <w:t>TAG NCOM 2</w:t>
              </w:r>
            </w:ins>
          </w:p>
        </w:tc>
      </w:tr>
    </w:tbl>
    <w:p w14:paraId="4A47B776" w14:textId="2CEA9AC5" w:rsidR="00F64801" w:rsidRPr="00F27329" w:rsidRDefault="00F64801" w:rsidP="00F64801">
      <w:pPr>
        <w:pStyle w:val="Caption"/>
        <w:rPr>
          <w:ins w:id="9441" w:author="Vilson Lu" w:date="2014-08-22T08:48:00Z"/>
          <w:rPrChange w:id="9442" w:author="Vilson Lu" w:date="2014-08-22T08:48:00Z">
            <w:rPr>
              <w:ins w:id="9443" w:author="Vilson Lu" w:date="2014-08-22T08:48:00Z"/>
            </w:rPr>
          </w:rPrChange>
        </w:rPr>
        <w:pPrChange w:id="9444" w:author="Vilson Lu" w:date="2014-08-22T08:50:00Z">
          <w:pPr>
            <w:pStyle w:val="Heading4"/>
          </w:pPr>
        </w:pPrChange>
      </w:pPr>
      <w:bookmarkStart w:id="9445" w:name="_Ref396461026"/>
      <w:ins w:id="9446" w:author="Vilson Lu" w:date="2014-08-22T08:50:00Z">
        <w:r>
          <w:t xml:space="preserve">Table </w:t>
        </w:r>
        <w:r>
          <w:fldChar w:fldCharType="begin"/>
        </w:r>
        <w:r>
          <w:instrText xml:space="preserve"> STYLEREF 1 \s </w:instrText>
        </w:r>
      </w:ins>
      <w:r>
        <w:fldChar w:fldCharType="separate"/>
      </w:r>
      <w:r>
        <w:rPr>
          <w:noProof/>
        </w:rPr>
        <w:t>4</w:t>
      </w:r>
      <w:ins w:id="9447" w:author="Vilson Lu" w:date="2014-08-22T08:50:00Z">
        <w:r>
          <w:fldChar w:fldCharType="end"/>
        </w:r>
        <w:r>
          <w:noBreakHyphen/>
        </w:r>
        <w:r>
          <w:fldChar w:fldCharType="begin"/>
        </w:r>
        <w:r>
          <w:instrText xml:space="preserve"> SEQ Table \* ARABIC \s 1 </w:instrText>
        </w:r>
      </w:ins>
      <w:r>
        <w:fldChar w:fldCharType="separate"/>
      </w:r>
      <w:ins w:id="9448" w:author="Vilson Lu" w:date="2014-08-22T08:50:00Z">
        <w:r>
          <w:rPr>
            <w:noProof/>
          </w:rPr>
          <w:t>12</w:t>
        </w:r>
        <w:r>
          <w:fldChar w:fldCharType="end"/>
        </w:r>
        <w:bookmarkEnd w:id="9445"/>
        <w:r>
          <w:t>. Excerpts of</w:t>
        </w:r>
        <w:r>
          <w:t xml:space="preserve"> </w:t>
        </w:r>
        <w:r>
          <w:t>the POS Dictionary</w:t>
        </w:r>
      </w:ins>
    </w:p>
    <w:p w14:paraId="4DBA4354" w14:textId="77777777" w:rsidR="00EE1DDC" w:rsidRDefault="00EE1DDC" w:rsidP="00EE1DDC">
      <w:pPr>
        <w:pStyle w:val="Heading4"/>
        <w:rPr>
          <w:ins w:id="9449" w:author="Vilson Lu" w:date="2014-08-22T01:14:00Z"/>
        </w:rPr>
      </w:pPr>
      <w:commentRangeStart w:id="9450"/>
      <w:ins w:id="9451" w:author="Vilson Lu" w:date="2014-08-22T01:14:00Z">
        <w:r>
          <w:t xml:space="preserve">Ontology </w:t>
        </w:r>
        <w:commentRangeEnd w:id="9450"/>
        <w:r>
          <w:rPr>
            <w:rStyle w:val="CommentReference"/>
            <w:b w:val="0"/>
          </w:rPr>
          <w:commentReference w:id="9450"/>
        </w:r>
      </w:ins>
    </w:p>
    <w:p w14:paraId="7DB5D643" w14:textId="77777777" w:rsidR="00EE1DDC" w:rsidRDefault="00EE1DDC" w:rsidP="00EE1DDC">
      <w:pPr>
        <w:pStyle w:val="Content2"/>
        <w:ind w:left="0"/>
        <w:rPr>
          <w:ins w:id="9452" w:author="Vilson Lu" w:date="2014-08-22T01:14:00Z"/>
        </w:rPr>
      </w:pPr>
    </w:p>
    <w:p w14:paraId="43E9C5FF" w14:textId="6B19789B" w:rsidR="00EE1DDC" w:rsidRDefault="00EE1DDC" w:rsidP="00EE1DDC">
      <w:pPr>
        <w:pStyle w:val="Content2"/>
        <w:rPr>
          <w:ins w:id="9453" w:author="Vilson Lu" w:date="2014-08-22T05:09:00Z"/>
        </w:rPr>
      </w:pPr>
      <w:ins w:id="9454" w:author="Vilson Lu" w:date="2014-08-22T01:14:00Z">
        <w:r>
          <w:t xml:space="preserve">For the ontology, this will be </w:t>
        </w:r>
      </w:ins>
      <w:ins w:id="9455" w:author="Vilson Lu" w:date="2014-08-22T09:01:00Z">
        <w:r w:rsidR="00F64801">
          <w:t>created</w:t>
        </w:r>
      </w:ins>
      <w:ins w:id="9456" w:author="Vilson Lu" w:date="2014-08-22T01:14:00Z">
        <w:r>
          <w:t xml:space="preserve"> manually. The domain of the ontology will be disaster, specifically for relief operations. Then, the next step would be identification of the terms. After identifying the terms, the concept, properties, and constraints will be defined. Next would be the class instantiations.</w:t>
        </w:r>
      </w:ins>
      <w:ins w:id="9457" w:author="Vilson Lu" w:date="2014-08-22T05:44:00Z">
        <w:r w:rsidR="003E48B6">
          <w:t xml:space="preserve"> The format of the ontology will be in OWL</w:t>
        </w:r>
      </w:ins>
      <w:ins w:id="9458" w:author="Vilson Lu" w:date="2014-08-22T08:41:00Z">
        <w:r w:rsidR="00F27329">
          <w:t xml:space="preserve"> (</w:t>
        </w:r>
        <w:r w:rsidR="00F27329">
          <w:fldChar w:fldCharType="begin"/>
        </w:r>
        <w:r w:rsidR="00F27329">
          <w:instrText xml:space="preserve"> REF _Ref396460234 \h </w:instrText>
        </w:r>
      </w:ins>
      <w:r w:rsidR="00F27329">
        <w:fldChar w:fldCharType="separate"/>
      </w:r>
      <w:ins w:id="9459" w:author="Vilson Lu" w:date="2014-08-22T08:41:00Z">
        <w:r w:rsidR="00F27329">
          <w:t xml:space="preserve">Code Listing </w:t>
        </w:r>
        <w:r w:rsidR="00F27329">
          <w:rPr>
            <w:noProof/>
          </w:rPr>
          <w:t>6</w:t>
        </w:r>
        <w:r w:rsidR="00F27329">
          <w:noBreakHyphen/>
        </w:r>
        <w:r w:rsidR="00F27329">
          <w:rPr>
            <w:noProof/>
          </w:rPr>
          <w:t>1</w:t>
        </w:r>
        <w:r w:rsidR="00F27329">
          <w:fldChar w:fldCharType="end"/>
        </w:r>
      </w:ins>
      <w:ins w:id="9460" w:author="Vilson Lu" w:date="2014-08-22T08:42:00Z">
        <w:r w:rsidR="00F27329">
          <w:t>)</w:t>
        </w:r>
      </w:ins>
      <w:ins w:id="9461" w:author="Vilson Lu" w:date="2014-08-22T05:44:00Z">
        <w:r w:rsidR="003E48B6">
          <w:t>.</w:t>
        </w:r>
      </w:ins>
      <w:ins w:id="9462" w:author="Vilson Lu" w:date="2014-08-22T05:12:00Z">
        <w:r w:rsidR="00C81FB8">
          <w:t xml:space="preserve"> </w:t>
        </w:r>
      </w:ins>
      <w:ins w:id="9463" w:author="Vilson Lu" w:date="2014-08-22T05:13:00Z">
        <w:r w:rsidR="00C81FB8">
          <w:fldChar w:fldCharType="begin"/>
        </w:r>
        <w:r w:rsidR="00C81FB8">
          <w:instrText xml:space="preserve"> REF _Ref396447718 \h </w:instrText>
        </w:r>
      </w:ins>
      <w:r w:rsidR="00C81FB8">
        <w:fldChar w:fldCharType="separate"/>
      </w:r>
      <w:ins w:id="9464" w:author="Vilson Lu" w:date="2014-08-22T05:13:00Z">
        <w:r w:rsidR="00C81FB8">
          <w:t xml:space="preserve">Figure </w:t>
        </w:r>
        <w:r w:rsidR="00C81FB8">
          <w:rPr>
            <w:noProof/>
          </w:rPr>
          <w:t>4</w:t>
        </w:r>
        <w:r w:rsidR="00C81FB8">
          <w:noBreakHyphen/>
        </w:r>
        <w:r w:rsidR="00C81FB8">
          <w:rPr>
            <w:noProof/>
          </w:rPr>
          <w:t>2</w:t>
        </w:r>
        <w:r w:rsidR="00C81FB8">
          <w:fldChar w:fldCharType="end"/>
        </w:r>
        <w:r w:rsidR="00C81FB8">
          <w:t xml:space="preserve"> shows the ontology of the system</w:t>
        </w:r>
      </w:ins>
    </w:p>
    <w:p w14:paraId="3B1CB4D5" w14:textId="77777777" w:rsidR="00C81FB8" w:rsidRDefault="00C81FB8" w:rsidP="00EE1DDC">
      <w:pPr>
        <w:pStyle w:val="Content2"/>
        <w:rPr>
          <w:ins w:id="9465" w:author="Vilson Lu" w:date="2014-08-22T05:09:00Z"/>
        </w:rPr>
      </w:pPr>
    </w:p>
    <w:p w14:paraId="168890CD" w14:textId="41E33FD9" w:rsidR="00C81FB8" w:rsidRDefault="00C81FB8">
      <w:pPr>
        <w:pStyle w:val="Content2"/>
        <w:keepNext/>
        <w:jc w:val="center"/>
        <w:rPr>
          <w:ins w:id="9466" w:author="Vilson Lu" w:date="2014-08-22T05:10:00Z"/>
        </w:rPr>
        <w:pPrChange w:id="9467" w:author="Vilson Lu" w:date="2014-08-22T05:10:00Z">
          <w:pPr>
            <w:pStyle w:val="Content2"/>
            <w:jc w:val="center"/>
          </w:pPr>
        </w:pPrChange>
      </w:pPr>
      <w:ins w:id="9468" w:author="Vilson Lu" w:date="2014-08-22T05:12:00Z">
        <w:r>
          <w:rPr>
            <w:noProof/>
            <w:lang w:val="en-PH" w:eastAsia="zh-CN"/>
          </w:rPr>
          <w:lastRenderedPageBreak/>
          <w:drawing>
            <wp:inline distT="0" distB="0" distL="0" distR="0" wp14:anchorId="46153D66" wp14:editId="2BD7C6B0">
              <wp:extent cx="4105731" cy="58102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ntology.png"/>
                      <pic:cNvPicPr/>
                    </pic:nvPicPr>
                    <pic:blipFill>
                      <a:blip r:embed="rId28">
                        <a:extLst>
                          <a:ext uri="{28A0092B-C50C-407E-A947-70E740481C1C}">
                            <a14:useLocalDpi xmlns:a14="http://schemas.microsoft.com/office/drawing/2010/main" val="0"/>
                          </a:ext>
                        </a:extLst>
                      </a:blip>
                      <a:stretch>
                        <a:fillRect/>
                      </a:stretch>
                    </pic:blipFill>
                    <pic:spPr>
                      <a:xfrm>
                        <a:off x="0" y="0"/>
                        <a:ext cx="4106684" cy="5811599"/>
                      </a:xfrm>
                      <a:prstGeom prst="rect">
                        <a:avLst/>
                      </a:prstGeom>
                      <a:ln>
                        <a:solidFill>
                          <a:schemeClr val="tx1"/>
                        </a:solidFill>
                      </a:ln>
                    </pic:spPr>
                  </pic:pic>
                </a:graphicData>
              </a:graphic>
            </wp:inline>
          </w:drawing>
        </w:r>
      </w:ins>
    </w:p>
    <w:p w14:paraId="16439232" w14:textId="08DDB962" w:rsidR="00C81FB8" w:rsidRDefault="00C81FB8">
      <w:pPr>
        <w:pStyle w:val="Caption"/>
        <w:rPr>
          <w:ins w:id="9469" w:author="Vilson Lu" w:date="2014-08-22T01:14:00Z"/>
        </w:rPr>
        <w:pPrChange w:id="9470" w:author="Vilson Lu" w:date="2014-08-22T05:10:00Z">
          <w:pPr>
            <w:pStyle w:val="Content2"/>
          </w:pPr>
        </w:pPrChange>
      </w:pPr>
      <w:bookmarkStart w:id="9471" w:name="_Ref396447718"/>
      <w:ins w:id="9472" w:author="Vilson Lu" w:date="2014-08-22T05:10:00Z">
        <w:r>
          <w:t xml:space="preserve">Figure </w:t>
        </w:r>
        <w:r>
          <w:fldChar w:fldCharType="begin"/>
        </w:r>
        <w:r>
          <w:instrText xml:space="preserve"> STYLEREF 1 \s </w:instrText>
        </w:r>
      </w:ins>
      <w:r>
        <w:fldChar w:fldCharType="separate"/>
      </w:r>
      <w:r>
        <w:rPr>
          <w:noProof/>
        </w:rPr>
        <w:t>4</w:t>
      </w:r>
      <w:ins w:id="9473" w:author="Vilson Lu" w:date="2014-08-22T05:10:00Z">
        <w:r>
          <w:fldChar w:fldCharType="end"/>
        </w:r>
        <w:r>
          <w:noBreakHyphen/>
        </w:r>
        <w:r>
          <w:fldChar w:fldCharType="begin"/>
        </w:r>
        <w:r>
          <w:instrText xml:space="preserve"> SEQ Figure \* ARABIC \s 1 </w:instrText>
        </w:r>
      </w:ins>
      <w:r>
        <w:fldChar w:fldCharType="separate"/>
      </w:r>
      <w:ins w:id="9474" w:author="Vilson Lu" w:date="2014-08-22T05:10:00Z">
        <w:r>
          <w:rPr>
            <w:noProof/>
          </w:rPr>
          <w:t>2</w:t>
        </w:r>
        <w:r>
          <w:fldChar w:fldCharType="end"/>
        </w:r>
        <w:bookmarkEnd w:id="9471"/>
        <w:r>
          <w:t>. FILIET Ontology</w:t>
        </w:r>
      </w:ins>
    </w:p>
    <w:p w14:paraId="7A5D92A3" w14:textId="77777777" w:rsidR="00EE1DDC" w:rsidRDefault="00EE1DDC" w:rsidP="00EE1DDC">
      <w:pPr>
        <w:pStyle w:val="Content2"/>
        <w:ind w:left="0"/>
        <w:rPr>
          <w:ins w:id="9475" w:author="Vilson Lu" w:date="2014-08-22T01:14:00Z"/>
        </w:rPr>
      </w:pPr>
    </w:p>
    <w:p w14:paraId="79A654B3" w14:textId="77777777" w:rsidR="00F17C35" w:rsidRDefault="00F17C35">
      <w:pPr>
        <w:pStyle w:val="Heading2"/>
        <w:jc w:val="left"/>
        <w:rPr>
          <w:ins w:id="9476" w:author="Vilson Lu" w:date="2014-08-22T02:47:00Z"/>
        </w:rPr>
      </w:pPr>
      <w:bookmarkStart w:id="9477" w:name="_Toc396445050"/>
      <w:bookmarkStart w:id="9478" w:name="_Toc396453135"/>
      <w:ins w:id="9479" w:author="Vilson Lu" w:date="2014-08-22T02:46:00Z">
        <w:r>
          <w:t>System Functions</w:t>
        </w:r>
      </w:ins>
      <w:bookmarkEnd w:id="9477"/>
      <w:bookmarkEnd w:id="9478"/>
    </w:p>
    <w:p w14:paraId="5CFFA9AA" w14:textId="77777777" w:rsidR="00F17C35" w:rsidRPr="00F17C35" w:rsidRDefault="00F17C35">
      <w:pPr>
        <w:rPr>
          <w:ins w:id="9480" w:author="Vilson Lu" w:date="2014-08-22T02:46:00Z"/>
          <w:rPrChange w:id="9481" w:author="Vilson Lu" w:date="2014-08-22T02:47:00Z">
            <w:rPr>
              <w:ins w:id="9482" w:author="Vilson Lu" w:date="2014-08-22T02:46:00Z"/>
            </w:rPr>
          </w:rPrChange>
        </w:rPr>
        <w:pPrChange w:id="9483" w:author="Vilson Lu" w:date="2014-08-22T02:47:00Z">
          <w:pPr>
            <w:pStyle w:val="Heading2"/>
            <w:jc w:val="left"/>
          </w:pPr>
        </w:pPrChange>
      </w:pPr>
    </w:p>
    <w:p w14:paraId="6658989B" w14:textId="7D0C5401" w:rsidR="00AD098A" w:rsidRDefault="00AD098A">
      <w:pPr>
        <w:pStyle w:val="Heading2"/>
        <w:jc w:val="left"/>
      </w:pPr>
      <w:bookmarkStart w:id="9484" w:name="_Toc396445051"/>
      <w:bookmarkStart w:id="9485" w:name="_Toc396453136"/>
      <w:r>
        <w:t>Physical Environment and Resources</w:t>
      </w:r>
      <w:bookmarkEnd w:id="9006"/>
      <w:bookmarkEnd w:id="9484"/>
      <w:bookmarkEnd w:id="9485"/>
    </w:p>
    <w:p w14:paraId="6FE35942" w14:textId="77777777" w:rsidR="00AD098A" w:rsidRDefault="00AD098A" w:rsidP="00AD098A">
      <w:pPr>
        <w:pStyle w:val="Content"/>
      </w:pPr>
    </w:p>
    <w:p w14:paraId="7FE428D7" w14:textId="77777777" w:rsidR="00AD098A" w:rsidRDefault="00AD098A" w:rsidP="00AD098A">
      <w:pPr>
        <w:pStyle w:val="Content"/>
      </w:pPr>
      <w:r>
        <w:t>This section outlines the minimum software and hardware requirements of the system.</w:t>
      </w:r>
    </w:p>
    <w:p w14:paraId="6EFFC7A6" w14:textId="77777777" w:rsidR="00AD098A" w:rsidRDefault="00AD098A" w:rsidP="00AD098A">
      <w:pPr>
        <w:pStyle w:val="Content"/>
      </w:pPr>
    </w:p>
    <w:p w14:paraId="659B1BC5" w14:textId="14D436E9" w:rsidR="00AD098A" w:rsidRDefault="00AD098A" w:rsidP="00AD098A">
      <w:pPr>
        <w:pStyle w:val="Heading3"/>
      </w:pPr>
      <w:bookmarkStart w:id="9486" w:name="_Toc395181729"/>
      <w:bookmarkStart w:id="9487" w:name="_Toc396445052"/>
      <w:bookmarkStart w:id="9488" w:name="_Toc396453137"/>
      <w:r>
        <w:t>Minimum Software Requirements</w:t>
      </w:r>
      <w:bookmarkEnd w:id="9486"/>
      <w:bookmarkEnd w:id="9487"/>
      <w:bookmarkEnd w:id="9488"/>
    </w:p>
    <w:p w14:paraId="0A854723" w14:textId="77777777" w:rsidR="00AD098A" w:rsidRPr="00497EF3" w:rsidRDefault="00AD098A" w:rsidP="00AD098A">
      <w:pPr>
        <w:rPr>
          <w:sz w:val="20"/>
          <w:szCs w:val="20"/>
        </w:rPr>
      </w:pPr>
    </w:p>
    <w:p w14:paraId="3606B2C7" w14:textId="77777777" w:rsidR="00AD098A" w:rsidRPr="00497EF3" w:rsidRDefault="00AD098A" w:rsidP="00AD098A">
      <w:pPr>
        <w:pStyle w:val="ListParagraph"/>
        <w:numPr>
          <w:ilvl w:val="0"/>
          <w:numId w:val="23"/>
        </w:numPr>
        <w:jc w:val="both"/>
        <w:rPr>
          <w:sz w:val="20"/>
          <w:szCs w:val="20"/>
        </w:rPr>
      </w:pPr>
      <w:r w:rsidRPr="00497EF3">
        <w:rPr>
          <w:sz w:val="20"/>
          <w:szCs w:val="20"/>
        </w:rPr>
        <w:t>Windows 7</w:t>
      </w:r>
    </w:p>
    <w:p w14:paraId="3A054473" w14:textId="77777777" w:rsidR="00AD098A" w:rsidRPr="00497EF3" w:rsidRDefault="00AD098A" w:rsidP="00AD098A">
      <w:pPr>
        <w:pStyle w:val="ListParagraph"/>
        <w:numPr>
          <w:ilvl w:val="0"/>
          <w:numId w:val="23"/>
        </w:numPr>
        <w:jc w:val="both"/>
        <w:rPr>
          <w:sz w:val="20"/>
          <w:szCs w:val="20"/>
        </w:rPr>
      </w:pPr>
      <w:r w:rsidRPr="00497EF3">
        <w:rPr>
          <w:sz w:val="20"/>
          <w:szCs w:val="20"/>
        </w:rPr>
        <w:t>MySQL</w:t>
      </w:r>
    </w:p>
    <w:p w14:paraId="771FC68B" w14:textId="77777777" w:rsidR="00AD098A" w:rsidRPr="00497EF3" w:rsidRDefault="00AD098A" w:rsidP="00AD098A">
      <w:pPr>
        <w:pStyle w:val="ListParagraph"/>
        <w:numPr>
          <w:ilvl w:val="0"/>
          <w:numId w:val="23"/>
        </w:numPr>
        <w:jc w:val="both"/>
        <w:rPr>
          <w:sz w:val="20"/>
          <w:szCs w:val="20"/>
        </w:rPr>
      </w:pPr>
      <w:r w:rsidRPr="00497EF3">
        <w:rPr>
          <w:sz w:val="20"/>
          <w:szCs w:val="20"/>
        </w:rPr>
        <w:t>Java 1.7.0</w:t>
      </w:r>
    </w:p>
    <w:p w14:paraId="1910A960" w14:textId="77777777" w:rsidR="00AD098A" w:rsidRDefault="00AD098A" w:rsidP="00AD098A">
      <w:pPr>
        <w:pStyle w:val="ListParagraph"/>
        <w:ind w:left="1800"/>
      </w:pPr>
    </w:p>
    <w:p w14:paraId="2F3E8A7D" w14:textId="3239DE3E" w:rsidR="00AD098A" w:rsidRDefault="00AD098A">
      <w:pPr>
        <w:pStyle w:val="Heading3"/>
      </w:pPr>
      <w:bookmarkStart w:id="9489" w:name="_Toc395181730"/>
      <w:bookmarkStart w:id="9490" w:name="_Toc396445053"/>
      <w:bookmarkStart w:id="9491" w:name="_Toc396453138"/>
      <w:r>
        <w:lastRenderedPageBreak/>
        <w:t xml:space="preserve">Minimum Hardware </w:t>
      </w:r>
      <w:r w:rsidRPr="00497EF3">
        <w:t>Requirements</w:t>
      </w:r>
      <w:bookmarkEnd w:id="9489"/>
      <w:bookmarkEnd w:id="9490"/>
      <w:bookmarkEnd w:id="9491"/>
    </w:p>
    <w:p w14:paraId="0D53A33F" w14:textId="77777777" w:rsidR="00AD098A" w:rsidRPr="00497EF3" w:rsidRDefault="00AD098A" w:rsidP="00AD098A">
      <w:pPr>
        <w:rPr>
          <w:sz w:val="20"/>
          <w:szCs w:val="20"/>
        </w:rPr>
      </w:pPr>
    </w:p>
    <w:p w14:paraId="5CAA6673" w14:textId="77777777" w:rsidR="00AD098A" w:rsidDel="00751528" w:rsidRDefault="00AD098A">
      <w:pPr>
        <w:pStyle w:val="ListParagraph"/>
        <w:numPr>
          <w:ilvl w:val="0"/>
          <w:numId w:val="24"/>
        </w:numPr>
        <w:jc w:val="both"/>
        <w:rPr>
          <w:del w:id="9492" w:author="TinTin Kalaw" w:date="2014-08-16T14:15:00Z"/>
          <w:sz w:val="20"/>
          <w:szCs w:val="20"/>
        </w:rPr>
        <w:pPrChange w:id="9493" w:author="TinTin Kalaw" w:date="2014-08-16T14:15:00Z">
          <w:pPr/>
        </w:pPrChange>
      </w:pPr>
      <w:r w:rsidRPr="00497EF3">
        <w:rPr>
          <w:sz w:val="20"/>
          <w:szCs w:val="20"/>
        </w:rPr>
        <w:t>2 GB RAM</w:t>
      </w:r>
    </w:p>
    <w:p w14:paraId="488018E5" w14:textId="77777777" w:rsidR="00751528" w:rsidRPr="00497EF3" w:rsidRDefault="00751528" w:rsidP="00AD098A">
      <w:pPr>
        <w:pStyle w:val="ListParagraph"/>
        <w:numPr>
          <w:ilvl w:val="0"/>
          <w:numId w:val="24"/>
        </w:numPr>
        <w:jc w:val="both"/>
        <w:rPr>
          <w:ins w:id="9494" w:author="TinTin Kalaw" w:date="2014-08-16T14:15:00Z"/>
          <w:sz w:val="20"/>
          <w:szCs w:val="20"/>
        </w:rPr>
      </w:pPr>
    </w:p>
    <w:p w14:paraId="758465B7" w14:textId="0CA27FE5" w:rsidR="00F17C35" w:rsidRDefault="00AD098A">
      <w:pPr>
        <w:pStyle w:val="ListParagraph"/>
        <w:numPr>
          <w:ilvl w:val="0"/>
          <w:numId w:val="24"/>
        </w:numPr>
        <w:jc w:val="both"/>
        <w:rPr>
          <w:ins w:id="9495" w:author="Vilson Lu" w:date="2014-08-22T02:47:00Z"/>
          <w:sz w:val="20"/>
          <w:szCs w:val="20"/>
        </w:rPr>
      </w:pPr>
      <w:r w:rsidRPr="00751528">
        <w:rPr>
          <w:sz w:val="20"/>
          <w:szCs w:val="20"/>
          <w:rPrChange w:id="9496" w:author="TinTin Kalaw" w:date="2014-08-16T14:15:00Z">
            <w:rPr/>
          </w:rPrChange>
        </w:rPr>
        <w:t>Serv</w:t>
      </w:r>
      <w:ins w:id="9497" w:author="Vilson Lu" w:date="2014-08-16T15:42:00Z">
        <w:r w:rsidR="00DB37A8">
          <w:rPr>
            <w:sz w:val="20"/>
            <w:szCs w:val="20"/>
          </w:rPr>
          <w:t>er</w:t>
        </w:r>
      </w:ins>
    </w:p>
    <w:p w14:paraId="51111DDA" w14:textId="77777777" w:rsidR="00F17C35" w:rsidRDefault="00F17C35">
      <w:pPr>
        <w:rPr>
          <w:ins w:id="9498" w:author="Vilson Lu" w:date="2014-08-22T02:47:00Z"/>
          <w:sz w:val="20"/>
          <w:szCs w:val="20"/>
        </w:rPr>
      </w:pPr>
      <w:ins w:id="9499" w:author="Vilson Lu" w:date="2014-08-22T02:47:00Z">
        <w:r>
          <w:rPr>
            <w:sz w:val="20"/>
            <w:szCs w:val="20"/>
          </w:rPr>
          <w:br w:type="page"/>
        </w:r>
      </w:ins>
    </w:p>
    <w:p w14:paraId="10293D52" w14:textId="77AB0963" w:rsidR="00AD098A" w:rsidRPr="00DB37A8" w:rsidDel="00F17C35" w:rsidRDefault="00AD098A">
      <w:pPr>
        <w:jc w:val="both"/>
        <w:rPr>
          <w:del w:id="9500" w:author="Vilson Lu" w:date="2014-08-22T02:46:00Z"/>
          <w:sz w:val="20"/>
          <w:szCs w:val="20"/>
          <w:rPrChange w:id="9501" w:author="Vilson Lu" w:date="2014-08-16T15:42:00Z">
            <w:rPr>
              <w:del w:id="9502" w:author="Vilson Lu" w:date="2014-08-22T02:46:00Z"/>
            </w:rPr>
          </w:rPrChange>
        </w:rPr>
        <w:pPrChange w:id="9503" w:author="Vilson Lu" w:date="2014-08-16T15:42:00Z">
          <w:pPr>
            <w:pStyle w:val="ListParagraph"/>
            <w:numPr>
              <w:numId w:val="24"/>
            </w:numPr>
            <w:ind w:left="1800" w:hanging="360"/>
            <w:jc w:val="both"/>
          </w:pPr>
        </w:pPrChange>
      </w:pPr>
      <w:del w:id="9504" w:author="Vilson Lu" w:date="2014-08-16T15:42:00Z">
        <w:r w:rsidRPr="00D75233" w:rsidDel="00DB37A8">
          <w:rPr>
            <w:b/>
          </w:rPr>
          <w:lastRenderedPageBreak/>
          <w:delText>er</w:delText>
        </w:r>
      </w:del>
      <w:bookmarkStart w:id="9505" w:name="_Toc396184368"/>
      <w:bookmarkStart w:id="9506" w:name="_Toc396194034"/>
      <w:bookmarkStart w:id="9507" w:name="_Toc396200195"/>
      <w:bookmarkStart w:id="9508" w:name="_Toc396445054"/>
      <w:bookmarkStart w:id="9509" w:name="_Toc396453139"/>
      <w:bookmarkEnd w:id="9505"/>
      <w:bookmarkEnd w:id="9506"/>
      <w:bookmarkEnd w:id="9507"/>
      <w:bookmarkEnd w:id="9508"/>
      <w:bookmarkEnd w:id="9509"/>
    </w:p>
    <w:p w14:paraId="5365A1C7" w14:textId="77941039" w:rsidR="000F02B8" w:rsidDel="00F17C35" w:rsidRDefault="000F02B8">
      <w:pPr>
        <w:rPr>
          <w:del w:id="9510" w:author="Vilson Lu" w:date="2014-08-22T02:46:00Z"/>
        </w:rPr>
      </w:pPr>
      <w:bookmarkStart w:id="9511" w:name="_Toc396184369"/>
      <w:bookmarkStart w:id="9512" w:name="_Toc396194035"/>
      <w:bookmarkStart w:id="9513" w:name="_Toc396200196"/>
      <w:bookmarkStart w:id="9514" w:name="_Toc396445055"/>
      <w:bookmarkStart w:id="9515" w:name="_Toc396453140"/>
      <w:bookmarkEnd w:id="9511"/>
      <w:bookmarkEnd w:id="9512"/>
      <w:bookmarkEnd w:id="9513"/>
      <w:bookmarkEnd w:id="9514"/>
      <w:bookmarkEnd w:id="9515"/>
    </w:p>
    <w:p w14:paraId="50AD8CC8" w14:textId="063F6541" w:rsidR="00497EF3" w:rsidDel="00F17C35" w:rsidRDefault="00497EF3">
      <w:pPr>
        <w:rPr>
          <w:del w:id="9516" w:author="Vilson Lu" w:date="2014-08-22T02:46:00Z"/>
        </w:rPr>
      </w:pPr>
      <w:del w:id="9517" w:author="Vilson Lu" w:date="2014-08-22T02:46:00Z">
        <w:r w:rsidDel="00F17C35">
          <w:br w:type="page"/>
        </w:r>
      </w:del>
    </w:p>
    <w:p w14:paraId="732D6C8D" w14:textId="567FE799" w:rsidR="00497EF3" w:rsidDel="00F17C35" w:rsidRDefault="00497EF3">
      <w:pPr>
        <w:rPr>
          <w:del w:id="9518" w:author="Vilson Lu" w:date="2014-08-22T02:46:00Z"/>
        </w:rPr>
        <w:pPrChange w:id="9519" w:author="Vilson Lu" w:date="2014-08-16T15:42:00Z">
          <w:pPr>
            <w:pStyle w:val="Heading1"/>
          </w:pPr>
        </w:pPrChange>
      </w:pPr>
      <w:del w:id="9520" w:author="Vilson Lu" w:date="2014-08-22T02:46:00Z">
        <w:r w:rsidRPr="0086093C" w:rsidDel="00F17C35">
          <w:delText>References</w:delText>
        </w:r>
        <w:bookmarkStart w:id="9521" w:name="_Toc396184370"/>
        <w:bookmarkStart w:id="9522" w:name="_Toc396194036"/>
        <w:bookmarkStart w:id="9523" w:name="_Toc396200197"/>
        <w:bookmarkStart w:id="9524" w:name="_Toc396445056"/>
        <w:bookmarkStart w:id="9525" w:name="_Toc396453141"/>
        <w:bookmarkEnd w:id="9521"/>
        <w:bookmarkEnd w:id="9522"/>
        <w:bookmarkEnd w:id="9523"/>
        <w:bookmarkEnd w:id="9524"/>
        <w:bookmarkEnd w:id="9525"/>
      </w:del>
    </w:p>
    <w:p w14:paraId="45940E47" w14:textId="03E4B007" w:rsidR="00AA0301" w:rsidDel="00F17C35" w:rsidRDefault="00AA0301">
      <w:pPr>
        <w:rPr>
          <w:del w:id="9526" w:author="Vilson Lu" w:date="2014-08-22T02:46:00Z"/>
        </w:rPr>
        <w:pPrChange w:id="9527" w:author="Vilson Lu" w:date="2014-08-16T15:42:00Z">
          <w:pPr>
            <w:pStyle w:val="Heading1"/>
          </w:pPr>
        </w:pPrChange>
      </w:pPr>
      <w:del w:id="9528" w:author="Vilson Lu" w:date="2014-08-22T02:46:00Z">
        <w:r w:rsidDel="00F17C35">
          <w:br w:type="page"/>
        </w:r>
      </w:del>
    </w:p>
    <w:p w14:paraId="19D4BCA9" w14:textId="7741AF0B" w:rsidR="007665FF" w:rsidDel="00F17C35" w:rsidRDefault="007665FF">
      <w:pPr>
        <w:rPr>
          <w:del w:id="9529" w:author="Vilson Lu" w:date="2014-08-22T02:46:00Z"/>
        </w:rPr>
        <w:sectPr w:rsidR="007665FF" w:rsidDel="00F17C35" w:rsidSect="005A3259">
          <w:pgSz w:w="12240" w:h="15840"/>
          <w:pgMar w:top="1440" w:right="1440" w:bottom="1440" w:left="1440" w:header="720" w:footer="720" w:gutter="0"/>
          <w:pgNumType w:start="1" w:chapStyle="1"/>
          <w:cols w:space="720"/>
          <w:docGrid w:linePitch="360"/>
        </w:sectPr>
        <w:pPrChange w:id="9530" w:author="Vilson Lu" w:date="2014-08-16T15:42:00Z">
          <w:pPr>
            <w:pStyle w:val="Heading1"/>
          </w:pPr>
        </w:pPrChange>
      </w:pPr>
      <w:bookmarkStart w:id="9531" w:name="_Toc395961292"/>
      <w:bookmarkStart w:id="9532" w:name="_Toc395961293"/>
      <w:bookmarkEnd w:id="9531"/>
      <w:bookmarkEnd w:id="9532"/>
    </w:p>
    <w:p w14:paraId="01E725B9" w14:textId="4A83114C" w:rsidR="005A3259" w:rsidRPr="00E45CE0" w:rsidDel="00F17C35" w:rsidRDefault="005A3259">
      <w:pPr>
        <w:rPr>
          <w:del w:id="9533" w:author="Vilson Lu" w:date="2014-08-22T02:46:00Z"/>
        </w:rPr>
        <w:pPrChange w:id="9534" w:author="Vilson Lu" w:date="2014-08-16T15:42:00Z">
          <w:pPr>
            <w:pStyle w:val="Heading1"/>
          </w:pPr>
        </w:pPrChange>
      </w:pPr>
      <w:del w:id="9535" w:author="Vilson Lu" w:date="2014-08-22T02:46:00Z">
        <w:r w:rsidRPr="00690D69" w:rsidDel="00F17C35">
          <w:delText>References</w:delText>
        </w:r>
        <w:bookmarkStart w:id="9536" w:name="_Toc396184371"/>
        <w:bookmarkStart w:id="9537" w:name="_Toc396194037"/>
        <w:bookmarkStart w:id="9538" w:name="_Toc396200198"/>
        <w:bookmarkStart w:id="9539" w:name="_Toc396445057"/>
        <w:bookmarkStart w:id="9540" w:name="_Toc396453142"/>
        <w:bookmarkEnd w:id="9536"/>
        <w:bookmarkEnd w:id="9537"/>
        <w:bookmarkEnd w:id="9538"/>
        <w:bookmarkEnd w:id="9539"/>
        <w:bookmarkEnd w:id="9540"/>
      </w:del>
    </w:p>
    <w:p w14:paraId="76FBF0BD" w14:textId="213B60EF" w:rsidR="003E0041" w:rsidRPr="00E45CE0" w:rsidDel="00F17C35" w:rsidRDefault="003E0041">
      <w:pPr>
        <w:rPr>
          <w:del w:id="9541" w:author="Vilson Lu" w:date="2014-08-22T02:46:00Z"/>
        </w:rPr>
        <w:pPrChange w:id="9542" w:author="Vilson Lu" w:date="2014-08-16T15:42:00Z">
          <w:pPr>
            <w:pStyle w:val="Heading1"/>
          </w:pPr>
        </w:pPrChange>
      </w:pPr>
      <w:bookmarkStart w:id="9543" w:name="_Toc396184372"/>
      <w:bookmarkStart w:id="9544" w:name="_Toc396194038"/>
      <w:bookmarkStart w:id="9545" w:name="_Toc396200199"/>
      <w:bookmarkStart w:id="9546" w:name="_Toc396445058"/>
      <w:bookmarkStart w:id="9547" w:name="_Toc396453143"/>
      <w:bookmarkEnd w:id="9543"/>
      <w:bookmarkEnd w:id="9544"/>
      <w:bookmarkEnd w:id="9545"/>
      <w:bookmarkEnd w:id="9546"/>
      <w:bookmarkEnd w:id="9547"/>
    </w:p>
    <w:p w14:paraId="65FDA564" w14:textId="7E027FDF" w:rsidR="003E0041" w:rsidRPr="00E45CE0" w:rsidDel="00F17C35" w:rsidRDefault="003E0041">
      <w:pPr>
        <w:rPr>
          <w:del w:id="9548" w:author="Vilson Lu" w:date="2014-08-22T02:46:00Z"/>
        </w:rPr>
        <w:pPrChange w:id="9549" w:author="Vilson Lu" w:date="2014-08-16T15:42:00Z">
          <w:pPr>
            <w:pStyle w:val="Heading1"/>
          </w:pPr>
        </w:pPrChange>
      </w:pPr>
      <w:bookmarkStart w:id="9550" w:name="_Toc396184373"/>
      <w:bookmarkStart w:id="9551" w:name="_Toc396194039"/>
      <w:bookmarkStart w:id="9552" w:name="_Toc396200200"/>
      <w:bookmarkStart w:id="9553" w:name="_Toc396445059"/>
      <w:bookmarkStart w:id="9554" w:name="_Toc396453144"/>
      <w:bookmarkEnd w:id="9550"/>
      <w:bookmarkEnd w:id="9551"/>
      <w:bookmarkEnd w:id="9552"/>
      <w:bookmarkEnd w:id="9553"/>
      <w:bookmarkEnd w:id="9554"/>
    </w:p>
    <w:p w14:paraId="4EBEE297" w14:textId="16D7D4E1" w:rsidR="003E0041" w:rsidRPr="00E45CE0" w:rsidDel="00F17C35" w:rsidRDefault="003E0041">
      <w:pPr>
        <w:rPr>
          <w:del w:id="9555" w:author="Vilson Lu" w:date="2014-08-22T02:46:00Z"/>
        </w:rPr>
        <w:pPrChange w:id="9556" w:author="Vilson Lu" w:date="2014-08-16T15:42:00Z">
          <w:pPr>
            <w:pStyle w:val="Heading1"/>
          </w:pPr>
        </w:pPrChange>
      </w:pPr>
      <w:del w:id="9557" w:author="Vilson Lu" w:date="2014-08-22T02:46:00Z">
        <w:r w:rsidRPr="00E45CE0" w:rsidDel="00F17C35">
          <w:rPr>
            <w:highlight w:val="white"/>
          </w:rPr>
          <w:delText xml:space="preserve">Universal McCann. (2008). Power to the people: Social media tracker wave 3. Retrieved from </w:delText>
        </w:r>
        <w:r w:rsidR="0032049A" w:rsidDel="00F17C35">
          <w:fldChar w:fldCharType="begin"/>
        </w:r>
        <w:r w:rsidR="0032049A" w:rsidDel="00F17C35">
          <w:delInstrText xml:space="preserve"> HYPERLINK "http://web.archive.org/web/20080921002044/http://www.universalmccann.com/Assets/wave_3_20080403093750.pdf" \h </w:delInstrText>
        </w:r>
        <w:r w:rsidR="0032049A" w:rsidDel="00F17C35">
          <w:fldChar w:fldCharType="separate"/>
        </w:r>
        <w:r w:rsidRPr="00E45CE0" w:rsidDel="00F17C35">
          <w:rPr>
            <w:highlight w:val="white"/>
          </w:rPr>
          <w:delText>h</w:delText>
        </w:r>
        <w:r w:rsidR="0032049A" w:rsidDel="00F17C35">
          <w:rPr>
            <w:highlight w:val="white"/>
          </w:rPr>
          <w:fldChar w:fldCharType="end"/>
        </w:r>
        <w:r w:rsidR="0032049A" w:rsidDel="00F17C35">
          <w:fldChar w:fldCharType="begin"/>
        </w:r>
        <w:r w:rsidR="0032049A" w:rsidDel="00F17C35">
          <w:delInstrText xml:space="preserve"> HYPERLINK "http://web.archive.org/web/20080921002044/http://www.universalmccann.com/Assets/wave_3_20080403093750.pdf" \h </w:delInstrText>
        </w:r>
        <w:r w:rsidR="0032049A" w:rsidDel="00F17C35">
          <w:fldChar w:fldCharType="separate"/>
        </w:r>
        <w:r w:rsidRPr="00E45CE0" w:rsidDel="00F17C35">
          <w:rPr>
            <w:highlight w:val="white"/>
          </w:rPr>
          <w:delText>ttp://web.archive.org/web/20080921002044/http://www.universalmccann.com/Assets/wave_3_20080403093750.pdf</w:delText>
        </w:r>
        <w:r w:rsidR="0032049A" w:rsidDel="00F17C35">
          <w:rPr>
            <w:highlight w:val="white"/>
          </w:rPr>
          <w:fldChar w:fldCharType="end"/>
        </w:r>
        <w:bookmarkStart w:id="9558" w:name="_Toc396184374"/>
        <w:bookmarkStart w:id="9559" w:name="_Toc396194040"/>
        <w:bookmarkStart w:id="9560" w:name="_Toc396200201"/>
        <w:bookmarkStart w:id="9561" w:name="_Toc396445060"/>
        <w:bookmarkStart w:id="9562" w:name="_Toc396453145"/>
        <w:bookmarkEnd w:id="9558"/>
        <w:bookmarkEnd w:id="9559"/>
        <w:bookmarkEnd w:id="9560"/>
        <w:bookmarkEnd w:id="9561"/>
        <w:bookmarkEnd w:id="9562"/>
      </w:del>
    </w:p>
    <w:p w14:paraId="7D1C2DC1" w14:textId="710E6D0A" w:rsidR="00CC1F1E" w:rsidRPr="00E45CE0" w:rsidDel="00F17C35" w:rsidRDefault="00CC1F1E">
      <w:pPr>
        <w:rPr>
          <w:del w:id="9563" w:author="Vilson Lu" w:date="2014-08-22T02:46:00Z"/>
        </w:rPr>
        <w:pPrChange w:id="9564" w:author="Vilson Lu" w:date="2014-08-16T15:42:00Z">
          <w:pPr>
            <w:pStyle w:val="Heading1"/>
          </w:pPr>
        </w:pPrChange>
      </w:pPr>
      <w:bookmarkStart w:id="9565" w:name="_Toc396184375"/>
      <w:bookmarkStart w:id="9566" w:name="_Toc396194041"/>
      <w:bookmarkStart w:id="9567" w:name="_Toc396200202"/>
      <w:bookmarkStart w:id="9568" w:name="_Toc396445061"/>
      <w:bookmarkStart w:id="9569" w:name="_Toc396453146"/>
      <w:bookmarkEnd w:id="9565"/>
      <w:bookmarkEnd w:id="9566"/>
      <w:bookmarkEnd w:id="9567"/>
      <w:bookmarkEnd w:id="9568"/>
      <w:bookmarkEnd w:id="9569"/>
    </w:p>
    <w:p w14:paraId="3D144325" w14:textId="144A3FCB" w:rsidR="00CC1F1E" w:rsidRPr="00E45CE0" w:rsidDel="00F17C35" w:rsidRDefault="00CC1F1E">
      <w:pPr>
        <w:rPr>
          <w:del w:id="9570" w:author="Vilson Lu" w:date="2014-08-22T02:46:00Z"/>
        </w:rPr>
        <w:sectPr w:rsidR="00CC1F1E" w:rsidRPr="00E45CE0" w:rsidDel="00F17C35" w:rsidSect="005A3259">
          <w:pgSz w:w="12240" w:h="15840"/>
          <w:pgMar w:top="1440" w:right="1440" w:bottom="1440" w:left="1440" w:header="720" w:footer="720" w:gutter="0"/>
          <w:pgNumType w:start="1" w:chapStyle="1"/>
          <w:cols w:space="720"/>
          <w:docGrid w:linePitch="360"/>
        </w:sectPr>
        <w:pPrChange w:id="9571" w:author="Vilson Lu" w:date="2014-08-16T15:42:00Z">
          <w:pPr>
            <w:pStyle w:val="Heading1"/>
          </w:pPr>
        </w:pPrChange>
      </w:pPr>
      <w:moveFromRangeStart w:id="9572" w:author="Vilson Lu" w:date="2014-08-15T22:47:00Z" w:name="move395906148"/>
      <w:moveFrom w:id="9573" w:author="Vilson Lu" w:date="2014-08-15T22:47:00Z">
        <w:del w:id="9574" w:author="Vilson Lu" w:date="2014-08-22T02:46:00Z">
          <w:r w:rsidRPr="00E45CE0" w:rsidDel="00F17C35">
            <w:delText>Vieweg, S., Hughes, A. L., Starbird, K., &amp; Palen, L. (2010, April). Microblogging during two natural hazards events: what twitter may contribute to situational awareness. In Proceedings of the SIGCHI Conference on Human Factors in Computing Systems (pp. 1079-1088). ACM.</w:delText>
          </w:r>
        </w:del>
      </w:moveFrom>
      <w:bookmarkStart w:id="9575" w:name="_Toc396184376"/>
      <w:bookmarkStart w:id="9576" w:name="_Toc396194042"/>
      <w:bookmarkStart w:id="9577" w:name="_Toc396200203"/>
      <w:bookmarkStart w:id="9578" w:name="_Toc396445062"/>
      <w:bookmarkStart w:id="9579" w:name="_Toc396453147"/>
      <w:bookmarkEnd w:id="9575"/>
      <w:bookmarkEnd w:id="9576"/>
      <w:bookmarkEnd w:id="9577"/>
      <w:bookmarkEnd w:id="9578"/>
      <w:bookmarkEnd w:id="9579"/>
    </w:p>
    <w:p w14:paraId="645771A3" w14:textId="7F7E0AD6" w:rsidR="00497EF3" w:rsidDel="00F17C35" w:rsidRDefault="00497EF3">
      <w:pPr>
        <w:rPr>
          <w:del w:id="9580" w:author="Vilson Lu" w:date="2014-08-22T02:46:00Z"/>
          <w:highlight w:val="white"/>
        </w:rPr>
      </w:pPr>
      <w:bookmarkStart w:id="9581" w:name="_Toc396184377"/>
      <w:bookmarkStart w:id="9582" w:name="_Toc396194043"/>
      <w:bookmarkStart w:id="9583" w:name="_Toc396200204"/>
      <w:bookmarkStart w:id="9584" w:name="_Toc396445063"/>
      <w:bookmarkStart w:id="9585" w:name="_Toc396453148"/>
      <w:bookmarkEnd w:id="9581"/>
      <w:bookmarkEnd w:id="9582"/>
      <w:bookmarkEnd w:id="9583"/>
      <w:bookmarkEnd w:id="9584"/>
      <w:bookmarkEnd w:id="9585"/>
      <w:moveFromRangeEnd w:id="9572"/>
    </w:p>
    <w:p w14:paraId="7F602EA2" w14:textId="41A5B5E7" w:rsidR="00E97D46" w:rsidRPr="0027470C" w:rsidDel="00F17C35" w:rsidRDefault="00E97D46">
      <w:pPr>
        <w:rPr>
          <w:del w:id="9586" w:author="Vilson Lu" w:date="2014-08-22T02:46:00Z"/>
        </w:rPr>
        <w:pPrChange w:id="9587" w:author="Vilson Lu" w:date="2014-08-16T15:42:00Z">
          <w:pPr>
            <w:pStyle w:val="Reference"/>
          </w:pPr>
        </w:pPrChange>
      </w:pPr>
      <w:del w:id="9588" w:author="Vilson Lu" w:date="2014-08-22T02:46:00Z">
        <w:r w:rsidRPr="00497EF3" w:rsidDel="00F17C35">
          <w:rPr>
            <w:highlight w:val="white"/>
          </w:rPr>
          <w:delText>alias</w:delText>
        </w:r>
        <w:r w:rsidRPr="0027470C" w:rsidDel="00F17C35">
          <w:rPr>
            <w:highlight w:val="white"/>
          </w:rPr>
          <w:delText>-i. (2011). What is lingpipe?. Retrieved from http://alias-i.com/lingpipe/</w:delText>
        </w:r>
        <w:bookmarkStart w:id="9589" w:name="_Toc396184378"/>
        <w:bookmarkStart w:id="9590" w:name="_Toc396194044"/>
        <w:bookmarkStart w:id="9591" w:name="_Toc396200205"/>
        <w:bookmarkStart w:id="9592" w:name="_Toc396445064"/>
        <w:bookmarkStart w:id="9593" w:name="_Toc396453149"/>
        <w:bookmarkEnd w:id="9589"/>
        <w:bookmarkEnd w:id="9590"/>
        <w:bookmarkEnd w:id="9591"/>
        <w:bookmarkEnd w:id="9592"/>
        <w:bookmarkEnd w:id="9593"/>
      </w:del>
    </w:p>
    <w:p w14:paraId="27E9F9AF" w14:textId="0D403790" w:rsidR="00E97D46" w:rsidRPr="0027470C" w:rsidDel="00F17C35" w:rsidRDefault="00E97D46">
      <w:pPr>
        <w:rPr>
          <w:del w:id="9594" w:author="Vilson Lu" w:date="2014-08-22T02:46:00Z"/>
        </w:rPr>
        <w:pPrChange w:id="9595" w:author="Vilson Lu" w:date="2014-08-16T15:42:00Z">
          <w:pPr>
            <w:pStyle w:val="Reference"/>
          </w:pPr>
        </w:pPrChange>
      </w:pPr>
      <w:bookmarkStart w:id="9596" w:name="_Toc396184379"/>
      <w:bookmarkStart w:id="9597" w:name="_Toc396194045"/>
      <w:bookmarkStart w:id="9598" w:name="_Toc396200206"/>
      <w:bookmarkStart w:id="9599" w:name="_Toc396445065"/>
      <w:bookmarkStart w:id="9600" w:name="_Toc396453150"/>
      <w:bookmarkEnd w:id="9596"/>
      <w:bookmarkEnd w:id="9597"/>
      <w:bookmarkEnd w:id="9598"/>
      <w:bookmarkEnd w:id="9599"/>
      <w:bookmarkEnd w:id="9600"/>
    </w:p>
    <w:p w14:paraId="561C79BA" w14:textId="093D33FF" w:rsidR="00E97D46" w:rsidRPr="0027470C" w:rsidDel="00F17C35" w:rsidRDefault="00E97D46">
      <w:pPr>
        <w:rPr>
          <w:del w:id="9601" w:author="Vilson Lu" w:date="2014-08-22T02:46:00Z"/>
        </w:rPr>
        <w:pPrChange w:id="9602" w:author="Vilson Lu" w:date="2014-08-16T15:42:00Z">
          <w:pPr>
            <w:pStyle w:val="Reference"/>
          </w:pPr>
        </w:pPrChange>
      </w:pPr>
      <w:del w:id="9603" w:author="Vilson Lu" w:date="2014-08-22T02:46:00Z">
        <w:r w:rsidRPr="0027470C" w:rsidDel="00F17C35">
          <w:delText>Aone, C., Halverson, L., Hampton, T., &amp; Ramos-Santacruz, M. (1998, April). SRA: Description of the IE2 system used for MUC-7. In</w:delText>
        </w:r>
        <w:r w:rsidRPr="0027470C" w:rsidDel="00F17C35">
          <w:rPr>
            <w:rStyle w:val="apple-converted-space"/>
          </w:rPr>
          <w:delText> </w:delText>
        </w:r>
        <w:r w:rsidRPr="0027470C" w:rsidDel="00F17C35">
          <w:rPr>
            <w:i/>
            <w:iCs/>
          </w:rPr>
          <w:delText>Proceedings of the seventh message understanding conference (MUC-7)</w:delText>
        </w:r>
        <w:r w:rsidRPr="0027470C" w:rsidDel="00F17C35">
          <w:delText>.</w:delText>
        </w:r>
        <w:bookmarkStart w:id="9604" w:name="_Toc396184380"/>
        <w:bookmarkStart w:id="9605" w:name="_Toc396194046"/>
        <w:bookmarkStart w:id="9606" w:name="_Toc396200207"/>
        <w:bookmarkStart w:id="9607" w:name="_Toc396445066"/>
        <w:bookmarkStart w:id="9608" w:name="_Toc396453151"/>
        <w:bookmarkEnd w:id="9604"/>
        <w:bookmarkEnd w:id="9605"/>
        <w:bookmarkEnd w:id="9606"/>
        <w:bookmarkEnd w:id="9607"/>
        <w:bookmarkEnd w:id="9608"/>
      </w:del>
    </w:p>
    <w:p w14:paraId="1D76B588" w14:textId="0C0080ED" w:rsidR="00E97D46" w:rsidRPr="0027470C" w:rsidDel="00F17C35" w:rsidRDefault="00E97D46">
      <w:pPr>
        <w:rPr>
          <w:del w:id="9609" w:author="Vilson Lu" w:date="2014-08-22T02:46:00Z"/>
        </w:rPr>
        <w:pPrChange w:id="9610" w:author="Vilson Lu" w:date="2014-08-16T15:42:00Z">
          <w:pPr>
            <w:pStyle w:val="Reference"/>
          </w:pPr>
        </w:pPrChange>
      </w:pPr>
      <w:bookmarkStart w:id="9611" w:name="_Toc396184381"/>
      <w:bookmarkStart w:id="9612" w:name="_Toc396194047"/>
      <w:bookmarkStart w:id="9613" w:name="_Toc396200208"/>
      <w:bookmarkStart w:id="9614" w:name="_Toc396445067"/>
      <w:bookmarkStart w:id="9615" w:name="_Toc396453152"/>
      <w:bookmarkEnd w:id="9611"/>
      <w:bookmarkEnd w:id="9612"/>
      <w:bookmarkEnd w:id="9613"/>
      <w:bookmarkEnd w:id="9614"/>
      <w:bookmarkEnd w:id="9615"/>
    </w:p>
    <w:p w14:paraId="6E1ED787" w14:textId="6F5C0C92" w:rsidR="00E97D46" w:rsidRPr="0027470C" w:rsidDel="00F17C35" w:rsidRDefault="00E97D46">
      <w:pPr>
        <w:rPr>
          <w:del w:id="9616" w:author="Vilson Lu" w:date="2014-08-22T02:46:00Z"/>
        </w:rPr>
        <w:pPrChange w:id="9617" w:author="Vilson Lu" w:date="2014-08-16T15:42:00Z">
          <w:pPr>
            <w:pStyle w:val="Reference"/>
          </w:pPr>
        </w:pPrChange>
      </w:pPr>
      <w:del w:id="9618" w:author="Vilson Lu" w:date="2014-08-22T02:46:00Z">
        <w:r w:rsidRPr="0027470C" w:rsidDel="00F17C35">
          <w:rPr>
            <w:highlight w:val="white"/>
          </w:rPr>
          <w:delText>Apache Software Foundation. (2010). Welcome to apache opennlp. Retrieved from https://opennlp.apache.org/</w:delText>
        </w:r>
        <w:bookmarkStart w:id="9619" w:name="_Toc396184382"/>
        <w:bookmarkStart w:id="9620" w:name="_Toc396194048"/>
        <w:bookmarkStart w:id="9621" w:name="_Toc396200209"/>
        <w:bookmarkStart w:id="9622" w:name="_Toc396445068"/>
        <w:bookmarkStart w:id="9623" w:name="_Toc396453153"/>
        <w:bookmarkEnd w:id="9619"/>
        <w:bookmarkEnd w:id="9620"/>
        <w:bookmarkEnd w:id="9621"/>
        <w:bookmarkEnd w:id="9622"/>
        <w:bookmarkEnd w:id="9623"/>
      </w:del>
    </w:p>
    <w:p w14:paraId="303F4DEE" w14:textId="395B33F3" w:rsidR="00E97D46" w:rsidRPr="0027470C" w:rsidDel="00F17C35" w:rsidRDefault="00E97D46">
      <w:pPr>
        <w:rPr>
          <w:del w:id="9624" w:author="Vilson Lu" w:date="2014-08-22T02:46:00Z"/>
        </w:rPr>
        <w:pPrChange w:id="9625" w:author="Vilson Lu" w:date="2014-08-16T15:42:00Z">
          <w:pPr>
            <w:pStyle w:val="Reference"/>
          </w:pPr>
        </w:pPrChange>
      </w:pPr>
      <w:bookmarkStart w:id="9626" w:name="_Toc396184383"/>
      <w:bookmarkStart w:id="9627" w:name="_Toc396194049"/>
      <w:bookmarkStart w:id="9628" w:name="_Toc396200210"/>
      <w:bookmarkStart w:id="9629" w:name="_Toc396445069"/>
      <w:bookmarkStart w:id="9630" w:name="_Toc396453154"/>
      <w:bookmarkEnd w:id="9626"/>
      <w:bookmarkEnd w:id="9627"/>
      <w:bookmarkEnd w:id="9628"/>
      <w:bookmarkEnd w:id="9629"/>
      <w:bookmarkEnd w:id="9630"/>
    </w:p>
    <w:p w14:paraId="079D6EEB" w14:textId="74376EB5" w:rsidR="00E97D46" w:rsidRPr="0027470C" w:rsidDel="00F17C35" w:rsidRDefault="00E97D46">
      <w:pPr>
        <w:rPr>
          <w:del w:id="9631" w:author="Vilson Lu" w:date="2014-08-22T02:46:00Z"/>
        </w:rPr>
        <w:pPrChange w:id="9632" w:author="Vilson Lu" w:date="2014-08-16T15:42:00Z">
          <w:pPr>
            <w:pStyle w:val="Reference"/>
          </w:pPr>
        </w:pPrChange>
      </w:pPr>
      <w:del w:id="9633" w:author="Vilson Lu" w:date="2014-08-22T02:46:00Z">
        <w:r w:rsidRPr="0027470C" w:rsidDel="00F17C35">
          <w:rPr>
            <w:highlight w:val="white"/>
          </w:rPr>
          <w:delText xml:space="preserve">Asahara, M., &amp; Matsumoto, Y. (2003, May). Japanese named entity extraction with redundant morphological analysis. In </w:delText>
        </w:r>
        <w:r w:rsidRPr="0027470C" w:rsidDel="00F17C35">
          <w:delText>Proceedings of the 2003 Conference of the North American Chapter of the Association for Computational Linguistics on Human Language Technology-Volume 1 (pp. 8-15). Association for Computational Linguistics.</w:delText>
        </w:r>
        <w:bookmarkStart w:id="9634" w:name="_Toc396184384"/>
        <w:bookmarkStart w:id="9635" w:name="_Toc396194050"/>
        <w:bookmarkStart w:id="9636" w:name="_Toc396200211"/>
        <w:bookmarkStart w:id="9637" w:name="_Toc396445070"/>
        <w:bookmarkStart w:id="9638" w:name="_Toc396453155"/>
        <w:bookmarkEnd w:id="9634"/>
        <w:bookmarkEnd w:id="9635"/>
        <w:bookmarkEnd w:id="9636"/>
        <w:bookmarkEnd w:id="9637"/>
        <w:bookmarkEnd w:id="9638"/>
      </w:del>
    </w:p>
    <w:p w14:paraId="3DB4DD7A" w14:textId="0D9EFE82" w:rsidR="00E97D46" w:rsidRPr="0027470C" w:rsidDel="00F17C35" w:rsidRDefault="00E97D46">
      <w:pPr>
        <w:rPr>
          <w:del w:id="9639" w:author="Vilson Lu" w:date="2014-08-22T02:46:00Z"/>
        </w:rPr>
        <w:pPrChange w:id="9640" w:author="Vilson Lu" w:date="2014-08-16T15:42:00Z">
          <w:pPr>
            <w:pStyle w:val="Reference"/>
          </w:pPr>
        </w:pPrChange>
      </w:pPr>
      <w:bookmarkStart w:id="9641" w:name="_Toc396184385"/>
      <w:bookmarkStart w:id="9642" w:name="_Toc396194051"/>
      <w:bookmarkStart w:id="9643" w:name="_Toc396200212"/>
      <w:bookmarkStart w:id="9644" w:name="_Toc396445071"/>
      <w:bookmarkStart w:id="9645" w:name="_Toc396453156"/>
      <w:bookmarkEnd w:id="9641"/>
      <w:bookmarkEnd w:id="9642"/>
      <w:bookmarkEnd w:id="9643"/>
      <w:bookmarkEnd w:id="9644"/>
      <w:bookmarkEnd w:id="9645"/>
    </w:p>
    <w:p w14:paraId="5EA15C52" w14:textId="4C9DD5B3" w:rsidR="00E97D46" w:rsidDel="00F17C35" w:rsidRDefault="00E97D46">
      <w:pPr>
        <w:rPr>
          <w:del w:id="9646" w:author="Vilson Lu" w:date="2014-08-22T02:46:00Z"/>
        </w:rPr>
        <w:pPrChange w:id="9647" w:author="Vilson Lu" w:date="2014-08-16T15:42:00Z">
          <w:pPr>
            <w:pStyle w:val="Reference"/>
          </w:pPr>
        </w:pPrChange>
      </w:pPr>
      <w:del w:id="9648" w:author="Vilson Lu" w:date="2014-08-22T02:46:00Z">
        <w:r w:rsidRPr="0027470C" w:rsidDel="00F17C35">
          <w:delText>Aw, A., Zhang, M., Xiao, J., &amp; Su, J. (2006, July). A phrase-based statistical model for SMS text normalization. In Proceedings of the COLING/ACL on Main conference poster sessions (pp. 33-40). Association for Computational Linguistics.</w:delText>
        </w:r>
        <w:bookmarkStart w:id="9649" w:name="_Toc396184386"/>
        <w:bookmarkStart w:id="9650" w:name="_Toc396194052"/>
        <w:bookmarkStart w:id="9651" w:name="_Toc396200213"/>
        <w:bookmarkStart w:id="9652" w:name="_Toc396445072"/>
        <w:bookmarkStart w:id="9653" w:name="_Toc396453157"/>
        <w:bookmarkEnd w:id="9649"/>
        <w:bookmarkEnd w:id="9650"/>
        <w:bookmarkEnd w:id="9651"/>
        <w:bookmarkEnd w:id="9652"/>
        <w:bookmarkEnd w:id="9653"/>
      </w:del>
    </w:p>
    <w:p w14:paraId="6F5FAF2C" w14:textId="5E1C1CA0" w:rsidR="00E97D46" w:rsidDel="00F17C35" w:rsidRDefault="00E97D46">
      <w:pPr>
        <w:rPr>
          <w:del w:id="9654" w:author="Vilson Lu" w:date="2014-08-22T02:46:00Z"/>
        </w:rPr>
        <w:pPrChange w:id="9655" w:author="Vilson Lu" w:date="2014-08-16T15:42:00Z">
          <w:pPr>
            <w:pStyle w:val="Reference"/>
          </w:pPr>
        </w:pPrChange>
      </w:pPr>
      <w:bookmarkStart w:id="9656" w:name="_Toc396184387"/>
      <w:bookmarkStart w:id="9657" w:name="_Toc396194053"/>
      <w:bookmarkStart w:id="9658" w:name="_Toc396200214"/>
      <w:bookmarkStart w:id="9659" w:name="_Toc396445073"/>
      <w:bookmarkStart w:id="9660" w:name="_Toc396453158"/>
      <w:bookmarkEnd w:id="9656"/>
      <w:bookmarkEnd w:id="9657"/>
      <w:bookmarkEnd w:id="9658"/>
      <w:bookmarkEnd w:id="9659"/>
      <w:bookmarkEnd w:id="9660"/>
    </w:p>
    <w:p w14:paraId="44D00EB7" w14:textId="7AE9D2A3" w:rsidR="00E97D46" w:rsidRPr="00DC0596" w:rsidDel="00F17C35" w:rsidRDefault="00E97D46">
      <w:pPr>
        <w:rPr>
          <w:del w:id="9661" w:author="Vilson Lu" w:date="2014-08-22T02:46:00Z"/>
        </w:rPr>
        <w:pPrChange w:id="9662" w:author="Vilson Lu" w:date="2014-08-16T15:42:00Z">
          <w:pPr>
            <w:pStyle w:val="Reference"/>
          </w:pPr>
        </w:pPrChange>
      </w:pPr>
      <w:del w:id="9663" w:author="Vilson Lu" w:date="2014-08-22T02:46:00Z">
        <w:r w:rsidRPr="00DC0596" w:rsidDel="00F17C35">
          <w:delText>Bollen, J., Mao, H., &amp; Zeng, X. (2011). Twitter mood predicts the stock market. Journal of Computational Science, 2(1), 1-8.</w:delText>
        </w:r>
        <w:bookmarkStart w:id="9664" w:name="_Toc396184388"/>
        <w:bookmarkStart w:id="9665" w:name="_Toc396194054"/>
        <w:bookmarkStart w:id="9666" w:name="_Toc396200215"/>
        <w:bookmarkStart w:id="9667" w:name="_Toc396445074"/>
        <w:bookmarkStart w:id="9668" w:name="_Toc396453159"/>
        <w:bookmarkEnd w:id="9664"/>
        <w:bookmarkEnd w:id="9665"/>
        <w:bookmarkEnd w:id="9666"/>
        <w:bookmarkEnd w:id="9667"/>
        <w:bookmarkEnd w:id="9668"/>
      </w:del>
    </w:p>
    <w:p w14:paraId="7CD15353" w14:textId="7742A907" w:rsidR="00E97D46" w:rsidRPr="002A19D8" w:rsidDel="00F17C35" w:rsidRDefault="00E97D46">
      <w:pPr>
        <w:rPr>
          <w:del w:id="9669" w:author="Vilson Lu" w:date="2014-08-22T02:46:00Z"/>
        </w:rPr>
        <w:pPrChange w:id="9670" w:author="Vilson Lu" w:date="2014-08-16T15:42:00Z">
          <w:pPr>
            <w:pStyle w:val="Reference"/>
          </w:pPr>
        </w:pPrChange>
      </w:pPr>
      <w:bookmarkStart w:id="9671" w:name="_Toc396184389"/>
      <w:bookmarkStart w:id="9672" w:name="_Toc396194055"/>
      <w:bookmarkStart w:id="9673" w:name="_Toc396200216"/>
      <w:bookmarkStart w:id="9674" w:name="_Toc396445075"/>
      <w:bookmarkStart w:id="9675" w:name="_Toc396453160"/>
      <w:bookmarkEnd w:id="9671"/>
      <w:bookmarkEnd w:id="9672"/>
      <w:bookmarkEnd w:id="9673"/>
      <w:bookmarkEnd w:id="9674"/>
      <w:bookmarkEnd w:id="9675"/>
    </w:p>
    <w:p w14:paraId="057696FC" w14:textId="75A903D2" w:rsidR="00E97D46" w:rsidRPr="0027470C" w:rsidDel="00F17C35" w:rsidRDefault="00E97D46">
      <w:pPr>
        <w:rPr>
          <w:del w:id="9676" w:author="Vilson Lu" w:date="2014-08-22T02:46:00Z"/>
        </w:rPr>
        <w:pPrChange w:id="9677" w:author="Vilson Lu" w:date="2014-08-16T15:42:00Z">
          <w:pPr>
            <w:pStyle w:val="Reference"/>
          </w:pPr>
        </w:pPrChange>
      </w:pPr>
      <w:del w:id="9678" w:author="Vilson Lu" w:date="2014-08-22T02:46:00Z">
        <w:r w:rsidRPr="0027470C" w:rsidDel="00F17C35">
          <w:delText>Bontcheva, K., Derczynski, L., Funk, A., Greenwood, M.A., Maynard, D., Aswani, N. TwitIE: An Open-Source Information Extraction Pipeline for Microblog Text. Proceedings of the International Conference on Recent Advances in Natural Language Processing (RANLP 2013).</w:delText>
        </w:r>
        <w:bookmarkStart w:id="9679" w:name="_Toc396184390"/>
        <w:bookmarkStart w:id="9680" w:name="_Toc396194056"/>
        <w:bookmarkStart w:id="9681" w:name="_Toc396200217"/>
        <w:bookmarkStart w:id="9682" w:name="_Toc396445076"/>
        <w:bookmarkStart w:id="9683" w:name="_Toc396453161"/>
        <w:bookmarkEnd w:id="9679"/>
        <w:bookmarkEnd w:id="9680"/>
        <w:bookmarkEnd w:id="9681"/>
        <w:bookmarkEnd w:id="9682"/>
        <w:bookmarkEnd w:id="9683"/>
      </w:del>
    </w:p>
    <w:p w14:paraId="318AF087" w14:textId="70048B84" w:rsidR="00E97D46" w:rsidRPr="0027470C" w:rsidDel="00F17C35" w:rsidRDefault="00E97D46">
      <w:pPr>
        <w:rPr>
          <w:del w:id="9684" w:author="Vilson Lu" w:date="2014-08-22T02:46:00Z"/>
        </w:rPr>
        <w:pPrChange w:id="9685" w:author="Vilson Lu" w:date="2014-08-16T15:42:00Z">
          <w:pPr>
            <w:pStyle w:val="Reference"/>
          </w:pPr>
        </w:pPrChange>
      </w:pPr>
      <w:bookmarkStart w:id="9686" w:name="_Toc396184391"/>
      <w:bookmarkStart w:id="9687" w:name="_Toc396194057"/>
      <w:bookmarkStart w:id="9688" w:name="_Toc396200218"/>
      <w:bookmarkStart w:id="9689" w:name="_Toc396445077"/>
      <w:bookmarkStart w:id="9690" w:name="_Toc396453162"/>
      <w:bookmarkEnd w:id="9686"/>
      <w:bookmarkEnd w:id="9687"/>
      <w:bookmarkEnd w:id="9688"/>
      <w:bookmarkEnd w:id="9689"/>
      <w:bookmarkEnd w:id="9690"/>
    </w:p>
    <w:p w14:paraId="3A3A409D" w14:textId="79694D72" w:rsidR="00E97D46" w:rsidRPr="0027470C" w:rsidDel="00F17C35" w:rsidRDefault="00E97D46">
      <w:pPr>
        <w:rPr>
          <w:del w:id="9691" w:author="Vilson Lu" w:date="2014-08-22T02:46:00Z"/>
        </w:rPr>
        <w:pPrChange w:id="9692" w:author="Vilson Lu" w:date="2014-08-16T15:42:00Z">
          <w:pPr>
            <w:pStyle w:val="Reference"/>
          </w:pPr>
        </w:pPrChange>
      </w:pPr>
      <w:del w:id="9693" w:author="Vilson Lu" w:date="2014-08-22T02:46:00Z">
        <w:r w:rsidRPr="0027470C" w:rsidDel="00F17C35">
          <w:delText>Bradlee, D., Knoll, S., &amp; Pentheroudakis, J. (2001). Tokenizer for a natural language processing system.</w:delText>
        </w:r>
        <w:bookmarkStart w:id="9694" w:name="_Toc396184392"/>
        <w:bookmarkStart w:id="9695" w:name="_Toc396194058"/>
        <w:bookmarkStart w:id="9696" w:name="_Toc396200219"/>
        <w:bookmarkStart w:id="9697" w:name="_Toc396445078"/>
        <w:bookmarkStart w:id="9698" w:name="_Toc396453163"/>
        <w:bookmarkEnd w:id="9694"/>
        <w:bookmarkEnd w:id="9695"/>
        <w:bookmarkEnd w:id="9696"/>
        <w:bookmarkEnd w:id="9697"/>
        <w:bookmarkEnd w:id="9698"/>
      </w:del>
    </w:p>
    <w:p w14:paraId="67CD8B25" w14:textId="57CD106A" w:rsidR="00E97D46" w:rsidRPr="0027470C" w:rsidDel="00F17C35" w:rsidRDefault="00E97D46">
      <w:pPr>
        <w:rPr>
          <w:del w:id="9699" w:author="Vilson Lu" w:date="2014-08-22T02:46:00Z"/>
        </w:rPr>
        <w:pPrChange w:id="9700" w:author="Vilson Lu" w:date="2014-08-16T15:42:00Z">
          <w:pPr>
            <w:pStyle w:val="Reference"/>
          </w:pPr>
        </w:pPrChange>
      </w:pPr>
      <w:bookmarkStart w:id="9701" w:name="_Toc396184393"/>
      <w:bookmarkStart w:id="9702" w:name="_Toc396194059"/>
      <w:bookmarkStart w:id="9703" w:name="_Toc396200220"/>
      <w:bookmarkStart w:id="9704" w:name="_Toc396445079"/>
      <w:bookmarkStart w:id="9705" w:name="_Toc396453164"/>
      <w:bookmarkEnd w:id="9701"/>
      <w:bookmarkEnd w:id="9702"/>
      <w:bookmarkEnd w:id="9703"/>
      <w:bookmarkEnd w:id="9704"/>
      <w:bookmarkEnd w:id="9705"/>
    </w:p>
    <w:p w14:paraId="535FE88D" w14:textId="64C51090" w:rsidR="00E97D46" w:rsidRPr="0027470C" w:rsidDel="00F17C35" w:rsidRDefault="00E97D46">
      <w:pPr>
        <w:rPr>
          <w:del w:id="9706" w:author="Vilson Lu" w:date="2014-08-22T02:46:00Z"/>
        </w:rPr>
        <w:pPrChange w:id="9707" w:author="Vilson Lu" w:date="2014-08-16T15:42:00Z">
          <w:pPr>
            <w:pStyle w:val="Reference"/>
          </w:pPr>
        </w:pPrChange>
      </w:pPr>
      <w:del w:id="9708" w:author="Vilson Lu" w:date="2014-08-22T02:46:00Z">
        <w:r w:rsidRPr="0027470C" w:rsidDel="00F17C35">
          <w:delText>Cheng, H., Chua, J., Co, J., &amp; Magpantay, A. B. (201</w:delText>
        </w:r>
        <w:r w:rsidDel="00F17C35">
          <w:delText>3</w:delText>
        </w:r>
        <w:r w:rsidRPr="0027470C" w:rsidDel="00F17C35">
          <w:delText xml:space="preserve">). Social media monitoring for disasters. Unpublished undergraduate thesis, De La Salle University, Manila, Philippines. </w:delText>
        </w:r>
        <w:bookmarkStart w:id="9709" w:name="_Toc396184394"/>
        <w:bookmarkStart w:id="9710" w:name="_Toc396194060"/>
        <w:bookmarkStart w:id="9711" w:name="_Toc396200221"/>
        <w:bookmarkStart w:id="9712" w:name="_Toc396445080"/>
        <w:bookmarkStart w:id="9713" w:name="_Toc396453165"/>
        <w:bookmarkEnd w:id="9709"/>
        <w:bookmarkEnd w:id="9710"/>
        <w:bookmarkEnd w:id="9711"/>
        <w:bookmarkEnd w:id="9712"/>
        <w:bookmarkEnd w:id="9713"/>
      </w:del>
    </w:p>
    <w:p w14:paraId="21694875" w14:textId="77195620" w:rsidR="00E97D46" w:rsidRPr="0027470C" w:rsidDel="00F17C35" w:rsidRDefault="00E97D46">
      <w:pPr>
        <w:rPr>
          <w:del w:id="9714" w:author="Vilson Lu" w:date="2014-08-22T02:46:00Z"/>
        </w:rPr>
        <w:pPrChange w:id="9715" w:author="Vilson Lu" w:date="2014-08-16T15:42:00Z">
          <w:pPr>
            <w:pStyle w:val="Reference"/>
          </w:pPr>
        </w:pPrChange>
      </w:pPr>
      <w:bookmarkStart w:id="9716" w:name="_Toc396184395"/>
      <w:bookmarkStart w:id="9717" w:name="_Toc396194061"/>
      <w:bookmarkStart w:id="9718" w:name="_Toc396200222"/>
      <w:bookmarkStart w:id="9719" w:name="_Toc396445081"/>
      <w:bookmarkStart w:id="9720" w:name="_Toc396453166"/>
      <w:bookmarkEnd w:id="9716"/>
      <w:bookmarkEnd w:id="9717"/>
      <w:bookmarkEnd w:id="9718"/>
      <w:bookmarkEnd w:id="9719"/>
      <w:bookmarkEnd w:id="9720"/>
    </w:p>
    <w:p w14:paraId="5F0D852C" w14:textId="0FC8EAFE" w:rsidR="00E97D46" w:rsidDel="00F17C35" w:rsidRDefault="00E97D46">
      <w:pPr>
        <w:rPr>
          <w:del w:id="9721" w:author="Vilson Lu" w:date="2014-08-22T02:46:00Z"/>
        </w:rPr>
        <w:pPrChange w:id="9722" w:author="Vilson Lu" w:date="2014-08-16T15:42:00Z">
          <w:pPr>
            <w:pStyle w:val="Reference"/>
          </w:pPr>
        </w:pPrChange>
      </w:pPr>
      <w:del w:id="9723" w:author="Vilson Lu" w:date="2014-08-22T02:46:00Z">
        <w:r w:rsidRPr="0027470C" w:rsidDel="00F17C35">
          <w:rPr>
            <w:highlight w:val="white"/>
          </w:rPr>
          <w:delText>Cheng, T. T., Cua, J. L., Tan, M. D., Yao, K. G., &amp; Roxas, R. E. (2009, October). Information extraction from legal documents. In Natural Language Processing, 2009. NLP'09. Eighth International Symposium on (pp. 157-162). IEEE.</w:delText>
        </w:r>
        <w:bookmarkStart w:id="9724" w:name="_Toc396184396"/>
        <w:bookmarkStart w:id="9725" w:name="_Toc396194062"/>
        <w:bookmarkStart w:id="9726" w:name="_Toc396200223"/>
        <w:bookmarkStart w:id="9727" w:name="_Toc396445082"/>
        <w:bookmarkStart w:id="9728" w:name="_Toc396453167"/>
        <w:bookmarkEnd w:id="9724"/>
        <w:bookmarkEnd w:id="9725"/>
        <w:bookmarkEnd w:id="9726"/>
        <w:bookmarkEnd w:id="9727"/>
        <w:bookmarkEnd w:id="9728"/>
      </w:del>
    </w:p>
    <w:p w14:paraId="24BACC91" w14:textId="29EBC78D" w:rsidR="00E97D46" w:rsidRPr="002A19D8" w:rsidDel="00F17C35" w:rsidRDefault="00E97D46">
      <w:pPr>
        <w:rPr>
          <w:del w:id="9729" w:author="Vilson Lu" w:date="2014-08-22T02:46:00Z"/>
        </w:rPr>
        <w:pPrChange w:id="9730" w:author="Vilson Lu" w:date="2014-08-16T15:42:00Z">
          <w:pPr>
            <w:pStyle w:val="Reference"/>
          </w:pPr>
        </w:pPrChange>
      </w:pPr>
      <w:bookmarkStart w:id="9731" w:name="_Toc396184397"/>
      <w:bookmarkStart w:id="9732" w:name="_Toc396194063"/>
      <w:bookmarkStart w:id="9733" w:name="_Toc396200224"/>
      <w:bookmarkStart w:id="9734" w:name="_Toc396445083"/>
      <w:bookmarkStart w:id="9735" w:name="_Toc396453168"/>
      <w:bookmarkEnd w:id="9731"/>
      <w:bookmarkEnd w:id="9732"/>
      <w:bookmarkEnd w:id="9733"/>
      <w:bookmarkEnd w:id="9734"/>
      <w:bookmarkEnd w:id="9735"/>
    </w:p>
    <w:p w14:paraId="2D469983" w14:textId="55532551" w:rsidR="00E97D46" w:rsidRPr="00DC0596" w:rsidDel="00F17C35" w:rsidRDefault="00E97D46">
      <w:pPr>
        <w:rPr>
          <w:del w:id="9736" w:author="Vilson Lu" w:date="2014-08-22T02:46:00Z"/>
        </w:rPr>
        <w:pPrChange w:id="9737" w:author="Vilson Lu" w:date="2014-08-16T15:42:00Z">
          <w:pPr>
            <w:pStyle w:val="Reference"/>
          </w:pPr>
        </w:pPrChange>
      </w:pPr>
      <w:del w:id="9738" w:author="Vilson Lu" w:date="2014-08-22T02:46:00Z">
        <w:r w:rsidRPr="00DC0596" w:rsidDel="00F17C35">
          <w:delText>Chew, C., &amp; Eysenbach, G. (2010). Pandemics in the age of Twitter: content analysis of Tweets during the 2009 H1N1 outbreak. PloS one, 5(11), e14118.</w:delText>
        </w:r>
        <w:bookmarkStart w:id="9739" w:name="_Toc396184398"/>
        <w:bookmarkStart w:id="9740" w:name="_Toc396194064"/>
        <w:bookmarkStart w:id="9741" w:name="_Toc396200225"/>
        <w:bookmarkStart w:id="9742" w:name="_Toc396445084"/>
        <w:bookmarkStart w:id="9743" w:name="_Toc396453169"/>
        <w:bookmarkEnd w:id="9739"/>
        <w:bookmarkEnd w:id="9740"/>
        <w:bookmarkEnd w:id="9741"/>
        <w:bookmarkEnd w:id="9742"/>
        <w:bookmarkEnd w:id="9743"/>
      </w:del>
    </w:p>
    <w:p w14:paraId="087C1155" w14:textId="71CB7DFF" w:rsidR="00E97D46" w:rsidDel="00F17C35" w:rsidRDefault="00E97D46">
      <w:pPr>
        <w:rPr>
          <w:del w:id="9744" w:author="Vilson Lu" w:date="2014-08-22T02:46:00Z"/>
        </w:rPr>
        <w:pPrChange w:id="9745" w:author="Vilson Lu" w:date="2014-08-16T15:42:00Z">
          <w:pPr>
            <w:pStyle w:val="Reference"/>
          </w:pPr>
        </w:pPrChange>
      </w:pPr>
      <w:bookmarkStart w:id="9746" w:name="_Toc396184399"/>
      <w:bookmarkStart w:id="9747" w:name="_Toc396194065"/>
      <w:bookmarkStart w:id="9748" w:name="_Toc396200226"/>
      <w:bookmarkStart w:id="9749" w:name="_Toc396445085"/>
      <w:bookmarkStart w:id="9750" w:name="_Toc396453170"/>
      <w:bookmarkEnd w:id="9746"/>
      <w:bookmarkEnd w:id="9747"/>
      <w:bookmarkEnd w:id="9748"/>
      <w:bookmarkEnd w:id="9749"/>
      <w:bookmarkEnd w:id="9750"/>
    </w:p>
    <w:p w14:paraId="1AB19C15" w14:textId="3F1EAD79" w:rsidR="00E97D46" w:rsidDel="00F17C35" w:rsidRDefault="00E97D46">
      <w:pPr>
        <w:rPr>
          <w:del w:id="9751" w:author="Vilson Lu" w:date="2014-08-22T02:46:00Z"/>
        </w:rPr>
        <w:pPrChange w:id="9752" w:author="Vilson Lu" w:date="2014-08-16T15:42:00Z">
          <w:pPr>
            <w:pStyle w:val="Reference"/>
          </w:pPr>
        </w:pPrChange>
      </w:pPr>
      <w:del w:id="9753" w:author="Vilson Lu" w:date="2014-08-22T02:46:00Z">
        <w:r w:rsidDel="00F17C35">
          <w:rPr>
            <w:color w:val="222222"/>
          </w:rPr>
          <w:delText xml:space="preserve">Choy, M., Cheong, M., Laik, M. N., &amp; Shung, K. P. (2012). US Presidential Election 2012 Prediction using Census </w:delText>
        </w:r>
        <w:r w:rsidRPr="00EB1169" w:rsidDel="00F17C35">
          <w:delText>Corrected</w:delText>
        </w:r>
        <w:r w:rsidDel="00F17C35">
          <w:rPr>
            <w:color w:val="222222"/>
          </w:rPr>
          <w:delText xml:space="preserve"> Twitter Model.</w:delText>
        </w:r>
        <w:r w:rsidDel="00F17C35">
          <w:rPr>
            <w:rStyle w:val="apple-converted-space"/>
            <w:color w:val="222222"/>
          </w:rPr>
          <w:delText> </w:delText>
        </w:r>
        <w:r w:rsidDel="00F17C35">
          <w:rPr>
            <w:i/>
            <w:iCs/>
            <w:color w:val="222222"/>
          </w:rPr>
          <w:delText>arXiv preprint arXiv:1211.0938</w:delText>
        </w:r>
        <w:r w:rsidDel="00F17C35">
          <w:rPr>
            <w:color w:val="222222"/>
          </w:rPr>
          <w:delText>.</w:delText>
        </w:r>
        <w:bookmarkStart w:id="9754" w:name="_Toc396184400"/>
        <w:bookmarkStart w:id="9755" w:name="_Toc396194066"/>
        <w:bookmarkStart w:id="9756" w:name="_Toc396200227"/>
        <w:bookmarkStart w:id="9757" w:name="_Toc396445086"/>
        <w:bookmarkStart w:id="9758" w:name="_Toc396453171"/>
        <w:bookmarkEnd w:id="9754"/>
        <w:bookmarkEnd w:id="9755"/>
        <w:bookmarkEnd w:id="9756"/>
        <w:bookmarkEnd w:id="9757"/>
        <w:bookmarkEnd w:id="9758"/>
      </w:del>
    </w:p>
    <w:p w14:paraId="2ABD9FEE" w14:textId="16F1CD88" w:rsidR="00E97D46" w:rsidRPr="0027470C" w:rsidDel="00F17C35" w:rsidRDefault="00E97D46">
      <w:pPr>
        <w:rPr>
          <w:del w:id="9759" w:author="Vilson Lu" w:date="2014-08-22T02:46:00Z"/>
        </w:rPr>
        <w:pPrChange w:id="9760" w:author="Vilson Lu" w:date="2014-08-16T15:42:00Z">
          <w:pPr>
            <w:pStyle w:val="Reference"/>
          </w:pPr>
        </w:pPrChange>
      </w:pPr>
      <w:bookmarkStart w:id="9761" w:name="_Toc396184401"/>
      <w:bookmarkStart w:id="9762" w:name="_Toc396194067"/>
      <w:bookmarkStart w:id="9763" w:name="_Toc396200228"/>
      <w:bookmarkStart w:id="9764" w:name="_Toc396445087"/>
      <w:bookmarkStart w:id="9765" w:name="_Toc396453172"/>
      <w:bookmarkEnd w:id="9761"/>
      <w:bookmarkEnd w:id="9762"/>
      <w:bookmarkEnd w:id="9763"/>
      <w:bookmarkEnd w:id="9764"/>
      <w:bookmarkEnd w:id="9765"/>
    </w:p>
    <w:p w14:paraId="47AD402E" w14:textId="6B5F5FEA" w:rsidR="00E97D46" w:rsidRPr="0027470C" w:rsidDel="00F17C35" w:rsidRDefault="00E97D46">
      <w:pPr>
        <w:rPr>
          <w:del w:id="9766" w:author="Vilson Lu" w:date="2014-08-22T02:46:00Z"/>
        </w:rPr>
        <w:pPrChange w:id="9767" w:author="Vilson Lu" w:date="2014-08-16T15:42:00Z">
          <w:pPr>
            <w:pStyle w:val="Reference"/>
          </w:pPr>
        </w:pPrChange>
      </w:pPr>
      <w:del w:id="9768" w:author="Vilson Lu" w:date="2014-08-22T02:46:00Z">
        <w:r w:rsidRPr="0027470C" w:rsidDel="00F17C35">
          <w:rPr>
            <w:lang w:val="en-PH"/>
          </w:rPr>
          <w:delText>Califf, Mary Elaine. 1998. Relational Learning Techniques for Natural Language Information Extraction. Ph.D. thesis, Univ. of Texas at Austin, http://www.cs.utexas.edu/users/mecaliff.</w:delText>
        </w:r>
        <w:bookmarkStart w:id="9769" w:name="_Toc396184402"/>
        <w:bookmarkStart w:id="9770" w:name="_Toc396194068"/>
        <w:bookmarkStart w:id="9771" w:name="_Toc396200229"/>
        <w:bookmarkStart w:id="9772" w:name="_Toc396445088"/>
        <w:bookmarkStart w:id="9773" w:name="_Toc396453173"/>
        <w:bookmarkEnd w:id="9769"/>
        <w:bookmarkEnd w:id="9770"/>
        <w:bookmarkEnd w:id="9771"/>
        <w:bookmarkEnd w:id="9772"/>
        <w:bookmarkEnd w:id="9773"/>
      </w:del>
    </w:p>
    <w:p w14:paraId="5C8412EE" w14:textId="44EF8274" w:rsidR="00E97D46" w:rsidRPr="0027470C" w:rsidDel="00F17C35" w:rsidRDefault="00E97D46">
      <w:pPr>
        <w:rPr>
          <w:del w:id="9774" w:author="Vilson Lu" w:date="2014-08-22T02:46:00Z"/>
        </w:rPr>
        <w:pPrChange w:id="9775" w:author="Vilson Lu" w:date="2014-08-16T15:42:00Z">
          <w:pPr>
            <w:pStyle w:val="Reference"/>
          </w:pPr>
        </w:pPrChange>
      </w:pPr>
      <w:bookmarkStart w:id="9776" w:name="_Toc396184403"/>
      <w:bookmarkStart w:id="9777" w:name="_Toc396194069"/>
      <w:bookmarkStart w:id="9778" w:name="_Toc396200230"/>
      <w:bookmarkStart w:id="9779" w:name="_Toc396445089"/>
      <w:bookmarkStart w:id="9780" w:name="_Toc396453174"/>
      <w:bookmarkEnd w:id="9776"/>
      <w:bookmarkEnd w:id="9777"/>
      <w:bookmarkEnd w:id="9778"/>
      <w:bookmarkEnd w:id="9779"/>
      <w:bookmarkEnd w:id="9780"/>
    </w:p>
    <w:p w14:paraId="51D715B8" w14:textId="194990E9" w:rsidR="00E97D46" w:rsidRPr="0027470C" w:rsidDel="00F17C35" w:rsidRDefault="00E97D46">
      <w:pPr>
        <w:rPr>
          <w:del w:id="9781" w:author="Vilson Lu" w:date="2014-08-22T02:46:00Z"/>
        </w:rPr>
        <w:pPrChange w:id="9782" w:author="Vilson Lu" w:date="2014-08-16T15:42:00Z">
          <w:pPr>
            <w:pStyle w:val="Reference"/>
          </w:pPr>
        </w:pPrChange>
      </w:pPr>
      <w:del w:id="9783" w:author="Vilson Lu" w:date="2014-08-22T02:46:00Z">
        <w:r w:rsidRPr="0027470C" w:rsidDel="00F17C35">
          <w:delText>Ciravegna, F., &amp; Lavelli, A. (2004). LearningPinocchio: Adaptive information extraction for real world applications.</w:delText>
        </w:r>
        <w:r w:rsidRPr="0027470C" w:rsidDel="00F17C35">
          <w:rPr>
            <w:rStyle w:val="apple-converted-space"/>
          </w:rPr>
          <w:delText> </w:delText>
        </w:r>
        <w:r w:rsidRPr="0027470C" w:rsidDel="00F17C35">
          <w:delText>Natural Language Engineering,</w:delText>
        </w:r>
        <w:r w:rsidRPr="0027470C" w:rsidDel="00F17C35">
          <w:rPr>
            <w:rStyle w:val="apple-converted-space"/>
          </w:rPr>
          <w:delText> </w:delText>
        </w:r>
        <w:r w:rsidRPr="0027470C" w:rsidDel="00F17C35">
          <w:delText>10(02), 145-165.</w:delText>
        </w:r>
        <w:bookmarkStart w:id="9784" w:name="_Toc396184404"/>
        <w:bookmarkStart w:id="9785" w:name="_Toc396194070"/>
        <w:bookmarkStart w:id="9786" w:name="_Toc396200231"/>
        <w:bookmarkStart w:id="9787" w:name="_Toc396445090"/>
        <w:bookmarkStart w:id="9788" w:name="_Toc396453175"/>
        <w:bookmarkEnd w:id="9784"/>
        <w:bookmarkEnd w:id="9785"/>
        <w:bookmarkEnd w:id="9786"/>
        <w:bookmarkEnd w:id="9787"/>
        <w:bookmarkEnd w:id="9788"/>
      </w:del>
    </w:p>
    <w:p w14:paraId="436904D7" w14:textId="364902BA" w:rsidR="00E97D46" w:rsidRPr="0027470C" w:rsidDel="00F17C35" w:rsidRDefault="00E97D46">
      <w:pPr>
        <w:rPr>
          <w:del w:id="9789" w:author="Vilson Lu" w:date="2014-08-22T02:46:00Z"/>
        </w:rPr>
        <w:pPrChange w:id="9790" w:author="Vilson Lu" w:date="2014-08-16T15:42:00Z">
          <w:pPr>
            <w:pStyle w:val="Reference"/>
          </w:pPr>
        </w:pPrChange>
      </w:pPr>
      <w:bookmarkStart w:id="9791" w:name="_Toc396184405"/>
      <w:bookmarkStart w:id="9792" w:name="_Toc396194071"/>
      <w:bookmarkStart w:id="9793" w:name="_Toc396200232"/>
      <w:bookmarkStart w:id="9794" w:name="_Toc396445091"/>
      <w:bookmarkStart w:id="9795" w:name="_Toc396453176"/>
      <w:bookmarkEnd w:id="9791"/>
      <w:bookmarkEnd w:id="9792"/>
      <w:bookmarkEnd w:id="9793"/>
      <w:bookmarkEnd w:id="9794"/>
      <w:bookmarkEnd w:id="9795"/>
    </w:p>
    <w:p w14:paraId="2EEB9382" w14:textId="2BAB0AFA" w:rsidR="00E97D46" w:rsidDel="00F17C35" w:rsidRDefault="00E97D46">
      <w:pPr>
        <w:rPr>
          <w:del w:id="9796" w:author="Vilson Lu" w:date="2014-08-22T02:46:00Z"/>
          <w:rFonts w:eastAsia="Arial"/>
        </w:rPr>
        <w:pPrChange w:id="9797" w:author="Vilson Lu" w:date="2014-08-16T15:42:00Z">
          <w:pPr>
            <w:pStyle w:val="Reference"/>
          </w:pPr>
        </w:pPrChange>
      </w:pPr>
      <w:del w:id="9798" w:author="Vilson Lu" w:date="2014-08-22T02:46:00Z">
        <w:r w:rsidRPr="0027470C" w:rsidDel="00F17C35">
          <w:rPr>
            <w:rFonts w:eastAsia="Arial"/>
          </w:rPr>
          <w:delText xml:space="preserve">Corney, D., Byrne, E., Buxton, B., &amp; Jones, D. (2008). A logical framework for template creation and information extraction. In </w:delText>
        </w:r>
        <w:r w:rsidRPr="0027470C" w:rsidDel="00F17C35">
          <w:rPr>
            <w:rFonts w:eastAsia="Arial"/>
            <w:i/>
            <w:iCs/>
          </w:rPr>
          <w:delText>Data Mining: Foundations and Practice</w:delText>
        </w:r>
        <w:r w:rsidRPr="0027470C" w:rsidDel="00F17C35">
          <w:rPr>
            <w:rFonts w:eastAsia="Arial"/>
          </w:rPr>
          <w:delText xml:space="preserve"> (pp. 79-108). Springer Berlin Heidelberg.</w:delText>
        </w:r>
        <w:bookmarkStart w:id="9799" w:name="_Toc396184406"/>
        <w:bookmarkStart w:id="9800" w:name="_Toc396194072"/>
        <w:bookmarkStart w:id="9801" w:name="_Toc396200233"/>
        <w:bookmarkStart w:id="9802" w:name="_Toc396445092"/>
        <w:bookmarkStart w:id="9803" w:name="_Toc396453177"/>
        <w:bookmarkEnd w:id="9799"/>
        <w:bookmarkEnd w:id="9800"/>
        <w:bookmarkEnd w:id="9801"/>
        <w:bookmarkEnd w:id="9802"/>
        <w:bookmarkEnd w:id="9803"/>
      </w:del>
    </w:p>
    <w:p w14:paraId="1E86AF2E" w14:textId="5BD0E3BF" w:rsidR="00E97D46" w:rsidRPr="0027470C" w:rsidDel="00F17C35" w:rsidRDefault="00E97D46">
      <w:pPr>
        <w:rPr>
          <w:del w:id="9804" w:author="Vilson Lu" w:date="2014-08-22T02:46:00Z"/>
        </w:rPr>
        <w:pPrChange w:id="9805" w:author="Vilson Lu" w:date="2014-08-16T15:42:00Z">
          <w:pPr>
            <w:pStyle w:val="Reference"/>
          </w:pPr>
        </w:pPrChange>
      </w:pPr>
      <w:bookmarkStart w:id="9806" w:name="_Toc396184407"/>
      <w:bookmarkStart w:id="9807" w:name="_Toc396194073"/>
      <w:bookmarkStart w:id="9808" w:name="_Toc396200234"/>
      <w:bookmarkStart w:id="9809" w:name="_Toc396445093"/>
      <w:bookmarkStart w:id="9810" w:name="_Toc396453178"/>
      <w:bookmarkEnd w:id="9806"/>
      <w:bookmarkEnd w:id="9807"/>
      <w:bookmarkEnd w:id="9808"/>
      <w:bookmarkEnd w:id="9809"/>
      <w:bookmarkEnd w:id="9810"/>
    </w:p>
    <w:p w14:paraId="2FFB4018" w14:textId="50648853" w:rsidR="00E97D46" w:rsidRPr="00DC0596" w:rsidDel="00F17C35" w:rsidRDefault="00E97D46">
      <w:pPr>
        <w:rPr>
          <w:del w:id="9811" w:author="Vilson Lu" w:date="2014-08-22T02:46:00Z"/>
        </w:rPr>
        <w:pPrChange w:id="9812" w:author="Vilson Lu" w:date="2014-08-16T15:42:00Z">
          <w:pPr>
            <w:pStyle w:val="Reference"/>
          </w:pPr>
        </w:pPrChange>
      </w:pPr>
      <w:del w:id="9813" w:author="Vilson Lu" w:date="2014-08-22T02:46:00Z">
        <w:r w:rsidRPr="00DC0596" w:rsidDel="00F17C35">
          <w:delText>Culnan, M. J., McHugh, P. J., &amp; Zubillaga, J. I. (2010). How large US companies can use Twitter and other social media to gain business value. MIS Quarterly Executive, 9(4), 243-259.</w:delText>
        </w:r>
        <w:bookmarkStart w:id="9814" w:name="_Toc396184408"/>
        <w:bookmarkStart w:id="9815" w:name="_Toc396194074"/>
        <w:bookmarkStart w:id="9816" w:name="_Toc396200235"/>
        <w:bookmarkStart w:id="9817" w:name="_Toc396445094"/>
        <w:bookmarkStart w:id="9818" w:name="_Toc396453179"/>
        <w:bookmarkEnd w:id="9814"/>
        <w:bookmarkEnd w:id="9815"/>
        <w:bookmarkEnd w:id="9816"/>
        <w:bookmarkEnd w:id="9817"/>
        <w:bookmarkEnd w:id="9818"/>
      </w:del>
    </w:p>
    <w:p w14:paraId="54D69E07" w14:textId="3BCEA8B3" w:rsidR="00E97D46" w:rsidRPr="0027470C" w:rsidDel="00F17C35" w:rsidRDefault="00E97D46">
      <w:pPr>
        <w:rPr>
          <w:del w:id="9819" w:author="Vilson Lu" w:date="2014-08-22T02:46:00Z"/>
        </w:rPr>
        <w:pPrChange w:id="9820" w:author="Vilson Lu" w:date="2014-08-16T15:42:00Z">
          <w:pPr>
            <w:pStyle w:val="Reference"/>
          </w:pPr>
        </w:pPrChange>
      </w:pPr>
      <w:bookmarkStart w:id="9821" w:name="_Toc396184409"/>
      <w:bookmarkStart w:id="9822" w:name="_Toc396194075"/>
      <w:bookmarkStart w:id="9823" w:name="_Toc396200236"/>
      <w:bookmarkStart w:id="9824" w:name="_Toc396445095"/>
      <w:bookmarkStart w:id="9825" w:name="_Toc396453180"/>
      <w:bookmarkEnd w:id="9821"/>
      <w:bookmarkEnd w:id="9822"/>
      <w:bookmarkEnd w:id="9823"/>
      <w:bookmarkEnd w:id="9824"/>
      <w:bookmarkEnd w:id="9825"/>
    </w:p>
    <w:p w14:paraId="48794D0E" w14:textId="7FA84C6B" w:rsidR="00E97D46" w:rsidRPr="0027470C" w:rsidDel="00F17C35" w:rsidRDefault="00E97D46">
      <w:pPr>
        <w:rPr>
          <w:del w:id="9826" w:author="Vilson Lu" w:date="2014-08-22T02:46:00Z"/>
        </w:rPr>
        <w:pPrChange w:id="9827" w:author="Vilson Lu" w:date="2014-08-16T15:42:00Z">
          <w:pPr>
            <w:pStyle w:val="Reference"/>
          </w:pPr>
        </w:pPrChange>
      </w:pPr>
      <w:del w:id="9828" w:author="Vilson Lu" w:date="2014-08-22T02:46:00Z">
        <w:r w:rsidRPr="0027470C" w:rsidDel="00F17C35">
          <w:delText>Cunningham, H. (2002). GATE, a general architecture for text engineering.Computers and the Humanities,</w:delText>
        </w:r>
        <w:r w:rsidRPr="0027470C" w:rsidDel="00F17C35">
          <w:rPr>
            <w:rStyle w:val="apple-converted-space"/>
          </w:rPr>
          <w:delText> </w:delText>
        </w:r>
        <w:r w:rsidRPr="0027470C" w:rsidDel="00F17C35">
          <w:delText>36(2), 223-254.</w:delText>
        </w:r>
        <w:bookmarkStart w:id="9829" w:name="_Toc396184410"/>
        <w:bookmarkStart w:id="9830" w:name="_Toc396194076"/>
        <w:bookmarkStart w:id="9831" w:name="_Toc396200237"/>
        <w:bookmarkStart w:id="9832" w:name="_Toc396445096"/>
        <w:bookmarkStart w:id="9833" w:name="_Toc396453181"/>
        <w:bookmarkEnd w:id="9829"/>
        <w:bookmarkEnd w:id="9830"/>
        <w:bookmarkEnd w:id="9831"/>
        <w:bookmarkEnd w:id="9832"/>
        <w:bookmarkEnd w:id="9833"/>
      </w:del>
    </w:p>
    <w:p w14:paraId="708DFC1B" w14:textId="7688964F" w:rsidR="00E97D46" w:rsidRPr="0027470C" w:rsidDel="00F17C35" w:rsidRDefault="00E97D46">
      <w:pPr>
        <w:rPr>
          <w:del w:id="9834" w:author="Vilson Lu" w:date="2014-08-22T02:46:00Z"/>
        </w:rPr>
        <w:pPrChange w:id="9835" w:author="Vilson Lu" w:date="2014-08-16T15:42:00Z">
          <w:pPr>
            <w:pStyle w:val="Reference"/>
          </w:pPr>
        </w:pPrChange>
      </w:pPr>
      <w:bookmarkStart w:id="9836" w:name="_Toc396184411"/>
      <w:bookmarkStart w:id="9837" w:name="_Toc396194077"/>
      <w:bookmarkStart w:id="9838" w:name="_Toc396200238"/>
      <w:bookmarkStart w:id="9839" w:name="_Toc396445097"/>
      <w:bookmarkStart w:id="9840" w:name="_Toc396453182"/>
      <w:bookmarkEnd w:id="9836"/>
      <w:bookmarkEnd w:id="9837"/>
      <w:bookmarkEnd w:id="9838"/>
      <w:bookmarkEnd w:id="9839"/>
      <w:bookmarkEnd w:id="9840"/>
    </w:p>
    <w:p w14:paraId="120D98D7" w14:textId="2F49E6C3" w:rsidR="00E97D46" w:rsidRPr="0027470C" w:rsidDel="00F17C35" w:rsidRDefault="00E97D46">
      <w:pPr>
        <w:rPr>
          <w:del w:id="9841" w:author="Vilson Lu" w:date="2014-08-22T02:46:00Z"/>
        </w:rPr>
        <w:pPrChange w:id="9842" w:author="Vilson Lu" w:date="2014-08-16T15:42:00Z">
          <w:pPr>
            <w:pStyle w:val="Reference"/>
          </w:pPr>
        </w:pPrChange>
      </w:pPr>
      <w:del w:id="9843" w:author="Vilson Lu" w:date="2014-08-22T02:46:00Z">
        <w:r w:rsidRPr="0027470C" w:rsidDel="00F17C35">
          <w:delText xml:space="preserve">Cunningham, H., Maynard, D., Bontcheva, K., &amp; </w:delText>
        </w:r>
        <w:r w:rsidRPr="0027470C" w:rsidDel="00F17C35">
          <w:rPr>
            <w:rStyle w:val="ReferenceChar"/>
          </w:rPr>
          <w:delText>Tablan, V. (2002, July). A framework and graphical development environment for robust NLP tools and</w:delText>
        </w:r>
        <w:r w:rsidRPr="0027470C" w:rsidDel="00F17C35">
          <w:delText xml:space="preserve"> applications. In ACL (pp. 168-175). </w:delText>
        </w:r>
        <w:bookmarkStart w:id="9844" w:name="_Toc396184412"/>
        <w:bookmarkStart w:id="9845" w:name="_Toc396194078"/>
        <w:bookmarkStart w:id="9846" w:name="_Toc396200239"/>
        <w:bookmarkStart w:id="9847" w:name="_Toc396445098"/>
        <w:bookmarkStart w:id="9848" w:name="_Toc396453183"/>
        <w:bookmarkEnd w:id="9844"/>
        <w:bookmarkEnd w:id="9845"/>
        <w:bookmarkEnd w:id="9846"/>
        <w:bookmarkEnd w:id="9847"/>
        <w:bookmarkEnd w:id="9848"/>
      </w:del>
    </w:p>
    <w:p w14:paraId="2EAD1B7E" w14:textId="412687BA" w:rsidR="00E97D46" w:rsidRPr="0027470C" w:rsidDel="00F17C35" w:rsidRDefault="00E97D46">
      <w:pPr>
        <w:rPr>
          <w:del w:id="9849" w:author="Vilson Lu" w:date="2014-08-22T02:46:00Z"/>
        </w:rPr>
        <w:pPrChange w:id="9850" w:author="Vilson Lu" w:date="2014-08-16T15:42:00Z">
          <w:pPr>
            <w:pStyle w:val="Reference"/>
          </w:pPr>
        </w:pPrChange>
      </w:pPr>
      <w:bookmarkStart w:id="9851" w:name="_Toc396184413"/>
      <w:bookmarkStart w:id="9852" w:name="_Toc396194079"/>
      <w:bookmarkStart w:id="9853" w:name="_Toc396200240"/>
      <w:bookmarkStart w:id="9854" w:name="_Toc396445099"/>
      <w:bookmarkStart w:id="9855" w:name="_Toc396453184"/>
      <w:bookmarkEnd w:id="9851"/>
      <w:bookmarkEnd w:id="9852"/>
      <w:bookmarkEnd w:id="9853"/>
      <w:bookmarkEnd w:id="9854"/>
      <w:bookmarkEnd w:id="9855"/>
    </w:p>
    <w:p w14:paraId="42046AC5" w14:textId="738E25E0" w:rsidR="00E97D46" w:rsidRPr="0027470C" w:rsidDel="00F17C35" w:rsidRDefault="00E97D46">
      <w:pPr>
        <w:rPr>
          <w:del w:id="9856" w:author="Vilson Lu" w:date="2014-08-22T02:46:00Z"/>
        </w:rPr>
        <w:pPrChange w:id="9857" w:author="Vilson Lu" w:date="2014-08-16T15:42:00Z">
          <w:pPr>
            <w:pStyle w:val="Reference"/>
          </w:pPr>
        </w:pPrChange>
      </w:pPr>
      <w:del w:id="9858" w:author="Vilson Lu" w:date="2014-08-22T02:46:00Z">
        <w:r w:rsidRPr="0027470C" w:rsidDel="00F17C35">
          <w:delText>Cunningham, H., Maynard, D., Bontcheva, K., Tablan, V., Ursu, C., Dimitrov, M. &amp; Aswani, N. (2002). Developing language processing components with GATE (a user guide).</w:delText>
        </w:r>
        <w:r w:rsidRPr="0027470C" w:rsidDel="00F17C35">
          <w:rPr>
            <w:rStyle w:val="apple-converted-space"/>
          </w:rPr>
          <w:delText> </w:delText>
        </w:r>
        <w:r w:rsidRPr="0027470C" w:rsidDel="00F17C35">
          <w:delText>University of Sheffield, Sheffield UK,</w:delText>
        </w:r>
        <w:r w:rsidRPr="0027470C" w:rsidDel="00F17C35">
          <w:rPr>
            <w:rStyle w:val="apple-converted-space"/>
          </w:rPr>
          <w:delText> </w:delText>
        </w:r>
        <w:r w:rsidRPr="0027470C" w:rsidDel="00F17C35">
          <w:delText>5.</w:delText>
        </w:r>
        <w:bookmarkStart w:id="9859" w:name="_Toc396184414"/>
        <w:bookmarkStart w:id="9860" w:name="_Toc396194080"/>
        <w:bookmarkStart w:id="9861" w:name="_Toc396200241"/>
        <w:bookmarkStart w:id="9862" w:name="_Toc396445100"/>
        <w:bookmarkStart w:id="9863" w:name="_Toc396453185"/>
        <w:bookmarkEnd w:id="9859"/>
        <w:bookmarkEnd w:id="9860"/>
        <w:bookmarkEnd w:id="9861"/>
        <w:bookmarkEnd w:id="9862"/>
        <w:bookmarkEnd w:id="9863"/>
      </w:del>
    </w:p>
    <w:p w14:paraId="3E80D1AC" w14:textId="2F4FFE28" w:rsidR="00E97D46" w:rsidRPr="00EC3901" w:rsidDel="00F17C35" w:rsidRDefault="00E97D46">
      <w:pPr>
        <w:rPr>
          <w:del w:id="9864" w:author="Vilson Lu" w:date="2014-08-22T02:46:00Z"/>
        </w:rPr>
        <w:pPrChange w:id="9865" w:author="Vilson Lu" w:date="2014-08-16T15:42:00Z">
          <w:pPr>
            <w:pStyle w:val="Reference"/>
          </w:pPr>
        </w:pPrChange>
      </w:pPr>
      <w:bookmarkStart w:id="9866" w:name="_Toc396184415"/>
      <w:bookmarkStart w:id="9867" w:name="_Toc396194081"/>
      <w:bookmarkStart w:id="9868" w:name="_Toc396200242"/>
      <w:bookmarkStart w:id="9869" w:name="_Toc396445101"/>
      <w:bookmarkStart w:id="9870" w:name="_Toc396453186"/>
      <w:bookmarkEnd w:id="9866"/>
      <w:bookmarkEnd w:id="9867"/>
      <w:bookmarkEnd w:id="9868"/>
      <w:bookmarkEnd w:id="9869"/>
      <w:bookmarkEnd w:id="9870"/>
    </w:p>
    <w:p w14:paraId="6EF87F9C" w14:textId="12266C88" w:rsidR="00E97D46" w:rsidRPr="00EC3901" w:rsidDel="00F17C35" w:rsidRDefault="00E97D46">
      <w:pPr>
        <w:rPr>
          <w:del w:id="9871" w:author="Vilson Lu" w:date="2014-08-22T02:46:00Z"/>
        </w:rPr>
        <w:pPrChange w:id="9872" w:author="Vilson Lu" w:date="2014-08-16T15:42:00Z">
          <w:pPr>
            <w:pStyle w:val="Reference"/>
          </w:pPr>
        </w:pPrChange>
      </w:pPr>
      <w:del w:id="9873" w:author="Vilson Lu" w:date="2014-08-22T02:46:00Z">
        <w:r w:rsidRPr="00915BA7" w:rsidDel="00F17C35">
          <w:delText>Davis, J., &amp; Goadrich, M. (2006, June). The relationship between Precision-Recall and ROC curves. In Proceedings of the 23rd international conference on Machine learning (pp. 233-240). ACM.</w:delText>
        </w:r>
        <w:bookmarkStart w:id="9874" w:name="_Toc396184416"/>
        <w:bookmarkStart w:id="9875" w:name="_Toc396194082"/>
        <w:bookmarkStart w:id="9876" w:name="_Toc396200243"/>
        <w:bookmarkStart w:id="9877" w:name="_Toc396445102"/>
        <w:bookmarkStart w:id="9878" w:name="_Toc396453187"/>
        <w:bookmarkEnd w:id="9874"/>
        <w:bookmarkEnd w:id="9875"/>
        <w:bookmarkEnd w:id="9876"/>
        <w:bookmarkEnd w:id="9877"/>
        <w:bookmarkEnd w:id="9878"/>
      </w:del>
    </w:p>
    <w:p w14:paraId="4E44727E" w14:textId="671E52D4" w:rsidR="00E97D46" w:rsidRPr="0027470C" w:rsidDel="00F17C35" w:rsidRDefault="00E97D46">
      <w:pPr>
        <w:rPr>
          <w:del w:id="9879" w:author="Vilson Lu" w:date="2014-08-22T02:46:00Z"/>
        </w:rPr>
        <w:pPrChange w:id="9880" w:author="Vilson Lu" w:date="2014-08-16T15:42:00Z">
          <w:pPr>
            <w:pStyle w:val="Reference"/>
          </w:pPr>
        </w:pPrChange>
      </w:pPr>
      <w:bookmarkStart w:id="9881" w:name="_Toc396184417"/>
      <w:bookmarkStart w:id="9882" w:name="_Toc396194083"/>
      <w:bookmarkStart w:id="9883" w:name="_Toc396200244"/>
      <w:bookmarkStart w:id="9884" w:name="_Toc396445103"/>
      <w:bookmarkStart w:id="9885" w:name="_Toc396453188"/>
      <w:bookmarkEnd w:id="9881"/>
      <w:bookmarkEnd w:id="9882"/>
      <w:bookmarkEnd w:id="9883"/>
      <w:bookmarkEnd w:id="9884"/>
      <w:bookmarkEnd w:id="9885"/>
    </w:p>
    <w:p w14:paraId="32E91820" w14:textId="241DA97A" w:rsidR="00E97D46" w:rsidRPr="0027470C" w:rsidDel="00F17C35" w:rsidRDefault="00E97D46">
      <w:pPr>
        <w:rPr>
          <w:del w:id="9886" w:author="Vilson Lu" w:date="2014-08-22T02:46:00Z"/>
        </w:rPr>
        <w:pPrChange w:id="9887" w:author="Vilson Lu" w:date="2014-08-16T15:42:00Z">
          <w:pPr>
            <w:pStyle w:val="Reference"/>
          </w:pPr>
        </w:pPrChange>
      </w:pPr>
      <w:del w:id="9888" w:author="Vilson Lu" w:date="2014-08-22T02:46:00Z">
        <w:r w:rsidRPr="0027470C" w:rsidDel="00F17C35">
          <w:delText>Dimitrov, M. (2005). A Lightweight Approach to Coreference Resolution for Named Entities in Text Marin Dimitrov, Kalina Bontcheva, Hamish Cunningham and Diana Maynard. Anaphora Processing: Linguistic, cognitive and computational modelling, 263, 97.</w:delText>
        </w:r>
        <w:bookmarkStart w:id="9889" w:name="_Toc396184418"/>
        <w:bookmarkStart w:id="9890" w:name="_Toc396194084"/>
        <w:bookmarkStart w:id="9891" w:name="_Toc396200245"/>
        <w:bookmarkStart w:id="9892" w:name="_Toc396445104"/>
        <w:bookmarkStart w:id="9893" w:name="_Toc396453189"/>
        <w:bookmarkEnd w:id="9889"/>
        <w:bookmarkEnd w:id="9890"/>
        <w:bookmarkEnd w:id="9891"/>
        <w:bookmarkEnd w:id="9892"/>
        <w:bookmarkEnd w:id="9893"/>
      </w:del>
    </w:p>
    <w:p w14:paraId="334F60FD" w14:textId="20FB854A" w:rsidR="00E97D46" w:rsidRPr="0027470C" w:rsidDel="00F17C35" w:rsidRDefault="00E97D46">
      <w:pPr>
        <w:rPr>
          <w:del w:id="9894" w:author="Vilson Lu" w:date="2014-08-22T02:46:00Z"/>
        </w:rPr>
        <w:pPrChange w:id="9895" w:author="Vilson Lu" w:date="2014-08-16T15:42:00Z">
          <w:pPr>
            <w:pStyle w:val="Reference"/>
          </w:pPr>
        </w:pPrChange>
      </w:pPr>
      <w:bookmarkStart w:id="9896" w:name="_Toc396184419"/>
      <w:bookmarkStart w:id="9897" w:name="_Toc396194085"/>
      <w:bookmarkStart w:id="9898" w:name="_Toc396200246"/>
      <w:bookmarkStart w:id="9899" w:name="_Toc396445105"/>
      <w:bookmarkStart w:id="9900" w:name="_Toc396453190"/>
      <w:bookmarkEnd w:id="9896"/>
      <w:bookmarkEnd w:id="9897"/>
      <w:bookmarkEnd w:id="9898"/>
      <w:bookmarkEnd w:id="9899"/>
      <w:bookmarkEnd w:id="9900"/>
    </w:p>
    <w:p w14:paraId="074889D4" w14:textId="7D061254" w:rsidR="00E97D46" w:rsidRPr="0027470C" w:rsidDel="00F17C35" w:rsidRDefault="00E97D46">
      <w:pPr>
        <w:rPr>
          <w:del w:id="9901" w:author="Vilson Lu" w:date="2014-08-22T02:46:00Z"/>
        </w:rPr>
        <w:pPrChange w:id="9902" w:author="Vilson Lu" w:date="2014-08-16T15:42:00Z">
          <w:pPr>
            <w:pStyle w:val="Reference"/>
          </w:pPr>
        </w:pPrChange>
      </w:pPr>
      <w:del w:id="9903" w:author="Vilson Lu" w:date="2014-08-22T02:46:00Z">
        <w:r w:rsidRPr="0027470C" w:rsidDel="00F17C35">
          <w:rPr>
            <w:highlight w:val="white"/>
          </w:rPr>
          <w:delText>Dung, T. Q., &amp; Kameyama, W. (2007, March). A proposal of ontology-based health care information extraction system: Vnhies. In Research, Innovation and Vision for the Future, 2007 IEEE International Conference on (pp. 1-7). IEEE.</w:delText>
        </w:r>
        <w:bookmarkStart w:id="9904" w:name="_Toc396184420"/>
        <w:bookmarkStart w:id="9905" w:name="_Toc396194086"/>
        <w:bookmarkStart w:id="9906" w:name="_Toc396200247"/>
        <w:bookmarkStart w:id="9907" w:name="_Toc396445106"/>
        <w:bookmarkStart w:id="9908" w:name="_Toc396453191"/>
        <w:bookmarkEnd w:id="9904"/>
        <w:bookmarkEnd w:id="9905"/>
        <w:bookmarkEnd w:id="9906"/>
        <w:bookmarkEnd w:id="9907"/>
        <w:bookmarkEnd w:id="9908"/>
      </w:del>
    </w:p>
    <w:p w14:paraId="04DC3B2C" w14:textId="6CFA1DF1" w:rsidR="00E97D46" w:rsidRPr="0027470C" w:rsidDel="00F17C35" w:rsidRDefault="00E97D46">
      <w:pPr>
        <w:rPr>
          <w:del w:id="9909" w:author="Vilson Lu" w:date="2014-08-22T02:46:00Z"/>
        </w:rPr>
        <w:pPrChange w:id="9910" w:author="Vilson Lu" w:date="2014-08-16T15:42:00Z">
          <w:pPr>
            <w:pStyle w:val="Reference"/>
          </w:pPr>
        </w:pPrChange>
      </w:pPr>
      <w:bookmarkStart w:id="9911" w:name="_Toc396184421"/>
      <w:bookmarkStart w:id="9912" w:name="_Toc396194087"/>
      <w:bookmarkStart w:id="9913" w:name="_Toc396200248"/>
      <w:bookmarkStart w:id="9914" w:name="_Toc396445107"/>
      <w:bookmarkStart w:id="9915" w:name="_Toc396453192"/>
      <w:bookmarkEnd w:id="9911"/>
      <w:bookmarkEnd w:id="9912"/>
      <w:bookmarkEnd w:id="9913"/>
      <w:bookmarkEnd w:id="9914"/>
      <w:bookmarkEnd w:id="9915"/>
    </w:p>
    <w:p w14:paraId="0FD6C075" w14:textId="7FC9B2BF" w:rsidR="00E97D46" w:rsidRPr="0027470C" w:rsidDel="00F17C35" w:rsidRDefault="00E97D46">
      <w:pPr>
        <w:rPr>
          <w:del w:id="9916" w:author="Vilson Lu" w:date="2014-08-22T02:46:00Z"/>
        </w:rPr>
        <w:pPrChange w:id="9917" w:author="Vilson Lu" w:date="2014-08-16T15:42:00Z">
          <w:pPr>
            <w:pStyle w:val="Reference"/>
          </w:pPr>
        </w:pPrChange>
      </w:pPr>
      <w:del w:id="9918" w:author="Vilson Lu" w:date="2014-08-22T02:46:00Z">
        <w:r w:rsidRPr="0027470C" w:rsidDel="00F17C35">
          <w:delText>Farkas, R. (2009).</w:delText>
        </w:r>
        <w:r w:rsidRPr="0027470C" w:rsidDel="00F17C35">
          <w:rPr>
            <w:rStyle w:val="apple-converted-space"/>
          </w:rPr>
          <w:delText> </w:delText>
        </w:r>
        <w:r w:rsidRPr="0027470C" w:rsidDel="00F17C35">
          <w:delText>Machine learning techniques for applied information extraction</w:delText>
        </w:r>
        <w:r w:rsidRPr="0027470C" w:rsidDel="00F17C35">
          <w:rPr>
            <w:rStyle w:val="apple-converted-space"/>
          </w:rPr>
          <w:delText> </w:delText>
        </w:r>
        <w:r w:rsidRPr="0027470C" w:rsidDel="00F17C35">
          <w:delText>(Doctoral dissertation, University of Szeged).</w:delText>
        </w:r>
        <w:bookmarkStart w:id="9919" w:name="_Toc396184422"/>
        <w:bookmarkStart w:id="9920" w:name="_Toc396194088"/>
        <w:bookmarkStart w:id="9921" w:name="_Toc396200249"/>
        <w:bookmarkStart w:id="9922" w:name="_Toc396445108"/>
        <w:bookmarkStart w:id="9923" w:name="_Toc396453193"/>
        <w:bookmarkEnd w:id="9919"/>
        <w:bookmarkEnd w:id="9920"/>
        <w:bookmarkEnd w:id="9921"/>
        <w:bookmarkEnd w:id="9922"/>
        <w:bookmarkEnd w:id="9923"/>
      </w:del>
    </w:p>
    <w:p w14:paraId="3CA20832" w14:textId="77DB51AE" w:rsidR="00E97D46" w:rsidRPr="0027470C" w:rsidDel="00F17C35" w:rsidRDefault="00E97D46">
      <w:pPr>
        <w:rPr>
          <w:del w:id="9924" w:author="Vilson Lu" w:date="2014-08-22T02:46:00Z"/>
        </w:rPr>
        <w:pPrChange w:id="9925" w:author="Vilson Lu" w:date="2014-08-16T15:42:00Z">
          <w:pPr>
            <w:pStyle w:val="Reference"/>
          </w:pPr>
        </w:pPrChange>
      </w:pPr>
      <w:bookmarkStart w:id="9926" w:name="_Toc396184423"/>
      <w:bookmarkStart w:id="9927" w:name="_Toc396194089"/>
      <w:bookmarkStart w:id="9928" w:name="_Toc396200250"/>
      <w:bookmarkStart w:id="9929" w:name="_Toc396445109"/>
      <w:bookmarkStart w:id="9930" w:name="_Toc396453194"/>
      <w:bookmarkEnd w:id="9926"/>
      <w:bookmarkEnd w:id="9927"/>
      <w:bookmarkEnd w:id="9928"/>
      <w:bookmarkEnd w:id="9929"/>
      <w:bookmarkEnd w:id="9930"/>
    </w:p>
    <w:p w14:paraId="2F2128C7" w14:textId="0CE3C337" w:rsidR="00E97D46" w:rsidRPr="0027470C" w:rsidDel="00F17C35" w:rsidRDefault="00E97D46">
      <w:pPr>
        <w:rPr>
          <w:del w:id="9931" w:author="Vilson Lu" w:date="2014-08-22T02:46:00Z"/>
        </w:rPr>
        <w:pPrChange w:id="9932" w:author="Vilson Lu" w:date="2014-08-16T15:42:00Z">
          <w:pPr>
            <w:pStyle w:val="Reference"/>
          </w:pPr>
        </w:pPrChange>
      </w:pPr>
      <w:del w:id="9933" w:author="Vilson Lu" w:date="2014-08-22T02:46:00Z">
        <w:r w:rsidRPr="0027470C" w:rsidDel="00F17C35">
          <w:rPr>
            <w:highlight w:val="white"/>
          </w:rPr>
          <w:delText>Feilmayr, C. (2011, August). Text Mining-Supported Information Extraction: An Extended Methodology for Developing Information Extraction Systems. InDatabase and Expert Systems Applications (DEXA), 2011 22nd International Workshop on (pp. 217-221). IEEE.</w:delText>
        </w:r>
        <w:bookmarkStart w:id="9934" w:name="_Toc396184424"/>
        <w:bookmarkStart w:id="9935" w:name="_Toc396194090"/>
        <w:bookmarkStart w:id="9936" w:name="_Toc396200251"/>
        <w:bookmarkStart w:id="9937" w:name="_Toc396445110"/>
        <w:bookmarkStart w:id="9938" w:name="_Toc396453195"/>
        <w:bookmarkEnd w:id="9934"/>
        <w:bookmarkEnd w:id="9935"/>
        <w:bookmarkEnd w:id="9936"/>
        <w:bookmarkEnd w:id="9937"/>
        <w:bookmarkEnd w:id="9938"/>
      </w:del>
    </w:p>
    <w:p w14:paraId="26262021" w14:textId="18C4B9EC" w:rsidR="00E97D46" w:rsidRPr="0027470C" w:rsidDel="00F17C35" w:rsidRDefault="00E97D46">
      <w:pPr>
        <w:rPr>
          <w:del w:id="9939" w:author="Vilson Lu" w:date="2014-08-22T02:46:00Z"/>
        </w:rPr>
        <w:pPrChange w:id="9940" w:author="Vilson Lu" w:date="2014-08-16T15:42:00Z">
          <w:pPr>
            <w:pStyle w:val="Reference"/>
          </w:pPr>
        </w:pPrChange>
      </w:pPr>
      <w:bookmarkStart w:id="9941" w:name="_Toc396184425"/>
      <w:bookmarkStart w:id="9942" w:name="_Toc396194091"/>
      <w:bookmarkStart w:id="9943" w:name="_Toc396200252"/>
      <w:bookmarkStart w:id="9944" w:name="_Toc396445111"/>
      <w:bookmarkStart w:id="9945" w:name="_Toc396453196"/>
      <w:bookmarkEnd w:id="9941"/>
      <w:bookmarkEnd w:id="9942"/>
      <w:bookmarkEnd w:id="9943"/>
      <w:bookmarkEnd w:id="9944"/>
      <w:bookmarkEnd w:id="9945"/>
    </w:p>
    <w:p w14:paraId="1FAB508E" w14:textId="433AC68C" w:rsidR="00E97D46" w:rsidRPr="0027470C" w:rsidDel="00F17C35" w:rsidRDefault="00E97D46">
      <w:pPr>
        <w:rPr>
          <w:del w:id="9946" w:author="Vilson Lu" w:date="2014-08-22T02:46:00Z"/>
        </w:rPr>
        <w:pPrChange w:id="9947" w:author="Vilson Lu" w:date="2014-08-16T15:42:00Z">
          <w:pPr>
            <w:pStyle w:val="Reference"/>
          </w:pPr>
        </w:pPrChange>
      </w:pPr>
      <w:del w:id="9948" w:author="Vilson Lu" w:date="2014-08-22T02:46:00Z">
        <w:r w:rsidRPr="0027470C" w:rsidDel="00F17C35">
          <w:rPr>
            <w:highlight w:val="white"/>
          </w:rPr>
          <w:delText>Freitag, D. (2000). Machine learning for information extraction in informal domains. Machine learning, 39(2-3), 169-202.</w:delText>
        </w:r>
        <w:bookmarkStart w:id="9949" w:name="_Toc396184426"/>
        <w:bookmarkStart w:id="9950" w:name="_Toc396194092"/>
        <w:bookmarkStart w:id="9951" w:name="_Toc396200253"/>
        <w:bookmarkStart w:id="9952" w:name="_Toc396445112"/>
        <w:bookmarkStart w:id="9953" w:name="_Toc396453197"/>
        <w:bookmarkEnd w:id="9949"/>
        <w:bookmarkEnd w:id="9950"/>
        <w:bookmarkEnd w:id="9951"/>
        <w:bookmarkEnd w:id="9952"/>
        <w:bookmarkEnd w:id="9953"/>
      </w:del>
    </w:p>
    <w:p w14:paraId="0A3E24C4" w14:textId="40DFD3A2" w:rsidR="00E97D46" w:rsidRPr="0027470C" w:rsidDel="00F17C35" w:rsidRDefault="00E97D46">
      <w:pPr>
        <w:rPr>
          <w:del w:id="9954" w:author="Vilson Lu" w:date="2014-08-22T02:46:00Z"/>
        </w:rPr>
        <w:pPrChange w:id="9955" w:author="Vilson Lu" w:date="2014-08-16T15:42:00Z">
          <w:pPr>
            <w:pStyle w:val="Reference"/>
          </w:pPr>
        </w:pPrChange>
      </w:pPr>
      <w:bookmarkStart w:id="9956" w:name="_Toc396184427"/>
      <w:bookmarkStart w:id="9957" w:name="_Toc396194093"/>
      <w:bookmarkStart w:id="9958" w:name="_Toc396200254"/>
      <w:bookmarkStart w:id="9959" w:name="_Toc396445113"/>
      <w:bookmarkStart w:id="9960" w:name="_Toc396453198"/>
      <w:bookmarkEnd w:id="9956"/>
      <w:bookmarkEnd w:id="9957"/>
      <w:bookmarkEnd w:id="9958"/>
      <w:bookmarkEnd w:id="9959"/>
      <w:bookmarkEnd w:id="9960"/>
    </w:p>
    <w:p w14:paraId="0D152A21" w14:textId="726FB993" w:rsidR="00E97D46" w:rsidRPr="0027470C" w:rsidDel="00F17C35" w:rsidRDefault="00E97D46">
      <w:pPr>
        <w:rPr>
          <w:del w:id="9961" w:author="Vilson Lu" w:date="2014-08-22T02:46:00Z"/>
          <w:lang w:val="en-PH"/>
        </w:rPr>
        <w:pPrChange w:id="9962" w:author="Vilson Lu" w:date="2014-08-16T15:42:00Z">
          <w:pPr>
            <w:pStyle w:val="Reference"/>
          </w:pPr>
        </w:pPrChange>
      </w:pPr>
      <w:del w:id="9963" w:author="Vilson Lu" w:date="2014-08-22T02:46:00Z">
        <w:r w:rsidRPr="0027470C" w:rsidDel="00F17C35">
          <w:rPr>
            <w:lang w:val="en-PH"/>
          </w:rPr>
          <w:delText xml:space="preserve">Freitag, D., &amp; Kushmerick, N. 2000. Boosted wrapper induction. </w:delText>
        </w:r>
        <w:r w:rsidRPr="0027470C" w:rsidDel="00F17C35">
          <w:rPr>
            <w:rFonts w:ascii="CMTI9" w:hAnsi="CMTI9" w:cs="CMTI9"/>
            <w:lang w:val="en-PH"/>
          </w:rPr>
          <w:delText xml:space="preserve">In: </w:delText>
        </w:r>
        <w:r w:rsidRPr="0027470C" w:rsidDel="00F17C35">
          <w:rPr>
            <w:lang w:val="en-PH"/>
          </w:rPr>
          <w:delText xml:space="preserve">Basili, R., Ciravegna, F., &amp; Gaizauskas, R. (eds), </w:delText>
        </w:r>
        <w:r w:rsidRPr="0027470C" w:rsidDel="00F17C35">
          <w:rPr>
            <w:rFonts w:ascii="CMTI9" w:hAnsi="CMTI9" w:cs="CMTI9"/>
            <w:lang w:val="en-PH"/>
          </w:rPr>
          <w:delText>ECAI2000 Workshop on Machine Learning for Information Extraction</w:delText>
        </w:r>
        <w:r w:rsidRPr="0027470C" w:rsidDel="00F17C35">
          <w:rPr>
            <w:lang w:val="en-PH"/>
          </w:rPr>
          <w:delText>. http://www.dcs.shef.ac.uk/ fabio/ecai-workshop.html.</w:delText>
        </w:r>
        <w:bookmarkStart w:id="9964" w:name="_Toc396184428"/>
        <w:bookmarkStart w:id="9965" w:name="_Toc396194094"/>
        <w:bookmarkStart w:id="9966" w:name="_Toc396200255"/>
        <w:bookmarkStart w:id="9967" w:name="_Toc396445114"/>
        <w:bookmarkStart w:id="9968" w:name="_Toc396453199"/>
        <w:bookmarkEnd w:id="9964"/>
        <w:bookmarkEnd w:id="9965"/>
        <w:bookmarkEnd w:id="9966"/>
        <w:bookmarkEnd w:id="9967"/>
        <w:bookmarkEnd w:id="9968"/>
      </w:del>
    </w:p>
    <w:p w14:paraId="7FFDECEE" w14:textId="432F1EA2" w:rsidR="00E97D46" w:rsidRPr="00146BE4" w:rsidDel="00F17C35" w:rsidRDefault="00E97D46">
      <w:pPr>
        <w:rPr>
          <w:del w:id="9969" w:author="Vilson Lu" w:date="2014-08-22T02:46:00Z"/>
        </w:rPr>
        <w:pPrChange w:id="9970" w:author="Vilson Lu" w:date="2014-08-16T15:42:00Z">
          <w:pPr>
            <w:pStyle w:val="Reference"/>
          </w:pPr>
        </w:pPrChange>
      </w:pPr>
      <w:bookmarkStart w:id="9971" w:name="_Toc396184429"/>
      <w:bookmarkStart w:id="9972" w:name="_Toc396194095"/>
      <w:bookmarkStart w:id="9973" w:name="_Toc396200256"/>
      <w:bookmarkStart w:id="9974" w:name="_Toc396445115"/>
      <w:bookmarkStart w:id="9975" w:name="_Toc396453200"/>
      <w:bookmarkEnd w:id="9971"/>
      <w:bookmarkEnd w:id="9972"/>
      <w:bookmarkEnd w:id="9973"/>
      <w:bookmarkEnd w:id="9974"/>
      <w:bookmarkEnd w:id="9975"/>
    </w:p>
    <w:p w14:paraId="4B776876" w14:textId="664BFD2D" w:rsidR="00E97D46" w:rsidRPr="00146BE4" w:rsidDel="00F17C35" w:rsidRDefault="00E97D46">
      <w:pPr>
        <w:rPr>
          <w:del w:id="9976" w:author="Vilson Lu" w:date="2014-08-22T02:46:00Z"/>
        </w:rPr>
        <w:pPrChange w:id="9977" w:author="Vilson Lu" w:date="2014-08-16T15:42:00Z">
          <w:pPr>
            <w:pStyle w:val="Reference"/>
          </w:pPr>
        </w:pPrChange>
      </w:pPr>
      <w:del w:id="9978" w:author="Vilson Lu" w:date="2014-08-22T02:46:00Z">
        <w:r w:rsidRPr="00146BE4" w:rsidDel="00F17C35">
          <w:delText>Freitag, D., &amp; McCallum, A. 1999. Information Extraction with HMMs and Shrinkage.In: AAAI-99 Workshop on Machine Learning for Information Extraction.</w:delText>
        </w:r>
        <w:bookmarkStart w:id="9979" w:name="_Toc396184430"/>
        <w:bookmarkStart w:id="9980" w:name="_Toc396194096"/>
        <w:bookmarkStart w:id="9981" w:name="_Toc396200257"/>
        <w:bookmarkStart w:id="9982" w:name="_Toc396445116"/>
        <w:bookmarkStart w:id="9983" w:name="_Toc396453201"/>
        <w:bookmarkEnd w:id="9979"/>
        <w:bookmarkEnd w:id="9980"/>
        <w:bookmarkEnd w:id="9981"/>
        <w:bookmarkEnd w:id="9982"/>
        <w:bookmarkEnd w:id="9983"/>
      </w:del>
    </w:p>
    <w:p w14:paraId="3EEF5667" w14:textId="0C3C9B6B" w:rsidR="00E97D46" w:rsidRPr="0027470C" w:rsidDel="00F17C35" w:rsidRDefault="00E97D46">
      <w:pPr>
        <w:rPr>
          <w:del w:id="9984" w:author="Vilson Lu" w:date="2014-08-22T02:46:00Z"/>
        </w:rPr>
        <w:pPrChange w:id="9985" w:author="Vilson Lu" w:date="2014-08-16T15:42:00Z">
          <w:pPr>
            <w:pStyle w:val="Reference"/>
          </w:pPr>
        </w:pPrChange>
      </w:pPr>
      <w:bookmarkStart w:id="9986" w:name="_Toc396184431"/>
      <w:bookmarkStart w:id="9987" w:name="_Toc396194097"/>
      <w:bookmarkStart w:id="9988" w:name="_Toc396200258"/>
      <w:bookmarkStart w:id="9989" w:name="_Toc396445117"/>
      <w:bookmarkStart w:id="9990" w:name="_Toc396453202"/>
      <w:bookmarkEnd w:id="9986"/>
      <w:bookmarkEnd w:id="9987"/>
      <w:bookmarkEnd w:id="9988"/>
      <w:bookmarkEnd w:id="9989"/>
      <w:bookmarkEnd w:id="9990"/>
    </w:p>
    <w:p w14:paraId="7ED27798" w14:textId="539FE4F0" w:rsidR="00E97D46" w:rsidRPr="0027470C" w:rsidDel="00F17C35" w:rsidRDefault="00E97D46">
      <w:pPr>
        <w:rPr>
          <w:del w:id="9991" w:author="Vilson Lu" w:date="2014-08-22T02:46:00Z"/>
        </w:rPr>
        <w:pPrChange w:id="9992" w:author="Vilson Lu" w:date="2014-08-16T15:42:00Z">
          <w:pPr>
            <w:pStyle w:val="Reference"/>
          </w:pPr>
        </w:pPrChange>
      </w:pPr>
      <w:del w:id="9993" w:author="Vilson Lu" w:date="2014-08-22T02:46:00Z">
        <w:r w:rsidRPr="0027470C" w:rsidDel="00F17C35">
          <w:rPr>
            <w:highlight w:val="white"/>
          </w:rPr>
          <w:delText>Gao, H., Barbier, G., &amp; Goolsby, R. (2011). Harnessing the crowdsourcing power of social media for disaster relief. Intelligent Systems, IEEE, 26(3), 10-14. doi: 10.1109/MIS.2011.52</w:delText>
        </w:r>
        <w:bookmarkStart w:id="9994" w:name="_Toc396184432"/>
        <w:bookmarkStart w:id="9995" w:name="_Toc396194098"/>
        <w:bookmarkStart w:id="9996" w:name="_Toc396200259"/>
        <w:bookmarkStart w:id="9997" w:name="_Toc396445118"/>
        <w:bookmarkStart w:id="9998" w:name="_Toc396453203"/>
        <w:bookmarkEnd w:id="9994"/>
        <w:bookmarkEnd w:id="9995"/>
        <w:bookmarkEnd w:id="9996"/>
        <w:bookmarkEnd w:id="9997"/>
        <w:bookmarkEnd w:id="9998"/>
      </w:del>
    </w:p>
    <w:p w14:paraId="6B42FBAD" w14:textId="381EB849" w:rsidR="00E97D46" w:rsidDel="00F17C35" w:rsidRDefault="00E97D46">
      <w:pPr>
        <w:rPr>
          <w:del w:id="9999" w:author="Vilson Lu" w:date="2014-08-22T02:46:00Z"/>
        </w:rPr>
        <w:pPrChange w:id="10000" w:author="Vilson Lu" w:date="2014-08-16T15:42:00Z">
          <w:pPr>
            <w:pStyle w:val="Reference"/>
          </w:pPr>
        </w:pPrChange>
      </w:pPr>
      <w:bookmarkStart w:id="10001" w:name="_Toc396184433"/>
      <w:bookmarkStart w:id="10002" w:name="_Toc396194099"/>
      <w:bookmarkStart w:id="10003" w:name="_Toc396200260"/>
      <w:bookmarkStart w:id="10004" w:name="_Toc396445119"/>
      <w:bookmarkStart w:id="10005" w:name="_Toc396453204"/>
      <w:bookmarkEnd w:id="10001"/>
      <w:bookmarkEnd w:id="10002"/>
      <w:bookmarkEnd w:id="10003"/>
      <w:bookmarkEnd w:id="10004"/>
      <w:bookmarkEnd w:id="10005"/>
    </w:p>
    <w:p w14:paraId="2140A2F1" w14:textId="7DA39844" w:rsidR="00DE3FBD" w:rsidDel="00F17C35" w:rsidRDefault="00DE3FBD">
      <w:pPr>
        <w:rPr>
          <w:del w:id="10006" w:author="Vilson Lu" w:date="2014-08-22T02:46:00Z"/>
        </w:rPr>
        <w:pPrChange w:id="10007" w:author="Vilson Lu" w:date="2014-08-16T15:42:00Z">
          <w:pPr>
            <w:pStyle w:val="Reference"/>
          </w:pPr>
        </w:pPrChange>
      </w:pPr>
      <w:del w:id="10008" w:author="Vilson Lu" w:date="2014-08-22T02:46:00Z">
        <w:r w:rsidRPr="00E45CE0" w:rsidDel="00F17C35">
          <w:rPr>
            <w:highlight w:val="white"/>
          </w:rPr>
          <w:delText>Gao, H., Barbier, G., &amp; Goolsby, R. (2011). Harnessing the crowdsourcing power of social media for disaster relief. Intelligent Systems, IEEE, 26(3), 10-14. doi: 10.1109/MIS.2011.52</w:delText>
        </w:r>
        <w:bookmarkStart w:id="10009" w:name="_Toc396184434"/>
        <w:bookmarkStart w:id="10010" w:name="_Toc396194100"/>
        <w:bookmarkStart w:id="10011" w:name="_Toc396200261"/>
        <w:bookmarkStart w:id="10012" w:name="_Toc396445120"/>
        <w:bookmarkStart w:id="10013" w:name="_Toc396453205"/>
        <w:bookmarkEnd w:id="10009"/>
        <w:bookmarkEnd w:id="10010"/>
        <w:bookmarkEnd w:id="10011"/>
        <w:bookmarkEnd w:id="10012"/>
        <w:bookmarkEnd w:id="10013"/>
      </w:del>
    </w:p>
    <w:p w14:paraId="03BE06A0" w14:textId="0CD52932" w:rsidR="00E97D46" w:rsidDel="00F17C35" w:rsidRDefault="00E97D46">
      <w:pPr>
        <w:rPr>
          <w:del w:id="10014" w:author="Vilson Lu" w:date="2014-08-22T02:46:00Z"/>
        </w:rPr>
        <w:pPrChange w:id="10015" w:author="Vilson Lu" w:date="2014-08-16T15:42:00Z">
          <w:pPr>
            <w:pStyle w:val="Reference"/>
          </w:pPr>
        </w:pPrChange>
      </w:pPr>
      <w:del w:id="10016" w:author="Vilson Lu" w:date="2014-08-22T02:46:00Z">
        <w:r w:rsidRPr="0027470C" w:rsidDel="00F17C35">
          <w:rPr>
            <w:highlight w:val="white"/>
          </w:rPr>
          <w:delText xml:space="preserve">Ghedin, G. (2011, November 16). A social media lesson. from the philippines. Retrieved from </w:delText>
        </w:r>
        <w:r w:rsidR="00AC32F1" w:rsidDel="00F17C35">
          <w:fldChar w:fldCharType="begin"/>
        </w:r>
        <w:r w:rsidR="00AC32F1" w:rsidDel="00F17C35">
          <w:delInstrText xml:space="preserve"> HYPERLINK "http://www.youngdigitallab.com/en/social-media/a-social-media-lesson-from-the-philippines" \h </w:delInstrText>
        </w:r>
        <w:r w:rsidR="00AC32F1" w:rsidDel="00F17C35">
          <w:fldChar w:fldCharType="separate"/>
        </w:r>
        <w:r w:rsidRPr="0027470C" w:rsidDel="00F17C35">
          <w:rPr>
            <w:highlight w:val="white"/>
          </w:rPr>
          <w:delText>http://www.youngdigitallab.com/en/social-media/a-social-media-lesson-from-the-philippines</w:delText>
        </w:r>
        <w:r w:rsidR="00AC32F1" w:rsidDel="00F17C35">
          <w:rPr>
            <w:highlight w:val="white"/>
          </w:rPr>
          <w:fldChar w:fldCharType="end"/>
        </w:r>
        <w:bookmarkStart w:id="10017" w:name="_Toc396184435"/>
        <w:bookmarkStart w:id="10018" w:name="_Toc396194101"/>
        <w:bookmarkStart w:id="10019" w:name="_Toc396200262"/>
        <w:bookmarkStart w:id="10020" w:name="_Toc396445121"/>
        <w:bookmarkStart w:id="10021" w:name="_Toc396453206"/>
        <w:bookmarkEnd w:id="10017"/>
        <w:bookmarkEnd w:id="10018"/>
        <w:bookmarkEnd w:id="10019"/>
        <w:bookmarkEnd w:id="10020"/>
        <w:bookmarkEnd w:id="10021"/>
      </w:del>
    </w:p>
    <w:p w14:paraId="63B77C4F" w14:textId="689A210D" w:rsidR="00DE3FBD" w:rsidDel="00F17C35" w:rsidRDefault="00DE3FBD">
      <w:pPr>
        <w:rPr>
          <w:del w:id="10022" w:author="Vilson Lu" w:date="2014-08-22T02:46:00Z"/>
        </w:rPr>
        <w:pPrChange w:id="10023" w:author="Vilson Lu" w:date="2014-08-16T15:42:00Z">
          <w:pPr>
            <w:pStyle w:val="Reference"/>
          </w:pPr>
        </w:pPrChange>
      </w:pPr>
      <w:bookmarkStart w:id="10024" w:name="_Toc396184436"/>
      <w:bookmarkStart w:id="10025" w:name="_Toc396194102"/>
      <w:bookmarkStart w:id="10026" w:name="_Toc396200263"/>
      <w:bookmarkStart w:id="10027" w:name="_Toc396445122"/>
      <w:bookmarkStart w:id="10028" w:name="_Toc396453207"/>
      <w:bookmarkEnd w:id="10024"/>
      <w:bookmarkEnd w:id="10025"/>
      <w:bookmarkEnd w:id="10026"/>
      <w:bookmarkEnd w:id="10027"/>
      <w:bookmarkEnd w:id="10028"/>
    </w:p>
    <w:p w14:paraId="3C640242" w14:textId="5313892B" w:rsidR="00DE3FBD" w:rsidRPr="00DE3FBD" w:rsidDel="00F17C35" w:rsidRDefault="00DE3FBD">
      <w:pPr>
        <w:rPr>
          <w:del w:id="10029" w:author="Vilson Lu" w:date="2014-08-22T02:46:00Z"/>
          <w:color w:val="222222"/>
          <w:shd w:val="clear" w:color="auto" w:fill="FFFFFF"/>
          <w:rPrChange w:id="10030" w:author="Vilson Lu" w:date="2014-08-15T22:52:00Z">
            <w:rPr>
              <w:del w:id="10031" w:author="Vilson Lu" w:date="2014-08-22T02:46:00Z"/>
            </w:rPr>
          </w:rPrChange>
        </w:rPr>
        <w:pPrChange w:id="10032" w:author="Vilson Lu" w:date="2014-08-16T15:42:00Z">
          <w:pPr>
            <w:pStyle w:val="Reference"/>
          </w:pPr>
        </w:pPrChange>
      </w:pPr>
      <w:del w:id="10033" w:author="Vilson Lu" w:date="2014-08-22T02:46:00Z">
        <w:r w:rsidDel="00F17C35">
          <w:rPr>
            <w:color w:val="222222"/>
            <w:shd w:val="clear" w:color="auto" w:fill="FFFFFF"/>
          </w:rPr>
          <w:delText>Gimpel, K., Schneider, N., O'Connor, B., Das, D., Mills, D., Eisenstein, J., ... &amp; Smith, N. A. (2011, June). Part-of-speech tagging for twitter: Annotation, features, and experiments. In</w:delText>
        </w:r>
        <w:r w:rsidDel="00F17C35">
          <w:rPr>
            <w:rStyle w:val="apple-converted-space"/>
            <w:color w:val="222222"/>
            <w:shd w:val="clear" w:color="auto" w:fill="FFFFFF"/>
          </w:rPr>
          <w:delText> </w:delText>
        </w:r>
        <w:r w:rsidDel="00F17C35">
          <w:rPr>
            <w:i/>
            <w:iCs/>
            <w:color w:val="222222"/>
            <w:shd w:val="clear" w:color="auto" w:fill="FFFFFF"/>
          </w:rPr>
          <w:delText>Proceedings of the 49th Annual Meeting of the Association for Computational Linguistics: Human Language Technologies: short papers-Volume 2</w:delText>
        </w:r>
        <w:r w:rsidDel="00F17C35">
          <w:rPr>
            <w:rStyle w:val="apple-converted-space"/>
            <w:color w:val="222222"/>
            <w:shd w:val="clear" w:color="auto" w:fill="FFFFFF"/>
          </w:rPr>
          <w:delText> </w:delText>
        </w:r>
        <w:r w:rsidDel="00F17C35">
          <w:rPr>
            <w:color w:val="222222"/>
            <w:shd w:val="clear" w:color="auto" w:fill="FFFFFF"/>
          </w:rPr>
          <w:delText>(pp. 42-47). Association for Computational Linguistics.</w:delText>
        </w:r>
        <w:bookmarkStart w:id="10034" w:name="_Toc396184437"/>
        <w:bookmarkStart w:id="10035" w:name="_Toc396194103"/>
        <w:bookmarkStart w:id="10036" w:name="_Toc396200264"/>
        <w:bookmarkStart w:id="10037" w:name="_Toc396445123"/>
        <w:bookmarkStart w:id="10038" w:name="_Toc396453208"/>
        <w:bookmarkEnd w:id="10034"/>
        <w:bookmarkEnd w:id="10035"/>
        <w:bookmarkEnd w:id="10036"/>
        <w:bookmarkEnd w:id="10037"/>
        <w:bookmarkEnd w:id="10038"/>
      </w:del>
    </w:p>
    <w:p w14:paraId="2C10D575" w14:textId="2F822777" w:rsidR="00E97D46" w:rsidRPr="0027470C" w:rsidDel="00F17C35" w:rsidRDefault="00E97D46">
      <w:pPr>
        <w:rPr>
          <w:del w:id="10039" w:author="Vilson Lu" w:date="2014-08-22T02:46:00Z"/>
        </w:rPr>
        <w:pPrChange w:id="10040" w:author="Vilson Lu" w:date="2014-08-16T15:42:00Z">
          <w:pPr>
            <w:pStyle w:val="Reference"/>
          </w:pPr>
        </w:pPrChange>
      </w:pPr>
      <w:bookmarkStart w:id="10041" w:name="_Toc396184438"/>
      <w:bookmarkStart w:id="10042" w:name="_Toc396194104"/>
      <w:bookmarkStart w:id="10043" w:name="_Toc396200265"/>
      <w:bookmarkStart w:id="10044" w:name="_Toc396445124"/>
      <w:bookmarkStart w:id="10045" w:name="_Toc396453209"/>
      <w:bookmarkEnd w:id="10041"/>
      <w:bookmarkEnd w:id="10042"/>
      <w:bookmarkEnd w:id="10043"/>
      <w:bookmarkEnd w:id="10044"/>
      <w:bookmarkEnd w:id="10045"/>
    </w:p>
    <w:p w14:paraId="1CD9BF39" w14:textId="6E59EC27" w:rsidR="00E97D46" w:rsidDel="00F17C35" w:rsidRDefault="00E97D46">
      <w:pPr>
        <w:rPr>
          <w:del w:id="10046" w:author="Vilson Lu" w:date="2014-08-22T02:46:00Z"/>
        </w:rPr>
        <w:pPrChange w:id="10047" w:author="Vilson Lu" w:date="2014-08-16T15:42:00Z">
          <w:pPr>
            <w:pStyle w:val="Reference"/>
          </w:pPr>
        </w:pPrChange>
      </w:pPr>
      <w:del w:id="10048" w:author="Vilson Lu" w:date="2014-08-22T02:46:00Z">
        <w:r w:rsidRPr="0027470C" w:rsidDel="00F17C35">
          <w:rPr>
            <w:highlight w:val="white"/>
          </w:rPr>
          <w:delText>Grishman, R. (1997). Information extraction: Techniques and challenges. InInformation Extraction A Multidisciplinary Approach to an Emerging Information Technology (pp. 10-27). Springer Berlin Heidelberg.</w:delText>
        </w:r>
        <w:bookmarkStart w:id="10049" w:name="_Toc396184439"/>
        <w:bookmarkStart w:id="10050" w:name="_Toc396194105"/>
        <w:bookmarkStart w:id="10051" w:name="_Toc396200266"/>
        <w:bookmarkStart w:id="10052" w:name="_Toc396445125"/>
        <w:bookmarkStart w:id="10053" w:name="_Toc396453210"/>
        <w:bookmarkEnd w:id="10049"/>
        <w:bookmarkEnd w:id="10050"/>
        <w:bookmarkEnd w:id="10051"/>
        <w:bookmarkEnd w:id="10052"/>
        <w:bookmarkEnd w:id="10053"/>
      </w:del>
    </w:p>
    <w:p w14:paraId="6889BFC0" w14:textId="0AC57F65" w:rsidR="00E97D46" w:rsidRPr="0027470C" w:rsidDel="00F17C35" w:rsidRDefault="00E97D46">
      <w:pPr>
        <w:rPr>
          <w:del w:id="10054" w:author="Vilson Lu" w:date="2014-08-22T02:46:00Z"/>
        </w:rPr>
        <w:pPrChange w:id="10055" w:author="Vilson Lu" w:date="2014-08-16T15:42:00Z">
          <w:pPr>
            <w:pStyle w:val="Reference"/>
          </w:pPr>
        </w:pPrChange>
      </w:pPr>
      <w:bookmarkStart w:id="10056" w:name="_Toc396184440"/>
      <w:bookmarkStart w:id="10057" w:name="_Toc396194106"/>
      <w:bookmarkStart w:id="10058" w:name="_Toc396200267"/>
      <w:bookmarkStart w:id="10059" w:name="_Toc396445126"/>
      <w:bookmarkStart w:id="10060" w:name="_Toc396453211"/>
      <w:bookmarkEnd w:id="10056"/>
      <w:bookmarkEnd w:id="10057"/>
      <w:bookmarkEnd w:id="10058"/>
      <w:bookmarkEnd w:id="10059"/>
      <w:bookmarkEnd w:id="10060"/>
    </w:p>
    <w:p w14:paraId="078E24FC" w14:textId="790F0A92" w:rsidR="00E97D46" w:rsidDel="00F17C35" w:rsidRDefault="00E97D46">
      <w:pPr>
        <w:rPr>
          <w:del w:id="10061" w:author="Vilson Lu" w:date="2014-08-22T02:46:00Z"/>
        </w:rPr>
        <w:pPrChange w:id="10062" w:author="Vilson Lu" w:date="2014-08-16T15:42:00Z">
          <w:pPr>
            <w:pStyle w:val="Reference"/>
          </w:pPr>
        </w:pPrChange>
      </w:pPr>
      <w:del w:id="10063" w:author="Vilson Lu" w:date="2014-08-22T02:46:00Z">
        <w:r w:rsidRPr="00DC0596" w:rsidDel="00F17C35">
          <w:delText>Grosseck, G., &amp; Holotescu, C. (2008, April). Can we use Twitter for educational activities. In 4th international scientific conference, eLearning and software for education, Bucharest, Romania.</w:delText>
        </w:r>
        <w:bookmarkStart w:id="10064" w:name="_Toc396184441"/>
        <w:bookmarkStart w:id="10065" w:name="_Toc396194107"/>
        <w:bookmarkStart w:id="10066" w:name="_Toc396200268"/>
        <w:bookmarkStart w:id="10067" w:name="_Toc396445127"/>
        <w:bookmarkStart w:id="10068" w:name="_Toc396453212"/>
        <w:bookmarkEnd w:id="10064"/>
        <w:bookmarkEnd w:id="10065"/>
        <w:bookmarkEnd w:id="10066"/>
        <w:bookmarkEnd w:id="10067"/>
        <w:bookmarkEnd w:id="10068"/>
      </w:del>
    </w:p>
    <w:p w14:paraId="339E33AA" w14:textId="51156A24" w:rsidR="00DE3FBD" w:rsidDel="00F17C35" w:rsidRDefault="00DE3FBD">
      <w:pPr>
        <w:rPr>
          <w:del w:id="10069" w:author="Vilson Lu" w:date="2014-08-22T02:46:00Z"/>
        </w:rPr>
        <w:pPrChange w:id="10070" w:author="Vilson Lu" w:date="2014-08-16T15:42:00Z">
          <w:pPr>
            <w:pStyle w:val="Reference"/>
          </w:pPr>
        </w:pPrChange>
      </w:pPr>
      <w:bookmarkStart w:id="10071" w:name="_Toc396184442"/>
      <w:bookmarkStart w:id="10072" w:name="_Toc396194108"/>
      <w:bookmarkStart w:id="10073" w:name="_Toc396200269"/>
      <w:bookmarkStart w:id="10074" w:name="_Toc396445128"/>
      <w:bookmarkStart w:id="10075" w:name="_Toc396453213"/>
      <w:bookmarkEnd w:id="10071"/>
      <w:bookmarkEnd w:id="10072"/>
      <w:bookmarkEnd w:id="10073"/>
      <w:bookmarkEnd w:id="10074"/>
      <w:bookmarkEnd w:id="10075"/>
    </w:p>
    <w:p w14:paraId="4048C3FC" w14:textId="28118E22" w:rsidR="00DE3FBD" w:rsidRPr="00E45CE0" w:rsidDel="00F17C35" w:rsidRDefault="00DE3FBD">
      <w:pPr>
        <w:rPr>
          <w:del w:id="10076" w:author="Vilson Lu" w:date="2014-08-22T02:46:00Z"/>
        </w:rPr>
        <w:pPrChange w:id="10077" w:author="Vilson Lu" w:date="2014-08-16T15:42:00Z">
          <w:pPr>
            <w:pStyle w:val="Reference"/>
          </w:pPr>
        </w:pPrChange>
      </w:pPr>
      <w:del w:id="10078" w:author="Vilson Lu" w:date="2014-08-22T02:46:00Z">
        <w:r w:rsidDel="00F17C35">
          <w:rPr>
            <w:color w:val="222222"/>
            <w:shd w:val="clear" w:color="auto" w:fill="FFFFFF"/>
          </w:rPr>
          <w:delText>Gruber, T. (2009). Ontology.</w:delText>
        </w:r>
        <w:r w:rsidDel="00F17C35">
          <w:rPr>
            <w:rStyle w:val="apple-converted-space"/>
            <w:color w:val="222222"/>
            <w:shd w:val="clear" w:color="auto" w:fill="FFFFFF"/>
          </w:rPr>
          <w:delText> </w:delText>
        </w:r>
        <w:r w:rsidDel="00F17C35">
          <w:rPr>
            <w:i/>
            <w:iCs/>
            <w:color w:val="222222"/>
            <w:shd w:val="clear" w:color="auto" w:fill="FFFFFF"/>
          </w:rPr>
          <w:delText>Encyclopedia of database systems</w:delText>
        </w:r>
        <w:r w:rsidDel="00F17C35">
          <w:rPr>
            <w:color w:val="222222"/>
            <w:shd w:val="clear" w:color="auto" w:fill="FFFFFF"/>
          </w:rPr>
          <w:delText>, 1963-1965.</w:delText>
        </w:r>
        <w:bookmarkStart w:id="10079" w:name="_Toc396184443"/>
        <w:bookmarkStart w:id="10080" w:name="_Toc396194109"/>
        <w:bookmarkStart w:id="10081" w:name="_Toc396200270"/>
        <w:bookmarkStart w:id="10082" w:name="_Toc396184444"/>
        <w:bookmarkStart w:id="10083" w:name="_Toc396194110"/>
        <w:bookmarkStart w:id="10084" w:name="_Toc396200271"/>
        <w:bookmarkStart w:id="10085" w:name="_Toc396184445"/>
        <w:bookmarkStart w:id="10086" w:name="_Toc396194111"/>
        <w:bookmarkStart w:id="10087" w:name="_Toc396200272"/>
        <w:bookmarkStart w:id="10088" w:name="_Toc396184446"/>
        <w:bookmarkStart w:id="10089" w:name="_Toc396194112"/>
        <w:bookmarkStart w:id="10090" w:name="_Toc396200273"/>
        <w:bookmarkStart w:id="10091" w:name="_Toc396184447"/>
        <w:bookmarkStart w:id="10092" w:name="_Toc396194113"/>
        <w:bookmarkStart w:id="10093" w:name="_Toc396200274"/>
        <w:bookmarkStart w:id="10094" w:name="_Toc396184448"/>
        <w:bookmarkStart w:id="10095" w:name="_Toc396194114"/>
        <w:bookmarkStart w:id="10096" w:name="_Toc396200275"/>
        <w:bookmarkStart w:id="10097" w:name="_Toc396184449"/>
        <w:bookmarkStart w:id="10098" w:name="_Toc396194115"/>
        <w:bookmarkStart w:id="10099" w:name="_Toc396200276"/>
        <w:bookmarkStart w:id="10100" w:name="_Toc396184450"/>
        <w:bookmarkStart w:id="10101" w:name="_Toc396194116"/>
        <w:bookmarkStart w:id="10102" w:name="_Toc396200277"/>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r w:rsidDel="00F17C35">
          <w:rPr>
            <w:color w:val="222222"/>
            <w:shd w:val="clear" w:color="auto" w:fill="FFFFFF"/>
          </w:rPr>
          <w:delText>Horridge, M., &amp; Bechhofer, S. (2011). The owl api: A java api for owl ontologies.</w:delText>
        </w:r>
        <w:r w:rsidDel="00F17C35">
          <w:rPr>
            <w:i/>
            <w:iCs/>
            <w:color w:val="222222"/>
            <w:shd w:val="clear" w:color="auto" w:fill="FFFFFF"/>
          </w:rPr>
          <w:delText>Semantic Web</w:delText>
        </w:r>
        <w:r w:rsidDel="00F17C35">
          <w:rPr>
            <w:color w:val="222222"/>
            <w:shd w:val="clear" w:color="auto" w:fill="FFFFFF"/>
          </w:rPr>
          <w:delText>,</w:delText>
        </w:r>
        <w:r w:rsidDel="00F17C35">
          <w:rPr>
            <w:rStyle w:val="apple-converted-space"/>
            <w:color w:val="222222"/>
            <w:shd w:val="clear" w:color="auto" w:fill="FFFFFF"/>
          </w:rPr>
          <w:delText> </w:delText>
        </w:r>
        <w:r w:rsidDel="00F17C35">
          <w:rPr>
            <w:i/>
            <w:iCs/>
            <w:color w:val="222222"/>
            <w:shd w:val="clear" w:color="auto" w:fill="FFFFFF"/>
          </w:rPr>
          <w:delText>2</w:delText>
        </w:r>
        <w:r w:rsidDel="00F17C35">
          <w:rPr>
            <w:color w:val="222222"/>
            <w:shd w:val="clear" w:color="auto" w:fill="FFFFFF"/>
          </w:rPr>
          <w:delText>(1), 11-21.</w:delText>
        </w:r>
        <w:bookmarkStart w:id="10103" w:name="_Toc396184451"/>
        <w:bookmarkStart w:id="10104" w:name="_Toc396194117"/>
        <w:bookmarkStart w:id="10105" w:name="_Toc396200278"/>
        <w:bookmarkStart w:id="10106" w:name="_Toc396445129"/>
        <w:bookmarkStart w:id="10107" w:name="_Toc396453214"/>
        <w:bookmarkEnd w:id="10103"/>
        <w:bookmarkEnd w:id="10104"/>
        <w:bookmarkEnd w:id="10105"/>
        <w:bookmarkEnd w:id="10106"/>
        <w:bookmarkEnd w:id="10107"/>
      </w:del>
    </w:p>
    <w:p w14:paraId="3403589C" w14:textId="05644C42" w:rsidR="00DE3FBD" w:rsidRPr="00E45CE0" w:rsidDel="00F17C35" w:rsidRDefault="00DE3FBD">
      <w:pPr>
        <w:rPr>
          <w:del w:id="10108" w:author="Vilson Lu" w:date="2014-08-22T02:46:00Z"/>
        </w:rPr>
        <w:pPrChange w:id="10109" w:author="Vilson Lu" w:date="2014-08-16T15:42:00Z">
          <w:pPr>
            <w:pStyle w:val="Reference"/>
          </w:pPr>
        </w:pPrChange>
      </w:pPr>
      <w:bookmarkStart w:id="10110" w:name="_Toc396184452"/>
      <w:bookmarkStart w:id="10111" w:name="_Toc396194118"/>
      <w:bookmarkStart w:id="10112" w:name="_Toc396200279"/>
      <w:bookmarkStart w:id="10113" w:name="_Toc396184453"/>
      <w:bookmarkStart w:id="10114" w:name="_Toc396194119"/>
      <w:bookmarkStart w:id="10115" w:name="_Toc396200280"/>
      <w:bookmarkStart w:id="10116" w:name="_Toc396184454"/>
      <w:bookmarkStart w:id="10117" w:name="_Toc396194120"/>
      <w:bookmarkStart w:id="10118" w:name="_Toc396200281"/>
      <w:bookmarkStart w:id="10119" w:name="_Toc396184455"/>
      <w:bookmarkStart w:id="10120" w:name="_Toc396194121"/>
      <w:bookmarkStart w:id="10121" w:name="_Toc396200282"/>
      <w:bookmarkStart w:id="10122" w:name="_Toc396184456"/>
      <w:bookmarkStart w:id="10123" w:name="_Toc396194122"/>
      <w:bookmarkStart w:id="10124" w:name="_Toc396200283"/>
      <w:bookmarkStart w:id="10125" w:name="_Toc396184457"/>
      <w:bookmarkStart w:id="10126" w:name="_Toc396194123"/>
      <w:bookmarkStart w:id="10127" w:name="_Toc396200284"/>
      <w:bookmarkStart w:id="10128" w:name="_Toc396184458"/>
      <w:bookmarkStart w:id="10129" w:name="_Toc396194124"/>
      <w:bookmarkStart w:id="10130" w:name="_Toc396200285"/>
      <w:bookmarkStart w:id="10131" w:name="_Toc396184459"/>
      <w:bookmarkStart w:id="10132" w:name="_Toc396194125"/>
      <w:bookmarkStart w:id="10133" w:name="_Toc396200286"/>
      <w:bookmarkStart w:id="10134" w:name="_Toc396184460"/>
      <w:bookmarkStart w:id="10135" w:name="_Toc396194126"/>
      <w:bookmarkStart w:id="10136" w:name="_Toc396200287"/>
      <w:bookmarkStart w:id="10137" w:name="_Toc396184462"/>
      <w:bookmarkStart w:id="10138" w:name="_Toc396194128"/>
      <w:bookmarkStart w:id="10139" w:name="_Toc396200289"/>
      <w:bookmarkStart w:id="10140" w:name="_Toc396184464"/>
      <w:bookmarkStart w:id="10141" w:name="_Toc396194130"/>
      <w:bookmarkStart w:id="10142" w:name="_Toc396200291"/>
      <w:bookmarkStart w:id="10143" w:name="_Toc396184465"/>
      <w:bookmarkStart w:id="10144" w:name="_Toc396194131"/>
      <w:bookmarkStart w:id="10145" w:name="_Toc396200292"/>
      <w:bookmarkStart w:id="10146" w:name="_Toc396184466"/>
      <w:bookmarkStart w:id="10147" w:name="_Toc396194132"/>
      <w:bookmarkStart w:id="10148" w:name="_Toc396200293"/>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del w:id="10149" w:author="Vilson Lu" w:date="2014-08-22T02:46:00Z">
        <w:r w:rsidRPr="00E45CE0" w:rsidDel="00F17C35">
          <w:delText>Lee, J. B., Ybañez, M., De Leon, M. M., Estuar, M., &amp; Regina, E. (2013). Understanding the Behavior of Filipino Twitter Users during Disaster. GSTF Journal on Computing, 3(2).</w:delText>
        </w:r>
        <w:bookmarkStart w:id="10150" w:name="_Toc396184467"/>
        <w:bookmarkStart w:id="10151" w:name="_Toc396194133"/>
        <w:bookmarkStart w:id="10152" w:name="_Toc396200294"/>
        <w:bookmarkStart w:id="10153" w:name="_Toc396445130"/>
        <w:bookmarkStart w:id="10154" w:name="_Toc396453215"/>
        <w:bookmarkEnd w:id="10150"/>
        <w:bookmarkEnd w:id="10151"/>
        <w:bookmarkEnd w:id="10152"/>
        <w:bookmarkEnd w:id="10153"/>
        <w:bookmarkEnd w:id="10154"/>
      </w:del>
    </w:p>
    <w:p w14:paraId="210A77F2" w14:textId="02D82D80" w:rsidR="00E97D46" w:rsidDel="00F17C35" w:rsidRDefault="00E97D46">
      <w:pPr>
        <w:rPr>
          <w:ins w:id="10155" w:author="Kyle Mc Hale Dela Cruz" w:date="2014-08-16T00:18:00Z"/>
          <w:del w:id="10156" w:author="Vilson Lu" w:date="2014-08-22T02:46:00Z"/>
        </w:rPr>
        <w:pPrChange w:id="10157" w:author="Vilson Lu" w:date="2014-08-16T15:42:00Z">
          <w:pPr>
            <w:pStyle w:val="Reference"/>
          </w:pPr>
        </w:pPrChange>
      </w:pPr>
      <w:bookmarkStart w:id="10158" w:name="_Toc396184469"/>
      <w:bookmarkStart w:id="10159" w:name="_Toc396194135"/>
      <w:bookmarkStart w:id="10160" w:name="_Toc396200296"/>
      <w:bookmarkStart w:id="10161" w:name="_Toc396184470"/>
      <w:bookmarkStart w:id="10162" w:name="_Toc396194136"/>
      <w:bookmarkStart w:id="10163" w:name="_Toc396200297"/>
      <w:bookmarkStart w:id="10164" w:name="_Toc396184471"/>
      <w:bookmarkStart w:id="10165" w:name="_Toc396194137"/>
      <w:bookmarkStart w:id="10166" w:name="_Toc396200298"/>
      <w:bookmarkStart w:id="10167" w:name="_Toc396184472"/>
      <w:bookmarkStart w:id="10168" w:name="_Toc396194138"/>
      <w:bookmarkStart w:id="10169" w:name="_Toc396200299"/>
      <w:bookmarkStart w:id="10170" w:name="_Toc396184473"/>
      <w:bookmarkStart w:id="10171" w:name="_Toc396194139"/>
      <w:bookmarkStart w:id="10172" w:name="_Toc396200300"/>
      <w:bookmarkStart w:id="10173" w:name="_Toc396184474"/>
      <w:bookmarkStart w:id="10174" w:name="_Toc396194140"/>
      <w:bookmarkStart w:id="10175" w:name="_Toc396200301"/>
      <w:bookmarkStart w:id="10176" w:name="_Toc396184475"/>
      <w:bookmarkStart w:id="10177" w:name="_Toc396194141"/>
      <w:bookmarkStart w:id="10178" w:name="_Toc396200302"/>
      <w:bookmarkStart w:id="10179" w:name="_Toc396184476"/>
      <w:bookmarkStart w:id="10180" w:name="_Toc396194142"/>
      <w:bookmarkStart w:id="10181" w:name="_Toc396200303"/>
      <w:bookmarkStart w:id="10182" w:name="_Toc396184477"/>
      <w:bookmarkStart w:id="10183" w:name="_Toc396194143"/>
      <w:bookmarkStart w:id="10184" w:name="_Toc396200304"/>
      <w:bookmarkStart w:id="10185" w:name="_Toc396184478"/>
      <w:bookmarkStart w:id="10186" w:name="_Toc396194144"/>
      <w:bookmarkStart w:id="10187" w:name="_Toc396200305"/>
      <w:bookmarkStart w:id="10188" w:name="_Toc396184479"/>
      <w:bookmarkStart w:id="10189" w:name="_Toc396194145"/>
      <w:bookmarkStart w:id="10190" w:name="_Toc396200306"/>
      <w:bookmarkStart w:id="10191" w:name="_Toc396184481"/>
      <w:bookmarkStart w:id="10192" w:name="_Toc396194147"/>
      <w:bookmarkStart w:id="10193" w:name="_Toc396200308"/>
      <w:bookmarkStart w:id="10194" w:name="_Toc396184482"/>
      <w:bookmarkStart w:id="10195" w:name="_Toc396194148"/>
      <w:bookmarkStart w:id="10196" w:name="_Toc396200309"/>
      <w:bookmarkStart w:id="10197" w:name="_Toc396184483"/>
      <w:bookmarkStart w:id="10198" w:name="_Toc396194149"/>
      <w:bookmarkStart w:id="10199" w:name="_Toc396200310"/>
      <w:bookmarkStart w:id="10200" w:name="_Toc396184484"/>
      <w:bookmarkStart w:id="10201" w:name="_Toc396194150"/>
      <w:bookmarkStart w:id="10202" w:name="_Toc396200311"/>
      <w:bookmarkStart w:id="10203" w:name="_Toc396184485"/>
      <w:bookmarkStart w:id="10204" w:name="_Toc396194151"/>
      <w:bookmarkStart w:id="10205" w:name="_Toc396200312"/>
      <w:bookmarkStart w:id="10206" w:name="_Toc396184486"/>
      <w:bookmarkStart w:id="10207" w:name="_Toc396194152"/>
      <w:bookmarkStart w:id="10208" w:name="_Toc396200313"/>
      <w:bookmarkStart w:id="10209" w:name="_Toc396184487"/>
      <w:bookmarkStart w:id="10210" w:name="_Toc396194153"/>
      <w:bookmarkStart w:id="10211" w:name="_Toc396200314"/>
      <w:bookmarkStart w:id="10212" w:name="_Toc396184488"/>
      <w:bookmarkStart w:id="10213" w:name="_Toc396194154"/>
      <w:bookmarkStart w:id="10214" w:name="_Toc396200315"/>
      <w:bookmarkStart w:id="10215" w:name="_Toc396184489"/>
      <w:bookmarkStart w:id="10216" w:name="_Toc396194155"/>
      <w:bookmarkStart w:id="10217" w:name="_Toc396200316"/>
      <w:bookmarkStart w:id="10218" w:name="_Toc396184490"/>
      <w:bookmarkStart w:id="10219" w:name="_Toc396194156"/>
      <w:bookmarkStart w:id="10220" w:name="_Toc396200317"/>
      <w:bookmarkStart w:id="10221" w:name="_Toc396184491"/>
      <w:bookmarkStart w:id="10222" w:name="_Toc396194157"/>
      <w:bookmarkStart w:id="10223" w:name="_Toc396200318"/>
      <w:bookmarkStart w:id="10224" w:name="_Toc396184493"/>
      <w:bookmarkStart w:id="10225" w:name="_Toc396194159"/>
      <w:bookmarkStart w:id="10226" w:name="_Toc396200320"/>
      <w:bookmarkStart w:id="10227" w:name="_Toc396184494"/>
      <w:bookmarkStart w:id="10228" w:name="_Toc396194160"/>
      <w:bookmarkStart w:id="10229" w:name="_Toc396200321"/>
      <w:bookmarkStart w:id="10230" w:name="_Toc396445131"/>
      <w:bookmarkStart w:id="10231" w:name="_Toc396453216"/>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p>
    <w:p w14:paraId="0297E24B" w14:textId="3A56349C" w:rsidR="00406CC7" w:rsidDel="00F17C35" w:rsidRDefault="00406CC7">
      <w:pPr>
        <w:rPr>
          <w:ins w:id="10232" w:author="Kyle Mc Hale Dela Cruz" w:date="2014-08-16T00:18:00Z"/>
          <w:del w:id="10233" w:author="Vilson Lu" w:date="2014-08-22T02:46:00Z"/>
        </w:rPr>
        <w:pPrChange w:id="10234" w:author="Vilson Lu" w:date="2014-08-16T15:42:00Z">
          <w:pPr>
            <w:pStyle w:val="Reference"/>
          </w:pPr>
        </w:pPrChange>
      </w:pPr>
      <w:bookmarkStart w:id="10235" w:name="_Toc396184495"/>
      <w:bookmarkStart w:id="10236" w:name="_Toc396194161"/>
      <w:bookmarkStart w:id="10237" w:name="_Toc396200322"/>
      <w:bookmarkStart w:id="10238" w:name="_Toc396445132"/>
      <w:bookmarkStart w:id="10239" w:name="_Toc396453217"/>
      <w:bookmarkEnd w:id="10235"/>
      <w:bookmarkEnd w:id="10236"/>
      <w:bookmarkEnd w:id="10237"/>
      <w:bookmarkEnd w:id="10238"/>
      <w:bookmarkEnd w:id="10239"/>
    </w:p>
    <w:p w14:paraId="61B5BE88" w14:textId="13F1573B" w:rsidR="00DE3FBD" w:rsidRPr="00E45CE0" w:rsidDel="00F17C35" w:rsidRDefault="00406CC7">
      <w:pPr>
        <w:rPr>
          <w:del w:id="10240" w:author="Vilson Lu" w:date="2014-08-22T02:46:00Z"/>
        </w:rPr>
        <w:pPrChange w:id="10241" w:author="Vilson Lu" w:date="2014-08-16T15:42:00Z">
          <w:pPr>
            <w:pStyle w:val="Reference"/>
          </w:pPr>
        </w:pPrChange>
      </w:pPr>
      <w:ins w:id="10242" w:author="Kyle Mc Hale Dela Cruz" w:date="2014-08-16T00:18:00Z">
        <w:del w:id="10243" w:author="Vilson Lu" w:date="2014-08-22T02:46:00Z">
          <w:r w:rsidRPr="00406CC7" w:rsidDel="00F17C35">
            <w:rPr>
              <w:color w:val="1A1A1A"/>
              <w:sz w:val="22"/>
              <w:szCs w:val="26"/>
              <w:rPrChange w:id="10244" w:author="Kyle Mc Hale Dela Cruz" w:date="2014-08-16T00:18:00Z">
                <w:rPr>
                  <w:color w:val="1A1A1A"/>
                  <w:sz w:val="26"/>
                  <w:szCs w:val="26"/>
                </w:rPr>
              </w:rPrChange>
            </w:rPr>
            <w:delText xml:space="preserve">Neubig, G., Matsubayashi, Y., Hagiwara, M., &amp; Murakami, K. (2011, November). Safety Information Mining-What can NLP do in a disaster-. In </w:delText>
          </w:r>
          <w:r w:rsidRPr="00406CC7" w:rsidDel="00F17C35">
            <w:rPr>
              <w:i/>
              <w:iCs/>
              <w:color w:val="1A1A1A"/>
              <w:sz w:val="22"/>
              <w:szCs w:val="26"/>
              <w:rPrChange w:id="10245" w:author="Kyle Mc Hale Dela Cruz" w:date="2014-08-16T00:18:00Z">
                <w:rPr>
                  <w:i/>
                  <w:iCs/>
                  <w:color w:val="1A1A1A"/>
                  <w:sz w:val="26"/>
                  <w:szCs w:val="26"/>
                </w:rPr>
              </w:rPrChange>
            </w:rPr>
            <w:delText>IJCNLP</w:delText>
          </w:r>
          <w:r w:rsidRPr="00406CC7" w:rsidDel="00F17C35">
            <w:rPr>
              <w:color w:val="1A1A1A"/>
              <w:sz w:val="22"/>
              <w:szCs w:val="26"/>
              <w:rPrChange w:id="10246" w:author="Kyle Mc Hale Dela Cruz" w:date="2014-08-16T00:18:00Z">
                <w:rPr>
                  <w:color w:val="1A1A1A"/>
                  <w:sz w:val="26"/>
                  <w:szCs w:val="26"/>
                </w:rPr>
              </w:rPrChange>
            </w:rPr>
            <w:delText xml:space="preserve"> (pp. 965-973).</w:delText>
          </w:r>
        </w:del>
      </w:ins>
      <w:bookmarkStart w:id="10247" w:name="_Toc396184496"/>
      <w:bookmarkStart w:id="10248" w:name="_Toc396194162"/>
      <w:bookmarkStart w:id="10249" w:name="_Toc396200323"/>
      <w:bookmarkStart w:id="10250" w:name="_Toc396184497"/>
      <w:bookmarkStart w:id="10251" w:name="_Toc396194163"/>
      <w:bookmarkStart w:id="10252" w:name="_Toc396200324"/>
      <w:bookmarkStart w:id="10253" w:name="_Toc396184499"/>
      <w:bookmarkStart w:id="10254" w:name="_Toc396194165"/>
      <w:bookmarkStart w:id="10255" w:name="_Toc396200326"/>
      <w:bookmarkStart w:id="10256" w:name="_Toc396184500"/>
      <w:bookmarkStart w:id="10257" w:name="_Toc396194166"/>
      <w:bookmarkStart w:id="10258" w:name="_Toc396200327"/>
      <w:bookmarkStart w:id="10259" w:name="_Toc396184501"/>
      <w:bookmarkStart w:id="10260" w:name="_Toc396194167"/>
      <w:bookmarkStart w:id="10261" w:name="_Toc396200328"/>
      <w:bookmarkStart w:id="10262" w:name="_Toc396184502"/>
      <w:bookmarkStart w:id="10263" w:name="_Toc396194168"/>
      <w:bookmarkStart w:id="10264" w:name="_Toc396200329"/>
      <w:bookmarkStart w:id="10265" w:name="_Toc396184503"/>
      <w:bookmarkStart w:id="10266" w:name="_Toc396194169"/>
      <w:bookmarkStart w:id="10267" w:name="_Toc396200330"/>
      <w:bookmarkStart w:id="10268" w:name="_Toc396184505"/>
      <w:bookmarkStart w:id="10269" w:name="_Toc396194171"/>
      <w:bookmarkStart w:id="10270" w:name="_Toc396200332"/>
      <w:bookmarkStart w:id="10271" w:name="_Toc396184506"/>
      <w:bookmarkStart w:id="10272" w:name="_Toc396194172"/>
      <w:bookmarkStart w:id="10273" w:name="_Toc396200333"/>
      <w:bookmarkStart w:id="10274" w:name="_Toc396184507"/>
      <w:bookmarkStart w:id="10275" w:name="_Toc396194173"/>
      <w:bookmarkStart w:id="10276" w:name="_Toc396200334"/>
      <w:bookmarkStart w:id="10277" w:name="_Toc396184509"/>
      <w:bookmarkStart w:id="10278" w:name="_Toc396194175"/>
      <w:bookmarkStart w:id="10279" w:name="_Toc396200336"/>
      <w:bookmarkStart w:id="10280" w:name="_Toc396184510"/>
      <w:bookmarkStart w:id="10281" w:name="_Toc396194176"/>
      <w:bookmarkStart w:id="10282" w:name="_Toc396200337"/>
      <w:bookmarkStart w:id="10283" w:name="_Toc396184511"/>
      <w:bookmarkStart w:id="10284" w:name="_Toc396194177"/>
      <w:bookmarkStart w:id="10285" w:name="_Toc396200338"/>
      <w:bookmarkStart w:id="10286" w:name="_Toc396184512"/>
      <w:bookmarkStart w:id="10287" w:name="_Toc396194178"/>
      <w:bookmarkStart w:id="10288" w:name="_Toc396200339"/>
      <w:bookmarkStart w:id="10289" w:name="_Toc396184513"/>
      <w:bookmarkStart w:id="10290" w:name="_Toc396194179"/>
      <w:bookmarkStart w:id="10291" w:name="_Toc396200340"/>
      <w:bookmarkStart w:id="10292" w:name="_Toc396184514"/>
      <w:bookmarkStart w:id="10293" w:name="_Toc396194180"/>
      <w:bookmarkStart w:id="10294" w:name="_Toc396200341"/>
      <w:bookmarkStart w:id="10295" w:name="_Toc396184515"/>
      <w:bookmarkStart w:id="10296" w:name="_Toc396194181"/>
      <w:bookmarkStart w:id="10297" w:name="_Toc396200342"/>
      <w:bookmarkStart w:id="10298" w:name="_Toc396184516"/>
      <w:bookmarkStart w:id="10299" w:name="_Toc396194182"/>
      <w:bookmarkStart w:id="10300" w:name="_Toc396200343"/>
      <w:bookmarkStart w:id="10301" w:name="_Toc396184517"/>
      <w:bookmarkStart w:id="10302" w:name="_Toc396194183"/>
      <w:bookmarkStart w:id="10303" w:name="_Toc396200344"/>
      <w:bookmarkStart w:id="10304" w:name="_Toc396184518"/>
      <w:bookmarkStart w:id="10305" w:name="_Toc396194184"/>
      <w:bookmarkStart w:id="10306" w:name="_Toc396200345"/>
      <w:bookmarkStart w:id="10307" w:name="_Toc396184520"/>
      <w:bookmarkStart w:id="10308" w:name="_Toc396194186"/>
      <w:bookmarkStart w:id="10309" w:name="_Toc396200347"/>
      <w:bookmarkStart w:id="10310" w:name="_Toc396184521"/>
      <w:bookmarkStart w:id="10311" w:name="_Toc396194187"/>
      <w:bookmarkStart w:id="10312" w:name="_Toc396200348"/>
      <w:bookmarkStart w:id="10313" w:name="_Toc396184522"/>
      <w:bookmarkStart w:id="10314" w:name="_Toc396194188"/>
      <w:bookmarkStart w:id="10315" w:name="_Toc396200349"/>
      <w:bookmarkStart w:id="10316" w:name="_Toc396184523"/>
      <w:bookmarkStart w:id="10317" w:name="_Toc396194189"/>
      <w:bookmarkStart w:id="10318" w:name="_Toc396200350"/>
      <w:bookmarkStart w:id="10319" w:name="_Toc396184524"/>
      <w:bookmarkStart w:id="10320" w:name="_Toc396194190"/>
      <w:bookmarkStart w:id="10321" w:name="_Toc396200351"/>
      <w:bookmarkStart w:id="10322" w:name="_Toc396184526"/>
      <w:bookmarkStart w:id="10323" w:name="_Toc396194192"/>
      <w:bookmarkStart w:id="10324" w:name="_Toc396200353"/>
      <w:bookmarkStart w:id="10325" w:name="_Toc396184527"/>
      <w:bookmarkStart w:id="10326" w:name="_Toc396194193"/>
      <w:bookmarkStart w:id="10327" w:name="_Toc396200354"/>
      <w:bookmarkStart w:id="10328" w:name="_Toc396184528"/>
      <w:bookmarkStart w:id="10329" w:name="_Toc396194194"/>
      <w:bookmarkStart w:id="10330" w:name="_Toc396200355"/>
      <w:bookmarkStart w:id="10331" w:name="_Toc396184529"/>
      <w:bookmarkStart w:id="10332" w:name="_Toc396194195"/>
      <w:bookmarkStart w:id="10333" w:name="_Toc396200356"/>
      <w:bookmarkStart w:id="10334" w:name="_Toc396445133"/>
      <w:bookmarkStart w:id="10335" w:name="_Toc396453218"/>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p>
    <w:p w14:paraId="145B5D92" w14:textId="2BCA794A" w:rsidR="00DE3FBD" w:rsidRPr="00E45CE0" w:rsidDel="00F17C35" w:rsidRDefault="00DE3FBD">
      <w:pPr>
        <w:rPr>
          <w:del w:id="10336" w:author="Vilson Lu" w:date="2014-08-22T02:46:00Z"/>
        </w:rPr>
        <w:pPrChange w:id="10337" w:author="Vilson Lu" w:date="2014-08-16T15:42:00Z">
          <w:pPr>
            <w:pStyle w:val="Reference"/>
          </w:pPr>
        </w:pPrChange>
      </w:pPr>
      <w:del w:id="10338" w:author="Vilson Lu" w:date="2014-08-22T02:46:00Z">
        <w:r w:rsidRPr="00E45CE0" w:rsidDel="00F17C35">
          <w:rPr>
            <w:highlight w:val="white"/>
          </w:rPr>
          <w:delText xml:space="preserve">Stockdale, C. &amp; McIntyre, D.A. (2011, May 09). The ten nations where facebook rules the internet. Retrieved from </w:delText>
        </w:r>
        <w:r w:rsidDel="00F17C35">
          <w:fldChar w:fldCharType="begin"/>
        </w:r>
        <w:r w:rsidDel="00F17C35">
          <w:delInstrText xml:space="preserve"> HYPERLINK "http://247wallst.com/technology-3/2011/05/09/the-ten-nations-where-facebook-rules-the-internet/" \h </w:delInstrText>
        </w:r>
        <w:r w:rsidDel="00F17C35">
          <w:fldChar w:fldCharType="separate"/>
        </w:r>
        <w:r w:rsidRPr="00E45CE0" w:rsidDel="00F17C35">
          <w:rPr>
            <w:highlight w:val="white"/>
          </w:rPr>
          <w:delText>http://247wallst.com/technology-3/2011/05/09/the-ten-nations-where-facebook-rules-the-internet/</w:delText>
        </w:r>
        <w:r w:rsidDel="00F17C35">
          <w:rPr>
            <w:highlight w:val="white"/>
          </w:rPr>
          <w:fldChar w:fldCharType="end"/>
        </w:r>
        <w:bookmarkStart w:id="10339" w:name="_Toc396184530"/>
        <w:bookmarkStart w:id="10340" w:name="_Toc396194196"/>
        <w:bookmarkStart w:id="10341" w:name="_Toc396200357"/>
        <w:bookmarkStart w:id="10342" w:name="_Toc396445134"/>
        <w:bookmarkStart w:id="10343" w:name="_Toc396453219"/>
        <w:bookmarkEnd w:id="10339"/>
        <w:bookmarkEnd w:id="10340"/>
        <w:bookmarkEnd w:id="10341"/>
        <w:bookmarkEnd w:id="10342"/>
        <w:bookmarkEnd w:id="10343"/>
      </w:del>
    </w:p>
    <w:p w14:paraId="0C9732A9" w14:textId="44FC3E35" w:rsidR="006E6440" w:rsidRPr="00E45CE0" w:rsidDel="00F17C35" w:rsidRDefault="00E97D46">
      <w:pPr>
        <w:rPr>
          <w:del w:id="10344" w:author="Vilson Lu" w:date="2014-08-22T02:46:00Z"/>
        </w:rPr>
        <w:sectPr w:rsidR="006E6440" w:rsidRPr="00E45CE0" w:rsidDel="00F17C35" w:rsidSect="005A3259">
          <w:pgSz w:w="12240" w:h="15840"/>
          <w:pgMar w:top="1440" w:right="1440" w:bottom="1440" w:left="1440" w:header="720" w:footer="720" w:gutter="0"/>
          <w:pgNumType w:start="1" w:chapStyle="1"/>
          <w:cols w:space="720"/>
          <w:docGrid w:linePitch="360"/>
        </w:sectPr>
        <w:pPrChange w:id="10345" w:author="Vilson Lu" w:date="2014-08-16T15:42:00Z">
          <w:pPr>
            <w:pStyle w:val="Reference"/>
          </w:pPr>
        </w:pPrChange>
      </w:pPr>
      <w:bookmarkStart w:id="10346" w:name="_Toc396184531"/>
      <w:bookmarkStart w:id="10347" w:name="_Toc396194197"/>
      <w:bookmarkStart w:id="10348" w:name="_Toc396200358"/>
      <w:bookmarkStart w:id="10349" w:name="_Toc396184532"/>
      <w:bookmarkStart w:id="10350" w:name="_Toc396194198"/>
      <w:bookmarkStart w:id="10351" w:name="_Toc396200359"/>
      <w:bookmarkStart w:id="10352" w:name="_Toc396184533"/>
      <w:bookmarkStart w:id="10353" w:name="_Toc396194199"/>
      <w:bookmarkStart w:id="10354" w:name="_Toc396200360"/>
      <w:bookmarkStart w:id="10355" w:name="_Toc396184534"/>
      <w:bookmarkStart w:id="10356" w:name="_Toc396194200"/>
      <w:bookmarkStart w:id="10357" w:name="_Toc396200361"/>
      <w:bookmarkStart w:id="10358" w:name="_Toc396184535"/>
      <w:bookmarkStart w:id="10359" w:name="_Toc396194201"/>
      <w:bookmarkStart w:id="10360" w:name="_Toc396200362"/>
      <w:bookmarkStart w:id="10361" w:name="_Toc396184536"/>
      <w:bookmarkStart w:id="10362" w:name="_Toc396194202"/>
      <w:bookmarkStart w:id="10363" w:name="_Toc396200363"/>
      <w:bookmarkStart w:id="10364" w:name="_Toc396184537"/>
      <w:bookmarkStart w:id="10365" w:name="_Toc396194203"/>
      <w:bookmarkStart w:id="10366" w:name="_Toc396200364"/>
      <w:bookmarkStart w:id="10367" w:name="_Toc396184538"/>
      <w:bookmarkStart w:id="10368" w:name="_Toc396194204"/>
      <w:bookmarkStart w:id="10369" w:name="_Toc396200365"/>
      <w:bookmarkStart w:id="10370" w:name="_Toc396184539"/>
      <w:bookmarkStart w:id="10371" w:name="_Toc396194205"/>
      <w:bookmarkStart w:id="10372" w:name="_Toc396200366"/>
      <w:bookmarkStart w:id="10373" w:name="_Toc396184540"/>
      <w:bookmarkStart w:id="10374" w:name="_Toc396194206"/>
      <w:bookmarkStart w:id="10375" w:name="_Toc396200367"/>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moveToRangeStart w:id="10376" w:author="Vilson Lu" w:date="2014-08-15T22:47:00Z" w:name="move395906148"/>
      <w:moveTo w:id="10377" w:author="Vilson Lu" w:date="2014-08-15T22:47:00Z">
        <w:del w:id="10378" w:author="Vilson Lu" w:date="2014-08-22T02:46:00Z">
          <w:r w:rsidRPr="00E45CE0" w:rsidDel="00F17C35">
            <w:delText>Vieweg, S., Hughes, A. L., Starbird, K., &amp; Palen, L. (2010, April). Microblogging during two natural hazards events: what twitter may contribute to situational awareness. In Proceedings of the SIGCHI Conference on Human Factors in Computing Systems (pp. 1079-1088). ACM.</w:delText>
          </w:r>
        </w:del>
      </w:moveTo>
      <w:bookmarkStart w:id="10379" w:name="_Toc396184541"/>
      <w:bookmarkStart w:id="10380" w:name="_Toc396194207"/>
      <w:bookmarkStart w:id="10381" w:name="_Toc396200368"/>
      <w:bookmarkStart w:id="10382" w:name="_Toc396445135"/>
      <w:bookmarkStart w:id="10383" w:name="_Toc396453220"/>
      <w:bookmarkEnd w:id="10379"/>
      <w:bookmarkEnd w:id="10380"/>
      <w:bookmarkEnd w:id="10381"/>
      <w:bookmarkEnd w:id="10382"/>
      <w:bookmarkEnd w:id="10383"/>
    </w:p>
    <w:p w14:paraId="1B9EEA59" w14:textId="0710219D" w:rsidR="005A3259" w:rsidDel="00DB37A8" w:rsidRDefault="005A3259" w:rsidP="00DB37A8">
      <w:pPr>
        <w:rPr>
          <w:ins w:id="10384" w:author="TinTin Kalaw" w:date="2014-08-16T14:14:00Z"/>
          <w:del w:id="10385" w:author="Vilson Lu" w:date="2014-08-16T15:42:00Z"/>
        </w:rPr>
      </w:pPr>
      <w:bookmarkStart w:id="10386" w:name="_Toc396184542"/>
      <w:bookmarkStart w:id="10387" w:name="_Toc396194208"/>
      <w:bookmarkStart w:id="10388" w:name="_Toc396200369"/>
      <w:bookmarkStart w:id="10389" w:name="_Toc396184543"/>
      <w:bookmarkStart w:id="10390" w:name="_Toc396194209"/>
      <w:bookmarkStart w:id="10391" w:name="_Toc396200370"/>
      <w:bookmarkStart w:id="10392" w:name="_Toc396184544"/>
      <w:bookmarkStart w:id="10393" w:name="_Toc396194210"/>
      <w:bookmarkStart w:id="10394" w:name="_Toc396200371"/>
      <w:bookmarkStart w:id="10395" w:name="_Toc396184545"/>
      <w:bookmarkStart w:id="10396" w:name="_Toc396194211"/>
      <w:bookmarkStart w:id="10397" w:name="_Toc396200372"/>
      <w:bookmarkStart w:id="10398" w:name="_Toc396184546"/>
      <w:bookmarkStart w:id="10399" w:name="_Toc396194212"/>
      <w:bookmarkStart w:id="10400" w:name="_Toc396200373"/>
      <w:bookmarkStart w:id="10401" w:name="_Toc396184547"/>
      <w:bookmarkStart w:id="10402" w:name="_Toc396194213"/>
      <w:bookmarkStart w:id="10403" w:name="_Toc396200374"/>
      <w:bookmarkStart w:id="10404" w:name="_Toc396184548"/>
      <w:bookmarkStart w:id="10405" w:name="_Toc396194214"/>
      <w:bookmarkStart w:id="10406" w:name="_Toc396200375"/>
      <w:bookmarkStart w:id="10407" w:name="_Toc396184549"/>
      <w:bookmarkStart w:id="10408" w:name="_Toc396194215"/>
      <w:bookmarkStart w:id="10409" w:name="_Toc396200376"/>
      <w:bookmarkStart w:id="10410" w:name="_Toc396184550"/>
      <w:bookmarkStart w:id="10411" w:name="_Toc396194216"/>
      <w:bookmarkStart w:id="10412" w:name="_Toc396200377"/>
      <w:bookmarkStart w:id="10413" w:name="_Toc396184551"/>
      <w:bookmarkStart w:id="10414" w:name="_Toc396194217"/>
      <w:bookmarkStart w:id="10415" w:name="_Toc396200378"/>
      <w:bookmarkStart w:id="10416" w:name="_Toc396184553"/>
      <w:bookmarkStart w:id="10417" w:name="_Toc396194219"/>
      <w:bookmarkStart w:id="10418" w:name="_Toc396200380"/>
      <w:bookmarkStart w:id="10419" w:name="_Toc396184554"/>
      <w:bookmarkStart w:id="10420" w:name="_Toc396194220"/>
      <w:bookmarkStart w:id="10421" w:name="_Toc396200381"/>
      <w:bookmarkStart w:id="10422" w:name="_Toc396184555"/>
      <w:bookmarkStart w:id="10423" w:name="_Toc396194221"/>
      <w:bookmarkStart w:id="10424" w:name="_Toc396200382"/>
      <w:bookmarkStart w:id="10425" w:name="_Toc396184556"/>
      <w:bookmarkStart w:id="10426" w:name="_Toc396194222"/>
      <w:bookmarkStart w:id="10427" w:name="_Toc396200383"/>
      <w:bookmarkStart w:id="10428" w:name="_Toc396184557"/>
      <w:bookmarkStart w:id="10429" w:name="_Toc396194223"/>
      <w:bookmarkStart w:id="10430" w:name="_Toc396200384"/>
      <w:bookmarkStart w:id="10431" w:name="_Toc396445136"/>
      <w:bookmarkStart w:id="10432" w:name="_Toc396453221"/>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moveToRangeEnd w:id="10376"/>
    </w:p>
    <w:p w14:paraId="144049A2" w14:textId="31BC631F" w:rsidR="00751528" w:rsidDel="00DB37A8" w:rsidRDefault="00751528">
      <w:pPr>
        <w:rPr>
          <w:ins w:id="10433" w:author="TinTin Kalaw" w:date="2014-08-16T14:14:00Z"/>
          <w:del w:id="10434" w:author="Vilson Lu" w:date="2014-08-16T15:41:00Z"/>
        </w:rPr>
      </w:pPr>
      <w:ins w:id="10435" w:author="TinTin Kalaw" w:date="2014-08-16T14:14:00Z">
        <w:del w:id="10436" w:author="Vilson Lu" w:date="2014-08-16T15:41:00Z">
          <w:r w:rsidDel="00DB37A8">
            <w:br w:type="page"/>
          </w:r>
        </w:del>
      </w:ins>
    </w:p>
    <w:p w14:paraId="48DFE13B" w14:textId="70F3EED6" w:rsidR="00751528" w:rsidRDefault="00751528">
      <w:pPr>
        <w:pStyle w:val="Heading1"/>
        <w:rPr>
          <w:ins w:id="10437" w:author="TinTin Kalaw" w:date="2014-08-16T14:14:00Z"/>
        </w:rPr>
        <w:pPrChange w:id="10438" w:author="Vilson Lu" w:date="2014-08-16T15:42:00Z">
          <w:pPr/>
        </w:pPrChange>
      </w:pPr>
      <w:bookmarkStart w:id="10439" w:name="_Toc396445137"/>
      <w:bookmarkStart w:id="10440" w:name="_Toc396453222"/>
      <w:ins w:id="10441" w:author="TinTin Kalaw" w:date="2014-08-16T14:14:00Z">
        <w:r>
          <w:t>References</w:t>
        </w:r>
        <w:bookmarkEnd w:id="10439"/>
        <w:bookmarkEnd w:id="10440"/>
      </w:ins>
    </w:p>
    <w:p w14:paraId="11F4A1E8" w14:textId="77777777" w:rsidR="00751528" w:rsidRDefault="00751528">
      <w:pPr>
        <w:pStyle w:val="Reference"/>
        <w:rPr>
          <w:ins w:id="10442" w:author="TinTin Kalaw" w:date="2014-08-16T14:14:00Z"/>
        </w:rPr>
        <w:pPrChange w:id="10443" w:author="TinTin Kalaw" w:date="2014-08-16T14:14:00Z">
          <w:pPr/>
        </w:pPrChange>
      </w:pPr>
    </w:p>
    <w:p w14:paraId="001645E9" w14:textId="77777777" w:rsidR="00751528" w:rsidRPr="0027470C" w:rsidRDefault="00751528" w:rsidP="00751528">
      <w:pPr>
        <w:pStyle w:val="Reference"/>
        <w:rPr>
          <w:ins w:id="10444" w:author="TinTin Kalaw" w:date="2014-08-16T14:14:00Z"/>
        </w:rPr>
      </w:pPr>
      <w:ins w:id="10445" w:author="TinTin Kalaw" w:date="2014-08-16T14:14:00Z">
        <w:r w:rsidRPr="00497EF3">
          <w:rPr>
            <w:highlight w:val="white"/>
          </w:rPr>
          <w:t>alias</w:t>
        </w:r>
        <w:r w:rsidRPr="0027470C">
          <w:rPr>
            <w:highlight w:val="white"/>
          </w:rPr>
          <w:t>-i. (2011). What is lingpipe?. Retrieved from http://alias-i.com/lingpipe/</w:t>
        </w:r>
      </w:ins>
    </w:p>
    <w:p w14:paraId="7184B33D" w14:textId="77777777" w:rsidR="00751528" w:rsidRPr="0027470C" w:rsidRDefault="00751528" w:rsidP="00751528">
      <w:pPr>
        <w:pStyle w:val="Reference"/>
        <w:rPr>
          <w:ins w:id="10446" w:author="TinTin Kalaw" w:date="2014-08-16T14:14:00Z"/>
        </w:rPr>
      </w:pPr>
    </w:p>
    <w:p w14:paraId="0ADD22D3" w14:textId="77777777" w:rsidR="00751528" w:rsidRPr="0027470C" w:rsidRDefault="00751528" w:rsidP="00751528">
      <w:pPr>
        <w:pStyle w:val="Reference"/>
        <w:rPr>
          <w:ins w:id="10447" w:author="TinTin Kalaw" w:date="2014-08-16T14:14:00Z"/>
        </w:rPr>
      </w:pPr>
      <w:ins w:id="10448" w:author="TinTin Kalaw" w:date="2014-08-16T14:14:00Z">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ins>
    </w:p>
    <w:p w14:paraId="608DBCE9" w14:textId="77777777" w:rsidR="00751528" w:rsidRPr="0027470C" w:rsidRDefault="00751528" w:rsidP="00751528">
      <w:pPr>
        <w:pStyle w:val="Reference"/>
        <w:rPr>
          <w:ins w:id="10449" w:author="TinTin Kalaw" w:date="2014-08-16T14:14:00Z"/>
        </w:rPr>
      </w:pPr>
    </w:p>
    <w:p w14:paraId="389522B1" w14:textId="77777777" w:rsidR="00751528" w:rsidRPr="0027470C" w:rsidRDefault="00751528" w:rsidP="00751528">
      <w:pPr>
        <w:pStyle w:val="Reference"/>
        <w:rPr>
          <w:ins w:id="10450" w:author="TinTin Kalaw" w:date="2014-08-16T14:14:00Z"/>
        </w:rPr>
      </w:pPr>
      <w:ins w:id="10451" w:author="TinTin Kalaw" w:date="2014-08-16T14:14:00Z">
        <w:r w:rsidRPr="0027470C">
          <w:rPr>
            <w:highlight w:val="white"/>
          </w:rPr>
          <w:t>Apache Software Foundation. (2010). Welcome to apache opennlp. Retrieved from https://opennlp.apache.org/</w:t>
        </w:r>
      </w:ins>
    </w:p>
    <w:p w14:paraId="4C60B74B" w14:textId="77777777" w:rsidR="00751528" w:rsidRPr="0027470C" w:rsidRDefault="00751528" w:rsidP="00751528">
      <w:pPr>
        <w:pStyle w:val="Reference"/>
        <w:rPr>
          <w:ins w:id="10452" w:author="TinTin Kalaw" w:date="2014-08-16T14:14:00Z"/>
        </w:rPr>
      </w:pPr>
    </w:p>
    <w:p w14:paraId="35648DAA" w14:textId="77777777" w:rsidR="00751528" w:rsidRPr="0027470C" w:rsidRDefault="00751528" w:rsidP="00751528">
      <w:pPr>
        <w:pStyle w:val="Reference"/>
        <w:rPr>
          <w:ins w:id="10453" w:author="TinTin Kalaw" w:date="2014-08-16T14:14:00Z"/>
        </w:rPr>
      </w:pPr>
      <w:ins w:id="10454" w:author="TinTin Kalaw" w:date="2014-08-16T14:14:00Z">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ins>
    </w:p>
    <w:p w14:paraId="6D9B8F4B" w14:textId="77777777" w:rsidR="00751528" w:rsidRPr="0027470C" w:rsidRDefault="00751528" w:rsidP="00751528">
      <w:pPr>
        <w:pStyle w:val="Reference"/>
        <w:rPr>
          <w:ins w:id="10455" w:author="TinTin Kalaw" w:date="2014-08-16T14:14:00Z"/>
        </w:rPr>
      </w:pPr>
    </w:p>
    <w:p w14:paraId="03D5169A" w14:textId="77777777" w:rsidR="00751528" w:rsidRDefault="00751528" w:rsidP="00751528">
      <w:pPr>
        <w:pStyle w:val="Reference"/>
        <w:rPr>
          <w:ins w:id="10456" w:author="Vilson Lu" w:date="2014-08-19T07:04:00Z"/>
        </w:rPr>
      </w:pPr>
      <w:ins w:id="10457" w:author="TinTin Kalaw" w:date="2014-08-16T14:14:00Z">
        <w:r w:rsidRPr="0027470C">
          <w:t>Aw, A., Zhang, M., Xiao, J., &amp; Su, J. (2006, July). A phrase-based statistical model for SMS text normalization. In Proceedings of the COLING/ACL on Main conference poster sessions (pp. 33-40). Association for Computational Linguistics.</w:t>
        </w:r>
      </w:ins>
    </w:p>
    <w:p w14:paraId="248C5C38" w14:textId="77777777" w:rsidR="003A139D" w:rsidRDefault="003A139D" w:rsidP="00751528">
      <w:pPr>
        <w:pStyle w:val="Reference"/>
        <w:rPr>
          <w:ins w:id="10458" w:author="Vilson Lu" w:date="2014-08-19T07:04:00Z"/>
        </w:rPr>
      </w:pPr>
    </w:p>
    <w:p w14:paraId="37BA8758" w14:textId="511D9AF6" w:rsidR="003A139D" w:rsidRDefault="003A139D" w:rsidP="00751528">
      <w:pPr>
        <w:pStyle w:val="Reference"/>
        <w:rPr>
          <w:ins w:id="10459" w:author="TinTin Kalaw" w:date="2014-08-16T14:14:00Z"/>
        </w:rPr>
      </w:pPr>
      <w:ins w:id="10460" w:author="Vilson Lu" w:date="2014-08-19T07:04:00Z">
        <w:r>
          <w:rPr>
            <w:color w:val="222222"/>
            <w:shd w:val="clear" w:color="auto" w:fill="FFFFFF"/>
          </w:rPr>
          <w:t>Basili, R., Moschitti, A., Pazienza, M. T., &amp; Zanzotto, F. M. (2003). Personalizing web publishing via information extraction.</w:t>
        </w:r>
        <w:r>
          <w:rPr>
            <w:rStyle w:val="apple-converted-space"/>
            <w:color w:val="222222"/>
            <w:shd w:val="clear" w:color="auto" w:fill="FFFFFF"/>
          </w:rPr>
          <w:t> </w:t>
        </w:r>
        <w:r>
          <w:rPr>
            <w:i/>
            <w:iCs/>
            <w:color w:val="222222"/>
            <w:shd w:val="clear" w:color="auto" w:fill="FFFFFF"/>
          </w:rPr>
          <w:t>IEEE Intelligent Systems</w:t>
        </w:r>
        <w:r>
          <w:rPr>
            <w:color w:val="222222"/>
            <w:shd w:val="clear" w:color="auto" w:fill="FFFFFF"/>
          </w:rPr>
          <w:t>,</w:t>
        </w:r>
        <w:r>
          <w:rPr>
            <w:rStyle w:val="apple-converted-space"/>
            <w:color w:val="222222"/>
            <w:shd w:val="clear" w:color="auto" w:fill="FFFFFF"/>
          </w:rPr>
          <w:t> </w:t>
        </w:r>
        <w:r>
          <w:rPr>
            <w:i/>
            <w:iCs/>
            <w:color w:val="222222"/>
            <w:shd w:val="clear" w:color="auto" w:fill="FFFFFF"/>
          </w:rPr>
          <w:t>18</w:t>
        </w:r>
        <w:r>
          <w:rPr>
            <w:color w:val="222222"/>
            <w:shd w:val="clear" w:color="auto" w:fill="FFFFFF"/>
          </w:rPr>
          <w:t>(1), 62-70.</w:t>
        </w:r>
      </w:ins>
    </w:p>
    <w:p w14:paraId="20D0CA38" w14:textId="77777777" w:rsidR="00751528" w:rsidRDefault="00751528" w:rsidP="00751528">
      <w:pPr>
        <w:pStyle w:val="Reference"/>
        <w:rPr>
          <w:ins w:id="10461" w:author="TinTin Kalaw" w:date="2014-08-16T14:14:00Z"/>
        </w:rPr>
      </w:pPr>
    </w:p>
    <w:p w14:paraId="04EA89A2" w14:textId="77777777" w:rsidR="00751528" w:rsidRPr="00DC0596" w:rsidRDefault="00751528" w:rsidP="00751528">
      <w:pPr>
        <w:pStyle w:val="Reference"/>
        <w:rPr>
          <w:ins w:id="10462" w:author="TinTin Kalaw" w:date="2014-08-16T14:14:00Z"/>
        </w:rPr>
      </w:pPr>
      <w:ins w:id="10463" w:author="TinTin Kalaw" w:date="2014-08-16T14:14:00Z">
        <w:r w:rsidRPr="00DC0596">
          <w:t>Bollen, J., Mao, H., &amp; Zeng, X. (2011). Twitter mood predicts the stock market. Journal of Computational Science, 2(1), 1-8.</w:t>
        </w:r>
      </w:ins>
    </w:p>
    <w:p w14:paraId="34AEC3AD" w14:textId="77777777" w:rsidR="00751528" w:rsidRPr="002A19D8" w:rsidRDefault="00751528" w:rsidP="00751528">
      <w:pPr>
        <w:pStyle w:val="Reference"/>
        <w:rPr>
          <w:ins w:id="10464" w:author="TinTin Kalaw" w:date="2014-08-16T14:14:00Z"/>
        </w:rPr>
      </w:pPr>
    </w:p>
    <w:p w14:paraId="2F9583B0" w14:textId="77777777" w:rsidR="00751528" w:rsidRPr="0027470C" w:rsidRDefault="00751528" w:rsidP="00751528">
      <w:pPr>
        <w:pStyle w:val="Reference"/>
        <w:rPr>
          <w:ins w:id="10465" w:author="TinTin Kalaw" w:date="2014-08-16T14:14:00Z"/>
        </w:rPr>
      </w:pPr>
      <w:ins w:id="10466" w:author="TinTin Kalaw" w:date="2014-08-16T14:14:00Z">
        <w:r w:rsidRPr="0027470C">
          <w:t>Bontcheva, K., Derczynski, L., Funk, A., Greenwood, M.A., Maynard, D., Aswani, N. TwitIE: An Open-Source Information Extraction Pipeline for Microblog Text. Proceedings of the International Conference on Recent Advances in Natural Language Processing (RANLP 2013).</w:t>
        </w:r>
      </w:ins>
    </w:p>
    <w:p w14:paraId="15E9C77D" w14:textId="77777777" w:rsidR="00751528" w:rsidRPr="0027470C" w:rsidRDefault="00751528" w:rsidP="00751528">
      <w:pPr>
        <w:pStyle w:val="Reference"/>
        <w:rPr>
          <w:ins w:id="10467" w:author="TinTin Kalaw" w:date="2014-08-16T14:14:00Z"/>
        </w:rPr>
      </w:pPr>
    </w:p>
    <w:p w14:paraId="4496C400" w14:textId="77777777" w:rsidR="00751528" w:rsidRPr="0027470C" w:rsidRDefault="00751528" w:rsidP="00751528">
      <w:pPr>
        <w:pStyle w:val="Reference"/>
        <w:rPr>
          <w:ins w:id="10468" w:author="TinTin Kalaw" w:date="2014-08-16T14:14:00Z"/>
        </w:rPr>
      </w:pPr>
      <w:ins w:id="10469" w:author="TinTin Kalaw" w:date="2014-08-16T14:14:00Z">
        <w:r w:rsidRPr="0027470C">
          <w:t>Bradlee, D., Knoll, S., &amp; Pentheroudakis, J. (2001). Tokenizer for a natural language processing system.</w:t>
        </w:r>
      </w:ins>
    </w:p>
    <w:p w14:paraId="66EA19AD" w14:textId="77777777" w:rsidR="00751528" w:rsidRPr="0027470C" w:rsidRDefault="00751528" w:rsidP="00751528">
      <w:pPr>
        <w:pStyle w:val="Reference"/>
        <w:rPr>
          <w:ins w:id="10470" w:author="TinTin Kalaw" w:date="2014-08-16T14:14:00Z"/>
        </w:rPr>
      </w:pPr>
    </w:p>
    <w:p w14:paraId="3DE7EE58" w14:textId="77777777" w:rsidR="00751528" w:rsidRPr="0027470C" w:rsidRDefault="00751528" w:rsidP="00751528">
      <w:pPr>
        <w:pStyle w:val="Reference"/>
        <w:rPr>
          <w:ins w:id="10471" w:author="TinTin Kalaw" w:date="2014-08-16T14:14:00Z"/>
        </w:rPr>
      </w:pPr>
      <w:ins w:id="10472" w:author="TinTin Kalaw" w:date="2014-08-16T14:14:00Z">
        <w:r w:rsidRPr="0027470C">
          <w:t>Cheng, H., Chua, J., Co, J., &amp; Magpantay, A. B. (201</w:t>
        </w:r>
        <w:r>
          <w:t>3</w:t>
        </w:r>
        <w:r w:rsidRPr="0027470C">
          <w:t xml:space="preserve">). Social media monitoring for disasters. Unpublished undergraduate thesis, De La Salle University, Manila, Philippines. </w:t>
        </w:r>
      </w:ins>
    </w:p>
    <w:p w14:paraId="05AF8069" w14:textId="77777777" w:rsidR="00751528" w:rsidRPr="0027470C" w:rsidRDefault="00751528" w:rsidP="00751528">
      <w:pPr>
        <w:pStyle w:val="Reference"/>
        <w:rPr>
          <w:ins w:id="10473" w:author="TinTin Kalaw" w:date="2014-08-16T14:14:00Z"/>
        </w:rPr>
      </w:pPr>
    </w:p>
    <w:p w14:paraId="38DDF8D6" w14:textId="77777777" w:rsidR="00751528" w:rsidRDefault="00751528" w:rsidP="00751528">
      <w:pPr>
        <w:pStyle w:val="Reference"/>
        <w:rPr>
          <w:ins w:id="10474" w:author="TinTin Kalaw" w:date="2014-08-16T14:14:00Z"/>
        </w:rPr>
      </w:pPr>
      <w:ins w:id="10475" w:author="TinTin Kalaw" w:date="2014-08-16T14:14:00Z">
        <w:r w:rsidRPr="0027470C">
          <w:rPr>
            <w:highlight w:val="white"/>
          </w:rPr>
          <w:t>Cheng, T. T., Cua, J. L., Tan, M. D., Yao, K. G., &amp; Roxas, R. E. (2009, October). Information extraction from legal documents. In Natural Language Processing, 2009. NLP'09. Eighth International Symposium on (pp. 157-162). IEEE.</w:t>
        </w:r>
      </w:ins>
    </w:p>
    <w:p w14:paraId="36A00887" w14:textId="77777777" w:rsidR="00751528" w:rsidRPr="002A19D8" w:rsidRDefault="00751528" w:rsidP="00751528">
      <w:pPr>
        <w:pStyle w:val="Reference"/>
        <w:rPr>
          <w:ins w:id="10476" w:author="TinTin Kalaw" w:date="2014-08-16T14:14:00Z"/>
        </w:rPr>
      </w:pPr>
    </w:p>
    <w:p w14:paraId="3473F444" w14:textId="77777777" w:rsidR="00751528" w:rsidRPr="00DC0596" w:rsidRDefault="00751528" w:rsidP="00751528">
      <w:pPr>
        <w:pStyle w:val="Reference"/>
        <w:rPr>
          <w:ins w:id="10477" w:author="TinTin Kalaw" w:date="2014-08-16T14:14:00Z"/>
        </w:rPr>
      </w:pPr>
      <w:ins w:id="10478" w:author="TinTin Kalaw" w:date="2014-08-16T14:14:00Z">
        <w:r w:rsidRPr="00DC0596">
          <w:t>Chew, C., &amp; Eysenbach, G. (2010). Pandemics in the age of Twitter: content analysis of Tweets during the 2009 H1N1 outbreak. PloS one, 5(11), e14118.</w:t>
        </w:r>
      </w:ins>
    </w:p>
    <w:p w14:paraId="5F6EAAA5" w14:textId="77777777" w:rsidR="00751528" w:rsidRDefault="00751528" w:rsidP="00751528">
      <w:pPr>
        <w:pStyle w:val="Reference"/>
        <w:rPr>
          <w:ins w:id="10479" w:author="TinTin Kalaw" w:date="2014-08-16T14:14:00Z"/>
        </w:rPr>
      </w:pPr>
    </w:p>
    <w:p w14:paraId="339562E5" w14:textId="77777777" w:rsidR="00751528" w:rsidRDefault="00751528" w:rsidP="00751528">
      <w:pPr>
        <w:pStyle w:val="Reference"/>
        <w:rPr>
          <w:ins w:id="10480" w:author="TinTin Kalaw" w:date="2014-08-16T14:14:00Z"/>
        </w:rPr>
      </w:pPr>
      <w:ins w:id="10481" w:author="TinTin Kalaw" w:date="2014-08-16T14:14:00Z">
        <w:r>
          <w:rPr>
            <w:color w:val="222222"/>
          </w:rPr>
          <w:t xml:space="preserve">Choy, M., Cheong, M., Laik, M. N., &amp; Shung, K. P. (2012). US Presidential Election 2012 Prediction using Census </w:t>
        </w:r>
        <w:r w:rsidRPr="00EB1169">
          <w:t>Corrected</w:t>
        </w:r>
        <w:r>
          <w:rPr>
            <w:color w:val="222222"/>
          </w:rPr>
          <w:t xml:space="preserve"> Twitter Model.</w:t>
        </w:r>
        <w:r>
          <w:rPr>
            <w:rStyle w:val="apple-converted-space"/>
            <w:color w:val="222222"/>
          </w:rPr>
          <w:t> </w:t>
        </w:r>
        <w:r>
          <w:rPr>
            <w:i/>
            <w:iCs/>
            <w:color w:val="222222"/>
          </w:rPr>
          <w:t>arXiv preprint arXiv:1211.0938</w:t>
        </w:r>
        <w:r>
          <w:rPr>
            <w:color w:val="222222"/>
          </w:rPr>
          <w:t>.</w:t>
        </w:r>
      </w:ins>
    </w:p>
    <w:p w14:paraId="04FFB4B3" w14:textId="77777777" w:rsidR="00751528" w:rsidRPr="0027470C" w:rsidRDefault="00751528" w:rsidP="00751528">
      <w:pPr>
        <w:pStyle w:val="Reference"/>
        <w:rPr>
          <w:ins w:id="10482" w:author="TinTin Kalaw" w:date="2014-08-16T14:14:00Z"/>
        </w:rPr>
      </w:pPr>
    </w:p>
    <w:p w14:paraId="60C3F1C5" w14:textId="77777777" w:rsidR="00751528" w:rsidRPr="0027470C" w:rsidRDefault="00751528" w:rsidP="00751528">
      <w:pPr>
        <w:pStyle w:val="Reference"/>
        <w:rPr>
          <w:ins w:id="10483" w:author="TinTin Kalaw" w:date="2014-08-16T14:14:00Z"/>
        </w:rPr>
      </w:pPr>
      <w:ins w:id="10484" w:author="TinTin Kalaw" w:date="2014-08-16T14:14:00Z">
        <w:r w:rsidRPr="0027470C">
          <w:rPr>
            <w:lang w:val="en-PH"/>
          </w:rPr>
          <w:t>Califf, Mary Elaine. 1998. Relational Learning Techniques for Natural Language Information Extraction. Ph.D. thesis, Univ. of Texas at Austin, http://www.cs.utexas.edu/users/mecaliff.</w:t>
        </w:r>
      </w:ins>
    </w:p>
    <w:p w14:paraId="581EFBFD" w14:textId="77777777" w:rsidR="00751528" w:rsidRPr="0027470C" w:rsidRDefault="00751528" w:rsidP="00751528">
      <w:pPr>
        <w:pStyle w:val="Reference"/>
        <w:rPr>
          <w:ins w:id="10485" w:author="TinTin Kalaw" w:date="2014-08-16T14:14:00Z"/>
        </w:rPr>
      </w:pPr>
    </w:p>
    <w:p w14:paraId="37B6088E" w14:textId="77777777" w:rsidR="00751528" w:rsidRPr="0027470C" w:rsidRDefault="00751528" w:rsidP="00751528">
      <w:pPr>
        <w:pStyle w:val="Reference"/>
        <w:rPr>
          <w:ins w:id="10486" w:author="TinTin Kalaw" w:date="2014-08-16T14:14:00Z"/>
        </w:rPr>
      </w:pPr>
      <w:ins w:id="10487" w:author="TinTin Kalaw" w:date="2014-08-16T14:14:00Z">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ins>
    </w:p>
    <w:p w14:paraId="5D72FBC9" w14:textId="77777777" w:rsidR="00751528" w:rsidRPr="0027470C" w:rsidRDefault="00751528" w:rsidP="00751528">
      <w:pPr>
        <w:pStyle w:val="Reference"/>
        <w:rPr>
          <w:ins w:id="10488" w:author="TinTin Kalaw" w:date="2014-08-16T14:14:00Z"/>
        </w:rPr>
      </w:pPr>
    </w:p>
    <w:p w14:paraId="1F3243CF" w14:textId="77777777" w:rsidR="00751528" w:rsidRDefault="00751528" w:rsidP="00751528">
      <w:pPr>
        <w:pStyle w:val="Reference"/>
        <w:rPr>
          <w:ins w:id="10489" w:author="TinTin Kalaw" w:date="2014-08-16T14:14:00Z"/>
          <w:rFonts w:eastAsia="Arial"/>
        </w:rPr>
      </w:pPr>
      <w:ins w:id="10490" w:author="TinTin Kalaw" w:date="2014-08-16T14:14:00Z">
        <w:r w:rsidRPr="0027470C">
          <w:rPr>
            <w:rFonts w:eastAsia="Arial"/>
          </w:rPr>
          <w:lastRenderedPageBreak/>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ins>
    </w:p>
    <w:p w14:paraId="6660245A" w14:textId="77777777" w:rsidR="00751528" w:rsidRPr="0027470C" w:rsidRDefault="00751528" w:rsidP="00751528">
      <w:pPr>
        <w:pStyle w:val="Reference"/>
        <w:rPr>
          <w:ins w:id="10491" w:author="TinTin Kalaw" w:date="2014-08-16T14:14:00Z"/>
        </w:rPr>
      </w:pPr>
    </w:p>
    <w:p w14:paraId="115F8DD4" w14:textId="77777777" w:rsidR="00751528" w:rsidRPr="00DC0596" w:rsidRDefault="00751528" w:rsidP="00751528">
      <w:pPr>
        <w:pStyle w:val="Reference"/>
        <w:rPr>
          <w:ins w:id="10492" w:author="TinTin Kalaw" w:date="2014-08-16T14:14:00Z"/>
        </w:rPr>
      </w:pPr>
      <w:ins w:id="10493" w:author="TinTin Kalaw" w:date="2014-08-16T14:14:00Z">
        <w:r w:rsidRPr="00DC0596">
          <w:t>Culnan, M. J., McHugh, P. J., &amp; Zubillaga, J. I. (2010). How large US companies can use Twitter and other social media to gain business value. MIS Quarterly Executive, 9(4), 243-259.</w:t>
        </w:r>
      </w:ins>
    </w:p>
    <w:p w14:paraId="19D0BE88" w14:textId="77777777" w:rsidR="00751528" w:rsidRPr="0027470C" w:rsidRDefault="00751528" w:rsidP="00751528">
      <w:pPr>
        <w:pStyle w:val="Reference"/>
        <w:rPr>
          <w:ins w:id="10494" w:author="TinTin Kalaw" w:date="2014-08-16T14:14:00Z"/>
        </w:rPr>
      </w:pPr>
    </w:p>
    <w:p w14:paraId="782A29F1" w14:textId="77777777" w:rsidR="00751528" w:rsidRPr="0027470C" w:rsidRDefault="00751528" w:rsidP="00751528">
      <w:pPr>
        <w:pStyle w:val="Reference"/>
        <w:rPr>
          <w:ins w:id="10495" w:author="TinTin Kalaw" w:date="2014-08-16T14:14:00Z"/>
        </w:rPr>
      </w:pPr>
      <w:ins w:id="10496" w:author="TinTin Kalaw" w:date="2014-08-16T14:14:00Z">
        <w:r w:rsidRPr="0027470C">
          <w:t>Cunningham, H. (2002). GATE, a general architecture for text engineering.Computers and the Humanities,</w:t>
        </w:r>
        <w:r w:rsidRPr="0027470C">
          <w:rPr>
            <w:rStyle w:val="apple-converted-space"/>
          </w:rPr>
          <w:t> </w:t>
        </w:r>
        <w:r w:rsidRPr="0027470C">
          <w:t>36(2), 223-254.</w:t>
        </w:r>
      </w:ins>
    </w:p>
    <w:p w14:paraId="0497E7C8" w14:textId="77777777" w:rsidR="00751528" w:rsidRPr="0027470C" w:rsidRDefault="00751528" w:rsidP="00751528">
      <w:pPr>
        <w:pStyle w:val="Reference"/>
        <w:rPr>
          <w:ins w:id="10497" w:author="TinTin Kalaw" w:date="2014-08-16T14:14:00Z"/>
        </w:rPr>
      </w:pPr>
    </w:p>
    <w:p w14:paraId="52A3A66B" w14:textId="77777777" w:rsidR="00751528" w:rsidRPr="0027470C" w:rsidRDefault="00751528" w:rsidP="00751528">
      <w:pPr>
        <w:pStyle w:val="Reference"/>
        <w:rPr>
          <w:ins w:id="10498" w:author="TinTin Kalaw" w:date="2014-08-16T14:14:00Z"/>
        </w:rPr>
      </w:pPr>
      <w:ins w:id="10499" w:author="TinTin Kalaw" w:date="2014-08-16T14:14:00Z">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ins>
    </w:p>
    <w:p w14:paraId="6B342AA3" w14:textId="77777777" w:rsidR="00751528" w:rsidRPr="0027470C" w:rsidRDefault="00751528" w:rsidP="00751528">
      <w:pPr>
        <w:pStyle w:val="Reference"/>
        <w:rPr>
          <w:ins w:id="10500" w:author="TinTin Kalaw" w:date="2014-08-16T14:14:00Z"/>
        </w:rPr>
      </w:pPr>
    </w:p>
    <w:p w14:paraId="4B54B244" w14:textId="77777777" w:rsidR="00751528" w:rsidRPr="0027470C" w:rsidRDefault="00751528" w:rsidP="00751528">
      <w:pPr>
        <w:pStyle w:val="Reference"/>
        <w:rPr>
          <w:ins w:id="10501" w:author="TinTin Kalaw" w:date="2014-08-16T14:14:00Z"/>
        </w:rPr>
      </w:pPr>
      <w:ins w:id="10502" w:author="TinTin Kalaw" w:date="2014-08-16T14:14:00Z">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ins>
    </w:p>
    <w:p w14:paraId="0B47A8B5" w14:textId="77777777" w:rsidR="00751528" w:rsidRPr="00EC3901" w:rsidRDefault="00751528" w:rsidP="00751528">
      <w:pPr>
        <w:pStyle w:val="Reference"/>
        <w:rPr>
          <w:ins w:id="10503" w:author="TinTin Kalaw" w:date="2014-08-16T14:14:00Z"/>
        </w:rPr>
      </w:pPr>
    </w:p>
    <w:p w14:paraId="571FDE9A" w14:textId="77777777" w:rsidR="00751528" w:rsidRPr="00EC3901" w:rsidRDefault="00751528" w:rsidP="00751528">
      <w:pPr>
        <w:pStyle w:val="Reference"/>
        <w:rPr>
          <w:ins w:id="10504" w:author="TinTin Kalaw" w:date="2014-08-16T14:14:00Z"/>
        </w:rPr>
      </w:pPr>
      <w:ins w:id="10505" w:author="TinTin Kalaw" w:date="2014-08-16T14:14:00Z">
        <w:r w:rsidRPr="00915BA7">
          <w:t>Davis, J., &amp; Goadrich, M. (2006, June). The relationship between Precision-Recall and ROC curves. In Proceedings of the 23rd international conference on Machine learning (pp. 233-240). ACM.</w:t>
        </w:r>
      </w:ins>
    </w:p>
    <w:p w14:paraId="7CAB9248" w14:textId="77777777" w:rsidR="00751528" w:rsidRPr="0027470C" w:rsidRDefault="00751528" w:rsidP="00751528">
      <w:pPr>
        <w:pStyle w:val="Reference"/>
        <w:rPr>
          <w:ins w:id="10506" w:author="TinTin Kalaw" w:date="2014-08-16T14:14:00Z"/>
        </w:rPr>
      </w:pPr>
    </w:p>
    <w:p w14:paraId="5D17DA47" w14:textId="77777777" w:rsidR="00751528" w:rsidRPr="0027470C" w:rsidRDefault="00751528" w:rsidP="00751528">
      <w:pPr>
        <w:pStyle w:val="Reference"/>
        <w:rPr>
          <w:ins w:id="10507" w:author="TinTin Kalaw" w:date="2014-08-16T14:14:00Z"/>
        </w:rPr>
      </w:pPr>
      <w:ins w:id="10508" w:author="TinTin Kalaw" w:date="2014-08-16T14:14:00Z">
        <w:r w:rsidRPr="0027470C">
          <w:t>Dimitrov, M. (2005). A Lightweight Approach to Coreference Resolution for Named Entities in Text Marin Dimitrov, Kalina Bontcheva, Hamish Cunningham and Diana Maynard. Anaphora Processing: Linguistic, cognitive and computational modelling, 263, 97.</w:t>
        </w:r>
      </w:ins>
    </w:p>
    <w:p w14:paraId="771DB506" w14:textId="77777777" w:rsidR="00751528" w:rsidRPr="0027470C" w:rsidRDefault="00751528" w:rsidP="00751528">
      <w:pPr>
        <w:pStyle w:val="Reference"/>
        <w:rPr>
          <w:ins w:id="10509" w:author="TinTin Kalaw" w:date="2014-08-16T14:14:00Z"/>
        </w:rPr>
      </w:pPr>
    </w:p>
    <w:p w14:paraId="49B6A236" w14:textId="77777777" w:rsidR="00751528" w:rsidRDefault="00751528" w:rsidP="00751528">
      <w:pPr>
        <w:pStyle w:val="Reference"/>
        <w:rPr>
          <w:ins w:id="10510" w:author="Vilson Lu" w:date="2014-08-19T05:08:00Z"/>
        </w:rPr>
      </w:pPr>
      <w:ins w:id="10511" w:author="TinTin Kalaw" w:date="2014-08-16T14:14:00Z">
        <w:r w:rsidRPr="0027470C">
          <w:rPr>
            <w:highlight w:val="white"/>
          </w:rPr>
          <w:t>Dung, T. Q., &amp; Kameyama, W. (2007, March). A proposal of ontology-based health care information extraction system: Vnhies. In Research, Innovation and Vision for the Future, 2007 IEEE International Conference on (pp. 1-7). IEEE.</w:t>
        </w:r>
      </w:ins>
    </w:p>
    <w:p w14:paraId="7E8F2274" w14:textId="77777777" w:rsidR="001012EC" w:rsidRDefault="001012EC" w:rsidP="00751528">
      <w:pPr>
        <w:pStyle w:val="Reference"/>
        <w:rPr>
          <w:ins w:id="10512" w:author="Vilson Lu" w:date="2014-08-19T05:08:00Z"/>
        </w:rPr>
      </w:pPr>
    </w:p>
    <w:p w14:paraId="5429B0CE" w14:textId="3A22829F" w:rsidR="001012EC" w:rsidRPr="0027470C" w:rsidRDefault="001012EC" w:rsidP="00751528">
      <w:pPr>
        <w:pStyle w:val="Reference"/>
        <w:rPr>
          <w:ins w:id="10513" w:author="TinTin Kalaw" w:date="2014-08-16T14:14:00Z"/>
        </w:rPr>
      </w:pPr>
      <w:ins w:id="10514" w:author="Vilson Lu" w:date="2014-08-19T05:08:00Z">
        <w:r>
          <w:rPr>
            <w:color w:val="222222"/>
            <w:shd w:val="clear" w:color="auto" w:fill="FFFFFF"/>
          </w:rPr>
          <w:t>Faria, Carla, and Rosario Girardi. "An Information Extraction Process for Semi-automatic Ontology Population."</w:t>
        </w:r>
        <w:r>
          <w:rPr>
            <w:rStyle w:val="apple-converted-space"/>
            <w:color w:val="222222"/>
            <w:shd w:val="clear" w:color="auto" w:fill="FFFFFF"/>
          </w:rPr>
          <w:t> </w:t>
        </w:r>
        <w:r>
          <w:rPr>
            <w:i/>
            <w:iCs/>
            <w:color w:val="222222"/>
            <w:shd w:val="clear" w:color="auto" w:fill="FFFFFF"/>
          </w:rPr>
          <w:t>Soft Computing Models in Industrial and Environmental Applications, 6th International Conference SOCO 2011</w:t>
        </w:r>
        <w:r>
          <w:rPr>
            <w:color w:val="222222"/>
            <w:shd w:val="clear" w:color="auto" w:fill="FFFFFF"/>
          </w:rPr>
          <w:t>. Springer Berlin Heidelberg, 2011.</w:t>
        </w:r>
      </w:ins>
    </w:p>
    <w:p w14:paraId="7E79D558" w14:textId="77777777" w:rsidR="00751528" w:rsidRPr="0027470C" w:rsidRDefault="00751528" w:rsidP="00751528">
      <w:pPr>
        <w:pStyle w:val="Reference"/>
        <w:rPr>
          <w:ins w:id="10515" w:author="TinTin Kalaw" w:date="2014-08-16T14:14:00Z"/>
        </w:rPr>
      </w:pPr>
    </w:p>
    <w:p w14:paraId="22FA881B" w14:textId="77777777" w:rsidR="00751528" w:rsidRPr="0027470C" w:rsidRDefault="00751528" w:rsidP="00751528">
      <w:pPr>
        <w:pStyle w:val="Reference"/>
        <w:rPr>
          <w:ins w:id="10516" w:author="TinTin Kalaw" w:date="2014-08-16T14:14:00Z"/>
        </w:rPr>
      </w:pPr>
      <w:ins w:id="10517" w:author="TinTin Kalaw" w:date="2014-08-16T14:14:00Z">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ins>
    </w:p>
    <w:p w14:paraId="00444675" w14:textId="77777777" w:rsidR="00751528" w:rsidRPr="0027470C" w:rsidRDefault="00751528" w:rsidP="00751528">
      <w:pPr>
        <w:pStyle w:val="Reference"/>
        <w:rPr>
          <w:ins w:id="10518" w:author="TinTin Kalaw" w:date="2014-08-16T14:14:00Z"/>
        </w:rPr>
      </w:pPr>
    </w:p>
    <w:p w14:paraId="564FB764" w14:textId="77777777" w:rsidR="00751528" w:rsidRPr="0027470C" w:rsidRDefault="00751528" w:rsidP="00751528">
      <w:pPr>
        <w:pStyle w:val="Reference"/>
        <w:rPr>
          <w:ins w:id="10519" w:author="TinTin Kalaw" w:date="2014-08-16T14:14:00Z"/>
        </w:rPr>
      </w:pPr>
      <w:ins w:id="10520" w:author="TinTin Kalaw" w:date="2014-08-16T14:14:00Z">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ins>
    </w:p>
    <w:p w14:paraId="4B3B5CB5" w14:textId="77777777" w:rsidR="00751528" w:rsidRPr="0027470C" w:rsidRDefault="00751528" w:rsidP="00751528">
      <w:pPr>
        <w:pStyle w:val="Reference"/>
        <w:rPr>
          <w:ins w:id="10521" w:author="TinTin Kalaw" w:date="2014-08-16T14:14:00Z"/>
        </w:rPr>
      </w:pPr>
    </w:p>
    <w:p w14:paraId="3F606AC3" w14:textId="77777777" w:rsidR="00751528" w:rsidRPr="0027470C" w:rsidRDefault="00751528" w:rsidP="00751528">
      <w:pPr>
        <w:pStyle w:val="Reference"/>
        <w:rPr>
          <w:ins w:id="10522" w:author="TinTin Kalaw" w:date="2014-08-16T14:14:00Z"/>
        </w:rPr>
      </w:pPr>
      <w:ins w:id="10523" w:author="TinTin Kalaw" w:date="2014-08-16T14:14:00Z">
        <w:r w:rsidRPr="0027470C">
          <w:rPr>
            <w:highlight w:val="white"/>
          </w:rPr>
          <w:t>Freitag, D. (2000). Machine learning for information extraction in informal domains. Machine learning, 39(2-3), 169-202.</w:t>
        </w:r>
      </w:ins>
    </w:p>
    <w:p w14:paraId="70ECA0F7" w14:textId="77777777" w:rsidR="00751528" w:rsidRPr="0027470C" w:rsidRDefault="00751528" w:rsidP="00751528">
      <w:pPr>
        <w:pStyle w:val="Reference"/>
        <w:rPr>
          <w:ins w:id="10524" w:author="TinTin Kalaw" w:date="2014-08-16T14:14:00Z"/>
        </w:rPr>
      </w:pPr>
    </w:p>
    <w:p w14:paraId="40E813AC" w14:textId="77777777" w:rsidR="00751528" w:rsidRPr="0027470C" w:rsidRDefault="00751528" w:rsidP="00751528">
      <w:pPr>
        <w:pStyle w:val="Reference"/>
        <w:rPr>
          <w:ins w:id="10525" w:author="TinTin Kalaw" w:date="2014-08-16T14:14:00Z"/>
          <w:lang w:val="en-PH"/>
        </w:rPr>
      </w:pPr>
      <w:ins w:id="10526" w:author="TinTin Kalaw" w:date="2014-08-16T14:14:00Z">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ins>
    </w:p>
    <w:p w14:paraId="224795B6" w14:textId="77777777" w:rsidR="00751528" w:rsidRPr="00146BE4" w:rsidRDefault="00751528" w:rsidP="00751528">
      <w:pPr>
        <w:pStyle w:val="Reference"/>
        <w:rPr>
          <w:ins w:id="10527" w:author="TinTin Kalaw" w:date="2014-08-16T14:14:00Z"/>
        </w:rPr>
      </w:pPr>
    </w:p>
    <w:p w14:paraId="2F4733FF" w14:textId="77777777" w:rsidR="00751528" w:rsidRPr="00146BE4" w:rsidRDefault="00751528" w:rsidP="00751528">
      <w:pPr>
        <w:pStyle w:val="Reference"/>
        <w:rPr>
          <w:ins w:id="10528" w:author="TinTin Kalaw" w:date="2014-08-16T14:14:00Z"/>
        </w:rPr>
      </w:pPr>
      <w:ins w:id="10529" w:author="TinTin Kalaw" w:date="2014-08-16T14:14:00Z">
        <w:r w:rsidRPr="00146BE4">
          <w:t>Freitag, D., &amp; McCallum, A. 1999. Information Extraction with HMMs and Shrinkage.In: AAAI-99 Workshop on Machine Learning for Information Extraction.</w:t>
        </w:r>
      </w:ins>
    </w:p>
    <w:p w14:paraId="59A27F0C" w14:textId="77777777" w:rsidR="00751528" w:rsidRPr="0027470C" w:rsidRDefault="00751528" w:rsidP="00751528">
      <w:pPr>
        <w:pStyle w:val="Reference"/>
        <w:rPr>
          <w:ins w:id="10530" w:author="TinTin Kalaw" w:date="2014-08-16T14:14:00Z"/>
        </w:rPr>
      </w:pPr>
    </w:p>
    <w:p w14:paraId="49F0DF27" w14:textId="77777777" w:rsidR="00751528" w:rsidRPr="0027470C" w:rsidRDefault="00751528" w:rsidP="00751528">
      <w:pPr>
        <w:pStyle w:val="Reference"/>
        <w:rPr>
          <w:ins w:id="10531" w:author="TinTin Kalaw" w:date="2014-08-16T14:14:00Z"/>
        </w:rPr>
      </w:pPr>
      <w:ins w:id="10532" w:author="TinTin Kalaw" w:date="2014-08-16T14:14:00Z">
        <w:r w:rsidRPr="0027470C">
          <w:rPr>
            <w:highlight w:val="white"/>
          </w:rPr>
          <w:lastRenderedPageBreak/>
          <w:t>Gao, H., Barbier, G., &amp; Goolsby, R. (2011). Harnessing the crowdsourcing power of social media for disaster relief. Intelligent Systems, IEEE, 26(3), 10-14. doi: 10.1109/MIS.2011.52</w:t>
        </w:r>
      </w:ins>
    </w:p>
    <w:p w14:paraId="38ADB54F" w14:textId="77777777" w:rsidR="00751528" w:rsidRDefault="00751528" w:rsidP="00751528">
      <w:pPr>
        <w:pStyle w:val="Reference"/>
        <w:rPr>
          <w:ins w:id="10533" w:author="TinTin Kalaw" w:date="2014-08-16T14:14:00Z"/>
        </w:rPr>
      </w:pPr>
    </w:p>
    <w:p w14:paraId="7B115EE1" w14:textId="77777777" w:rsidR="00751528" w:rsidRDefault="00751528" w:rsidP="00751528">
      <w:pPr>
        <w:pStyle w:val="Reference"/>
        <w:rPr>
          <w:ins w:id="10534" w:author="TinTin Kalaw" w:date="2014-08-16T14:14:00Z"/>
        </w:rPr>
      </w:pPr>
      <w:ins w:id="10535" w:author="TinTin Kalaw" w:date="2014-08-16T14:14:00Z">
        <w:r w:rsidRPr="0027470C">
          <w:rPr>
            <w:highlight w:val="white"/>
          </w:rPr>
          <w:t xml:space="preserve">Ghedin, G. (2011, November 16). A social media lesson. from the philippines. Retrieved from </w:t>
        </w:r>
        <w:r>
          <w:fldChar w:fldCharType="begin"/>
        </w:r>
        <w:r>
          <w:instrText xml:space="preserve"> HYPERLINK "http://www.youngdigitallab.com/en/social-media/a-social-media-lesson-from-the-philippines" \h </w:instrText>
        </w:r>
        <w:r>
          <w:fldChar w:fldCharType="separate"/>
        </w:r>
        <w:r w:rsidRPr="0027470C">
          <w:rPr>
            <w:highlight w:val="white"/>
          </w:rPr>
          <w:t>http://www.youngdigitallab.com/en/social-media/a-social-media-lesson-from-the-philippines</w:t>
        </w:r>
        <w:r>
          <w:rPr>
            <w:highlight w:val="white"/>
          </w:rPr>
          <w:fldChar w:fldCharType="end"/>
        </w:r>
      </w:ins>
    </w:p>
    <w:p w14:paraId="6471CD01" w14:textId="77777777" w:rsidR="00751528" w:rsidRDefault="00751528" w:rsidP="00751528">
      <w:pPr>
        <w:pStyle w:val="Reference"/>
        <w:rPr>
          <w:ins w:id="10536" w:author="TinTin Kalaw" w:date="2014-08-16T14:14:00Z"/>
        </w:rPr>
      </w:pPr>
    </w:p>
    <w:p w14:paraId="7CD29586" w14:textId="77777777" w:rsidR="00751528" w:rsidRPr="002001C3" w:rsidRDefault="00751528" w:rsidP="00751528">
      <w:pPr>
        <w:pStyle w:val="Reference"/>
        <w:rPr>
          <w:ins w:id="10537" w:author="TinTin Kalaw" w:date="2014-08-16T14:14:00Z"/>
          <w:color w:val="222222"/>
          <w:shd w:val="clear" w:color="auto" w:fill="FFFFFF"/>
        </w:rPr>
      </w:pPr>
      <w:ins w:id="10538" w:author="TinTin Kalaw" w:date="2014-08-16T14:14:00Z">
        <w:r>
          <w:rPr>
            <w:color w:val="222222"/>
            <w:shd w:val="clear" w:color="auto" w:fill="FFFFFF"/>
          </w:rPr>
          <w:t>Gimpel, K., Schneider, N., O'Connor, B., Das, D., Mills, D., Eisenstein, J., ... &amp; Smith, N. A. (2011, June). Part-of-speech tagging for twitter: Annotation, features, and experiments. In</w:t>
        </w:r>
        <w:r>
          <w:rPr>
            <w:rStyle w:val="apple-converted-space"/>
            <w:color w:val="222222"/>
            <w:shd w:val="clear" w:color="auto" w:fill="FFFFFF"/>
          </w:rPr>
          <w:t> </w:t>
        </w:r>
        <w:r>
          <w:rPr>
            <w:i/>
            <w:iCs/>
            <w:color w:val="222222"/>
            <w:shd w:val="clear" w:color="auto" w:fill="FFFFFF"/>
          </w:rPr>
          <w:t>Proceedings of the 49th Annual Meeting of the Association for Computational Linguistics: Human Language Technologies: short papers-Volume 2</w:t>
        </w:r>
        <w:r>
          <w:rPr>
            <w:rStyle w:val="apple-converted-space"/>
            <w:color w:val="222222"/>
            <w:shd w:val="clear" w:color="auto" w:fill="FFFFFF"/>
          </w:rPr>
          <w:t> </w:t>
        </w:r>
        <w:r>
          <w:rPr>
            <w:color w:val="222222"/>
            <w:shd w:val="clear" w:color="auto" w:fill="FFFFFF"/>
          </w:rPr>
          <w:t>(pp. 42-47). Association for Computational Linguistics.</w:t>
        </w:r>
      </w:ins>
    </w:p>
    <w:p w14:paraId="35BF20AE" w14:textId="77777777" w:rsidR="00751528" w:rsidRPr="0027470C" w:rsidRDefault="00751528" w:rsidP="00751528">
      <w:pPr>
        <w:pStyle w:val="Reference"/>
        <w:rPr>
          <w:ins w:id="10539" w:author="TinTin Kalaw" w:date="2014-08-16T14:14:00Z"/>
        </w:rPr>
      </w:pPr>
    </w:p>
    <w:p w14:paraId="00557560" w14:textId="77777777" w:rsidR="00751528" w:rsidRDefault="00751528" w:rsidP="00751528">
      <w:pPr>
        <w:pStyle w:val="Reference"/>
        <w:rPr>
          <w:ins w:id="10540" w:author="TinTin Kalaw" w:date="2014-08-16T14:14:00Z"/>
        </w:rPr>
      </w:pPr>
      <w:ins w:id="10541" w:author="TinTin Kalaw" w:date="2014-08-16T14:14:00Z">
        <w:r w:rsidRPr="0027470C">
          <w:rPr>
            <w:highlight w:val="white"/>
          </w:rPr>
          <w:t>Grishman, R. (1997). Information extraction: Techniques and challenges. InInformation Extraction A Multidisciplinary Approach to an Emerging Information Technology (pp. 10-27). Springer Berlin Heidelberg.</w:t>
        </w:r>
      </w:ins>
    </w:p>
    <w:p w14:paraId="6984A642" w14:textId="77777777" w:rsidR="00751528" w:rsidRPr="0027470C" w:rsidRDefault="00751528" w:rsidP="00751528">
      <w:pPr>
        <w:pStyle w:val="Reference"/>
        <w:rPr>
          <w:ins w:id="10542" w:author="TinTin Kalaw" w:date="2014-08-16T14:14:00Z"/>
        </w:rPr>
      </w:pPr>
    </w:p>
    <w:p w14:paraId="20EB2FA3" w14:textId="77777777" w:rsidR="00751528" w:rsidRDefault="00751528" w:rsidP="00751528">
      <w:pPr>
        <w:pStyle w:val="Reference"/>
        <w:rPr>
          <w:ins w:id="10543" w:author="TinTin Kalaw" w:date="2014-08-16T14:14:00Z"/>
        </w:rPr>
      </w:pPr>
      <w:ins w:id="10544" w:author="TinTin Kalaw" w:date="2014-08-16T14:14:00Z">
        <w:r w:rsidRPr="00DC0596">
          <w:t>Grosseck, G., &amp; Holotescu, C. (2008, April). Can we use Twitter for educational activities. In 4th international scientific conference, eLearning and software for education, Bucharest, Romania.</w:t>
        </w:r>
      </w:ins>
    </w:p>
    <w:p w14:paraId="798F332A" w14:textId="77777777" w:rsidR="00751528" w:rsidRDefault="00751528" w:rsidP="00751528">
      <w:pPr>
        <w:pStyle w:val="Reference"/>
        <w:rPr>
          <w:ins w:id="10545" w:author="TinTin Kalaw" w:date="2014-08-16T14:14:00Z"/>
        </w:rPr>
      </w:pPr>
    </w:p>
    <w:p w14:paraId="05AABFE2" w14:textId="77777777" w:rsidR="00751528" w:rsidRPr="00DC0596" w:rsidRDefault="00751528" w:rsidP="00751528">
      <w:pPr>
        <w:pStyle w:val="Reference"/>
        <w:rPr>
          <w:ins w:id="10546" w:author="TinTin Kalaw" w:date="2014-08-16T14:14:00Z"/>
        </w:rPr>
      </w:pPr>
      <w:ins w:id="10547" w:author="TinTin Kalaw" w:date="2014-08-16T14:14:00Z">
        <w:r>
          <w:rPr>
            <w:color w:val="222222"/>
            <w:shd w:val="clear" w:color="auto" w:fill="FFFFFF"/>
          </w:rPr>
          <w:t>Gruber, T. (2009). Ontology.</w:t>
        </w:r>
        <w:r>
          <w:rPr>
            <w:rStyle w:val="apple-converted-space"/>
            <w:color w:val="222222"/>
            <w:shd w:val="clear" w:color="auto" w:fill="FFFFFF"/>
          </w:rPr>
          <w:t> </w:t>
        </w:r>
        <w:r>
          <w:rPr>
            <w:i/>
            <w:iCs/>
            <w:color w:val="222222"/>
            <w:shd w:val="clear" w:color="auto" w:fill="FFFFFF"/>
          </w:rPr>
          <w:t>Encyclopedia of database systems</w:t>
        </w:r>
        <w:r>
          <w:rPr>
            <w:color w:val="222222"/>
            <w:shd w:val="clear" w:color="auto" w:fill="FFFFFF"/>
          </w:rPr>
          <w:t>, 1963-1965.</w:t>
        </w:r>
      </w:ins>
    </w:p>
    <w:p w14:paraId="028FEAB1" w14:textId="77777777" w:rsidR="00751528" w:rsidRPr="0027470C" w:rsidRDefault="00751528" w:rsidP="00751528">
      <w:pPr>
        <w:pStyle w:val="Reference"/>
        <w:rPr>
          <w:ins w:id="10548" w:author="TinTin Kalaw" w:date="2014-08-16T14:14:00Z"/>
        </w:rPr>
      </w:pPr>
    </w:p>
    <w:p w14:paraId="662B3482" w14:textId="77777777" w:rsidR="00751528" w:rsidRDefault="00751528" w:rsidP="00751528">
      <w:pPr>
        <w:pStyle w:val="Reference"/>
        <w:rPr>
          <w:ins w:id="10549" w:author="TinTin Kalaw" w:date="2014-08-16T14:14:00Z"/>
        </w:rPr>
      </w:pPr>
      <w:ins w:id="10550" w:author="TinTin Kalaw" w:date="2014-08-16T14:14:00Z">
        <w:r w:rsidRPr="0027470C">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ins>
    </w:p>
    <w:p w14:paraId="228A3F84" w14:textId="77777777" w:rsidR="00751528" w:rsidRPr="0027470C" w:rsidRDefault="00751528" w:rsidP="00751528">
      <w:pPr>
        <w:pStyle w:val="Reference"/>
        <w:rPr>
          <w:ins w:id="10551" w:author="TinTin Kalaw" w:date="2014-08-16T14:14:00Z"/>
        </w:rPr>
      </w:pPr>
    </w:p>
    <w:p w14:paraId="2CB35EBB" w14:textId="77777777" w:rsidR="00751528" w:rsidRDefault="00751528" w:rsidP="00751528">
      <w:pPr>
        <w:pStyle w:val="Reference"/>
        <w:rPr>
          <w:ins w:id="10552" w:author="TinTin Kalaw" w:date="2014-08-16T14:14:00Z"/>
        </w:rPr>
      </w:pPr>
      <w:ins w:id="10553" w:author="TinTin Kalaw" w:date="2014-08-16T14:14:00Z">
        <w:r w:rsidRPr="00DC0596">
          <w:t>Hawn, C. (2009). Take two aspirin and tweet me in the morning: how Twitter, Facebook, and other social media are reshaping health care. Health affairs, 28(2), 361-368.</w:t>
        </w:r>
      </w:ins>
    </w:p>
    <w:p w14:paraId="7845F31D" w14:textId="77777777" w:rsidR="00751528" w:rsidRDefault="00751528" w:rsidP="00751528">
      <w:pPr>
        <w:pStyle w:val="Reference"/>
        <w:rPr>
          <w:ins w:id="10554" w:author="TinTin Kalaw" w:date="2014-08-16T14:14:00Z"/>
        </w:rPr>
      </w:pPr>
    </w:p>
    <w:p w14:paraId="2E8C8ECE" w14:textId="77777777" w:rsidR="00751528" w:rsidRPr="00DC0596" w:rsidRDefault="00751528" w:rsidP="00751528">
      <w:pPr>
        <w:pStyle w:val="Reference"/>
        <w:rPr>
          <w:ins w:id="10555" w:author="TinTin Kalaw" w:date="2014-08-16T14:14:00Z"/>
        </w:rPr>
      </w:pPr>
      <w:ins w:id="10556" w:author="TinTin Kalaw" w:date="2014-08-16T14:14:00Z">
        <w:r w:rsidRPr="00E45CE0">
          <w:t>Howard, B. (2013</w:t>
        </w:r>
        <w:r>
          <w:t>)</w:t>
        </w:r>
        <w:r w:rsidRPr="00E45CE0">
          <w:t xml:space="preserve"> . Scanning social media to improve typhoon haiyan relief efforts. </w:t>
        </w:r>
        <w:r w:rsidRPr="00E45CE0">
          <w:rPr>
            <w:i/>
            <w:iCs/>
          </w:rPr>
          <w:t>National Geographic Daily News</w:t>
        </w:r>
        <w:r w:rsidRPr="00E45CE0">
          <w:t>. Retrieved from http://news.nationalgeographic.com/news/2013/11/131108-typhoon-hai</w:t>
        </w:r>
        <w:r>
          <w:t>yan-philippines-crisis-mapping/</w:t>
        </w:r>
      </w:ins>
    </w:p>
    <w:p w14:paraId="614F44A2" w14:textId="77777777" w:rsidR="00751528" w:rsidRDefault="00751528" w:rsidP="00751528">
      <w:pPr>
        <w:pStyle w:val="Reference"/>
        <w:rPr>
          <w:ins w:id="10557" w:author="TinTin Kalaw" w:date="2014-08-16T14:14:00Z"/>
          <w:color w:val="222222"/>
        </w:rPr>
      </w:pPr>
    </w:p>
    <w:p w14:paraId="3908E5DA" w14:textId="77777777" w:rsidR="00751528" w:rsidRPr="00E45CE0" w:rsidRDefault="00751528" w:rsidP="00751528">
      <w:pPr>
        <w:pStyle w:val="Reference"/>
        <w:rPr>
          <w:ins w:id="10558" w:author="TinTin Kalaw" w:date="2014-08-16T14:14:00Z"/>
        </w:rPr>
      </w:pPr>
      <w:ins w:id="10559" w:author="TinTin Kalaw" w:date="2014-08-16T14:14:00Z">
        <w:r>
          <w:rPr>
            <w:color w:val="222222"/>
            <w:shd w:val="clear" w:color="auto" w:fill="FFFFFF"/>
          </w:rPr>
          <w:t>Horridge, M., &amp; Bechhofer, S. (2011). The owl api: A java api for owl ontologies.</w:t>
        </w:r>
        <w:r>
          <w:rPr>
            <w:i/>
            <w:iCs/>
            <w:color w:val="222222"/>
            <w:shd w:val="clear" w:color="auto" w:fill="FFFFFF"/>
          </w:rPr>
          <w:t>Semantic Web</w:t>
        </w:r>
        <w:r>
          <w:rPr>
            <w:color w:val="222222"/>
            <w:shd w:val="clear" w:color="auto" w:fill="FFFFFF"/>
          </w:rPr>
          <w:t>,</w:t>
        </w:r>
        <w:r>
          <w:rPr>
            <w:rStyle w:val="apple-converted-space"/>
            <w:color w:val="222222"/>
            <w:shd w:val="clear" w:color="auto" w:fill="FFFFFF"/>
          </w:rPr>
          <w:t> </w:t>
        </w:r>
        <w:r>
          <w:rPr>
            <w:i/>
            <w:iCs/>
            <w:color w:val="222222"/>
            <w:shd w:val="clear" w:color="auto" w:fill="FFFFFF"/>
          </w:rPr>
          <w:t>2</w:t>
        </w:r>
        <w:r>
          <w:rPr>
            <w:color w:val="222222"/>
            <w:shd w:val="clear" w:color="auto" w:fill="FFFFFF"/>
          </w:rPr>
          <w:t>(1), 11-21.</w:t>
        </w:r>
      </w:ins>
    </w:p>
    <w:p w14:paraId="25669E5C" w14:textId="77777777" w:rsidR="00751528" w:rsidRDefault="00751528" w:rsidP="00751528">
      <w:pPr>
        <w:pStyle w:val="Reference"/>
        <w:rPr>
          <w:ins w:id="10560" w:author="TinTin Kalaw" w:date="2014-08-16T14:14:00Z"/>
          <w:color w:val="222222"/>
        </w:rPr>
      </w:pPr>
    </w:p>
    <w:p w14:paraId="6CD5F1CE" w14:textId="77777777" w:rsidR="00751528" w:rsidRPr="00915BA7" w:rsidRDefault="00751528" w:rsidP="00751528">
      <w:pPr>
        <w:pStyle w:val="Reference"/>
        <w:rPr>
          <w:ins w:id="10561" w:author="TinTin Kalaw" w:date="2014-08-16T14:14:00Z"/>
        </w:rPr>
      </w:pPr>
      <w:ins w:id="10562" w:author="TinTin Kalaw" w:date="2014-08-16T14:14:00Z">
        <w:r w:rsidRPr="00AE4C26">
          <w:t>Hripcsak, G., &amp; Rothschild, A. S. (2005). Agreement, the f-measure, and reliability in information retrieval. Journal of the American Medical Informatics Association, 12(3), 296-298.</w:t>
        </w:r>
      </w:ins>
    </w:p>
    <w:p w14:paraId="66AA697D" w14:textId="77777777" w:rsidR="00751528" w:rsidRDefault="00751528" w:rsidP="00751528">
      <w:pPr>
        <w:pStyle w:val="Reference"/>
        <w:rPr>
          <w:ins w:id="10563" w:author="TinTin Kalaw" w:date="2014-08-16T14:14:00Z"/>
          <w:color w:val="222222"/>
        </w:rPr>
      </w:pPr>
    </w:p>
    <w:p w14:paraId="329DD1C7" w14:textId="77777777" w:rsidR="00751528" w:rsidRPr="00FF06ED" w:rsidRDefault="00751528" w:rsidP="00751528">
      <w:pPr>
        <w:pStyle w:val="Reference"/>
        <w:rPr>
          <w:ins w:id="10564" w:author="TinTin Kalaw" w:date="2014-08-16T14:14:00Z"/>
        </w:rPr>
      </w:pPr>
      <w:ins w:id="10565" w:author="TinTin Kalaw" w:date="2014-08-16T14:14:00Z">
        <w:r w:rsidRPr="00915BA7">
          <w:t>Imran, M., Elbassuoni, S., Castillo, C., Diaz, F., &amp; Meier, P. (2013, May). Practical extraction of disaster-relevant information from social media. In</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ins>
    </w:p>
    <w:p w14:paraId="6B859250" w14:textId="77777777" w:rsidR="00751528" w:rsidRPr="00FF06ED" w:rsidRDefault="00751528" w:rsidP="00751528">
      <w:pPr>
        <w:pStyle w:val="Reference"/>
        <w:rPr>
          <w:ins w:id="10566" w:author="TinTin Kalaw" w:date="2014-08-16T14:14:00Z"/>
        </w:rPr>
      </w:pPr>
    </w:p>
    <w:p w14:paraId="7E4AEACA" w14:textId="77777777" w:rsidR="00751528" w:rsidRDefault="00751528" w:rsidP="00751528">
      <w:pPr>
        <w:pStyle w:val="Reference"/>
        <w:rPr>
          <w:ins w:id="10567" w:author="TinTin Kalaw" w:date="2014-08-16T14:14:00Z"/>
        </w:rPr>
      </w:pPr>
      <w:ins w:id="10568" w:author="TinTin Kalaw" w:date="2014-08-16T14:14:00Z">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ins>
    </w:p>
    <w:p w14:paraId="1B1E3E99" w14:textId="77777777" w:rsidR="00751528" w:rsidRDefault="00751528" w:rsidP="00751528">
      <w:pPr>
        <w:pStyle w:val="Reference"/>
        <w:rPr>
          <w:ins w:id="10569" w:author="TinTin Kalaw" w:date="2014-08-16T14:14:00Z"/>
        </w:rPr>
      </w:pPr>
    </w:p>
    <w:p w14:paraId="725426C1" w14:textId="77777777" w:rsidR="00751528" w:rsidRDefault="00751528" w:rsidP="00751528">
      <w:pPr>
        <w:pStyle w:val="Reference"/>
        <w:rPr>
          <w:ins w:id="10570" w:author="TinTin Kalaw" w:date="2014-08-16T14:14:00Z"/>
        </w:rPr>
      </w:pPr>
      <w:ins w:id="10571" w:author="TinTin Kalaw" w:date="2014-08-16T14:14:00Z">
        <w:r w:rsidRPr="00DC0596">
          <w:t>Jansen, B. J., Zhang, M., Sobel, K., &amp; Chowdury, A. (2009). Twitter power: Tweets as electronic word of mouth. Journal of the American society for information science and technology, 60(11), 2169-2188.</w:t>
        </w:r>
      </w:ins>
    </w:p>
    <w:p w14:paraId="215FBCA4" w14:textId="77777777" w:rsidR="00751528" w:rsidRDefault="00751528" w:rsidP="00751528">
      <w:pPr>
        <w:pStyle w:val="Reference"/>
        <w:rPr>
          <w:ins w:id="10572" w:author="TinTin Kalaw" w:date="2014-08-16T14:14:00Z"/>
        </w:rPr>
      </w:pPr>
    </w:p>
    <w:p w14:paraId="70D4A33C" w14:textId="77777777" w:rsidR="00751528" w:rsidRPr="00DC0596" w:rsidRDefault="00751528" w:rsidP="00751528">
      <w:pPr>
        <w:pStyle w:val="Reference"/>
        <w:rPr>
          <w:ins w:id="10573" w:author="TinTin Kalaw" w:date="2014-08-16T14:14:00Z"/>
        </w:rPr>
      </w:pPr>
      <w:ins w:id="10574" w:author="TinTin Kalaw" w:date="2014-08-16T14:14:00Z">
        <w:r w:rsidRPr="00DC0596">
          <w:t>Junco, R., Heiberger, G., &amp; Loken, E. (2011). The effect of Twitter on college student engagement and grades. Journal of Computer Assisted Learning, 27(2), 119-132.</w:t>
        </w:r>
      </w:ins>
    </w:p>
    <w:p w14:paraId="288735D3" w14:textId="77777777" w:rsidR="00751528" w:rsidRDefault="00751528" w:rsidP="00751528">
      <w:pPr>
        <w:pStyle w:val="Reference"/>
        <w:rPr>
          <w:ins w:id="10575" w:author="Kyle Mc Hale Dela Cruz" w:date="2014-08-17T20:41:00Z"/>
        </w:rPr>
      </w:pPr>
    </w:p>
    <w:p w14:paraId="772D1749" w14:textId="77777777" w:rsidR="003B1123" w:rsidRPr="003B1123" w:rsidRDefault="003B1123" w:rsidP="003B1123">
      <w:pPr>
        <w:ind w:left="1800" w:hanging="720"/>
        <w:rPr>
          <w:ins w:id="10576" w:author="Kyle Mc Hale Dela Cruz" w:date="2014-08-17T20:41:00Z"/>
          <w:rFonts w:ascii="Times" w:eastAsia="Times New Roman" w:hAnsi="Times" w:cs="Times New Roman"/>
          <w:sz w:val="20"/>
          <w:szCs w:val="20"/>
          <w:lang w:val="en-PH"/>
        </w:rPr>
      </w:pPr>
      <w:ins w:id="10577" w:author="Kyle Mc Hale Dela Cruz" w:date="2014-08-17T20:41:00Z">
        <w:r w:rsidRPr="003B1123">
          <w:rPr>
            <w:rFonts w:eastAsia="Times New Roman"/>
            <w:color w:val="222222"/>
            <w:sz w:val="20"/>
            <w:szCs w:val="20"/>
            <w:shd w:val="clear" w:color="auto" w:fill="FFFFFF"/>
            <w:lang w:val="en-PH"/>
          </w:rPr>
          <w:t>King, D. (2005, April). Humanitarian knowledge management. In </w:t>
        </w:r>
        <w:r w:rsidRPr="003B1123">
          <w:rPr>
            <w:rFonts w:eastAsia="Times New Roman"/>
            <w:i/>
            <w:iCs/>
            <w:color w:val="222222"/>
            <w:sz w:val="20"/>
            <w:szCs w:val="20"/>
            <w:shd w:val="clear" w:color="auto" w:fill="FFFFFF"/>
            <w:lang w:val="en-PH"/>
          </w:rPr>
          <w:t>Proceedings of the Second International ISCRAM Conference</w:t>
        </w:r>
        <w:r w:rsidRPr="003B1123">
          <w:rPr>
            <w:rFonts w:eastAsia="Times New Roman"/>
            <w:color w:val="222222"/>
            <w:sz w:val="20"/>
            <w:szCs w:val="20"/>
            <w:shd w:val="clear" w:color="auto" w:fill="FFFFFF"/>
            <w:lang w:val="en-PH"/>
          </w:rPr>
          <w:t> (Vol. 1, pp. 1-6). Brussels.</w:t>
        </w:r>
      </w:ins>
    </w:p>
    <w:p w14:paraId="50BDB1BA" w14:textId="77777777" w:rsidR="003B1123" w:rsidRPr="0027470C" w:rsidRDefault="003B1123">
      <w:pPr>
        <w:pStyle w:val="Reference"/>
        <w:ind w:left="0" w:firstLine="0"/>
        <w:rPr>
          <w:ins w:id="10578" w:author="TinTin Kalaw" w:date="2014-08-16T14:14:00Z"/>
        </w:rPr>
        <w:pPrChange w:id="10579" w:author="Kyle Mc Hale Dela Cruz" w:date="2014-08-17T20:41:00Z">
          <w:pPr>
            <w:pStyle w:val="Reference"/>
          </w:pPr>
        </w:pPrChange>
      </w:pPr>
    </w:p>
    <w:p w14:paraId="6628B166" w14:textId="77777777" w:rsidR="00751528" w:rsidRPr="0027470C" w:rsidRDefault="00751528" w:rsidP="00751528">
      <w:pPr>
        <w:pStyle w:val="Reference"/>
        <w:rPr>
          <w:ins w:id="10580" w:author="TinTin Kalaw" w:date="2014-08-16T14:14:00Z"/>
        </w:rPr>
      </w:pPr>
      <w:ins w:id="10581" w:author="TinTin Kalaw" w:date="2014-08-16T14:14:00Z">
        <w:r w:rsidRPr="0027470C">
          <w:t>Ko, H. (1998). Empirical assembly sequence planning: A multistrategy constructive learning approach. Machine Learning and Data Mining. John Wiley &amp; Sons LTD.</w:t>
        </w:r>
      </w:ins>
    </w:p>
    <w:p w14:paraId="422A766A" w14:textId="77777777" w:rsidR="00751528" w:rsidRPr="0027470C" w:rsidRDefault="00751528" w:rsidP="00751528">
      <w:pPr>
        <w:pStyle w:val="Reference"/>
        <w:rPr>
          <w:ins w:id="10582" w:author="TinTin Kalaw" w:date="2014-08-16T14:14:00Z"/>
          <w:highlight w:val="white"/>
        </w:rPr>
      </w:pPr>
    </w:p>
    <w:p w14:paraId="720D8A9C" w14:textId="77777777" w:rsidR="00751528" w:rsidRDefault="00751528" w:rsidP="00751528">
      <w:pPr>
        <w:pStyle w:val="Reference"/>
        <w:rPr>
          <w:ins w:id="10583" w:author="TinTin Kalaw" w:date="2014-08-16T14:14:00Z"/>
          <w:highlight w:val="white"/>
        </w:rPr>
      </w:pPr>
      <w:ins w:id="10584" w:author="TinTin Kalaw" w:date="2014-08-16T14:14:00Z">
        <w:r w:rsidRPr="0027470C">
          <w:rPr>
            <w:highlight w:val="white"/>
          </w:rPr>
          <w:t xml:space="preserve">Krishnamurthy, R., Li, Y., Raghavan, S., &amp; Reiss, F. SystemT: A system for declarative information extraction. SIGMOD Record, 37. Retrieved May 28, 2014, from </w:t>
        </w:r>
        <w:r w:rsidRPr="002001C3">
          <w:rPr>
            <w:highlight w:val="white"/>
          </w:rPr>
          <w:t>http://www.almaden.ibm.com/cs/projects/avatar/</w:t>
        </w:r>
      </w:ins>
    </w:p>
    <w:p w14:paraId="0C8B752A" w14:textId="77777777" w:rsidR="00751528" w:rsidRDefault="00751528" w:rsidP="00751528">
      <w:pPr>
        <w:pStyle w:val="Reference"/>
        <w:rPr>
          <w:ins w:id="10585" w:author="TinTin Kalaw" w:date="2014-08-16T14:14:00Z"/>
          <w:highlight w:val="white"/>
        </w:rPr>
      </w:pPr>
    </w:p>
    <w:p w14:paraId="5D1A94B6" w14:textId="77777777" w:rsidR="00751528" w:rsidRPr="0027470C" w:rsidRDefault="00751528" w:rsidP="00751528">
      <w:pPr>
        <w:pStyle w:val="Reference"/>
        <w:rPr>
          <w:ins w:id="10586" w:author="TinTin Kalaw" w:date="2014-08-16T14:14:00Z"/>
        </w:rPr>
      </w:pPr>
      <w:ins w:id="10587" w:author="TinTin Kalaw" w:date="2014-08-16T14:14:00Z">
        <w:r w:rsidRPr="0027470C">
          <w:t>Lee, J. B., Ybañez, M., De Leon, M. M., Estuar, M., &amp; Regina, E. (2013). Understanding the Behavior of Filipino Twitter Users during Disaster. GSTF Journal on Computing, 3(2).</w:t>
        </w:r>
      </w:ins>
    </w:p>
    <w:p w14:paraId="5FC7FCC1" w14:textId="77777777" w:rsidR="00751528" w:rsidRPr="0027470C" w:rsidRDefault="00751528" w:rsidP="00751528">
      <w:pPr>
        <w:pStyle w:val="Reference"/>
        <w:rPr>
          <w:ins w:id="10588" w:author="TinTin Kalaw" w:date="2014-08-16T14:14:00Z"/>
          <w:highlight w:val="white"/>
        </w:rPr>
      </w:pPr>
    </w:p>
    <w:p w14:paraId="163874DF" w14:textId="77777777" w:rsidR="00751528" w:rsidRDefault="00751528" w:rsidP="00751528">
      <w:pPr>
        <w:pStyle w:val="Reference"/>
        <w:rPr>
          <w:ins w:id="10589" w:author="TinTin Kalaw" w:date="2014-08-16T14:14:00Z"/>
        </w:rPr>
      </w:pPr>
      <w:ins w:id="10590" w:author="TinTin Kalaw" w:date="2014-08-16T14:14:00Z">
        <w:r w:rsidRPr="0027470C">
          <w:rPr>
            <w:highlight w:val="white"/>
          </w:rPr>
          <w:t>Lee, Y. S., &amp; Geierhos, M. (2009). Business specific online information extraction from german websites. In Gelbukh, A. (Eds.), CICLing (pp. 369-381). Germany: Springer-Verlag Berlin Heidelberg.</w:t>
        </w:r>
      </w:ins>
    </w:p>
    <w:p w14:paraId="0EE8530D" w14:textId="77777777" w:rsidR="00751528" w:rsidRDefault="00751528" w:rsidP="00751528">
      <w:pPr>
        <w:pStyle w:val="Reference"/>
        <w:rPr>
          <w:ins w:id="10591" w:author="TinTin Kalaw" w:date="2014-08-16T14:14:00Z"/>
        </w:rPr>
      </w:pPr>
    </w:p>
    <w:p w14:paraId="01C6CA81" w14:textId="77777777" w:rsidR="00751528" w:rsidRPr="002001C3" w:rsidRDefault="00751528" w:rsidP="00751528">
      <w:pPr>
        <w:pStyle w:val="Reference"/>
        <w:rPr>
          <w:ins w:id="10592" w:author="TinTin Kalaw" w:date="2014-08-16T14:14:00Z"/>
          <w:highlight w:val="white"/>
        </w:rPr>
      </w:pPr>
      <w:ins w:id="10593" w:author="TinTin Kalaw" w:date="2014-08-16T14:14:00Z">
        <w:r w:rsidRPr="0064436A">
          <w:t>Lim, N. R., New, J. C., Ngo, M. A., Sy, M., &amp; Lim, N. R. (2007). A Named-Entity Recognizer for Filipino Texts. Proceedings of the 4th NNLPRS.</w:t>
        </w:r>
      </w:ins>
    </w:p>
    <w:p w14:paraId="425373DB" w14:textId="77777777" w:rsidR="00751528" w:rsidRPr="0027470C" w:rsidRDefault="00751528" w:rsidP="00751528">
      <w:pPr>
        <w:pStyle w:val="Reference"/>
        <w:rPr>
          <w:ins w:id="10594" w:author="TinTin Kalaw" w:date="2014-08-16T14:14:00Z"/>
        </w:rPr>
      </w:pPr>
    </w:p>
    <w:p w14:paraId="5AABCC55" w14:textId="77777777" w:rsidR="003A139D" w:rsidRDefault="00751528" w:rsidP="00751528">
      <w:pPr>
        <w:pStyle w:val="Reference"/>
        <w:rPr>
          <w:ins w:id="10595" w:author="Vilson Lu" w:date="2014-08-19T07:03:00Z"/>
        </w:rPr>
      </w:pPr>
      <w:ins w:id="10596" w:author="TinTin Kalaw" w:date="2014-08-16T14:14:00Z">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ins>
    </w:p>
    <w:p w14:paraId="7E13E206" w14:textId="77777777" w:rsidR="003A139D" w:rsidRDefault="003A139D" w:rsidP="00751528">
      <w:pPr>
        <w:pStyle w:val="Reference"/>
        <w:rPr>
          <w:ins w:id="10597" w:author="Vilson Lu" w:date="2014-08-19T07:03:00Z"/>
        </w:rPr>
      </w:pPr>
    </w:p>
    <w:p w14:paraId="16906CDC" w14:textId="4E837781" w:rsidR="00751528" w:rsidRDefault="003A139D" w:rsidP="00751528">
      <w:pPr>
        <w:pStyle w:val="Reference"/>
        <w:rPr>
          <w:ins w:id="10598" w:author="TinTin Kalaw" w:date="2014-08-16T14:14:00Z"/>
        </w:rPr>
      </w:pPr>
      <w:ins w:id="10599" w:author="Vilson Lu" w:date="2014-08-19T07:03:00Z">
        <w:r>
          <w:rPr>
            <w:color w:val="222222"/>
            <w:shd w:val="clear" w:color="auto" w:fill="FFFFFF"/>
          </w:rPr>
          <w:t>Maedche, A., Neumann, G., &amp; Staab, S. (2003). Bootstrapping an ontology-based information extraction system. In</w:t>
        </w:r>
        <w:r>
          <w:rPr>
            <w:rStyle w:val="apple-converted-space"/>
            <w:color w:val="222222"/>
            <w:shd w:val="clear" w:color="auto" w:fill="FFFFFF"/>
          </w:rPr>
          <w:t> </w:t>
        </w:r>
        <w:r>
          <w:rPr>
            <w:i/>
            <w:iCs/>
            <w:color w:val="222222"/>
            <w:shd w:val="clear" w:color="auto" w:fill="FFFFFF"/>
          </w:rPr>
          <w:t>Intelligent exploration of the web</w:t>
        </w:r>
        <w:r>
          <w:rPr>
            <w:rStyle w:val="apple-converted-space"/>
            <w:color w:val="222222"/>
            <w:shd w:val="clear" w:color="auto" w:fill="FFFFFF"/>
          </w:rPr>
          <w:t> </w:t>
        </w:r>
        <w:r>
          <w:rPr>
            <w:color w:val="222222"/>
            <w:shd w:val="clear" w:color="auto" w:fill="FFFFFF"/>
          </w:rPr>
          <w:t>(pp. 345-359). Physica-Verlag HD.</w:t>
        </w:r>
      </w:ins>
      <w:ins w:id="10600" w:author="TinTin Kalaw" w:date="2014-08-16T14:14:00Z">
        <w:del w:id="10601" w:author="Vilson Lu" w:date="2014-08-19T07:03:00Z">
          <w:r w:rsidR="00751528" w:rsidRPr="0027470C" w:rsidDel="003A139D">
            <w:delText>.</w:delText>
          </w:r>
        </w:del>
      </w:ins>
    </w:p>
    <w:p w14:paraId="3DACE54D" w14:textId="77777777" w:rsidR="00751528" w:rsidRDefault="00751528" w:rsidP="00751528">
      <w:pPr>
        <w:pStyle w:val="Reference"/>
        <w:rPr>
          <w:ins w:id="10602" w:author="TinTin Kalaw" w:date="2014-08-16T14:14:00Z"/>
        </w:rPr>
      </w:pPr>
    </w:p>
    <w:p w14:paraId="2CE58959" w14:textId="77777777" w:rsidR="00751528" w:rsidRDefault="00751528" w:rsidP="00751528">
      <w:pPr>
        <w:pStyle w:val="Reference"/>
        <w:rPr>
          <w:ins w:id="10603" w:author="TinTin Kalaw" w:date="2014-08-16T14:14:00Z"/>
        </w:rPr>
      </w:pPr>
      <w:ins w:id="10604" w:author="TinTin Kalaw" w:date="2014-08-16T14:14:00Z">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ins>
    </w:p>
    <w:p w14:paraId="7CD2F505" w14:textId="77777777" w:rsidR="00751528" w:rsidRPr="0027470C" w:rsidRDefault="00751528" w:rsidP="00751528">
      <w:pPr>
        <w:pStyle w:val="Reference"/>
        <w:rPr>
          <w:ins w:id="10605" w:author="TinTin Kalaw" w:date="2014-08-16T14:14:00Z"/>
        </w:rPr>
      </w:pPr>
    </w:p>
    <w:p w14:paraId="440EAAEA" w14:textId="77777777" w:rsidR="00751528" w:rsidRPr="0027470C" w:rsidRDefault="00751528" w:rsidP="00751528">
      <w:pPr>
        <w:pStyle w:val="Reference"/>
        <w:rPr>
          <w:ins w:id="10606" w:author="TinTin Kalaw" w:date="2014-08-16T14:14:00Z"/>
        </w:rPr>
      </w:pPr>
      <w:ins w:id="10607" w:author="TinTin Kalaw" w:date="2014-08-16T14:14:00Z">
        <w:r w:rsidRPr="0027470C">
          <w:rPr>
            <w:highlight w:val="white"/>
          </w:rPr>
          <w:t>Manguilimotan, E., &amp; Matsumoto, Y. (2009). Factors affecting part-of-speech tagging for tagalog. In PACLIC (pp. 763-770).</w:t>
        </w:r>
      </w:ins>
    </w:p>
    <w:p w14:paraId="01BFB4A5" w14:textId="77777777" w:rsidR="00751528" w:rsidRPr="0027470C" w:rsidRDefault="00751528" w:rsidP="00751528">
      <w:pPr>
        <w:pStyle w:val="Reference"/>
        <w:rPr>
          <w:ins w:id="10608" w:author="TinTin Kalaw" w:date="2014-08-16T14:14:00Z"/>
        </w:rPr>
      </w:pPr>
    </w:p>
    <w:p w14:paraId="3281C50E" w14:textId="77777777" w:rsidR="00751528" w:rsidRPr="0027470C" w:rsidRDefault="00751528" w:rsidP="00751528">
      <w:pPr>
        <w:pStyle w:val="Reference"/>
        <w:rPr>
          <w:ins w:id="10609" w:author="TinTin Kalaw" w:date="2014-08-16T14:14:00Z"/>
        </w:rPr>
      </w:pPr>
      <w:ins w:id="10610" w:author="TinTin Kalaw" w:date="2014-08-16T14:14:00Z">
        <w:r w:rsidRPr="0027470C">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ins>
    </w:p>
    <w:p w14:paraId="37717CE3" w14:textId="77777777" w:rsidR="00751528" w:rsidRPr="0027470C" w:rsidRDefault="00751528" w:rsidP="00751528">
      <w:pPr>
        <w:pStyle w:val="Reference"/>
        <w:rPr>
          <w:ins w:id="10611" w:author="TinTin Kalaw" w:date="2014-08-16T14:14:00Z"/>
        </w:rPr>
      </w:pPr>
    </w:p>
    <w:p w14:paraId="17D0CFEF" w14:textId="77777777" w:rsidR="00751528" w:rsidRDefault="00751528" w:rsidP="00751528">
      <w:pPr>
        <w:pStyle w:val="Reference"/>
        <w:rPr>
          <w:ins w:id="10612" w:author="TinTin Kalaw" w:date="2014-08-16T14:14:00Z"/>
          <w:highlight w:val="white"/>
        </w:rPr>
      </w:pPr>
      <w:ins w:id="10613" w:author="TinTin Kalaw" w:date="2014-08-16T14:14:00Z">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ins>
    </w:p>
    <w:p w14:paraId="40C5B188" w14:textId="77777777" w:rsidR="00751528" w:rsidRDefault="00751528" w:rsidP="00751528">
      <w:pPr>
        <w:pStyle w:val="Reference"/>
        <w:rPr>
          <w:ins w:id="10614" w:author="TinTin Kalaw" w:date="2014-08-16T14:14:00Z"/>
          <w:highlight w:val="white"/>
        </w:rPr>
      </w:pPr>
    </w:p>
    <w:p w14:paraId="7B388099" w14:textId="77777777" w:rsidR="00751528" w:rsidRPr="0027470C" w:rsidRDefault="00751528" w:rsidP="00751528">
      <w:pPr>
        <w:pStyle w:val="Reference"/>
        <w:rPr>
          <w:ins w:id="10615" w:author="TinTin Kalaw" w:date="2014-08-16T14:14:00Z"/>
        </w:rPr>
      </w:pPr>
      <w:ins w:id="10616" w:author="TinTin Kalaw" w:date="2014-08-16T14:14:00Z">
        <w:r w:rsidRPr="0027470C">
          <w:rPr>
            <w:highlight w:val="white"/>
          </w:rPr>
          <w:t>Maynard, D., Bontcheva, K., &amp; Rout, D. (2012). Challenges in developing opinion mining tools for social media. Proceedings of@ NLP can u tag# user_generated_content.</w:t>
        </w:r>
      </w:ins>
    </w:p>
    <w:p w14:paraId="41AA77C0" w14:textId="77777777" w:rsidR="00751528" w:rsidRPr="00EC3901" w:rsidRDefault="00751528" w:rsidP="00751528">
      <w:pPr>
        <w:pStyle w:val="Reference"/>
        <w:rPr>
          <w:ins w:id="10617" w:author="TinTin Kalaw" w:date="2014-08-16T14:14:00Z"/>
        </w:rPr>
      </w:pPr>
    </w:p>
    <w:p w14:paraId="43C0D87E" w14:textId="77777777" w:rsidR="00751528" w:rsidRDefault="00751528" w:rsidP="00751528">
      <w:pPr>
        <w:pStyle w:val="Reference"/>
        <w:rPr>
          <w:ins w:id="10618" w:author="Vilson Lu" w:date="2014-08-22T03:10:00Z"/>
        </w:rPr>
      </w:pPr>
      <w:ins w:id="10619" w:author="TinTin Kalaw" w:date="2014-08-16T14:14:00Z">
        <w:r w:rsidRPr="00915BA7">
          <w:t>Maynard, D., Peters, W., &amp; Li, Y. (2006, May). Metrics for evaluation of ontology-based information extraction. In International world wide web conference.</w:t>
        </w:r>
      </w:ins>
    </w:p>
    <w:p w14:paraId="11E1A4B4" w14:textId="77777777" w:rsidR="00872CED" w:rsidRDefault="00872CED" w:rsidP="00751528">
      <w:pPr>
        <w:pStyle w:val="Reference"/>
        <w:rPr>
          <w:ins w:id="10620" w:author="Vilson Lu" w:date="2014-08-22T03:10:00Z"/>
        </w:rPr>
      </w:pPr>
    </w:p>
    <w:p w14:paraId="18784092" w14:textId="7348BD4E" w:rsidR="00872CED" w:rsidRPr="00EC3901" w:rsidRDefault="00872CED" w:rsidP="00751528">
      <w:pPr>
        <w:pStyle w:val="Reference"/>
        <w:rPr>
          <w:ins w:id="10621" w:author="TinTin Kalaw" w:date="2014-08-16T14:14:00Z"/>
        </w:rPr>
      </w:pPr>
      <w:ins w:id="10622" w:author="Vilson Lu" w:date="2014-08-22T03:10:00Z">
        <w:r>
          <w:rPr>
            <w:color w:val="222222"/>
            <w:shd w:val="clear" w:color="auto" w:fill="FFFFFF"/>
          </w:rPr>
          <w:t>McBride, B. (2002). Jena: A semantic web toolkit.</w:t>
        </w:r>
        <w:r>
          <w:rPr>
            <w:rStyle w:val="apple-converted-space"/>
            <w:color w:val="222222"/>
            <w:shd w:val="clear" w:color="auto" w:fill="FFFFFF"/>
          </w:rPr>
          <w:t> </w:t>
        </w:r>
        <w:r>
          <w:rPr>
            <w:i/>
            <w:iCs/>
            <w:color w:val="222222"/>
            <w:shd w:val="clear" w:color="auto" w:fill="FFFFFF"/>
          </w:rPr>
          <w:t>IEEE Internet computing</w:t>
        </w:r>
        <w:r>
          <w:rPr>
            <w:color w:val="222222"/>
            <w:shd w:val="clear" w:color="auto" w:fill="FFFFFF"/>
          </w:rPr>
          <w:t>,</w:t>
        </w:r>
        <w:r>
          <w:rPr>
            <w:i/>
            <w:iCs/>
            <w:color w:val="222222"/>
            <w:shd w:val="clear" w:color="auto" w:fill="FFFFFF"/>
          </w:rPr>
          <w:t>6</w:t>
        </w:r>
        <w:r>
          <w:rPr>
            <w:color w:val="222222"/>
            <w:shd w:val="clear" w:color="auto" w:fill="FFFFFF"/>
          </w:rPr>
          <w:t>(6), 55-59.</w:t>
        </w:r>
      </w:ins>
    </w:p>
    <w:p w14:paraId="583E2826" w14:textId="77777777" w:rsidR="00751528" w:rsidRPr="0027470C" w:rsidRDefault="00751528" w:rsidP="00751528">
      <w:pPr>
        <w:pStyle w:val="Reference"/>
        <w:rPr>
          <w:ins w:id="10623" w:author="TinTin Kalaw" w:date="2014-08-16T14:14:00Z"/>
        </w:rPr>
      </w:pPr>
    </w:p>
    <w:p w14:paraId="6397137E" w14:textId="77777777" w:rsidR="00751528" w:rsidRPr="0027470C" w:rsidRDefault="00751528" w:rsidP="00751528">
      <w:pPr>
        <w:pStyle w:val="Reference"/>
        <w:rPr>
          <w:ins w:id="10624" w:author="TinTin Kalaw" w:date="2014-08-16T14:14:00Z"/>
        </w:rPr>
      </w:pPr>
      <w:ins w:id="10625" w:author="TinTin Kalaw" w:date="2014-08-16T14:14:00Z">
        <w:r w:rsidRPr="0027470C">
          <w:rPr>
            <w:highlight w:val="white"/>
          </w:rPr>
          <w:lastRenderedPageBreak/>
          <w:t>McCallum, A. (2005). Information extraction: Distilling structured data from unstructured text. Queue, 3(9), 48-57.</w:t>
        </w:r>
      </w:ins>
    </w:p>
    <w:p w14:paraId="35D3B2DF" w14:textId="77777777" w:rsidR="00751528" w:rsidRPr="0027470C" w:rsidRDefault="00751528" w:rsidP="00751528">
      <w:pPr>
        <w:pStyle w:val="Reference"/>
        <w:rPr>
          <w:ins w:id="10626" w:author="TinTin Kalaw" w:date="2014-08-16T14:14:00Z"/>
        </w:rPr>
      </w:pPr>
    </w:p>
    <w:p w14:paraId="1581F6A5" w14:textId="77777777" w:rsidR="00751528" w:rsidRPr="0027470C" w:rsidRDefault="00751528" w:rsidP="00751528">
      <w:pPr>
        <w:pStyle w:val="Reference"/>
        <w:rPr>
          <w:ins w:id="10627" w:author="TinTin Kalaw" w:date="2014-08-16T14:14:00Z"/>
        </w:rPr>
      </w:pPr>
      <w:ins w:id="10628" w:author="TinTin Kalaw" w:date="2014-08-16T14:14:00Z">
        <w:r w:rsidRPr="0027470C">
          <w:rPr>
            <w:highlight w:val="white"/>
          </w:rPr>
          <w:t>Meier, P. (2013, September 18). [Web log message]. Retrieved from http://irevolution.net/2013/09/18/micromappers/</w:t>
        </w:r>
      </w:ins>
    </w:p>
    <w:p w14:paraId="35DFE56B" w14:textId="77777777" w:rsidR="00751528" w:rsidRPr="0027470C" w:rsidRDefault="00751528" w:rsidP="00751528">
      <w:pPr>
        <w:pStyle w:val="Reference"/>
        <w:rPr>
          <w:ins w:id="10629" w:author="TinTin Kalaw" w:date="2014-08-16T14:14:00Z"/>
        </w:rPr>
      </w:pPr>
    </w:p>
    <w:p w14:paraId="69710CAA" w14:textId="77777777" w:rsidR="00751528" w:rsidRPr="0027470C" w:rsidRDefault="00751528" w:rsidP="00751528">
      <w:pPr>
        <w:pStyle w:val="Reference"/>
        <w:rPr>
          <w:ins w:id="10630" w:author="TinTin Kalaw" w:date="2014-08-16T14:14:00Z"/>
        </w:rPr>
      </w:pPr>
      <w:ins w:id="10631" w:author="TinTin Kalaw" w:date="2014-08-16T14:14:00Z">
        <w:r w:rsidRPr="0027470C">
          <w:t>N´edellec C., Nazarenko A., &amp; Bossy R. (2009). Information extraction. In S. Staab &amp; R. Studer (Eds), Handbook on ontologies (pp 683-685). Dordecht: Springer.</w:t>
        </w:r>
      </w:ins>
    </w:p>
    <w:p w14:paraId="30FFCAF2" w14:textId="77777777" w:rsidR="00751528" w:rsidRPr="0027470C" w:rsidRDefault="00751528" w:rsidP="00751528">
      <w:pPr>
        <w:pStyle w:val="Reference"/>
        <w:rPr>
          <w:ins w:id="10632" w:author="TinTin Kalaw" w:date="2014-08-16T14:14:00Z"/>
        </w:rPr>
      </w:pPr>
    </w:p>
    <w:p w14:paraId="6019830C" w14:textId="77777777" w:rsidR="00751528" w:rsidRDefault="00751528" w:rsidP="00751528">
      <w:pPr>
        <w:pStyle w:val="Reference"/>
        <w:rPr>
          <w:ins w:id="10633" w:author="TinTin Kalaw" w:date="2014-08-16T14:14:00Z"/>
        </w:rPr>
      </w:pPr>
      <w:ins w:id="10634" w:author="TinTin Kalaw" w:date="2014-08-16T14:14:00Z">
        <w:r w:rsidRPr="0027470C">
          <w:rPr>
            <w:highlight w:val="white"/>
          </w:rPr>
          <w:t>Nebhi, K. (2012). Ontology-Based information extraction for french newspaper articles. In KI 2012: Advances in Artificial Intelligence (pp. 237-240). Springer Berlin Heidelberg.</w:t>
        </w:r>
      </w:ins>
    </w:p>
    <w:p w14:paraId="4DC55B18" w14:textId="77777777" w:rsidR="00751528" w:rsidRDefault="00751528" w:rsidP="00751528">
      <w:pPr>
        <w:pStyle w:val="Reference"/>
        <w:rPr>
          <w:ins w:id="10635" w:author="TinTin Kalaw" w:date="2014-08-16T14:14:00Z"/>
        </w:rPr>
      </w:pPr>
    </w:p>
    <w:p w14:paraId="27448B9A" w14:textId="77777777" w:rsidR="00751528" w:rsidRPr="002001C3" w:rsidRDefault="00751528" w:rsidP="00751528">
      <w:pPr>
        <w:pStyle w:val="Reference"/>
        <w:rPr>
          <w:ins w:id="10636" w:author="TinTin Kalaw" w:date="2014-08-16T14:14:00Z"/>
          <w:sz w:val="16"/>
        </w:rPr>
      </w:pPr>
      <w:ins w:id="10637" w:author="TinTin Kalaw" w:date="2014-08-16T14:14:00Z">
        <w:r w:rsidRPr="002001C3">
          <w:rPr>
            <w:color w:val="1A1A1A"/>
            <w:sz w:val="22"/>
            <w:szCs w:val="26"/>
          </w:rPr>
          <w:t xml:space="preserve">Neubig, G., Matsubayashi, Y., Hagiwara, M., &amp; Murakami, K. (2011, November). Safety Information Mining-What can NLP do in a disaster-. In </w:t>
        </w:r>
        <w:r w:rsidRPr="002001C3">
          <w:rPr>
            <w:i/>
            <w:iCs/>
            <w:color w:val="1A1A1A"/>
            <w:sz w:val="22"/>
            <w:szCs w:val="26"/>
          </w:rPr>
          <w:t>IJCNLP</w:t>
        </w:r>
        <w:r w:rsidRPr="002001C3">
          <w:rPr>
            <w:color w:val="1A1A1A"/>
            <w:sz w:val="22"/>
            <w:szCs w:val="26"/>
          </w:rPr>
          <w:t xml:space="preserve"> (pp. 965-973).</w:t>
        </w:r>
      </w:ins>
    </w:p>
    <w:p w14:paraId="0BAC4B4B" w14:textId="77777777" w:rsidR="00751528" w:rsidRDefault="00751528" w:rsidP="00751528">
      <w:pPr>
        <w:pStyle w:val="Reference"/>
        <w:rPr>
          <w:ins w:id="10638" w:author="TinTin Kalaw" w:date="2014-08-16T14:14:00Z"/>
        </w:rPr>
      </w:pPr>
    </w:p>
    <w:p w14:paraId="6BD1467F" w14:textId="77777777" w:rsidR="00751528" w:rsidRPr="00E829B3" w:rsidRDefault="00751528" w:rsidP="00751528">
      <w:pPr>
        <w:pStyle w:val="Reference"/>
        <w:rPr>
          <w:ins w:id="10639" w:author="TinTin Kalaw" w:date="2014-08-16T14:14:00Z"/>
        </w:rPr>
      </w:pPr>
      <w:ins w:id="10640" w:author="TinTin Kalaw" w:date="2014-08-16T14:14:00Z">
        <w:r w:rsidRPr="00E829B3">
          <w:t>Official Gazette of the Republic of the Philippines. (2012, July 21). Prepare for natural calamities: Information and resources from the government. Retrieved July 15, 2014, from http://www.gov.ph/crisis-response/government-information-during-natural-disasters/</w:t>
        </w:r>
      </w:ins>
    </w:p>
    <w:p w14:paraId="568A7690" w14:textId="77777777" w:rsidR="00751528" w:rsidRPr="0027470C" w:rsidRDefault="00751528" w:rsidP="00751528">
      <w:pPr>
        <w:pStyle w:val="Reference"/>
        <w:rPr>
          <w:ins w:id="10641" w:author="TinTin Kalaw" w:date="2014-08-16T14:14:00Z"/>
        </w:rPr>
      </w:pPr>
    </w:p>
    <w:p w14:paraId="18F3590B" w14:textId="77777777" w:rsidR="00751528" w:rsidRDefault="00751528" w:rsidP="00751528">
      <w:pPr>
        <w:pStyle w:val="Reference"/>
        <w:rPr>
          <w:ins w:id="10642" w:author="TinTin Kalaw" w:date="2014-08-16T14:14:00Z"/>
        </w:rPr>
      </w:pPr>
      <w:ins w:id="10643" w:author="TinTin Kalaw" w:date="2014-08-16T14:14:00Z">
        <w:r w:rsidRPr="0027470C">
          <w:t>OpenNLP, A. (2011). Apache Software Foundation.</w:t>
        </w:r>
        <w:r w:rsidRPr="0027470C">
          <w:rPr>
            <w:rStyle w:val="apple-converted-space"/>
          </w:rPr>
          <w:t> </w:t>
        </w:r>
        <w:r w:rsidRPr="0027470C">
          <w:t>URL http://opennlp. apache. org.</w:t>
        </w:r>
      </w:ins>
    </w:p>
    <w:p w14:paraId="4AABAF98" w14:textId="77777777" w:rsidR="00751528" w:rsidRDefault="00751528" w:rsidP="00751528">
      <w:pPr>
        <w:pStyle w:val="Reference"/>
        <w:rPr>
          <w:ins w:id="10644" w:author="TinTin Kalaw" w:date="2014-08-16T14:14:00Z"/>
        </w:rPr>
      </w:pPr>
    </w:p>
    <w:p w14:paraId="377C47B1" w14:textId="77777777" w:rsidR="00751528" w:rsidRPr="0027470C" w:rsidRDefault="00751528" w:rsidP="00751528">
      <w:pPr>
        <w:pStyle w:val="Reference"/>
        <w:rPr>
          <w:ins w:id="10645" w:author="TinTin Kalaw" w:date="2014-08-16T14:14:00Z"/>
        </w:rPr>
      </w:pPr>
      <w:ins w:id="10646" w:author="TinTin Kalaw" w:date="2014-08-16T14:14:00Z">
        <w:r>
          <w:fldChar w:fldCharType="begin"/>
        </w:r>
        <w:r>
          <w:instrText xml:space="preserve"> HYPERLINK "http://www.bibme.org/" \h </w:instrText>
        </w:r>
        <w:r>
          <w:fldChar w:fldCharType="separate"/>
        </w:r>
        <w:r w:rsidRPr="0027470C">
          <w:rPr>
            <w:highlight w:val="white"/>
          </w:rPr>
          <w:t xml:space="preserve">Özsu, M. T., &amp; Liu, L. (2009). Text Categorization. </w:t>
        </w:r>
        <w:r>
          <w:rPr>
            <w:highlight w:val="white"/>
          </w:rPr>
          <w:fldChar w:fldCharType="end"/>
        </w:r>
        <w:r>
          <w:fldChar w:fldCharType="begin"/>
        </w:r>
        <w:r>
          <w:instrText xml:space="preserve"> HYPERLINK "http://www.bibme.org/" \h </w:instrText>
        </w:r>
        <w:r>
          <w:fldChar w:fldCharType="separate"/>
        </w:r>
        <w:r w:rsidRPr="0027470C">
          <w:rPr>
            <w:highlight w:val="white"/>
          </w:rPr>
          <w:t>Encyclopedia of database systems</w:t>
        </w:r>
        <w:r>
          <w:rPr>
            <w:highlight w:val="white"/>
          </w:rPr>
          <w:fldChar w:fldCharType="end"/>
        </w:r>
        <w:r>
          <w:fldChar w:fldCharType="begin"/>
        </w:r>
        <w:r>
          <w:instrText xml:space="preserve"> HYPERLINK "http://www.bibme.org/" \h </w:instrText>
        </w:r>
        <w:r>
          <w:fldChar w:fldCharType="separate"/>
        </w:r>
        <w:r w:rsidRPr="0027470C">
          <w:rPr>
            <w:highlight w:val="white"/>
          </w:rPr>
          <w:t xml:space="preserve"> (p. 3044). New York: Springer.</w:t>
        </w:r>
        <w:r>
          <w:rPr>
            <w:highlight w:val="white"/>
          </w:rPr>
          <w:fldChar w:fldCharType="end"/>
        </w:r>
      </w:ins>
    </w:p>
    <w:p w14:paraId="35D7133D" w14:textId="77777777" w:rsidR="00751528" w:rsidRDefault="00751528" w:rsidP="00751528">
      <w:pPr>
        <w:pStyle w:val="Reference"/>
        <w:rPr>
          <w:ins w:id="10647" w:author="TinTin Kalaw" w:date="2014-08-16T14:14:00Z"/>
        </w:rPr>
      </w:pPr>
    </w:p>
    <w:p w14:paraId="1709DF02" w14:textId="77777777" w:rsidR="00751528" w:rsidRPr="00DC0596" w:rsidRDefault="00751528" w:rsidP="00751528">
      <w:pPr>
        <w:pStyle w:val="Reference"/>
        <w:rPr>
          <w:ins w:id="10648" w:author="TinTin Kalaw" w:date="2014-08-16T14:14:00Z"/>
        </w:rPr>
      </w:pPr>
      <w:ins w:id="10649" w:author="TinTin Kalaw" w:date="2014-08-16T14:14:00Z">
        <w:r w:rsidRPr="00DC0596">
          <w:t>Pak, A., &amp; Paroubek, P. (2010, May). Twitter as a Corpus for Sentiment Analysis and Opinion Mining. In LREC.</w:t>
        </w:r>
      </w:ins>
    </w:p>
    <w:p w14:paraId="70BD0D04" w14:textId="77777777" w:rsidR="00751528" w:rsidRPr="0027470C" w:rsidRDefault="00751528" w:rsidP="00751528">
      <w:pPr>
        <w:pStyle w:val="Reference"/>
        <w:rPr>
          <w:ins w:id="10650" w:author="TinTin Kalaw" w:date="2014-08-16T14:14:00Z"/>
        </w:rPr>
      </w:pPr>
    </w:p>
    <w:p w14:paraId="1FA942A0" w14:textId="77777777" w:rsidR="00751528" w:rsidRDefault="00751528" w:rsidP="00751528">
      <w:pPr>
        <w:pStyle w:val="Reference"/>
        <w:rPr>
          <w:ins w:id="10651" w:author="TinTin Kalaw" w:date="2014-08-16T14:14:00Z"/>
        </w:rPr>
      </w:pPr>
      <w:ins w:id="10652" w:author="TinTin Kalaw" w:date="2014-08-16T14:14:00Z">
        <w:r w:rsidRPr="0027470C">
          <w:rPr>
            <w:highlight w:val="white"/>
          </w:rPr>
          <w:t>Pham, L. V., &amp; Pham, S. B. (2012, August). Information Extraction for Vietnamese Real Estate Advertisements. In Knowledge and Systems Engineering (KSE), 2012 Fourth International Conference on (pp. 181-186). IEEE.</w:t>
        </w:r>
      </w:ins>
    </w:p>
    <w:p w14:paraId="3B6DA474" w14:textId="77777777" w:rsidR="00751528" w:rsidRPr="0027470C" w:rsidRDefault="00751528" w:rsidP="00751528">
      <w:pPr>
        <w:pStyle w:val="Reference"/>
        <w:rPr>
          <w:ins w:id="10653" w:author="TinTin Kalaw" w:date="2014-08-16T14:14:00Z"/>
        </w:rPr>
      </w:pPr>
    </w:p>
    <w:p w14:paraId="784AD60C" w14:textId="77777777" w:rsidR="00751528" w:rsidRPr="00DC0596" w:rsidRDefault="00751528" w:rsidP="00751528">
      <w:pPr>
        <w:pStyle w:val="Reference"/>
        <w:rPr>
          <w:ins w:id="10654" w:author="TinTin Kalaw" w:date="2014-08-16T14:14:00Z"/>
        </w:rPr>
      </w:pPr>
      <w:ins w:id="10655" w:author="TinTin Kalaw" w:date="2014-08-16T14:14:00Z">
        <w:r w:rsidRPr="00DC0596">
          <w:t>Phelan, O., McCarthy, K., &amp; Smyth, B. (2009, October). Using twitter to recommend real-time topical news. In Proceedings of the third ACM conference on Recommender systems (pp. 385-388). ACM.</w:t>
        </w:r>
      </w:ins>
    </w:p>
    <w:p w14:paraId="6A027761" w14:textId="77777777" w:rsidR="00751528" w:rsidRPr="0027470C" w:rsidRDefault="00751528" w:rsidP="00751528">
      <w:pPr>
        <w:pStyle w:val="Reference"/>
        <w:rPr>
          <w:ins w:id="10656" w:author="TinTin Kalaw" w:date="2014-08-16T14:14:00Z"/>
        </w:rPr>
      </w:pPr>
    </w:p>
    <w:p w14:paraId="7BAAA92A" w14:textId="77777777" w:rsidR="00751528" w:rsidRPr="0027470C" w:rsidRDefault="00751528" w:rsidP="00751528">
      <w:pPr>
        <w:pStyle w:val="Reference"/>
        <w:rPr>
          <w:ins w:id="10657" w:author="TinTin Kalaw" w:date="2014-08-16T14:14:00Z"/>
          <w:rStyle w:val="Hyperlink"/>
          <w:highlight w:val="white"/>
        </w:rPr>
      </w:pPr>
      <w:ins w:id="10658" w:author="TinTin Kalaw" w:date="2014-08-16T14:14:00Z">
        <w:r w:rsidRPr="0027470C">
          <w:rPr>
            <w:highlight w:val="white"/>
          </w:rPr>
          <w:t xml:space="preserve">Poibeau, T. An Open Architecture for Multi-Domain Information Extraction. IAAI-01. Retrieved May 28, 2014, from </w:t>
        </w:r>
        <w:r w:rsidRPr="002001C3">
          <w:rPr>
            <w:highlight w:val="white"/>
          </w:rPr>
          <w:t>www.aaai.org</w:t>
        </w:r>
      </w:ins>
    </w:p>
    <w:p w14:paraId="5D28A3CC" w14:textId="77777777" w:rsidR="00751528" w:rsidRPr="0027470C" w:rsidRDefault="00751528" w:rsidP="00751528">
      <w:pPr>
        <w:pStyle w:val="Reference"/>
        <w:rPr>
          <w:ins w:id="10659" w:author="TinTin Kalaw" w:date="2014-08-16T14:14:00Z"/>
          <w:rStyle w:val="Hyperlink"/>
          <w:highlight w:val="white"/>
        </w:rPr>
      </w:pPr>
    </w:p>
    <w:p w14:paraId="7B20A68B" w14:textId="77777777" w:rsidR="00751528" w:rsidRPr="0027470C" w:rsidRDefault="00751528" w:rsidP="00751528">
      <w:pPr>
        <w:pStyle w:val="Reference"/>
        <w:rPr>
          <w:ins w:id="10660" w:author="TinTin Kalaw" w:date="2014-08-16T14:14:00Z"/>
          <w:rStyle w:val="Hyperlink"/>
          <w:highlight w:val="white"/>
        </w:rPr>
      </w:pPr>
      <w:ins w:id="10661" w:author="TinTin Kalaw" w:date="2014-08-16T14:14:00Z">
        <w:r w:rsidRPr="0027470C">
          <w:t>Quinlan, J. R. (1990). Learning logical definitions from relations. Machine learning, 5(3), 239-266</w:t>
        </w:r>
        <w:r w:rsidRPr="0027470C">
          <w:rPr>
            <w:shd w:val="clear" w:color="auto" w:fill="F7F7F7"/>
          </w:rPr>
          <w:t>.</w:t>
        </w:r>
      </w:ins>
    </w:p>
    <w:p w14:paraId="2EA20FBE" w14:textId="77777777" w:rsidR="00751528" w:rsidRPr="002001C3" w:rsidRDefault="00751528" w:rsidP="00751528">
      <w:pPr>
        <w:pStyle w:val="Reference"/>
        <w:rPr>
          <w:ins w:id="10662" w:author="TinTin Kalaw" w:date="2014-08-16T14:14:00Z"/>
          <w:rStyle w:val="Hyperlink"/>
          <w:color w:val="auto"/>
          <w:highlight w:val="white"/>
          <w:u w:val="none"/>
        </w:rPr>
      </w:pPr>
    </w:p>
    <w:p w14:paraId="1A42BF92" w14:textId="77777777" w:rsidR="00751528" w:rsidRPr="002001C3" w:rsidRDefault="00751528" w:rsidP="00751528">
      <w:pPr>
        <w:pStyle w:val="Reference"/>
        <w:rPr>
          <w:ins w:id="10663" w:author="TinTin Kalaw" w:date="2014-08-16T14:14:00Z"/>
          <w:rStyle w:val="Hyperlink"/>
          <w:color w:val="auto"/>
          <w:highlight w:val="white"/>
          <w:u w:val="none"/>
        </w:rPr>
      </w:pPr>
      <w:ins w:id="10664" w:author="TinTin Kalaw" w:date="2014-08-16T14:14:00Z">
        <w:r w:rsidRPr="002001C3">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ins>
    </w:p>
    <w:p w14:paraId="0DBC0BD3" w14:textId="77777777" w:rsidR="00751528" w:rsidRDefault="00751528" w:rsidP="00751528">
      <w:pPr>
        <w:pStyle w:val="Reference"/>
        <w:rPr>
          <w:ins w:id="10665" w:author="TinTin Kalaw" w:date="2014-08-16T14:14:00Z"/>
          <w:rStyle w:val="Hyperlink"/>
          <w:highlight w:val="white"/>
        </w:rPr>
      </w:pPr>
    </w:p>
    <w:p w14:paraId="021E5195" w14:textId="77777777" w:rsidR="00751528" w:rsidRDefault="00751528" w:rsidP="00751528">
      <w:pPr>
        <w:pStyle w:val="Reference"/>
        <w:rPr>
          <w:ins w:id="10666" w:author="Vilson Lu" w:date="2014-08-19T03:58:00Z"/>
        </w:rPr>
      </w:pPr>
      <w:ins w:id="10667" w:author="TinTin Kalaw" w:date="2014-08-16T14:14:00Z">
        <w:r w:rsidRPr="00DC0596">
          <w:t>Sakaki, T., Okazaki, M., &amp; Matsuo, Y. (2010, April). Earthquake shakes Twitter users: real-time event detection by social sensors. In Proceedings of the 19th international conference on World wide web (pp. 851-860). ACM.</w:t>
        </w:r>
        <w:r w:rsidRPr="00DC0596">
          <w:cr/>
        </w:r>
      </w:ins>
    </w:p>
    <w:p w14:paraId="7436DF76" w14:textId="76BEF593" w:rsidR="00D95CFF" w:rsidRDefault="00D95CFF" w:rsidP="00751528">
      <w:pPr>
        <w:pStyle w:val="Reference"/>
        <w:rPr>
          <w:ins w:id="10668" w:author="Vilson Lu" w:date="2014-08-19T03:58:00Z"/>
          <w:color w:val="222222"/>
          <w:shd w:val="clear" w:color="auto" w:fill="FFFFFF"/>
        </w:rPr>
      </w:pPr>
      <w:ins w:id="10669" w:author="Vilson Lu" w:date="2014-08-19T03:58:00Z">
        <w:r>
          <w:rPr>
            <w:color w:val="222222"/>
            <w:shd w:val="clear" w:color="auto" w:fill="FFFFFF"/>
          </w:rPr>
          <w:t>Saloun, P., Velart, Z., &amp; Klimanek, P. (2011, December). Semiautomatic domain model building from text-data. In</w:t>
        </w:r>
        <w:r>
          <w:rPr>
            <w:rStyle w:val="apple-converted-space"/>
            <w:color w:val="222222"/>
            <w:shd w:val="clear" w:color="auto" w:fill="FFFFFF"/>
          </w:rPr>
          <w:t> </w:t>
        </w:r>
        <w:r>
          <w:rPr>
            <w:i/>
            <w:iCs/>
            <w:color w:val="222222"/>
            <w:shd w:val="clear" w:color="auto" w:fill="FFFFFF"/>
          </w:rPr>
          <w:t>Semantic Media Adaptation and Personalization (SMAP), 2011 Sixth International Workshop on</w:t>
        </w:r>
        <w:r>
          <w:rPr>
            <w:rStyle w:val="apple-converted-space"/>
            <w:color w:val="222222"/>
            <w:shd w:val="clear" w:color="auto" w:fill="FFFFFF"/>
          </w:rPr>
          <w:t> </w:t>
        </w:r>
        <w:r>
          <w:rPr>
            <w:color w:val="222222"/>
            <w:shd w:val="clear" w:color="auto" w:fill="FFFFFF"/>
          </w:rPr>
          <w:t>(pp. 15-20). IEEE.</w:t>
        </w:r>
      </w:ins>
    </w:p>
    <w:p w14:paraId="16E00802" w14:textId="77777777" w:rsidR="00D95CFF" w:rsidRPr="008B5F90" w:rsidRDefault="00D95CFF" w:rsidP="00751528">
      <w:pPr>
        <w:pStyle w:val="Reference"/>
        <w:rPr>
          <w:ins w:id="10670" w:author="TinTin Kalaw" w:date="2014-08-16T14:14:00Z"/>
          <w:rStyle w:val="Hyperlink"/>
        </w:rPr>
      </w:pPr>
    </w:p>
    <w:p w14:paraId="602C6FE2" w14:textId="77777777" w:rsidR="00751528" w:rsidRPr="0027470C" w:rsidRDefault="00751528" w:rsidP="00751528">
      <w:pPr>
        <w:pStyle w:val="Reference"/>
        <w:rPr>
          <w:ins w:id="10671" w:author="TinTin Kalaw" w:date="2014-08-16T14:14:00Z"/>
          <w:highlight w:val="white"/>
        </w:rPr>
      </w:pPr>
      <w:ins w:id="10672" w:author="TinTin Kalaw" w:date="2014-08-16T14:14:00Z">
        <w:r w:rsidRPr="0027470C">
          <w:lastRenderedPageBreak/>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ins>
    </w:p>
    <w:p w14:paraId="23CD1822" w14:textId="77777777" w:rsidR="00751528" w:rsidRPr="0027470C" w:rsidRDefault="00751528" w:rsidP="00751528">
      <w:pPr>
        <w:pStyle w:val="Reference"/>
        <w:rPr>
          <w:ins w:id="10673" w:author="TinTin Kalaw" w:date="2014-08-16T14:14:00Z"/>
          <w:highlight w:val="white"/>
        </w:rPr>
      </w:pPr>
    </w:p>
    <w:p w14:paraId="0E239178" w14:textId="77777777" w:rsidR="00751528" w:rsidRPr="0027470C" w:rsidRDefault="00751528" w:rsidP="00751528">
      <w:pPr>
        <w:pStyle w:val="Reference"/>
        <w:rPr>
          <w:ins w:id="10674" w:author="TinTin Kalaw" w:date="2014-08-16T14:14:00Z"/>
        </w:rPr>
      </w:pPr>
      <w:ins w:id="10675" w:author="TinTin Kalaw" w:date="2014-08-16T14:14:00Z">
        <w:r w:rsidRPr="0027470C">
          <w:t>Shen, D. (2009). Text Categorization.</w:t>
        </w:r>
        <w:r w:rsidRPr="0027470C">
          <w:rPr>
            <w:rStyle w:val="apple-converted-space"/>
          </w:rPr>
          <w:t> </w:t>
        </w:r>
        <w:r w:rsidRPr="0027470C">
          <w:t>Encyclopedia of Database Systems, 3041-3044.</w:t>
        </w:r>
      </w:ins>
    </w:p>
    <w:p w14:paraId="05905627" w14:textId="77777777" w:rsidR="00751528" w:rsidRPr="0027470C" w:rsidRDefault="00751528" w:rsidP="00751528">
      <w:pPr>
        <w:pStyle w:val="Reference"/>
        <w:rPr>
          <w:ins w:id="10676" w:author="TinTin Kalaw" w:date="2014-08-16T14:14:00Z"/>
        </w:rPr>
      </w:pPr>
    </w:p>
    <w:p w14:paraId="0D45DA6E" w14:textId="77777777" w:rsidR="00751528" w:rsidRPr="0027470C" w:rsidRDefault="00751528" w:rsidP="00751528">
      <w:pPr>
        <w:pStyle w:val="Reference"/>
        <w:rPr>
          <w:ins w:id="10677" w:author="TinTin Kalaw" w:date="2014-08-16T14:14:00Z"/>
        </w:rPr>
      </w:pPr>
      <w:ins w:id="10678" w:author="TinTin Kalaw" w:date="2014-08-16T14:14:00Z">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ins>
    </w:p>
    <w:p w14:paraId="4BD973A5" w14:textId="77777777" w:rsidR="00751528" w:rsidRPr="0027470C" w:rsidRDefault="00751528" w:rsidP="00751528">
      <w:pPr>
        <w:pStyle w:val="Reference"/>
        <w:rPr>
          <w:ins w:id="10679" w:author="TinTin Kalaw" w:date="2014-08-16T14:14:00Z"/>
        </w:rPr>
      </w:pPr>
    </w:p>
    <w:p w14:paraId="703657EE" w14:textId="77777777" w:rsidR="00751528" w:rsidRPr="0027470C" w:rsidRDefault="00751528" w:rsidP="00751528">
      <w:pPr>
        <w:pStyle w:val="Reference"/>
        <w:rPr>
          <w:ins w:id="10680" w:author="TinTin Kalaw" w:date="2014-08-16T14:14:00Z"/>
        </w:rPr>
      </w:pPr>
      <w:ins w:id="10681" w:author="TinTin Kalaw" w:date="2014-08-16T14:14:00Z">
        <w:r w:rsidRPr="0027470C">
          <w:rPr>
            <w:highlight w:val="white"/>
          </w:rPr>
          <w:t>Southgate, R., Roth, C., Schneider, J., Shi, P., Onishi, T., Wengner, D., Amman, W., Ogallo, L., Beddington J., &amp; Murray, V. (2013). Using science for disaster risk reduction. Retrieved from www.preventionweb.net/go/scitech</w:t>
        </w:r>
      </w:ins>
    </w:p>
    <w:p w14:paraId="6FD8413D" w14:textId="77777777" w:rsidR="00751528" w:rsidRPr="0027470C" w:rsidRDefault="00751528" w:rsidP="00751528">
      <w:pPr>
        <w:pStyle w:val="Reference"/>
        <w:rPr>
          <w:ins w:id="10682" w:author="TinTin Kalaw" w:date="2014-08-16T14:14:00Z"/>
        </w:rPr>
      </w:pPr>
    </w:p>
    <w:p w14:paraId="564BC40F" w14:textId="77777777" w:rsidR="00751528" w:rsidRPr="0027470C" w:rsidRDefault="00751528" w:rsidP="00751528">
      <w:pPr>
        <w:pStyle w:val="Reference"/>
        <w:rPr>
          <w:ins w:id="10683" w:author="TinTin Kalaw" w:date="2014-08-16T14:14:00Z"/>
        </w:rPr>
      </w:pPr>
      <w:ins w:id="10684" w:author="TinTin Kalaw" w:date="2014-08-16T14:14:00Z">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ins>
    </w:p>
    <w:p w14:paraId="33AD59E1" w14:textId="77777777" w:rsidR="00751528" w:rsidRPr="0027470C" w:rsidRDefault="00751528" w:rsidP="00751528">
      <w:pPr>
        <w:pStyle w:val="Reference"/>
        <w:rPr>
          <w:ins w:id="10685" w:author="TinTin Kalaw" w:date="2014-08-16T14:14:00Z"/>
        </w:rPr>
      </w:pPr>
    </w:p>
    <w:p w14:paraId="1C5DCBD5" w14:textId="77777777" w:rsidR="00751528" w:rsidRDefault="00751528" w:rsidP="00751528">
      <w:pPr>
        <w:pStyle w:val="Reference"/>
        <w:rPr>
          <w:ins w:id="10686" w:author="TinTin Kalaw" w:date="2014-08-16T14:14:00Z"/>
        </w:rPr>
      </w:pPr>
      <w:ins w:id="10687" w:author="TinTin Kalaw" w:date="2014-08-16T14:14:00Z">
        <w:r w:rsidRPr="0027470C">
          <w:rPr>
            <w:highlight w:val="white"/>
          </w:rPr>
          <w:t xml:space="preserve">Stockdale, C. &amp; McIntyre, D.A. (2011, May 09). The ten nations where facebook rules the internet. Retrieved from </w:t>
        </w:r>
        <w:r>
          <w:fldChar w:fldCharType="begin"/>
        </w:r>
        <w:r>
          <w:instrText xml:space="preserve"> HYPERLINK "http://247wallst.com/technology-3/2011/05/09/the-ten-nations-where-facebook-rules-the-internet/" \h </w:instrText>
        </w:r>
        <w:r>
          <w:fldChar w:fldCharType="separate"/>
        </w:r>
        <w:r w:rsidRPr="0027470C">
          <w:rPr>
            <w:highlight w:val="white"/>
          </w:rPr>
          <w:t>http://247wallst.com/technology-3/2011/05/09/the-ten-nations-where-facebook-rules-the-internet/</w:t>
        </w:r>
        <w:r>
          <w:rPr>
            <w:highlight w:val="white"/>
          </w:rPr>
          <w:fldChar w:fldCharType="end"/>
        </w:r>
      </w:ins>
    </w:p>
    <w:p w14:paraId="55615B9B" w14:textId="77777777" w:rsidR="00751528" w:rsidRDefault="00751528" w:rsidP="00751528">
      <w:pPr>
        <w:pStyle w:val="Reference"/>
        <w:rPr>
          <w:ins w:id="10688" w:author="TinTin Kalaw" w:date="2014-08-16T14:14:00Z"/>
        </w:rPr>
      </w:pPr>
    </w:p>
    <w:p w14:paraId="1304301D" w14:textId="77777777" w:rsidR="00751528" w:rsidRPr="0027470C" w:rsidRDefault="00751528" w:rsidP="00751528">
      <w:pPr>
        <w:pStyle w:val="Reference"/>
        <w:rPr>
          <w:ins w:id="10689" w:author="TinTin Kalaw" w:date="2014-08-16T14:14:00Z"/>
        </w:rPr>
      </w:pPr>
      <w:ins w:id="10690" w:author="TinTin Kalaw" w:date="2014-08-16T14:14:00Z">
        <w:r w:rsidRPr="0027470C">
          <w:rPr>
            <w:highlight w:val="white"/>
          </w:rPr>
          <w:t xml:space="preserve">Stone, R. (2004). Natural language processing challenges and advantages for philippine languages. Proceedings from 1st Natural Language Processing Research Symposium (pp.81-86). </w:t>
        </w:r>
      </w:ins>
    </w:p>
    <w:p w14:paraId="22B6841B" w14:textId="77777777" w:rsidR="00751528" w:rsidRPr="0027470C" w:rsidRDefault="00751528" w:rsidP="00751528">
      <w:pPr>
        <w:pStyle w:val="Reference"/>
        <w:rPr>
          <w:ins w:id="10691" w:author="TinTin Kalaw" w:date="2014-08-16T14:14:00Z"/>
        </w:rPr>
      </w:pPr>
    </w:p>
    <w:p w14:paraId="4EF6C2CB" w14:textId="77777777" w:rsidR="00751528" w:rsidRPr="0027470C" w:rsidRDefault="00751528" w:rsidP="00751528">
      <w:pPr>
        <w:pStyle w:val="Reference"/>
        <w:rPr>
          <w:ins w:id="10692" w:author="TinTin Kalaw" w:date="2014-08-16T14:14:00Z"/>
        </w:rPr>
      </w:pPr>
      <w:ins w:id="10693" w:author="TinTin Kalaw" w:date="2014-08-16T14:14:00Z">
        <w:r w:rsidRPr="0027470C">
          <w:rPr>
            <w:highlight w:val="white"/>
          </w:rPr>
          <w:t>Téllez-Valero, A., Montes-y-Gómez, M., &amp; Villaseñor-Pineda, L. (2005). A machine learning approach to information extraction. In Computational Linguistics and Intelligent Text Processing (pp. 539-547). Springer Berlin Heidelberg.</w:t>
        </w:r>
      </w:ins>
    </w:p>
    <w:p w14:paraId="6B9BCE6B" w14:textId="77777777" w:rsidR="00751528" w:rsidRDefault="00751528" w:rsidP="00751528">
      <w:pPr>
        <w:pStyle w:val="Reference"/>
        <w:rPr>
          <w:ins w:id="10694" w:author="TinTin Kalaw" w:date="2014-08-16T14:14:00Z"/>
        </w:rPr>
      </w:pPr>
    </w:p>
    <w:p w14:paraId="534AD58F" w14:textId="77777777" w:rsidR="00751528" w:rsidRDefault="00751528" w:rsidP="00751528">
      <w:pPr>
        <w:pStyle w:val="Reference"/>
        <w:rPr>
          <w:ins w:id="10695" w:author="TinTin Kalaw" w:date="2014-08-16T14:14:00Z"/>
        </w:rPr>
      </w:pPr>
      <w:ins w:id="10696" w:author="TinTin Kalaw" w:date="2014-08-16T14:14:00Z">
        <w:r w:rsidRPr="00DC0596">
          <w:t>Tumasjan, A., Sprenger, T. O., Sandner, P. G., &amp; Welpe, I. M. (2010). Predicting Elections with Twitter: What 140 Characters Reveal about Political Sentiment. ICWSM, 10, 178-185.</w:t>
        </w:r>
      </w:ins>
    </w:p>
    <w:p w14:paraId="78EF9DFF" w14:textId="77777777" w:rsidR="00751528" w:rsidRDefault="00751528" w:rsidP="00751528">
      <w:pPr>
        <w:pStyle w:val="Reference"/>
        <w:rPr>
          <w:ins w:id="10697" w:author="TinTin Kalaw" w:date="2014-08-16T14:14:00Z"/>
        </w:rPr>
      </w:pPr>
    </w:p>
    <w:p w14:paraId="1B8D31AE" w14:textId="77777777" w:rsidR="00751528" w:rsidRPr="00DC0596" w:rsidRDefault="00751528" w:rsidP="00751528">
      <w:pPr>
        <w:pStyle w:val="Reference"/>
        <w:rPr>
          <w:ins w:id="10698" w:author="TinTin Kalaw" w:date="2014-08-16T14:14:00Z"/>
        </w:rPr>
      </w:pPr>
      <w:ins w:id="10699" w:author="TinTin Kalaw" w:date="2014-08-16T14:14:00Z">
        <w:r>
          <w:t>Twitter4J - A Java library for the Twitter API. (n.d.).</w:t>
        </w:r>
        <w:r>
          <w:rPr>
            <w:rStyle w:val="apple-converted-space"/>
            <w:color w:val="333333"/>
            <w:sz w:val="21"/>
            <w:szCs w:val="21"/>
          </w:rPr>
          <w:t> </w:t>
        </w:r>
        <w:r>
          <w:rPr>
            <w:i/>
            <w:iCs/>
          </w:rPr>
          <w:t>Twitter4J - A Java library for the Twitter API</w:t>
        </w:r>
        <w:r>
          <w:t>. Retrieved July 29, 2014, from http://twitter4j.</w:t>
        </w:r>
        <w:r w:rsidRPr="00163EF7">
          <w:t>org</w:t>
        </w:r>
        <w:r>
          <w:t>/en/</w:t>
        </w:r>
      </w:ins>
    </w:p>
    <w:p w14:paraId="12B7A55F" w14:textId="77777777" w:rsidR="00751528" w:rsidRPr="0027470C" w:rsidRDefault="00751528" w:rsidP="00751528">
      <w:pPr>
        <w:pStyle w:val="Reference"/>
        <w:ind w:left="0" w:firstLine="0"/>
        <w:rPr>
          <w:ins w:id="10700" w:author="TinTin Kalaw" w:date="2014-08-16T14:14:00Z"/>
        </w:rPr>
      </w:pPr>
    </w:p>
    <w:p w14:paraId="2A4FFA17" w14:textId="77777777" w:rsidR="00751528" w:rsidRDefault="00751528" w:rsidP="00751528">
      <w:pPr>
        <w:pStyle w:val="Reference"/>
        <w:rPr>
          <w:ins w:id="10701" w:author="TinTin Kalaw" w:date="2014-08-16T14:14:00Z"/>
        </w:rPr>
      </w:pPr>
      <w:ins w:id="10702" w:author="TinTin Kalaw" w:date="2014-08-16T14:14:00Z">
        <w:r w:rsidRPr="0027470C">
          <w:rPr>
            <w:highlight w:val="white"/>
          </w:rPr>
          <w:t xml:space="preserve">Universal McCann. (2008). Power to the people: Social media tracker wave 3. Retrieved from  </w:t>
        </w:r>
        <w:r>
          <w:fldChar w:fldCharType="begin"/>
        </w:r>
        <w:r>
          <w:instrText xml:space="preserve"> HYPERLINK "http://web.archive.org/web/20080921002044/http://www.universalmccann.com/Assets/wave_3_20080403093750.pdf" \h </w:instrText>
        </w:r>
        <w:r>
          <w:fldChar w:fldCharType="separate"/>
        </w:r>
        <w:r w:rsidRPr="0027470C">
          <w:rPr>
            <w:highlight w:val="white"/>
          </w:rPr>
          <w:t>h</w:t>
        </w:r>
        <w:r>
          <w:rPr>
            <w:highlight w:val="white"/>
          </w:rPr>
          <w:fldChar w:fldCharType="end"/>
        </w:r>
        <w:r>
          <w:fldChar w:fldCharType="begin"/>
        </w:r>
        <w:r>
          <w:instrText xml:space="preserve"> HYPERLINK "http://web.archive.org/web/20080921002044/http://www.universalmccann.com/Assets/wave_3_20080403093750.pdf" \h </w:instrText>
        </w:r>
        <w:r>
          <w:fldChar w:fldCharType="separate"/>
        </w:r>
        <w:r w:rsidRPr="0027470C">
          <w:rPr>
            <w:highlight w:val="white"/>
          </w:rPr>
          <w:t>ttp://web.archive.org/web/20080921002044/http://www.universalmccann.com/Assets/wave_3_20080403093750.pdf</w:t>
        </w:r>
        <w:r>
          <w:rPr>
            <w:highlight w:val="white"/>
          </w:rPr>
          <w:fldChar w:fldCharType="end"/>
        </w:r>
      </w:ins>
    </w:p>
    <w:p w14:paraId="593A1042" w14:textId="77777777" w:rsidR="00751528" w:rsidRDefault="00751528" w:rsidP="00751528">
      <w:pPr>
        <w:pStyle w:val="Reference"/>
        <w:rPr>
          <w:ins w:id="10703" w:author="TinTin Kalaw" w:date="2014-08-16T14:14:00Z"/>
        </w:rPr>
      </w:pPr>
    </w:p>
    <w:p w14:paraId="238E8DE4" w14:textId="77777777" w:rsidR="00751528" w:rsidRDefault="00751528" w:rsidP="00751528">
      <w:pPr>
        <w:pStyle w:val="Reference"/>
        <w:rPr>
          <w:ins w:id="10704" w:author="Vilson Lu" w:date="2014-08-19T07:02:00Z"/>
        </w:rPr>
      </w:pPr>
      <w:ins w:id="10705" w:author="TinTin Kalaw" w:date="2014-08-16T14:14:00Z">
        <w:r w:rsidRPr="00E45CE0">
          <w:t>Vieweg, S., Hughes, A. L., Starbird, K., &amp; Palen, L. (2010, April). Microblogging during two natural hazards events: what twitter may contribute to situational awareness. In Proceedings of the SIGCHI Conference on Human Factors in Computing Systems (pp. 1079-1088). ACM.</w:t>
        </w:r>
      </w:ins>
    </w:p>
    <w:p w14:paraId="272B97C5" w14:textId="77777777" w:rsidR="003A139D" w:rsidRDefault="003A139D" w:rsidP="00751528">
      <w:pPr>
        <w:pStyle w:val="Reference"/>
        <w:rPr>
          <w:ins w:id="10706" w:author="Vilson Lu" w:date="2014-08-19T07:00:00Z"/>
        </w:rPr>
      </w:pPr>
    </w:p>
    <w:p w14:paraId="39FEAA71" w14:textId="2680683C" w:rsidR="003A139D" w:rsidDel="003A139D" w:rsidRDefault="003A139D" w:rsidP="00751528">
      <w:pPr>
        <w:pStyle w:val="Reference"/>
        <w:rPr>
          <w:del w:id="10707" w:author="Vilson Lu" w:date="2014-08-19T07:02:00Z"/>
          <w:color w:val="222222"/>
          <w:shd w:val="clear" w:color="auto" w:fill="FFFFFF"/>
        </w:rPr>
      </w:pPr>
      <w:ins w:id="10708" w:author="Vilson Lu" w:date="2014-08-19T07:02:00Z">
        <w:r>
          <w:rPr>
            <w:color w:val="222222"/>
            <w:shd w:val="clear" w:color="auto" w:fill="FFFFFF"/>
          </w:rPr>
          <w:t>Wang, T., Bontcheva, K., Li, Y., &amp; Cunningham, H. (2005). D2. 1.2/Ontology-Based Information Extraction (OBIE) v. 2.</w:t>
        </w:r>
        <w:r>
          <w:rPr>
            <w:rStyle w:val="apple-converted-space"/>
            <w:color w:val="222222"/>
            <w:shd w:val="clear" w:color="auto" w:fill="FFFFFF"/>
          </w:rPr>
          <w:t> </w:t>
        </w:r>
        <w:r>
          <w:rPr>
            <w:i/>
            <w:iCs/>
            <w:color w:val="222222"/>
            <w:shd w:val="clear" w:color="auto" w:fill="FFFFFF"/>
          </w:rPr>
          <w:t>EU-IST Project IST-2003-506826 SEKT SEKT: Semantically Enabled Knowledge Technologies</w:t>
        </w:r>
        <w:r>
          <w:rPr>
            <w:color w:val="222222"/>
            <w:shd w:val="clear" w:color="auto" w:fill="FFFFFF"/>
          </w:rPr>
          <w:t>.</w:t>
        </w:r>
      </w:ins>
    </w:p>
    <w:p w14:paraId="4E6A2F77" w14:textId="77777777" w:rsidR="003A139D" w:rsidRPr="003A139D" w:rsidRDefault="003A139D">
      <w:pPr>
        <w:pStyle w:val="Reference"/>
        <w:rPr>
          <w:ins w:id="10709" w:author="Vilson Lu" w:date="2014-08-19T07:02:00Z"/>
        </w:rPr>
      </w:pPr>
    </w:p>
    <w:p w14:paraId="2EE63C78" w14:textId="77777777" w:rsidR="00751528" w:rsidRPr="0027470C" w:rsidRDefault="00751528" w:rsidP="00751528">
      <w:pPr>
        <w:pStyle w:val="Reference"/>
        <w:rPr>
          <w:ins w:id="10710" w:author="TinTin Kalaw" w:date="2014-08-16T14:14:00Z"/>
        </w:rPr>
      </w:pPr>
    </w:p>
    <w:p w14:paraId="51AA9CDD" w14:textId="77777777" w:rsidR="00751528" w:rsidRPr="0027470C" w:rsidRDefault="00751528" w:rsidP="00751528">
      <w:pPr>
        <w:pStyle w:val="Reference"/>
        <w:rPr>
          <w:ins w:id="10711" w:author="TinTin Kalaw" w:date="2014-08-16T14:14:00Z"/>
        </w:rPr>
      </w:pPr>
      <w:ins w:id="10712" w:author="TinTin Kalaw" w:date="2014-08-16T14:14:00Z">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r>
          <w:fldChar w:fldCharType="begin"/>
        </w:r>
        <w:r>
          <w:instrText xml:space="preserve"> HYPERLINK "http://web.archive.org/web/20080921002044/http://www.universalmccann.com/Assets/wave_3_20080403093750.pdf" \h </w:instrText>
        </w:r>
        <w:r>
          <w:fldChar w:fldCharType="end"/>
        </w:r>
      </w:ins>
    </w:p>
    <w:p w14:paraId="195098E3" w14:textId="77777777" w:rsidR="00751528" w:rsidRPr="0027470C" w:rsidRDefault="00751528" w:rsidP="00751528">
      <w:pPr>
        <w:pStyle w:val="Reference"/>
        <w:rPr>
          <w:ins w:id="10713" w:author="TinTin Kalaw" w:date="2014-08-16T14:14:00Z"/>
        </w:rPr>
      </w:pPr>
    </w:p>
    <w:p w14:paraId="440604B2" w14:textId="77777777" w:rsidR="00751528" w:rsidRDefault="00751528" w:rsidP="00751528">
      <w:pPr>
        <w:pStyle w:val="Reference"/>
        <w:rPr>
          <w:ins w:id="10714" w:author="TinTin Kalaw" w:date="2014-08-16T14:14:00Z"/>
        </w:rPr>
      </w:pPr>
      <w:ins w:id="10715" w:author="TinTin Kalaw" w:date="2014-08-16T14:14:00Z">
        <w:r w:rsidRPr="0027470C">
          <w:lastRenderedPageBreak/>
          <w:t>Wei, G., Gao, X., &amp; Wu, S. (2010, July). Study of text classification methods for data sets with 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ins>
    </w:p>
    <w:p w14:paraId="35EEFE66" w14:textId="77777777" w:rsidR="00751528" w:rsidRDefault="00751528" w:rsidP="00751528">
      <w:pPr>
        <w:pStyle w:val="Reference"/>
        <w:rPr>
          <w:ins w:id="10716" w:author="TinTin Kalaw" w:date="2014-08-16T14:14:00Z"/>
        </w:rPr>
      </w:pPr>
    </w:p>
    <w:p w14:paraId="2CA271D0" w14:textId="77777777" w:rsidR="00751528" w:rsidRPr="00D3023F" w:rsidRDefault="00751528" w:rsidP="00751528">
      <w:pPr>
        <w:pStyle w:val="Reference"/>
        <w:rPr>
          <w:ins w:id="10717" w:author="TinTin Kalaw" w:date="2014-08-16T14:14:00Z"/>
        </w:rPr>
      </w:pPr>
      <w:ins w:id="10718" w:author="TinTin Kalaw" w:date="2014-08-16T14:14:00Z">
        <w:r>
          <w:t>Weka 3: Data Mining Software in Java. (n.d.).</w:t>
        </w:r>
        <w:r>
          <w:rPr>
            <w:rStyle w:val="apple-converted-space"/>
            <w:color w:val="333333"/>
            <w:sz w:val="21"/>
            <w:szCs w:val="21"/>
          </w:rPr>
          <w:t> </w:t>
        </w:r>
        <w:r>
          <w:rPr>
            <w:i/>
            <w:iCs/>
          </w:rPr>
          <w:t>Weka 3</w:t>
        </w:r>
        <w:r>
          <w:t>. Retrieved July 15, 2014, from http://www.cs.waikato.ac.nz/ml/weka/</w:t>
        </w:r>
      </w:ins>
    </w:p>
    <w:p w14:paraId="6EF4FB79" w14:textId="77777777" w:rsidR="00751528" w:rsidRPr="0027470C" w:rsidRDefault="00751528" w:rsidP="00751528">
      <w:pPr>
        <w:pStyle w:val="Reference"/>
        <w:rPr>
          <w:ins w:id="10719" w:author="TinTin Kalaw" w:date="2014-08-16T14:14:00Z"/>
        </w:rPr>
      </w:pPr>
    </w:p>
    <w:p w14:paraId="476032AA" w14:textId="77777777" w:rsidR="00751528" w:rsidRPr="0027470C" w:rsidRDefault="00751528" w:rsidP="00751528">
      <w:pPr>
        <w:pStyle w:val="Reference"/>
        <w:rPr>
          <w:ins w:id="10720" w:author="TinTin Kalaw" w:date="2014-08-16T14:14:00Z"/>
        </w:rPr>
      </w:pPr>
      <w:ins w:id="10721" w:author="TinTin Kalaw" w:date="2014-08-16T14:14:00Z">
        <w:r w:rsidRPr="0027470C">
          <w:rPr>
            <w:highlight w:val="white"/>
          </w:rPr>
          <w:t>Xu, H., Stenner, S. P., Doan, S., Johnson, K. B., Waitman, L. R., &amp; Denny, J. C. (2010). MedEx: a medication information extraction system for clinical narratives. Journal of the American Medical Informatics Association, 17(1), 19-24.</w:t>
        </w:r>
      </w:ins>
    </w:p>
    <w:p w14:paraId="50847834" w14:textId="77777777" w:rsidR="00751528" w:rsidRPr="0027470C" w:rsidRDefault="00751528" w:rsidP="00751528">
      <w:pPr>
        <w:pStyle w:val="Reference"/>
        <w:rPr>
          <w:ins w:id="10722" w:author="TinTin Kalaw" w:date="2014-08-16T14:14:00Z"/>
        </w:rPr>
      </w:pPr>
    </w:p>
    <w:p w14:paraId="05043192" w14:textId="77777777" w:rsidR="00751528" w:rsidRPr="0027470C" w:rsidRDefault="00751528" w:rsidP="00751528">
      <w:pPr>
        <w:pStyle w:val="Reference"/>
        <w:rPr>
          <w:ins w:id="10723" w:author="TinTin Kalaw" w:date="2014-08-16T14:14:00Z"/>
        </w:rPr>
      </w:pPr>
      <w:ins w:id="10724" w:author="TinTin Kalaw" w:date="2014-08-16T14:14:00Z">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ins>
    </w:p>
    <w:p w14:paraId="0CEE56E1" w14:textId="77777777" w:rsidR="00751528" w:rsidRPr="0027470C" w:rsidRDefault="00751528" w:rsidP="00751528">
      <w:pPr>
        <w:pStyle w:val="Reference"/>
        <w:rPr>
          <w:ins w:id="10725" w:author="TinTin Kalaw" w:date="2014-08-16T14:14:00Z"/>
        </w:rPr>
      </w:pPr>
    </w:p>
    <w:p w14:paraId="2E87A8FE" w14:textId="77777777" w:rsidR="00751528" w:rsidRPr="0027470C" w:rsidRDefault="00751528" w:rsidP="00751528">
      <w:pPr>
        <w:pStyle w:val="Reference"/>
        <w:rPr>
          <w:ins w:id="10726" w:author="TinTin Kalaw" w:date="2014-08-16T14:14:00Z"/>
        </w:rPr>
      </w:pPr>
      <w:ins w:id="10727" w:author="TinTin Kalaw" w:date="2014-08-16T14:14:00Z">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ins>
    </w:p>
    <w:p w14:paraId="256AD50B" w14:textId="77777777" w:rsidR="00751528" w:rsidRPr="0027470C" w:rsidRDefault="00751528" w:rsidP="00751528">
      <w:pPr>
        <w:pStyle w:val="Reference"/>
        <w:rPr>
          <w:ins w:id="10728" w:author="TinTin Kalaw" w:date="2014-08-16T14:14:00Z"/>
        </w:rPr>
      </w:pPr>
    </w:p>
    <w:p w14:paraId="1D97F49A" w14:textId="77777777" w:rsidR="00525FF6" w:rsidRDefault="00751528" w:rsidP="00525FF6">
      <w:pPr>
        <w:pStyle w:val="Reference"/>
        <w:rPr>
          <w:ins w:id="10729" w:author="Vilson Lu" w:date="2014-08-22T04:03:00Z"/>
          <w:highlight w:val="white"/>
        </w:rPr>
        <w:sectPr w:rsidR="00525FF6" w:rsidSect="005A3259">
          <w:pgSz w:w="12240" w:h="15840"/>
          <w:pgMar w:top="1440" w:right="1440" w:bottom="1440" w:left="1440" w:header="720" w:footer="720" w:gutter="0"/>
          <w:pgNumType w:start="1" w:chapStyle="1"/>
          <w:cols w:space="720"/>
          <w:docGrid w:linePitch="360"/>
        </w:sectPr>
      </w:pPr>
      <w:ins w:id="10730" w:author="TinTin Kalaw" w:date="2014-08-16T14:14:00Z">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ins>
    </w:p>
    <w:p w14:paraId="6EE12783" w14:textId="4EB5BCD5" w:rsidR="00473C78" w:rsidRDefault="00473C78">
      <w:pPr>
        <w:pStyle w:val="Heading1"/>
        <w:rPr>
          <w:ins w:id="10731" w:author="Vilson Lu" w:date="2014-08-21T17:53:00Z"/>
        </w:rPr>
        <w:pPrChange w:id="10732" w:author="Vilson Lu" w:date="2014-08-20T20:06:00Z">
          <w:pPr>
            <w:pStyle w:val="Reference"/>
          </w:pPr>
        </w:pPrChange>
      </w:pPr>
      <w:bookmarkStart w:id="10733" w:name="_Toc396445138"/>
      <w:bookmarkStart w:id="10734" w:name="_Toc396453223"/>
      <w:commentRangeStart w:id="10735"/>
      <w:commentRangeStart w:id="10736"/>
      <w:ins w:id="10737" w:author="Vilson Lu" w:date="2014-08-20T20:06:00Z">
        <w:r>
          <w:lastRenderedPageBreak/>
          <w:t>Appendix</w:t>
        </w:r>
        <w:commentRangeEnd w:id="10735"/>
        <w:r>
          <w:rPr>
            <w:rStyle w:val="CommentReference"/>
            <w:b w:val="0"/>
          </w:rPr>
          <w:commentReference w:id="10735"/>
        </w:r>
      </w:ins>
      <w:commentRangeEnd w:id="10736"/>
      <w:ins w:id="10738" w:author="Vilson Lu" w:date="2014-08-21T18:01:00Z">
        <w:r w:rsidR="008379BE">
          <w:rPr>
            <w:rStyle w:val="CommentReference"/>
            <w:b w:val="0"/>
          </w:rPr>
          <w:commentReference w:id="10736"/>
        </w:r>
      </w:ins>
      <w:bookmarkEnd w:id="10733"/>
      <w:bookmarkEnd w:id="10734"/>
    </w:p>
    <w:p w14:paraId="63042C33" w14:textId="77777777" w:rsidR="005621E4" w:rsidRDefault="005621E4">
      <w:pPr>
        <w:pStyle w:val="Content1"/>
        <w:rPr>
          <w:ins w:id="10739" w:author="Vilson Lu" w:date="2014-08-21T17:53:00Z"/>
        </w:rPr>
        <w:pPrChange w:id="10740" w:author="Vilson Lu" w:date="2014-08-21T18:01:00Z">
          <w:pPr>
            <w:pStyle w:val="Reference"/>
          </w:pPr>
        </w:pPrChange>
      </w:pPr>
    </w:p>
    <w:p w14:paraId="0A7078A4" w14:textId="77777777" w:rsidR="005621E4" w:rsidRPr="00EF6E7F" w:rsidRDefault="005621E4" w:rsidP="005621E4">
      <w:pPr>
        <w:pStyle w:val="Heading2"/>
        <w:rPr>
          <w:ins w:id="10741" w:author="Vilson Lu" w:date="2014-08-21T17:54:00Z"/>
        </w:rPr>
      </w:pPr>
      <w:bookmarkStart w:id="10742" w:name="_Toc395181733"/>
      <w:bookmarkStart w:id="10743" w:name="_Toc396445139"/>
      <w:bookmarkStart w:id="10744" w:name="_Toc396453224"/>
      <w:ins w:id="10745" w:author="Vilson Lu" w:date="2014-08-21T17:54:00Z">
        <w:r w:rsidRPr="00EF6E7F">
          <w:rPr>
            <w:highlight w:val="white"/>
          </w:rPr>
          <w:t>Appendix A</w:t>
        </w:r>
        <w:bookmarkEnd w:id="10742"/>
        <w:bookmarkEnd w:id="10743"/>
        <w:bookmarkEnd w:id="10744"/>
      </w:ins>
    </w:p>
    <w:p w14:paraId="17D0F037" w14:textId="77777777" w:rsidR="005621E4" w:rsidRPr="00EF6E7F" w:rsidRDefault="005621E4" w:rsidP="005621E4">
      <w:pPr>
        <w:widowControl w:val="0"/>
        <w:rPr>
          <w:ins w:id="10746" w:author="Vilson Lu" w:date="2014-08-21T17:54:00Z"/>
        </w:rPr>
      </w:pPr>
    </w:p>
    <w:p w14:paraId="459C3024" w14:textId="5FBE92CE" w:rsidR="005621E4" w:rsidRDefault="005621E4" w:rsidP="005621E4">
      <w:pPr>
        <w:pStyle w:val="Caption"/>
        <w:rPr>
          <w:ins w:id="10747" w:author="Vilson Lu" w:date="2014-08-21T17:54:00Z"/>
        </w:rPr>
      </w:pPr>
      <w:bookmarkStart w:id="10748" w:name="_Toc395094938"/>
      <w:bookmarkStart w:id="10749" w:name="_Toc396442294"/>
      <w:ins w:id="10750" w:author="Vilson Lu" w:date="2014-08-21T17:54:00Z">
        <w:r>
          <w:t xml:space="preserve">Table </w:t>
        </w:r>
      </w:ins>
      <w:ins w:id="10751" w:author="Vilson Lu" w:date="2014-08-22T08:50:00Z">
        <w:r w:rsidR="00F64801">
          <w:fldChar w:fldCharType="begin"/>
        </w:r>
        <w:r w:rsidR="00F64801">
          <w:instrText xml:space="preserve"> STYLEREF 1 \s </w:instrText>
        </w:r>
      </w:ins>
      <w:r w:rsidR="00F64801">
        <w:fldChar w:fldCharType="separate"/>
      </w:r>
      <w:r w:rsidR="00F64801">
        <w:rPr>
          <w:noProof/>
        </w:rPr>
        <w:t>6</w:t>
      </w:r>
      <w:ins w:id="10752"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10753" w:author="Vilson Lu" w:date="2014-08-22T08:50:00Z">
        <w:r w:rsidR="00F64801">
          <w:rPr>
            <w:noProof/>
          </w:rPr>
          <w:t>1</w:t>
        </w:r>
        <w:r w:rsidR="00F64801">
          <w:fldChar w:fldCharType="end"/>
        </w:r>
      </w:ins>
      <w:ins w:id="10754" w:author="Vilson Lu" w:date="2014-08-21T17:54:00Z">
        <w:r>
          <w:t>. Results of the study conducted by University McCann</w:t>
        </w:r>
        <w:bookmarkEnd w:id="10748"/>
        <w:bookmarkEnd w:id="10749"/>
      </w:ins>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5621E4" w:rsidRPr="00EF6E7F" w14:paraId="3A86968B" w14:textId="77777777" w:rsidTr="00F934EF">
        <w:trPr>
          <w:trHeight w:val="288"/>
          <w:jc w:val="center"/>
          <w:ins w:id="10755" w:author="Vilson Lu" w:date="2014-08-21T17:54:00Z"/>
        </w:trPr>
        <w:tc>
          <w:tcPr>
            <w:tcW w:w="2966" w:type="dxa"/>
            <w:tcMar>
              <w:top w:w="140" w:type="dxa"/>
              <w:left w:w="140" w:type="dxa"/>
              <w:bottom w:w="140" w:type="dxa"/>
              <w:right w:w="140" w:type="dxa"/>
            </w:tcMar>
            <w:vAlign w:val="center"/>
          </w:tcPr>
          <w:p w14:paraId="13EFBDD5" w14:textId="77777777" w:rsidR="005621E4" w:rsidRPr="00EF6E7F" w:rsidRDefault="005621E4" w:rsidP="00F934EF">
            <w:pPr>
              <w:widowControl w:val="0"/>
              <w:jc w:val="center"/>
              <w:rPr>
                <w:ins w:id="10756" w:author="Vilson Lu" w:date="2014-08-21T17:54:00Z"/>
              </w:rPr>
            </w:pPr>
            <w:ins w:id="10757" w:author="Vilson Lu" w:date="2014-08-21T17:54:00Z">
              <w:r w:rsidRPr="00EF6E7F">
                <w:rPr>
                  <w:b/>
                  <w:bCs/>
                </w:rPr>
                <w:t>Category</w:t>
              </w:r>
            </w:ins>
          </w:p>
        </w:tc>
        <w:tc>
          <w:tcPr>
            <w:tcW w:w="2967" w:type="dxa"/>
            <w:tcMar>
              <w:top w:w="140" w:type="dxa"/>
              <w:left w:w="140" w:type="dxa"/>
              <w:bottom w:w="140" w:type="dxa"/>
              <w:right w:w="140" w:type="dxa"/>
            </w:tcMar>
            <w:vAlign w:val="center"/>
          </w:tcPr>
          <w:p w14:paraId="6F52454E" w14:textId="77777777" w:rsidR="005621E4" w:rsidRPr="00EF6E7F" w:rsidRDefault="005621E4" w:rsidP="00F934EF">
            <w:pPr>
              <w:widowControl w:val="0"/>
              <w:jc w:val="center"/>
              <w:rPr>
                <w:ins w:id="10758" w:author="Vilson Lu" w:date="2014-08-21T17:54:00Z"/>
              </w:rPr>
            </w:pPr>
            <w:ins w:id="10759" w:author="Vilson Lu" w:date="2014-08-21T17:54:00Z">
              <w:r w:rsidRPr="00EF6E7F">
                <w:rPr>
                  <w:b/>
                  <w:bCs/>
                </w:rPr>
                <w:t>Rank</w:t>
              </w:r>
            </w:ins>
          </w:p>
        </w:tc>
        <w:tc>
          <w:tcPr>
            <w:tcW w:w="2967" w:type="dxa"/>
            <w:tcMar>
              <w:top w:w="140" w:type="dxa"/>
              <w:left w:w="140" w:type="dxa"/>
              <w:bottom w:w="140" w:type="dxa"/>
              <w:right w:w="140" w:type="dxa"/>
            </w:tcMar>
            <w:vAlign w:val="center"/>
          </w:tcPr>
          <w:p w14:paraId="4239B2A1" w14:textId="77777777" w:rsidR="005621E4" w:rsidRPr="00EF6E7F" w:rsidRDefault="005621E4" w:rsidP="00F934EF">
            <w:pPr>
              <w:widowControl w:val="0"/>
              <w:jc w:val="center"/>
              <w:rPr>
                <w:ins w:id="10760" w:author="Vilson Lu" w:date="2014-08-21T17:54:00Z"/>
              </w:rPr>
            </w:pPr>
            <w:ins w:id="10761" w:author="Vilson Lu" w:date="2014-08-21T17:54:00Z">
              <w:r w:rsidRPr="00EF6E7F">
                <w:rPr>
                  <w:b/>
                  <w:bCs/>
                </w:rPr>
                <w:t>Margin from Rank 1</w:t>
              </w:r>
            </w:ins>
          </w:p>
        </w:tc>
      </w:tr>
      <w:tr w:rsidR="005621E4" w:rsidRPr="00EF6E7F" w14:paraId="65437761" w14:textId="77777777" w:rsidTr="00F934EF">
        <w:trPr>
          <w:trHeight w:val="288"/>
          <w:jc w:val="center"/>
          <w:ins w:id="10762" w:author="Vilson Lu" w:date="2014-08-21T17:54:00Z"/>
        </w:trPr>
        <w:tc>
          <w:tcPr>
            <w:tcW w:w="2966" w:type="dxa"/>
            <w:tcMar>
              <w:top w:w="140" w:type="dxa"/>
              <w:left w:w="140" w:type="dxa"/>
              <w:bottom w:w="140" w:type="dxa"/>
              <w:right w:w="140" w:type="dxa"/>
            </w:tcMar>
            <w:vAlign w:val="center"/>
          </w:tcPr>
          <w:p w14:paraId="584A13FB" w14:textId="77777777" w:rsidR="005621E4" w:rsidRPr="00EF6E7F" w:rsidRDefault="005621E4" w:rsidP="00F934EF">
            <w:pPr>
              <w:widowControl w:val="0"/>
              <w:jc w:val="center"/>
              <w:rPr>
                <w:ins w:id="10763" w:author="Vilson Lu" w:date="2014-08-21T17:54:00Z"/>
              </w:rPr>
            </w:pPr>
            <w:ins w:id="10764" w:author="Vilson Lu" w:date="2014-08-21T17:54:00Z">
              <w:r w:rsidRPr="00EF6E7F">
                <w:t>Blog Readership</w:t>
              </w:r>
            </w:ins>
          </w:p>
        </w:tc>
        <w:tc>
          <w:tcPr>
            <w:tcW w:w="2967" w:type="dxa"/>
            <w:tcMar>
              <w:top w:w="140" w:type="dxa"/>
              <w:left w:w="140" w:type="dxa"/>
              <w:bottom w:w="140" w:type="dxa"/>
              <w:right w:w="140" w:type="dxa"/>
            </w:tcMar>
            <w:vAlign w:val="center"/>
          </w:tcPr>
          <w:p w14:paraId="2CED7AF2" w14:textId="77777777" w:rsidR="005621E4" w:rsidRPr="00EF6E7F" w:rsidRDefault="005621E4" w:rsidP="00F934EF">
            <w:pPr>
              <w:widowControl w:val="0"/>
              <w:jc w:val="center"/>
              <w:rPr>
                <w:ins w:id="10765" w:author="Vilson Lu" w:date="2014-08-21T17:54:00Z"/>
              </w:rPr>
            </w:pPr>
            <w:ins w:id="10766" w:author="Vilson Lu" w:date="2014-08-21T17:54:00Z">
              <w:r w:rsidRPr="00EF6E7F">
                <w:t>2 (90.3%)</w:t>
              </w:r>
            </w:ins>
          </w:p>
        </w:tc>
        <w:tc>
          <w:tcPr>
            <w:tcW w:w="2967" w:type="dxa"/>
            <w:tcMar>
              <w:top w:w="140" w:type="dxa"/>
              <w:left w:w="140" w:type="dxa"/>
              <w:bottom w:w="140" w:type="dxa"/>
              <w:right w:w="140" w:type="dxa"/>
            </w:tcMar>
            <w:vAlign w:val="center"/>
          </w:tcPr>
          <w:p w14:paraId="2D926BEF" w14:textId="77777777" w:rsidR="005621E4" w:rsidRPr="00EF6E7F" w:rsidRDefault="005621E4" w:rsidP="00F934EF">
            <w:pPr>
              <w:widowControl w:val="0"/>
              <w:jc w:val="center"/>
              <w:rPr>
                <w:ins w:id="10767" w:author="Vilson Lu" w:date="2014-08-21T17:54:00Z"/>
              </w:rPr>
            </w:pPr>
            <w:ins w:id="10768" w:author="Vilson Lu" w:date="2014-08-21T17:54:00Z">
              <w:r w:rsidRPr="00EF6E7F">
                <w:t>1.8% (South Korea)</w:t>
              </w:r>
            </w:ins>
          </w:p>
        </w:tc>
      </w:tr>
      <w:tr w:rsidR="005621E4" w:rsidRPr="00EF6E7F" w14:paraId="21CDD274" w14:textId="77777777" w:rsidTr="00F934EF">
        <w:trPr>
          <w:trHeight w:val="288"/>
          <w:jc w:val="center"/>
          <w:ins w:id="10769" w:author="Vilson Lu" w:date="2014-08-21T17:54:00Z"/>
        </w:trPr>
        <w:tc>
          <w:tcPr>
            <w:tcW w:w="2966" w:type="dxa"/>
            <w:tcMar>
              <w:top w:w="140" w:type="dxa"/>
              <w:left w:w="140" w:type="dxa"/>
              <w:bottom w:w="140" w:type="dxa"/>
              <w:right w:w="140" w:type="dxa"/>
            </w:tcMar>
            <w:vAlign w:val="center"/>
          </w:tcPr>
          <w:p w14:paraId="6847AFFC" w14:textId="77777777" w:rsidR="005621E4" w:rsidRPr="00EF6E7F" w:rsidRDefault="005621E4" w:rsidP="00F934EF">
            <w:pPr>
              <w:widowControl w:val="0"/>
              <w:jc w:val="center"/>
              <w:rPr>
                <w:ins w:id="10770" w:author="Vilson Lu" w:date="2014-08-21T17:54:00Z"/>
              </w:rPr>
            </w:pPr>
            <w:ins w:id="10771" w:author="Vilson Lu" w:date="2014-08-21T17:54:00Z">
              <w:r w:rsidRPr="00EF6E7F">
                <w:t>Starting a Blog</w:t>
              </w:r>
            </w:ins>
          </w:p>
        </w:tc>
        <w:tc>
          <w:tcPr>
            <w:tcW w:w="2967" w:type="dxa"/>
            <w:tcMar>
              <w:top w:w="140" w:type="dxa"/>
              <w:left w:w="140" w:type="dxa"/>
              <w:bottom w:w="140" w:type="dxa"/>
              <w:right w:w="140" w:type="dxa"/>
            </w:tcMar>
            <w:vAlign w:val="center"/>
          </w:tcPr>
          <w:p w14:paraId="21373808" w14:textId="77777777" w:rsidR="005621E4" w:rsidRPr="00EF6E7F" w:rsidRDefault="005621E4" w:rsidP="00F934EF">
            <w:pPr>
              <w:widowControl w:val="0"/>
              <w:jc w:val="center"/>
              <w:rPr>
                <w:ins w:id="10772" w:author="Vilson Lu" w:date="2014-08-21T17:54:00Z"/>
              </w:rPr>
            </w:pPr>
            <w:ins w:id="10773" w:author="Vilson Lu" w:date="2014-08-21T17:54:00Z">
              <w:r w:rsidRPr="00EF6E7F">
                <w:t>4 (65.8%)</w:t>
              </w:r>
            </w:ins>
          </w:p>
        </w:tc>
        <w:tc>
          <w:tcPr>
            <w:tcW w:w="2967" w:type="dxa"/>
            <w:tcMar>
              <w:top w:w="140" w:type="dxa"/>
              <w:left w:w="140" w:type="dxa"/>
              <w:bottom w:w="140" w:type="dxa"/>
              <w:right w:w="140" w:type="dxa"/>
            </w:tcMar>
            <w:vAlign w:val="center"/>
          </w:tcPr>
          <w:p w14:paraId="5E6D4A72" w14:textId="77777777" w:rsidR="005621E4" w:rsidRPr="00EF6E7F" w:rsidRDefault="005621E4" w:rsidP="00F934EF">
            <w:pPr>
              <w:widowControl w:val="0"/>
              <w:jc w:val="center"/>
              <w:rPr>
                <w:ins w:id="10774" w:author="Vilson Lu" w:date="2014-08-21T17:54:00Z"/>
              </w:rPr>
            </w:pPr>
            <w:ins w:id="10775" w:author="Vilson Lu" w:date="2014-08-21T17:54:00Z">
              <w:r w:rsidRPr="00EF6E7F">
                <w:t>5.9% (South Korea)</w:t>
              </w:r>
            </w:ins>
          </w:p>
        </w:tc>
      </w:tr>
      <w:tr w:rsidR="005621E4" w:rsidRPr="00EF6E7F" w14:paraId="533DA18A" w14:textId="77777777" w:rsidTr="00F934EF">
        <w:trPr>
          <w:trHeight w:val="288"/>
          <w:jc w:val="center"/>
          <w:ins w:id="10776" w:author="Vilson Lu" w:date="2014-08-21T17:54:00Z"/>
        </w:trPr>
        <w:tc>
          <w:tcPr>
            <w:tcW w:w="2966" w:type="dxa"/>
            <w:tcMar>
              <w:top w:w="140" w:type="dxa"/>
              <w:left w:w="140" w:type="dxa"/>
              <w:bottom w:w="140" w:type="dxa"/>
              <w:right w:w="140" w:type="dxa"/>
            </w:tcMar>
            <w:vAlign w:val="center"/>
          </w:tcPr>
          <w:p w14:paraId="700F7A37" w14:textId="77777777" w:rsidR="005621E4" w:rsidRPr="00EF6E7F" w:rsidRDefault="005621E4" w:rsidP="00F934EF">
            <w:pPr>
              <w:widowControl w:val="0"/>
              <w:jc w:val="center"/>
              <w:rPr>
                <w:ins w:id="10777" w:author="Vilson Lu" w:date="2014-08-21T17:54:00Z"/>
              </w:rPr>
            </w:pPr>
            <w:ins w:id="10778" w:author="Vilson Lu" w:date="2014-08-21T17:54:00Z">
              <w:r w:rsidRPr="00EF6E7F">
                <w:t>Social Networks</w:t>
              </w:r>
            </w:ins>
          </w:p>
        </w:tc>
        <w:tc>
          <w:tcPr>
            <w:tcW w:w="2967" w:type="dxa"/>
            <w:tcMar>
              <w:top w:w="140" w:type="dxa"/>
              <w:left w:w="140" w:type="dxa"/>
              <w:bottom w:w="140" w:type="dxa"/>
              <w:right w:w="140" w:type="dxa"/>
            </w:tcMar>
            <w:vAlign w:val="center"/>
          </w:tcPr>
          <w:p w14:paraId="1CD07429" w14:textId="77777777" w:rsidR="005621E4" w:rsidRPr="00EF6E7F" w:rsidRDefault="005621E4" w:rsidP="00F934EF">
            <w:pPr>
              <w:widowControl w:val="0"/>
              <w:jc w:val="center"/>
              <w:rPr>
                <w:ins w:id="10779" w:author="Vilson Lu" w:date="2014-08-21T17:54:00Z"/>
              </w:rPr>
            </w:pPr>
            <w:ins w:id="10780" w:author="Vilson Lu" w:date="2014-08-21T17:54:00Z">
              <w:r w:rsidRPr="00EF6E7F">
                <w:t>1 (83.1%)</w:t>
              </w:r>
            </w:ins>
          </w:p>
        </w:tc>
        <w:tc>
          <w:tcPr>
            <w:tcW w:w="2967" w:type="dxa"/>
            <w:tcMar>
              <w:top w:w="140" w:type="dxa"/>
              <w:left w:w="140" w:type="dxa"/>
              <w:bottom w:w="140" w:type="dxa"/>
              <w:right w:w="140" w:type="dxa"/>
            </w:tcMar>
            <w:vAlign w:val="center"/>
          </w:tcPr>
          <w:p w14:paraId="04051D31" w14:textId="77777777" w:rsidR="005621E4" w:rsidRPr="00EF6E7F" w:rsidRDefault="005621E4" w:rsidP="00F934EF">
            <w:pPr>
              <w:widowControl w:val="0"/>
              <w:jc w:val="center"/>
              <w:rPr>
                <w:ins w:id="10781" w:author="Vilson Lu" w:date="2014-08-21T17:54:00Z"/>
              </w:rPr>
            </w:pPr>
            <w:ins w:id="10782" w:author="Vilson Lu" w:date="2014-08-21T17:54:00Z">
              <w:r w:rsidRPr="00EF6E7F">
                <w:t>--</w:t>
              </w:r>
            </w:ins>
          </w:p>
        </w:tc>
      </w:tr>
      <w:tr w:rsidR="005621E4" w:rsidRPr="00EF6E7F" w14:paraId="45DD95B7" w14:textId="77777777" w:rsidTr="00F934EF">
        <w:trPr>
          <w:trHeight w:val="288"/>
          <w:jc w:val="center"/>
          <w:ins w:id="10783" w:author="Vilson Lu" w:date="2014-08-21T17:54:00Z"/>
        </w:trPr>
        <w:tc>
          <w:tcPr>
            <w:tcW w:w="2966" w:type="dxa"/>
            <w:tcMar>
              <w:top w:w="140" w:type="dxa"/>
              <w:left w:w="140" w:type="dxa"/>
              <w:bottom w:w="140" w:type="dxa"/>
              <w:right w:w="140" w:type="dxa"/>
            </w:tcMar>
            <w:vAlign w:val="center"/>
          </w:tcPr>
          <w:p w14:paraId="7E6B0292" w14:textId="77777777" w:rsidR="005621E4" w:rsidRPr="00EF6E7F" w:rsidRDefault="005621E4" w:rsidP="00F934EF">
            <w:pPr>
              <w:widowControl w:val="0"/>
              <w:jc w:val="center"/>
              <w:rPr>
                <w:ins w:id="10784" w:author="Vilson Lu" w:date="2014-08-21T17:54:00Z"/>
              </w:rPr>
            </w:pPr>
            <w:ins w:id="10785" w:author="Vilson Lu" w:date="2014-08-21T17:54:00Z">
              <w:r w:rsidRPr="00EF6E7F">
                <w:t>Photo Sharing</w:t>
              </w:r>
            </w:ins>
          </w:p>
        </w:tc>
        <w:tc>
          <w:tcPr>
            <w:tcW w:w="2967" w:type="dxa"/>
            <w:tcMar>
              <w:top w:w="140" w:type="dxa"/>
              <w:left w:w="140" w:type="dxa"/>
              <w:bottom w:w="140" w:type="dxa"/>
              <w:right w:w="140" w:type="dxa"/>
            </w:tcMar>
            <w:vAlign w:val="center"/>
          </w:tcPr>
          <w:p w14:paraId="6A4E9A44" w14:textId="77777777" w:rsidR="005621E4" w:rsidRPr="00EF6E7F" w:rsidRDefault="005621E4" w:rsidP="00F934EF">
            <w:pPr>
              <w:widowControl w:val="0"/>
              <w:jc w:val="center"/>
              <w:rPr>
                <w:ins w:id="10786" w:author="Vilson Lu" w:date="2014-08-21T17:54:00Z"/>
              </w:rPr>
            </w:pPr>
            <w:ins w:id="10787" w:author="Vilson Lu" w:date="2014-08-21T17:54:00Z">
              <w:r w:rsidRPr="00EF6E7F">
                <w:t>1 (86.4%)</w:t>
              </w:r>
            </w:ins>
          </w:p>
        </w:tc>
        <w:tc>
          <w:tcPr>
            <w:tcW w:w="2967" w:type="dxa"/>
            <w:tcMar>
              <w:top w:w="140" w:type="dxa"/>
              <w:left w:w="140" w:type="dxa"/>
              <w:bottom w:w="140" w:type="dxa"/>
              <w:right w:w="140" w:type="dxa"/>
            </w:tcMar>
            <w:vAlign w:val="center"/>
          </w:tcPr>
          <w:p w14:paraId="64810D06" w14:textId="77777777" w:rsidR="005621E4" w:rsidRPr="00EF6E7F" w:rsidRDefault="005621E4" w:rsidP="00F934EF">
            <w:pPr>
              <w:widowControl w:val="0"/>
              <w:jc w:val="center"/>
              <w:rPr>
                <w:ins w:id="10788" w:author="Vilson Lu" w:date="2014-08-21T17:54:00Z"/>
              </w:rPr>
            </w:pPr>
            <w:ins w:id="10789" w:author="Vilson Lu" w:date="2014-08-21T17:54:00Z">
              <w:r w:rsidRPr="00EF6E7F">
                <w:t>--</w:t>
              </w:r>
            </w:ins>
          </w:p>
        </w:tc>
      </w:tr>
      <w:tr w:rsidR="005621E4" w:rsidRPr="00EF6E7F" w14:paraId="4B97551B" w14:textId="77777777" w:rsidTr="00F934EF">
        <w:trPr>
          <w:trHeight w:val="288"/>
          <w:jc w:val="center"/>
          <w:ins w:id="10790" w:author="Vilson Lu" w:date="2014-08-21T17:54:00Z"/>
        </w:trPr>
        <w:tc>
          <w:tcPr>
            <w:tcW w:w="2966" w:type="dxa"/>
            <w:tcMar>
              <w:top w:w="140" w:type="dxa"/>
              <w:left w:w="140" w:type="dxa"/>
              <w:bottom w:w="140" w:type="dxa"/>
              <w:right w:w="140" w:type="dxa"/>
            </w:tcMar>
            <w:vAlign w:val="center"/>
          </w:tcPr>
          <w:p w14:paraId="60C574F4" w14:textId="77777777" w:rsidR="005621E4" w:rsidRPr="00EF6E7F" w:rsidRDefault="005621E4" w:rsidP="00F934EF">
            <w:pPr>
              <w:widowControl w:val="0"/>
              <w:jc w:val="center"/>
              <w:rPr>
                <w:ins w:id="10791" w:author="Vilson Lu" w:date="2014-08-21T17:54:00Z"/>
              </w:rPr>
            </w:pPr>
            <w:ins w:id="10792" w:author="Vilson Lu" w:date="2014-08-21T17:54:00Z">
              <w:r w:rsidRPr="00EF6E7F">
                <w:t>Uploading Videos</w:t>
              </w:r>
            </w:ins>
          </w:p>
        </w:tc>
        <w:tc>
          <w:tcPr>
            <w:tcW w:w="2967" w:type="dxa"/>
            <w:tcMar>
              <w:top w:w="140" w:type="dxa"/>
              <w:left w:w="140" w:type="dxa"/>
              <w:bottom w:w="140" w:type="dxa"/>
              <w:right w:w="140" w:type="dxa"/>
            </w:tcMar>
            <w:vAlign w:val="center"/>
          </w:tcPr>
          <w:p w14:paraId="1224AEED" w14:textId="77777777" w:rsidR="005621E4" w:rsidRPr="00EF6E7F" w:rsidRDefault="005621E4" w:rsidP="00F934EF">
            <w:pPr>
              <w:widowControl w:val="0"/>
              <w:jc w:val="center"/>
              <w:rPr>
                <w:ins w:id="10793" w:author="Vilson Lu" w:date="2014-08-21T17:54:00Z"/>
              </w:rPr>
            </w:pPr>
            <w:ins w:id="10794" w:author="Vilson Lu" w:date="2014-08-21T17:54:00Z">
              <w:r w:rsidRPr="00EF6E7F">
                <w:t>2 (60.5%)</w:t>
              </w:r>
            </w:ins>
          </w:p>
        </w:tc>
        <w:tc>
          <w:tcPr>
            <w:tcW w:w="2967" w:type="dxa"/>
            <w:tcMar>
              <w:top w:w="140" w:type="dxa"/>
              <w:left w:w="140" w:type="dxa"/>
              <w:bottom w:w="140" w:type="dxa"/>
              <w:right w:w="140" w:type="dxa"/>
            </w:tcMar>
            <w:vAlign w:val="center"/>
          </w:tcPr>
          <w:p w14:paraId="24577E5C" w14:textId="77777777" w:rsidR="005621E4" w:rsidRPr="00EF6E7F" w:rsidRDefault="005621E4" w:rsidP="00F934EF">
            <w:pPr>
              <w:widowControl w:val="0"/>
              <w:jc w:val="center"/>
              <w:rPr>
                <w:ins w:id="10795" w:author="Vilson Lu" w:date="2014-08-21T17:54:00Z"/>
              </w:rPr>
            </w:pPr>
            <w:ins w:id="10796" w:author="Vilson Lu" w:date="2014-08-21T17:54:00Z">
              <w:r w:rsidRPr="00EF6E7F">
                <w:t>7.8% (China)</w:t>
              </w:r>
            </w:ins>
          </w:p>
        </w:tc>
      </w:tr>
      <w:tr w:rsidR="005621E4" w:rsidRPr="00EF6E7F" w14:paraId="5D28E536" w14:textId="77777777" w:rsidTr="00F934EF">
        <w:trPr>
          <w:trHeight w:val="288"/>
          <w:jc w:val="center"/>
          <w:ins w:id="10797" w:author="Vilson Lu" w:date="2014-08-21T17:54:00Z"/>
        </w:trPr>
        <w:tc>
          <w:tcPr>
            <w:tcW w:w="2966" w:type="dxa"/>
            <w:tcMar>
              <w:top w:w="140" w:type="dxa"/>
              <w:left w:w="140" w:type="dxa"/>
              <w:bottom w:w="140" w:type="dxa"/>
              <w:right w:w="140" w:type="dxa"/>
            </w:tcMar>
            <w:vAlign w:val="center"/>
          </w:tcPr>
          <w:p w14:paraId="07A8C3CE" w14:textId="77777777" w:rsidR="005621E4" w:rsidRPr="00EF6E7F" w:rsidRDefault="005621E4" w:rsidP="00F934EF">
            <w:pPr>
              <w:widowControl w:val="0"/>
              <w:jc w:val="center"/>
              <w:rPr>
                <w:ins w:id="10798" w:author="Vilson Lu" w:date="2014-08-21T17:54:00Z"/>
              </w:rPr>
            </w:pPr>
            <w:ins w:id="10799" w:author="Vilson Lu" w:date="2014-08-21T17:54:00Z">
              <w:r w:rsidRPr="00EF6E7F">
                <w:t>Watching Videos</w:t>
              </w:r>
            </w:ins>
          </w:p>
        </w:tc>
        <w:tc>
          <w:tcPr>
            <w:tcW w:w="2967" w:type="dxa"/>
            <w:tcMar>
              <w:top w:w="140" w:type="dxa"/>
              <w:left w:w="140" w:type="dxa"/>
              <w:bottom w:w="140" w:type="dxa"/>
              <w:right w:w="140" w:type="dxa"/>
            </w:tcMar>
            <w:vAlign w:val="center"/>
          </w:tcPr>
          <w:p w14:paraId="706C64E3" w14:textId="77777777" w:rsidR="005621E4" w:rsidRPr="00EF6E7F" w:rsidRDefault="005621E4" w:rsidP="00F934EF">
            <w:pPr>
              <w:widowControl w:val="0"/>
              <w:jc w:val="center"/>
              <w:rPr>
                <w:ins w:id="10800" w:author="Vilson Lu" w:date="2014-08-21T17:54:00Z"/>
              </w:rPr>
            </w:pPr>
            <w:ins w:id="10801" w:author="Vilson Lu" w:date="2014-08-21T17:54:00Z">
              <w:r w:rsidRPr="00EF6E7F">
                <w:t>1 (98.6%)</w:t>
              </w:r>
            </w:ins>
          </w:p>
        </w:tc>
        <w:tc>
          <w:tcPr>
            <w:tcW w:w="2967" w:type="dxa"/>
            <w:tcMar>
              <w:top w:w="140" w:type="dxa"/>
              <w:left w:w="140" w:type="dxa"/>
              <w:bottom w:w="140" w:type="dxa"/>
              <w:right w:w="140" w:type="dxa"/>
            </w:tcMar>
            <w:vAlign w:val="center"/>
          </w:tcPr>
          <w:p w14:paraId="09675B5E" w14:textId="77777777" w:rsidR="005621E4" w:rsidRPr="00EF6E7F" w:rsidRDefault="005621E4" w:rsidP="00F934EF">
            <w:pPr>
              <w:widowControl w:val="0"/>
              <w:jc w:val="center"/>
              <w:rPr>
                <w:ins w:id="10802" w:author="Vilson Lu" w:date="2014-08-21T17:54:00Z"/>
              </w:rPr>
            </w:pPr>
            <w:ins w:id="10803" w:author="Vilson Lu" w:date="2014-08-21T17:54:00Z">
              <w:r w:rsidRPr="00EF6E7F">
                <w:t>--</w:t>
              </w:r>
            </w:ins>
          </w:p>
        </w:tc>
      </w:tr>
      <w:tr w:rsidR="005621E4" w:rsidRPr="00EF6E7F" w14:paraId="5B62DF50" w14:textId="77777777" w:rsidTr="00F934EF">
        <w:trPr>
          <w:trHeight w:val="288"/>
          <w:jc w:val="center"/>
          <w:ins w:id="10804" w:author="Vilson Lu" w:date="2014-08-21T17:54:00Z"/>
        </w:trPr>
        <w:tc>
          <w:tcPr>
            <w:tcW w:w="2966" w:type="dxa"/>
            <w:tcMar>
              <w:top w:w="140" w:type="dxa"/>
              <w:left w:w="140" w:type="dxa"/>
              <w:bottom w:w="140" w:type="dxa"/>
              <w:right w:w="140" w:type="dxa"/>
            </w:tcMar>
            <w:vAlign w:val="center"/>
          </w:tcPr>
          <w:p w14:paraId="04EE2E13" w14:textId="77777777" w:rsidR="005621E4" w:rsidRPr="00EF6E7F" w:rsidRDefault="005621E4" w:rsidP="00F934EF">
            <w:pPr>
              <w:widowControl w:val="0"/>
              <w:jc w:val="center"/>
              <w:rPr>
                <w:ins w:id="10805" w:author="Vilson Lu" w:date="2014-08-21T17:54:00Z"/>
              </w:rPr>
            </w:pPr>
            <w:ins w:id="10806" w:author="Vilson Lu" w:date="2014-08-21T17:54:00Z">
              <w:r w:rsidRPr="00EF6E7F">
                <w:t>Podcasts</w:t>
              </w:r>
            </w:ins>
          </w:p>
        </w:tc>
        <w:tc>
          <w:tcPr>
            <w:tcW w:w="2967" w:type="dxa"/>
            <w:tcMar>
              <w:top w:w="140" w:type="dxa"/>
              <w:left w:w="140" w:type="dxa"/>
              <w:bottom w:w="140" w:type="dxa"/>
              <w:right w:w="140" w:type="dxa"/>
            </w:tcMar>
            <w:vAlign w:val="center"/>
          </w:tcPr>
          <w:p w14:paraId="406A4021" w14:textId="77777777" w:rsidR="005621E4" w:rsidRPr="00EF6E7F" w:rsidRDefault="005621E4" w:rsidP="00F934EF">
            <w:pPr>
              <w:widowControl w:val="0"/>
              <w:jc w:val="center"/>
              <w:rPr>
                <w:ins w:id="10807" w:author="Vilson Lu" w:date="2014-08-21T17:54:00Z"/>
              </w:rPr>
            </w:pPr>
            <w:ins w:id="10808" w:author="Vilson Lu" w:date="2014-08-21T17:54:00Z">
              <w:r w:rsidRPr="00EF6E7F">
                <w:t>5 (61.8%)</w:t>
              </w:r>
            </w:ins>
          </w:p>
        </w:tc>
        <w:tc>
          <w:tcPr>
            <w:tcW w:w="2967" w:type="dxa"/>
            <w:tcMar>
              <w:top w:w="140" w:type="dxa"/>
              <w:left w:w="140" w:type="dxa"/>
              <w:bottom w:w="140" w:type="dxa"/>
              <w:right w:w="140" w:type="dxa"/>
            </w:tcMar>
            <w:vAlign w:val="center"/>
          </w:tcPr>
          <w:p w14:paraId="472B18CA" w14:textId="77777777" w:rsidR="005621E4" w:rsidRPr="00EF6E7F" w:rsidRDefault="005621E4" w:rsidP="00F934EF">
            <w:pPr>
              <w:widowControl w:val="0"/>
              <w:jc w:val="center"/>
              <w:rPr>
                <w:ins w:id="10809" w:author="Vilson Lu" w:date="2014-08-21T17:54:00Z"/>
              </w:rPr>
            </w:pPr>
            <w:ins w:id="10810" w:author="Vilson Lu" w:date="2014-08-21T17:54:00Z">
              <w:r w:rsidRPr="00EF6E7F">
                <w:t>12.5% (China)</w:t>
              </w:r>
            </w:ins>
          </w:p>
        </w:tc>
      </w:tr>
      <w:tr w:rsidR="005621E4" w:rsidRPr="00EF6E7F" w14:paraId="281BAEF5" w14:textId="77777777" w:rsidTr="00F934EF">
        <w:trPr>
          <w:trHeight w:val="288"/>
          <w:jc w:val="center"/>
          <w:ins w:id="10811" w:author="Vilson Lu" w:date="2014-08-21T17:54:00Z"/>
        </w:trPr>
        <w:tc>
          <w:tcPr>
            <w:tcW w:w="2966" w:type="dxa"/>
            <w:tcMar>
              <w:top w:w="140" w:type="dxa"/>
              <w:left w:w="140" w:type="dxa"/>
              <w:bottom w:w="140" w:type="dxa"/>
              <w:right w:w="140" w:type="dxa"/>
            </w:tcMar>
            <w:vAlign w:val="center"/>
          </w:tcPr>
          <w:p w14:paraId="7B1DE969" w14:textId="77777777" w:rsidR="005621E4" w:rsidRPr="00EF6E7F" w:rsidRDefault="005621E4" w:rsidP="00F934EF">
            <w:pPr>
              <w:widowControl w:val="0"/>
              <w:jc w:val="center"/>
              <w:rPr>
                <w:ins w:id="10812" w:author="Vilson Lu" w:date="2014-08-21T17:54:00Z"/>
              </w:rPr>
            </w:pPr>
            <w:ins w:id="10813" w:author="Vilson Lu" w:date="2014-08-21T17:54:00Z">
              <w:r w:rsidRPr="00EF6E7F">
                <w:t>RSS</w:t>
              </w:r>
            </w:ins>
          </w:p>
        </w:tc>
        <w:tc>
          <w:tcPr>
            <w:tcW w:w="2967" w:type="dxa"/>
            <w:tcMar>
              <w:top w:w="140" w:type="dxa"/>
              <w:left w:w="140" w:type="dxa"/>
              <w:bottom w:w="140" w:type="dxa"/>
              <w:right w:w="140" w:type="dxa"/>
            </w:tcMar>
            <w:vAlign w:val="center"/>
          </w:tcPr>
          <w:p w14:paraId="459049D2" w14:textId="77777777" w:rsidR="005621E4" w:rsidRPr="00EF6E7F" w:rsidRDefault="005621E4" w:rsidP="00F934EF">
            <w:pPr>
              <w:widowControl w:val="0"/>
              <w:jc w:val="center"/>
              <w:rPr>
                <w:ins w:id="10814" w:author="Vilson Lu" w:date="2014-08-21T17:54:00Z"/>
              </w:rPr>
            </w:pPr>
            <w:ins w:id="10815" w:author="Vilson Lu" w:date="2014-08-21T17:54:00Z">
              <w:r w:rsidRPr="00EF6E7F">
                <w:t>6 (45.2%)</w:t>
              </w:r>
            </w:ins>
          </w:p>
        </w:tc>
        <w:tc>
          <w:tcPr>
            <w:tcW w:w="2967" w:type="dxa"/>
            <w:tcMar>
              <w:top w:w="140" w:type="dxa"/>
              <w:left w:w="140" w:type="dxa"/>
              <w:bottom w:w="140" w:type="dxa"/>
              <w:right w:w="140" w:type="dxa"/>
            </w:tcMar>
            <w:vAlign w:val="center"/>
          </w:tcPr>
          <w:p w14:paraId="4B6CCDB0" w14:textId="77777777" w:rsidR="005621E4" w:rsidRPr="00EF6E7F" w:rsidRDefault="005621E4" w:rsidP="00F934EF">
            <w:pPr>
              <w:widowControl w:val="0"/>
              <w:jc w:val="center"/>
              <w:rPr>
                <w:ins w:id="10816" w:author="Vilson Lu" w:date="2014-08-21T17:54:00Z"/>
              </w:rPr>
            </w:pPr>
            <w:ins w:id="10817" w:author="Vilson Lu" w:date="2014-08-21T17:54:00Z">
              <w:r w:rsidRPr="00EF6E7F">
                <w:t>11.4% (Russia)</w:t>
              </w:r>
            </w:ins>
          </w:p>
        </w:tc>
      </w:tr>
    </w:tbl>
    <w:p w14:paraId="4913B48F" w14:textId="77777777" w:rsidR="005621E4" w:rsidRPr="00EF6E7F" w:rsidRDefault="005621E4" w:rsidP="005621E4">
      <w:pPr>
        <w:widowControl w:val="0"/>
        <w:rPr>
          <w:ins w:id="10818" w:author="Vilson Lu" w:date="2014-08-21T17:54:00Z"/>
        </w:rPr>
      </w:pPr>
    </w:p>
    <w:p w14:paraId="1402BDB3" w14:textId="77777777" w:rsidR="005621E4" w:rsidRPr="00EF6E7F" w:rsidRDefault="005621E4" w:rsidP="005621E4">
      <w:pPr>
        <w:rPr>
          <w:ins w:id="10819" w:author="Vilson Lu" w:date="2014-08-21T17:54:00Z"/>
        </w:rPr>
      </w:pPr>
      <w:ins w:id="10820" w:author="Vilson Lu" w:date="2014-08-21T17:54:00Z">
        <w:r w:rsidRPr="00EF6E7F">
          <w:br w:type="page"/>
        </w:r>
      </w:ins>
    </w:p>
    <w:p w14:paraId="48343725" w14:textId="77777777" w:rsidR="005621E4" w:rsidRPr="00EF6E7F" w:rsidRDefault="005621E4" w:rsidP="005621E4">
      <w:pPr>
        <w:widowControl w:val="0"/>
        <w:rPr>
          <w:ins w:id="10821" w:author="Vilson Lu" w:date="2014-08-21T17:54:00Z"/>
        </w:rPr>
      </w:pPr>
    </w:p>
    <w:p w14:paraId="16346C59" w14:textId="77777777" w:rsidR="005621E4" w:rsidRPr="00EF6E7F" w:rsidRDefault="005621E4" w:rsidP="005621E4">
      <w:pPr>
        <w:pStyle w:val="Heading2"/>
        <w:rPr>
          <w:ins w:id="10822" w:author="Vilson Lu" w:date="2014-08-21T17:54:00Z"/>
        </w:rPr>
      </w:pPr>
      <w:bookmarkStart w:id="10823" w:name="_Toc395181734"/>
      <w:bookmarkStart w:id="10824" w:name="_Toc396445140"/>
      <w:bookmarkStart w:id="10825" w:name="_Toc396453225"/>
      <w:ins w:id="10826" w:author="Vilson Lu" w:date="2014-08-21T17:54:00Z">
        <w:r w:rsidRPr="00EF6E7F">
          <w:rPr>
            <w:highlight w:val="white"/>
          </w:rPr>
          <w:t>Appendix B</w:t>
        </w:r>
        <w:bookmarkEnd w:id="10823"/>
        <w:bookmarkEnd w:id="10824"/>
        <w:bookmarkEnd w:id="10825"/>
      </w:ins>
    </w:p>
    <w:p w14:paraId="742D4701" w14:textId="77777777" w:rsidR="005621E4" w:rsidRPr="00EF6E7F" w:rsidRDefault="005621E4" w:rsidP="005621E4">
      <w:pPr>
        <w:widowControl w:val="0"/>
        <w:rPr>
          <w:ins w:id="10827" w:author="Vilson Lu" w:date="2014-08-21T17:54:00Z"/>
        </w:rPr>
      </w:pPr>
    </w:p>
    <w:p w14:paraId="0809E5CE" w14:textId="77777777" w:rsidR="005621E4" w:rsidRPr="00EF6E7F" w:rsidRDefault="005621E4" w:rsidP="005621E4">
      <w:pPr>
        <w:rPr>
          <w:ins w:id="10828" w:author="Vilson Lu" w:date="2014-08-21T17:54:00Z"/>
        </w:rPr>
      </w:pPr>
    </w:p>
    <w:p w14:paraId="7EC1CDCC" w14:textId="1891D023" w:rsidR="005621E4" w:rsidRDefault="005621E4" w:rsidP="005621E4">
      <w:pPr>
        <w:pStyle w:val="Caption"/>
        <w:rPr>
          <w:ins w:id="10829" w:author="Vilson Lu" w:date="2014-08-21T17:54:00Z"/>
        </w:rPr>
      </w:pPr>
      <w:bookmarkStart w:id="10830" w:name="_Toc395094939"/>
      <w:bookmarkStart w:id="10831" w:name="_Toc396442295"/>
      <w:ins w:id="10832" w:author="Vilson Lu" w:date="2014-08-21T17:54:00Z">
        <w:r>
          <w:t xml:space="preserve">Table </w:t>
        </w:r>
      </w:ins>
      <w:ins w:id="10833" w:author="Vilson Lu" w:date="2014-08-22T08:50:00Z">
        <w:r w:rsidR="00F64801">
          <w:fldChar w:fldCharType="begin"/>
        </w:r>
        <w:r w:rsidR="00F64801">
          <w:instrText xml:space="preserve"> STYLEREF 1 \s </w:instrText>
        </w:r>
      </w:ins>
      <w:r w:rsidR="00F64801">
        <w:fldChar w:fldCharType="separate"/>
      </w:r>
      <w:r w:rsidR="00F64801">
        <w:rPr>
          <w:noProof/>
        </w:rPr>
        <w:t>6</w:t>
      </w:r>
      <w:ins w:id="10834" w:author="Vilson Lu" w:date="2014-08-22T08:50:00Z">
        <w:r w:rsidR="00F64801">
          <w:fldChar w:fldCharType="end"/>
        </w:r>
        <w:r w:rsidR="00F64801">
          <w:noBreakHyphen/>
        </w:r>
        <w:r w:rsidR="00F64801">
          <w:fldChar w:fldCharType="begin"/>
        </w:r>
        <w:r w:rsidR="00F64801">
          <w:instrText xml:space="preserve"> SEQ Table \* ARABIC \s 1 </w:instrText>
        </w:r>
      </w:ins>
      <w:r w:rsidR="00F64801">
        <w:fldChar w:fldCharType="separate"/>
      </w:r>
      <w:ins w:id="10835" w:author="Vilson Lu" w:date="2014-08-22T08:50:00Z">
        <w:r w:rsidR="00F64801">
          <w:rPr>
            <w:noProof/>
          </w:rPr>
          <w:t>2</w:t>
        </w:r>
        <w:r w:rsidR="00F64801">
          <w:fldChar w:fldCharType="end"/>
        </w:r>
      </w:ins>
      <w:ins w:id="10836" w:author="Vilson Lu" w:date="2014-08-21T17:54:00Z">
        <w:r>
          <w:t>. Example of Filipino Morphemes</w:t>
        </w:r>
        <w:bookmarkEnd w:id="10830"/>
        <w:bookmarkEnd w:id="10831"/>
      </w:ins>
    </w:p>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5621E4" w:rsidRPr="00EF6E7F" w14:paraId="1F5835A7" w14:textId="77777777" w:rsidTr="00F934EF">
        <w:trPr>
          <w:trHeight w:val="288"/>
          <w:jc w:val="center"/>
          <w:ins w:id="10837" w:author="Vilson Lu" w:date="2014-08-21T17:54:00Z"/>
        </w:trPr>
        <w:tc>
          <w:tcPr>
            <w:tcW w:w="2270" w:type="dxa"/>
            <w:tcMar>
              <w:top w:w="100" w:type="dxa"/>
              <w:left w:w="100" w:type="dxa"/>
              <w:bottom w:w="100" w:type="dxa"/>
              <w:right w:w="100" w:type="dxa"/>
            </w:tcMar>
          </w:tcPr>
          <w:p w14:paraId="6C0113A0" w14:textId="77777777" w:rsidR="005621E4" w:rsidRPr="00EF6E7F" w:rsidRDefault="005621E4" w:rsidP="00F934EF">
            <w:pPr>
              <w:jc w:val="center"/>
              <w:rPr>
                <w:ins w:id="10838" w:author="Vilson Lu" w:date="2014-08-21T17:54:00Z"/>
              </w:rPr>
            </w:pPr>
            <w:ins w:id="10839" w:author="Vilson Lu" w:date="2014-08-21T17:54:00Z">
              <w:r w:rsidRPr="00EF6E7F">
                <w:rPr>
                  <w:b/>
                  <w:bCs/>
                </w:rPr>
                <w:t>Morpheme Element</w:t>
              </w:r>
            </w:ins>
          </w:p>
        </w:tc>
        <w:tc>
          <w:tcPr>
            <w:tcW w:w="2270" w:type="dxa"/>
            <w:tcMar>
              <w:top w:w="100" w:type="dxa"/>
              <w:left w:w="100" w:type="dxa"/>
              <w:bottom w:w="100" w:type="dxa"/>
              <w:right w:w="100" w:type="dxa"/>
            </w:tcMar>
          </w:tcPr>
          <w:p w14:paraId="005ADF89" w14:textId="77777777" w:rsidR="005621E4" w:rsidRPr="00EF6E7F" w:rsidRDefault="005621E4" w:rsidP="00F934EF">
            <w:pPr>
              <w:jc w:val="center"/>
              <w:rPr>
                <w:ins w:id="10840" w:author="Vilson Lu" w:date="2014-08-21T17:54:00Z"/>
              </w:rPr>
            </w:pPr>
            <w:ins w:id="10841" w:author="Vilson Lu" w:date="2014-08-21T17:54:00Z">
              <w:r w:rsidRPr="00EF6E7F">
                <w:rPr>
                  <w:b/>
                  <w:bCs/>
                </w:rPr>
                <w:t>Root Word</w:t>
              </w:r>
            </w:ins>
          </w:p>
        </w:tc>
        <w:tc>
          <w:tcPr>
            <w:tcW w:w="2270" w:type="dxa"/>
            <w:tcMar>
              <w:top w:w="100" w:type="dxa"/>
              <w:left w:w="100" w:type="dxa"/>
              <w:bottom w:w="100" w:type="dxa"/>
              <w:right w:w="100" w:type="dxa"/>
            </w:tcMar>
          </w:tcPr>
          <w:p w14:paraId="393E285E" w14:textId="77777777" w:rsidR="005621E4" w:rsidRPr="00EF6E7F" w:rsidRDefault="005621E4" w:rsidP="00F934EF">
            <w:pPr>
              <w:jc w:val="center"/>
              <w:rPr>
                <w:ins w:id="10842" w:author="Vilson Lu" w:date="2014-08-21T17:54:00Z"/>
              </w:rPr>
            </w:pPr>
            <w:ins w:id="10843" w:author="Vilson Lu" w:date="2014-08-21T17:54:00Z">
              <w:r w:rsidRPr="00EF6E7F">
                <w:rPr>
                  <w:b/>
                  <w:bCs/>
                </w:rPr>
                <w:t>Suffix</w:t>
              </w:r>
            </w:ins>
          </w:p>
        </w:tc>
        <w:tc>
          <w:tcPr>
            <w:tcW w:w="2270" w:type="dxa"/>
            <w:tcMar>
              <w:top w:w="100" w:type="dxa"/>
              <w:left w:w="100" w:type="dxa"/>
              <w:bottom w:w="100" w:type="dxa"/>
              <w:right w:w="100" w:type="dxa"/>
            </w:tcMar>
          </w:tcPr>
          <w:p w14:paraId="209F6E53" w14:textId="77777777" w:rsidR="005621E4" w:rsidRPr="00EF6E7F" w:rsidRDefault="005621E4" w:rsidP="00F934EF">
            <w:pPr>
              <w:jc w:val="center"/>
              <w:rPr>
                <w:ins w:id="10844" w:author="Vilson Lu" w:date="2014-08-21T17:54:00Z"/>
              </w:rPr>
            </w:pPr>
            <w:ins w:id="10845" w:author="Vilson Lu" w:date="2014-08-21T17:54:00Z">
              <w:r w:rsidRPr="00EF6E7F">
                <w:rPr>
                  <w:b/>
                  <w:bCs/>
                </w:rPr>
                <w:t>Filipino Word</w:t>
              </w:r>
            </w:ins>
          </w:p>
        </w:tc>
      </w:tr>
      <w:tr w:rsidR="005621E4" w:rsidRPr="00EF6E7F" w14:paraId="2691AA11" w14:textId="77777777" w:rsidTr="00F934EF">
        <w:trPr>
          <w:trHeight w:val="288"/>
          <w:jc w:val="center"/>
          <w:ins w:id="10846" w:author="Vilson Lu" w:date="2014-08-21T17:54:00Z"/>
        </w:trPr>
        <w:tc>
          <w:tcPr>
            <w:tcW w:w="2270" w:type="dxa"/>
            <w:tcMar>
              <w:top w:w="100" w:type="dxa"/>
              <w:left w:w="100" w:type="dxa"/>
              <w:bottom w:w="100" w:type="dxa"/>
              <w:right w:w="100" w:type="dxa"/>
            </w:tcMar>
          </w:tcPr>
          <w:p w14:paraId="160F16CC" w14:textId="77777777" w:rsidR="005621E4" w:rsidRPr="00EF6E7F" w:rsidRDefault="005621E4" w:rsidP="00F934EF">
            <w:pPr>
              <w:jc w:val="center"/>
              <w:rPr>
                <w:ins w:id="10847" w:author="Vilson Lu" w:date="2014-08-21T17:54:00Z"/>
              </w:rPr>
            </w:pPr>
            <w:ins w:id="10848" w:author="Vilson Lu" w:date="2014-08-21T17:54:00Z">
              <w:r w:rsidRPr="00EF6E7F">
                <w:t>Elision</w:t>
              </w:r>
            </w:ins>
          </w:p>
        </w:tc>
        <w:tc>
          <w:tcPr>
            <w:tcW w:w="2270" w:type="dxa"/>
            <w:tcMar>
              <w:top w:w="100" w:type="dxa"/>
              <w:left w:w="100" w:type="dxa"/>
              <w:bottom w:w="100" w:type="dxa"/>
              <w:right w:w="100" w:type="dxa"/>
            </w:tcMar>
          </w:tcPr>
          <w:p w14:paraId="5BEA3C64" w14:textId="77777777" w:rsidR="005621E4" w:rsidRPr="00EF6E7F" w:rsidRDefault="005621E4" w:rsidP="00F934EF">
            <w:pPr>
              <w:jc w:val="center"/>
              <w:rPr>
                <w:ins w:id="10849" w:author="Vilson Lu" w:date="2014-08-21T17:54:00Z"/>
              </w:rPr>
            </w:pPr>
            <w:ins w:id="10850" w:author="Vilson Lu" w:date="2014-08-21T17:54:00Z">
              <w:r w:rsidRPr="00EF6E7F">
                <w:t>bigay</w:t>
              </w:r>
            </w:ins>
          </w:p>
        </w:tc>
        <w:tc>
          <w:tcPr>
            <w:tcW w:w="2270" w:type="dxa"/>
            <w:tcMar>
              <w:top w:w="100" w:type="dxa"/>
              <w:left w:w="100" w:type="dxa"/>
              <w:bottom w:w="100" w:type="dxa"/>
              <w:right w:w="100" w:type="dxa"/>
            </w:tcMar>
          </w:tcPr>
          <w:p w14:paraId="441BAF94" w14:textId="77777777" w:rsidR="005621E4" w:rsidRPr="00EF6E7F" w:rsidRDefault="005621E4" w:rsidP="00F934EF">
            <w:pPr>
              <w:jc w:val="center"/>
              <w:rPr>
                <w:ins w:id="10851" w:author="Vilson Lu" w:date="2014-08-21T17:54:00Z"/>
              </w:rPr>
            </w:pPr>
            <w:ins w:id="10852" w:author="Vilson Lu" w:date="2014-08-21T17:54:00Z">
              <w:r w:rsidRPr="00EF6E7F">
                <w:t>na- ; -an</w:t>
              </w:r>
            </w:ins>
          </w:p>
        </w:tc>
        <w:tc>
          <w:tcPr>
            <w:tcW w:w="2270" w:type="dxa"/>
            <w:tcMar>
              <w:top w:w="100" w:type="dxa"/>
              <w:left w:w="100" w:type="dxa"/>
              <w:bottom w:w="100" w:type="dxa"/>
              <w:right w:w="100" w:type="dxa"/>
            </w:tcMar>
          </w:tcPr>
          <w:p w14:paraId="752BA624" w14:textId="77777777" w:rsidR="005621E4" w:rsidRPr="00EF6E7F" w:rsidRDefault="005621E4" w:rsidP="00F934EF">
            <w:pPr>
              <w:jc w:val="center"/>
              <w:rPr>
                <w:ins w:id="10853" w:author="Vilson Lu" w:date="2014-08-21T17:54:00Z"/>
              </w:rPr>
            </w:pPr>
            <w:ins w:id="10854" w:author="Vilson Lu" w:date="2014-08-21T17:54:00Z">
              <w:r w:rsidRPr="00EF6E7F">
                <w:t>nabigyan</w:t>
              </w:r>
            </w:ins>
          </w:p>
        </w:tc>
      </w:tr>
      <w:tr w:rsidR="005621E4" w:rsidRPr="00EF6E7F" w14:paraId="6BB5A92B" w14:textId="77777777" w:rsidTr="00F934EF">
        <w:trPr>
          <w:trHeight w:val="288"/>
          <w:jc w:val="center"/>
          <w:ins w:id="10855" w:author="Vilson Lu" w:date="2014-08-21T17:54:00Z"/>
        </w:trPr>
        <w:tc>
          <w:tcPr>
            <w:tcW w:w="2270" w:type="dxa"/>
            <w:tcMar>
              <w:top w:w="100" w:type="dxa"/>
              <w:left w:w="100" w:type="dxa"/>
              <w:bottom w:w="100" w:type="dxa"/>
              <w:right w:w="100" w:type="dxa"/>
            </w:tcMar>
          </w:tcPr>
          <w:p w14:paraId="3D3612BC" w14:textId="77777777" w:rsidR="005621E4" w:rsidRPr="00EF6E7F" w:rsidRDefault="005621E4" w:rsidP="00F934EF">
            <w:pPr>
              <w:jc w:val="center"/>
              <w:rPr>
                <w:ins w:id="10856" w:author="Vilson Lu" w:date="2014-08-21T17:54:00Z"/>
              </w:rPr>
            </w:pPr>
            <w:ins w:id="10857" w:author="Vilson Lu" w:date="2014-08-21T17:54:00Z">
              <w:r w:rsidRPr="00EF6E7F">
                <w:t>Epenthesis</w:t>
              </w:r>
            </w:ins>
          </w:p>
        </w:tc>
        <w:tc>
          <w:tcPr>
            <w:tcW w:w="2270" w:type="dxa"/>
            <w:tcMar>
              <w:top w:w="100" w:type="dxa"/>
              <w:left w:w="100" w:type="dxa"/>
              <w:bottom w:w="100" w:type="dxa"/>
              <w:right w:w="100" w:type="dxa"/>
            </w:tcMar>
          </w:tcPr>
          <w:p w14:paraId="5E7997DA" w14:textId="77777777" w:rsidR="005621E4" w:rsidRPr="00EF6E7F" w:rsidRDefault="005621E4" w:rsidP="00F934EF">
            <w:pPr>
              <w:jc w:val="center"/>
              <w:rPr>
                <w:ins w:id="10858" w:author="Vilson Lu" w:date="2014-08-21T17:54:00Z"/>
              </w:rPr>
            </w:pPr>
            <w:ins w:id="10859" w:author="Vilson Lu" w:date="2014-08-21T17:54:00Z">
              <w:r w:rsidRPr="00EF6E7F">
                <w:t>patay</w:t>
              </w:r>
            </w:ins>
          </w:p>
        </w:tc>
        <w:tc>
          <w:tcPr>
            <w:tcW w:w="2270" w:type="dxa"/>
            <w:tcMar>
              <w:top w:w="100" w:type="dxa"/>
              <w:left w:w="100" w:type="dxa"/>
              <w:bottom w:w="100" w:type="dxa"/>
              <w:right w:w="100" w:type="dxa"/>
            </w:tcMar>
          </w:tcPr>
          <w:p w14:paraId="79C37310" w14:textId="77777777" w:rsidR="005621E4" w:rsidRPr="00EF6E7F" w:rsidRDefault="005621E4" w:rsidP="00F934EF">
            <w:pPr>
              <w:jc w:val="center"/>
              <w:rPr>
                <w:ins w:id="10860" w:author="Vilson Lu" w:date="2014-08-21T17:54:00Z"/>
              </w:rPr>
            </w:pPr>
            <w:ins w:id="10861" w:author="Vilson Lu" w:date="2014-08-21T17:54:00Z">
              <w:r w:rsidRPr="00EF6E7F">
                <w:t>-an</w:t>
              </w:r>
            </w:ins>
          </w:p>
        </w:tc>
        <w:tc>
          <w:tcPr>
            <w:tcW w:w="2270" w:type="dxa"/>
            <w:tcMar>
              <w:top w:w="100" w:type="dxa"/>
              <w:left w:w="100" w:type="dxa"/>
              <w:bottom w:w="100" w:type="dxa"/>
              <w:right w:w="100" w:type="dxa"/>
            </w:tcMar>
          </w:tcPr>
          <w:p w14:paraId="5A222A17" w14:textId="77777777" w:rsidR="005621E4" w:rsidRPr="00EF6E7F" w:rsidRDefault="005621E4" w:rsidP="00F934EF">
            <w:pPr>
              <w:jc w:val="center"/>
              <w:rPr>
                <w:ins w:id="10862" w:author="Vilson Lu" w:date="2014-08-21T17:54:00Z"/>
              </w:rPr>
            </w:pPr>
            <w:ins w:id="10863" w:author="Vilson Lu" w:date="2014-08-21T17:54:00Z">
              <w:r w:rsidRPr="00EF6E7F">
                <w:t>patayan</w:t>
              </w:r>
            </w:ins>
          </w:p>
        </w:tc>
      </w:tr>
      <w:tr w:rsidR="005621E4" w:rsidRPr="00EF6E7F" w14:paraId="17400818" w14:textId="77777777" w:rsidTr="00F934EF">
        <w:trPr>
          <w:trHeight w:val="288"/>
          <w:jc w:val="center"/>
          <w:ins w:id="10864" w:author="Vilson Lu" w:date="2014-08-21T17:54:00Z"/>
        </w:trPr>
        <w:tc>
          <w:tcPr>
            <w:tcW w:w="2270" w:type="dxa"/>
            <w:tcMar>
              <w:top w:w="100" w:type="dxa"/>
              <w:left w:w="100" w:type="dxa"/>
              <w:bottom w:w="100" w:type="dxa"/>
              <w:right w:w="100" w:type="dxa"/>
            </w:tcMar>
          </w:tcPr>
          <w:p w14:paraId="3327B748" w14:textId="77777777" w:rsidR="005621E4" w:rsidRPr="00EF6E7F" w:rsidRDefault="005621E4" w:rsidP="00F934EF">
            <w:pPr>
              <w:jc w:val="center"/>
              <w:rPr>
                <w:ins w:id="10865" w:author="Vilson Lu" w:date="2014-08-21T17:54:00Z"/>
              </w:rPr>
            </w:pPr>
            <w:ins w:id="10866" w:author="Vilson Lu" w:date="2014-08-21T17:54:00Z">
              <w:r w:rsidRPr="00EF6E7F">
                <w:t>Metathesis</w:t>
              </w:r>
            </w:ins>
          </w:p>
        </w:tc>
        <w:tc>
          <w:tcPr>
            <w:tcW w:w="2270" w:type="dxa"/>
            <w:tcMar>
              <w:top w:w="100" w:type="dxa"/>
              <w:left w:w="100" w:type="dxa"/>
              <w:bottom w:w="100" w:type="dxa"/>
              <w:right w:w="100" w:type="dxa"/>
            </w:tcMar>
          </w:tcPr>
          <w:p w14:paraId="15AF04EC" w14:textId="77777777" w:rsidR="005621E4" w:rsidRPr="00EF6E7F" w:rsidRDefault="005621E4" w:rsidP="00F934EF">
            <w:pPr>
              <w:jc w:val="center"/>
              <w:rPr>
                <w:ins w:id="10867" w:author="Vilson Lu" w:date="2014-08-21T17:54:00Z"/>
              </w:rPr>
            </w:pPr>
            <w:ins w:id="10868" w:author="Vilson Lu" w:date="2014-08-21T17:54:00Z">
              <w:r w:rsidRPr="00EF6E7F">
                <w:t>peteh (cebuano)</w:t>
              </w:r>
            </w:ins>
          </w:p>
        </w:tc>
        <w:tc>
          <w:tcPr>
            <w:tcW w:w="2270" w:type="dxa"/>
            <w:tcMar>
              <w:top w:w="100" w:type="dxa"/>
              <w:left w:w="100" w:type="dxa"/>
              <w:bottom w:w="100" w:type="dxa"/>
              <w:right w:w="100" w:type="dxa"/>
            </w:tcMar>
          </w:tcPr>
          <w:p w14:paraId="765C9B50" w14:textId="77777777" w:rsidR="005621E4" w:rsidRPr="00EF6E7F" w:rsidRDefault="005621E4" w:rsidP="00F934EF">
            <w:pPr>
              <w:jc w:val="center"/>
              <w:rPr>
                <w:ins w:id="10869" w:author="Vilson Lu" w:date="2014-08-21T17:54:00Z"/>
              </w:rPr>
            </w:pPr>
            <w:ins w:id="10870" w:author="Vilson Lu" w:date="2014-08-21T17:54:00Z">
              <w:r w:rsidRPr="00EF6E7F">
                <w:t>-en</w:t>
              </w:r>
            </w:ins>
          </w:p>
        </w:tc>
        <w:tc>
          <w:tcPr>
            <w:tcW w:w="2270" w:type="dxa"/>
            <w:tcMar>
              <w:top w:w="100" w:type="dxa"/>
              <w:left w:w="100" w:type="dxa"/>
              <w:bottom w:w="100" w:type="dxa"/>
              <w:right w:w="100" w:type="dxa"/>
            </w:tcMar>
          </w:tcPr>
          <w:p w14:paraId="59BF3423" w14:textId="77777777" w:rsidR="005621E4" w:rsidRPr="00EF6E7F" w:rsidRDefault="005621E4" w:rsidP="00F934EF">
            <w:pPr>
              <w:jc w:val="center"/>
              <w:rPr>
                <w:ins w:id="10871" w:author="Vilson Lu" w:date="2014-08-21T17:54:00Z"/>
              </w:rPr>
            </w:pPr>
            <w:ins w:id="10872" w:author="Vilson Lu" w:date="2014-08-21T17:54:00Z">
              <w:r w:rsidRPr="00EF6E7F">
                <w:t>pehten</w:t>
              </w:r>
            </w:ins>
          </w:p>
        </w:tc>
      </w:tr>
      <w:tr w:rsidR="005621E4" w:rsidRPr="00EF6E7F" w14:paraId="25194C0F" w14:textId="77777777" w:rsidTr="00F934EF">
        <w:trPr>
          <w:trHeight w:val="288"/>
          <w:jc w:val="center"/>
          <w:ins w:id="10873" w:author="Vilson Lu" w:date="2014-08-21T17:54:00Z"/>
        </w:trPr>
        <w:tc>
          <w:tcPr>
            <w:tcW w:w="2270" w:type="dxa"/>
            <w:tcMar>
              <w:top w:w="100" w:type="dxa"/>
              <w:left w:w="100" w:type="dxa"/>
              <w:bottom w:w="100" w:type="dxa"/>
              <w:right w:w="100" w:type="dxa"/>
            </w:tcMar>
          </w:tcPr>
          <w:p w14:paraId="0E835158" w14:textId="77777777" w:rsidR="005621E4" w:rsidRPr="00EF6E7F" w:rsidRDefault="005621E4" w:rsidP="00F934EF">
            <w:pPr>
              <w:jc w:val="center"/>
              <w:rPr>
                <w:ins w:id="10874" w:author="Vilson Lu" w:date="2014-08-21T17:54:00Z"/>
              </w:rPr>
            </w:pPr>
            <w:ins w:id="10875" w:author="Vilson Lu" w:date="2014-08-21T17:54:00Z">
              <w:r w:rsidRPr="00EF6E7F">
                <w:t>Replacement</w:t>
              </w:r>
            </w:ins>
          </w:p>
        </w:tc>
        <w:tc>
          <w:tcPr>
            <w:tcW w:w="2270" w:type="dxa"/>
            <w:tcMar>
              <w:top w:w="100" w:type="dxa"/>
              <w:left w:w="100" w:type="dxa"/>
              <w:bottom w:w="100" w:type="dxa"/>
              <w:right w:w="100" w:type="dxa"/>
            </w:tcMar>
          </w:tcPr>
          <w:p w14:paraId="5ED46187" w14:textId="77777777" w:rsidR="005621E4" w:rsidRPr="00EF6E7F" w:rsidRDefault="005621E4" w:rsidP="00F934EF">
            <w:pPr>
              <w:jc w:val="center"/>
              <w:rPr>
                <w:ins w:id="10876" w:author="Vilson Lu" w:date="2014-08-21T17:54:00Z"/>
              </w:rPr>
            </w:pPr>
            <w:ins w:id="10877" w:author="Vilson Lu" w:date="2014-08-21T17:54:00Z">
              <w:r w:rsidRPr="00EF6E7F">
                <w:t>utos</w:t>
              </w:r>
            </w:ins>
          </w:p>
        </w:tc>
        <w:tc>
          <w:tcPr>
            <w:tcW w:w="2270" w:type="dxa"/>
            <w:tcMar>
              <w:top w:w="100" w:type="dxa"/>
              <w:left w:w="100" w:type="dxa"/>
              <w:bottom w:w="100" w:type="dxa"/>
              <w:right w:w="100" w:type="dxa"/>
            </w:tcMar>
          </w:tcPr>
          <w:p w14:paraId="14AE599A" w14:textId="77777777" w:rsidR="005621E4" w:rsidRPr="00EF6E7F" w:rsidRDefault="005621E4" w:rsidP="00F934EF">
            <w:pPr>
              <w:jc w:val="center"/>
              <w:rPr>
                <w:ins w:id="10878" w:author="Vilson Lu" w:date="2014-08-21T17:54:00Z"/>
              </w:rPr>
            </w:pPr>
            <w:ins w:id="10879" w:author="Vilson Lu" w:date="2014-08-21T17:54:00Z">
              <w:r w:rsidRPr="00EF6E7F">
                <w:t>-an</w:t>
              </w:r>
            </w:ins>
          </w:p>
        </w:tc>
        <w:tc>
          <w:tcPr>
            <w:tcW w:w="2270" w:type="dxa"/>
            <w:tcMar>
              <w:top w:w="100" w:type="dxa"/>
              <w:left w:w="100" w:type="dxa"/>
              <w:bottom w:w="100" w:type="dxa"/>
              <w:right w:w="100" w:type="dxa"/>
            </w:tcMar>
          </w:tcPr>
          <w:p w14:paraId="7FB02F73" w14:textId="77777777" w:rsidR="005621E4" w:rsidRPr="00EF6E7F" w:rsidRDefault="005621E4" w:rsidP="00F934EF">
            <w:pPr>
              <w:jc w:val="center"/>
              <w:rPr>
                <w:ins w:id="10880" w:author="Vilson Lu" w:date="2014-08-21T17:54:00Z"/>
              </w:rPr>
            </w:pPr>
            <w:ins w:id="10881" w:author="Vilson Lu" w:date="2014-08-21T17:54:00Z">
              <w:r w:rsidRPr="00EF6E7F">
                <w:t>utusan</w:t>
              </w:r>
            </w:ins>
          </w:p>
        </w:tc>
      </w:tr>
      <w:tr w:rsidR="005621E4" w:rsidRPr="00EF6E7F" w14:paraId="2DD03607" w14:textId="77777777" w:rsidTr="00F934EF">
        <w:trPr>
          <w:trHeight w:val="288"/>
          <w:jc w:val="center"/>
          <w:ins w:id="10882" w:author="Vilson Lu" w:date="2014-08-21T17:54:00Z"/>
        </w:trPr>
        <w:tc>
          <w:tcPr>
            <w:tcW w:w="2270" w:type="dxa"/>
            <w:tcMar>
              <w:top w:w="100" w:type="dxa"/>
              <w:left w:w="100" w:type="dxa"/>
              <w:bottom w:w="100" w:type="dxa"/>
              <w:right w:w="100" w:type="dxa"/>
            </w:tcMar>
          </w:tcPr>
          <w:p w14:paraId="5687A9E6" w14:textId="77777777" w:rsidR="005621E4" w:rsidRPr="00EF6E7F" w:rsidRDefault="005621E4" w:rsidP="00F934EF">
            <w:pPr>
              <w:jc w:val="center"/>
              <w:rPr>
                <w:ins w:id="10883" w:author="Vilson Lu" w:date="2014-08-21T17:54:00Z"/>
              </w:rPr>
            </w:pPr>
            <w:ins w:id="10884" w:author="Vilson Lu" w:date="2014-08-21T17:54:00Z">
              <w:r w:rsidRPr="00EF6E7F">
                <w:t>Nasal Assimilation</w:t>
              </w:r>
            </w:ins>
          </w:p>
        </w:tc>
        <w:tc>
          <w:tcPr>
            <w:tcW w:w="2270" w:type="dxa"/>
            <w:tcMar>
              <w:top w:w="100" w:type="dxa"/>
              <w:left w:w="100" w:type="dxa"/>
              <w:bottom w:w="100" w:type="dxa"/>
              <w:right w:w="100" w:type="dxa"/>
            </w:tcMar>
          </w:tcPr>
          <w:p w14:paraId="2D8DBD37" w14:textId="77777777" w:rsidR="005621E4" w:rsidRPr="00EF6E7F" w:rsidRDefault="005621E4" w:rsidP="00F934EF">
            <w:pPr>
              <w:jc w:val="center"/>
              <w:rPr>
                <w:ins w:id="10885" w:author="Vilson Lu" w:date="2014-08-21T17:54:00Z"/>
              </w:rPr>
            </w:pPr>
            <w:ins w:id="10886" w:author="Vilson Lu" w:date="2014-08-21T17:54:00Z">
              <w:r w:rsidRPr="00EF6E7F">
                <w:t>bigay</w:t>
              </w:r>
            </w:ins>
          </w:p>
        </w:tc>
        <w:tc>
          <w:tcPr>
            <w:tcW w:w="2270" w:type="dxa"/>
            <w:tcMar>
              <w:top w:w="100" w:type="dxa"/>
              <w:left w:w="100" w:type="dxa"/>
              <w:bottom w:w="100" w:type="dxa"/>
              <w:right w:w="100" w:type="dxa"/>
            </w:tcMar>
          </w:tcPr>
          <w:p w14:paraId="31A0A699" w14:textId="77777777" w:rsidR="005621E4" w:rsidRPr="00EF6E7F" w:rsidRDefault="005621E4" w:rsidP="00F934EF">
            <w:pPr>
              <w:jc w:val="center"/>
              <w:rPr>
                <w:ins w:id="10887" w:author="Vilson Lu" w:date="2014-08-21T17:54:00Z"/>
              </w:rPr>
            </w:pPr>
            <w:ins w:id="10888" w:author="Vilson Lu" w:date="2014-08-21T17:54:00Z">
              <w:r w:rsidRPr="00EF6E7F">
                <w:t>paN-</w:t>
              </w:r>
            </w:ins>
          </w:p>
        </w:tc>
        <w:tc>
          <w:tcPr>
            <w:tcW w:w="2270" w:type="dxa"/>
            <w:tcMar>
              <w:top w:w="100" w:type="dxa"/>
              <w:left w:w="100" w:type="dxa"/>
              <w:bottom w:w="100" w:type="dxa"/>
              <w:right w:w="100" w:type="dxa"/>
            </w:tcMar>
          </w:tcPr>
          <w:p w14:paraId="7B23F739" w14:textId="77777777" w:rsidR="005621E4" w:rsidRPr="00EF6E7F" w:rsidRDefault="005621E4" w:rsidP="00F934EF">
            <w:pPr>
              <w:jc w:val="center"/>
              <w:rPr>
                <w:ins w:id="10889" w:author="Vilson Lu" w:date="2014-08-21T17:54:00Z"/>
              </w:rPr>
            </w:pPr>
            <w:ins w:id="10890" w:author="Vilson Lu" w:date="2014-08-21T17:54:00Z">
              <w:r w:rsidRPr="00EF6E7F">
                <w:t>pamigay</w:t>
              </w:r>
            </w:ins>
          </w:p>
        </w:tc>
      </w:tr>
      <w:tr w:rsidR="005621E4" w:rsidRPr="00EF6E7F" w14:paraId="79D618C8" w14:textId="77777777" w:rsidTr="00F934EF">
        <w:trPr>
          <w:trHeight w:val="288"/>
          <w:jc w:val="center"/>
          <w:ins w:id="10891" w:author="Vilson Lu" w:date="2014-08-21T17:54:00Z"/>
        </w:trPr>
        <w:tc>
          <w:tcPr>
            <w:tcW w:w="2270" w:type="dxa"/>
            <w:tcMar>
              <w:top w:w="100" w:type="dxa"/>
              <w:left w:w="100" w:type="dxa"/>
              <w:bottom w:w="100" w:type="dxa"/>
              <w:right w:w="100" w:type="dxa"/>
            </w:tcMar>
          </w:tcPr>
          <w:p w14:paraId="27B568CF" w14:textId="77777777" w:rsidR="005621E4" w:rsidRPr="00EF6E7F" w:rsidRDefault="005621E4" w:rsidP="00F934EF">
            <w:pPr>
              <w:jc w:val="center"/>
              <w:rPr>
                <w:ins w:id="10892" w:author="Vilson Lu" w:date="2014-08-21T17:54:00Z"/>
              </w:rPr>
            </w:pPr>
            <w:ins w:id="10893" w:author="Vilson Lu" w:date="2014-08-21T17:54:00Z">
              <w:r w:rsidRPr="00EF6E7F">
                <w:t>Infixation</w:t>
              </w:r>
            </w:ins>
          </w:p>
        </w:tc>
        <w:tc>
          <w:tcPr>
            <w:tcW w:w="2270" w:type="dxa"/>
            <w:tcMar>
              <w:top w:w="100" w:type="dxa"/>
              <w:left w:w="100" w:type="dxa"/>
              <w:bottom w:w="100" w:type="dxa"/>
              <w:right w:w="100" w:type="dxa"/>
            </w:tcMar>
          </w:tcPr>
          <w:p w14:paraId="7582A4DD" w14:textId="77777777" w:rsidR="005621E4" w:rsidRPr="00EF6E7F" w:rsidRDefault="005621E4" w:rsidP="00F934EF">
            <w:pPr>
              <w:jc w:val="center"/>
              <w:rPr>
                <w:ins w:id="10894" w:author="Vilson Lu" w:date="2014-08-21T17:54:00Z"/>
              </w:rPr>
            </w:pPr>
            <w:ins w:id="10895" w:author="Vilson Lu" w:date="2014-08-21T17:54:00Z">
              <w:r w:rsidRPr="00EF6E7F">
                <w:t>kain</w:t>
              </w:r>
            </w:ins>
          </w:p>
        </w:tc>
        <w:tc>
          <w:tcPr>
            <w:tcW w:w="2270" w:type="dxa"/>
            <w:tcMar>
              <w:top w:w="100" w:type="dxa"/>
              <w:left w:w="100" w:type="dxa"/>
              <w:bottom w:w="100" w:type="dxa"/>
              <w:right w:w="100" w:type="dxa"/>
            </w:tcMar>
          </w:tcPr>
          <w:p w14:paraId="2FFBA00E" w14:textId="77777777" w:rsidR="005621E4" w:rsidRPr="00EF6E7F" w:rsidRDefault="005621E4" w:rsidP="00F934EF">
            <w:pPr>
              <w:jc w:val="center"/>
              <w:rPr>
                <w:ins w:id="10896" w:author="Vilson Lu" w:date="2014-08-21T17:54:00Z"/>
              </w:rPr>
            </w:pPr>
            <w:ins w:id="10897" w:author="Vilson Lu" w:date="2014-08-21T17:54:00Z">
              <w:r w:rsidRPr="00EF6E7F">
                <w:t>-um-</w:t>
              </w:r>
            </w:ins>
          </w:p>
        </w:tc>
        <w:tc>
          <w:tcPr>
            <w:tcW w:w="2270" w:type="dxa"/>
            <w:tcMar>
              <w:top w:w="100" w:type="dxa"/>
              <w:left w:w="100" w:type="dxa"/>
              <w:bottom w:w="100" w:type="dxa"/>
              <w:right w:w="100" w:type="dxa"/>
            </w:tcMar>
          </w:tcPr>
          <w:p w14:paraId="633816F8" w14:textId="77777777" w:rsidR="005621E4" w:rsidRPr="00EF6E7F" w:rsidRDefault="005621E4" w:rsidP="00F934EF">
            <w:pPr>
              <w:jc w:val="center"/>
              <w:rPr>
                <w:ins w:id="10898" w:author="Vilson Lu" w:date="2014-08-21T17:54:00Z"/>
              </w:rPr>
            </w:pPr>
            <w:ins w:id="10899" w:author="Vilson Lu" w:date="2014-08-21T17:54:00Z">
              <w:r w:rsidRPr="00EF6E7F">
                <w:t>kumain</w:t>
              </w:r>
            </w:ins>
          </w:p>
        </w:tc>
      </w:tr>
      <w:tr w:rsidR="005621E4" w:rsidRPr="00EF6E7F" w14:paraId="168109AE" w14:textId="77777777" w:rsidTr="00F934EF">
        <w:trPr>
          <w:trHeight w:val="288"/>
          <w:jc w:val="center"/>
          <w:ins w:id="10900" w:author="Vilson Lu" w:date="2014-08-21T17:54:00Z"/>
        </w:trPr>
        <w:tc>
          <w:tcPr>
            <w:tcW w:w="2270" w:type="dxa"/>
            <w:tcMar>
              <w:top w:w="100" w:type="dxa"/>
              <w:left w:w="100" w:type="dxa"/>
              <w:bottom w:w="100" w:type="dxa"/>
              <w:right w:w="100" w:type="dxa"/>
            </w:tcMar>
          </w:tcPr>
          <w:p w14:paraId="2581B80E" w14:textId="77777777" w:rsidR="005621E4" w:rsidRPr="00EF6E7F" w:rsidRDefault="005621E4" w:rsidP="00F934EF">
            <w:pPr>
              <w:jc w:val="center"/>
              <w:rPr>
                <w:ins w:id="10901" w:author="Vilson Lu" w:date="2014-08-21T17:54:00Z"/>
              </w:rPr>
            </w:pPr>
            <w:ins w:id="10902" w:author="Vilson Lu" w:date="2014-08-21T17:54:00Z">
              <w:r w:rsidRPr="00EF6E7F">
                <w:t>Reduplication</w:t>
              </w:r>
            </w:ins>
          </w:p>
        </w:tc>
        <w:tc>
          <w:tcPr>
            <w:tcW w:w="2270" w:type="dxa"/>
            <w:tcMar>
              <w:top w:w="100" w:type="dxa"/>
              <w:left w:w="100" w:type="dxa"/>
              <w:bottom w:w="100" w:type="dxa"/>
              <w:right w:w="100" w:type="dxa"/>
            </w:tcMar>
          </w:tcPr>
          <w:p w14:paraId="7C7EAD40" w14:textId="77777777" w:rsidR="005621E4" w:rsidRPr="00EF6E7F" w:rsidRDefault="005621E4" w:rsidP="00F934EF">
            <w:pPr>
              <w:jc w:val="center"/>
              <w:rPr>
                <w:ins w:id="10903" w:author="Vilson Lu" w:date="2014-08-21T17:54:00Z"/>
              </w:rPr>
            </w:pPr>
            <w:ins w:id="10904" w:author="Vilson Lu" w:date="2014-08-21T17:54:00Z">
              <w:r w:rsidRPr="00EF6E7F">
                <w:t>matamis</w:t>
              </w:r>
            </w:ins>
          </w:p>
        </w:tc>
        <w:tc>
          <w:tcPr>
            <w:tcW w:w="2270" w:type="dxa"/>
            <w:tcMar>
              <w:top w:w="100" w:type="dxa"/>
              <w:left w:w="100" w:type="dxa"/>
              <w:bottom w:w="100" w:type="dxa"/>
              <w:right w:w="100" w:type="dxa"/>
            </w:tcMar>
          </w:tcPr>
          <w:p w14:paraId="22C96AFC" w14:textId="77777777" w:rsidR="005621E4" w:rsidRPr="00EF6E7F" w:rsidRDefault="005621E4" w:rsidP="00F934EF">
            <w:pPr>
              <w:jc w:val="center"/>
              <w:rPr>
                <w:ins w:id="10905" w:author="Vilson Lu" w:date="2014-08-21T17:54:00Z"/>
              </w:rPr>
            </w:pPr>
            <w:ins w:id="10906" w:author="Vilson Lu" w:date="2014-08-21T17:54:00Z">
              <w:r w:rsidRPr="00EF6E7F">
                <w:t>-</w:t>
              </w:r>
            </w:ins>
          </w:p>
        </w:tc>
        <w:tc>
          <w:tcPr>
            <w:tcW w:w="2270" w:type="dxa"/>
            <w:tcMar>
              <w:top w:w="100" w:type="dxa"/>
              <w:left w:w="100" w:type="dxa"/>
              <w:bottom w:w="100" w:type="dxa"/>
              <w:right w:w="100" w:type="dxa"/>
            </w:tcMar>
          </w:tcPr>
          <w:p w14:paraId="241A0D68" w14:textId="77777777" w:rsidR="005621E4" w:rsidRPr="00EF6E7F" w:rsidRDefault="005621E4" w:rsidP="00F934EF">
            <w:pPr>
              <w:jc w:val="center"/>
              <w:rPr>
                <w:ins w:id="10907" w:author="Vilson Lu" w:date="2014-08-21T17:54:00Z"/>
              </w:rPr>
            </w:pPr>
            <w:ins w:id="10908" w:author="Vilson Lu" w:date="2014-08-21T17:54:00Z">
              <w:r w:rsidRPr="00EF6E7F">
                <w:t>matamistamis</w:t>
              </w:r>
            </w:ins>
          </w:p>
        </w:tc>
      </w:tr>
    </w:tbl>
    <w:p w14:paraId="6F5D02D8" w14:textId="77777777" w:rsidR="005621E4" w:rsidRPr="00EF6E7F" w:rsidRDefault="005621E4" w:rsidP="005621E4">
      <w:pPr>
        <w:jc w:val="center"/>
        <w:rPr>
          <w:ins w:id="10909" w:author="Vilson Lu" w:date="2014-08-21T17:54:00Z"/>
        </w:rPr>
      </w:pPr>
    </w:p>
    <w:p w14:paraId="5E42FFDE" w14:textId="77777777" w:rsidR="005621E4" w:rsidRPr="00EF6E7F" w:rsidRDefault="005621E4" w:rsidP="005621E4">
      <w:pPr>
        <w:jc w:val="center"/>
        <w:rPr>
          <w:ins w:id="10910" w:author="Vilson Lu" w:date="2014-08-21T17:54:00Z"/>
        </w:rPr>
      </w:pPr>
    </w:p>
    <w:p w14:paraId="32208CA6" w14:textId="13CF722C" w:rsidR="00F27329" w:rsidRDefault="005621E4">
      <w:pPr>
        <w:rPr>
          <w:ins w:id="10911" w:author="Vilson Lu" w:date="2014-08-22T08:38:00Z"/>
        </w:rPr>
      </w:pPr>
      <w:ins w:id="10912" w:author="Vilson Lu" w:date="2014-08-21T17:54:00Z">
        <w:r>
          <w:br w:type="page"/>
        </w:r>
      </w:ins>
      <w:ins w:id="10913" w:author="Vilson Lu" w:date="2014-08-22T08:38:00Z">
        <w:r w:rsidR="00F27329">
          <w:lastRenderedPageBreak/>
          <w:br w:type="page"/>
        </w:r>
      </w:ins>
    </w:p>
    <w:p w14:paraId="10BAA823" w14:textId="235A4705" w:rsidR="00F27329" w:rsidRDefault="00F27329">
      <w:pPr>
        <w:pStyle w:val="Heading2"/>
        <w:rPr>
          <w:ins w:id="10914" w:author="Vilson Lu" w:date="2014-08-22T08:39:00Z"/>
        </w:rPr>
      </w:pPr>
      <w:bookmarkStart w:id="10915" w:name="_Toc396445141"/>
      <w:bookmarkStart w:id="10916" w:name="_Toc396453226"/>
      <w:ins w:id="10917" w:author="Vilson Lu" w:date="2014-08-22T08:38:00Z">
        <w:r>
          <w:lastRenderedPageBreak/>
          <w:t>Ontology</w:t>
        </w:r>
      </w:ins>
    </w:p>
    <w:p w14:paraId="53560702" w14:textId="77777777" w:rsidR="00F27329" w:rsidRDefault="00F27329" w:rsidP="00F27329">
      <w:pPr>
        <w:rPr>
          <w:ins w:id="10918" w:author="Vilson Lu" w:date="2014-08-22T08:39:00Z"/>
        </w:rPr>
        <w:pPrChange w:id="10919" w:author="Vilson Lu" w:date="2014-08-22T08:39:00Z">
          <w:pPr>
            <w:pStyle w:val="Heading2"/>
          </w:pPr>
        </w:pPrChange>
      </w:pPr>
    </w:p>
    <w:tbl>
      <w:tblPr>
        <w:tblStyle w:val="TableGrid"/>
        <w:tblW w:w="0" w:type="auto"/>
        <w:tblLook w:val="04A0" w:firstRow="1" w:lastRow="0" w:firstColumn="1" w:lastColumn="0" w:noHBand="0" w:noVBand="1"/>
      </w:tblPr>
      <w:tblGrid>
        <w:gridCol w:w="9576"/>
      </w:tblGrid>
      <w:tr w:rsidR="00F27329" w14:paraId="321BF2E4" w14:textId="77777777" w:rsidTr="00F27329">
        <w:trPr>
          <w:ins w:id="10920" w:author="Vilson Lu" w:date="2014-08-22T08:39:00Z"/>
        </w:trPr>
        <w:tc>
          <w:tcPr>
            <w:tcW w:w="9576" w:type="dxa"/>
          </w:tcPr>
          <w:p w14:paraId="2CBB8CF9" w14:textId="201396B8" w:rsidR="00F27329" w:rsidRDefault="00F27329" w:rsidP="00F27329">
            <w:pPr>
              <w:rPr>
                <w:ins w:id="10921" w:author="Vilson Lu" w:date="2014-08-22T08:39:00Z"/>
              </w:rPr>
            </w:pPr>
            <w:ins w:id="10922" w:author="Vilson Lu" w:date="2014-08-22T08:39:00Z">
              <w:r>
                <w:t>Code Listing:</w:t>
              </w:r>
            </w:ins>
          </w:p>
        </w:tc>
      </w:tr>
      <w:tr w:rsidR="00F27329" w14:paraId="7BF278DC" w14:textId="77777777" w:rsidTr="00F27329">
        <w:trPr>
          <w:ins w:id="10923" w:author="Vilson Lu" w:date="2014-08-22T08:39:00Z"/>
        </w:trPr>
        <w:tc>
          <w:tcPr>
            <w:tcW w:w="9576" w:type="dxa"/>
          </w:tcPr>
          <w:p w14:paraId="7CBB818C" w14:textId="77777777" w:rsidR="00F27329" w:rsidRPr="00F27329" w:rsidRDefault="00F27329" w:rsidP="00F27329">
            <w:pPr>
              <w:rPr>
                <w:ins w:id="10924" w:author="Vilson Lu" w:date="2014-08-22T08:39:00Z"/>
                <w:sz w:val="20"/>
                <w:szCs w:val="20"/>
                <w:rPrChange w:id="10925" w:author="Vilson Lu" w:date="2014-08-22T08:39:00Z">
                  <w:rPr>
                    <w:ins w:id="10926" w:author="Vilson Lu" w:date="2014-08-22T08:39:00Z"/>
                  </w:rPr>
                </w:rPrChange>
              </w:rPr>
              <w:pPrChange w:id="10927" w:author="Vilson Lu" w:date="2014-08-22T08:39:00Z">
                <w:pPr/>
              </w:pPrChange>
            </w:pPr>
            <w:ins w:id="10928" w:author="Vilson Lu" w:date="2014-08-22T08:39:00Z">
              <w:r w:rsidRPr="00F27329">
                <w:rPr>
                  <w:sz w:val="20"/>
                  <w:szCs w:val="20"/>
                  <w:rPrChange w:id="10929" w:author="Vilson Lu" w:date="2014-08-22T08:39:00Z">
                    <w:rPr/>
                  </w:rPrChange>
                </w:rPr>
                <w:t>&lt;?xml version="1.0"?&gt;</w:t>
              </w:r>
            </w:ins>
          </w:p>
          <w:p w14:paraId="4065D3B7" w14:textId="77777777" w:rsidR="00F27329" w:rsidRPr="00F27329" w:rsidRDefault="00F27329" w:rsidP="00F27329">
            <w:pPr>
              <w:rPr>
                <w:ins w:id="10930" w:author="Vilson Lu" w:date="2014-08-22T08:39:00Z"/>
                <w:sz w:val="20"/>
                <w:szCs w:val="20"/>
                <w:rPrChange w:id="10931" w:author="Vilson Lu" w:date="2014-08-22T08:39:00Z">
                  <w:rPr>
                    <w:ins w:id="10932" w:author="Vilson Lu" w:date="2014-08-22T08:39:00Z"/>
                  </w:rPr>
                </w:rPrChange>
              </w:rPr>
              <w:pPrChange w:id="10933" w:author="Vilson Lu" w:date="2014-08-22T08:39:00Z">
                <w:pPr/>
              </w:pPrChange>
            </w:pPr>
          </w:p>
          <w:p w14:paraId="1D77F710" w14:textId="77777777" w:rsidR="00F27329" w:rsidRPr="00F27329" w:rsidRDefault="00F27329" w:rsidP="00F27329">
            <w:pPr>
              <w:rPr>
                <w:ins w:id="10934" w:author="Vilson Lu" w:date="2014-08-22T08:39:00Z"/>
                <w:sz w:val="20"/>
                <w:szCs w:val="20"/>
                <w:rPrChange w:id="10935" w:author="Vilson Lu" w:date="2014-08-22T08:39:00Z">
                  <w:rPr>
                    <w:ins w:id="10936" w:author="Vilson Lu" w:date="2014-08-22T08:39:00Z"/>
                  </w:rPr>
                </w:rPrChange>
              </w:rPr>
              <w:pPrChange w:id="10937" w:author="Vilson Lu" w:date="2014-08-22T08:39:00Z">
                <w:pPr/>
              </w:pPrChange>
            </w:pPr>
          </w:p>
          <w:p w14:paraId="1E4DE3A7" w14:textId="77777777" w:rsidR="00F27329" w:rsidRPr="00F27329" w:rsidRDefault="00F27329" w:rsidP="00F27329">
            <w:pPr>
              <w:rPr>
                <w:ins w:id="10938" w:author="Vilson Lu" w:date="2014-08-22T08:39:00Z"/>
                <w:sz w:val="20"/>
                <w:szCs w:val="20"/>
                <w:rPrChange w:id="10939" w:author="Vilson Lu" w:date="2014-08-22T08:39:00Z">
                  <w:rPr>
                    <w:ins w:id="10940" w:author="Vilson Lu" w:date="2014-08-22T08:39:00Z"/>
                  </w:rPr>
                </w:rPrChange>
              </w:rPr>
              <w:pPrChange w:id="10941" w:author="Vilson Lu" w:date="2014-08-22T08:39:00Z">
                <w:pPr/>
              </w:pPrChange>
            </w:pPr>
            <w:ins w:id="10942" w:author="Vilson Lu" w:date="2014-08-22T08:39:00Z">
              <w:r w:rsidRPr="00F27329">
                <w:rPr>
                  <w:sz w:val="20"/>
                  <w:szCs w:val="20"/>
                  <w:rPrChange w:id="10943" w:author="Vilson Lu" w:date="2014-08-22T08:39:00Z">
                    <w:rPr/>
                  </w:rPrChange>
                </w:rPr>
                <w:t>&lt;!DOCTYPE Ontology [</w:t>
              </w:r>
            </w:ins>
          </w:p>
          <w:p w14:paraId="2D23320B" w14:textId="77777777" w:rsidR="00F27329" w:rsidRPr="00F27329" w:rsidRDefault="00F27329" w:rsidP="00F27329">
            <w:pPr>
              <w:rPr>
                <w:ins w:id="10944" w:author="Vilson Lu" w:date="2014-08-22T08:39:00Z"/>
                <w:sz w:val="20"/>
                <w:szCs w:val="20"/>
                <w:rPrChange w:id="10945" w:author="Vilson Lu" w:date="2014-08-22T08:39:00Z">
                  <w:rPr>
                    <w:ins w:id="10946" w:author="Vilson Lu" w:date="2014-08-22T08:39:00Z"/>
                  </w:rPr>
                </w:rPrChange>
              </w:rPr>
              <w:pPrChange w:id="10947" w:author="Vilson Lu" w:date="2014-08-22T08:39:00Z">
                <w:pPr/>
              </w:pPrChange>
            </w:pPr>
            <w:ins w:id="10948" w:author="Vilson Lu" w:date="2014-08-22T08:39:00Z">
              <w:r w:rsidRPr="00F27329">
                <w:rPr>
                  <w:sz w:val="20"/>
                  <w:szCs w:val="20"/>
                  <w:rPrChange w:id="10949" w:author="Vilson Lu" w:date="2014-08-22T08:39:00Z">
                    <w:rPr/>
                  </w:rPrChange>
                </w:rPr>
                <w:t xml:space="preserve">    &lt;!ENTITY xsd "http://www.w3.org/2001/XMLSchema#" &gt;</w:t>
              </w:r>
            </w:ins>
          </w:p>
          <w:p w14:paraId="3A43A890" w14:textId="77777777" w:rsidR="00F27329" w:rsidRPr="00F27329" w:rsidRDefault="00F27329" w:rsidP="00F27329">
            <w:pPr>
              <w:rPr>
                <w:ins w:id="10950" w:author="Vilson Lu" w:date="2014-08-22T08:39:00Z"/>
                <w:sz w:val="20"/>
                <w:szCs w:val="20"/>
                <w:rPrChange w:id="10951" w:author="Vilson Lu" w:date="2014-08-22T08:39:00Z">
                  <w:rPr>
                    <w:ins w:id="10952" w:author="Vilson Lu" w:date="2014-08-22T08:39:00Z"/>
                  </w:rPr>
                </w:rPrChange>
              </w:rPr>
              <w:pPrChange w:id="10953" w:author="Vilson Lu" w:date="2014-08-22T08:39:00Z">
                <w:pPr/>
              </w:pPrChange>
            </w:pPr>
            <w:ins w:id="10954" w:author="Vilson Lu" w:date="2014-08-22T08:39:00Z">
              <w:r w:rsidRPr="00F27329">
                <w:rPr>
                  <w:sz w:val="20"/>
                  <w:szCs w:val="20"/>
                  <w:rPrChange w:id="10955" w:author="Vilson Lu" w:date="2014-08-22T08:39:00Z">
                    <w:rPr/>
                  </w:rPrChange>
                </w:rPr>
                <w:t xml:space="preserve">    &lt;!ENTITY xml "http://www.w3.org/XML/1998/namespace" &gt;</w:t>
              </w:r>
            </w:ins>
          </w:p>
          <w:p w14:paraId="50A66A9D" w14:textId="77777777" w:rsidR="00F27329" w:rsidRPr="00F27329" w:rsidRDefault="00F27329" w:rsidP="00F27329">
            <w:pPr>
              <w:rPr>
                <w:ins w:id="10956" w:author="Vilson Lu" w:date="2014-08-22T08:39:00Z"/>
                <w:sz w:val="20"/>
                <w:szCs w:val="20"/>
                <w:rPrChange w:id="10957" w:author="Vilson Lu" w:date="2014-08-22T08:39:00Z">
                  <w:rPr>
                    <w:ins w:id="10958" w:author="Vilson Lu" w:date="2014-08-22T08:39:00Z"/>
                  </w:rPr>
                </w:rPrChange>
              </w:rPr>
              <w:pPrChange w:id="10959" w:author="Vilson Lu" w:date="2014-08-22T08:39:00Z">
                <w:pPr/>
              </w:pPrChange>
            </w:pPr>
            <w:ins w:id="10960" w:author="Vilson Lu" w:date="2014-08-22T08:39:00Z">
              <w:r w:rsidRPr="00F27329">
                <w:rPr>
                  <w:sz w:val="20"/>
                  <w:szCs w:val="20"/>
                  <w:rPrChange w:id="10961" w:author="Vilson Lu" w:date="2014-08-22T08:39:00Z">
                    <w:rPr/>
                  </w:rPrChange>
                </w:rPr>
                <w:t xml:space="preserve">    &lt;!ENTITY rdfs "http://www.w3.org/2000/01/rdf-schema#" &gt;</w:t>
              </w:r>
            </w:ins>
          </w:p>
          <w:p w14:paraId="1B54DBC2" w14:textId="77777777" w:rsidR="00F27329" w:rsidRPr="00F27329" w:rsidRDefault="00F27329" w:rsidP="00F27329">
            <w:pPr>
              <w:rPr>
                <w:ins w:id="10962" w:author="Vilson Lu" w:date="2014-08-22T08:39:00Z"/>
                <w:sz w:val="20"/>
                <w:szCs w:val="20"/>
                <w:rPrChange w:id="10963" w:author="Vilson Lu" w:date="2014-08-22T08:39:00Z">
                  <w:rPr>
                    <w:ins w:id="10964" w:author="Vilson Lu" w:date="2014-08-22T08:39:00Z"/>
                  </w:rPr>
                </w:rPrChange>
              </w:rPr>
              <w:pPrChange w:id="10965" w:author="Vilson Lu" w:date="2014-08-22T08:39:00Z">
                <w:pPr/>
              </w:pPrChange>
            </w:pPr>
            <w:ins w:id="10966" w:author="Vilson Lu" w:date="2014-08-22T08:39:00Z">
              <w:r w:rsidRPr="00F27329">
                <w:rPr>
                  <w:sz w:val="20"/>
                  <w:szCs w:val="20"/>
                  <w:rPrChange w:id="10967" w:author="Vilson Lu" w:date="2014-08-22T08:39:00Z">
                    <w:rPr/>
                  </w:rPrChange>
                </w:rPr>
                <w:t xml:space="preserve">    &lt;!ENTITY rdf "http://www.w3.org/1999/02/22-rdf-syntax-ns#" &gt;</w:t>
              </w:r>
            </w:ins>
          </w:p>
          <w:p w14:paraId="217F6956" w14:textId="77777777" w:rsidR="00F27329" w:rsidRPr="00F27329" w:rsidRDefault="00F27329" w:rsidP="00F27329">
            <w:pPr>
              <w:rPr>
                <w:ins w:id="10968" w:author="Vilson Lu" w:date="2014-08-22T08:39:00Z"/>
                <w:sz w:val="20"/>
                <w:szCs w:val="20"/>
                <w:rPrChange w:id="10969" w:author="Vilson Lu" w:date="2014-08-22T08:39:00Z">
                  <w:rPr>
                    <w:ins w:id="10970" w:author="Vilson Lu" w:date="2014-08-22T08:39:00Z"/>
                  </w:rPr>
                </w:rPrChange>
              </w:rPr>
              <w:pPrChange w:id="10971" w:author="Vilson Lu" w:date="2014-08-22T08:39:00Z">
                <w:pPr/>
              </w:pPrChange>
            </w:pPr>
            <w:ins w:id="10972" w:author="Vilson Lu" w:date="2014-08-22T08:39:00Z">
              <w:r w:rsidRPr="00F27329">
                <w:rPr>
                  <w:sz w:val="20"/>
                  <w:szCs w:val="20"/>
                  <w:rPrChange w:id="10973" w:author="Vilson Lu" w:date="2014-08-22T08:39:00Z">
                    <w:rPr/>
                  </w:rPrChange>
                </w:rPr>
                <w:t>]&gt;</w:t>
              </w:r>
            </w:ins>
          </w:p>
          <w:p w14:paraId="2FF8C323" w14:textId="77777777" w:rsidR="00F27329" w:rsidRPr="00F27329" w:rsidRDefault="00F27329" w:rsidP="00F27329">
            <w:pPr>
              <w:rPr>
                <w:ins w:id="10974" w:author="Vilson Lu" w:date="2014-08-22T08:39:00Z"/>
                <w:sz w:val="20"/>
                <w:szCs w:val="20"/>
                <w:rPrChange w:id="10975" w:author="Vilson Lu" w:date="2014-08-22T08:39:00Z">
                  <w:rPr>
                    <w:ins w:id="10976" w:author="Vilson Lu" w:date="2014-08-22T08:39:00Z"/>
                  </w:rPr>
                </w:rPrChange>
              </w:rPr>
              <w:pPrChange w:id="10977" w:author="Vilson Lu" w:date="2014-08-22T08:39:00Z">
                <w:pPr/>
              </w:pPrChange>
            </w:pPr>
          </w:p>
          <w:p w14:paraId="7562E6B6" w14:textId="77777777" w:rsidR="00F27329" w:rsidRPr="00F27329" w:rsidRDefault="00F27329" w:rsidP="00F27329">
            <w:pPr>
              <w:rPr>
                <w:ins w:id="10978" w:author="Vilson Lu" w:date="2014-08-22T08:39:00Z"/>
                <w:sz w:val="20"/>
                <w:szCs w:val="20"/>
                <w:rPrChange w:id="10979" w:author="Vilson Lu" w:date="2014-08-22T08:39:00Z">
                  <w:rPr>
                    <w:ins w:id="10980" w:author="Vilson Lu" w:date="2014-08-22T08:39:00Z"/>
                  </w:rPr>
                </w:rPrChange>
              </w:rPr>
              <w:pPrChange w:id="10981" w:author="Vilson Lu" w:date="2014-08-22T08:39:00Z">
                <w:pPr/>
              </w:pPrChange>
            </w:pPr>
          </w:p>
          <w:p w14:paraId="6E39BB84" w14:textId="77777777" w:rsidR="00F27329" w:rsidRPr="00F27329" w:rsidRDefault="00F27329" w:rsidP="00F27329">
            <w:pPr>
              <w:rPr>
                <w:ins w:id="10982" w:author="Vilson Lu" w:date="2014-08-22T08:39:00Z"/>
                <w:sz w:val="20"/>
                <w:szCs w:val="20"/>
                <w:rPrChange w:id="10983" w:author="Vilson Lu" w:date="2014-08-22T08:39:00Z">
                  <w:rPr>
                    <w:ins w:id="10984" w:author="Vilson Lu" w:date="2014-08-22T08:39:00Z"/>
                  </w:rPr>
                </w:rPrChange>
              </w:rPr>
              <w:pPrChange w:id="10985" w:author="Vilson Lu" w:date="2014-08-22T08:39:00Z">
                <w:pPr/>
              </w:pPrChange>
            </w:pPr>
            <w:ins w:id="10986" w:author="Vilson Lu" w:date="2014-08-22T08:39:00Z">
              <w:r w:rsidRPr="00F27329">
                <w:rPr>
                  <w:sz w:val="20"/>
                  <w:szCs w:val="20"/>
                  <w:rPrChange w:id="10987" w:author="Vilson Lu" w:date="2014-08-22T08:39:00Z">
                    <w:rPr/>
                  </w:rPrChange>
                </w:rPr>
                <w:t>&lt;Ontology xmlns="http://www.w3.org/2002/07/owl#"</w:t>
              </w:r>
            </w:ins>
          </w:p>
          <w:p w14:paraId="37DBAA45" w14:textId="77777777" w:rsidR="00F27329" w:rsidRPr="00F27329" w:rsidRDefault="00F27329" w:rsidP="00F27329">
            <w:pPr>
              <w:rPr>
                <w:ins w:id="10988" w:author="Vilson Lu" w:date="2014-08-22T08:39:00Z"/>
                <w:sz w:val="20"/>
                <w:szCs w:val="20"/>
                <w:rPrChange w:id="10989" w:author="Vilson Lu" w:date="2014-08-22T08:39:00Z">
                  <w:rPr>
                    <w:ins w:id="10990" w:author="Vilson Lu" w:date="2014-08-22T08:39:00Z"/>
                  </w:rPr>
                </w:rPrChange>
              </w:rPr>
              <w:pPrChange w:id="10991" w:author="Vilson Lu" w:date="2014-08-22T08:39:00Z">
                <w:pPr/>
              </w:pPrChange>
            </w:pPr>
            <w:ins w:id="10992" w:author="Vilson Lu" w:date="2014-08-22T08:39:00Z">
              <w:r w:rsidRPr="00F27329">
                <w:rPr>
                  <w:sz w:val="20"/>
                  <w:szCs w:val="20"/>
                  <w:rPrChange w:id="10993" w:author="Vilson Lu" w:date="2014-08-22T08:39:00Z">
                    <w:rPr/>
                  </w:rPrChange>
                </w:rPr>
                <w:t xml:space="preserve">     xml:base="http://www.semanticweb.org/vilson/ontologies/2014/7/disaster-relief-ontology"</w:t>
              </w:r>
            </w:ins>
          </w:p>
          <w:p w14:paraId="011FE187" w14:textId="77777777" w:rsidR="00F27329" w:rsidRPr="00F27329" w:rsidRDefault="00F27329" w:rsidP="00F27329">
            <w:pPr>
              <w:rPr>
                <w:ins w:id="10994" w:author="Vilson Lu" w:date="2014-08-22T08:39:00Z"/>
                <w:sz w:val="20"/>
                <w:szCs w:val="20"/>
                <w:rPrChange w:id="10995" w:author="Vilson Lu" w:date="2014-08-22T08:39:00Z">
                  <w:rPr>
                    <w:ins w:id="10996" w:author="Vilson Lu" w:date="2014-08-22T08:39:00Z"/>
                  </w:rPr>
                </w:rPrChange>
              </w:rPr>
              <w:pPrChange w:id="10997" w:author="Vilson Lu" w:date="2014-08-22T08:39:00Z">
                <w:pPr/>
              </w:pPrChange>
            </w:pPr>
            <w:ins w:id="10998" w:author="Vilson Lu" w:date="2014-08-22T08:39:00Z">
              <w:r w:rsidRPr="00F27329">
                <w:rPr>
                  <w:sz w:val="20"/>
                  <w:szCs w:val="20"/>
                  <w:rPrChange w:id="10999" w:author="Vilson Lu" w:date="2014-08-22T08:39:00Z">
                    <w:rPr/>
                  </w:rPrChange>
                </w:rPr>
                <w:t xml:space="preserve">     xmlns:rdfs="http://www.w3.org/2000/01/rdf-schema#"</w:t>
              </w:r>
            </w:ins>
          </w:p>
          <w:p w14:paraId="3F1B9DF5" w14:textId="77777777" w:rsidR="00F27329" w:rsidRPr="00F27329" w:rsidRDefault="00F27329" w:rsidP="00F27329">
            <w:pPr>
              <w:rPr>
                <w:ins w:id="11000" w:author="Vilson Lu" w:date="2014-08-22T08:39:00Z"/>
                <w:sz w:val="20"/>
                <w:szCs w:val="20"/>
                <w:rPrChange w:id="11001" w:author="Vilson Lu" w:date="2014-08-22T08:39:00Z">
                  <w:rPr>
                    <w:ins w:id="11002" w:author="Vilson Lu" w:date="2014-08-22T08:39:00Z"/>
                  </w:rPr>
                </w:rPrChange>
              </w:rPr>
              <w:pPrChange w:id="11003" w:author="Vilson Lu" w:date="2014-08-22T08:39:00Z">
                <w:pPr/>
              </w:pPrChange>
            </w:pPr>
            <w:ins w:id="11004" w:author="Vilson Lu" w:date="2014-08-22T08:39:00Z">
              <w:r w:rsidRPr="00F27329">
                <w:rPr>
                  <w:sz w:val="20"/>
                  <w:szCs w:val="20"/>
                  <w:rPrChange w:id="11005" w:author="Vilson Lu" w:date="2014-08-22T08:39:00Z">
                    <w:rPr/>
                  </w:rPrChange>
                </w:rPr>
                <w:t xml:space="preserve">     xmlns:xsd="http://www.w3.org/2001/XMLSchema#"</w:t>
              </w:r>
            </w:ins>
          </w:p>
          <w:p w14:paraId="21879666" w14:textId="77777777" w:rsidR="00F27329" w:rsidRPr="00F27329" w:rsidRDefault="00F27329" w:rsidP="00F27329">
            <w:pPr>
              <w:rPr>
                <w:ins w:id="11006" w:author="Vilson Lu" w:date="2014-08-22T08:39:00Z"/>
                <w:sz w:val="20"/>
                <w:szCs w:val="20"/>
                <w:rPrChange w:id="11007" w:author="Vilson Lu" w:date="2014-08-22T08:39:00Z">
                  <w:rPr>
                    <w:ins w:id="11008" w:author="Vilson Lu" w:date="2014-08-22T08:39:00Z"/>
                  </w:rPr>
                </w:rPrChange>
              </w:rPr>
              <w:pPrChange w:id="11009" w:author="Vilson Lu" w:date="2014-08-22T08:39:00Z">
                <w:pPr/>
              </w:pPrChange>
            </w:pPr>
            <w:ins w:id="11010" w:author="Vilson Lu" w:date="2014-08-22T08:39:00Z">
              <w:r w:rsidRPr="00F27329">
                <w:rPr>
                  <w:sz w:val="20"/>
                  <w:szCs w:val="20"/>
                  <w:rPrChange w:id="11011" w:author="Vilson Lu" w:date="2014-08-22T08:39:00Z">
                    <w:rPr/>
                  </w:rPrChange>
                </w:rPr>
                <w:t xml:space="preserve">     xmlns:rdf="http://www.w3.org/1999/02/22-rdf-syntax-ns#"</w:t>
              </w:r>
            </w:ins>
          </w:p>
          <w:p w14:paraId="69A1968D" w14:textId="77777777" w:rsidR="00F27329" w:rsidRPr="00F27329" w:rsidRDefault="00F27329" w:rsidP="00F27329">
            <w:pPr>
              <w:rPr>
                <w:ins w:id="11012" w:author="Vilson Lu" w:date="2014-08-22T08:39:00Z"/>
                <w:sz w:val="20"/>
                <w:szCs w:val="20"/>
                <w:rPrChange w:id="11013" w:author="Vilson Lu" w:date="2014-08-22T08:39:00Z">
                  <w:rPr>
                    <w:ins w:id="11014" w:author="Vilson Lu" w:date="2014-08-22T08:39:00Z"/>
                  </w:rPr>
                </w:rPrChange>
              </w:rPr>
              <w:pPrChange w:id="11015" w:author="Vilson Lu" w:date="2014-08-22T08:39:00Z">
                <w:pPr/>
              </w:pPrChange>
            </w:pPr>
            <w:ins w:id="11016" w:author="Vilson Lu" w:date="2014-08-22T08:39:00Z">
              <w:r w:rsidRPr="00F27329">
                <w:rPr>
                  <w:sz w:val="20"/>
                  <w:szCs w:val="20"/>
                  <w:rPrChange w:id="11017" w:author="Vilson Lu" w:date="2014-08-22T08:39:00Z">
                    <w:rPr/>
                  </w:rPrChange>
                </w:rPr>
                <w:t xml:space="preserve">     xmlns:xml="http://www.w3.org/XML/1998/namespace"</w:t>
              </w:r>
            </w:ins>
          </w:p>
          <w:p w14:paraId="771994B5" w14:textId="77777777" w:rsidR="00F27329" w:rsidRPr="00F27329" w:rsidRDefault="00F27329" w:rsidP="00F27329">
            <w:pPr>
              <w:rPr>
                <w:ins w:id="11018" w:author="Vilson Lu" w:date="2014-08-22T08:39:00Z"/>
                <w:sz w:val="20"/>
                <w:szCs w:val="20"/>
                <w:rPrChange w:id="11019" w:author="Vilson Lu" w:date="2014-08-22T08:39:00Z">
                  <w:rPr>
                    <w:ins w:id="11020" w:author="Vilson Lu" w:date="2014-08-22T08:39:00Z"/>
                  </w:rPr>
                </w:rPrChange>
              </w:rPr>
              <w:pPrChange w:id="11021" w:author="Vilson Lu" w:date="2014-08-22T08:39:00Z">
                <w:pPr/>
              </w:pPrChange>
            </w:pPr>
            <w:ins w:id="11022" w:author="Vilson Lu" w:date="2014-08-22T08:39:00Z">
              <w:r w:rsidRPr="00F27329">
                <w:rPr>
                  <w:sz w:val="20"/>
                  <w:szCs w:val="20"/>
                  <w:rPrChange w:id="11023" w:author="Vilson Lu" w:date="2014-08-22T08:39:00Z">
                    <w:rPr/>
                  </w:rPrChange>
                </w:rPr>
                <w:t xml:space="preserve">     ontologyIRI="http://www.semanticweb.org/vilson/ontologies/2014/7/disaster-relief-ontology"&gt;</w:t>
              </w:r>
            </w:ins>
          </w:p>
          <w:p w14:paraId="2B6ADCC4" w14:textId="77777777" w:rsidR="00F27329" w:rsidRPr="00F27329" w:rsidRDefault="00F27329" w:rsidP="00F27329">
            <w:pPr>
              <w:rPr>
                <w:ins w:id="11024" w:author="Vilson Lu" w:date="2014-08-22T08:39:00Z"/>
                <w:sz w:val="20"/>
                <w:szCs w:val="20"/>
                <w:rPrChange w:id="11025" w:author="Vilson Lu" w:date="2014-08-22T08:39:00Z">
                  <w:rPr>
                    <w:ins w:id="11026" w:author="Vilson Lu" w:date="2014-08-22T08:39:00Z"/>
                  </w:rPr>
                </w:rPrChange>
              </w:rPr>
              <w:pPrChange w:id="11027" w:author="Vilson Lu" w:date="2014-08-22T08:39:00Z">
                <w:pPr/>
              </w:pPrChange>
            </w:pPr>
            <w:ins w:id="11028" w:author="Vilson Lu" w:date="2014-08-22T08:39:00Z">
              <w:r w:rsidRPr="00F27329">
                <w:rPr>
                  <w:sz w:val="20"/>
                  <w:szCs w:val="20"/>
                  <w:rPrChange w:id="11029" w:author="Vilson Lu" w:date="2014-08-22T08:39:00Z">
                    <w:rPr/>
                  </w:rPrChange>
                </w:rPr>
                <w:t xml:space="preserve">    &lt;Prefix name="" IRI="http://www.w3.org/2002/07/owl#"/&gt;</w:t>
              </w:r>
            </w:ins>
          </w:p>
          <w:p w14:paraId="3DA40C2B" w14:textId="77777777" w:rsidR="00F27329" w:rsidRPr="00F27329" w:rsidRDefault="00F27329" w:rsidP="00F27329">
            <w:pPr>
              <w:rPr>
                <w:ins w:id="11030" w:author="Vilson Lu" w:date="2014-08-22T08:39:00Z"/>
                <w:sz w:val="20"/>
                <w:szCs w:val="20"/>
                <w:rPrChange w:id="11031" w:author="Vilson Lu" w:date="2014-08-22T08:39:00Z">
                  <w:rPr>
                    <w:ins w:id="11032" w:author="Vilson Lu" w:date="2014-08-22T08:39:00Z"/>
                  </w:rPr>
                </w:rPrChange>
              </w:rPr>
              <w:pPrChange w:id="11033" w:author="Vilson Lu" w:date="2014-08-22T08:39:00Z">
                <w:pPr/>
              </w:pPrChange>
            </w:pPr>
            <w:ins w:id="11034" w:author="Vilson Lu" w:date="2014-08-22T08:39:00Z">
              <w:r w:rsidRPr="00F27329">
                <w:rPr>
                  <w:sz w:val="20"/>
                  <w:szCs w:val="20"/>
                  <w:rPrChange w:id="11035" w:author="Vilson Lu" w:date="2014-08-22T08:39:00Z">
                    <w:rPr/>
                  </w:rPrChange>
                </w:rPr>
                <w:t xml:space="preserve">    &lt;Prefix name="owl" IRI="http://www.w3.org/2002/07/owl#"/&gt;</w:t>
              </w:r>
            </w:ins>
          </w:p>
          <w:p w14:paraId="5973939A" w14:textId="77777777" w:rsidR="00F27329" w:rsidRPr="00F27329" w:rsidRDefault="00F27329" w:rsidP="00F27329">
            <w:pPr>
              <w:rPr>
                <w:ins w:id="11036" w:author="Vilson Lu" w:date="2014-08-22T08:39:00Z"/>
                <w:sz w:val="20"/>
                <w:szCs w:val="20"/>
                <w:rPrChange w:id="11037" w:author="Vilson Lu" w:date="2014-08-22T08:39:00Z">
                  <w:rPr>
                    <w:ins w:id="11038" w:author="Vilson Lu" w:date="2014-08-22T08:39:00Z"/>
                  </w:rPr>
                </w:rPrChange>
              </w:rPr>
              <w:pPrChange w:id="11039" w:author="Vilson Lu" w:date="2014-08-22T08:39:00Z">
                <w:pPr/>
              </w:pPrChange>
            </w:pPr>
            <w:ins w:id="11040" w:author="Vilson Lu" w:date="2014-08-22T08:39:00Z">
              <w:r w:rsidRPr="00F27329">
                <w:rPr>
                  <w:sz w:val="20"/>
                  <w:szCs w:val="20"/>
                  <w:rPrChange w:id="11041" w:author="Vilson Lu" w:date="2014-08-22T08:39:00Z">
                    <w:rPr/>
                  </w:rPrChange>
                </w:rPr>
                <w:t xml:space="preserve">    &lt;Prefix name="rdf" IRI="http://www.w3.org/1999/02/22-rdf-syntax-ns#"/&gt;</w:t>
              </w:r>
            </w:ins>
          </w:p>
          <w:p w14:paraId="41F26DD0" w14:textId="77777777" w:rsidR="00F27329" w:rsidRPr="00F27329" w:rsidRDefault="00F27329" w:rsidP="00F27329">
            <w:pPr>
              <w:rPr>
                <w:ins w:id="11042" w:author="Vilson Lu" w:date="2014-08-22T08:39:00Z"/>
                <w:sz w:val="20"/>
                <w:szCs w:val="20"/>
                <w:rPrChange w:id="11043" w:author="Vilson Lu" w:date="2014-08-22T08:39:00Z">
                  <w:rPr>
                    <w:ins w:id="11044" w:author="Vilson Lu" w:date="2014-08-22T08:39:00Z"/>
                  </w:rPr>
                </w:rPrChange>
              </w:rPr>
              <w:pPrChange w:id="11045" w:author="Vilson Lu" w:date="2014-08-22T08:39:00Z">
                <w:pPr/>
              </w:pPrChange>
            </w:pPr>
            <w:ins w:id="11046" w:author="Vilson Lu" w:date="2014-08-22T08:39:00Z">
              <w:r w:rsidRPr="00F27329">
                <w:rPr>
                  <w:sz w:val="20"/>
                  <w:szCs w:val="20"/>
                  <w:rPrChange w:id="11047" w:author="Vilson Lu" w:date="2014-08-22T08:39:00Z">
                    <w:rPr/>
                  </w:rPrChange>
                </w:rPr>
                <w:t xml:space="preserve">    &lt;Prefix name="xsd" IRI="http://www.w3.org/2001/XMLSchema#"/&gt;</w:t>
              </w:r>
            </w:ins>
          </w:p>
          <w:p w14:paraId="0C6B8980" w14:textId="77777777" w:rsidR="00F27329" w:rsidRPr="00F27329" w:rsidRDefault="00F27329" w:rsidP="00F27329">
            <w:pPr>
              <w:rPr>
                <w:ins w:id="11048" w:author="Vilson Lu" w:date="2014-08-22T08:39:00Z"/>
                <w:sz w:val="20"/>
                <w:szCs w:val="20"/>
                <w:rPrChange w:id="11049" w:author="Vilson Lu" w:date="2014-08-22T08:39:00Z">
                  <w:rPr>
                    <w:ins w:id="11050" w:author="Vilson Lu" w:date="2014-08-22T08:39:00Z"/>
                  </w:rPr>
                </w:rPrChange>
              </w:rPr>
              <w:pPrChange w:id="11051" w:author="Vilson Lu" w:date="2014-08-22T08:39:00Z">
                <w:pPr/>
              </w:pPrChange>
            </w:pPr>
            <w:ins w:id="11052" w:author="Vilson Lu" w:date="2014-08-22T08:39:00Z">
              <w:r w:rsidRPr="00F27329">
                <w:rPr>
                  <w:sz w:val="20"/>
                  <w:szCs w:val="20"/>
                  <w:rPrChange w:id="11053" w:author="Vilson Lu" w:date="2014-08-22T08:39:00Z">
                    <w:rPr/>
                  </w:rPrChange>
                </w:rPr>
                <w:t xml:space="preserve">    &lt;Prefix name="rdfs" IRI="http://www.w3.org/2000/01/rdf-schema#"/&gt;</w:t>
              </w:r>
            </w:ins>
          </w:p>
          <w:p w14:paraId="1486AB2D" w14:textId="77777777" w:rsidR="00F27329" w:rsidRPr="00F27329" w:rsidRDefault="00F27329" w:rsidP="00F27329">
            <w:pPr>
              <w:rPr>
                <w:ins w:id="11054" w:author="Vilson Lu" w:date="2014-08-22T08:39:00Z"/>
                <w:sz w:val="20"/>
                <w:szCs w:val="20"/>
                <w:rPrChange w:id="11055" w:author="Vilson Lu" w:date="2014-08-22T08:39:00Z">
                  <w:rPr>
                    <w:ins w:id="11056" w:author="Vilson Lu" w:date="2014-08-22T08:39:00Z"/>
                  </w:rPr>
                </w:rPrChange>
              </w:rPr>
              <w:pPrChange w:id="11057" w:author="Vilson Lu" w:date="2014-08-22T08:39:00Z">
                <w:pPr/>
              </w:pPrChange>
            </w:pPr>
            <w:ins w:id="11058" w:author="Vilson Lu" w:date="2014-08-22T08:39:00Z">
              <w:r w:rsidRPr="00F27329">
                <w:rPr>
                  <w:sz w:val="20"/>
                  <w:szCs w:val="20"/>
                  <w:rPrChange w:id="11059" w:author="Vilson Lu" w:date="2014-08-22T08:39:00Z">
                    <w:rPr/>
                  </w:rPrChange>
                </w:rPr>
                <w:t xml:space="preserve">    &lt;Declaration&gt;</w:t>
              </w:r>
            </w:ins>
          </w:p>
          <w:p w14:paraId="0D618F41" w14:textId="77777777" w:rsidR="00F27329" w:rsidRPr="00F27329" w:rsidRDefault="00F27329" w:rsidP="00F27329">
            <w:pPr>
              <w:rPr>
                <w:ins w:id="11060" w:author="Vilson Lu" w:date="2014-08-22T08:39:00Z"/>
                <w:sz w:val="20"/>
                <w:szCs w:val="20"/>
                <w:rPrChange w:id="11061" w:author="Vilson Lu" w:date="2014-08-22T08:39:00Z">
                  <w:rPr>
                    <w:ins w:id="11062" w:author="Vilson Lu" w:date="2014-08-22T08:39:00Z"/>
                  </w:rPr>
                </w:rPrChange>
              </w:rPr>
              <w:pPrChange w:id="11063" w:author="Vilson Lu" w:date="2014-08-22T08:39:00Z">
                <w:pPr/>
              </w:pPrChange>
            </w:pPr>
            <w:ins w:id="11064" w:author="Vilson Lu" w:date="2014-08-22T08:39:00Z">
              <w:r w:rsidRPr="00F27329">
                <w:rPr>
                  <w:sz w:val="20"/>
                  <w:szCs w:val="20"/>
                  <w:rPrChange w:id="11065" w:author="Vilson Lu" w:date="2014-08-22T08:39:00Z">
                    <w:rPr/>
                  </w:rPrChange>
                </w:rPr>
                <w:t xml:space="preserve">        &lt;Class IRI="#Clothes"/&gt;</w:t>
              </w:r>
            </w:ins>
          </w:p>
          <w:p w14:paraId="72C1630A" w14:textId="77777777" w:rsidR="00F27329" w:rsidRPr="00F27329" w:rsidRDefault="00F27329" w:rsidP="00F27329">
            <w:pPr>
              <w:rPr>
                <w:ins w:id="11066" w:author="Vilson Lu" w:date="2014-08-22T08:39:00Z"/>
                <w:sz w:val="20"/>
                <w:szCs w:val="20"/>
                <w:rPrChange w:id="11067" w:author="Vilson Lu" w:date="2014-08-22T08:39:00Z">
                  <w:rPr>
                    <w:ins w:id="11068" w:author="Vilson Lu" w:date="2014-08-22T08:39:00Z"/>
                  </w:rPr>
                </w:rPrChange>
              </w:rPr>
              <w:pPrChange w:id="11069" w:author="Vilson Lu" w:date="2014-08-22T08:39:00Z">
                <w:pPr/>
              </w:pPrChange>
            </w:pPr>
            <w:ins w:id="11070" w:author="Vilson Lu" w:date="2014-08-22T08:39:00Z">
              <w:r w:rsidRPr="00F27329">
                <w:rPr>
                  <w:sz w:val="20"/>
                  <w:szCs w:val="20"/>
                  <w:rPrChange w:id="11071" w:author="Vilson Lu" w:date="2014-08-22T08:39:00Z">
                    <w:rPr/>
                  </w:rPrChange>
                </w:rPr>
                <w:t xml:space="preserve">    &lt;/Declaration&gt;</w:t>
              </w:r>
            </w:ins>
          </w:p>
          <w:p w14:paraId="000159D8" w14:textId="77777777" w:rsidR="00F27329" w:rsidRPr="00F27329" w:rsidRDefault="00F27329" w:rsidP="00F27329">
            <w:pPr>
              <w:rPr>
                <w:ins w:id="11072" w:author="Vilson Lu" w:date="2014-08-22T08:39:00Z"/>
                <w:sz w:val="20"/>
                <w:szCs w:val="20"/>
                <w:rPrChange w:id="11073" w:author="Vilson Lu" w:date="2014-08-22T08:39:00Z">
                  <w:rPr>
                    <w:ins w:id="11074" w:author="Vilson Lu" w:date="2014-08-22T08:39:00Z"/>
                  </w:rPr>
                </w:rPrChange>
              </w:rPr>
              <w:pPrChange w:id="11075" w:author="Vilson Lu" w:date="2014-08-22T08:39:00Z">
                <w:pPr/>
              </w:pPrChange>
            </w:pPr>
            <w:ins w:id="11076" w:author="Vilson Lu" w:date="2014-08-22T08:39:00Z">
              <w:r w:rsidRPr="00F27329">
                <w:rPr>
                  <w:sz w:val="20"/>
                  <w:szCs w:val="20"/>
                  <w:rPrChange w:id="11077" w:author="Vilson Lu" w:date="2014-08-22T08:39:00Z">
                    <w:rPr/>
                  </w:rPrChange>
                </w:rPr>
                <w:t xml:space="preserve">    &lt;Declaration&gt;</w:t>
              </w:r>
            </w:ins>
          </w:p>
          <w:p w14:paraId="4EE05376" w14:textId="77777777" w:rsidR="00F27329" w:rsidRPr="00F27329" w:rsidRDefault="00F27329" w:rsidP="00F27329">
            <w:pPr>
              <w:rPr>
                <w:ins w:id="11078" w:author="Vilson Lu" w:date="2014-08-22T08:39:00Z"/>
                <w:sz w:val="20"/>
                <w:szCs w:val="20"/>
                <w:rPrChange w:id="11079" w:author="Vilson Lu" w:date="2014-08-22T08:39:00Z">
                  <w:rPr>
                    <w:ins w:id="11080" w:author="Vilson Lu" w:date="2014-08-22T08:39:00Z"/>
                  </w:rPr>
                </w:rPrChange>
              </w:rPr>
              <w:pPrChange w:id="11081" w:author="Vilson Lu" w:date="2014-08-22T08:39:00Z">
                <w:pPr/>
              </w:pPrChange>
            </w:pPr>
            <w:ins w:id="11082" w:author="Vilson Lu" w:date="2014-08-22T08:39:00Z">
              <w:r w:rsidRPr="00F27329">
                <w:rPr>
                  <w:sz w:val="20"/>
                  <w:szCs w:val="20"/>
                  <w:rPrChange w:id="11083" w:author="Vilson Lu" w:date="2014-08-22T08:39:00Z">
                    <w:rPr/>
                  </w:rPrChange>
                </w:rPr>
                <w:t xml:space="preserve">        &lt;Class IRI="#Disaster"/&gt;</w:t>
              </w:r>
            </w:ins>
          </w:p>
          <w:p w14:paraId="0EEEC537" w14:textId="77777777" w:rsidR="00F27329" w:rsidRPr="00F27329" w:rsidRDefault="00F27329" w:rsidP="00F27329">
            <w:pPr>
              <w:rPr>
                <w:ins w:id="11084" w:author="Vilson Lu" w:date="2014-08-22T08:39:00Z"/>
                <w:sz w:val="20"/>
                <w:szCs w:val="20"/>
                <w:rPrChange w:id="11085" w:author="Vilson Lu" w:date="2014-08-22T08:39:00Z">
                  <w:rPr>
                    <w:ins w:id="11086" w:author="Vilson Lu" w:date="2014-08-22T08:39:00Z"/>
                  </w:rPr>
                </w:rPrChange>
              </w:rPr>
              <w:pPrChange w:id="11087" w:author="Vilson Lu" w:date="2014-08-22T08:39:00Z">
                <w:pPr/>
              </w:pPrChange>
            </w:pPr>
            <w:ins w:id="11088" w:author="Vilson Lu" w:date="2014-08-22T08:39:00Z">
              <w:r w:rsidRPr="00F27329">
                <w:rPr>
                  <w:sz w:val="20"/>
                  <w:szCs w:val="20"/>
                  <w:rPrChange w:id="11089" w:author="Vilson Lu" w:date="2014-08-22T08:39:00Z">
                    <w:rPr/>
                  </w:rPrChange>
                </w:rPr>
                <w:t xml:space="preserve">    &lt;/Declaration&gt;</w:t>
              </w:r>
            </w:ins>
          </w:p>
          <w:p w14:paraId="79108D2B" w14:textId="77777777" w:rsidR="00F27329" w:rsidRPr="00F27329" w:rsidRDefault="00F27329" w:rsidP="00F27329">
            <w:pPr>
              <w:rPr>
                <w:ins w:id="11090" w:author="Vilson Lu" w:date="2014-08-22T08:39:00Z"/>
                <w:sz w:val="20"/>
                <w:szCs w:val="20"/>
                <w:rPrChange w:id="11091" w:author="Vilson Lu" w:date="2014-08-22T08:39:00Z">
                  <w:rPr>
                    <w:ins w:id="11092" w:author="Vilson Lu" w:date="2014-08-22T08:39:00Z"/>
                  </w:rPr>
                </w:rPrChange>
              </w:rPr>
              <w:pPrChange w:id="11093" w:author="Vilson Lu" w:date="2014-08-22T08:39:00Z">
                <w:pPr/>
              </w:pPrChange>
            </w:pPr>
            <w:ins w:id="11094" w:author="Vilson Lu" w:date="2014-08-22T08:39:00Z">
              <w:r w:rsidRPr="00F27329">
                <w:rPr>
                  <w:sz w:val="20"/>
                  <w:szCs w:val="20"/>
                  <w:rPrChange w:id="11095" w:author="Vilson Lu" w:date="2014-08-22T08:39:00Z">
                    <w:rPr/>
                  </w:rPrChange>
                </w:rPr>
                <w:t xml:space="preserve">    &lt;Declaration&gt;</w:t>
              </w:r>
            </w:ins>
          </w:p>
          <w:p w14:paraId="0B04A1B0" w14:textId="77777777" w:rsidR="00F27329" w:rsidRPr="00F27329" w:rsidRDefault="00F27329" w:rsidP="00F27329">
            <w:pPr>
              <w:rPr>
                <w:ins w:id="11096" w:author="Vilson Lu" w:date="2014-08-22T08:39:00Z"/>
                <w:sz w:val="20"/>
                <w:szCs w:val="20"/>
                <w:rPrChange w:id="11097" w:author="Vilson Lu" w:date="2014-08-22T08:39:00Z">
                  <w:rPr>
                    <w:ins w:id="11098" w:author="Vilson Lu" w:date="2014-08-22T08:39:00Z"/>
                  </w:rPr>
                </w:rPrChange>
              </w:rPr>
              <w:pPrChange w:id="11099" w:author="Vilson Lu" w:date="2014-08-22T08:39:00Z">
                <w:pPr/>
              </w:pPrChange>
            </w:pPr>
            <w:ins w:id="11100" w:author="Vilson Lu" w:date="2014-08-22T08:39:00Z">
              <w:r w:rsidRPr="00F27329">
                <w:rPr>
                  <w:sz w:val="20"/>
                  <w:szCs w:val="20"/>
                  <w:rPrChange w:id="11101" w:author="Vilson Lu" w:date="2014-08-22T08:39:00Z">
                    <w:rPr/>
                  </w:rPrChange>
                </w:rPr>
                <w:t xml:space="preserve">        &lt;Class IRI="#Electricity"/&gt;</w:t>
              </w:r>
            </w:ins>
          </w:p>
          <w:p w14:paraId="4BBB822D" w14:textId="77777777" w:rsidR="00F27329" w:rsidRPr="00F27329" w:rsidRDefault="00F27329" w:rsidP="00F27329">
            <w:pPr>
              <w:rPr>
                <w:ins w:id="11102" w:author="Vilson Lu" w:date="2014-08-22T08:39:00Z"/>
                <w:sz w:val="20"/>
                <w:szCs w:val="20"/>
                <w:rPrChange w:id="11103" w:author="Vilson Lu" w:date="2014-08-22T08:39:00Z">
                  <w:rPr>
                    <w:ins w:id="11104" w:author="Vilson Lu" w:date="2014-08-22T08:39:00Z"/>
                  </w:rPr>
                </w:rPrChange>
              </w:rPr>
              <w:pPrChange w:id="11105" w:author="Vilson Lu" w:date="2014-08-22T08:39:00Z">
                <w:pPr/>
              </w:pPrChange>
            </w:pPr>
            <w:ins w:id="11106" w:author="Vilson Lu" w:date="2014-08-22T08:39:00Z">
              <w:r w:rsidRPr="00F27329">
                <w:rPr>
                  <w:sz w:val="20"/>
                  <w:szCs w:val="20"/>
                  <w:rPrChange w:id="11107" w:author="Vilson Lu" w:date="2014-08-22T08:39:00Z">
                    <w:rPr/>
                  </w:rPrChange>
                </w:rPr>
                <w:t xml:space="preserve">    &lt;/Declaration&gt;</w:t>
              </w:r>
            </w:ins>
          </w:p>
          <w:p w14:paraId="737DDCC0" w14:textId="77777777" w:rsidR="00F27329" w:rsidRPr="00F27329" w:rsidRDefault="00F27329" w:rsidP="00F27329">
            <w:pPr>
              <w:rPr>
                <w:ins w:id="11108" w:author="Vilson Lu" w:date="2014-08-22T08:39:00Z"/>
                <w:sz w:val="20"/>
                <w:szCs w:val="20"/>
                <w:rPrChange w:id="11109" w:author="Vilson Lu" w:date="2014-08-22T08:39:00Z">
                  <w:rPr>
                    <w:ins w:id="11110" w:author="Vilson Lu" w:date="2014-08-22T08:39:00Z"/>
                  </w:rPr>
                </w:rPrChange>
              </w:rPr>
              <w:pPrChange w:id="11111" w:author="Vilson Lu" w:date="2014-08-22T08:39:00Z">
                <w:pPr/>
              </w:pPrChange>
            </w:pPr>
            <w:ins w:id="11112" w:author="Vilson Lu" w:date="2014-08-22T08:39:00Z">
              <w:r w:rsidRPr="00F27329">
                <w:rPr>
                  <w:sz w:val="20"/>
                  <w:szCs w:val="20"/>
                  <w:rPrChange w:id="11113" w:author="Vilson Lu" w:date="2014-08-22T08:39:00Z">
                    <w:rPr/>
                  </w:rPrChange>
                </w:rPr>
                <w:t xml:space="preserve">    &lt;Declaration&gt;</w:t>
              </w:r>
            </w:ins>
          </w:p>
          <w:p w14:paraId="3E8A9AE0" w14:textId="77777777" w:rsidR="00F27329" w:rsidRPr="00F27329" w:rsidRDefault="00F27329" w:rsidP="00F27329">
            <w:pPr>
              <w:rPr>
                <w:ins w:id="11114" w:author="Vilson Lu" w:date="2014-08-22T08:39:00Z"/>
                <w:sz w:val="20"/>
                <w:szCs w:val="20"/>
                <w:rPrChange w:id="11115" w:author="Vilson Lu" w:date="2014-08-22T08:39:00Z">
                  <w:rPr>
                    <w:ins w:id="11116" w:author="Vilson Lu" w:date="2014-08-22T08:39:00Z"/>
                  </w:rPr>
                </w:rPrChange>
              </w:rPr>
              <w:pPrChange w:id="11117" w:author="Vilson Lu" w:date="2014-08-22T08:39:00Z">
                <w:pPr/>
              </w:pPrChange>
            </w:pPr>
            <w:ins w:id="11118" w:author="Vilson Lu" w:date="2014-08-22T08:39:00Z">
              <w:r w:rsidRPr="00F27329">
                <w:rPr>
                  <w:sz w:val="20"/>
                  <w:szCs w:val="20"/>
                  <w:rPrChange w:id="11119" w:author="Vilson Lu" w:date="2014-08-22T08:39:00Z">
                    <w:rPr/>
                  </w:rPrChange>
                </w:rPr>
                <w:t xml:space="preserve">        &lt;Class IRI="#Food"/&gt;</w:t>
              </w:r>
            </w:ins>
          </w:p>
          <w:p w14:paraId="66645738" w14:textId="77777777" w:rsidR="00F27329" w:rsidRPr="00F27329" w:rsidRDefault="00F27329" w:rsidP="00F27329">
            <w:pPr>
              <w:rPr>
                <w:ins w:id="11120" w:author="Vilson Lu" w:date="2014-08-22T08:39:00Z"/>
                <w:sz w:val="20"/>
                <w:szCs w:val="20"/>
                <w:rPrChange w:id="11121" w:author="Vilson Lu" w:date="2014-08-22T08:39:00Z">
                  <w:rPr>
                    <w:ins w:id="11122" w:author="Vilson Lu" w:date="2014-08-22T08:39:00Z"/>
                  </w:rPr>
                </w:rPrChange>
              </w:rPr>
              <w:pPrChange w:id="11123" w:author="Vilson Lu" w:date="2014-08-22T08:39:00Z">
                <w:pPr/>
              </w:pPrChange>
            </w:pPr>
            <w:ins w:id="11124" w:author="Vilson Lu" w:date="2014-08-22T08:39:00Z">
              <w:r w:rsidRPr="00F27329">
                <w:rPr>
                  <w:sz w:val="20"/>
                  <w:szCs w:val="20"/>
                  <w:rPrChange w:id="11125" w:author="Vilson Lu" w:date="2014-08-22T08:39:00Z">
                    <w:rPr/>
                  </w:rPrChange>
                </w:rPr>
                <w:t xml:space="preserve">    &lt;/Declaration&gt;</w:t>
              </w:r>
            </w:ins>
          </w:p>
          <w:p w14:paraId="3272E300" w14:textId="77777777" w:rsidR="00F27329" w:rsidRPr="00F27329" w:rsidRDefault="00F27329" w:rsidP="00F27329">
            <w:pPr>
              <w:rPr>
                <w:ins w:id="11126" w:author="Vilson Lu" w:date="2014-08-22T08:39:00Z"/>
                <w:sz w:val="20"/>
                <w:szCs w:val="20"/>
                <w:rPrChange w:id="11127" w:author="Vilson Lu" w:date="2014-08-22T08:39:00Z">
                  <w:rPr>
                    <w:ins w:id="11128" w:author="Vilson Lu" w:date="2014-08-22T08:39:00Z"/>
                  </w:rPr>
                </w:rPrChange>
              </w:rPr>
              <w:pPrChange w:id="11129" w:author="Vilson Lu" w:date="2014-08-22T08:39:00Z">
                <w:pPr/>
              </w:pPrChange>
            </w:pPr>
            <w:ins w:id="11130" w:author="Vilson Lu" w:date="2014-08-22T08:39:00Z">
              <w:r w:rsidRPr="00F27329">
                <w:rPr>
                  <w:sz w:val="20"/>
                  <w:szCs w:val="20"/>
                  <w:rPrChange w:id="11131" w:author="Vilson Lu" w:date="2014-08-22T08:39:00Z">
                    <w:rPr/>
                  </w:rPrChange>
                </w:rPr>
                <w:t xml:space="preserve">    &lt;Declaration&gt;</w:t>
              </w:r>
            </w:ins>
          </w:p>
          <w:p w14:paraId="7C7B40CD" w14:textId="77777777" w:rsidR="00F27329" w:rsidRPr="00F27329" w:rsidRDefault="00F27329" w:rsidP="00F27329">
            <w:pPr>
              <w:rPr>
                <w:ins w:id="11132" w:author="Vilson Lu" w:date="2014-08-22T08:39:00Z"/>
                <w:sz w:val="20"/>
                <w:szCs w:val="20"/>
                <w:rPrChange w:id="11133" w:author="Vilson Lu" w:date="2014-08-22T08:39:00Z">
                  <w:rPr>
                    <w:ins w:id="11134" w:author="Vilson Lu" w:date="2014-08-22T08:39:00Z"/>
                  </w:rPr>
                </w:rPrChange>
              </w:rPr>
              <w:pPrChange w:id="11135" w:author="Vilson Lu" w:date="2014-08-22T08:39:00Z">
                <w:pPr/>
              </w:pPrChange>
            </w:pPr>
            <w:ins w:id="11136" w:author="Vilson Lu" w:date="2014-08-22T08:39:00Z">
              <w:r w:rsidRPr="00F27329">
                <w:rPr>
                  <w:sz w:val="20"/>
                  <w:szCs w:val="20"/>
                  <w:rPrChange w:id="11137" w:author="Vilson Lu" w:date="2014-08-22T08:39:00Z">
                    <w:rPr/>
                  </w:rPrChange>
                </w:rPr>
                <w:t xml:space="preserve">        &lt;Class IRI="#Location"/&gt;</w:t>
              </w:r>
            </w:ins>
          </w:p>
          <w:p w14:paraId="1F71F575" w14:textId="77777777" w:rsidR="00F27329" w:rsidRPr="00F27329" w:rsidRDefault="00F27329" w:rsidP="00F27329">
            <w:pPr>
              <w:rPr>
                <w:ins w:id="11138" w:author="Vilson Lu" w:date="2014-08-22T08:39:00Z"/>
                <w:sz w:val="20"/>
                <w:szCs w:val="20"/>
                <w:rPrChange w:id="11139" w:author="Vilson Lu" w:date="2014-08-22T08:39:00Z">
                  <w:rPr>
                    <w:ins w:id="11140" w:author="Vilson Lu" w:date="2014-08-22T08:39:00Z"/>
                  </w:rPr>
                </w:rPrChange>
              </w:rPr>
              <w:pPrChange w:id="11141" w:author="Vilson Lu" w:date="2014-08-22T08:39:00Z">
                <w:pPr/>
              </w:pPrChange>
            </w:pPr>
            <w:ins w:id="11142" w:author="Vilson Lu" w:date="2014-08-22T08:39:00Z">
              <w:r w:rsidRPr="00F27329">
                <w:rPr>
                  <w:sz w:val="20"/>
                  <w:szCs w:val="20"/>
                  <w:rPrChange w:id="11143" w:author="Vilson Lu" w:date="2014-08-22T08:39:00Z">
                    <w:rPr/>
                  </w:rPrChange>
                </w:rPr>
                <w:t xml:space="preserve">    &lt;/Declaration&gt;</w:t>
              </w:r>
            </w:ins>
          </w:p>
          <w:p w14:paraId="71E23C14" w14:textId="77777777" w:rsidR="00F27329" w:rsidRPr="00F27329" w:rsidRDefault="00F27329" w:rsidP="00F27329">
            <w:pPr>
              <w:rPr>
                <w:ins w:id="11144" w:author="Vilson Lu" w:date="2014-08-22T08:39:00Z"/>
                <w:sz w:val="20"/>
                <w:szCs w:val="20"/>
                <w:rPrChange w:id="11145" w:author="Vilson Lu" w:date="2014-08-22T08:39:00Z">
                  <w:rPr>
                    <w:ins w:id="11146" w:author="Vilson Lu" w:date="2014-08-22T08:39:00Z"/>
                  </w:rPr>
                </w:rPrChange>
              </w:rPr>
              <w:pPrChange w:id="11147" w:author="Vilson Lu" w:date="2014-08-22T08:39:00Z">
                <w:pPr/>
              </w:pPrChange>
            </w:pPr>
            <w:ins w:id="11148" w:author="Vilson Lu" w:date="2014-08-22T08:39:00Z">
              <w:r w:rsidRPr="00F27329">
                <w:rPr>
                  <w:sz w:val="20"/>
                  <w:szCs w:val="20"/>
                  <w:rPrChange w:id="11149" w:author="Vilson Lu" w:date="2014-08-22T08:39:00Z">
                    <w:rPr/>
                  </w:rPrChange>
                </w:rPr>
                <w:t xml:space="preserve">    &lt;Declaration&gt;</w:t>
              </w:r>
            </w:ins>
          </w:p>
          <w:p w14:paraId="0F27BC69" w14:textId="77777777" w:rsidR="00F27329" w:rsidRPr="00F27329" w:rsidRDefault="00F27329" w:rsidP="00F27329">
            <w:pPr>
              <w:rPr>
                <w:ins w:id="11150" w:author="Vilson Lu" w:date="2014-08-22T08:39:00Z"/>
                <w:sz w:val="20"/>
                <w:szCs w:val="20"/>
                <w:rPrChange w:id="11151" w:author="Vilson Lu" w:date="2014-08-22T08:39:00Z">
                  <w:rPr>
                    <w:ins w:id="11152" w:author="Vilson Lu" w:date="2014-08-22T08:39:00Z"/>
                  </w:rPr>
                </w:rPrChange>
              </w:rPr>
              <w:pPrChange w:id="11153" w:author="Vilson Lu" w:date="2014-08-22T08:39:00Z">
                <w:pPr/>
              </w:pPrChange>
            </w:pPr>
            <w:ins w:id="11154" w:author="Vilson Lu" w:date="2014-08-22T08:39:00Z">
              <w:r w:rsidRPr="00F27329">
                <w:rPr>
                  <w:sz w:val="20"/>
                  <w:szCs w:val="20"/>
                  <w:rPrChange w:id="11155" w:author="Vilson Lu" w:date="2014-08-22T08:39:00Z">
                    <w:rPr/>
                  </w:rPrChange>
                </w:rPr>
                <w:t xml:space="preserve">        &lt;Class IRI="#Money"/&gt;</w:t>
              </w:r>
            </w:ins>
          </w:p>
          <w:p w14:paraId="0273C66A" w14:textId="77777777" w:rsidR="00F27329" w:rsidRPr="00F27329" w:rsidRDefault="00F27329" w:rsidP="00F27329">
            <w:pPr>
              <w:rPr>
                <w:ins w:id="11156" w:author="Vilson Lu" w:date="2014-08-22T08:39:00Z"/>
                <w:sz w:val="20"/>
                <w:szCs w:val="20"/>
                <w:rPrChange w:id="11157" w:author="Vilson Lu" w:date="2014-08-22T08:39:00Z">
                  <w:rPr>
                    <w:ins w:id="11158" w:author="Vilson Lu" w:date="2014-08-22T08:39:00Z"/>
                  </w:rPr>
                </w:rPrChange>
              </w:rPr>
              <w:pPrChange w:id="11159" w:author="Vilson Lu" w:date="2014-08-22T08:39:00Z">
                <w:pPr/>
              </w:pPrChange>
            </w:pPr>
            <w:ins w:id="11160" w:author="Vilson Lu" w:date="2014-08-22T08:39:00Z">
              <w:r w:rsidRPr="00F27329">
                <w:rPr>
                  <w:sz w:val="20"/>
                  <w:szCs w:val="20"/>
                  <w:rPrChange w:id="11161" w:author="Vilson Lu" w:date="2014-08-22T08:39:00Z">
                    <w:rPr/>
                  </w:rPrChange>
                </w:rPr>
                <w:t xml:space="preserve">    &lt;/Declaration&gt;</w:t>
              </w:r>
            </w:ins>
          </w:p>
          <w:p w14:paraId="2E8F81D0" w14:textId="77777777" w:rsidR="00F27329" w:rsidRPr="00F27329" w:rsidRDefault="00F27329" w:rsidP="00F27329">
            <w:pPr>
              <w:rPr>
                <w:ins w:id="11162" w:author="Vilson Lu" w:date="2014-08-22T08:39:00Z"/>
                <w:sz w:val="20"/>
                <w:szCs w:val="20"/>
                <w:rPrChange w:id="11163" w:author="Vilson Lu" w:date="2014-08-22T08:39:00Z">
                  <w:rPr>
                    <w:ins w:id="11164" w:author="Vilson Lu" w:date="2014-08-22T08:39:00Z"/>
                  </w:rPr>
                </w:rPrChange>
              </w:rPr>
              <w:pPrChange w:id="11165" w:author="Vilson Lu" w:date="2014-08-22T08:39:00Z">
                <w:pPr/>
              </w:pPrChange>
            </w:pPr>
            <w:ins w:id="11166" w:author="Vilson Lu" w:date="2014-08-22T08:39:00Z">
              <w:r w:rsidRPr="00F27329">
                <w:rPr>
                  <w:sz w:val="20"/>
                  <w:szCs w:val="20"/>
                  <w:rPrChange w:id="11167" w:author="Vilson Lu" w:date="2014-08-22T08:39:00Z">
                    <w:rPr/>
                  </w:rPrChange>
                </w:rPr>
                <w:t xml:space="preserve">    &lt;Declaration&gt;</w:t>
              </w:r>
            </w:ins>
          </w:p>
          <w:p w14:paraId="5273CFF9" w14:textId="77777777" w:rsidR="00F27329" w:rsidRPr="00F27329" w:rsidRDefault="00F27329" w:rsidP="00F27329">
            <w:pPr>
              <w:rPr>
                <w:ins w:id="11168" w:author="Vilson Lu" w:date="2014-08-22T08:39:00Z"/>
                <w:sz w:val="20"/>
                <w:szCs w:val="20"/>
                <w:rPrChange w:id="11169" w:author="Vilson Lu" w:date="2014-08-22T08:39:00Z">
                  <w:rPr>
                    <w:ins w:id="11170" w:author="Vilson Lu" w:date="2014-08-22T08:39:00Z"/>
                  </w:rPr>
                </w:rPrChange>
              </w:rPr>
              <w:pPrChange w:id="11171" w:author="Vilson Lu" w:date="2014-08-22T08:39:00Z">
                <w:pPr/>
              </w:pPrChange>
            </w:pPr>
            <w:ins w:id="11172" w:author="Vilson Lu" w:date="2014-08-22T08:39:00Z">
              <w:r w:rsidRPr="00F27329">
                <w:rPr>
                  <w:sz w:val="20"/>
                  <w:szCs w:val="20"/>
                  <w:rPrChange w:id="11173" w:author="Vilson Lu" w:date="2014-08-22T08:39:00Z">
                    <w:rPr/>
                  </w:rPrChange>
                </w:rPr>
                <w:t xml:space="preserve">        &lt;Class IRI="#Rescue"/&gt;</w:t>
              </w:r>
            </w:ins>
          </w:p>
          <w:p w14:paraId="3FFE51E8" w14:textId="77777777" w:rsidR="00F27329" w:rsidRPr="00F27329" w:rsidRDefault="00F27329" w:rsidP="00F27329">
            <w:pPr>
              <w:rPr>
                <w:ins w:id="11174" w:author="Vilson Lu" w:date="2014-08-22T08:39:00Z"/>
                <w:sz w:val="20"/>
                <w:szCs w:val="20"/>
                <w:rPrChange w:id="11175" w:author="Vilson Lu" w:date="2014-08-22T08:39:00Z">
                  <w:rPr>
                    <w:ins w:id="11176" w:author="Vilson Lu" w:date="2014-08-22T08:39:00Z"/>
                  </w:rPr>
                </w:rPrChange>
              </w:rPr>
              <w:pPrChange w:id="11177" w:author="Vilson Lu" w:date="2014-08-22T08:39:00Z">
                <w:pPr/>
              </w:pPrChange>
            </w:pPr>
            <w:ins w:id="11178" w:author="Vilson Lu" w:date="2014-08-22T08:39:00Z">
              <w:r w:rsidRPr="00F27329">
                <w:rPr>
                  <w:sz w:val="20"/>
                  <w:szCs w:val="20"/>
                  <w:rPrChange w:id="11179" w:author="Vilson Lu" w:date="2014-08-22T08:39:00Z">
                    <w:rPr/>
                  </w:rPrChange>
                </w:rPr>
                <w:t xml:space="preserve">    &lt;/Declaration&gt;</w:t>
              </w:r>
            </w:ins>
          </w:p>
          <w:p w14:paraId="1A9911F1" w14:textId="77777777" w:rsidR="00F27329" w:rsidRPr="00F27329" w:rsidRDefault="00F27329" w:rsidP="00F27329">
            <w:pPr>
              <w:rPr>
                <w:ins w:id="11180" w:author="Vilson Lu" w:date="2014-08-22T08:39:00Z"/>
                <w:sz w:val="20"/>
                <w:szCs w:val="20"/>
                <w:rPrChange w:id="11181" w:author="Vilson Lu" w:date="2014-08-22T08:39:00Z">
                  <w:rPr>
                    <w:ins w:id="11182" w:author="Vilson Lu" w:date="2014-08-22T08:39:00Z"/>
                  </w:rPr>
                </w:rPrChange>
              </w:rPr>
              <w:pPrChange w:id="11183" w:author="Vilson Lu" w:date="2014-08-22T08:39:00Z">
                <w:pPr/>
              </w:pPrChange>
            </w:pPr>
            <w:ins w:id="11184" w:author="Vilson Lu" w:date="2014-08-22T08:39:00Z">
              <w:r w:rsidRPr="00F27329">
                <w:rPr>
                  <w:sz w:val="20"/>
                  <w:szCs w:val="20"/>
                  <w:rPrChange w:id="11185" w:author="Vilson Lu" w:date="2014-08-22T08:39:00Z">
                    <w:rPr/>
                  </w:rPrChange>
                </w:rPr>
                <w:t xml:space="preserve">    &lt;Declaration&gt;</w:t>
              </w:r>
            </w:ins>
          </w:p>
          <w:p w14:paraId="7D520A29" w14:textId="77777777" w:rsidR="00F27329" w:rsidRPr="00F27329" w:rsidRDefault="00F27329" w:rsidP="00F27329">
            <w:pPr>
              <w:rPr>
                <w:ins w:id="11186" w:author="Vilson Lu" w:date="2014-08-22T08:39:00Z"/>
                <w:sz w:val="20"/>
                <w:szCs w:val="20"/>
                <w:rPrChange w:id="11187" w:author="Vilson Lu" w:date="2014-08-22T08:39:00Z">
                  <w:rPr>
                    <w:ins w:id="11188" w:author="Vilson Lu" w:date="2014-08-22T08:39:00Z"/>
                  </w:rPr>
                </w:rPrChange>
              </w:rPr>
              <w:pPrChange w:id="11189" w:author="Vilson Lu" w:date="2014-08-22T08:39:00Z">
                <w:pPr/>
              </w:pPrChange>
            </w:pPr>
            <w:ins w:id="11190" w:author="Vilson Lu" w:date="2014-08-22T08:39:00Z">
              <w:r w:rsidRPr="00F27329">
                <w:rPr>
                  <w:sz w:val="20"/>
                  <w:szCs w:val="20"/>
                  <w:rPrChange w:id="11191" w:author="Vilson Lu" w:date="2014-08-22T08:39:00Z">
                    <w:rPr/>
                  </w:rPrChange>
                </w:rPr>
                <w:t xml:space="preserve">        &lt;Class IRI="#Shelter"/&gt;</w:t>
              </w:r>
            </w:ins>
          </w:p>
          <w:p w14:paraId="4F5CCF43" w14:textId="77777777" w:rsidR="00F27329" w:rsidRPr="00F27329" w:rsidRDefault="00F27329" w:rsidP="00F27329">
            <w:pPr>
              <w:rPr>
                <w:ins w:id="11192" w:author="Vilson Lu" w:date="2014-08-22T08:39:00Z"/>
                <w:sz w:val="20"/>
                <w:szCs w:val="20"/>
                <w:rPrChange w:id="11193" w:author="Vilson Lu" w:date="2014-08-22T08:39:00Z">
                  <w:rPr>
                    <w:ins w:id="11194" w:author="Vilson Lu" w:date="2014-08-22T08:39:00Z"/>
                  </w:rPr>
                </w:rPrChange>
              </w:rPr>
              <w:pPrChange w:id="11195" w:author="Vilson Lu" w:date="2014-08-22T08:39:00Z">
                <w:pPr/>
              </w:pPrChange>
            </w:pPr>
            <w:ins w:id="11196" w:author="Vilson Lu" w:date="2014-08-22T08:39:00Z">
              <w:r w:rsidRPr="00F27329">
                <w:rPr>
                  <w:sz w:val="20"/>
                  <w:szCs w:val="20"/>
                  <w:rPrChange w:id="11197" w:author="Vilson Lu" w:date="2014-08-22T08:39:00Z">
                    <w:rPr/>
                  </w:rPrChange>
                </w:rPr>
                <w:t xml:space="preserve">    &lt;/Declaration&gt;</w:t>
              </w:r>
            </w:ins>
          </w:p>
          <w:p w14:paraId="36882DA9" w14:textId="77777777" w:rsidR="00F27329" w:rsidRPr="00F27329" w:rsidRDefault="00F27329" w:rsidP="00F27329">
            <w:pPr>
              <w:rPr>
                <w:ins w:id="11198" w:author="Vilson Lu" w:date="2014-08-22T08:39:00Z"/>
                <w:sz w:val="20"/>
                <w:szCs w:val="20"/>
                <w:rPrChange w:id="11199" w:author="Vilson Lu" w:date="2014-08-22T08:39:00Z">
                  <w:rPr>
                    <w:ins w:id="11200" w:author="Vilson Lu" w:date="2014-08-22T08:39:00Z"/>
                  </w:rPr>
                </w:rPrChange>
              </w:rPr>
              <w:pPrChange w:id="11201" w:author="Vilson Lu" w:date="2014-08-22T08:39:00Z">
                <w:pPr/>
              </w:pPrChange>
            </w:pPr>
            <w:ins w:id="11202" w:author="Vilson Lu" w:date="2014-08-22T08:39:00Z">
              <w:r w:rsidRPr="00F27329">
                <w:rPr>
                  <w:sz w:val="20"/>
                  <w:szCs w:val="20"/>
                  <w:rPrChange w:id="11203" w:author="Vilson Lu" w:date="2014-08-22T08:39:00Z">
                    <w:rPr/>
                  </w:rPrChange>
                </w:rPr>
                <w:t xml:space="preserve">    &lt;Declaration&gt;</w:t>
              </w:r>
            </w:ins>
          </w:p>
          <w:p w14:paraId="214C6A96" w14:textId="77777777" w:rsidR="00F27329" w:rsidRPr="00F27329" w:rsidRDefault="00F27329" w:rsidP="00F27329">
            <w:pPr>
              <w:rPr>
                <w:ins w:id="11204" w:author="Vilson Lu" w:date="2014-08-22T08:39:00Z"/>
                <w:sz w:val="20"/>
                <w:szCs w:val="20"/>
                <w:rPrChange w:id="11205" w:author="Vilson Lu" w:date="2014-08-22T08:39:00Z">
                  <w:rPr>
                    <w:ins w:id="11206" w:author="Vilson Lu" w:date="2014-08-22T08:39:00Z"/>
                  </w:rPr>
                </w:rPrChange>
              </w:rPr>
              <w:pPrChange w:id="11207" w:author="Vilson Lu" w:date="2014-08-22T08:39:00Z">
                <w:pPr/>
              </w:pPrChange>
            </w:pPr>
            <w:ins w:id="11208" w:author="Vilson Lu" w:date="2014-08-22T08:39:00Z">
              <w:r w:rsidRPr="00F27329">
                <w:rPr>
                  <w:sz w:val="20"/>
                  <w:szCs w:val="20"/>
                  <w:rPrChange w:id="11209" w:author="Vilson Lu" w:date="2014-08-22T08:39:00Z">
                    <w:rPr/>
                  </w:rPrChange>
                </w:rPr>
                <w:t xml:space="preserve">        &lt;Class IRI="#Time"/&gt;</w:t>
              </w:r>
            </w:ins>
          </w:p>
          <w:p w14:paraId="0BA1CD32" w14:textId="77777777" w:rsidR="00F27329" w:rsidRPr="00F27329" w:rsidRDefault="00F27329" w:rsidP="00F27329">
            <w:pPr>
              <w:rPr>
                <w:ins w:id="11210" w:author="Vilson Lu" w:date="2014-08-22T08:39:00Z"/>
                <w:sz w:val="20"/>
                <w:szCs w:val="20"/>
                <w:rPrChange w:id="11211" w:author="Vilson Lu" w:date="2014-08-22T08:39:00Z">
                  <w:rPr>
                    <w:ins w:id="11212" w:author="Vilson Lu" w:date="2014-08-22T08:39:00Z"/>
                  </w:rPr>
                </w:rPrChange>
              </w:rPr>
              <w:pPrChange w:id="11213" w:author="Vilson Lu" w:date="2014-08-22T08:39:00Z">
                <w:pPr/>
              </w:pPrChange>
            </w:pPr>
            <w:ins w:id="11214" w:author="Vilson Lu" w:date="2014-08-22T08:39:00Z">
              <w:r w:rsidRPr="00F27329">
                <w:rPr>
                  <w:sz w:val="20"/>
                  <w:szCs w:val="20"/>
                  <w:rPrChange w:id="11215" w:author="Vilson Lu" w:date="2014-08-22T08:39:00Z">
                    <w:rPr/>
                  </w:rPrChange>
                </w:rPr>
                <w:t xml:space="preserve">    &lt;/Declaration&gt;</w:t>
              </w:r>
            </w:ins>
          </w:p>
          <w:p w14:paraId="59499C54" w14:textId="77777777" w:rsidR="00F27329" w:rsidRPr="00F27329" w:rsidRDefault="00F27329" w:rsidP="00F27329">
            <w:pPr>
              <w:rPr>
                <w:ins w:id="11216" w:author="Vilson Lu" w:date="2014-08-22T08:39:00Z"/>
                <w:sz w:val="20"/>
                <w:szCs w:val="20"/>
                <w:rPrChange w:id="11217" w:author="Vilson Lu" w:date="2014-08-22T08:39:00Z">
                  <w:rPr>
                    <w:ins w:id="11218" w:author="Vilson Lu" w:date="2014-08-22T08:39:00Z"/>
                  </w:rPr>
                </w:rPrChange>
              </w:rPr>
              <w:pPrChange w:id="11219" w:author="Vilson Lu" w:date="2014-08-22T08:39:00Z">
                <w:pPr/>
              </w:pPrChange>
            </w:pPr>
            <w:ins w:id="11220" w:author="Vilson Lu" w:date="2014-08-22T08:39:00Z">
              <w:r w:rsidRPr="00F27329">
                <w:rPr>
                  <w:sz w:val="20"/>
                  <w:szCs w:val="20"/>
                  <w:rPrChange w:id="11221" w:author="Vilson Lu" w:date="2014-08-22T08:39:00Z">
                    <w:rPr/>
                  </w:rPrChange>
                </w:rPr>
                <w:t xml:space="preserve">    &lt;Declaration&gt;</w:t>
              </w:r>
            </w:ins>
          </w:p>
          <w:p w14:paraId="77FF1FF3" w14:textId="77777777" w:rsidR="00F27329" w:rsidRPr="00F27329" w:rsidRDefault="00F27329" w:rsidP="00F27329">
            <w:pPr>
              <w:rPr>
                <w:ins w:id="11222" w:author="Vilson Lu" w:date="2014-08-22T08:39:00Z"/>
                <w:sz w:val="20"/>
                <w:szCs w:val="20"/>
                <w:rPrChange w:id="11223" w:author="Vilson Lu" w:date="2014-08-22T08:39:00Z">
                  <w:rPr>
                    <w:ins w:id="11224" w:author="Vilson Lu" w:date="2014-08-22T08:39:00Z"/>
                  </w:rPr>
                </w:rPrChange>
              </w:rPr>
              <w:pPrChange w:id="11225" w:author="Vilson Lu" w:date="2014-08-22T08:39:00Z">
                <w:pPr/>
              </w:pPrChange>
            </w:pPr>
            <w:ins w:id="11226" w:author="Vilson Lu" w:date="2014-08-22T08:39:00Z">
              <w:r w:rsidRPr="00F27329">
                <w:rPr>
                  <w:sz w:val="20"/>
                  <w:szCs w:val="20"/>
                  <w:rPrChange w:id="11227" w:author="Vilson Lu" w:date="2014-08-22T08:39:00Z">
                    <w:rPr/>
                  </w:rPrChange>
                </w:rPr>
                <w:t xml:space="preserve">        &lt;Class IRI="#Victim"/&gt;</w:t>
              </w:r>
            </w:ins>
          </w:p>
          <w:p w14:paraId="11799A87" w14:textId="77777777" w:rsidR="00F27329" w:rsidRPr="00F27329" w:rsidRDefault="00F27329" w:rsidP="00F27329">
            <w:pPr>
              <w:rPr>
                <w:ins w:id="11228" w:author="Vilson Lu" w:date="2014-08-22T08:39:00Z"/>
                <w:sz w:val="20"/>
                <w:szCs w:val="20"/>
                <w:rPrChange w:id="11229" w:author="Vilson Lu" w:date="2014-08-22T08:39:00Z">
                  <w:rPr>
                    <w:ins w:id="11230" w:author="Vilson Lu" w:date="2014-08-22T08:39:00Z"/>
                  </w:rPr>
                </w:rPrChange>
              </w:rPr>
              <w:pPrChange w:id="11231" w:author="Vilson Lu" w:date="2014-08-22T08:39:00Z">
                <w:pPr/>
              </w:pPrChange>
            </w:pPr>
            <w:ins w:id="11232" w:author="Vilson Lu" w:date="2014-08-22T08:39:00Z">
              <w:r w:rsidRPr="00F27329">
                <w:rPr>
                  <w:sz w:val="20"/>
                  <w:szCs w:val="20"/>
                  <w:rPrChange w:id="11233" w:author="Vilson Lu" w:date="2014-08-22T08:39:00Z">
                    <w:rPr/>
                  </w:rPrChange>
                </w:rPr>
                <w:lastRenderedPageBreak/>
                <w:t xml:space="preserve">    &lt;/Declaration&gt;</w:t>
              </w:r>
            </w:ins>
          </w:p>
          <w:p w14:paraId="0129DA3B" w14:textId="77777777" w:rsidR="00F27329" w:rsidRPr="00F27329" w:rsidRDefault="00F27329" w:rsidP="00F27329">
            <w:pPr>
              <w:rPr>
                <w:ins w:id="11234" w:author="Vilson Lu" w:date="2014-08-22T08:39:00Z"/>
                <w:sz w:val="20"/>
                <w:szCs w:val="20"/>
                <w:rPrChange w:id="11235" w:author="Vilson Lu" w:date="2014-08-22T08:39:00Z">
                  <w:rPr>
                    <w:ins w:id="11236" w:author="Vilson Lu" w:date="2014-08-22T08:39:00Z"/>
                  </w:rPr>
                </w:rPrChange>
              </w:rPr>
              <w:pPrChange w:id="11237" w:author="Vilson Lu" w:date="2014-08-22T08:39:00Z">
                <w:pPr/>
              </w:pPrChange>
            </w:pPr>
            <w:ins w:id="11238" w:author="Vilson Lu" w:date="2014-08-22T08:39:00Z">
              <w:r w:rsidRPr="00F27329">
                <w:rPr>
                  <w:sz w:val="20"/>
                  <w:szCs w:val="20"/>
                  <w:rPrChange w:id="11239" w:author="Vilson Lu" w:date="2014-08-22T08:39:00Z">
                    <w:rPr/>
                  </w:rPrChange>
                </w:rPr>
                <w:t xml:space="preserve">    &lt;Declaration&gt;</w:t>
              </w:r>
            </w:ins>
          </w:p>
          <w:p w14:paraId="3DA5AADA" w14:textId="77777777" w:rsidR="00F27329" w:rsidRPr="00F27329" w:rsidRDefault="00F27329" w:rsidP="00F27329">
            <w:pPr>
              <w:rPr>
                <w:ins w:id="11240" w:author="Vilson Lu" w:date="2014-08-22T08:39:00Z"/>
                <w:sz w:val="20"/>
                <w:szCs w:val="20"/>
                <w:rPrChange w:id="11241" w:author="Vilson Lu" w:date="2014-08-22T08:39:00Z">
                  <w:rPr>
                    <w:ins w:id="11242" w:author="Vilson Lu" w:date="2014-08-22T08:39:00Z"/>
                  </w:rPr>
                </w:rPrChange>
              </w:rPr>
              <w:pPrChange w:id="11243" w:author="Vilson Lu" w:date="2014-08-22T08:39:00Z">
                <w:pPr/>
              </w:pPrChange>
            </w:pPr>
            <w:ins w:id="11244" w:author="Vilson Lu" w:date="2014-08-22T08:39:00Z">
              <w:r w:rsidRPr="00F27329">
                <w:rPr>
                  <w:sz w:val="20"/>
                  <w:szCs w:val="20"/>
                  <w:rPrChange w:id="11245" w:author="Vilson Lu" w:date="2014-08-22T08:39:00Z">
                    <w:rPr/>
                  </w:rPrChange>
                </w:rPr>
                <w:t xml:space="preserve">        &lt;Class IRI="#Volunteer"/&gt;</w:t>
              </w:r>
            </w:ins>
          </w:p>
          <w:p w14:paraId="1798477D" w14:textId="77777777" w:rsidR="00F27329" w:rsidRPr="00F27329" w:rsidRDefault="00F27329" w:rsidP="00F27329">
            <w:pPr>
              <w:rPr>
                <w:ins w:id="11246" w:author="Vilson Lu" w:date="2014-08-22T08:39:00Z"/>
                <w:sz w:val="20"/>
                <w:szCs w:val="20"/>
                <w:rPrChange w:id="11247" w:author="Vilson Lu" w:date="2014-08-22T08:39:00Z">
                  <w:rPr>
                    <w:ins w:id="11248" w:author="Vilson Lu" w:date="2014-08-22T08:39:00Z"/>
                  </w:rPr>
                </w:rPrChange>
              </w:rPr>
              <w:pPrChange w:id="11249" w:author="Vilson Lu" w:date="2014-08-22T08:39:00Z">
                <w:pPr/>
              </w:pPrChange>
            </w:pPr>
            <w:ins w:id="11250" w:author="Vilson Lu" w:date="2014-08-22T08:39:00Z">
              <w:r w:rsidRPr="00F27329">
                <w:rPr>
                  <w:sz w:val="20"/>
                  <w:szCs w:val="20"/>
                  <w:rPrChange w:id="11251" w:author="Vilson Lu" w:date="2014-08-22T08:39:00Z">
                    <w:rPr/>
                  </w:rPrChange>
                </w:rPr>
                <w:t xml:space="preserve">    &lt;/Declaration&gt;</w:t>
              </w:r>
            </w:ins>
          </w:p>
          <w:p w14:paraId="47FB40A1" w14:textId="77777777" w:rsidR="00F27329" w:rsidRPr="00F27329" w:rsidRDefault="00F27329" w:rsidP="00F27329">
            <w:pPr>
              <w:rPr>
                <w:ins w:id="11252" w:author="Vilson Lu" w:date="2014-08-22T08:39:00Z"/>
                <w:sz w:val="20"/>
                <w:szCs w:val="20"/>
                <w:rPrChange w:id="11253" w:author="Vilson Lu" w:date="2014-08-22T08:39:00Z">
                  <w:rPr>
                    <w:ins w:id="11254" w:author="Vilson Lu" w:date="2014-08-22T08:39:00Z"/>
                  </w:rPr>
                </w:rPrChange>
              </w:rPr>
              <w:pPrChange w:id="11255" w:author="Vilson Lu" w:date="2014-08-22T08:39:00Z">
                <w:pPr/>
              </w:pPrChange>
            </w:pPr>
            <w:ins w:id="11256" w:author="Vilson Lu" w:date="2014-08-22T08:39:00Z">
              <w:r w:rsidRPr="00F27329">
                <w:rPr>
                  <w:sz w:val="20"/>
                  <w:szCs w:val="20"/>
                  <w:rPrChange w:id="11257" w:author="Vilson Lu" w:date="2014-08-22T08:39:00Z">
                    <w:rPr/>
                  </w:rPrChange>
                </w:rPr>
                <w:t xml:space="preserve">    &lt;Declaration&gt;</w:t>
              </w:r>
            </w:ins>
          </w:p>
          <w:p w14:paraId="0CEB3F80" w14:textId="77777777" w:rsidR="00F27329" w:rsidRPr="00F27329" w:rsidRDefault="00F27329" w:rsidP="00F27329">
            <w:pPr>
              <w:rPr>
                <w:ins w:id="11258" w:author="Vilson Lu" w:date="2014-08-22T08:39:00Z"/>
                <w:sz w:val="20"/>
                <w:szCs w:val="20"/>
                <w:rPrChange w:id="11259" w:author="Vilson Lu" w:date="2014-08-22T08:39:00Z">
                  <w:rPr>
                    <w:ins w:id="11260" w:author="Vilson Lu" w:date="2014-08-22T08:39:00Z"/>
                  </w:rPr>
                </w:rPrChange>
              </w:rPr>
              <w:pPrChange w:id="11261" w:author="Vilson Lu" w:date="2014-08-22T08:39:00Z">
                <w:pPr/>
              </w:pPrChange>
            </w:pPr>
            <w:ins w:id="11262" w:author="Vilson Lu" w:date="2014-08-22T08:39:00Z">
              <w:r w:rsidRPr="00F27329">
                <w:rPr>
                  <w:sz w:val="20"/>
                  <w:szCs w:val="20"/>
                  <w:rPrChange w:id="11263" w:author="Vilson Lu" w:date="2014-08-22T08:39:00Z">
                    <w:rPr/>
                  </w:rPrChange>
                </w:rPr>
                <w:t xml:space="preserve">        &lt;Class IRI="#Water"/&gt;</w:t>
              </w:r>
            </w:ins>
          </w:p>
          <w:p w14:paraId="37EFD144" w14:textId="77777777" w:rsidR="00F27329" w:rsidRPr="00F27329" w:rsidRDefault="00F27329" w:rsidP="00F27329">
            <w:pPr>
              <w:rPr>
                <w:ins w:id="11264" w:author="Vilson Lu" w:date="2014-08-22T08:39:00Z"/>
                <w:sz w:val="20"/>
                <w:szCs w:val="20"/>
                <w:rPrChange w:id="11265" w:author="Vilson Lu" w:date="2014-08-22T08:39:00Z">
                  <w:rPr>
                    <w:ins w:id="11266" w:author="Vilson Lu" w:date="2014-08-22T08:39:00Z"/>
                  </w:rPr>
                </w:rPrChange>
              </w:rPr>
              <w:pPrChange w:id="11267" w:author="Vilson Lu" w:date="2014-08-22T08:39:00Z">
                <w:pPr/>
              </w:pPrChange>
            </w:pPr>
            <w:ins w:id="11268" w:author="Vilson Lu" w:date="2014-08-22T08:39:00Z">
              <w:r w:rsidRPr="00F27329">
                <w:rPr>
                  <w:sz w:val="20"/>
                  <w:szCs w:val="20"/>
                  <w:rPrChange w:id="11269" w:author="Vilson Lu" w:date="2014-08-22T08:39:00Z">
                    <w:rPr/>
                  </w:rPrChange>
                </w:rPr>
                <w:t xml:space="preserve">    &lt;/Declaration&gt;</w:t>
              </w:r>
            </w:ins>
          </w:p>
          <w:p w14:paraId="063BE749" w14:textId="77777777" w:rsidR="00F27329" w:rsidRPr="00F27329" w:rsidRDefault="00F27329" w:rsidP="00F27329">
            <w:pPr>
              <w:rPr>
                <w:ins w:id="11270" w:author="Vilson Lu" w:date="2014-08-22T08:39:00Z"/>
                <w:sz w:val="20"/>
                <w:szCs w:val="20"/>
                <w:rPrChange w:id="11271" w:author="Vilson Lu" w:date="2014-08-22T08:39:00Z">
                  <w:rPr>
                    <w:ins w:id="11272" w:author="Vilson Lu" w:date="2014-08-22T08:39:00Z"/>
                  </w:rPr>
                </w:rPrChange>
              </w:rPr>
              <w:pPrChange w:id="11273" w:author="Vilson Lu" w:date="2014-08-22T08:39:00Z">
                <w:pPr/>
              </w:pPrChange>
            </w:pPr>
            <w:ins w:id="11274" w:author="Vilson Lu" w:date="2014-08-22T08:39:00Z">
              <w:r w:rsidRPr="00F27329">
                <w:rPr>
                  <w:sz w:val="20"/>
                  <w:szCs w:val="20"/>
                  <w:rPrChange w:id="11275" w:author="Vilson Lu" w:date="2014-08-22T08:39:00Z">
                    <w:rPr/>
                  </w:rPrChange>
                </w:rPr>
                <w:t xml:space="preserve">    &lt;Declaration&gt;</w:t>
              </w:r>
            </w:ins>
          </w:p>
          <w:p w14:paraId="43249D3B" w14:textId="77777777" w:rsidR="00F27329" w:rsidRPr="00F27329" w:rsidRDefault="00F27329" w:rsidP="00F27329">
            <w:pPr>
              <w:rPr>
                <w:ins w:id="11276" w:author="Vilson Lu" w:date="2014-08-22T08:39:00Z"/>
                <w:sz w:val="20"/>
                <w:szCs w:val="20"/>
                <w:rPrChange w:id="11277" w:author="Vilson Lu" w:date="2014-08-22T08:39:00Z">
                  <w:rPr>
                    <w:ins w:id="11278" w:author="Vilson Lu" w:date="2014-08-22T08:39:00Z"/>
                  </w:rPr>
                </w:rPrChange>
              </w:rPr>
              <w:pPrChange w:id="11279" w:author="Vilson Lu" w:date="2014-08-22T08:39:00Z">
                <w:pPr/>
              </w:pPrChange>
            </w:pPr>
            <w:ins w:id="11280" w:author="Vilson Lu" w:date="2014-08-22T08:39:00Z">
              <w:r w:rsidRPr="00F27329">
                <w:rPr>
                  <w:sz w:val="20"/>
                  <w:szCs w:val="20"/>
                  <w:rPrChange w:id="11281" w:author="Vilson Lu" w:date="2014-08-22T08:39:00Z">
                    <w:rPr/>
                  </w:rPrChange>
                </w:rPr>
                <w:t xml:space="preserve">        &lt;ObjectProperty IRI="#donate"/&gt;</w:t>
              </w:r>
            </w:ins>
          </w:p>
          <w:p w14:paraId="6EB0C5BC" w14:textId="77777777" w:rsidR="00F27329" w:rsidRPr="00F27329" w:rsidRDefault="00F27329" w:rsidP="00F27329">
            <w:pPr>
              <w:rPr>
                <w:ins w:id="11282" w:author="Vilson Lu" w:date="2014-08-22T08:39:00Z"/>
                <w:sz w:val="20"/>
                <w:szCs w:val="20"/>
                <w:rPrChange w:id="11283" w:author="Vilson Lu" w:date="2014-08-22T08:39:00Z">
                  <w:rPr>
                    <w:ins w:id="11284" w:author="Vilson Lu" w:date="2014-08-22T08:39:00Z"/>
                  </w:rPr>
                </w:rPrChange>
              </w:rPr>
              <w:pPrChange w:id="11285" w:author="Vilson Lu" w:date="2014-08-22T08:39:00Z">
                <w:pPr/>
              </w:pPrChange>
            </w:pPr>
            <w:ins w:id="11286" w:author="Vilson Lu" w:date="2014-08-22T08:39:00Z">
              <w:r w:rsidRPr="00F27329">
                <w:rPr>
                  <w:sz w:val="20"/>
                  <w:szCs w:val="20"/>
                  <w:rPrChange w:id="11287" w:author="Vilson Lu" w:date="2014-08-22T08:39:00Z">
                    <w:rPr/>
                  </w:rPrChange>
                </w:rPr>
                <w:t xml:space="preserve">    &lt;/Declaration&gt;</w:t>
              </w:r>
            </w:ins>
          </w:p>
          <w:p w14:paraId="0E9EAD51" w14:textId="77777777" w:rsidR="00F27329" w:rsidRPr="00F27329" w:rsidRDefault="00F27329" w:rsidP="00F27329">
            <w:pPr>
              <w:rPr>
                <w:ins w:id="11288" w:author="Vilson Lu" w:date="2014-08-22T08:39:00Z"/>
                <w:sz w:val="20"/>
                <w:szCs w:val="20"/>
                <w:rPrChange w:id="11289" w:author="Vilson Lu" w:date="2014-08-22T08:39:00Z">
                  <w:rPr>
                    <w:ins w:id="11290" w:author="Vilson Lu" w:date="2014-08-22T08:39:00Z"/>
                  </w:rPr>
                </w:rPrChange>
              </w:rPr>
              <w:pPrChange w:id="11291" w:author="Vilson Lu" w:date="2014-08-22T08:39:00Z">
                <w:pPr/>
              </w:pPrChange>
            </w:pPr>
            <w:ins w:id="11292" w:author="Vilson Lu" w:date="2014-08-22T08:39:00Z">
              <w:r w:rsidRPr="00F27329">
                <w:rPr>
                  <w:sz w:val="20"/>
                  <w:szCs w:val="20"/>
                  <w:rPrChange w:id="11293" w:author="Vilson Lu" w:date="2014-08-22T08:39:00Z">
                    <w:rPr/>
                  </w:rPrChange>
                </w:rPr>
                <w:t xml:space="preserve">    &lt;Declaration&gt;</w:t>
              </w:r>
            </w:ins>
          </w:p>
          <w:p w14:paraId="786BC52E" w14:textId="77777777" w:rsidR="00F27329" w:rsidRPr="00F27329" w:rsidRDefault="00F27329" w:rsidP="00F27329">
            <w:pPr>
              <w:rPr>
                <w:ins w:id="11294" w:author="Vilson Lu" w:date="2014-08-22T08:39:00Z"/>
                <w:sz w:val="20"/>
                <w:szCs w:val="20"/>
                <w:rPrChange w:id="11295" w:author="Vilson Lu" w:date="2014-08-22T08:39:00Z">
                  <w:rPr>
                    <w:ins w:id="11296" w:author="Vilson Lu" w:date="2014-08-22T08:39:00Z"/>
                  </w:rPr>
                </w:rPrChange>
              </w:rPr>
              <w:pPrChange w:id="11297" w:author="Vilson Lu" w:date="2014-08-22T08:39:00Z">
                <w:pPr/>
              </w:pPrChange>
            </w:pPr>
            <w:ins w:id="11298" w:author="Vilson Lu" w:date="2014-08-22T08:39:00Z">
              <w:r w:rsidRPr="00F27329">
                <w:rPr>
                  <w:sz w:val="20"/>
                  <w:szCs w:val="20"/>
                  <w:rPrChange w:id="11299" w:author="Vilson Lu" w:date="2014-08-22T08:39:00Z">
                    <w:rPr/>
                  </w:rPrChange>
                </w:rPr>
                <w:t xml:space="preserve">        &lt;ObjectProperty IRI="#has"/&gt;</w:t>
              </w:r>
            </w:ins>
          </w:p>
          <w:p w14:paraId="59785DDC" w14:textId="77777777" w:rsidR="00F27329" w:rsidRPr="00F27329" w:rsidRDefault="00F27329" w:rsidP="00F27329">
            <w:pPr>
              <w:rPr>
                <w:ins w:id="11300" w:author="Vilson Lu" w:date="2014-08-22T08:39:00Z"/>
                <w:sz w:val="20"/>
                <w:szCs w:val="20"/>
                <w:rPrChange w:id="11301" w:author="Vilson Lu" w:date="2014-08-22T08:39:00Z">
                  <w:rPr>
                    <w:ins w:id="11302" w:author="Vilson Lu" w:date="2014-08-22T08:39:00Z"/>
                  </w:rPr>
                </w:rPrChange>
              </w:rPr>
              <w:pPrChange w:id="11303" w:author="Vilson Lu" w:date="2014-08-22T08:39:00Z">
                <w:pPr/>
              </w:pPrChange>
            </w:pPr>
            <w:ins w:id="11304" w:author="Vilson Lu" w:date="2014-08-22T08:39:00Z">
              <w:r w:rsidRPr="00F27329">
                <w:rPr>
                  <w:sz w:val="20"/>
                  <w:szCs w:val="20"/>
                  <w:rPrChange w:id="11305" w:author="Vilson Lu" w:date="2014-08-22T08:39:00Z">
                    <w:rPr/>
                  </w:rPrChange>
                </w:rPr>
                <w:t xml:space="preserve">    &lt;/Declaration&gt;</w:t>
              </w:r>
            </w:ins>
          </w:p>
          <w:p w14:paraId="79B5AD57" w14:textId="77777777" w:rsidR="00F27329" w:rsidRPr="00F27329" w:rsidRDefault="00F27329" w:rsidP="00F27329">
            <w:pPr>
              <w:rPr>
                <w:ins w:id="11306" w:author="Vilson Lu" w:date="2014-08-22T08:39:00Z"/>
                <w:sz w:val="20"/>
                <w:szCs w:val="20"/>
                <w:rPrChange w:id="11307" w:author="Vilson Lu" w:date="2014-08-22T08:39:00Z">
                  <w:rPr>
                    <w:ins w:id="11308" w:author="Vilson Lu" w:date="2014-08-22T08:39:00Z"/>
                  </w:rPr>
                </w:rPrChange>
              </w:rPr>
              <w:pPrChange w:id="11309" w:author="Vilson Lu" w:date="2014-08-22T08:39:00Z">
                <w:pPr/>
              </w:pPrChange>
            </w:pPr>
            <w:ins w:id="11310" w:author="Vilson Lu" w:date="2014-08-22T08:39:00Z">
              <w:r w:rsidRPr="00F27329">
                <w:rPr>
                  <w:sz w:val="20"/>
                  <w:szCs w:val="20"/>
                  <w:rPrChange w:id="11311" w:author="Vilson Lu" w:date="2014-08-22T08:39:00Z">
                    <w:rPr/>
                  </w:rPrChange>
                </w:rPr>
                <w:t xml:space="preserve">    &lt;Declaration&gt;</w:t>
              </w:r>
            </w:ins>
          </w:p>
          <w:p w14:paraId="49C7DC70" w14:textId="77777777" w:rsidR="00F27329" w:rsidRPr="00F27329" w:rsidRDefault="00F27329" w:rsidP="00F27329">
            <w:pPr>
              <w:rPr>
                <w:ins w:id="11312" w:author="Vilson Lu" w:date="2014-08-22T08:39:00Z"/>
                <w:sz w:val="20"/>
                <w:szCs w:val="20"/>
                <w:rPrChange w:id="11313" w:author="Vilson Lu" w:date="2014-08-22T08:39:00Z">
                  <w:rPr>
                    <w:ins w:id="11314" w:author="Vilson Lu" w:date="2014-08-22T08:39:00Z"/>
                  </w:rPr>
                </w:rPrChange>
              </w:rPr>
              <w:pPrChange w:id="11315" w:author="Vilson Lu" w:date="2014-08-22T08:39:00Z">
                <w:pPr/>
              </w:pPrChange>
            </w:pPr>
            <w:ins w:id="11316" w:author="Vilson Lu" w:date="2014-08-22T08:39:00Z">
              <w:r w:rsidRPr="00F27329">
                <w:rPr>
                  <w:sz w:val="20"/>
                  <w:szCs w:val="20"/>
                  <w:rPrChange w:id="11317" w:author="Vilson Lu" w:date="2014-08-22T08:39:00Z">
                    <w:rPr/>
                  </w:rPrChange>
                </w:rPr>
                <w:t xml:space="preserve">        &lt;ObjectProperty IRI="#is_at"/&gt;</w:t>
              </w:r>
            </w:ins>
          </w:p>
          <w:p w14:paraId="13609C04" w14:textId="77777777" w:rsidR="00F27329" w:rsidRPr="00F27329" w:rsidRDefault="00F27329" w:rsidP="00F27329">
            <w:pPr>
              <w:rPr>
                <w:ins w:id="11318" w:author="Vilson Lu" w:date="2014-08-22T08:39:00Z"/>
                <w:sz w:val="20"/>
                <w:szCs w:val="20"/>
                <w:rPrChange w:id="11319" w:author="Vilson Lu" w:date="2014-08-22T08:39:00Z">
                  <w:rPr>
                    <w:ins w:id="11320" w:author="Vilson Lu" w:date="2014-08-22T08:39:00Z"/>
                  </w:rPr>
                </w:rPrChange>
              </w:rPr>
              <w:pPrChange w:id="11321" w:author="Vilson Lu" w:date="2014-08-22T08:39:00Z">
                <w:pPr/>
              </w:pPrChange>
            </w:pPr>
            <w:ins w:id="11322" w:author="Vilson Lu" w:date="2014-08-22T08:39:00Z">
              <w:r w:rsidRPr="00F27329">
                <w:rPr>
                  <w:sz w:val="20"/>
                  <w:szCs w:val="20"/>
                  <w:rPrChange w:id="11323" w:author="Vilson Lu" w:date="2014-08-22T08:39:00Z">
                    <w:rPr/>
                  </w:rPrChange>
                </w:rPr>
                <w:t xml:space="preserve">    &lt;/Declaration&gt;</w:t>
              </w:r>
            </w:ins>
          </w:p>
          <w:p w14:paraId="7C4E0B6F" w14:textId="77777777" w:rsidR="00F27329" w:rsidRPr="00F27329" w:rsidRDefault="00F27329" w:rsidP="00F27329">
            <w:pPr>
              <w:rPr>
                <w:ins w:id="11324" w:author="Vilson Lu" w:date="2014-08-22T08:39:00Z"/>
                <w:sz w:val="20"/>
                <w:szCs w:val="20"/>
                <w:rPrChange w:id="11325" w:author="Vilson Lu" w:date="2014-08-22T08:39:00Z">
                  <w:rPr>
                    <w:ins w:id="11326" w:author="Vilson Lu" w:date="2014-08-22T08:39:00Z"/>
                  </w:rPr>
                </w:rPrChange>
              </w:rPr>
              <w:pPrChange w:id="11327" w:author="Vilson Lu" w:date="2014-08-22T08:39:00Z">
                <w:pPr/>
              </w:pPrChange>
            </w:pPr>
            <w:ins w:id="11328" w:author="Vilson Lu" w:date="2014-08-22T08:39:00Z">
              <w:r w:rsidRPr="00F27329">
                <w:rPr>
                  <w:sz w:val="20"/>
                  <w:szCs w:val="20"/>
                  <w:rPrChange w:id="11329" w:author="Vilson Lu" w:date="2014-08-22T08:39:00Z">
                    <w:rPr/>
                  </w:rPrChange>
                </w:rPr>
                <w:t xml:space="preserve">    &lt;Declaration&gt;</w:t>
              </w:r>
            </w:ins>
          </w:p>
          <w:p w14:paraId="59199430" w14:textId="77777777" w:rsidR="00F27329" w:rsidRPr="00F27329" w:rsidRDefault="00F27329" w:rsidP="00F27329">
            <w:pPr>
              <w:rPr>
                <w:ins w:id="11330" w:author="Vilson Lu" w:date="2014-08-22T08:39:00Z"/>
                <w:sz w:val="20"/>
                <w:szCs w:val="20"/>
                <w:rPrChange w:id="11331" w:author="Vilson Lu" w:date="2014-08-22T08:39:00Z">
                  <w:rPr>
                    <w:ins w:id="11332" w:author="Vilson Lu" w:date="2014-08-22T08:39:00Z"/>
                  </w:rPr>
                </w:rPrChange>
              </w:rPr>
              <w:pPrChange w:id="11333" w:author="Vilson Lu" w:date="2014-08-22T08:39:00Z">
                <w:pPr/>
              </w:pPrChange>
            </w:pPr>
            <w:ins w:id="11334" w:author="Vilson Lu" w:date="2014-08-22T08:39:00Z">
              <w:r w:rsidRPr="00F27329">
                <w:rPr>
                  <w:sz w:val="20"/>
                  <w:szCs w:val="20"/>
                  <w:rPrChange w:id="11335" w:author="Vilson Lu" w:date="2014-08-22T08:39:00Z">
                    <w:rPr/>
                  </w:rPrChange>
                </w:rPr>
                <w:t xml:space="preserve">        &lt;ObjectProperty IRI="#need"/&gt;</w:t>
              </w:r>
            </w:ins>
          </w:p>
          <w:p w14:paraId="4556E0CF" w14:textId="77777777" w:rsidR="00F27329" w:rsidRPr="00F27329" w:rsidRDefault="00F27329" w:rsidP="00F27329">
            <w:pPr>
              <w:rPr>
                <w:ins w:id="11336" w:author="Vilson Lu" w:date="2014-08-22T08:39:00Z"/>
                <w:sz w:val="20"/>
                <w:szCs w:val="20"/>
                <w:rPrChange w:id="11337" w:author="Vilson Lu" w:date="2014-08-22T08:39:00Z">
                  <w:rPr>
                    <w:ins w:id="11338" w:author="Vilson Lu" w:date="2014-08-22T08:39:00Z"/>
                  </w:rPr>
                </w:rPrChange>
              </w:rPr>
              <w:pPrChange w:id="11339" w:author="Vilson Lu" w:date="2014-08-22T08:39:00Z">
                <w:pPr/>
              </w:pPrChange>
            </w:pPr>
            <w:ins w:id="11340" w:author="Vilson Lu" w:date="2014-08-22T08:39:00Z">
              <w:r w:rsidRPr="00F27329">
                <w:rPr>
                  <w:sz w:val="20"/>
                  <w:szCs w:val="20"/>
                  <w:rPrChange w:id="11341" w:author="Vilson Lu" w:date="2014-08-22T08:39:00Z">
                    <w:rPr/>
                  </w:rPrChange>
                </w:rPr>
                <w:t xml:space="preserve">    &lt;/Declaration&gt;</w:t>
              </w:r>
            </w:ins>
          </w:p>
          <w:p w14:paraId="30FB4A34" w14:textId="77777777" w:rsidR="00F27329" w:rsidRPr="00F27329" w:rsidRDefault="00F27329" w:rsidP="00F27329">
            <w:pPr>
              <w:rPr>
                <w:ins w:id="11342" w:author="Vilson Lu" w:date="2014-08-22T08:39:00Z"/>
                <w:sz w:val="20"/>
                <w:szCs w:val="20"/>
                <w:rPrChange w:id="11343" w:author="Vilson Lu" w:date="2014-08-22T08:39:00Z">
                  <w:rPr>
                    <w:ins w:id="11344" w:author="Vilson Lu" w:date="2014-08-22T08:39:00Z"/>
                  </w:rPr>
                </w:rPrChange>
              </w:rPr>
              <w:pPrChange w:id="11345" w:author="Vilson Lu" w:date="2014-08-22T08:39:00Z">
                <w:pPr/>
              </w:pPrChange>
            </w:pPr>
            <w:ins w:id="11346" w:author="Vilson Lu" w:date="2014-08-22T08:39:00Z">
              <w:r w:rsidRPr="00F27329">
                <w:rPr>
                  <w:sz w:val="20"/>
                  <w:szCs w:val="20"/>
                  <w:rPrChange w:id="11347" w:author="Vilson Lu" w:date="2014-08-22T08:39:00Z">
                    <w:rPr/>
                  </w:rPrChange>
                </w:rPr>
                <w:t xml:space="preserve">    &lt;Declaration&gt;</w:t>
              </w:r>
            </w:ins>
          </w:p>
          <w:p w14:paraId="335A8109" w14:textId="77777777" w:rsidR="00F27329" w:rsidRPr="00F27329" w:rsidRDefault="00F27329" w:rsidP="00F27329">
            <w:pPr>
              <w:rPr>
                <w:ins w:id="11348" w:author="Vilson Lu" w:date="2014-08-22T08:39:00Z"/>
                <w:sz w:val="20"/>
                <w:szCs w:val="20"/>
                <w:rPrChange w:id="11349" w:author="Vilson Lu" w:date="2014-08-22T08:39:00Z">
                  <w:rPr>
                    <w:ins w:id="11350" w:author="Vilson Lu" w:date="2014-08-22T08:39:00Z"/>
                  </w:rPr>
                </w:rPrChange>
              </w:rPr>
              <w:pPrChange w:id="11351" w:author="Vilson Lu" w:date="2014-08-22T08:39:00Z">
                <w:pPr/>
              </w:pPrChange>
            </w:pPr>
            <w:ins w:id="11352" w:author="Vilson Lu" w:date="2014-08-22T08:39:00Z">
              <w:r w:rsidRPr="00F27329">
                <w:rPr>
                  <w:sz w:val="20"/>
                  <w:szCs w:val="20"/>
                  <w:rPrChange w:id="11353" w:author="Vilson Lu" w:date="2014-08-22T08:39:00Z">
                    <w:rPr/>
                  </w:rPrChange>
                </w:rPr>
                <w:t xml:space="preserve">        &lt;ObjectProperty IRI="#occured"/&gt;</w:t>
              </w:r>
            </w:ins>
          </w:p>
          <w:p w14:paraId="32150F6F" w14:textId="77777777" w:rsidR="00F27329" w:rsidRPr="00F27329" w:rsidRDefault="00F27329" w:rsidP="00F27329">
            <w:pPr>
              <w:rPr>
                <w:ins w:id="11354" w:author="Vilson Lu" w:date="2014-08-22T08:39:00Z"/>
                <w:sz w:val="20"/>
                <w:szCs w:val="20"/>
                <w:rPrChange w:id="11355" w:author="Vilson Lu" w:date="2014-08-22T08:39:00Z">
                  <w:rPr>
                    <w:ins w:id="11356" w:author="Vilson Lu" w:date="2014-08-22T08:39:00Z"/>
                  </w:rPr>
                </w:rPrChange>
              </w:rPr>
              <w:pPrChange w:id="11357" w:author="Vilson Lu" w:date="2014-08-22T08:39:00Z">
                <w:pPr/>
              </w:pPrChange>
            </w:pPr>
            <w:ins w:id="11358" w:author="Vilson Lu" w:date="2014-08-22T08:39:00Z">
              <w:r w:rsidRPr="00F27329">
                <w:rPr>
                  <w:sz w:val="20"/>
                  <w:szCs w:val="20"/>
                  <w:rPrChange w:id="11359" w:author="Vilson Lu" w:date="2014-08-22T08:39:00Z">
                    <w:rPr/>
                  </w:rPrChange>
                </w:rPr>
                <w:t xml:space="preserve">    &lt;/Declaration&gt;</w:t>
              </w:r>
            </w:ins>
          </w:p>
          <w:p w14:paraId="6CFDF501" w14:textId="77777777" w:rsidR="00F27329" w:rsidRPr="00F27329" w:rsidRDefault="00F27329" w:rsidP="00F27329">
            <w:pPr>
              <w:rPr>
                <w:ins w:id="11360" w:author="Vilson Lu" w:date="2014-08-22T08:39:00Z"/>
                <w:sz w:val="20"/>
                <w:szCs w:val="20"/>
                <w:rPrChange w:id="11361" w:author="Vilson Lu" w:date="2014-08-22T08:39:00Z">
                  <w:rPr>
                    <w:ins w:id="11362" w:author="Vilson Lu" w:date="2014-08-22T08:39:00Z"/>
                  </w:rPr>
                </w:rPrChange>
              </w:rPr>
              <w:pPrChange w:id="11363" w:author="Vilson Lu" w:date="2014-08-22T08:39:00Z">
                <w:pPr/>
              </w:pPrChange>
            </w:pPr>
            <w:ins w:id="11364" w:author="Vilson Lu" w:date="2014-08-22T08:39:00Z">
              <w:r w:rsidRPr="00F27329">
                <w:rPr>
                  <w:sz w:val="20"/>
                  <w:szCs w:val="20"/>
                  <w:rPrChange w:id="11365" w:author="Vilson Lu" w:date="2014-08-22T08:39:00Z">
                    <w:rPr/>
                  </w:rPrChange>
                </w:rPr>
                <w:t xml:space="preserve">    &lt;Declaration&gt;</w:t>
              </w:r>
            </w:ins>
          </w:p>
          <w:p w14:paraId="65AD25D7" w14:textId="77777777" w:rsidR="00F27329" w:rsidRPr="00F27329" w:rsidRDefault="00F27329" w:rsidP="00F27329">
            <w:pPr>
              <w:rPr>
                <w:ins w:id="11366" w:author="Vilson Lu" w:date="2014-08-22T08:39:00Z"/>
                <w:sz w:val="20"/>
                <w:szCs w:val="20"/>
                <w:rPrChange w:id="11367" w:author="Vilson Lu" w:date="2014-08-22T08:39:00Z">
                  <w:rPr>
                    <w:ins w:id="11368" w:author="Vilson Lu" w:date="2014-08-22T08:39:00Z"/>
                  </w:rPr>
                </w:rPrChange>
              </w:rPr>
              <w:pPrChange w:id="11369" w:author="Vilson Lu" w:date="2014-08-22T08:39:00Z">
                <w:pPr/>
              </w:pPrChange>
            </w:pPr>
            <w:ins w:id="11370" w:author="Vilson Lu" w:date="2014-08-22T08:39:00Z">
              <w:r w:rsidRPr="00F27329">
                <w:rPr>
                  <w:sz w:val="20"/>
                  <w:szCs w:val="20"/>
                  <w:rPrChange w:id="11371" w:author="Vilson Lu" w:date="2014-08-22T08:39:00Z">
                    <w:rPr/>
                  </w:rPrChange>
                </w:rPr>
                <w:t xml:space="preserve">        &lt;ObjectProperty IRI="#offer"/&gt;</w:t>
              </w:r>
            </w:ins>
          </w:p>
          <w:p w14:paraId="3E919A53" w14:textId="77777777" w:rsidR="00F27329" w:rsidRPr="00F27329" w:rsidRDefault="00F27329" w:rsidP="00F27329">
            <w:pPr>
              <w:rPr>
                <w:ins w:id="11372" w:author="Vilson Lu" w:date="2014-08-22T08:39:00Z"/>
                <w:sz w:val="20"/>
                <w:szCs w:val="20"/>
                <w:rPrChange w:id="11373" w:author="Vilson Lu" w:date="2014-08-22T08:39:00Z">
                  <w:rPr>
                    <w:ins w:id="11374" w:author="Vilson Lu" w:date="2014-08-22T08:39:00Z"/>
                  </w:rPr>
                </w:rPrChange>
              </w:rPr>
              <w:pPrChange w:id="11375" w:author="Vilson Lu" w:date="2014-08-22T08:39:00Z">
                <w:pPr/>
              </w:pPrChange>
            </w:pPr>
            <w:ins w:id="11376" w:author="Vilson Lu" w:date="2014-08-22T08:39:00Z">
              <w:r w:rsidRPr="00F27329">
                <w:rPr>
                  <w:sz w:val="20"/>
                  <w:szCs w:val="20"/>
                  <w:rPrChange w:id="11377" w:author="Vilson Lu" w:date="2014-08-22T08:39:00Z">
                    <w:rPr/>
                  </w:rPrChange>
                </w:rPr>
                <w:t xml:space="preserve">    &lt;/Declaration&gt;</w:t>
              </w:r>
            </w:ins>
          </w:p>
          <w:p w14:paraId="72DA273C" w14:textId="77777777" w:rsidR="00F27329" w:rsidRPr="00F27329" w:rsidRDefault="00F27329" w:rsidP="00F27329">
            <w:pPr>
              <w:rPr>
                <w:ins w:id="11378" w:author="Vilson Lu" w:date="2014-08-22T08:39:00Z"/>
                <w:sz w:val="20"/>
                <w:szCs w:val="20"/>
                <w:rPrChange w:id="11379" w:author="Vilson Lu" w:date="2014-08-22T08:39:00Z">
                  <w:rPr>
                    <w:ins w:id="11380" w:author="Vilson Lu" w:date="2014-08-22T08:39:00Z"/>
                  </w:rPr>
                </w:rPrChange>
              </w:rPr>
              <w:pPrChange w:id="11381" w:author="Vilson Lu" w:date="2014-08-22T08:39:00Z">
                <w:pPr/>
              </w:pPrChange>
            </w:pPr>
            <w:ins w:id="11382" w:author="Vilson Lu" w:date="2014-08-22T08:39:00Z">
              <w:r w:rsidRPr="00F27329">
                <w:rPr>
                  <w:sz w:val="20"/>
                  <w:szCs w:val="20"/>
                  <w:rPrChange w:id="11383" w:author="Vilson Lu" w:date="2014-08-22T08:39:00Z">
                    <w:rPr/>
                  </w:rPrChange>
                </w:rPr>
                <w:t xml:space="preserve">    &lt;Declaration&gt;</w:t>
              </w:r>
            </w:ins>
          </w:p>
          <w:p w14:paraId="362014C5" w14:textId="77777777" w:rsidR="00F27329" w:rsidRPr="00F27329" w:rsidRDefault="00F27329" w:rsidP="00F27329">
            <w:pPr>
              <w:rPr>
                <w:ins w:id="11384" w:author="Vilson Lu" w:date="2014-08-22T08:39:00Z"/>
                <w:sz w:val="20"/>
                <w:szCs w:val="20"/>
                <w:rPrChange w:id="11385" w:author="Vilson Lu" w:date="2014-08-22T08:39:00Z">
                  <w:rPr>
                    <w:ins w:id="11386" w:author="Vilson Lu" w:date="2014-08-22T08:39:00Z"/>
                  </w:rPr>
                </w:rPrChange>
              </w:rPr>
              <w:pPrChange w:id="11387" w:author="Vilson Lu" w:date="2014-08-22T08:39:00Z">
                <w:pPr/>
              </w:pPrChange>
            </w:pPr>
            <w:ins w:id="11388" w:author="Vilson Lu" w:date="2014-08-22T08:39:00Z">
              <w:r w:rsidRPr="00F27329">
                <w:rPr>
                  <w:sz w:val="20"/>
                  <w:szCs w:val="20"/>
                  <w:rPrChange w:id="11389" w:author="Vilson Lu" w:date="2014-08-22T08:39:00Z">
                    <w:rPr/>
                  </w:rPrChange>
                </w:rPr>
                <w:t xml:space="preserve">        &lt;ObjectProperty IRI="#volunteer"/&gt;</w:t>
              </w:r>
            </w:ins>
          </w:p>
          <w:p w14:paraId="07C999AB" w14:textId="77777777" w:rsidR="00F27329" w:rsidRPr="00F27329" w:rsidRDefault="00F27329" w:rsidP="00F27329">
            <w:pPr>
              <w:rPr>
                <w:ins w:id="11390" w:author="Vilson Lu" w:date="2014-08-22T08:39:00Z"/>
                <w:sz w:val="20"/>
                <w:szCs w:val="20"/>
                <w:rPrChange w:id="11391" w:author="Vilson Lu" w:date="2014-08-22T08:39:00Z">
                  <w:rPr>
                    <w:ins w:id="11392" w:author="Vilson Lu" w:date="2014-08-22T08:39:00Z"/>
                  </w:rPr>
                </w:rPrChange>
              </w:rPr>
              <w:pPrChange w:id="11393" w:author="Vilson Lu" w:date="2014-08-22T08:39:00Z">
                <w:pPr/>
              </w:pPrChange>
            </w:pPr>
            <w:ins w:id="11394" w:author="Vilson Lu" w:date="2014-08-22T08:39:00Z">
              <w:r w:rsidRPr="00F27329">
                <w:rPr>
                  <w:sz w:val="20"/>
                  <w:szCs w:val="20"/>
                  <w:rPrChange w:id="11395" w:author="Vilson Lu" w:date="2014-08-22T08:39:00Z">
                    <w:rPr/>
                  </w:rPrChange>
                </w:rPr>
                <w:t xml:space="preserve">    &lt;/Declaration&gt;</w:t>
              </w:r>
            </w:ins>
          </w:p>
          <w:p w14:paraId="5C18EF44" w14:textId="77777777" w:rsidR="00F27329" w:rsidRPr="00F27329" w:rsidRDefault="00F27329" w:rsidP="00F27329">
            <w:pPr>
              <w:rPr>
                <w:ins w:id="11396" w:author="Vilson Lu" w:date="2014-08-22T08:39:00Z"/>
                <w:sz w:val="20"/>
                <w:szCs w:val="20"/>
                <w:rPrChange w:id="11397" w:author="Vilson Lu" w:date="2014-08-22T08:39:00Z">
                  <w:rPr>
                    <w:ins w:id="11398" w:author="Vilson Lu" w:date="2014-08-22T08:39:00Z"/>
                  </w:rPr>
                </w:rPrChange>
              </w:rPr>
              <w:pPrChange w:id="11399" w:author="Vilson Lu" w:date="2014-08-22T08:39:00Z">
                <w:pPr/>
              </w:pPrChange>
            </w:pPr>
            <w:ins w:id="11400" w:author="Vilson Lu" w:date="2014-08-22T08:39:00Z">
              <w:r w:rsidRPr="00F27329">
                <w:rPr>
                  <w:sz w:val="20"/>
                  <w:szCs w:val="20"/>
                  <w:rPrChange w:id="11401" w:author="Vilson Lu" w:date="2014-08-22T08:39:00Z">
                    <w:rPr/>
                  </w:rPrChange>
                </w:rPr>
                <w:t xml:space="preserve">    &lt;Declaration&gt;</w:t>
              </w:r>
            </w:ins>
          </w:p>
          <w:p w14:paraId="439FDBBE" w14:textId="77777777" w:rsidR="00F27329" w:rsidRPr="00F27329" w:rsidRDefault="00F27329" w:rsidP="00F27329">
            <w:pPr>
              <w:rPr>
                <w:ins w:id="11402" w:author="Vilson Lu" w:date="2014-08-22T08:39:00Z"/>
                <w:sz w:val="20"/>
                <w:szCs w:val="20"/>
                <w:rPrChange w:id="11403" w:author="Vilson Lu" w:date="2014-08-22T08:39:00Z">
                  <w:rPr>
                    <w:ins w:id="11404" w:author="Vilson Lu" w:date="2014-08-22T08:39:00Z"/>
                  </w:rPr>
                </w:rPrChange>
              </w:rPr>
              <w:pPrChange w:id="11405" w:author="Vilson Lu" w:date="2014-08-22T08:39:00Z">
                <w:pPr/>
              </w:pPrChange>
            </w:pPr>
            <w:ins w:id="11406" w:author="Vilson Lu" w:date="2014-08-22T08:39:00Z">
              <w:r w:rsidRPr="00F27329">
                <w:rPr>
                  <w:sz w:val="20"/>
                  <w:szCs w:val="20"/>
                  <w:rPrChange w:id="11407" w:author="Vilson Lu" w:date="2014-08-22T08:39:00Z">
                    <w:rPr/>
                  </w:rPrChange>
                </w:rPr>
                <w:t xml:space="preserve">        &lt;DataProperty IRI="#donate"/&gt;</w:t>
              </w:r>
            </w:ins>
          </w:p>
          <w:p w14:paraId="66BDF245" w14:textId="77777777" w:rsidR="00F27329" w:rsidRPr="00F27329" w:rsidRDefault="00F27329" w:rsidP="00F27329">
            <w:pPr>
              <w:rPr>
                <w:ins w:id="11408" w:author="Vilson Lu" w:date="2014-08-22T08:39:00Z"/>
                <w:sz w:val="20"/>
                <w:szCs w:val="20"/>
                <w:rPrChange w:id="11409" w:author="Vilson Lu" w:date="2014-08-22T08:39:00Z">
                  <w:rPr>
                    <w:ins w:id="11410" w:author="Vilson Lu" w:date="2014-08-22T08:39:00Z"/>
                  </w:rPr>
                </w:rPrChange>
              </w:rPr>
              <w:pPrChange w:id="11411" w:author="Vilson Lu" w:date="2014-08-22T08:39:00Z">
                <w:pPr/>
              </w:pPrChange>
            </w:pPr>
            <w:ins w:id="11412" w:author="Vilson Lu" w:date="2014-08-22T08:39:00Z">
              <w:r w:rsidRPr="00F27329">
                <w:rPr>
                  <w:sz w:val="20"/>
                  <w:szCs w:val="20"/>
                  <w:rPrChange w:id="11413" w:author="Vilson Lu" w:date="2014-08-22T08:39:00Z">
                    <w:rPr/>
                  </w:rPrChange>
                </w:rPr>
                <w:t xml:space="preserve">    &lt;/Declaration&gt;</w:t>
              </w:r>
            </w:ins>
          </w:p>
          <w:p w14:paraId="200430A3" w14:textId="77777777" w:rsidR="00F27329" w:rsidRPr="00F27329" w:rsidRDefault="00F27329" w:rsidP="00F27329">
            <w:pPr>
              <w:rPr>
                <w:ins w:id="11414" w:author="Vilson Lu" w:date="2014-08-22T08:39:00Z"/>
                <w:sz w:val="20"/>
                <w:szCs w:val="20"/>
                <w:rPrChange w:id="11415" w:author="Vilson Lu" w:date="2014-08-22T08:39:00Z">
                  <w:rPr>
                    <w:ins w:id="11416" w:author="Vilson Lu" w:date="2014-08-22T08:39:00Z"/>
                  </w:rPr>
                </w:rPrChange>
              </w:rPr>
              <w:pPrChange w:id="11417" w:author="Vilson Lu" w:date="2014-08-22T08:39:00Z">
                <w:pPr/>
              </w:pPrChange>
            </w:pPr>
            <w:ins w:id="11418" w:author="Vilson Lu" w:date="2014-08-22T08:39:00Z">
              <w:r w:rsidRPr="00F27329">
                <w:rPr>
                  <w:sz w:val="20"/>
                  <w:szCs w:val="20"/>
                  <w:rPrChange w:id="11419" w:author="Vilson Lu" w:date="2014-08-22T08:39:00Z">
                    <w:rPr/>
                  </w:rPrChange>
                </w:rPr>
                <w:t xml:space="preserve">    &lt;Declaration&gt;</w:t>
              </w:r>
            </w:ins>
          </w:p>
          <w:p w14:paraId="5BCAA272" w14:textId="77777777" w:rsidR="00F27329" w:rsidRPr="00F27329" w:rsidRDefault="00F27329" w:rsidP="00F27329">
            <w:pPr>
              <w:rPr>
                <w:ins w:id="11420" w:author="Vilson Lu" w:date="2014-08-22T08:39:00Z"/>
                <w:sz w:val="20"/>
                <w:szCs w:val="20"/>
                <w:rPrChange w:id="11421" w:author="Vilson Lu" w:date="2014-08-22T08:39:00Z">
                  <w:rPr>
                    <w:ins w:id="11422" w:author="Vilson Lu" w:date="2014-08-22T08:39:00Z"/>
                  </w:rPr>
                </w:rPrChange>
              </w:rPr>
              <w:pPrChange w:id="11423" w:author="Vilson Lu" w:date="2014-08-22T08:39:00Z">
                <w:pPr/>
              </w:pPrChange>
            </w:pPr>
            <w:ins w:id="11424" w:author="Vilson Lu" w:date="2014-08-22T08:39:00Z">
              <w:r w:rsidRPr="00F27329">
                <w:rPr>
                  <w:sz w:val="20"/>
                  <w:szCs w:val="20"/>
                  <w:rPrChange w:id="11425" w:author="Vilson Lu" w:date="2014-08-22T08:39:00Z">
                    <w:rPr/>
                  </w:rPrChange>
                </w:rPr>
                <w:t xml:space="preserve">        &lt;DataProperty IRI="#is_located"/&gt;</w:t>
              </w:r>
            </w:ins>
          </w:p>
          <w:p w14:paraId="07C6E953" w14:textId="77777777" w:rsidR="00F27329" w:rsidRPr="00F27329" w:rsidRDefault="00F27329" w:rsidP="00F27329">
            <w:pPr>
              <w:rPr>
                <w:ins w:id="11426" w:author="Vilson Lu" w:date="2014-08-22T08:39:00Z"/>
                <w:sz w:val="20"/>
                <w:szCs w:val="20"/>
                <w:rPrChange w:id="11427" w:author="Vilson Lu" w:date="2014-08-22T08:39:00Z">
                  <w:rPr>
                    <w:ins w:id="11428" w:author="Vilson Lu" w:date="2014-08-22T08:39:00Z"/>
                  </w:rPr>
                </w:rPrChange>
              </w:rPr>
              <w:pPrChange w:id="11429" w:author="Vilson Lu" w:date="2014-08-22T08:39:00Z">
                <w:pPr/>
              </w:pPrChange>
            </w:pPr>
            <w:ins w:id="11430" w:author="Vilson Lu" w:date="2014-08-22T08:39:00Z">
              <w:r w:rsidRPr="00F27329">
                <w:rPr>
                  <w:sz w:val="20"/>
                  <w:szCs w:val="20"/>
                  <w:rPrChange w:id="11431" w:author="Vilson Lu" w:date="2014-08-22T08:39:00Z">
                    <w:rPr/>
                  </w:rPrChange>
                </w:rPr>
                <w:t xml:space="preserve">    &lt;/Declaration&gt;</w:t>
              </w:r>
            </w:ins>
          </w:p>
          <w:p w14:paraId="74F1DCEE" w14:textId="77777777" w:rsidR="00F27329" w:rsidRPr="00F27329" w:rsidRDefault="00F27329" w:rsidP="00F27329">
            <w:pPr>
              <w:rPr>
                <w:ins w:id="11432" w:author="Vilson Lu" w:date="2014-08-22T08:39:00Z"/>
                <w:sz w:val="20"/>
                <w:szCs w:val="20"/>
                <w:rPrChange w:id="11433" w:author="Vilson Lu" w:date="2014-08-22T08:39:00Z">
                  <w:rPr>
                    <w:ins w:id="11434" w:author="Vilson Lu" w:date="2014-08-22T08:39:00Z"/>
                  </w:rPr>
                </w:rPrChange>
              </w:rPr>
              <w:pPrChange w:id="11435" w:author="Vilson Lu" w:date="2014-08-22T08:39:00Z">
                <w:pPr/>
              </w:pPrChange>
            </w:pPr>
            <w:ins w:id="11436" w:author="Vilson Lu" w:date="2014-08-22T08:39:00Z">
              <w:r w:rsidRPr="00F27329">
                <w:rPr>
                  <w:sz w:val="20"/>
                  <w:szCs w:val="20"/>
                  <w:rPrChange w:id="11437" w:author="Vilson Lu" w:date="2014-08-22T08:39:00Z">
                    <w:rPr/>
                  </w:rPrChange>
                </w:rPr>
                <w:t xml:space="preserve">    &lt;Declaration&gt;</w:t>
              </w:r>
            </w:ins>
          </w:p>
          <w:p w14:paraId="7DB5971C" w14:textId="77777777" w:rsidR="00F27329" w:rsidRPr="00F27329" w:rsidRDefault="00F27329" w:rsidP="00F27329">
            <w:pPr>
              <w:rPr>
                <w:ins w:id="11438" w:author="Vilson Lu" w:date="2014-08-22T08:39:00Z"/>
                <w:sz w:val="20"/>
                <w:szCs w:val="20"/>
                <w:rPrChange w:id="11439" w:author="Vilson Lu" w:date="2014-08-22T08:39:00Z">
                  <w:rPr>
                    <w:ins w:id="11440" w:author="Vilson Lu" w:date="2014-08-22T08:39:00Z"/>
                  </w:rPr>
                </w:rPrChange>
              </w:rPr>
              <w:pPrChange w:id="11441" w:author="Vilson Lu" w:date="2014-08-22T08:39:00Z">
                <w:pPr/>
              </w:pPrChange>
            </w:pPr>
            <w:ins w:id="11442" w:author="Vilson Lu" w:date="2014-08-22T08:39:00Z">
              <w:r w:rsidRPr="00F27329">
                <w:rPr>
                  <w:sz w:val="20"/>
                  <w:szCs w:val="20"/>
                  <w:rPrChange w:id="11443" w:author="Vilson Lu" w:date="2014-08-22T08:39:00Z">
                    <w:rPr/>
                  </w:rPrChange>
                </w:rPr>
                <w:t xml:space="preserve">        &lt;DataProperty IRI="#need"/&gt;</w:t>
              </w:r>
            </w:ins>
          </w:p>
          <w:p w14:paraId="3A7308BB" w14:textId="77777777" w:rsidR="00F27329" w:rsidRPr="00F27329" w:rsidRDefault="00F27329" w:rsidP="00F27329">
            <w:pPr>
              <w:rPr>
                <w:ins w:id="11444" w:author="Vilson Lu" w:date="2014-08-22T08:39:00Z"/>
                <w:sz w:val="20"/>
                <w:szCs w:val="20"/>
                <w:rPrChange w:id="11445" w:author="Vilson Lu" w:date="2014-08-22T08:39:00Z">
                  <w:rPr>
                    <w:ins w:id="11446" w:author="Vilson Lu" w:date="2014-08-22T08:39:00Z"/>
                  </w:rPr>
                </w:rPrChange>
              </w:rPr>
              <w:pPrChange w:id="11447" w:author="Vilson Lu" w:date="2014-08-22T08:39:00Z">
                <w:pPr/>
              </w:pPrChange>
            </w:pPr>
            <w:ins w:id="11448" w:author="Vilson Lu" w:date="2014-08-22T08:39:00Z">
              <w:r w:rsidRPr="00F27329">
                <w:rPr>
                  <w:sz w:val="20"/>
                  <w:szCs w:val="20"/>
                  <w:rPrChange w:id="11449" w:author="Vilson Lu" w:date="2014-08-22T08:39:00Z">
                    <w:rPr/>
                  </w:rPrChange>
                </w:rPr>
                <w:t xml:space="preserve">    &lt;/Declaration&gt;</w:t>
              </w:r>
            </w:ins>
          </w:p>
          <w:p w14:paraId="6A22B5A3" w14:textId="77777777" w:rsidR="00F27329" w:rsidRPr="00F27329" w:rsidRDefault="00F27329" w:rsidP="00F27329">
            <w:pPr>
              <w:rPr>
                <w:ins w:id="11450" w:author="Vilson Lu" w:date="2014-08-22T08:39:00Z"/>
                <w:sz w:val="20"/>
                <w:szCs w:val="20"/>
                <w:rPrChange w:id="11451" w:author="Vilson Lu" w:date="2014-08-22T08:39:00Z">
                  <w:rPr>
                    <w:ins w:id="11452" w:author="Vilson Lu" w:date="2014-08-22T08:39:00Z"/>
                  </w:rPr>
                </w:rPrChange>
              </w:rPr>
              <w:pPrChange w:id="11453" w:author="Vilson Lu" w:date="2014-08-22T08:39:00Z">
                <w:pPr/>
              </w:pPrChange>
            </w:pPr>
            <w:ins w:id="11454" w:author="Vilson Lu" w:date="2014-08-22T08:39:00Z">
              <w:r w:rsidRPr="00F27329">
                <w:rPr>
                  <w:sz w:val="20"/>
                  <w:szCs w:val="20"/>
                  <w:rPrChange w:id="11455" w:author="Vilson Lu" w:date="2014-08-22T08:39:00Z">
                    <w:rPr/>
                  </w:rPrChange>
                </w:rPr>
                <w:t xml:space="preserve">    &lt;Declaration&gt;</w:t>
              </w:r>
            </w:ins>
          </w:p>
          <w:p w14:paraId="509F27E6" w14:textId="77777777" w:rsidR="00F27329" w:rsidRPr="00F27329" w:rsidRDefault="00F27329" w:rsidP="00F27329">
            <w:pPr>
              <w:rPr>
                <w:ins w:id="11456" w:author="Vilson Lu" w:date="2014-08-22T08:39:00Z"/>
                <w:sz w:val="20"/>
                <w:szCs w:val="20"/>
                <w:rPrChange w:id="11457" w:author="Vilson Lu" w:date="2014-08-22T08:39:00Z">
                  <w:rPr>
                    <w:ins w:id="11458" w:author="Vilson Lu" w:date="2014-08-22T08:39:00Z"/>
                  </w:rPr>
                </w:rPrChange>
              </w:rPr>
              <w:pPrChange w:id="11459" w:author="Vilson Lu" w:date="2014-08-22T08:39:00Z">
                <w:pPr/>
              </w:pPrChange>
            </w:pPr>
            <w:ins w:id="11460" w:author="Vilson Lu" w:date="2014-08-22T08:39:00Z">
              <w:r w:rsidRPr="00F27329">
                <w:rPr>
                  <w:sz w:val="20"/>
                  <w:szCs w:val="20"/>
                  <w:rPrChange w:id="11461" w:author="Vilson Lu" w:date="2014-08-22T08:39:00Z">
                    <w:rPr/>
                  </w:rPrChange>
                </w:rPr>
                <w:t xml:space="preserve">        &lt;DataProperty IRI="#occured"/&gt;</w:t>
              </w:r>
            </w:ins>
          </w:p>
          <w:p w14:paraId="04CA7BCC" w14:textId="77777777" w:rsidR="00F27329" w:rsidRPr="00F27329" w:rsidRDefault="00F27329" w:rsidP="00F27329">
            <w:pPr>
              <w:rPr>
                <w:ins w:id="11462" w:author="Vilson Lu" w:date="2014-08-22T08:39:00Z"/>
                <w:sz w:val="20"/>
                <w:szCs w:val="20"/>
                <w:rPrChange w:id="11463" w:author="Vilson Lu" w:date="2014-08-22T08:39:00Z">
                  <w:rPr>
                    <w:ins w:id="11464" w:author="Vilson Lu" w:date="2014-08-22T08:39:00Z"/>
                  </w:rPr>
                </w:rPrChange>
              </w:rPr>
              <w:pPrChange w:id="11465" w:author="Vilson Lu" w:date="2014-08-22T08:39:00Z">
                <w:pPr/>
              </w:pPrChange>
            </w:pPr>
            <w:ins w:id="11466" w:author="Vilson Lu" w:date="2014-08-22T08:39:00Z">
              <w:r w:rsidRPr="00F27329">
                <w:rPr>
                  <w:sz w:val="20"/>
                  <w:szCs w:val="20"/>
                  <w:rPrChange w:id="11467" w:author="Vilson Lu" w:date="2014-08-22T08:39:00Z">
                    <w:rPr/>
                  </w:rPrChange>
                </w:rPr>
                <w:t xml:space="preserve">    &lt;/Declaration&gt;</w:t>
              </w:r>
            </w:ins>
          </w:p>
          <w:p w14:paraId="66FC0165" w14:textId="77777777" w:rsidR="00F27329" w:rsidRPr="00F27329" w:rsidRDefault="00F27329" w:rsidP="00F27329">
            <w:pPr>
              <w:rPr>
                <w:ins w:id="11468" w:author="Vilson Lu" w:date="2014-08-22T08:39:00Z"/>
                <w:sz w:val="20"/>
                <w:szCs w:val="20"/>
                <w:rPrChange w:id="11469" w:author="Vilson Lu" w:date="2014-08-22T08:39:00Z">
                  <w:rPr>
                    <w:ins w:id="11470" w:author="Vilson Lu" w:date="2014-08-22T08:39:00Z"/>
                  </w:rPr>
                </w:rPrChange>
              </w:rPr>
              <w:pPrChange w:id="11471" w:author="Vilson Lu" w:date="2014-08-22T08:39:00Z">
                <w:pPr/>
              </w:pPrChange>
            </w:pPr>
            <w:ins w:id="11472" w:author="Vilson Lu" w:date="2014-08-22T08:39:00Z">
              <w:r w:rsidRPr="00F27329">
                <w:rPr>
                  <w:sz w:val="20"/>
                  <w:szCs w:val="20"/>
                  <w:rPrChange w:id="11473" w:author="Vilson Lu" w:date="2014-08-22T08:39:00Z">
                    <w:rPr/>
                  </w:rPrChange>
                </w:rPr>
                <w:t xml:space="preserve">    &lt;Declaration&gt;</w:t>
              </w:r>
            </w:ins>
          </w:p>
          <w:p w14:paraId="6CCE7A0C" w14:textId="77777777" w:rsidR="00F27329" w:rsidRPr="00F27329" w:rsidRDefault="00F27329" w:rsidP="00F27329">
            <w:pPr>
              <w:rPr>
                <w:ins w:id="11474" w:author="Vilson Lu" w:date="2014-08-22T08:39:00Z"/>
                <w:sz w:val="20"/>
                <w:szCs w:val="20"/>
                <w:rPrChange w:id="11475" w:author="Vilson Lu" w:date="2014-08-22T08:39:00Z">
                  <w:rPr>
                    <w:ins w:id="11476" w:author="Vilson Lu" w:date="2014-08-22T08:39:00Z"/>
                  </w:rPr>
                </w:rPrChange>
              </w:rPr>
              <w:pPrChange w:id="11477" w:author="Vilson Lu" w:date="2014-08-22T08:39:00Z">
                <w:pPr/>
              </w:pPrChange>
            </w:pPr>
            <w:ins w:id="11478" w:author="Vilson Lu" w:date="2014-08-22T08:39:00Z">
              <w:r w:rsidRPr="00F27329">
                <w:rPr>
                  <w:sz w:val="20"/>
                  <w:szCs w:val="20"/>
                  <w:rPrChange w:id="11479" w:author="Vilson Lu" w:date="2014-08-22T08:39:00Z">
                    <w:rPr/>
                  </w:rPrChange>
                </w:rPr>
                <w:t xml:space="preserve">        &lt;DataProperty IRI="#volunteer"/&gt;</w:t>
              </w:r>
            </w:ins>
          </w:p>
          <w:p w14:paraId="482D0FF3" w14:textId="77777777" w:rsidR="00F27329" w:rsidRPr="00F27329" w:rsidRDefault="00F27329" w:rsidP="00F27329">
            <w:pPr>
              <w:rPr>
                <w:ins w:id="11480" w:author="Vilson Lu" w:date="2014-08-22T08:39:00Z"/>
                <w:sz w:val="20"/>
                <w:szCs w:val="20"/>
                <w:rPrChange w:id="11481" w:author="Vilson Lu" w:date="2014-08-22T08:39:00Z">
                  <w:rPr>
                    <w:ins w:id="11482" w:author="Vilson Lu" w:date="2014-08-22T08:39:00Z"/>
                  </w:rPr>
                </w:rPrChange>
              </w:rPr>
              <w:pPrChange w:id="11483" w:author="Vilson Lu" w:date="2014-08-22T08:39:00Z">
                <w:pPr/>
              </w:pPrChange>
            </w:pPr>
            <w:ins w:id="11484" w:author="Vilson Lu" w:date="2014-08-22T08:39:00Z">
              <w:r w:rsidRPr="00F27329">
                <w:rPr>
                  <w:sz w:val="20"/>
                  <w:szCs w:val="20"/>
                  <w:rPrChange w:id="11485" w:author="Vilson Lu" w:date="2014-08-22T08:39:00Z">
                    <w:rPr/>
                  </w:rPrChange>
                </w:rPr>
                <w:t xml:space="preserve">    &lt;/Declaration&gt;</w:t>
              </w:r>
            </w:ins>
          </w:p>
          <w:p w14:paraId="03C9C535" w14:textId="77777777" w:rsidR="00F27329" w:rsidRPr="00F27329" w:rsidRDefault="00F27329" w:rsidP="00F27329">
            <w:pPr>
              <w:rPr>
                <w:ins w:id="11486" w:author="Vilson Lu" w:date="2014-08-22T08:39:00Z"/>
                <w:sz w:val="20"/>
                <w:szCs w:val="20"/>
                <w:rPrChange w:id="11487" w:author="Vilson Lu" w:date="2014-08-22T08:39:00Z">
                  <w:rPr>
                    <w:ins w:id="11488" w:author="Vilson Lu" w:date="2014-08-22T08:39:00Z"/>
                  </w:rPr>
                </w:rPrChange>
              </w:rPr>
              <w:pPrChange w:id="11489" w:author="Vilson Lu" w:date="2014-08-22T08:39:00Z">
                <w:pPr/>
              </w:pPrChange>
            </w:pPr>
            <w:ins w:id="11490" w:author="Vilson Lu" w:date="2014-08-22T08:39:00Z">
              <w:r w:rsidRPr="00F27329">
                <w:rPr>
                  <w:sz w:val="20"/>
                  <w:szCs w:val="20"/>
                  <w:rPrChange w:id="11491" w:author="Vilson Lu" w:date="2014-08-22T08:39:00Z">
                    <w:rPr/>
                  </w:rPrChange>
                </w:rPr>
                <w:t xml:space="preserve">    &lt;SubObjectPropertyOf&gt;</w:t>
              </w:r>
            </w:ins>
          </w:p>
          <w:p w14:paraId="6E9F3341" w14:textId="77777777" w:rsidR="00F27329" w:rsidRPr="00F27329" w:rsidRDefault="00F27329" w:rsidP="00F27329">
            <w:pPr>
              <w:rPr>
                <w:ins w:id="11492" w:author="Vilson Lu" w:date="2014-08-22T08:39:00Z"/>
                <w:sz w:val="20"/>
                <w:szCs w:val="20"/>
                <w:rPrChange w:id="11493" w:author="Vilson Lu" w:date="2014-08-22T08:39:00Z">
                  <w:rPr>
                    <w:ins w:id="11494" w:author="Vilson Lu" w:date="2014-08-22T08:39:00Z"/>
                  </w:rPr>
                </w:rPrChange>
              </w:rPr>
              <w:pPrChange w:id="11495" w:author="Vilson Lu" w:date="2014-08-22T08:39:00Z">
                <w:pPr/>
              </w:pPrChange>
            </w:pPr>
            <w:ins w:id="11496" w:author="Vilson Lu" w:date="2014-08-22T08:39:00Z">
              <w:r w:rsidRPr="00F27329">
                <w:rPr>
                  <w:sz w:val="20"/>
                  <w:szCs w:val="20"/>
                  <w:rPrChange w:id="11497" w:author="Vilson Lu" w:date="2014-08-22T08:39:00Z">
                    <w:rPr/>
                  </w:rPrChange>
                </w:rPr>
                <w:t xml:space="preserve">        &lt;ObjectProperty IRI="#donate"/&gt;</w:t>
              </w:r>
            </w:ins>
          </w:p>
          <w:p w14:paraId="6C7E3CDF" w14:textId="77777777" w:rsidR="00F27329" w:rsidRPr="00F27329" w:rsidRDefault="00F27329" w:rsidP="00F27329">
            <w:pPr>
              <w:rPr>
                <w:ins w:id="11498" w:author="Vilson Lu" w:date="2014-08-22T08:39:00Z"/>
                <w:sz w:val="20"/>
                <w:szCs w:val="20"/>
                <w:rPrChange w:id="11499" w:author="Vilson Lu" w:date="2014-08-22T08:39:00Z">
                  <w:rPr>
                    <w:ins w:id="11500" w:author="Vilson Lu" w:date="2014-08-22T08:39:00Z"/>
                  </w:rPr>
                </w:rPrChange>
              </w:rPr>
              <w:pPrChange w:id="11501" w:author="Vilson Lu" w:date="2014-08-22T08:39:00Z">
                <w:pPr/>
              </w:pPrChange>
            </w:pPr>
            <w:ins w:id="11502" w:author="Vilson Lu" w:date="2014-08-22T08:39:00Z">
              <w:r w:rsidRPr="00F27329">
                <w:rPr>
                  <w:sz w:val="20"/>
                  <w:szCs w:val="20"/>
                  <w:rPrChange w:id="11503" w:author="Vilson Lu" w:date="2014-08-22T08:39:00Z">
                    <w:rPr/>
                  </w:rPrChange>
                </w:rPr>
                <w:t xml:space="preserve">        &lt;ObjectProperty abbreviatedIRI="owl:topObjectProperty"/&gt;</w:t>
              </w:r>
            </w:ins>
          </w:p>
          <w:p w14:paraId="41F22562" w14:textId="77777777" w:rsidR="00F27329" w:rsidRPr="00F27329" w:rsidRDefault="00F27329" w:rsidP="00F27329">
            <w:pPr>
              <w:rPr>
                <w:ins w:id="11504" w:author="Vilson Lu" w:date="2014-08-22T08:39:00Z"/>
                <w:sz w:val="20"/>
                <w:szCs w:val="20"/>
                <w:rPrChange w:id="11505" w:author="Vilson Lu" w:date="2014-08-22T08:39:00Z">
                  <w:rPr>
                    <w:ins w:id="11506" w:author="Vilson Lu" w:date="2014-08-22T08:39:00Z"/>
                  </w:rPr>
                </w:rPrChange>
              </w:rPr>
              <w:pPrChange w:id="11507" w:author="Vilson Lu" w:date="2014-08-22T08:39:00Z">
                <w:pPr/>
              </w:pPrChange>
            </w:pPr>
            <w:ins w:id="11508" w:author="Vilson Lu" w:date="2014-08-22T08:39:00Z">
              <w:r w:rsidRPr="00F27329">
                <w:rPr>
                  <w:sz w:val="20"/>
                  <w:szCs w:val="20"/>
                  <w:rPrChange w:id="11509" w:author="Vilson Lu" w:date="2014-08-22T08:39:00Z">
                    <w:rPr/>
                  </w:rPrChange>
                </w:rPr>
                <w:t xml:space="preserve">    &lt;/SubObjectPropertyOf&gt;</w:t>
              </w:r>
            </w:ins>
          </w:p>
          <w:p w14:paraId="0190E983" w14:textId="77777777" w:rsidR="00F27329" w:rsidRPr="00F27329" w:rsidRDefault="00F27329" w:rsidP="00F27329">
            <w:pPr>
              <w:rPr>
                <w:ins w:id="11510" w:author="Vilson Lu" w:date="2014-08-22T08:39:00Z"/>
                <w:sz w:val="20"/>
                <w:szCs w:val="20"/>
                <w:rPrChange w:id="11511" w:author="Vilson Lu" w:date="2014-08-22T08:39:00Z">
                  <w:rPr>
                    <w:ins w:id="11512" w:author="Vilson Lu" w:date="2014-08-22T08:39:00Z"/>
                  </w:rPr>
                </w:rPrChange>
              </w:rPr>
              <w:pPrChange w:id="11513" w:author="Vilson Lu" w:date="2014-08-22T08:39:00Z">
                <w:pPr/>
              </w:pPrChange>
            </w:pPr>
            <w:ins w:id="11514" w:author="Vilson Lu" w:date="2014-08-22T08:39:00Z">
              <w:r w:rsidRPr="00F27329">
                <w:rPr>
                  <w:sz w:val="20"/>
                  <w:szCs w:val="20"/>
                  <w:rPrChange w:id="11515" w:author="Vilson Lu" w:date="2014-08-22T08:39:00Z">
                    <w:rPr/>
                  </w:rPrChange>
                </w:rPr>
                <w:t xml:space="preserve">    &lt;SubObjectPropertyOf&gt;</w:t>
              </w:r>
            </w:ins>
          </w:p>
          <w:p w14:paraId="2F5AEFF4" w14:textId="77777777" w:rsidR="00F27329" w:rsidRPr="00F27329" w:rsidRDefault="00F27329" w:rsidP="00F27329">
            <w:pPr>
              <w:rPr>
                <w:ins w:id="11516" w:author="Vilson Lu" w:date="2014-08-22T08:39:00Z"/>
                <w:sz w:val="20"/>
                <w:szCs w:val="20"/>
                <w:rPrChange w:id="11517" w:author="Vilson Lu" w:date="2014-08-22T08:39:00Z">
                  <w:rPr>
                    <w:ins w:id="11518" w:author="Vilson Lu" w:date="2014-08-22T08:39:00Z"/>
                  </w:rPr>
                </w:rPrChange>
              </w:rPr>
              <w:pPrChange w:id="11519" w:author="Vilson Lu" w:date="2014-08-22T08:39:00Z">
                <w:pPr/>
              </w:pPrChange>
            </w:pPr>
            <w:ins w:id="11520" w:author="Vilson Lu" w:date="2014-08-22T08:39:00Z">
              <w:r w:rsidRPr="00F27329">
                <w:rPr>
                  <w:sz w:val="20"/>
                  <w:szCs w:val="20"/>
                  <w:rPrChange w:id="11521" w:author="Vilson Lu" w:date="2014-08-22T08:39:00Z">
                    <w:rPr/>
                  </w:rPrChange>
                </w:rPr>
                <w:t xml:space="preserve">        &lt;ObjectProperty IRI="#has"/&gt;</w:t>
              </w:r>
            </w:ins>
          </w:p>
          <w:p w14:paraId="4EB4214F" w14:textId="77777777" w:rsidR="00F27329" w:rsidRPr="00F27329" w:rsidRDefault="00F27329" w:rsidP="00F27329">
            <w:pPr>
              <w:rPr>
                <w:ins w:id="11522" w:author="Vilson Lu" w:date="2014-08-22T08:39:00Z"/>
                <w:sz w:val="20"/>
                <w:szCs w:val="20"/>
                <w:rPrChange w:id="11523" w:author="Vilson Lu" w:date="2014-08-22T08:39:00Z">
                  <w:rPr>
                    <w:ins w:id="11524" w:author="Vilson Lu" w:date="2014-08-22T08:39:00Z"/>
                  </w:rPr>
                </w:rPrChange>
              </w:rPr>
              <w:pPrChange w:id="11525" w:author="Vilson Lu" w:date="2014-08-22T08:39:00Z">
                <w:pPr/>
              </w:pPrChange>
            </w:pPr>
            <w:ins w:id="11526" w:author="Vilson Lu" w:date="2014-08-22T08:39:00Z">
              <w:r w:rsidRPr="00F27329">
                <w:rPr>
                  <w:sz w:val="20"/>
                  <w:szCs w:val="20"/>
                  <w:rPrChange w:id="11527" w:author="Vilson Lu" w:date="2014-08-22T08:39:00Z">
                    <w:rPr/>
                  </w:rPrChange>
                </w:rPr>
                <w:t xml:space="preserve">        &lt;ObjectProperty abbreviatedIRI="owl:topObjectProperty"/&gt;</w:t>
              </w:r>
            </w:ins>
          </w:p>
          <w:p w14:paraId="6F6EA57B" w14:textId="77777777" w:rsidR="00F27329" w:rsidRPr="00F27329" w:rsidRDefault="00F27329" w:rsidP="00F27329">
            <w:pPr>
              <w:rPr>
                <w:ins w:id="11528" w:author="Vilson Lu" w:date="2014-08-22T08:39:00Z"/>
                <w:sz w:val="20"/>
                <w:szCs w:val="20"/>
                <w:rPrChange w:id="11529" w:author="Vilson Lu" w:date="2014-08-22T08:39:00Z">
                  <w:rPr>
                    <w:ins w:id="11530" w:author="Vilson Lu" w:date="2014-08-22T08:39:00Z"/>
                  </w:rPr>
                </w:rPrChange>
              </w:rPr>
              <w:pPrChange w:id="11531" w:author="Vilson Lu" w:date="2014-08-22T08:39:00Z">
                <w:pPr/>
              </w:pPrChange>
            </w:pPr>
            <w:ins w:id="11532" w:author="Vilson Lu" w:date="2014-08-22T08:39:00Z">
              <w:r w:rsidRPr="00F27329">
                <w:rPr>
                  <w:sz w:val="20"/>
                  <w:szCs w:val="20"/>
                  <w:rPrChange w:id="11533" w:author="Vilson Lu" w:date="2014-08-22T08:39:00Z">
                    <w:rPr/>
                  </w:rPrChange>
                </w:rPr>
                <w:t xml:space="preserve">    &lt;/SubObjectPropertyOf&gt;</w:t>
              </w:r>
            </w:ins>
          </w:p>
          <w:p w14:paraId="02CF56AC" w14:textId="77777777" w:rsidR="00F27329" w:rsidRPr="00F27329" w:rsidRDefault="00F27329" w:rsidP="00F27329">
            <w:pPr>
              <w:rPr>
                <w:ins w:id="11534" w:author="Vilson Lu" w:date="2014-08-22T08:39:00Z"/>
                <w:sz w:val="20"/>
                <w:szCs w:val="20"/>
                <w:rPrChange w:id="11535" w:author="Vilson Lu" w:date="2014-08-22T08:39:00Z">
                  <w:rPr>
                    <w:ins w:id="11536" w:author="Vilson Lu" w:date="2014-08-22T08:39:00Z"/>
                  </w:rPr>
                </w:rPrChange>
              </w:rPr>
              <w:pPrChange w:id="11537" w:author="Vilson Lu" w:date="2014-08-22T08:39:00Z">
                <w:pPr/>
              </w:pPrChange>
            </w:pPr>
            <w:ins w:id="11538" w:author="Vilson Lu" w:date="2014-08-22T08:39:00Z">
              <w:r w:rsidRPr="00F27329">
                <w:rPr>
                  <w:sz w:val="20"/>
                  <w:szCs w:val="20"/>
                  <w:rPrChange w:id="11539" w:author="Vilson Lu" w:date="2014-08-22T08:39:00Z">
                    <w:rPr/>
                  </w:rPrChange>
                </w:rPr>
                <w:t xml:space="preserve">    &lt;SubObjectPropertyOf&gt;</w:t>
              </w:r>
            </w:ins>
          </w:p>
          <w:p w14:paraId="673CC90B" w14:textId="77777777" w:rsidR="00F27329" w:rsidRPr="00F27329" w:rsidRDefault="00F27329" w:rsidP="00F27329">
            <w:pPr>
              <w:rPr>
                <w:ins w:id="11540" w:author="Vilson Lu" w:date="2014-08-22T08:39:00Z"/>
                <w:sz w:val="20"/>
                <w:szCs w:val="20"/>
                <w:rPrChange w:id="11541" w:author="Vilson Lu" w:date="2014-08-22T08:39:00Z">
                  <w:rPr>
                    <w:ins w:id="11542" w:author="Vilson Lu" w:date="2014-08-22T08:39:00Z"/>
                  </w:rPr>
                </w:rPrChange>
              </w:rPr>
              <w:pPrChange w:id="11543" w:author="Vilson Lu" w:date="2014-08-22T08:39:00Z">
                <w:pPr/>
              </w:pPrChange>
            </w:pPr>
            <w:ins w:id="11544" w:author="Vilson Lu" w:date="2014-08-22T08:39:00Z">
              <w:r w:rsidRPr="00F27329">
                <w:rPr>
                  <w:sz w:val="20"/>
                  <w:szCs w:val="20"/>
                  <w:rPrChange w:id="11545" w:author="Vilson Lu" w:date="2014-08-22T08:39:00Z">
                    <w:rPr/>
                  </w:rPrChange>
                </w:rPr>
                <w:t xml:space="preserve">        &lt;ObjectProperty IRI="#is_at"/&gt;</w:t>
              </w:r>
            </w:ins>
          </w:p>
          <w:p w14:paraId="21F98C8F" w14:textId="77777777" w:rsidR="00F27329" w:rsidRPr="00F27329" w:rsidRDefault="00F27329" w:rsidP="00F27329">
            <w:pPr>
              <w:rPr>
                <w:ins w:id="11546" w:author="Vilson Lu" w:date="2014-08-22T08:39:00Z"/>
                <w:sz w:val="20"/>
                <w:szCs w:val="20"/>
                <w:rPrChange w:id="11547" w:author="Vilson Lu" w:date="2014-08-22T08:39:00Z">
                  <w:rPr>
                    <w:ins w:id="11548" w:author="Vilson Lu" w:date="2014-08-22T08:39:00Z"/>
                  </w:rPr>
                </w:rPrChange>
              </w:rPr>
              <w:pPrChange w:id="11549" w:author="Vilson Lu" w:date="2014-08-22T08:39:00Z">
                <w:pPr/>
              </w:pPrChange>
            </w:pPr>
            <w:ins w:id="11550" w:author="Vilson Lu" w:date="2014-08-22T08:39:00Z">
              <w:r w:rsidRPr="00F27329">
                <w:rPr>
                  <w:sz w:val="20"/>
                  <w:szCs w:val="20"/>
                  <w:rPrChange w:id="11551" w:author="Vilson Lu" w:date="2014-08-22T08:39:00Z">
                    <w:rPr/>
                  </w:rPrChange>
                </w:rPr>
                <w:t xml:space="preserve">        &lt;ObjectProperty abbreviatedIRI="owl:topObjectProperty"/&gt;</w:t>
              </w:r>
            </w:ins>
          </w:p>
          <w:p w14:paraId="7D920118" w14:textId="77777777" w:rsidR="00F27329" w:rsidRPr="00F27329" w:rsidRDefault="00F27329" w:rsidP="00F27329">
            <w:pPr>
              <w:rPr>
                <w:ins w:id="11552" w:author="Vilson Lu" w:date="2014-08-22T08:39:00Z"/>
                <w:sz w:val="20"/>
                <w:szCs w:val="20"/>
                <w:rPrChange w:id="11553" w:author="Vilson Lu" w:date="2014-08-22T08:39:00Z">
                  <w:rPr>
                    <w:ins w:id="11554" w:author="Vilson Lu" w:date="2014-08-22T08:39:00Z"/>
                  </w:rPr>
                </w:rPrChange>
              </w:rPr>
              <w:pPrChange w:id="11555" w:author="Vilson Lu" w:date="2014-08-22T08:39:00Z">
                <w:pPr/>
              </w:pPrChange>
            </w:pPr>
            <w:ins w:id="11556" w:author="Vilson Lu" w:date="2014-08-22T08:39:00Z">
              <w:r w:rsidRPr="00F27329">
                <w:rPr>
                  <w:sz w:val="20"/>
                  <w:szCs w:val="20"/>
                  <w:rPrChange w:id="11557" w:author="Vilson Lu" w:date="2014-08-22T08:39:00Z">
                    <w:rPr/>
                  </w:rPrChange>
                </w:rPr>
                <w:t xml:space="preserve">    &lt;/SubObjectPropertyOf&gt;</w:t>
              </w:r>
            </w:ins>
          </w:p>
          <w:p w14:paraId="6540E9EE" w14:textId="77777777" w:rsidR="00F27329" w:rsidRPr="00F27329" w:rsidRDefault="00F27329" w:rsidP="00F27329">
            <w:pPr>
              <w:rPr>
                <w:ins w:id="11558" w:author="Vilson Lu" w:date="2014-08-22T08:39:00Z"/>
                <w:sz w:val="20"/>
                <w:szCs w:val="20"/>
                <w:rPrChange w:id="11559" w:author="Vilson Lu" w:date="2014-08-22T08:39:00Z">
                  <w:rPr>
                    <w:ins w:id="11560" w:author="Vilson Lu" w:date="2014-08-22T08:39:00Z"/>
                  </w:rPr>
                </w:rPrChange>
              </w:rPr>
              <w:pPrChange w:id="11561" w:author="Vilson Lu" w:date="2014-08-22T08:39:00Z">
                <w:pPr/>
              </w:pPrChange>
            </w:pPr>
            <w:ins w:id="11562" w:author="Vilson Lu" w:date="2014-08-22T08:39:00Z">
              <w:r w:rsidRPr="00F27329">
                <w:rPr>
                  <w:sz w:val="20"/>
                  <w:szCs w:val="20"/>
                  <w:rPrChange w:id="11563" w:author="Vilson Lu" w:date="2014-08-22T08:39:00Z">
                    <w:rPr/>
                  </w:rPrChange>
                </w:rPr>
                <w:t xml:space="preserve">    &lt;SubObjectPropertyOf&gt;</w:t>
              </w:r>
            </w:ins>
          </w:p>
          <w:p w14:paraId="065B452D" w14:textId="77777777" w:rsidR="00F27329" w:rsidRPr="00F27329" w:rsidRDefault="00F27329" w:rsidP="00F27329">
            <w:pPr>
              <w:rPr>
                <w:ins w:id="11564" w:author="Vilson Lu" w:date="2014-08-22T08:39:00Z"/>
                <w:sz w:val="20"/>
                <w:szCs w:val="20"/>
                <w:rPrChange w:id="11565" w:author="Vilson Lu" w:date="2014-08-22T08:39:00Z">
                  <w:rPr>
                    <w:ins w:id="11566" w:author="Vilson Lu" w:date="2014-08-22T08:39:00Z"/>
                  </w:rPr>
                </w:rPrChange>
              </w:rPr>
              <w:pPrChange w:id="11567" w:author="Vilson Lu" w:date="2014-08-22T08:39:00Z">
                <w:pPr/>
              </w:pPrChange>
            </w:pPr>
            <w:ins w:id="11568" w:author="Vilson Lu" w:date="2014-08-22T08:39:00Z">
              <w:r w:rsidRPr="00F27329">
                <w:rPr>
                  <w:sz w:val="20"/>
                  <w:szCs w:val="20"/>
                  <w:rPrChange w:id="11569" w:author="Vilson Lu" w:date="2014-08-22T08:39:00Z">
                    <w:rPr/>
                  </w:rPrChange>
                </w:rPr>
                <w:lastRenderedPageBreak/>
                <w:t xml:space="preserve">        &lt;ObjectProperty IRI="#occured"/&gt;</w:t>
              </w:r>
            </w:ins>
          </w:p>
          <w:p w14:paraId="76799088" w14:textId="77777777" w:rsidR="00F27329" w:rsidRPr="00F27329" w:rsidRDefault="00F27329" w:rsidP="00F27329">
            <w:pPr>
              <w:rPr>
                <w:ins w:id="11570" w:author="Vilson Lu" w:date="2014-08-22T08:39:00Z"/>
                <w:sz w:val="20"/>
                <w:szCs w:val="20"/>
                <w:rPrChange w:id="11571" w:author="Vilson Lu" w:date="2014-08-22T08:39:00Z">
                  <w:rPr>
                    <w:ins w:id="11572" w:author="Vilson Lu" w:date="2014-08-22T08:39:00Z"/>
                  </w:rPr>
                </w:rPrChange>
              </w:rPr>
              <w:pPrChange w:id="11573" w:author="Vilson Lu" w:date="2014-08-22T08:39:00Z">
                <w:pPr/>
              </w:pPrChange>
            </w:pPr>
            <w:ins w:id="11574" w:author="Vilson Lu" w:date="2014-08-22T08:39:00Z">
              <w:r w:rsidRPr="00F27329">
                <w:rPr>
                  <w:sz w:val="20"/>
                  <w:szCs w:val="20"/>
                  <w:rPrChange w:id="11575" w:author="Vilson Lu" w:date="2014-08-22T08:39:00Z">
                    <w:rPr/>
                  </w:rPrChange>
                </w:rPr>
                <w:t xml:space="preserve">        &lt;ObjectProperty abbreviatedIRI="owl:topObjectProperty"/&gt;</w:t>
              </w:r>
            </w:ins>
          </w:p>
          <w:p w14:paraId="30AAB2A9" w14:textId="77777777" w:rsidR="00F27329" w:rsidRPr="00F27329" w:rsidRDefault="00F27329" w:rsidP="00F27329">
            <w:pPr>
              <w:rPr>
                <w:ins w:id="11576" w:author="Vilson Lu" w:date="2014-08-22T08:39:00Z"/>
                <w:sz w:val="20"/>
                <w:szCs w:val="20"/>
                <w:rPrChange w:id="11577" w:author="Vilson Lu" w:date="2014-08-22T08:39:00Z">
                  <w:rPr>
                    <w:ins w:id="11578" w:author="Vilson Lu" w:date="2014-08-22T08:39:00Z"/>
                  </w:rPr>
                </w:rPrChange>
              </w:rPr>
              <w:pPrChange w:id="11579" w:author="Vilson Lu" w:date="2014-08-22T08:39:00Z">
                <w:pPr/>
              </w:pPrChange>
            </w:pPr>
            <w:ins w:id="11580" w:author="Vilson Lu" w:date="2014-08-22T08:39:00Z">
              <w:r w:rsidRPr="00F27329">
                <w:rPr>
                  <w:sz w:val="20"/>
                  <w:szCs w:val="20"/>
                  <w:rPrChange w:id="11581" w:author="Vilson Lu" w:date="2014-08-22T08:39:00Z">
                    <w:rPr/>
                  </w:rPrChange>
                </w:rPr>
                <w:t xml:space="preserve">    &lt;/SubObjectPropertyOf&gt;</w:t>
              </w:r>
            </w:ins>
          </w:p>
          <w:p w14:paraId="1F94BD9C" w14:textId="77777777" w:rsidR="00F27329" w:rsidRPr="00F27329" w:rsidRDefault="00F27329" w:rsidP="00F27329">
            <w:pPr>
              <w:rPr>
                <w:ins w:id="11582" w:author="Vilson Lu" w:date="2014-08-22T08:39:00Z"/>
                <w:sz w:val="20"/>
                <w:szCs w:val="20"/>
                <w:rPrChange w:id="11583" w:author="Vilson Lu" w:date="2014-08-22T08:39:00Z">
                  <w:rPr>
                    <w:ins w:id="11584" w:author="Vilson Lu" w:date="2014-08-22T08:39:00Z"/>
                  </w:rPr>
                </w:rPrChange>
              </w:rPr>
              <w:pPrChange w:id="11585" w:author="Vilson Lu" w:date="2014-08-22T08:39:00Z">
                <w:pPr/>
              </w:pPrChange>
            </w:pPr>
            <w:ins w:id="11586" w:author="Vilson Lu" w:date="2014-08-22T08:39:00Z">
              <w:r w:rsidRPr="00F27329">
                <w:rPr>
                  <w:sz w:val="20"/>
                  <w:szCs w:val="20"/>
                  <w:rPrChange w:id="11587" w:author="Vilson Lu" w:date="2014-08-22T08:39:00Z">
                    <w:rPr/>
                  </w:rPrChange>
                </w:rPr>
                <w:t xml:space="preserve">    &lt;ObjectPropertyDomain&gt;</w:t>
              </w:r>
            </w:ins>
          </w:p>
          <w:p w14:paraId="283AD6B3" w14:textId="77777777" w:rsidR="00F27329" w:rsidRPr="00F27329" w:rsidRDefault="00F27329" w:rsidP="00F27329">
            <w:pPr>
              <w:rPr>
                <w:ins w:id="11588" w:author="Vilson Lu" w:date="2014-08-22T08:39:00Z"/>
                <w:sz w:val="20"/>
                <w:szCs w:val="20"/>
                <w:rPrChange w:id="11589" w:author="Vilson Lu" w:date="2014-08-22T08:39:00Z">
                  <w:rPr>
                    <w:ins w:id="11590" w:author="Vilson Lu" w:date="2014-08-22T08:39:00Z"/>
                  </w:rPr>
                </w:rPrChange>
              </w:rPr>
              <w:pPrChange w:id="11591" w:author="Vilson Lu" w:date="2014-08-22T08:39:00Z">
                <w:pPr/>
              </w:pPrChange>
            </w:pPr>
            <w:ins w:id="11592" w:author="Vilson Lu" w:date="2014-08-22T08:39:00Z">
              <w:r w:rsidRPr="00F27329">
                <w:rPr>
                  <w:sz w:val="20"/>
                  <w:szCs w:val="20"/>
                  <w:rPrChange w:id="11593" w:author="Vilson Lu" w:date="2014-08-22T08:39:00Z">
                    <w:rPr/>
                  </w:rPrChange>
                </w:rPr>
                <w:t xml:space="preserve">        &lt;ObjectProperty IRI="#donate"/&gt;</w:t>
              </w:r>
            </w:ins>
          </w:p>
          <w:p w14:paraId="744B6060" w14:textId="77777777" w:rsidR="00F27329" w:rsidRPr="00F27329" w:rsidRDefault="00F27329" w:rsidP="00F27329">
            <w:pPr>
              <w:rPr>
                <w:ins w:id="11594" w:author="Vilson Lu" w:date="2014-08-22T08:39:00Z"/>
                <w:sz w:val="20"/>
                <w:szCs w:val="20"/>
                <w:rPrChange w:id="11595" w:author="Vilson Lu" w:date="2014-08-22T08:39:00Z">
                  <w:rPr>
                    <w:ins w:id="11596" w:author="Vilson Lu" w:date="2014-08-22T08:39:00Z"/>
                  </w:rPr>
                </w:rPrChange>
              </w:rPr>
              <w:pPrChange w:id="11597" w:author="Vilson Lu" w:date="2014-08-22T08:39:00Z">
                <w:pPr/>
              </w:pPrChange>
            </w:pPr>
            <w:ins w:id="11598" w:author="Vilson Lu" w:date="2014-08-22T08:39:00Z">
              <w:r w:rsidRPr="00F27329">
                <w:rPr>
                  <w:sz w:val="20"/>
                  <w:szCs w:val="20"/>
                  <w:rPrChange w:id="11599" w:author="Vilson Lu" w:date="2014-08-22T08:39:00Z">
                    <w:rPr/>
                  </w:rPrChange>
                </w:rPr>
                <w:t xml:space="preserve">        &lt;Class IRI="#Volunteer"/&gt;</w:t>
              </w:r>
            </w:ins>
          </w:p>
          <w:p w14:paraId="0ABD2A6E" w14:textId="77777777" w:rsidR="00F27329" w:rsidRPr="00F27329" w:rsidRDefault="00F27329" w:rsidP="00F27329">
            <w:pPr>
              <w:rPr>
                <w:ins w:id="11600" w:author="Vilson Lu" w:date="2014-08-22T08:39:00Z"/>
                <w:sz w:val="20"/>
                <w:szCs w:val="20"/>
                <w:rPrChange w:id="11601" w:author="Vilson Lu" w:date="2014-08-22T08:39:00Z">
                  <w:rPr>
                    <w:ins w:id="11602" w:author="Vilson Lu" w:date="2014-08-22T08:39:00Z"/>
                  </w:rPr>
                </w:rPrChange>
              </w:rPr>
              <w:pPrChange w:id="11603" w:author="Vilson Lu" w:date="2014-08-22T08:39:00Z">
                <w:pPr/>
              </w:pPrChange>
            </w:pPr>
            <w:ins w:id="11604" w:author="Vilson Lu" w:date="2014-08-22T08:39:00Z">
              <w:r w:rsidRPr="00F27329">
                <w:rPr>
                  <w:sz w:val="20"/>
                  <w:szCs w:val="20"/>
                  <w:rPrChange w:id="11605" w:author="Vilson Lu" w:date="2014-08-22T08:39:00Z">
                    <w:rPr/>
                  </w:rPrChange>
                </w:rPr>
                <w:t xml:space="preserve">    &lt;/ObjectPropertyDomain&gt;</w:t>
              </w:r>
            </w:ins>
          </w:p>
          <w:p w14:paraId="161172A3" w14:textId="77777777" w:rsidR="00F27329" w:rsidRPr="00F27329" w:rsidRDefault="00F27329" w:rsidP="00F27329">
            <w:pPr>
              <w:rPr>
                <w:ins w:id="11606" w:author="Vilson Lu" w:date="2014-08-22T08:39:00Z"/>
                <w:sz w:val="20"/>
                <w:szCs w:val="20"/>
                <w:rPrChange w:id="11607" w:author="Vilson Lu" w:date="2014-08-22T08:39:00Z">
                  <w:rPr>
                    <w:ins w:id="11608" w:author="Vilson Lu" w:date="2014-08-22T08:39:00Z"/>
                  </w:rPr>
                </w:rPrChange>
              </w:rPr>
              <w:pPrChange w:id="11609" w:author="Vilson Lu" w:date="2014-08-22T08:39:00Z">
                <w:pPr/>
              </w:pPrChange>
            </w:pPr>
            <w:ins w:id="11610" w:author="Vilson Lu" w:date="2014-08-22T08:39:00Z">
              <w:r w:rsidRPr="00F27329">
                <w:rPr>
                  <w:sz w:val="20"/>
                  <w:szCs w:val="20"/>
                  <w:rPrChange w:id="11611" w:author="Vilson Lu" w:date="2014-08-22T08:39:00Z">
                    <w:rPr/>
                  </w:rPrChange>
                </w:rPr>
                <w:t xml:space="preserve">    &lt;ObjectPropertyDomain&gt;</w:t>
              </w:r>
            </w:ins>
          </w:p>
          <w:p w14:paraId="3667A54B" w14:textId="77777777" w:rsidR="00F27329" w:rsidRPr="00F27329" w:rsidRDefault="00F27329" w:rsidP="00F27329">
            <w:pPr>
              <w:rPr>
                <w:ins w:id="11612" w:author="Vilson Lu" w:date="2014-08-22T08:39:00Z"/>
                <w:sz w:val="20"/>
                <w:szCs w:val="20"/>
                <w:rPrChange w:id="11613" w:author="Vilson Lu" w:date="2014-08-22T08:39:00Z">
                  <w:rPr>
                    <w:ins w:id="11614" w:author="Vilson Lu" w:date="2014-08-22T08:39:00Z"/>
                  </w:rPr>
                </w:rPrChange>
              </w:rPr>
              <w:pPrChange w:id="11615" w:author="Vilson Lu" w:date="2014-08-22T08:39:00Z">
                <w:pPr/>
              </w:pPrChange>
            </w:pPr>
            <w:ins w:id="11616" w:author="Vilson Lu" w:date="2014-08-22T08:39:00Z">
              <w:r w:rsidRPr="00F27329">
                <w:rPr>
                  <w:sz w:val="20"/>
                  <w:szCs w:val="20"/>
                  <w:rPrChange w:id="11617" w:author="Vilson Lu" w:date="2014-08-22T08:39:00Z">
                    <w:rPr/>
                  </w:rPrChange>
                </w:rPr>
                <w:t xml:space="preserve">        &lt;ObjectProperty IRI="#has"/&gt;</w:t>
              </w:r>
            </w:ins>
          </w:p>
          <w:p w14:paraId="413CEC10" w14:textId="77777777" w:rsidR="00F27329" w:rsidRPr="00F27329" w:rsidRDefault="00F27329" w:rsidP="00F27329">
            <w:pPr>
              <w:rPr>
                <w:ins w:id="11618" w:author="Vilson Lu" w:date="2014-08-22T08:39:00Z"/>
                <w:sz w:val="20"/>
                <w:szCs w:val="20"/>
                <w:rPrChange w:id="11619" w:author="Vilson Lu" w:date="2014-08-22T08:39:00Z">
                  <w:rPr>
                    <w:ins w:id="11620" w:author="Vilson Lu" w:date="2014-08-22T08:39:00Z"/>
                  </w:rPr>
                </w:rPrChange>
              </w:rPr>
              <w:pPrChange w:id="11621" w:author="Vilson Lu" w:date="2014-08-22T08:39:00Z">
                <w:pPr/>
              </w:pPrChange>
            </w:pPr>
            <w:ins w:id="11622" w:author="Vilson Lu" w:date="2014-08-22T08:39:00Z">
              <w:r w:rsidRPr="00F27329">
                <w:rPr>
                  <w:sz w:val="20"/>
                  <w:szCs w:val="20"/>
                  <w:rPrChange w:id="11623" w:author="Vilson Lu" w:date="2014-08-22T08:39:00Z">
                    <w:rPr/>
                  </w:rPrChange>
                </w:rPr>
                <w:t xml:space="preserve">        &lt;Class IRI="#Disaster"/&gt;</w:t>
              </w:r>
            </w:ins>
          </w:p>
          <w:p w14:paraId="5938F608" w14:textId="77777777" w:rsidR="00F27329" w:rsidRPr="00F27329" w:rsidRDefault="00F27329" w:rsidP="00F27329">
            <w:pPr>
              <w:rPr>
                <w:ins w:id="11624" w:author="Vilson Lu" w:date="2014-08-22T08:39:00Z"/>
                <w:sz w:val="20"/>
                <w:szCs w:val="20"/>
                <w:rPrChange w:id="11625" w:author="Vilson Lu" w:date="2014-08-22T08:39:00Z">
                  <w:rPr>
                    <w:ins w:id="11626" w:author="Vilson Lu" w:date="2014-08-22T08:39:00Z"/>
                  </w:rPr>
                </w:rPrChange>
              </w:rPr>
              <w:pPrChange w:id="11627" w:author="Vilson Lu" w:date="2014-08-22T08:39:00Z">
                <w:pPr/>
              </w:pPrChange>
            </w:pPr>
            <w:ins w:id="11628" w:author="Vilson Lu" w:date="2014-08-22T08:39:00Z">
              <w:r w:rsidRPr="00F27329">
                <w:rPr>
                  <w:sz w:val="20"/>
                  <w:szCs w:val="20"/>
                  <w:rPrChange w:id="11629" w:author="Vilson Lu" w:date="2014-08-22T08:39:00Z">
                    <w:rPr/>
                  </w:rPrChange>
                </w:rPr>
                <w:t xml:space="preserve">    &lt;/ObjectPropertyDomain&gt;</w:t>
              </w:r>
            </w:ins>
          </w:p>
          <w:p w14:paraId="79437109" w14:textId="77777777" w:rsidR="00F27329" w:rsidRPr="00F27329" w:rsidRDefault="00F27329" w:rsidP="00F27329">
            <w:pPr>
              <w:rPr>
                <w:ins w:id="11630" w:author="Vilson Lu" w:date="2014-08-22T08:39:00Z"/>
                <w:sz w:val="20"/>
                <w:szCs w:val="20"/>
                <w:rPrChange w:id="11631" w:author="Vilson Lu" w:date="2014-08-22T08:39:00Z">
                  <w:rPr>
                    <w:ins w:id="11632" w:author="Vilson Lu" w:date="2014-08-22T08:39:00Z"/>
                  </w:rPr>
                </w:rPrChange>
              </w:rPr>
              <w:pPrChange w:id="11633" w:author="Vilson Lu" w:date="2014-08-22T08:39:00Z">
                <w:pPr/>
              </w:pPrChange>
            </w:pPr>
            <w:ins w:id="11634" w:author="Vilson Lu" w:date="2014-08-22T08:39:00Z">
              <w:r w:rsidRPr="00F27329">
                <w:rPr>
                  <w:sz w:val="20"/>
                  <w:szCs w:val="20"/>
                  <w:rPrChange w:id="11635" w:author="Vilson Lu" w:date="2014-08-22T08:39:00Z">
                    <w:rPr/>
                  </w:rPrChange>
                </w:rPr>
                <w:t xml:space="preserve">    &lt;ObjectPropertyDomain&gt;</w:t>
              </w:r>
            </w:ins>
          </w:p>
          <w:p w14:paraId="2B546832" w14:textId="77777777" w:rsidR="00F27329" w:rsidRPr="00F27329" w:rsidRDefault="00F27329" w:rsidP="00F27329">
            <w:pPr>
              <w:rPr>
                <w:ins w:id="11636" w:author="Vilson Lu" w:date="2014-08-22T08:39:00Z"/>
                <w:sz w:val="20"/>
                <w:szCs w:val="20"/>
                <w:rPrChange w:id="11637" w:author="Vilson Lu" w:date="2014-08-22T08:39:00Z">
                  <w:rPr>
                    <w:ins w:id="11638" w:author="Vilson Lu" w:date="2014-08-22T08:39:00Z"/>
                  </w:rPr>
                </w:rPrChange>
              </w:rPr>
              <w:pPrChange w:id="11639" w:author="Vilson Lu" w:date="2014-08-22T08:39:00Z">
                <w:pPr/>
              </w:pPrChange>
            </w:pPr>
            <w:ins w:id="11640" w:author="Vilson Lu" w:date="2014-08-22T08:39:00Z">
              <w:r w:rsidRPr="00F27329">
                <w:rPr>
                  <w:sz w:val="20"/>
                  <w:szCs w:val="20"/>
                  <w:rPrChange w:id="11641" w:author="Vilson Lu" w:date="2014-08-22T08:39:00Z">
                    <w:rPr/>
                  </w:rPrChange>
                </w:rPr>
                <w:t xml:space="preserve">        &lt;ObjectProperty IRI="#is_at"/&gt;</w:t>
              </w:r>
            </w:ins>
          </w:p>
          <w:p w14:paraId="602E1ECD" w14:textId="77777777" w:rsidR="00F27329" w:rsidRPr="00F27329" w:rsidRDefault="00F27329" w:rsidP="00F27329">
            <w:pPr>
              <w:rPr>
                <w:ins w:id="11642" w:author="Vilson Lu" w:date="2014-08-22T08:39:00Z"/>
                <w:sz w:val="20"/>
                <w:szCs w:val="20"/>
                <w:rPrChange w:id="11643" w:author="Vilson Lu" w:date="2014-08-22T08:39:00Z">
                  <w:rPr>
                    <w:ins w:id="11644" w:author="Vilson Lu" w:date="2014-08-22T08:39:00Z"/>
                  </w:rPr>
                </w:rPrChange>
              </w:rPr>
              <w:pPrChange w:id="11645" w:author="Vilson Lu" w:date="2014-08-22T08:39:00Z">
                <w:pPr/>
              </w:pPrChange>
            </w:pPr>
            <w:ins w:id="11646" w:author="Vilson Lu" w:date="2014-08-22T08:39:00Z">
              <w:r w:rsidRPr="00F27329">
                <w:rPr>
                  <w:sz w:val="20"/>
                  <w:szCs w:val="20"/>
                  <w:rPrChange w:id="11647" w:author="Vilson Lu" w:date="2014-08-22T08:39:00Z">
                    <w:rPr/>
                  </w:rPrChange>
                </w:rPr>
                <w:t xml:space="preserve">        &lt;Class IRI="#Disaster"/&gt;</w:t>
              </w:r>
            </w:ins>
          </w:p>
          <w:p w14:paraId="64609A1A" w14:textId="77777777" w:rsidR="00F27329" w:rsidRPr="00F27329" w:rsidRDefault="00F27329" w:rsidP="00F27329">
            <w:pPr>
              <w:rPr>
                <w:ins w:id="11648" w:author="Vilson Lu" w:date="2014-08-22T08:39:00Z"/>
                <w:sz w:val="20"/>
                <w:szCs w:val="20"/>
                <w:rPrChange w:id="11649" w:author="Vilson Lu" w:date="2014-08-22T08:39:00Z">
                  <w:rPr>
                    <w:ins w:id="11650" w:author="Vilson Lu" w:date="2014-08-22T08:39:00Z"/>
                  </w:rPr>
                </w:rPrChange>
              </w:rPr>
              <w:pPrChange w:id="11651" w:author="Vilson Lu" w:date="2014-08-22T08:39:00Z">
                <w:pPr/>
              </w:pPrChange>
            </w:pPr>
            <w:ins w:id="11652" w:author="Vilson Lu" w:date="2014-08-22T08:39:00Z">
              <w:r w:rsidRPr="00F27329">
                <w:rPr>
                  <w:sz w:val="20"/>
                  <w:szCs w:val="20"/>
                  <w:rPrChange w:id="11653" w:author="Vilson Lu" w:date="2014-08-22T08:39:00Z">
                    <w:rPr/>
                  </w:rPrChange>
                </w:rPr>
                <w:t xml:space="preserve">    &lt;/ObjectPropertyDomain&gt;</w:t>
              </w:r>
            </w:ins>
          </w:p>
          <w:p w14:paraId="6904CC68" w14:textId="77777777" w:rsidR="00F27329" w:rsidRPr="00F27329" w:rsidRDefault="00F27329" w:rsidP="00F27329">
            <w:pPr>
              <w:rPr>
                <w:ins w:id="11654" w:author="Vilson Lu" w:date="2014-08-22T08:39:00Z"/>
                <w:sz w:val="20"/>
                <w:szCs w:val="20"/>
                <w:rPrChange w:id="11655" w:author="Vilson Lu" w:date="2014-08-22T08:39:00Z">
                  <w:rPr>
                    <w:ins w:id="11656" w:author="Vilson Lu" w:date="2014-08-22T08:39:00Z"/>
                  </w:rPr>
                </w:rPrChange>
              </w:rPr>
              <w:pPrChange w:id="11657" w:author="Vilson Lu" w:date="2014-08-22T08:39:00Z">
                <w:pPr/>
              </w:pPrChange>
            </w:pPr>
            <w:ins w:id="11658" w:author="Vilson Lu" w:date="2014-08-22T08:39:00Z">
              <w:r w:rsidRPr="00F27329">
                <w:rPr>
                  <w:sz w:val="20"/>
                  <w:szCs w:val="20"/>
                  <w:rPrChange w:id="11659" w:author="Vilson Lu" w:date="2014-08-22T08:39:00Z">
                    <w:rPr/>
                  </w:rPrChange>
                </w:rPr>
                <w:t xml:space="preserve">    &lt;ObjectPropertyDomain&gt;</w:t>
              </w:r>
            </w:ins>
          </w:p>
          <w:p w14:paraId="7822A05F" w14:textId="77777777" w:rsidR="00F27329" w:rsidRPr="00F27329" w:rsidRDefault="00F27329" w:rsidP="00F27329">
            <w:pPr>
              <w:rPr>
                <w:ins w:id="11660" w:author="Vilson Lu" w:date="2014-08-22T08:39:00Z"/>
                <w:sz w:val="20"/>
                <w:szCs w:val="20"/>
                <w:rPrChange w:id="11661" w:author="Vilson Lu" w:date="2014-08-22T08:39:00Z">
                  <w:rPr>
                    <w:ins w:id="11662" w:author="Vilson Lu" w:date="2014-08-22T08:39:00Z"/>
                  </w:rPr>
                </w:rPrChange>
              </w:rPr>
              <w:pPrChange w:id="11663" w:author="Vilson Lu" w:date="2014-08-22T08:39:00Z">
                <w:pPr/>
              </w:pPrChange>
            </w:pPr>
            <w:ins w:id="11664" w:author="Vilson Lu" w:date="2014-08-22T08:39:00Z">
              <w:r w:rsidRPr="00F27329">
                <w:rPr>
                  <w:sz w:val="20"/>
                  <w:szCs w:val="20"/>
                  <w:rPrChange w:id="11665" w:author="Vilson Lu" w:date="2014-08-22T08:39:00Z">
                    <w:rPr/>
                  </w:rPrChange>
                </w:rPr>
                <w:t xml:space="preserve">        &lt;ObjectProperty IRI="#need"/&gt;</w:t>
              </w:r>
            </w:ins>
          </w:p>
          <w:p w14:paraId="636F609C" w14:textId="77777777" w:rsidR="00F27329" w:rsidRPr="00F27329" w:rsidRDefault="00F27329" w:rsidP="00F27329">
            <w:pPr>
              <w:rPr>
                <w:ins w:id="11666" w:author="Vilson Lu" w:date="2014-08-22T08:39:00Z"/>
                <w:sz w:val="20"/>
                <w:szCs w:val="20"/>
                <w:rPrChange w:id="11667" w:author="Vilson Lu" w:date="2014-08-22T08:39:00Z">
                  <w:rPr>
                    <w:ins w:id="11668" w:author="Vilson Lu" w:date="2014-08-22T08:39:00Z"/>
                  </w:rPr>
                </w:rPrChange>
              </w:rPr>
              <w:pPrChange w:id="11669" w:author="Vilson Lu" w:date="2014-08-22T08:39:00Z">
                <w:pPr/>
              </w:pPrChange>
            </w:pPr>
            <w:ins w:id="11670" w:author="Vilson Lu" w:date="2014-08-22T08:39:00Z">
              <w:r w:rsidRPr="00F27329">
                <w:rPr>
                  <w:sz w:val="20"/>
                  <w:szCs w:val="20"/>
                  <w:rPrChange w:id="11671" w:author="Vilson Lu" w:date="2014-08-22T08:39:00Z">
                    <w:rPr/>
                  </w:rPrChange>
                </w:rPr>
                <w:t xml:space="preserve">        &lt;Class IRI="#Victim"/&gt;</w:t>
              </w:r>
            </w:ins>
          </w:p>
          <w:p w14:paraId="42DA2381" w14:textId="77777777" w:rsidR="00F27329" w:rsidRPr="00F27329" w:rsidRDefault="00F27329" w:rsidP="00F27329">
            <w:pPr>
              <w:rPr>
                <w:ins w:id="11672" w:author="Vilson Lu" w:date="2014-08-22T08:39:00Z"/>
                <w:sz w:val="20"/>
                <w:szCs w:val="20"/>
                <w:rPrChange w:id="11673" w:author="Vilson Lu" w:date="2014-08-22T08:39:00Z">
                  <w:rPr>
                    <w:ins w:id="11674" w:author="Vilson Lu" w:date="2014-08-22T08:39:00Z"/>
                  </w:rPr>
                </w:rPrChange>
              </w:rPr>
              <w:pPrChange w:id="11675" w:author="Vilson Lu" w:date="2014-08-22T08:39:00Z">
                <w:pPr/>
              </w:pPrChange>
            </w:pPr>
            <w:ins w:id="11676" w:author="Vilson Lu" w:date="2014-08-22T08:39:00Z">
              <w:r w:rsidRPr="00F27329">
                <w:rPr>
                  <w:sz w:val="20"/>
                  <w:szCs w:val="20"/>
                  <w:rPrChange w:id="11677" w:author="Vilson Lu" w:date="2014-08-22T08:39:00Z">
                    <w:rPr/>
                  </w:rPrChange>
                </w:rPr>
                <w:t xml:space="preserve">    &lt;/ObjectPropertyDomain&gt;</w:t>
              </w:r>
            </w:ins>
          </w:p>
          <w:p w14:paraId="4590D5BE" w14:textId="77777777" w:rsidR="00F27329" w:rsidRPr="00F27329" w:rsidRDefault="00F27329" w:rsidP="00F27329">
            <w:pPr>
              <w:rPr>
                <w:ins w:id="11678" w:author="Vilson Lu" w:date="2014-08-22T08:39:00Z"/>
                <w:sz w:val="20"/>
                <w:szCs w:val="20"/>
                <w:rPrChange w:id="11679" w:author="Vilson Lu" w:date="2014-08-22T08:39:00Z">
                  <w:rPr>
                    <w:ins w:id="11680" w:author="Vilson Lu" w:date="2014-08-22T08:39:00Z"/>
                  </w:rPr>
                </w:rPrChange>
              </w:rPr>
              <w:pPrChange w:id="11681" w:author="Vilson Lu" w:date="2014-08-22T08:39:00Z">
                <w:pPr/>
              </w:pPrChange>
            </w:pPr>
            <w:ins w:id="11682" w:author="Vilson Lu" w:date="2014-08-22T08:39:00Z">
              <w:r w:rsidRPr="00F27329">
                <w:rPr>
                  <w:sz w:val="20"/>
                  <w:szCs w:val="20"/>
                  <w:rPrChange w:id="11683" w:author="Vilson Lu" w:date="2014-08-22T08:39:00Z">
                    <w:rPr/>
                  </w:rPrChange>
                </w:rPr>
                <w:t xml:space="preserve">    &lt;ObjectPropertyDomain&gt;</w:t>
              </w:r>
            </w:ins>
          </w:p>
          <w:p w14:paraId="6064B79B" w14:textId="77777777" w:rsidR="00F27329" w:rsidRPr="00F27329" w:rsidRDefault="00F27329" w:rsidP="00F27329">
            <w:pPr>
              <w:rPr>
                <w:ins w:id="11684" w:author="Vilson Lu" w:date="2014-08-22T08:39:00Z"/>
                <w:sz w:val="20"/>
                <w:szCs w:val="20"/>
                <w:rPrChange w:id="11685" w:author="Vilson Lu" w:date="2014-08-22T08:39:00Z">
                  <w:rPr>
                    <w:ins w:id="11686" w:author="Vilson Lu" w:date="2014-08-22T08:39:00Z"/>
                  </w:rPr>
                </w:rPrChange>
              </w:rPr>
              <w:pPrChange w:id="11687" w:author="Vilson Lu" w:date="2014-08-22T08:39:00Z">
                <w:pPr/>
              </w:pPrChange>
            </w:pPr>
            <w:ins w:id="11688" w:author="Vilson Lu" w:date="2014-08-22T08:39:00Z">
              <w:r w:rsidRPr="00F27329">
                <w:rPr>
                  <w:sz w:val="20"/>
                  <w:szCs w:val="20"/>
                  <w:rPrChange w:id="11689" w:author="Vilson Lu" w:date="2014-08-22T08:39:00Z">
                    <w:rPr/>
                  </w:rPrChange>
                </w:rPr>
                <w:t xml:space="preserve">        &lt;ObjectProperty IRI="#occured"/&gt;</w:t>
              </w:r>
            </w:ins>
          </w:p>
          <w:p w14:paraId="12E4B07E" w14:textId="77777777" w:rsidR="00F27329" w:rsidRPr="00F27329" w:rsidRDefault="00F27329" w:rsidP="00F27329">
            <w:pPr>
              <w:rPr>
                <w:ins w:id="11690" w:author="Vilson Lu" w:date="2014-08-22T08:39:00Z"/>
                <w:sz w:val="20"/>
                <w:szCs w:val="20"/>
                <w:rPrChange w:id="11691" w:author="Vilson Lu" w:date="2014-08-22T08:39:00Z">
                  <w:rPr>
                    <w:ins w:id="11692" w:author="Vilson Lu" w:date="2014-08-22T08:39:00Z"/>
                  </w:rPr>
                </w:rPrChange>
              </w:rPr>
              <w:pPrChange w:id="11693" w:author="Vilson Lu" w:date="2014-08-22T08:39:00Z">
                <w:pPr/>
              </w:pPrChange>
            </w:pPr>
            <w:ins w:id="11694" w:author="Vilson Lu" w:date="2014-08-22T08:39:00Z">
              <w:r w:rsidRPr="00F27329">
                <w:rPr>
                  <w:sz w:val="20"/>
                  <w:szCs w:val="20"/>
                  <w:rPrChange w:id="11695" w:author="Vilson Lu" w:date="2014-08-22T08:39:00Z">
                    <w:rPr/>
                  </w:rPrChange>
                </w:rPr>
                <w:t xml:space="preserve">        &lt;Class IRI="#Disaster"/&gt;</w:t>
              </w:r>
            </w:ins>
          </w:p>
          <w:p w14:paraId="6A539CED" w14:textId="77777777" w:rsidR="00F27329" w:rsidRPr="00F27329" w:rsidRDefault="00F27329" w:rsidP="00F27329">
            <w:pPr>
              <w:rPr>
                <w:ins w:id="11696" w:author="Vilson Lu" w:date="2014-08-22T08:39:00Z"/>
                <w:sz w:val="20"/>
                <w:szCs w:val="20"/>
                <w:rPrChange w:id="11697" w:author="Vilson Lu" w:date="2014-08-22T08:39:00Z">
                  <w:rPr>
                    <w:ins w:id="11698" w:author="Vilson Lu" w:date="2014-08-22T08:39:00Z"/>
                  </w:rPr>
                </w:rPrChange>
              </w:rPr>
              <w:pPrChange w:id="11699" w:author="Vilson Lu" w:date="2014-08-22T08:39:00Z">
                <w:pPr/>
              </w:pPrChange>
            </w:pPr>
            <w:ins w:id="11700" w:author="Vilson Lu" w:date="2014-08-22T08:39:00Z">
              <w:r w:rsidRPr="00F27329">
                <w:rPr>
                  <w:sz w:val="20"/>
                  <w:szCs w:val="20"/>
                  <w:rPrChange w:id="11701" w:author="Vilson Lu" w:date="2014-08-22T08:39:00Z">
                    <w:rPr/>
                  </w:rPrChange>
                </w:rPr>
                <w:t xml:space="preserve">    &lt;/ObjectPropertyDomain&gt;</w:t>
              </w:r>
            </w:ins>
          </w:p>
          <w:p w14:paraId="24B8110F" w14:textId="77777777" w:rsidR="00F27329" w:rsidRPr="00F27329" w:rsidRDefault="00F27329" w:rsidP="00F27329">
            <w:pPr>
              <w:rPr>
                <w:ins w:id="11702" w:author="Vilson Lu" w:date="2014-08-22T08:39:00Z"/>
                <w:sz w:val="20"/>
                <w:szCs w:val="20"/>
                <w:rPrChange w:id="11703" w:author="Vilson Lu" w:date="2014-08-22T08:39:00Z">
                  <w:rPr>
                    <w:ins w:id="11704" w:author="Vilson Lu" w:date="2014-08-22T08:39:00Z"/>
                  </w:rPr>
                </w:rPrChange>
              </w:rPr>
              <w:pPrChange w:id="11705" w:author="Vilson Lu" w:date="2014-08-22T08:39:00Z">
                <w:pPr/>
              </w:pPrChange>
            </w:pPr>
            <w:ins w:id="11706" w:author="Vilson Lu" w:date="2014-08-22T08:39:00Z">
              <w:r w:rsidRPr="00F27329">
                <w:rPr>
                  <w:sz w:val="20"/>
                  <w:szCs w:val="20"/>
                  <w:rPrChange w:id="11707" w:author="Vilson Lu" w:date="2014-08-22T08:39:00Z">
                    <w:rPr/>
                  </w:rPrChange>
                </w:rPr>
                <w:t xml:space="preserve">    &lt;ObjectPropertyDomain&gt;</w:t>
              </w:r>
            </w:ins>
          </w:p>
          <w:p w14:paraId="44732193" w14:textId="77777777" w:rsidR="00F27329" w:rsidRPr="00F27329" w:rsidRDefault="00F27329" w:rsidP="00F27329">
            <w:pPr>
              <w:rPr>
                <w:ins w:id="11708" w:author="Vilson Lu" w:date="2014-08-22T08:39:00Z"/>
                <w:sz w:val="20"/>
                <w:szCs w:val="20"/>
                <w:rPrChange w:id="11709" w:author="Vilson Lu" w:date="2014-08-22T08:39:00Z">
                  <w:rPr>
                    <w:ins w:id="11710" w:author="Vilson Lu" w:date="2014-08-22T08:39:00Z"/>
                  </w:rPr>
                </w:rPrChange>
              </w:rPr>
              <w:pPrChange w:id="11711" w:author="Vilson Lu" w:date="2014-08-22T08:39:00Z">
                <w:pPr/>
              </w:pPrChange>
            </w:pPr>
            <w:ins w:id="11712" w:author="Vilson Lu" w:date="2014-08-22T08:39:00Z">
              <w:r w:rsidRPr="00F27329">
                <w:rPr>
                  <w:sz w:val="20"/>
                  <w:szCs w:val="20"/>
                  <w:rPrChange w:id="11713" w:author="Vilson Lu" w:date="2014-08-22T08:39:00Z">
                    <w:rPr/>
                  </w:rPrChange>
                </w:rPr>
                <w:t xml:space="preserve">        &lt;ObjectProperty IRI="#offer"/&gt;</w:t>
              </w:r>
            </w:ins>
          </w:p>
          <w:p w14:paraId="0FDBD5ED" w14:textId="77777777" w:rsidR="00F27329" w:rsidRPr="00F27329" w:rsidRDefault="00F27329" w:rsidP="00F27329">
            <w:pPr>
              <w:rPr>
                <w:ins w:id="11714" w:author="Vilson Lu" w:date="2014-08-22T08:39:00Z"/>
                <w:sz w:val="20"/>
                <w:szCs w:val="20"/>
                <w:rPrChange w:id="11715" w:author="Vilson Lu" w:date="2014-08-22T08:39:00Z">
                  <w:rPr>
                    <w:ins w:id="11716" w:author="Vilson Lu" w:date="2014-08-22T08:39:00Z"/>
                  </w:rPr>
                </w:rPrChange>
              </w:rPr>
              <w:pPrChange w:id="11717" w:author="Vilson Lu" w:date="2014-08-22T08:39:00Z">
                <w:pPr/>
              </w:pPrChange>
            </w:pPr>
            <w:ins w:id="11718" w:author="Vilson Lu" w:date="2014-08-22T08:39:00Z">
              <w:r w:rsidRPr="00F27329">
                <w:rPr>
                  <w:sz w:val="20"/>
                  <w:szCs w:val="20"/>
                  <w:rPrChange w:id="11719" w:author="Vilson Lu" w:date="2014-08-22T08:39:00Z">
                    <w:rPr/>
                  </w:rPrChange>
                </w:rPr>
                <w:t xml:space="preserve">        &lt;Class IRI="#Volunteer"/&gt;</w:t>
              </w:r>
            </w:ins>
          </w:p>
          <w:p w14:paraId="7FAAB08C" w14:textId="77777777" w:rsidR="00F27329" w:rsidRPr="00F27329" w:rsidRDefault="00F27329" w:rsidP="00F27329">
            <w:pPr>
              <w:rPr>
                <w:ins w:id="11720" w:author="Vilson Lu" w:date="2014-08-22T08:39:00Z"/>
                <w:sz w:val="20"/>
                <w:szCs w:val="20"/>
                <w:rPrChange w:id="11721" w:author="Vilson Lu" w:date="2014-08-22T08:39:00Z">
                  <w:rPr>
                    <w:ins w:id="11722" w:author="Vilson Lu" w:date="2014-08-22T08:39:00Z"/>
                  </w:rPr>
                </w:rPrChange>
              </w:rPr>
              <w:pPrChange w:id="11723" w:author="Vilson Lu" w:date="2014-08-22T08:39:00Z">
                <w:pPr/>
              </w:pPrChange>
            </w:pPr>
            <w:ins w:id="11724" w:author="Vilson Lu" w:date="2014-08-22T08:39:00Z">
              <w:r w:rsidRPr="00F27329">
                <w:rPr>
                  <w:sz w:val="20"/>
                  <w:szCs w:val="20"/>
                  <w:rPrChange w:id="11725" w:author="Vilson Lu" w:date="2014-08-22T08:39:00Z">
                    <w:rPr/>
                  </w:rPrChange>
                </w:rPr>
                <w:t xml:space="preserve">    &lt;/ObjectPropertyDomain&gt;</w:t>
              </w:r>
            </w:ins>
          </w:p>
          <w:p w14:paraId="5243E7B0" w14:textId="77777777" w:rsidR="00F27329" w:rsidRPr="00F27329" w:rsidRDefault="00F27329" w:rsidP="00F27329">
            <w:pPr>
              <w:rPr>
                <w:ins w:id="11726" w:author="Vilson Lu" w:date="2014-08-22T08:39:00Z"/>
                <w:sz w:val="20"/>
                <w:szCs w:val="20"/>
                <w:rPrChange w:id="11727" w:author="Vilson Lu" w:date="2014-08-22T08:39:00Z">
                  <w:rPr>
                    <w:ins w:id="11728" w:author="Vilson Lu" w:date="2014-08-22T08:39:00Z"/>
                  </w:rPr>
                </w:rPrChange>
              </w:rPr>
              <w:pPrChange w:id="11729" w:author="Vilson Lu" w:date="2014-08-22T08:39:00Z">
                <w:pPr/>
              </w:pPrChange>
            </w:pPr>
            <w:ins w:id="11730" w:author="Vilson Lu" w:date="2014-08-22T08:39:00Z">
              <w:r w:rsidRPr="00F27329">
                <w:rPr>
                  <w:sz w:val="20"/>
                  <w:szCs w:val="20"/>
                  <w:rPrChange w:id="11731" w:author="Vilson Lu" w:date="2014-08-22T08:39:00Z">
                    <w:rPr/>
                  </w:rPrChange>
                </w:rPr>
                <w:t xml:space="preserve">    &lt;ObjectPropertyDomain&gt;</w:t>
              </w:r>
            </w:ins>
          </w:p>
          <w:p w14:paraId="121C3C75" w14:textId="77777777" w:rsidR="00F27329" w:rsidRPr="00F27329" w:rsidRDefault="00F27329" w:rsidP="00F27329">
            <w:pPr>
              <w:rPr>
                <w:ins w:id="11732" w:author="Vilson Lu" w:date="2014-08-22T08:39:00Z"/>
                <w:sz w:val="20"/>
                <w:szCs w:val="20"/>
                <w:rPrChange w:id="11733" w:author="Vilson Lu" w:date="2014-08-22T08:39:00Z">
                  <w:rPr>
                    <w:ins w:id="11734" w:author="Vilson Lu" w:date="2014-08-22T08:39:00Z"/>
                  </w:rPr>
                </w:rPrChange>
              </w:rPr>
              <w:pPrChange w:id="11735" w:author="Vilson Lu" w:date="2014-08-22T08:39:00Z">
                <w:pPr/>
              </w:pPrChange>
            </w:pPr>
            <w:ins w:id="11736" w:author="Vilson Lu" w:date="2014-08-22T08:39:00Z">
              <w:r w:rsidRPr="00F27329">
                <w:rPr>
                  <w:sz w:val="20"/>
                  <w:szCs w:val="20"/>
                  <w:rPrChange w:id="11737" w:author="Vilson Lu" w:date="2014-08-22T08:39:00Z">
                    <w:rPr/>
                  </w:rPrChange>
                </w:rPr>
                <w:t xml:space="preserve">        &lt;ObjectProperty IRI="#volunteer"/&gt;</w:t>
              </w:r>
            </w:ins>
          </w:p>
          <w:p w14:paraId="60480F19" w14:textId="77777777" w:rsidR="00F27329" w:rsidRPr="00F27329" w:rsidRDefault="00F27329" w:rsidP="00F27329">
            <w:pPr>
              <w:rPr>
                <w:ins w:id="11738" w:author="Vilson Lu" w:date="2014-08-22T08:39:00Z"/>
                <w:sz w:val="20"/>
                <w:szCs w:val="20"/>
                <w:rPrChange w:id="11739" w:author="Vilson Lu" w:date="2014-08-22T08:39:00Z">
                  <w:rPr>
                    <w:ins w:id="11740" w:author="Vilson Lu" w:date="2014-08-22T08:39:00Z"/>
                  </w:rPr>
                </w:rPrChange>
              </w:rPr>
              <w:pPrChange w:id="11741" w:author="Vilson Lu" w:date="2014-08-22T08:39:00Z">
                <w:pPr/>
              </w:pPrChange>
            </w:pPr>
            <w:ins w:id="11742" w:author="Vilson Lu" w:date="2014-08-22T08:39:00Z">
              <w:r w:rsidRPr="00F27329">
                <w:rPr>
                  <w:sz w:val="20"/>
                  <w:szCs w:val="20"/>
                  <w:rPrChange w:id="11743" w:author="Vilson Lu" w:date="2014-08-22T08:39:00Z">
                    <w:rPr/>
                  </w:rPrChange>
                </w:rPr>
                <w:t xml:space="preserve">        &lt;Class IRI="#Volunteer"/&gt;</w:t>
              </w:r>
            </w:ins>
          </w:p>
          <w:p w14:paraId="47780D92" w14:textId="77777777" w:rsidR="00F27329" w:rsidRPr="00F27329" w:rsidRDefault="00F27329" w:rsidP="00F27329">
            <w:pPr>
              <w:rPr>
                <w:ins w:id="11744" w:author="Vilson Lu" w:date="2014-08-22T08:39:00Z"/>
                <w:sz w:val="20"/>
                <w:szCs w:val="20"/>
                <w:rPrChange w:id="11745" w:author="Vilson Lu" w:date="2014-08-22T08:39:00Z">
                  <w:rPr>
                    <w:ins w:id="11746" w:author="Vilson Lu" w:date="2014-08-22T08:39:00Z"/>
                  </w:rPr>
                </w:rPrChange>
              </w:rPr>
              <w:pPrChange w:id="11747" w:author="Vilson Lu" w:date="2014-08-22T08:39:00Z">
                <w:pPr/>
              </w:pPrChange>
            </w:pPr>
            <w:ins w:id="11748" w:author="Vilson Lu" w:date="2014-08-22T08:39:00Z">
              <w:r w:rsidRPr="00F27329">
                <w:rPr>
                  <w:sz w:val="20"/>
                  <w:szCs w:val="20"/>
                  <w:rPrChange w:id="11749" w:author="Vilson Lu" w:date="2014-08-22T08:39:00Z">
                    <w:rPr/>
                  </w:rPrChange>
                </w:rPr>
                <w:t xml:space="preserve">    &lt;/ObjectPropertyDomain&gt;</w:t>
              </w:r>
            </w:ins>
          </w:p>
          <w:p w14:paraId="63AD6B8F" w14:textId="77777777" w:rsidR="00F27329" w:rsidRPr="00F27329" w:rsidRDefault="00F27329" w:rsidP="00F27329">
            <w:pPr>
              <w:rPr>
                <w:ins w:id="11750" w:author="Vilson Lu" w:date="2014-08-22T08:39:00Z"/>
                <w:sz w:val="20"/>
                <w:szCs w:val="20"/>
                <w:rPrChange w:id="11751" w:author="Vilson Lu" w:date="2014-08-22T08:39:00Z">
                  <w:rPr>
                    <w:ins w:id="11752" w:author="Vilson Lu" w:date="2014-08-22T08:39:00Z"/>
                  </w:rPr>
                </w:rPrChange>
              </w:rPr>
              <w:pPrChange w:id="11753" w:author="Vilson Lu" w:date="2014-08-22T08:39:00Z">
                <w:pPr/>
              </w:pPrChange>
            </w:pPr>
            <w:ins w:id="11754" w:author="Vilson Lu" w:date="2014-08-22T08:39:00Z">
              <w:r w:rsidRPr="00F27329">
                <w:rPr>
                  <w:sz w:val="20"/>
                  <w:szCs w:val="20"/>
                  <w:rPrChange w:id="11755" w:author="Vilson Lu" w:date="2014-08-22T08:39:00Z">
                    <w:rPr/>
                  </w:rPrChange>
                </w:rPr>
                <w:t xml:space="preserve">    &lt;ObjectPropertyDomain&gt;</w:t>
              </w:r>
            </w:ins>
          </w:p>
          <w:p w14:paraId="0F043EC5" w14:textId="77777777" w:rsidR="00F27329" w:rsidRPr="00F27329" w:rsidRDefault="00F27329" w:rsidP="00F27329">
            <w:pPr>
              <w:rPr>
                <w:ins w:id="11756" w:author="Vilson Lu" w:date="2014-08-22T08:39:00Z"/>
                <w:sz w:val="20"/>
                <w:szCs w:val="20"/>
                <w:rPrChange w:id="11757" w:author="Vilson Lu" w:date="2014-08-22T08:39:00Z">
                  <w:rPr>
                    <w:ins w:id="11758" w:author="Vilson Lu" w:date="2014-08-22T08:39:00Z"/>
                  </w:rPr>
                </w:rPrChange>
              </w:rPr>
              <w:pPrChange w:id="11759" w:author="Vilson Lu" w:date="2014-08-22T08:39:00Z">
                <w:pPr/>
              </w:pPrChange>
            </w:pPr>
            <w:ins w:id="11760" w:author="Vilson Lu" w:date="2014-08-22T08:39:00Z">
              <w:r w:rsidRPr="00F27329">
                <w:rPr>
                  <w:sz w:val="20"/>
                  <w:szCs w:val="20"/>
                  <w:rPrChange w:id="11761" w:author="Vilson Lu" w:date="2014-08-22T08:39:00Z">
                    <w:rPr/>
                  </w:rPrChange>
                </w:rPr>
                <w:t xml:space="preserve">        &lt;ObjectProperty abbreviatedIRI="owl:topObjectProperty"/&gt;</w:t>
              </w:r>
            </w:ins>
          </w:p>
          <w:p w14:paraId="30E8BBAC" w14:textId="77777777" w:rsidR="00F27329" w:rsidRPr="00F27329" w:rsidRDefault="00F27329" w:rsidP="00F27329">
            <w:pPr>
              <w:rPr>
                <w:ins w:id="11762" w:author="Vilson Lu" w:date="2014-08-22T08:39:00Z"/>
                <w:sz w:val="20"/>
                <w:szCs w:val="20"/>
                <w:rPrChange w:id="11763" w:author="Vilson Lu" w:date="2014-08-22T08:39:00Z">
                  <w:rPr>
                    <w:ins w:id="11764" w:author="Vilson Lu" w:date="2014-08-22T08:39:00Z"/>
                  </w:rPr>
                </w:rPrChange>
              </w:rPr>
              <w:pPrChange w:id="11765" w:author="Vilson Lu" w:date="2014-08-22T08:39:00Z">
                <w:pPr/>
              </w:pPrChange>
            </w:pPr>
            <w:ins w:id="11766" w:author="Vilson Lu" w:date="2014-08-22T08:39:00Z">
              <w:r w:rsidRPr="00F27329">
                <w:rPr>
                  <w:sz w:val="20"/>
                  <w:szCs w:val="20"/>
                  <w:rPrChange w:id="11767" w:author="Vilson Lu" w:date="2014-08-22T08:39:00Z">
                    <w:rPr/>
                  </w:rPrChange>
                </w:rPr>
                <w:t xml:space="preserve">        &lt;Class IRI="#Volunteer"/&gt;</w:t>
              </w:r>
            </w:ins>
          </w:p>
          <w:p w14:paraId="6B74807C" w14:textId="77777777" w:rsidR="00F27329" w:rsidRPr="00F27329" w:rsidRDefault="00F27329" w:rsidP="00F27329">
            <w:pPr>
              <w:rPr>
                <w:ins w:id="11768" w:author="Vilson Lu" w:date="2014-08-22T08:39:00Z"/>
                <w:sz w:val="20"/>
                <w:szCs w:val="20"/>
                <w:rPrChange w:id="11769" w:author="Vilson Lu" w:date="2014-08-22T08:39:00Z">
                  <w:rPr>
                    <w:ins w:id="11770" w:author="Vilson Lu" w:date="2014-08-22T08:39:00Z"/>
                  </w:rPr>
                </w:rPrChange>
              </w:rPr>
              <w:pPrChange w:id="11771" w:author="Vilson Lu" w:date="2014-08-22T08:39:00Z">
                <w:pPr/>
              </w:pPrChange>
            </w:pPr>
            <w:ins w:id="11772" w:author="Vilson Lu" w:date="2014-08-22T08:39:00Z">
              <w:r w:rsidRPr="00F27329">
                <w:rPr>
                  <w:sz w:val="20"/>
                  <w:szCs w:val="20"/>
                  <w:rPrChange w:id="11773" w:author="Vilson Lu" w:date="2014-08-22T08:39:00Z">
                    <w:rPr/>
                  </w:rPrChange>
                </w:rPr>
                <w:t xml:space="preserve">    &lt;/ObjectPropertyDomain&gt;</w:t>
              </w:r>
            </w:ins>
          </w:p>
          <w:p w14:paraId="6F720E6E" w14:textId="77777777" w:rsidR="00F27329" w:rsidRPr="00F27329" w:rsidRDefault="00F27329" w:rsidP="00F27329">
            <w:pPr>
              <w:rPr>
                <w:ins w:id="11774" w:author="Vilson Lu" w:date="2014-08-22T08:39:00Z"/>
                <w:sz w:val="20"/>
                <w:szCs w:val="20"/>
                <w:rPrChange w:id="11775" w:author="Vilson Lu" w:date="2014-08-22T08:39:00Z">
                  <w:rPr>
                    <w:ins w:id="11776" w:author="Vilson Lu" w:date="2014-08-22T08:39:00Z"/>
                  </w:rPr>
                </w:rPrChange>
              </w:rPr>
              <w:pPrChange w:id="11777" w:author="Vilson Lu" w:date="2014-08-22T08:39:00Z">
                <w:pPr/>
              </w:pPrChange>
            </w:pPr>
            <w:ins w:id="11778" w:author="Vilson Lu" w:date="2014-08-22T08:39:00Z">
              <w:r w:rsidRPr="00F27329">
                <w:rPr>
                  <w:sz w:val="20"/>
                  <w:szCs w:val="20"/>
                  <w:rPrChange w:id="11779" w:author="Vilson Lu" w:date="2014-08-22T08:39:00Z">
                    <w:rPr/>
                  </w:rPrChange>
                </w:rPr>
                <w:t xml:space="preserve">    &lt;ObjectPropertyRange&gt;</w:t>
              </w:r>
            </w:ins>
          </w:p>
          <w:p w14:paraId="05A075B2" w14:textId="77777777" w:rsidR="00F27329" w:rsidRPr="00F27329" w:rsidRDefault="00F27329" w:rsidP="00F27329">
            <w:pPr>
              <w:rPr>
                <w:ins w:id="11780" w:author="Vilson Lu" w:date="2014-08-22T08:39:00Z"/>
                <w:sz w:val="20"/>
                <w:szCs w:val="20"/>
                <w:rPrChange w:id="11781" w:author="Vilson Lu" w:date="2014-08-22T08:39:00Z">
                  <w:rPr>
                    <w:ins w:id="11782" w:author="Vilson Lu" w:date="2014-08-22T08:39:00Z"/>
                  </w:rPr>
                </w:rPrChange>
              </w:rPr>
              <w:pPrChange w:id="11783" w:author="Vilson Lu" w:date="2014-08-22T08:39:00Z">
                <w:pPr/>
              </w:pPrChange>
            </w:pPr>
            <w:ins w:id="11784" w:author="Vilson Lu" w:date="2014-08-22T08:39:00Z">
              <w:r w:rsidRPr="00F27329">
                <w:rPr>
                  <w:sz w:val="20"/>
                  <w:szCs w:val="20"/>
                  <w:rPrChange w:id="11785" w:author="Vilson Lu" w:date="2014-08-22T08:39:00Z">
                    <w:rPr/>
                  </w:rPrChange>
                </w:rPr>
                <w:t xml:space="preserve">        &lt;ObjectProperty IRI="#donate"/&gt;</w:t>
              </w:r>
            </w:ins>
          </w:p>
          <w:p w14:paraId="77CFD825" w14:textId="77777777" w:rsidR="00F27329" w:rsidRPr="00F27329" w:rsidRDefault="00F27329" w:rsidP="00F27329">
            <w:pPr>
              <w:rPr>
                <w:ins w:id="11786" w:author="Vilson Lu" w:date="2014-08-22T08:39:00Z"/>
                <w:sz w:val="20"/>
                <w:szCs w:val="20"/>
                <w:rPrChange w:id="11787" w:author="Vilson Lu" w:date="2014-08-22T08:39:00Z">
                  <w:rPr>
                    <w:ins w:id="11788" w:author="Vilson Lu" w:date="2014-08-22T08:39:00Z"/>
                  </w:rPr>
                </w:rPrChange>
              </w:rPr>
              <w:pPrChange w:id="11789" w:author="Vilson Lu" w:date="2014-08-22T08:39:00Z">
                <w:pPr/>
              </w:pPrChange>
            </w:pPr>
            <w:ins w:id="11790" w:author="Vilson Lu" w:date="2014-08-22T08:39:00Z">
              <w:r w:rsidRPr="00F27329">
                <w:rPr>
                  <w:sz w:val="20"/>
                  <w:szCs w:val="20"/>
                  <w:rPrChange w:id="11791" w:author="Vilson Lu" w:date="2014-08-22T08:39:00Z">
                    <w:rPr/>
                  </w:rPrChange>
                </w:rPr>
                <w:t xml:space="preserve">        &lt;Class IRI="#Clothes"/&gt;</w:t>
              </w:r>
            </w:ins>
          </w:p>
          <w:p w14:paraId="7BA40344" w14:textId="77777777" w:rsidR="00F27329" w:rsidRPr="00F27329" w:rsidRDefault="00F27329" w:rsidP="00F27329">
            <w:pPr>
              <w:rPr>
                <w:ins w:id="11792" w:author="Vilson Lu" w:date="2014-08-22T08:39:00Z"/>
                <w:sz w:val="20"/>
                <w:szCs w:val="20"/>
                <w:rPrChange w:id="11793" w:author="Vilson Lu" w:date="2014-08-22T08:39:00Z">
                  <w:rPr>
                    <w:ins w:id="11794" w:author="Vilson Lu" w:date="2014-08-22T08:39:00Z"/>
                  </w:rPr>
                </w:rPrChange>
              </w:rPr>
              <w:pPrChange w:id="11795" w:author="Vilson Lu" w:date="2014-08-22T08:39:00Z">
                <w:pPr/>
              </w:pPrChange>
            </w:pPr>
            <w:ins w:id="11796" w:author="Vilson Lu" w:date="2014-08-22T08:39:00Z">
              <w:r w:rsidRPr="00F27329">
                <w:rPr>
                  <w:sz w:val="20"/>
                  <w:szCs w:val="20"/>
                  <w:rPrChange w:id="11797" w:author="Vilson Lu" w:date="2014-08-22T08:39:00Z">
                    <w:rPr/>
                  </w:rPrChange>
                </w:rPr>
                <w:t xml:space="preserve">    &lt;/ObjectPropertyRange&gt;</w:t>
              </w:r>
            </w:ins>
          </w:p>
          <w:p w14:paraId="5E1E4369" w14:textId="77777777" w:rsidR="00F27329" w:rsidRPr="00F27329" w:rsidRDefault="00F27329" w:rsidP="00F27329">
            <w:pPr>
              <w:rPr>
                <w:ins w:id="11798" w:author="Vilson Lu" w:date="2014-08-22T08:39:00Z"/>
                <w:sz w:val="20"/>
                <w:szCs w:val="20"/>
                <w:rPrChange w:id="11799" w:author="Vilson Lu" w:date="2014-08-22T08:39:00Z">
                  <w:rPr>
                    <w:ins w:id="11800" w:author="Vilson Lu" w:date="2014-08-22T08:39:00Z"/>
                  </w:rPr>
                </w:rPrChange>
              </w:rPr>
              <w:pPrChange w:id="11801" w:author="Vilson Lu" w:date="2014-08-22T08:39:00Z">
                <w:pPr/>
              </w:pPrChange>
            </w:pPr>
            <w:ins w:id="11802" w:author="Vilson Lu" w:date="2014-08-22T08:39:00Z">
              <w:r w:rsidRPr="00F27329">
                <w:rPr>
                  <w:sz w:val="20"/>
                  <w:szCs w:val="20"/>
                  <w:rPrChange w:id="11803" w:author="Vilson Lu" w:date="2014-08-22T08:39:00Z">
                    <w:rPr/>
                  </w:rPrChange>
                </w:rPr>
                <w:t xml:space="preserve">    &lt;ObjectPropertyRange&gt;</w:t>
              </w:r>
            </w:ins>
          </w:p>
          <w:p w14:paraId="4A0CE8CA" w14:textId="77777777" w:rsidR="00F27329" w:rsidRPr="00F27329" w:rsidRDefault="00F27329" w:rsidP="00F27329">
            <w:pPr>
              <w:rPr>
                <w:ins w:id="11804" w:author="Vilson Lu" w:date="2014-08-22T08:39:00Z"/>
                <w:sz w:val="20"/>
                <w:szCs w:val="20"/>
                <w:rPrChange w:id="11805" w:author="Vilson Lu" w:date="2014-08-22T08:39:00Z">
                  <w:rPr>
                    <w:ins w:id="11806" w:author="Vilson Lu" w:date="2014-08-22T08:39:00Z"/>
                  </w:rPr>
                </w:rPrChange>
              </w:rPr>
              <w:pPrChange w:id="11807" w:author="Vilson Lu" w:date="2014-08-22T08:39:00Z">
                <w:pPr/>
              </w:pPrChange>
            </w:pPr>
            <w:ins w:id="11808" w:author="Vilson Lu" w:date="2014-08-22T08:39:00Z">
              <w:r w:rsidRPr="00F27329">
                <w:rPr>
                  <w:sz w:val="20"/>
                  <w:szCs w:val="20"/>
                  <w:rPrChange w:id="11809" w:author="Vilson Lu" w:date="2014-08-22T08:39:00Z">
                    <w:rPr/>
                  </w:rPrChange>
                </w:rPr>
                <w:t xml:space="preserve">        &lt;ObjectProperty IRI="#donate"/&gt;</w:t>
              </w:r>
            </w:ins>
          </w:p>
          <w:p w14:paraId="6C4B5875" w14:textId="77777777" w:rsidR="00F27329" w:rsidRPr="00F27329" w:rsidRDefault="00F27329" w:rsidP="00F27329">
            <w:pPr>
              <w:rPr>
                <w:ins w:id="11810" w:author="Vilson Lu" w:date="2014-08-22T08:39:00Z"/>
                <w:sz w:val="20"/>
                <w:szCs w:val="20"/>
                <w:rPrChange w:id="11811" w:author="Vilson Lu" w:date="2014-08-22T08:39:00Z">
                  <w:rPr>
                    <w:ins w:id="11812" w:author="Vilson Lu" w:date="2014-08-22T08:39:00Z"/>
                  </w:rPr>
                </w:rPrChange>
              </w:rPr>
              <w:pPrChange w:id="11813" w:author="Vilson Lu" w:date="2014-08-22T08:39:00Z">
                <w:pPr/>
              </w:pPrChange>
            </w:pPr>
            <w:ins w:id="11814" w:author="Vilson Lu" w:date="2014-08-22T08:39:00Z">
              <w:r w:rsidRPr="00F27329">
                <w:rPr>
                  <w:sz w:val="20"/>
                  <w:szCs w:val="20"/>
                  <w:rPrChange w:id="11815" w:author="Vilson Lu" w:date="2014-08-22T08:39:00Z">
                    <w:rPr/>
                  </w:rPrChange>
                </w:rPr>
                <w:t xml:space="preserve">        &lt;Class IRI="#Food"/&gt;</w:t>
              </w:r>
            </w:ins>
          </w:p>
          <w:p w14:paraId="218D80DC" w14:textId="77777777" w:rsidR="00F27329" w:rsidRPr="00F27329" w:rsidRDefault="00F27329" w:rsidP="00F27329">
            <w:pPr>
              <w:rPr>
                <w:ins w:id="11816" w:author="Vilson Lu" w:date="2014-08-22T08:39:00Z"/>
                <w:sz w:val="20"/>
                <w:szCs w:val="20"/>
                <w:rPrChange w:id="11817" w:author="Vilson Lu" w:date="2014-08-22T08:39:00Z">
                  <w:rPr>
                    <w:ins w:id="11818" w:author="Vilson Lu" w:date="2014-08-22T08:39:00Z"/>
                  </w:rPr>
                </w:rPrChange>
              </w:rPr>
              <w:pPrChange w:id="11819" w:author="Vilson Lu" w:date="2014-08-22T08:39:00Z">
                <w:pPr/>
              </w:pPrChange>
            </w:pPr>
            <w:ins w:id="11820" w:author="Vilson Lu" w:date="2014-08-22T08:39:00Z">
              <w:r w:rsidRPr="00F27329">
                <w:rPr>
                  <w:sz w:val="20"/>
                  <w:szCs w:val="20"/>
                  <w:rPrChange w:id="11821" w:author="Vilson Lu" w:date="2014-08-22T08:39:00Z">
                    <w:rPr/>
                  </w:rPrChange>
                </w:rPr>
                <w:t xml:space="preserve">    &lt;/ObjectPropertyRange&gt;</w:t>
              </w:r>
            </w:ins>
          </w:p>
          <w:p w14:paraId="4C95313E" w14:textId="77777777" w:rsidR="00F27329" w:rsidRPr="00F27329" w:rsidRDefault="00F27329" w:rsidP="00F27329">
            <w:pPr>
              <w:rPr>
                <w:ins w:id="11822" w:author="Vilson Lu" w:date="2014-08-22T08:39:00Z"/>
                <w:sz w:val="20"/>
                <w:szCs w:val="20"/>
                <w:rPrChange w:id="11823" w:author="Vilson Lu" w:date="2014-08-22T08:39:00Z">
                  <w:rPr>
                    <w:ins w:id="11824" w:author="Vilson Lu" w:date="2014-08-22T08:39:00Z"/>
                  </w:rPr>
                </w:rPrChange>
              </w:rPr>
              <w:pPrChange w:id="11825" w:author="Vilson Lu" w:date="2014-08-22T08:39:00Z">
                <w:pPr/>
              </w:pPrChange>
            </w:pPr>
            <w:ins w:id="11826" w:author="Vilson Lu" w:date="2014-08-22T08:39:00Z">
              <w:r w:rsidRPr="00F27329">
                <w:rPr>
                  <w:sz w:val="20"/>
                  <w:szCs w:val="20"/>
                  <w:rPrChange w:id="11827" w:author="Vilson Lu" w:date="2014-08-22T08:39:00Z">
                    <w:rPr/>
                  </w:rPrChange>
                </w:rPr>
                <w:t xml:space="preserve">    &lt;ObjectPropertyRange&gt;</w:t>
              </w:r>
            </w:ins>
          </w:p>
          <w:p w14:paraId="128EEFA4" w14:textId="77777777" w:rsidR="00F27329" w:rsidRPr="00F27329" w:rsidRDefault="00F27329" w:rsidP="00F27329">
            <w:pPr>
              <w:rPr>
                <w:ins w:id="11828" w:author="Vilson Lu" w:date="2014-08-22T08:39:00Z"/>
                <w:sz w:val="20"/>
                <w:szCs w:val="20"/>
                <w:rPrChange w:id="11829" w:author="Vilson Lu" w:date="2014-08-22T08:39:00Z">
                  <w:rPr>
                    <w:ins w:id="11830" w:author="Vilson Lu" w:date="2014-08-22T08:39:00Z"/>
                  </w:rPr>
                </w:rPrChange>
              </w:rPr>
              <w:pPrChange w:id="11831" w:author="Vilson Lu" w:date="2014-08-22T08:39:00Z">
                <w:pPr/>
              </w:pPrChange>
            </w:pPr>
            <w:ins w:id="11832" w:author="Vilson Lu" w:date="2014-08-22T08:39:00Z">
              <w:r w:rsidRPr="00F27329">
                <w:rPr>
                  <w:sz w:val="20"/>
                  <w:szCs w:val="20"/>
                  <w:rPrChange w:id="11833" w:author="Vilson Lu" w:date="2014-08-22T08:39:00Z">
                    <w:rPr/>
                  </w:rPrChange>
                </w:rPr>
                <w:t xml:space="preserve">        &lt;ObjectProperty IRI="#donate"/&gt;</w:t>
              </w:r>
            </w:ins>
          </w:p>
          <w:p w14:paraId="108C316F" w14:textId="77777777" w:rsidR="00F27329" w:rsidRPr="00F27329" w:rsidRDefault="00F27329" w:rsidP="00F27329">
            <w:pPr>
              <w:rPr>
                <w:ins w:id="11834" w:author="Vilson Lu" w:date="2014-08-22T08:39:00Z"/>
                <w:sz w:val="20"/>
                <w:szCs w:val="20"/>
                <w:rPrChange w:id="11835" w:author="Vilson Lu" w:date="2014-08-22T08:39:00Z">
                  <w:rPr>
                    <w:ins w:id="11836" w:author="Vilson Lu" w:date="2014-08-22T08:39:00Z"/>
                  </w:rPr>
                </w:rPrChange>
              </w:rPr>
              <w:pPrChange w:id="11837" w:author="Vilson Lu" w:date="2014-08-22T08:39:00Z">
                <w:pPr/>
              </w:pPrChange>
            </w:pPr>
            <w:ins w:id="11838" w:author="Vilson Lu" w:date="2014-08-22T08:39:00Z">
              <w:r w:rsidRPr="00F27329">
                <w:rPr>
                  <w:sz w:val="20"/>
                  <w:szCs w:val="20"/>
                  <w:rPrChange w:id="11839" w:author="Vilson Lu" w:date="2014-08-22T08:39:00Z">
                    <w:rPr/>
                  </w:rPrChange>
                </w:rPr>
                <w:t xml:space="preserve">        &lt;Class IRI="#Money"/&gt;</w:t>
              </w:r>
            </w:ins>
          </w:p>
          <w:p w14:paraId="6D513468" w14:textId="77777777" w:rsidR="00F27329" w:rsidRPr="00F27329" w:rsidRDefault="00F27329" w:rsidP="00F27329">
            <w:pPr>
              <w:rPr>
                <w:ins w:id="11840" w:author="Vilson Lu" w:date="2014-08-22T08:39:00Z"/>
                <w:sz w:val="20"/>
                <w:szCs w:val="20"/>
                <w:rPrChange w:id="11841" w:author="Vilson Lu" w:date="2014-08-22T08:39:00Z">
                  <w:rPr>
                    <w:ins w:id="11842" w:author="Vilson Lu" w:date="2014-08-22T08:39:00Z"/>
                  </w:rPr>
                </w:rPrChange>
              </w:rPr>
              <w:pPrChange w:id="11843" w:author="Vilson Lu" w:date="2014-08-22T08:39:00Z">
                <w:pPr/>
              </w:pPrChange>
            </w:pPr>
            <w:ins w:id="11844" w:author="Vilson Lu" w:date="2014-08-22T08:39:00Z">
              <w:r w:rsidRPr="00F27329">
                <w:rPr>
                  <w:sz w:val="20"/>
                  <w:szCs w:val="20"/>
                  <w:rPrChange w:id="11845" w:author="Vilson Lu" w:date="2014-08-22T08:39:00Z">
                    <w:rPr/>
                  </w:rPrChange>
                </w:rPr>
                <w:t xml:space="preserve">    &lt;/ObjectPropertyRange&gt;</w:t>
              </w:r>
            </w:ins>
          </w:p>
          <w:p w14:paraId="5F5465C0" w14:textId="77777777" w:rsidR="00F27329" w:rsidRPr="00F27329" w:rsidRDefault="00F27329" w:rsidP="00F27329">
            <w:pPr>
              <w:rPr>
                <w:ins w:id="11846" w:author="Vilson Lu" w:date="2014-08-22T08:39:00Z"/>
                <w:sz w:val="20"/>
                <w:szCs w:val="20"/>
                <w:rPrChange w:id="11847" w:author="Vilson Lu" w:date="2014-08-22T08:39:00Z">
                  <w:rPr>
                    <w:ins w:id="11848" w:author="Vilson Lu" w:date="2014-08-22T08:39:00Z"/>
                  </w:rPr>
                </w:rPrChange>
              </w:rPr>
              <w:pPrChange w:id="11849" w:author="Vilson Lu" w:date="2014-08-22T08:39:00Z">
                <w:pPr/>
              </w:pPrChange>
            </w:pPr>
            <w:ins w:id="11850" w:author="Vilson Lu" w:date="2014-08-22T08:39:00Z">
              <w:r w:rsidRPr="00F27329">
                <w:rPr>
                  <w:sz w:val="20"/>
                  <w:szCs w:val="20"/>
                  <w:rPrChange w:id="11851" w:author="Vilson Lu" w:date="2014-08-22T08:39:00Z">
                    <w:rPr/>
                  </w:rPrChange>
                </w:rPr>
                <w:t xml:space="preserve">    &lt;ObjectPropertyRange&gt;</w:t>
              </w:r>
            </w:ins>
          </w:p>
          <w:p w14:paraId="43D06D36" w14:textId="77777777" w:rsidR="00F27329" w:rsidRPr="00F27329" w:rsidRDefault="00F27329" w:rsidP="00F27329">
            <w:pPr>
              <w:rPr>
                <w:ins w:id="11852" w:author="Vilson Lu" w:date="2014-08-22T08:39:00Z"/>
                <w:sz w:val="20"/>
                <w:szCs w:val="20"/>
                <w:rPrChange w:id="11853" w:author="Vilson Lu" w:date="2014-08-22T08:39:00Z">
                  <w:rPr>
                    <w:ins w:id="11854" w:author="Vilson Lu" w:date="2014-08-22T08:39:00Z"/>
                  </w:rPr>
                </w:rPrChange>
              </w:rPr>
              <w:pPrChange w:id="11855" w:author="Vilson Lu" w:date="2014-08-22T08:39:00Z">
                <w:pPr/>
              </w:pPrChange>
            </w:pPr>
            <w:ins w:id="11856" w:author="Vilson Lu" w:date="2014-08-22T08:39:00Z">
              <w:r w:rsidRPr="00F27329">
                <w:rPr>
                  <w:sz w:val="20"/>
                  <w:szCs w:val="20"/>
                  <w:rPrChange w:id="11857" w:author="Vilson Lu" w:date="2014-08-22T08:39:00Z">
                    <w:rPr/>
                  </w:rPrChange>
                </w:rPr>
                <w:t xml:space="preserve">        &lt;ObjectProperty IRI="#donate"/&gt;</w:t>
              </w:r>
            </w:ins>
          </w:p>
          <w:p w14:paraId="2DFA9120" w14:textId="77777777" w:rsidR="00F27329" w:rsidRPr="00F27329" w:rsidRDefault="00F27329" w:rsidP="00F27329">
            <w:pPr>
              <w:rPr>
                <w:ins w:id="11858" w:author="Vilson Lu" w:date="2014-08-22T08:39:00Z"/>
                <w:sz w:val="20"/>
                <w:szCs w:val="20"/>
                <w:rPrChange w:id="11859" w:author="Vilson Lu" w:date="2014-08-22T08:39:00Z">
                  <w:rPr>
                    <w:ins w:id="11860" w:author="Vilson Lu" w:date="2014-08-22T08:39:00Z"/>
                  </w:rPr>
                </w:rPrChange>
              </w:rPr>
              <w:pPrChange w:id="11861" w:author="Vilson Lu" w:date="2014-08-22T08:39:00Z">
                <w:pPr/>
              </w:pPrChange>
            </w:pPr>
            <w:ins w:id="11862" w:author="Vilson Lu" w:date="2014-08-22T08:39:00Z">
              <w:r w:rsidRPr="00F27329">
                <w:rPr>
                  <w:sz w:val="20"/>
                  <w:szCs w:val="20"/>
                  <w:rPrChange w:id="11863" w:author="Vilson Lu" w:date="2014-08-22T08:39:00Z">
                    <w:rPr/>
                  </w:rPrChange>
                </w:rPr>
                <w:t xml:space="preserve">        &lt;Class IRI="#Water"/&gt;</w:t>
              </w:r>
            </w:ins>
          </w:p>
          <w:p w14:paraId="009E50AC" w14:textId="77777777" w:rsidR="00F27329" w:rsidRPr="00F27329" w:rsidRDefault="00F27329" w:rsidP="00F27329">
            <w:pPr>
              <w:rPr>
                <w:ins w:id="11864" w:author="Vilson Lu" w:date="2014-08-22T08:39:00Z"/>
                <w:sz w:val="20"/>
                <w:szCs w:val="20"/>
                <w:rPrChange w:id="11865" w:author="Vilson Lu" w:date="2014-08-22T08:39:00Z">
                  <w:rPr>
                    <w:ins w:id="11866" w:author="Vilson Lu" w:date="2014-08-22T08:39:00Z"/>
                  </w:rPr>
                </w:rPrChange>
              </w:rPr>
              <w:pPrChange w:id="11867" w:author="Vilson Lu" w:date="2014-08-22T08:39:00Z">
                <w:pPr/>
              </w:pPrChange>
            </w:pPr>
            <w:ins w:id="11868" w:author="Vilson Lu" w:date="2014-08-22T08:39:00Z">
              <w:r w:rsidRPr="00F27329">
                <w:rPr>
                  <w:sz w:val="20"/>
                  <w:szCs w:val="20"/>
                  <w:rPrChange w:id="11869" w:author="Vilson Lu" w:date="2014-08-22T08:39:00Z">
                    <w:rPr/>
                  </w:rPrChange>
                </w:rPr>
                <w:t xml:space="preserve">    &lt;/ObjectPropertyRange&gt;</w:t>
              </w:r>
            </w:ins>
          </w:p>
          <w:p w14:paraId="54897401" w14:textId="77777777" w:rsidR="00F27329" w:rsidRPr="00F27329" w:rsidRDefault="00F27329" w:rsidP="00F27329">
            <w:pPr>
              <w:rPr>
                <w:ins w:id="11870" w:author="Vilson Lu" w:date="2014-08-22T08:39:00Z"/>
                <w:sz w:val="20"/>
                <w:szCs w:val="20"/>
                <w:rPrChange w:id="11871" w:author="Vilson Lu" w:date="2014-08-22T08:39:00Z">
                  <w:rPr>
                    <w:ins w:id="11872" w:author="Vilson Lu" w:date="2014-08-22T08:39:00Z"/>
                  </w:rPr>
                </w:rPrChange>
              </w:rPr>
              <w:pPrChange w:id="11873" w:author="Vilson Lu" w:date="2014-08-22T08:39:00Z">
                <w:pPr/>
              </w:pPrChange>
            </w:pPr>
            <w:ins w:id="11874" w:author="Vilson Lu" w:date="2014-08-22T08:39:00Z">
              <w:r w:rsidRPr="00F27329">
                <w:rPr>
                  <w:sz w:val="20"/>
                  <w:szCs w:val="20"/>
                  <w:rPrChange w:id="11875" w:author="Vilson Lu" w:date="2014-08-22T08:39:00Z">
                    <w:rPr/>
                  </w:rPrChange>
                </w:rPr>
                <w:t xml:space="preserve">    &lt;ObjectPropertyRange&gt;</w:t>
              </w:r>
            </w:ins>
          </w:p>
          <w:p w14:paraId="383439EF" w14:textId="77777777" w:rsidR="00F27329" w:rsidRPr="00F27329" w:rsidRDefault="00F27329" w:rsidP="00F27329">
            <w:pPr>
              <w:rPr>
                <w:ins w:id="11876" w:author="Vilson Lu" w:date="2014-08-22T08:39:00Z"/>
                <w:sz w:val="20"/>
                <w:szCs w:val="20"/>
                <w:rPrChange w:id="11877" w:author="Vilson Lu" w:date="2014-08-22T08:39:00Z">
                  <w:rPr>
                    <w:ins w:id="11878" w:author="Vilson Lu" w:date="2014-08-22T08:39:00Z"/>
                  </w:rPr>
                </w:rPrChange>
              </w:rPr>
              <w:pPrChange w:id="11879" w:author="Vilson Lu" w:date="2014-08-22T08:39:00Z">
                <w:pPr/>
              </w:pPrChange>
            </w:pPr>
            <w:ins w:id="11880" w:author="Vilson Lu" w:date="2014-08-22T08:39:00Z">
              <w:r w:rsidRPr="00F27329">
                <w:rPr>
                  <w:sz w:val="20"/>
                  <w:szCs w:val="20"/>
                  <w:rPrChange w:id="11881" w:author="Vilson Lu" w:date="2014-08-22T08:39:00Z">
                    <w:rPr/>
                  </w:rPrChange>
                </w:rPr>
                <w:t xml:space="preserve">        &lt;ObjectProperty IRI="#has"/&gt;</w:t>
              </w:r>
            </w:ins>
          </w:p>
          <w:p w14:paraId="469F5686" w14:textId="77777777" w:rsidR="00F27329" w:rsidRPr="00F27329" w:rsidRDefault="00F27329" w:rsidP="00F27329">
            <w:pPr>
              <w:rPr>
                <w:ins w:id="11882" w:author="Vilson Lu" w:date="2014-08-22T08:39:00Z"/>
                <w:sz w:val="20"/>
                <w:szCs w:val="20"/>
                <w:rPrChange w:id="11883" w:author="Vilson Lu" w:date="2014-08-22T08:39:00Z">
                  <w:rPr>
                    <w:ins w:id="11884" w:author="Vilson Lu" w:date="2014-08-22T08:39:00Z"/>
                  </w:rPr>
                </w:rPrChange>
              </w:rPr>
              <w:pPrChange w:id="11885" w:author="Vilson Lu" w:date="2014-08-22T08:39:00Z">
                <w:pPr/>
              </w:pPrChange>
            </w:pPr>
            <w:ins w:id="11886" w:author="Vilson Lu" w:date="2014-08-22T08:39:00Z">
              <w:r w:rsidRPr="00F27329">
                <w:rPr>
                  <w:sz w:val="20"/>
                  <w:szCs w:val="20"/>
                  <w:rPrChange w:id="11887" w:author="Vilson Lu" w:date="2014-08-22T08:39:00Z">
                    <w:rPr/>
                  </w:rPrChange>
                </w:rPr>
                <w:t xml:space="preserve">        &lt;Class IRI="#Victim"/&gt;</w:t>
              </w:r>
            </w:ins>
          </w:p>
          <w:p w14:paraId="69C71E35" w14:textId="77777777" w:rsidR="00F27329" w:rsidRPr="00F27329" w:rsidRDefault="00F27329" w:rsidP="00F27329">
            <w:pPr>
              <w:rPr>
                <w:ins w:id="11888" w:author="Vilson Lu" w:date="2014-08-22T08:39:00Z"/>
                <w:sz w:val="20"/>
                <w:szCs w:val="20"/>
                <w:rPrChange w:id="11889" w:author="Vilson Lu" w:date="2014-08-22T08:39:00Z">
                  <w:rPr>
                    <w:ins w:id="11890" w:author="Vilson Lu" w:date="2014-08-22T08:39:00Z"/>
                  </w:rPr>
                </w:rPrChange>
              </w:rPr>
              <w:pPrChange w:id="11891" w:author="Vilson Lu" w:date="2014-08-22T08:39:00Z">
                <w:pPr/>
              </w:pPrChange>
            </w:pPr>
            <w:ins w:id="11892" w:author="Vilson Lu" w:date="2014-08-22T08:39:00Z">
              <w:r w:rsidRPr="00F27329">
                <w:rPr>
                  <w:sz w:val="20"/>
                  <w:szCs w:val="20"/>
                  <w:rPrChange w:id="11893" w:author="Vilson Lu" w:date="2014-08-22T08:39:00Z">
                    <w:rPr/>
                  </w:rPrChange>
                </w:rPr>
                <w:t xml:space="preserve">    &lt;/ObjectPropertyRange&gt;</w:t>
              </w:r>
            </w:ins>
          </w:p>
          <w:p w14:paraId="16DEB4B1" w14:textId="77777777" w:rsidR="00F27329" w:rsidRPr="00F27329" w:rsidRDefault="00F27329" w:rsidP="00F27329">
            <w:pPr>
              <w:rPr>
                <w:ins w:id="11894" w:author="Vilson Lu" w:date="2014-08-22T08:39:00Z"/>
                <w:sz w:val="20"/>
                <w:szCs w:val="20"/>
                <w:rPrChange w:id="11895" w:author="Vilson Lu" w:date="2014-08-22T08:39:00Z">
                  <w:rPr>
                    <w:ins w:id="11896" w:author="Vilson Lu" w:date="2014-08-22T08:39:00Z"/>
                  </w:rPr>
                </w:rPrChange>
              </w:rPr>
              <w:pPrChange w:id="11897" w:author="Vilson Lu" w:date="2014-08-22T08:39:00Z">
                <w:pPr/>
              </w:pPrChange>
            </w:pPr>
            <w:ins w:id="11898" w:author="Vilson Lu" w:date="2014-08-22T08:39:00Z">
              <w:r w:rsidRPr="00F27329">
                <w:rPr>
                  <w:sz w:val="20"/>
                  <w:szCs w:val="20"/>
                  <w:rPrChange w:id="11899" w:author="Vilson Lu" w:date="2014-08-22T08:39:00Z">
                    <w:rPr/>
                  </w:rPrChange>
                </w:rPr>
                <w:t xml:space="preserve">    &lt;ObjectPropertyRange&gt;</w:t>
              </w:r>
            </w:ins>
          </w:p>
          <w:p w14:paraId="78C6B12E" w14:textId="77777777" w:rsidR="00F27329" w:rsidRPr="00F27329" w:rsidRDefault="00F27329" w:rsidP="00F27329">
            <w:pPr>
              <w:rPr>
                <w:ins w:id="11900" w:author="Vilson Lu" w:date="2014-08-22T08:39:00Z"/>
                <w:sz w:val="20"/>
                <w:szCs w:val="20"/>
                <w:rPrChange w:id="11901" w:author="Vilson Lu" w:date="2014-08-22T08:39:00Z">
                  <w:rPr>
                    <w:ins w:id="11902" w:author="Vilson Lu" w:date="2014-08-22T08:39:00Z"/>
                  </w:rPr>
                </w:rPrChange>
              </w:rPr>
              <w:pPrChange w:id="11903" w:author="Vilson Lu" w:date="2014-08-22T08:39:00Z">
                <w:pPr/>
              </w:pPrChange>
            </w:pPr>
            <w:ins w:id="11904" w:author="Vilson Lu" w:date="2014-08-22T08:39:00Z">
              <w:r w:rsidRPr="00F27329">
                <w:rPr>
                  <w:sz w:val="20"/>
                  <w:szCs w:val="20"/>
                  <w:rPrChange w:id="11905" w:author="Vilson Lu" w:date="2014-08-22T08:39:00Z">
                    <w:rPr/>
                  </w:rPrChange>
                </w:rPr>
                <w:lastRenderedPageBreak/>
                <w:t xml:space="preserve">        &lt;ObjectProperty IRI="#is_at"/&gt;</w:t>
              </w:r>
            </w:ins>
          </w:p>
          <w:p w14:paraId="79882B77" w14:textId="77777777" w:rsidR="00F27329" w:rsidRPr="00F27329" w:rsidRDefault="00F27329" w:rsidP="00F27329">
            <w:pPr>
              <w:rPr>
                <w:ins w:id="11906" w:author="Vilson Lu" w:date="2014-08-22T08:39:00Z"/>
                <w:sz w:val="20"/>
                <w:szCs w:val="20"/>
                <w:rPrChange w:id="11907" w:author="Vilson Lu" w:date="2014-08-22T08:39:00Z">
                  <w:rPr>
                    <w:ins w:id="11908" w:author="Vilson Lu" w:date="2014-08-22T08:39:00Z"/>
                  </w:rPr>
                </w:rPrChange>
              </w:rPr>
              <w:pPrChange w:id="11909" w:author="Vilson Lu" w:date="2014-08-22T08:39:00Z">
                <w:pPr/>
              </w:pPrChange>
            </w:pPr>
            <w:ins w:id="11910" w:author="Vilson Lu" w:date="2014-08-22T08:39:00Z">
              <w:r w:rsidRPr="00F27329">
                <w:rPr>
                  <w:sz w:val="20"/>
                  <w:szCs w:val="20"/>
                  <w:rPrChange w:id="11911" w:author="Vilson Lu" w:date="2014-08-22T08:39:00Z">
                    <w:rPr/>
                  </w:rPrChange>
                </w:rPr>
                <w:t xml:space="preserve">        &lt;Class IRI="#Location"/&gt;</w:t>
              </w:r>
            </w:ins>
          </w:p>
          <w:p w14:paraId="77F87AE0" w14:textId="77777777" w:rsidR="00F27329" w:rsidRPr="00F27329" w:rsidRDefault="00F27329" w:rsidP="00F27329">
            <w:pPr>
              <w:rPr>
                <w:ins w:id="11912" w:author="Vilson Lu" w:date="2014-08-22T08:39:00Z"/>
                <w:sz w:val="20"/>
                <w:szCs w:val="20"/>
                <w:rPrChange w:id="11913" w:author="Vilson Lu" w:date="2014-08-22T08:39:00Z">
                  <w:rPr>
                    <w:ins w:id="11914" w:author="Vilson Lu" w:date="2014-08-22T08:39:00Z"/>
                  </w:rPr>
                </w:rPrChange>
              </w:rPr>
              <w:pPrChange w:id="11915" w:author="Vilson Lu" w:date="2014-08-22T08:39:00Z">
                <w:pPr/>
              </w:pPrChange>
            </w:pPr>
            <w:ins w:id="11916" w:author="Vilson Lu" w:date="2014-08-22T08:39:00Z">
              <w:r w:rsidRPr="00F27329">
                <w:rPr>
                  <w:sz w:val="20"/>
                  <w:szCs w:val="20"/>
                  <w:rPrChange w:id="11917" w:author="Vilson Lu" w:date="2014-08-22T08:39:00Z">
                    <w:rPr/>
                  </w:rPrChange>
                </w:rPr>
                <w:t xml:space="preserve">    &lt;/ObjectPropertyRange&gt;</w:t>
              </w:r>
            </w:ins>
          </w:p>
          <w:p w14:paraId="128ECCF4" w14:textId="77777777" w:rsidR="00F27329" w:rsidRPr="00F27329" w:rsidRDefault="00F27329" w:rsidP="00F27329">
            <w:pPr>
              <w:rPr>
                <w:ins w:id="11918" w:author="Vilson Lu" w:date="2014-08-22T08:39:00Z"/>
                <w:sz w:val="20"/>
                <w:szCs w:val="20"/>
                <w:rPrChange w:id="11919" w:author="Vilson Lu" w:date="2014-08-22T08:39:00Z">
                  <w:rPr>
                    <w:ins w:id="11920" w:author="Vilson Lu" w:date="2014-08-22T08:39:00Z"/>
                  </w:rPr>
                </w:rPrChange>
              </w:rPr>
              <w:pPrChange w:id="11921" w:author="Vilson Lu" w:date="2014-08-22T08:39:00Z">
                <w:pPr/>
              </w:pPrChange>
            </w:pPr>
            <w:ins w:id="11922" w:author="Vilson Lu" w:date="2014-08-22T08:39:00Z">
              <w:r w:rsidRPr="00F27329">
                <w:rPr>
                  <w:sz w:val="20"/>
                  <w:szCs w:val="20"/>
                  <w:rPrChange w:id="11923" w:author="Vilson Lu" w:date="2014-08-22T08:39:00Z">
                    <w:rPr/>
                  </w:rPrChange>
                </w:rPr>
                <w:t xml:space="preserve">    &lt;ObjectPropertyRange&gt;</w:t>
              </w:r>
            </w:ins>
          </w:p>
          <w:p w14:paraId="0B595D93" w14:textId="77777777" w:rsidR="00F27329" w:rsidRPr="00F27329" w:rsidRDefault="00F27329" w:rsidP="00F27329">
            <w:pPr>
              <w:rPr>
                <w:ins w:id="11924" w:author="Vilson Lu" w:date="2014-08-22T08:39:00Z"/>
                <w:sz w:val="20"/>
                <w:szCs w:val="20"/>
                <w:rPrChange w:id="11925" w:author="Vilson Lu" w:date="2014-08-22T08:39:00Z">
                  <w:rPr>
                    <w:ins w:id="11926" w:author="Vilson Lu" w:date="2014-08-22T08:39:00Z"/>
                  </w:rPr>
                </w:rPrChange>
              </w:rPr>
              <w:pPrChange w:id="11927" w:author="Vilson Lu" w:date="2014-08-22T08:39:00Z">
                <w:pPr/>
              </w:pPrChange>
            </w:pPr>
            <w:ins w:id="11928" w:author="Vilson Lu" w:date="2014-08-22T08:39:00Z">
              <w:r w:rsidRPr="00F27329">
                <w:rPr>
                  <w:sz w:val="20"/>
                  <w:szCs w:val="20"/>
                  <w:rPrChange w:id="11929" w:author="Vilson Lu" w:date="2014-08-22T08:39:00Z">
                    <w:rPr/>
                  </w:rPrChange>
                </w:rPr>
                <w:t xml:space="preserve">        &lt;ObjectProperty IRI="#need"/&gt;</w:t>
              </w:r>
            </w:ins>
          </w:p>
          <w:p w14:paraId="7E6774F7" w14:textId="77777777" w:rsidR="00F27329" w:rsidRPr="00F27329" w:rsidRDefault="00F27329" w:rsidP="00F27329">
            <w:pPr>
              <w:rPr>
                <w:ins w:id="11930" w:author="Vilson Lu" w:date="2014-08-22T08:39:00Z"/>
                <w:sz w:val="20"/>
                <w:szCs w:val="20"/>
                <w:rPrChange w:id="11931" w:author="Vilson Lu" w:date="2014-08-22T08:39:00Z">
                  <w:rPr>
                    <w:ins w:id="11932" w:author="Vilson Lu" w:date="2014-08-22T08:39:00Z"/>
                  </w:rPr>
                </w:rPrChange>
              </w:rPr>
              <w:pPrChange w:id="11933" w:author="Vilson Lu" w:date="2014-08-22T08:39:00Z">
                <w:pPr/>
              </w:pPrChange>
            </w:pPr>
            <w:ins w:id="11934" w:author="Vilson Lu" w:date="2014-08-22T08:39:00Z">
              <w:r w:rsidRPr="00F27329">
                <w:rPr>
                  <w:sz w:val="20"/>
                  <w:szCs w:val="20"/>
                  <w:rPrChange w:id="11935" w:author="Vilson Lu" w:date="2014-08-22T08:39:00Z">
                    <w:rPr/>
                  </w:rPrChange>
                </w:rPr>
                <w:t xml:space="preserve">        &lt;Class IRI="#Clothes"/&gt;</w:t>
              </w:r>
            </w:ins>
          </w:p>
          <w:p w14:paraId="61FF1A25" w14:textId="77777777" w:rsidR="00F27329" w:rsidRPr="00F27329" w:rsidRDefault="00F27329" w:rsidP="00F27329">
            <w:pPr>
              <w:rPr>
                <w:ins w:id="11936" w:author="Vilson Lu" w:date="2014-08-22T08:39:00Z"/>
                <w:sz w:val="20"/>
                <w:szCs w:val="20"/>
                <w:rPrChange w:id="11937" w:author="Vilson Lu" w:date="2014-08-22T08:39:00Z">
                  <w:rPr>
                    <w:ins w:id="11938" w:author="Vilson Lu" w:date="2014-08-22T08:39:00Z"/>
                  </w:rPr>
                </w:rPrChange>
              </w:rPr>
              <w:pPrChange w:id="11939" w:author="Vilson Lu" w:date="2014-08-22T08:39:00Z">
                <w:pPr/>
              </w:pPrChange>
            </w:pPr>
            <w:ins w:id="11940" w:author="Vilson Lu" w:date="2014-08-22T08:39:00Z">
              <w:r w:rsidRPr="00F27329">
                <w:rPr>
                  <w:sz w:val="20"/>
                  <w:szCs w:val="20"/>
                  <w:rPrChange w:id="11941" w:author="Vilson Lu" w:date="2014-08-22T08:39:00Z">
                    <w:rPr/>
                  </w:rPrChange>
                </w:rPr>
                <w:t xml:space="preserve">    &lt;/ObjectPropertyRange&gt;</w:t>
              </w:r>
            </w:ins>
          </w:p>
          <w:p w14:paraId="129AE55F" w14:textId="77777777" w:rsidR="00F27329" w:rsidRPr="00F27329" w:rsidRDefault="00F27329" w:rsidP="00F27329">
            <w:pPr>
              <w:rPr>
                <w:ins w:id="11942" w:author="Vilson Lu" w:date="2014-08-22T08:39:00Z"/>
                <w:sz w:val="20"/>
                <w:szCs w:val="20"/>
                <w:rPrChange w:id="11943" w:author="Vilson Lu" w:date="2014-08-22T08:39:00Z">
                  <w:rPr>
                    <w:ins w:id="11944" w:author="Vilson Lu" w:date="2014-08-22T08:39:00Z"/>
                  </w:rPr>
                </w:rPrChange>
              </w:rPr>
              <w:pPrChange w:id="11945" w:author="Vilson Lu" w:date="2014-08-22T08:39:00Z">
                <w:pPr/>
              </w:pPrChange>
            </w:pPr>
            <w:ins w:id="11946" w:author="Vilson Lu" w:date="2014-08-22T08:39:00Z">
              <w:r w:rsidRPr="00F27329">
                <w:rPr>
                  <w:sz w:val="20"/>
                  <w:szCs w:val="20"/>
                  <w:rPrChange w:id="11947" w:author="Vilson Lu" w:date="2014-08-22T08:39:00Z">
                    <w:rPr/>
                  </w:rPrChange>
                </w:rPr>
                <w:t xml:space="preserve">    &lt;ObjectPropertyRange&gt;</w:t>
              </w:r>
            </w:ins>
          </w:p>
          <w:p w14:paraId="5B5E1E83" w14:textId="77777777" w:rsidR="00F27329" w:rsidRPr="00F27329" w:rsidRDefault="00F27329" w:rsidP="00F27329">
            <w:pPr>
              <w:rPr>
                <w:ins w:id="11948" w:author="Vilson Lu" w:date="2014-08-22T08:39:00Z"/>
                <w:sz w:val="20"/>
                <w:szCs w:val="20"/>
                <w:rPrChange w:id="11949" w:author="Vilson Lu" w:date="2014-08-22T08:39:00Z">
                  <w:rPr>
                    <w:ins w:id="11950" w:author="Vilson Lu" w:date="2014-08-22T08:39:00Z"/>
                  </w:rPr>
                </w:rPrChange>
              </w:rPr>
              <w:pPrChange w:id="11951" w:author="Vilson Lu" w:date="2014-08-22T08:39:00Z">
                <w:pPr/>
              </w:pPrChange>
            </w:pPr>
            <w:ins w:id="11952" w:author="Vilson Lu" w:date="2014-08-22T08:39:00Z">
              <w:r w:rsidRPr="00F27329">
                <w:rPr>
                  <w:sz w:val="20"/>
                  <w:szCs w:val="20"/>
                  <w:rPrChange w:id="11953" w:author="Vilson Lu" w:date="2014-08-22T08:39:00Z">
                    <w:rPr/>
                  </w:rPrChange>
                </w:rPr>
                <w:t xml:space="preserve">        &lt;ObjectProperty IRI="#need"/&gt;</w:t>
              </w:r>
            </w:ins>
          </w:p>
          <w:p w14:paraId="44C57FDA" w14:textId="77777777" w:rsidR="00F27329" w:rsidRPr="00F27329" w:rsidRDefault="00F27329" w:rsidP="00F27329">
            <w:pPr>
              <w:rPr>
                <w:ins w:id="11954" w:author="Vilson Lu" w:date="2014-08-22T08:39:00Z"/>
                <w:sz w:val="20"/>
                <w:szCs w:val="20"/>
                <w:rPrChange w:id="11955" w:author="Vilson Lu" w:date="2014-08-22T08:39:00Z">
                  <w:rPr>
                    <w:ins w:id="11956" w:author="Vilson Lu" w:date="2014-08-22T08:39:00Z"/>
                  </w:rPr>
                </w:rPrChange>
              </w:rPr>
              <w:pPrChange w:id="11957" w:author="Vilson Lu" w:date="2014-08-22T08:39:00Z">
                <w:pPr/>
              </w:pPrChange>
            </w:pPr>
            <w:ins w:id="11958" w:author="Vilson Lu" w:date="2014-08-22T08:39:00Z">
              <w:r w:rsidRPr="00F27329">
                <w:rPr>
                  <w:sz w:val="20"/>
                  <w:szCs w:val="20"/>
                  <w:rPrChange w:id="11959" w:author="Vilson Lu" w:date="2014-08-22T08:39:00Z">
                    <w:rPr/>
                  </w:rPrChange>
                </w:rPr>
                <w:t xml:space="preserve">        &lt;Class IRI="#Electricity"/&gt;</w:t>
              </w:r>
            </w:ins>
          </w:p>
          <w:p w14:paraId="67C69620" w14:textId="77777777" w:rsidR="00F27329" w:rsidRPr="00F27329" w:rsidRDefault="00F27329" w:rsidP="00F27329">
            <w:pPr>
              <w:rPr>
                <w:ins w:id="11960" w:author="Vilson Lu" w:date="2014-08-22T08:39:00Z"/>
                <w:sz w:val="20"/>
                <w:szCs w:val="20"/>
                <w:rPrChange w:id="11961" w:author="Vilson Lu" w:date="2014-08-22T08:39:00Z">
                  <w:rPr>
                    <w:ins w:id="11962" w:author="Vilson Lu" w:date="2014-08-22T08:39:00Z"/>
                  </w:rPr>
                </w:rPrChange>
              </w:rPr>
              <w:pPrChange w:id="11963" w:author="Vilson Lu" w:date="2014-08-22T08:39:00Z">
                <w:pPr/>
              </w:pPrChange>
            </w:pPr>
            <w:ins w:id="11964" w:author="Vilson Lu" w:date="2014-08-22T08:39:00Z">
              <w:r w:rsidRPr="00F27329">
                <w:rPr>
                  <w:sz w:val="20"/>
                  <w:szCs w:val="20"/>
                  <w:rPrChange w:id="11965" w:author="Vilson Lu" w:date="2014-08-22T08:39:00Z">
                    <w:rPr/>
                  </w:rPrChange>
                </w:rPr>
                <w:t xml:space="preserve">    &lt;/ObjectPropertyRange&gt;</w:t>
              </w:r>
            </w:ins>
          </w:p>
          <w:p w14:paraId="487A31DA" w14:textId="77777777" w:rsidR="00F27329" w:rsidRPr="00F27329" w:rsidRDefault="00F27329" w:rsidP="00F27329">
            <w:pPr>
              <w:rPr>
                <w:ins w:id="11966" w:author="Vilson Lu" w:date="2014-08-22T08:39:00Z"/>
                <w:sz w:val="20"/>
                <w:szCs w:val="20"/>
                <w:rPrChange w:id="11967" w:author="Vilson Lu" w:date="2014-08-22T08:39:00Z">
                  <w:rPr>
                    <w:ins w:id="11968" w:author="Vilson Lu" w:date="2014-08-22T08:39:00Z"/>
                  </w:rPr>
                </w:rPrChange>
              </w:rPr>
              <w:pPrChange w:id="11969" w:author="Vilson Lu" w:date="2014-08-22T08:39:00Z">
                <w:pPr/>
              </w:pPrChange>
            </w:pPr>
            <w:ins w:id="11970" w:author="Vilson Lu" w:date="2014-08-22T08:39:00Z">
              <w:r w:rsidRPr="00F27329">
                <w:rPr>
                  <w:sz w:val="20"/>
                  <w:szCs w:val="20"/>
                  <w:rPrChange w:id="11971" w:author="Vilson Lu" w:date="2014-08-22T08:39:00Z">
                    <w:rPr/>
                  </w:rPrChange>
                </w:rPr>
                <w:t xml:space="preserve">    &lt;ObjectPropertyRange&gt;</w:t>
              </w:r>
            </w:ins>
          </w:p>
          <w:p w14:paraId="12D74513" w14:textId="77777777" w:rsidR="00F27329" w:rsidRPr="00F27329" w:rsidRDefault="00F27329" w:rsidP="00F27329">
            <w:pPr>
              <w:rPr>
                <w:ins w:id="11972" w:author="Vilson Lu" w:date="2014-08-22T08:39:00Z"/>
                <w:sz w:val="20"/>
                <w:szCs w:val="20"/>
                <w:rPrChange w:id="11973" w:author="Vilson Lu" w:date="2014-08-22T08:39:00Z">
                  <w:rPr>
                    <w:ins w:id="11974" w:author="Vilson Lu" w:date="2014-08-22T08:39:00Z"/>
                  </w:rPr>
                </w:rPrChange>
              </w:rPr>
              <w:pPrChange w:id="11975" w:author="Vilson Lu" w:date="2014-08-22T08:39:00Z">
                <w:pPr/>
              </w:pPrChange>
            </w:pPr>
            <w:ins w:id="11976" w:author="Vilson Lu" w:date="2014-08-22T08:39:00Z">
              <w:r w:rsidRPr="00F27329">
                <w:rPr>
                  <w:sz w:val="20"/>
                  <w:szCs w:val="20"/>
                  <w:rPrChange w:id="11977" w:author="Vilson Lu" w:date="2014-08-22T08:39:00Z">
                    <w:rPr/>
                  </w:rPrChange>
                </w:rPr>
                <w:t xml:space="preserve">        &lt;ObjectProperty IRI="#need"/&gt;</w:t>
              </w:r>
            </w:ins>
          </w:p>
          <w:p w14:paraId="6781AB50" w14:textId="77777777" w:rsidR="00F27329" w:rsidRPr="00F27329" w:rsidRDefault="00F27329" w:rsidP="00F27329">
            <w:pPr>
              <w:rPr>
                <w:ins w:id="11978" w:author="Vilson Lu" w:date="2014-08-22T08:39:00Z"/>
                <w:sz w:val="20"/>
                <w:szCs w:val="20"/>
                <w:rPrChange w:id="11979" w:author="Vilson Lu" w:date="2014-08-22T08:39:00Z">
                  <w:rPr>
                    <w:ins w:id="11980" w:author="Vilson Lu" w:date="2014-08-22T08:39:00Z"/>
                  </w:rPr>
                </w:rPrChange>
              </w:rPr>
              <w:pPrChange w:id="11981" w:author="Vilson Lu" w:date="2014-08-22T08:39:00Z">
                <w:pPr/>
              </w:pPrChange>
            </w:pPr>
            <w:ins w:id="11982" w:author="Vilson Lu" w:date="2014-08-22T08:39:00Z">
              <w:r w:rsidRPr="00F27329">
                <w:rPr>
                  <w:sz w:val="20"/>
                  <w:szCs w:val="20"/>
                  <w:rPrChange w:id="11983" w:author="Vilson Lu" w:date="2014-08-22T08:39:00Z">
                    <w:rPr/>
                  </w:rPrChange>
                </w:rPr>
                <w:t xml:space="preserve">        &lt;Class IRI="#Food"/&gt;</w:t>
              </w:r>
            </w:ins>
          </w:p>
          <w:p w14:paraId="74960BDA" w14:textId="77777777" w:rsidR="00F27329" w:rsidRPr="00F27329" w:rsidRDefault="00F27329" w:rsidP="00F27329">
            <w:pPr>
              <w:rPr>
                <w:ins w:id="11984" w:author="Vilson Lu" w:date="2014-08-22T08:39:00Z"/>
                <w:sz w:val="20"/>
                <w:szCs w:val="20"/>
                <w:rPrChange w:id="11985" w:author="Vilson Lu" w:date="2014-08-22T08:39:00Z">
                  <w:rPr>
                    <w:ins w:id="11986" w:author="Vilson Lu" w:date="2014-08-22T08:39:00Z"/>
                  </w:rPr>
                </w:rPrChange>
              </w:rPr>
              <w:pPrChange w:id="11987" w:author="Vilson Lu" w:date="2014-08-22T08:39:00Z">
                <w:pPr/>
              </w:pPrChange>
            </w:pPr>
            <w:ins w:id="11988" w:author="Vilson Lu" w:date="2014-08-22T08:39:00Z">
              <w:r w:rsidRPr="00F27329">
                <w:rPr>
                  <w:sz w:val="20"/>
                  <w:szCs w:val="20"/>
                  <w:rPrChange w:id="11989" w:author="Vilson Lu" w:date="2014-08-22T08:39:00Z">
                    <w:rPr/>
                  </w:rPrChange>
                </w:rPr>
                <w:t xml:space="preserve">    &lt;/ObjectPropertyRange&gt;</w:t>
              </w:r>
            </w:ins>
          </w:p>
          <w:p w14:paraId="3B51AAB3" w14:textId="77777777" w:rsidR="00F27329" w:rsidRPr="00F27329" w:rsidRDefault="00F27329" w:rsidP="00F27329">
            <w:pPr>
              <w:rPr>
                <w:ins w:id="11990" w:author="Vilson Lu" w:date="2014-08-22T08:39:00Z"/>
                <w:sz w:val="20"/>
                <w:szCs w:val="20"/>
                <w:rPrChange w:id="11991" w:author="Vilson Lu" w:date="2014-08-22T08:39:00Z">
                  <w:rPr>
                    <w:ins w:id="11992" w:author="Vilson Lu" w:date="2014-08-22T08:39:00Z"/>
                  </w:rPr>
                </w:rPrChange>
              </w:rPr>
              <w:pPrChange w:id="11993" w:author="Vilson Lu" w:date="2014-08-22T08:39:00Z">
                <w:pPr/>
              </w:pPrChange>
            </w:pPr>
            <w:ins w:id="11994" w:author="Vilson Lu" w:date="2014-08-22T08:39:00Z">
              <w:r w:rsidRPr="00F27329">
                <w:rPr>
                  <w:sz w:val="20"/>
                  <w:szCs w:val="20"/>
                  <w:rPrChange w:id="11995" w:author="Vilson Lu" w:date="2014-08-22T08:39:00Z">
                    <w:rPr/>
                  </w:rPrChange>
                </w:rPr>
                <w:t xml:space="preserve">    &lt;ObjectPropertyRange&gt;</w:t>
              </w:r>
            </w:ins>
          </w:p>
          <w:p w14:paraId="470E5C49" w14:textId="77777777" w:rsidR="00F27329" w:rsidRPr="00F27329" w:rsidRDefault="00F27329" w:rsidP="00F27329">
            <w:pPr>
              <w:rPr>
                <w:ins w:id="11996" w:author="Vilson Lu" w:date="2014-08-22T08:39:00Z"/>
                <w:sz w:val="20"/>
                <w:szCs w:val="20"/>
                <w:rPrChange w:id="11997" w:author="Vilson Lu" w:date="2014-08-22T08:39:00Z">
                  <w:rPr>
                    <w:ins w:id="11998" w:author="Vilson Lu" w:date="2014-08-22T08:39:00Z"/>
                  </w:rPr>
                </w:rPrChange>
              </w:rPr>
              <w:pPrChange w:id="11999" w:author="Vilson Lu" w:date="2014-08-22T08:39:00Z">
                <w:pPr/>
              </w:pPrChange>
            </w:pPr>
            <w:ins w:id="12000" w:author="Vilson Lu" w:date="2014-08-22T08:39:00Z">
              <w:r w:rsidRPr="00F27329">
                <w:rPr>
                  <w:sz w:val="20"/>
                  <w:szCs w:val="20"/>
                  <w:rPrChange w:id="12001" w:author="Vilson Lu" w:date="2014-08-22T08:39:00Z">
                    <w:rPr/>
                  </w:rPrChange>
                </w:rPr>
                <w:t xml:space="preserve">        &lt;ObjectProperty IRI="#need"/&gt;</w:t>
              </w:r>
            </w:ins>
          </w:p>
          <w:p w14:paraId="0CF72C66" w14:textId="77777777" w:rsidR="00F27329" w:rsidRPr="00F27329" w:rsidRDefault="00F27329" w:rsidP="00F27329">
            <w:pPr>
              <w:rPr>
                <w:ins w:id="12002" w:author="Vilson Lu" w:date="2014-08-22T08:39:00Z"/>
                <w:sz w:val="20"/>
                <w:szCs w:val="20"/>
                <w:rPrChange w:id="12003" w:author="Vilson Lu" w:date="2014-08-22T08:39:00Z">
                  <w:rPr>
                    <w:ins w:id="12004" w:author="Vilson Lu" w:date="2014-08-22T08:39:00Z"/>
                  </w:rPr>
                </w:rPrChange>
              </w:rPr>
              <w:pPrChange w:id="12005" w:author="Vilson Lu" w:date="2014-08-22T08:39:00Z">
                <w:pPr/>
              </w:pPrChange>
            </w:pPr>
            <w:ins w:id="12006" w:author="Vilson Lu" w:date="2014-08-22T08:39:00Z">
              <w:r w:rsidRPr="00F27329">
                <w:rPr>
                  <w:sz w:val="20"/>
                  <w:szCs w:val="20"/>
                  <w:rPrChange w:id="12007" w:author="Vilson Lu" w:date="2014-08-22T08:39:00Z">
                    <w:rPr/>
                  </w:rPrChange>
                </w:rPr>
                <w:t xml:space="preserve">        &lt;Class IRI="#Money"/&gt;</w:t>
              </w:r>
            </w:ins>
          </w:p>
          <w:p w14:paraId="016EEA4C" w14:textId="77777777" w:rsidR="00F27329" w:rsidRPr="00F27329" w:rsidRDefault="00F27329" w:rsidP="00F27329">
            <w:pPr>
              <w:rPr>
                <w:ins w:id="12008" w:author="Vilson Lu" w:date="2014-08-22T08:39:00Z"/>
                <w:sz w:val="20"/>
                <w:szCs w:val="20"/>
                <w:rPrChange w:id="12009" w:author="Vilson Lu" w:date="2014-08-22T08:39:00Z">
                  <w:rPr>
                    <w:ins w:id="12010" w:author="Vilson Lu" w:date="2014-08-22T08:39:00Z"/>
                  </w:rPr>
                </w:rPrChange>
              </w:rPr>
              <w:pPrChange w:id="12011" w:author="Vilson Lu" w:date="2014-08-22T08:39:00Z">
                <w:pPr/>
              </w:pPrChange>
            </w:pPr>
            <w:ins w:id="12012" w:author="Vilson Lu" w:date="2014-08-22T08:39:00Z">
              <w:r w:rsidRPr="00F27329">
                <w:rPr>
                  <w:sz w:val="20"/>
                  <w:szCs w:val="20"/>
                  <w:rPrChange w:id="12013" w:author="Vilson Lu" w:date="2014-08-22T08:39:00Z">
                    <w:rPr/>
                  </w:rPrChange>
                </w:rPr>
                <w:t xml:space="preserve">    &lt;/ObjectPropertyRange&gt;</w:t>
              </w:r>
            </w:ins>
          </w:p>
          <w:p w14:paraId="171F23A7" w14:textId="77777777" w:rsidR="00F27329" w:rsidRPr="00F27329" w:rsidRDefault="00F27329" w:rsidP="00F27329">
            <w:pPr>
              <w:rPr>
                <w:ins w:id="12014" w:author="Vilson Lu" w:date="2014-08-22T08:39:00Z"/>
                <w:sz w:val="20"/>
                <w:szCs w:val="20"/>
                <w:rPrChange w:id="12015" w:author="Vilson Lu" w:date="2014-08-22T08:39:00Z">
                  <w:rPr>
                    <w:ins w:id="12016" w:author="Vilson Lu" w:date="2014-08-22T08:39:00Z"/>
                  </w:rPr>
                </w:rPrChange>
              </w:rPr>
              <w:pPrChange w:id="12017" w:author="Vilson Lu" w:date="2014-08-22T08:39:00Z">
                <w:pPr/>
              </w:pPrChange>
            </w:pPr>
            <w:ins w:id="12018" w:author="Vilson Lu" w:date="2014-08-22T08:39:00Z">
              <w:r w:rsidRPr="00F27329">
                <w:rPr>
                  <w:sz w:val="20"/>
                  <w:szCs w:val="20"/>
                  <w:rPrChange w:id="12019" w:author="Vilson Lu" w:date="2014-08-22T08:39:00Z">
                    <w:rPr/>
                  </w:rPrChange>
                </w:rPr>
                <w:t xml:space="preserve">    &lt;ObjectPropertyRange&gt;</w:t>
              </w:r>
            </w:ins>
          </w:p>
          <w:p w14:paraId="20A7806F" w14:textId="77777777" w:rsidR="00F27329" w:rsidRPr="00F27329" w:rsidRDefault="00F27329" w:rsidP="00F27329">
            <w:pPr>
              <w:rPr>
                <w:ins w:id="12020" w:author="Vilson Lu" w:date="2014-08-22T08:39:00Z"/>
                <w:sz w:val="20"/>
                <w:szCs w:val="20"/>
                <w:rPrChange w:id="12021" w:author="Vilson Lu" w:date="2014-08-22T08:39:00Z">
                  <w:rPr>
                    <w:ins w:id="12022" w:author="Vilson Lu" w:date="2014-08-22T08:39:00Z"/>
                  </w:rPr>
                </w:rPrChange>
              </w:rPr>
              <w:pPrChange w:id="12023" w:author="Vilson Lu" w:date="2014-08-22T08:39:00Z">
                <w:pPr/>
              </w:pPrChange>
            </w:pPr>
            <w:ins w:id="12024" w:author="Vilson Lu" w:date="2014-08-22T08:39:00Z">
              <w:r w:rsidRPr="00F27329">
                <w:rPr>
                  <w:sz w:val="20"/>
                  <w:szCs w:val="20"/>
                  <w:rPrChange w:id="12025" w:author="Vilson Lu" w:date="2014-08-22T08:39:00Z">
                    <w:rPr/>
                  </w:rPrChange>
                </w:rPr>
                <w:t xml:space="preserve">        &lt;ObjectProperty IRI="#need"/&gt;</w:t>
              </w:r>
            </w:ins>
          </w:p>
          <w:p w14:paraId="54F6DB3B" w14:textId="77777777" w:rsidR="00F27329" w:rsidRPr="00F27329" w:rsidRDefault="00F27329" w:rsidP="00F27329">
            <w:pPr>
              <w:rPr>
                <w:ins w:id="12026" w:author="Vilson Lu" w:date="2014-08-22T08:39:00Z"/>
                <w:sz w:val="20"/>
                <w:szCs w:val="20"/>
                <w:rPrChange w:id="12027" w:author="Vilson Lu" w:date="2014-08-22T08:39:00Z">
                  <w:rPr>
                    <w:ins w:id="12028" w:author="Vilson Lu" w:date="2014-08-22T08:39:00Z"/>
                  </w:rPr>
                </w:rPrChange>
              </w:rPr>
              <w:pPrChange w:id="12029" w:author="Vilson Lu" w:date="2014-08-22T08:39:00Z">
                <w:pPr/>
              </w:pPrChange>
            </w:pPr>
            <w:ins w:id="12030" w:author="Vilson Lu" w:date="2014-08-22T08:39:00Z">
              <w:r w:rsidRPr="00F27329">
                <w:rPr>
                  <w:sz w:val="20"/>
                  <w:szCs w:val="20"/>
                  <w:rPrChange w:id="12031" w:author="Vilson Lu" w:date="2014-08-22T08:39:00Z">
                    <w:rPr/>
                  </w:rPrChange>
                </w:rPr>
                <w:t xml:space="preserve">        &lt;Class IRI="#Rescue"/&gt;</w:t>
              </w:r>
            </w:ins>
          </w:p>
          <w:p w14:paraId="1D4551C5" w14:textId="77777777" w:rsidR="00F27329" w:rsidRPr="00F27329" w:rsidRDefault="00F27329" w:rsidP="00F27329">
            <w:pPr>
              <w:rPr>
                <w:ins w:id="12032" w:author="Vilson Lu" w:date="2014-08-22T08:39:00Z"/>
                <w:sz w:val="20"/>
                <w:szCs w:val="20"/>
                <w:rPrChange w:id="12033" w:author="Vilson Lu" w:date="2014-08-22T08:39:00Z">
                  <w:rPr>
                    <w:ins w:id="12034" w:author="Vilson Lu" w:date="2014-08-22T08:39:00Z"/>
                  </w:rPr>
                </w:rPrChange>
              </w:rPr>
              <w:pPrChange w:id="12035" w:author="Vilson Lu" w:date="2014-08-22T08:39:00Z">
                <w:pPr/>
              </w:pPrChange>
            </w:pPr>
            <w:ins w:id="12036" w:author="Vilson Lu" w:date="2014-08-22T08:39:00Z">
              <w:r w:rsidRPr="00F27329">
                <w:rPr>
                  <w:sz w:val="20"/>
                  <w:szCs w:val="20"/>
                  <w:rPrChange w:id="12037" w:author="Vilson Lu" w:date="2014-08-22T08:39:00Z">
                    <w:rPr/>
                  </w:rPrChange>
                </w:rPr>
                <w:t xml:space="preserve">    &lt;/ObjectPropertyRange&gt;</w:t>
              </w:r>
            </w:ins>
          </w:p>
          <w:p w14:paraId="075EC0F2" w14:textId="77777777" w:rsidR="00F27329" w:rsidRPr="00F27329" w:rsidRDefault="00F27329" w:rsidP="00F27329">
            <w:pPr>
              <w:rPr>
                <w:ins w:id="12038" w:author="Vilson Lu" w:date="2014-08-22T08:39:00Z"/>
                <w:sz w:val="20"/>
                <w:szCs w:val="20"/>
                <w:rPrChange w:id="12039" w:author="Vilson Lu" w:date="2014-08-22T08:39:00Z">
                  <w:rPr>
                    <w:ins w:id="12040" w:author="Vilson Lu" w:date="2014-08-22T08:39:00Z"/>
                  </w:rPr>
                </w:rPrChange>
              </w:rPr>
              <w:pPrChange w:id="12041" w:author="Vilson Lu" w:date="2014-08-22T08:39:00Z">
                <w:pPr/>
              </w:pPrChange>
            </w:pPr>
            <w:ins w:id="12042" w:author="Vilson Lu" w:date="2014-08-22T08:39:00Z">
              <w:r w:rsidRPr="00F27329">
                <w:rPr>
                  <w:sz w:val="20"/>
                  <w:szCs w:val="20"/>
                  <w:rPrChange w:id="12043" w:author="Vilson Lu" w:date="2014-08-22T08:39:00Z">
                    <w:rPr/>
                  </w:rPrChange>
                </w:rPr>
                <w:t xml:space="preserve">    &lt;ObjectPropertyRange&gt;</w:t>
              </w:r>
            </w:ins>
          </w:p>
          <w:p w14:paraId="591CB73D" w14:textId="77777777" w:rsidR="00F27329" w:rsidRPr="00F27329" w:rsidRDefault="00F27329" w:rsidP="00F27329">
            <w:pPr>
              <w:rPr>
                <w:ins w:id="12044" w:author="Vilson Lu" w:date="2014-08-22T08:39:00Z"/>
                <w:sz w:val="20"/>
                <w:szCs w:val="20"/>
                <w:rPrChange w:id="12045" w:author="Vilson Lu" w:date="2014-08-22T08:39:00Z">
                  <w:rPr>
                    <w:ins w:id="12046" w:author="Vilson Lu" w:date="2014-08-22T08:39:00Z"/>
                  </w:rPr>
                </w:rPrChange>
              </w:rPr>
              <w:pPrChange w:id="12047" w:author="Vilson Lu" w:date="2014-08-22T08:39:00Z">
                <w:pPr/>
              </w:pPrChange>
            </w:pPr>
            <w:ins w:id="12048" w:author="Vilson Lu" w:date="2014-08-22T08:39:00Z">
              <w:r w:rsidRPr="00F27329">
                <w:rPr>
                  <w:sz w:val="20"/>
                  <w:szCs w:val="20"/>
                  <w:rPrChange w:id="12049" w:author="Vilson Lu" w:date="2014-08-22T08:39:00Z">
                    <w:rPr/>
                  </w:rPrChange>
                </w:rPr>
                <w:t xml:space="preserve">        &lt;ObjectProperty IRI="#need"/&gt;</w:t>
              </w:r>
            </w:ins>
          </w:p>
          <w:p w14:paraId="3DAE8942" w14:textId="77777777" w:rsidR="00F27329" w:rsidRPr="00F27329" w:rsidRDefault="00F27329" w:rsidP="00F27329">
            <w:pPr>
              <w:rPr>
                <w:ins w:id="12050" w:author="Vilson Lu" w:date="2014-08-22T08:39:00Z"/>
                <w:sz w:val="20"/>
                <w:szCs w:val="20"/>
                <w:rPrChange w:id="12051" w:author="Vilson Lu" w:date="2014-08-22T08:39:00Z">
                  <w:rPr>
                    <w:ins w:id="12052" w:author="Vilson Lu" w:date="2014-08-22T08:39:00Z"/>
                  </w:rPr>
                </w:rPrChange>
              </w:rPr>
              <w:pPrChange w:id="12053" w:author="Vilson Lu" w:date="2014-08-22T08:39:00Z">
                <w:pPr/>
              </w:pPrChange>
            </w:pPr>
            <w:ins w:id="12054" w:author="Vilson Lu" w:date="2014-08-22T08:39:00Z">
              <w:r w:rsidRPr="00F27329">
                <w:rPr>
                  <w:sz w:val="20"/>
                  <w:szCs w:val="20"/>
                  <w:rPrChange w:id="12055" w:author="Vilson Lu" w:date="2014-08-22T08:39:00Z">
                    <w:rPr/>
                  </w:rPrChange>
                </w:rPr>
                <w:t xml:space="preserve">        &lt;Class IRI="#Shelter"/&gt;</w:t>
              </w:r>
            </w:ins>
          </w:p>
          <w:p w14:paraId="6BD48A9B" w14:textId="77777777" w:rsidR="00F27329" w:rsidRPr="00F27329" w:rsidRDefault="00F27329" w:rsidP="00F27329">
            <w:pPr>
              <w:rPr>
                <w:ins w:id="12056" w:author="Vilson Lu" w:date="2014-08-22T08:39:00Z"/>
                <w:sz w:val="20"/>
                <w:szCs w:val="20"/>
                <w:rPrChange w:id="12057" w:author="Vilson Lu" w:date="2014-08-22T08:39:00Z">
                  <w:rPr>
                    <w:ins w:id="12058" w:author="Vilson Lu" w:date="2014-08-22T08:39:00Z"/>
                  </w:rPr>
                </w:rPrChange>
              </w:rPr>
              <w:pPrChange w:id="12059" w:author="Vilson Lu" w:date="2014-08-22T08:39:00Z">
                <w:pPr/>
              </w:pPrChange>
            </w:pPr>
            <w:ins w:id="12060" w:author="Vilson Lu" w:date="2014-08-22T08:39:00Z">
              <w:r w:rsidRPr="00F27329">
                <w:rPr>
                  <w:sz w:val="20"/>
                  <w:szCs w:val="20"/>
                  <w:rPrChange w:id="12061" w:author="Vilson Lu" w:date="2014-08-22T08:39:00Z">
                    <w:rPr/>
                  </w:rPrChange>
                </w:rPr>
                <w:t xml:space="preserve">    &lt;/ObjectPropertyRange&gt;</w:t>
              </w:r>
            </w:ins>
          </w:p>
          <w:p w14:paraId="53D65026" w14:textId="77777777" w:rsidR="00F27329" w:rsidRPr="00F27329" w:rsidRDefault="00F27329" w:rsidP="00F27329">
            <w:pPr>
              <w:rPr>
                <w:ins w:id="12062" w:author="Vilson Lu" w:date="2014-08-22T08:39:00Z"/>
                <w:sz w:val="20"/>
                <w:szCs w:val="20"/>
                <w:rPrChange w:id="12063" w:author="Vilson Lu" w:date="2014-08-22T08:39:00Z">
                  <w:rPr>
                    <w:ins w:id="12064" w:author="Vilson Lu" w:date="2014-08-22T08:39:00Z"/>
                  </w:rPr>
                </w:rPrChange>
              </w:rPr>
              <w:pPrChange w:id="12065" w:author="Vilson Lu" w:date="2014-08-22T08:39:00Z">
                <w:pPr/>
              </w:pPrChange>
            </w:pPr>
            <w:ins w:id="12066" w:author="Vilson Lu" w:date="2014-08-22T08:39:00Z">
              <w:r w:rsidRPr="00F27329">
                <w:rPr>
                  <w:sz w:val="20"/>
                  <w:szCs w:val="20"/>
                  <w:rPrChange w:id="12067" w:author="Vilson Lu" w:date="2014-08-22T08:39:00Z">
                    <w:rPr/>
                  </w:rPrChange>
                </w:rPr>
                <w:t xml:space="preserve">    &lt;ObjectPropertyRange&gt;</w:t>
              </w:r>
            </w:ins>
          </w:p>
          <w:p w14:paraId="5FCD94C0" w14:textId="77777777" w:rsidR="00F27329" w:rsidRPr="00F27329" w:rsidRDefault="00F27329" w:rsidP="00F27329">
            <w:pPr>
              <w:rPr>
                <w:ins w:id="12068" w:author="Vilson Lu" w:date="2014-08-22T08:39:00Z"/>
                <w:sz w:val="20"/>
                <w:szCs w:val="20"/>
                <w:rPrChange w:id="12069" w:author="Vilson Lu" w:date="2014-08-22T08:39:00Z">
                  <w:rPr>
                    <w:ins w:id="12070" w:author="Vilson Lu" w:date="2014-08-22T08:39:00Z"/>
                  </w:rPr>
                </w:rPrChange>
              </w:rPr>
              <w:pPrChange w:id="12071" w:author="Vilson Lu" w:date="2014-08-22T08:39:00Z">
                <w:pPr/>
              </w:pPrChange>
            </w:pPr>
            <w:ins w:id="12072" w:author="Vilson Lu" w:date="2014-08-22T08:39:00Z">
              <w:r w:rsidRPr="00F27329">
                <w:rPr>
                  <w:sz w:val="20"/>
                  <w:szCs w:val="20"/>
                  <w:rPrChange w:id="12073" w:author="Vilson Lu" w:date="2014-08-22T08:39:00Z">
                    <w:rPr/>
                  </w:rPrChange>
                </w:rPr>
                <w:t xml:space="preserve">        &lt;ObjectProperty IRI="#need"/&gt;</w:t>
              </w:r>
            </w:ins>
          </w:p>
          <w:p w14:paraId="6CD06682" w14:textId="77777777" w:rsidR="00F27329" w:rsidRPr="00F27329" w:rsidRDefault="00F27329" w:rsidP="00F27329">
            <w:pPr>
              <w:rPr>
                <w:ins w:id="12074" w:author="Vilson Lu" w:date="2014-08-22T08:39:00Z"/>
                <w:sz w:val="20"/>
                <w:szCs w:val="20"/>
                <w:rPrChange w:id="12075" w:author="Vilson Lu" w:date="2014-08-22T08:39:00Z">
                  <w:rPr>
                    <w:ins w:id="12076" w:author="Vilson Lu" w:date="2014-08-22T08:39:00Z"/>
                  </w:rPr>
                </w:rPrChange>
              </w:rPr>
              <w:pPrChange w:id="12077" w:author="Vilson Lu" w:date="2014-08-22T08:39:00Z">
                <w:pPr/>
              </w:pPrChange>
            </w:pPr>
            <w:ins w:id="12078" w:author="Vilson Lu" w:date="2014-08-22T08:39:00Z">
              <w:r w:rsidRPr="00F27329">
                <w:rPr>
                  <w:sz w:val="20"/>
                  <w:szCs w:val="20"/>
                  <w:rPrChange w:id="12079" w:author="Vilson Lu" w:date="2014-08-22T08:39:00Z">
                    <w:rPr/>
                  </w:rPrChange>
                </w:rPr>
                <w:t xml:space="preserve">        &lt;Class IRI="#Water"/&gt;</w:t>
              </w:r>
            </w:ins>
          </w:p>
          <w:p w14:paraId="11F9847D" w14:textId="77777777" w:rsidR="00F27329" w:rsidRPr="00F27329" w:rsidRDefault="00F27329" w:rsidP="00F27329">
            <w:pPr>
              <w:rPr>
                <w:ins w:id="12080" w:author="Vilson Lu" w:date="2014-08-22T08:39:00Z"/>
                <w:sz w:val="20"/>
                <w:szCs w:val="20"/>
                <w:rPrChange w:id="12081" w:author="Vilson Lu" w:date="2014-08-22T08:39:00Z">
                  <w:rPr>
                    <w:ins w:id="12082" w:author="Vilson Lu" w:date="2014-08-22T08:39:00Z"/>
                  </w:rPr>
                </w:rPrChange>
              </w:rPr>
              <w:pPrChange w:id="12083" w:author="Vilson Lu" w:date="2014-08-22T08:39:00Z">
                <w:pPr/>
              </w:pPrChange>
            </w:pPr>
            <w:ins w:id="12084" w:author="Vilson Lu" w:date="2014-08-22T08:39:00Z">
              <w:r w:rsidRPr="00F27329">
                <w:rPr>
                  <w:sz w:val="20"/>
                  <w:szCs w:val="20"/>
                  <w:rPrChange w:id="12085" w:author="Vilson Lu" w:date="2014-08-22T08:39:00Z">
                    <w:rPr/>
                  </w:rPrChange>
                </w:rPr>
                <w:t xml:space="preserve">    &lt;/ObjectPropertyRange&gt;</w:t>
              </w:r>
            </w:ins>
          </w:p>
          <w:p w14:paraId="2C5C5B3F" w14:textId="77777777" w:rsidR="00F27329" w:rsidRPr="00F27329" w:rsidRDefault="00F27329" w:rsidP="00F27329">
            <w:pPr>
              <w:rPr>
                <w:ins w:id="12086" w:author="Vilson Lu" w:date="2014-08-22T08:39:00Z"/>
                <w:sz w:val="20"/>
                <w:szCs w:val="20"/>
                <w:rPrChange w:id="12087" w:author="Vilson Lu" w:date="2014-08-22T08:39:00Z">
                  <w:rPr>
                    <w:ins w:id="12088" w:author="Vilson Lu" w:date="2014-08-22T08:39:00Z"/>
                  </w:rPr>
                </w:rPrChange>
              </w:rPr>
              <w:pPrChange w:id="12089" w:author="Vilson Lu" w:date="2014-08-22T08:39:00Z">
                <w:pPr/>
              </w:pPrChange>
            </w:pPr>
            <w:ins w:id="12090" w:author="Vilson Lu" w:date="2014-08-22T08:39:00Z">
              <w:r w:rsidRPr="00F27329">
                <w:rPr>
                  <w:sz w:val="20"/>
                  <w:szCs w:val="20"/>
                  <w:rPrChange w:id="12091" w:author="Vilson Lu" w:date="2014-08-22T08:39:00Z">
                    <w:rPr/>
                  </w:rPrChange>
                </w:rPr>
                <w:t xml:space="preserve">    &lt;ObjectPropertyRange&gt;</w:t>
              </w:r>
            </w:ins>
          </w:p>
          <w:p w14:paraId="6E253D53" w14:textId="77777777" w:rsidR="00F27329" w:rsidRPr="00F27329" w:rsidRDefault="00F27329" w:rsidP="00F27329">
            <w:pPr>
              <w:rPr>
                <w:ins w:id="12092" w:author="Vilson Lu" w:date="2014-08-22T08:39:00Z"/>
                <w:sz w:val="20"/>
                <w:szCs w:val="20"/>
                <w:rPrChange w:id="12093" w:author="Vilson Lu" w:date="2014-08-22T08:39:00Z">
                  <w:rPr>
                    <w:ins w:id="12094" w:author="Vilson Lu" w:date="2014-08-22T08:39:00Z"/>
                  </w:rPr>
                </w:rPrChange>
              </w:rPr>
              <w:pPrChange w:id="12095" w:author="Vilson Lu" w:date="2014-08-22T08:39:00Z">
                <w:pPr/>
              </w:pPrChange>
            </w:pPr>
            <w:ins w:id="12096" w:author="Vilson Lu" w:date="2014-08-22T08:39:00Z">
              <w:r w:rsidRPr="00F27329">
                <w:rPr>
                  <w:sz w:val="20"/>
                  <w:szCs w:val="20"/>
                  <w:rPrChange w:id="12097" w:author="Vilson Lu" w:date="2014-08-22T08:39:00Z">
                    <w:rPr/>
                  </w:rPrChange>
                </w:rPr>
                <w:t xml:space="preserve">        &lt;ObjectProperty IRI="#occured"/&gt;</w:t>
              </w:r>
            </w:ins>
          </w:p>
          <w:p w14:paraId="25AE9742" w14:textId="77777777" w:rsidR="00F27329" w:rsidRPr="00F27329" w:rsidRDefault="00F27329" w:rsidP="00F27329">
            <w:pPr>
              <w:rPr>
                <w:ins w:id="12098" w:author="Vilson Lu" w:date="2014-08-22T08:39:00Z"/>
                <w:sz w:val="20"/>
                <w:szCs w:val="20"/>
                <w:rPrChange w:id="12099" w:author="Vilson Lu" w:date="2014-08-22T08:39:00Z">
                  <w:rPr>
                    <w:ins w:id="12100" w:author="Vilson Lu" w:date="2014-08-22T08:39:00Z"/>
                  </w:rPr>
                </w:rPrChange>
              </w:rPr>
              <w:pPrChange w:id="12101" w:author="Vilson Lu" w:date="2014-08-22T08:39:00Z">
                <w:pPr/>
              </w:pPrChange>
            </w:pPr>
            <w:ins w:id="12102" w:author="Vilson Lu" w:date="2014-08-22T08:39:00Z">
              <w:r w:rsidRPr="00F27329">
                <w:rPr>
                  <w:sz w:val="20"/>
                  <w:szCs w:val="20"/>
                  <w:rPrChange w:id="12103" w:author="Vilson Lu" w:date="2014-08-22T08:39:00Z">
                    <w:rPr/>
                  </w:rPrChange>
                </w:rPr>
                <w:t xml:space="preserve">        &lt;Class IRI="#Time"/&gt;</w:t>
              </w:r>
            </w:ins>
          </w:p>
          <w:p w14:paraId="35ED8D6D" w14:textId="77777777" w:rsidR="00F27329" w:rsidRPr="00F27329" w:rsidRDefault="00F27329" w:rsidP="00F27329">
            <w:pPr>
              <w:rPr>
                <w:ins w:id="12104" w:author="Vilson Lu" w:date="2014-08-22T08:39:00Z"/>
                <w:sz w:val="20"/>
                <w:szCs w:val="20"/>
                <w:rPrChange w:id="12105" w:author="Vilson Lu" w:date="2014-08-22T08:39:00Z">
                  <w:rPr>
                    <w:ins w:id="12106" w:author="Vilson Lu" w:date="2014-08-22T08:39:00Z"/>
                  </w:rPr>
                </w:rPrChange>
              </w:rPr>
              <w:pPrChange w:id="12107" w:author="Vilson Lu" w:date="2014-08-22T08:39:00Z">
                <w:pPr/>
              </w:pPrChange>
            </w:pPr>
            <w:ins w:id="12108" w:author="Vilson Lu" w:date="2014-08-22T08:39:00Z">
              <w:r w:rsidRPr="00F27329">
                <w:rPr>
                  <w:sz w:val="20"/>
                  <w:szCs w:val="20"/>
                  <w:rPrChange w:id="12109" w:author="Vilson Lu" w:date="2014-08-22T08:39:00Z">
                    <w:rPr/>
                  </w:rPrChange>
                </w:rPr>
                <w:t xml:space="preserve">    &lt;/ObjectPropertyRange&gt;</w:t>
              </w:r>
            </w:ins>
          </w:p>
          <w:p w14:paraId="75576F41" w14:textId="77777777" w:rsidR="00F27329" w:rsidRPr="00F27329" w:rsidRDefault="00F27329" w:rsidP="00F27329">
            <w:pPr>
              <w:rPr>
                <w:ins w:id="12110" w:author="Vilson Lu" w:date="2014-08-22T08:39:00Z"/>
                <w:sz w:val="20"/>
                <w:szCs w:val="20"/>
                <w:rPrChange w:id="12111" w:author="Vilson Lu" w:date="2014-08-22T08:39:00Z">
                  <w:rPr>
                    <w:ins w:id="12112" w:author="Vilson Lu" w:date="2014-08-22T08:39:00Z"/>
                  </w:rPr>
                </w:rPrChange>
              </w:rPr>
              <w:pPrChange w:id="12113" w:author="Vilson Lu" w:date="2014-08-22T08:39:00Z">
                <w:pPr/>
              </w:pPrChange>
            </w:pPr>
            <w:ins w:id="12114" w:author="Vilson Lu" w:date="2014-08-22T08:39:00Z">
              <w:r w:rsidRPr="00F27329">
                <w:rPr>
                  <w:sz w:val="20"/>
                  <w:szCs w:val="20"/>
                  <w:rPrChange w:id="12115" w:author="Vilson Lu" w:date="2014-08-22T08:39:00Z">
                    <w:rPr/>
                  </w:rPrChange>
                </w:rPr>
                <w:t xml:space="preserve">    &lt;ObjectPropertyRange&gt;</w:t>
              </w:r>
            </w:ins>
          </w:p>
          <w:p w14:paraId="3653F697" w14:textId="77777777" w:rsidR="00F27329" w:rsidRPr="00F27329" w:rsidRDefault="00F27329" w:rsidP="00F27329">
            <w:pPr>
              <w:rPr>
                <w:ins w:id="12116" w:author="Vilson Lu" w:date="2014-08-22T08:39:00Z"/>
                <w:sz w:val="20"/>
                <w:szCs w:val="20"/>
                <w:rPrChange w:id="12117" w:author="Vilson Lu" w:date="2014-08-22T08:39:00Z">
                  <w:rPr>
                    <w:ins w:id="12118" w:author="Vilson Lu" w:date="2014-08-22T08:39:00Z"/>
                  </w:rPr>
                </w:rPrChange>
              </w:rPr>
              <w:pPrChange w:id="12119" w:author="Vilson Lu" w:date="2014-08-22T08:39:00Z">
                <w:pPr/>
              </w:pPrChange>
            </w:pPr>
            <w:ins w:id="12120" w:author="Vilson Lu" w:date="2014-08-22T08:39:00Z">
              <w:r w:rsidRPr="00F27329">
                <w:rPr>
                  <w:sz w:val="20"/>
                  <w:szCs w:val="20"/>
                  <w:rPrChange w:id="12121" w:author="Vilson Lu" w:date="2014-08-22T08:39:00Z">
                    <w:rPr/>
                  </w:rPrChange>
                </w:rPr>
                <w:t xml:space="preserve">        &lt;ObjectProperty IRI="#offer"/&gt;</w:t>
              </w:r>
            </w:ins>
          </w:p>
          <w:p w14:paraId="4E27E0F0" w14:textId="77777777" w:rsidR="00F27329" w:rsidRPr="00F27329" w:rsidRDefault="00F27329" w:rsidP="00F27329">
            <w:pPr>
              <w:rPr>
                <w:ins w:id="12122" w:author="Vilson Lu" w:date="2014-08-22T08:39:00Z"/>
                <w:sz w:val="20"/>
                <w:szCs w:val="20"/>
                <w:rPrChange w:id="12123" w:author="Vilson Lu" w:date="2014-08-22T08:39:00Z">
                  <w:rPr>
                    <w:ins w:id="12124" w:author="Vilson Lu" w:date="2014-08-22T08:39:00Z"/>
                  </w:rPr>
                </w:rPrChange>
              </w:rPr>
              <w:pPrChange w:id="12125" w:author="Vilson Lu" w:date="2014-08-22T08:39:00Z">
                <w:pPr/>
              </w:pPrChange>
            </w:pPr>
            <w:ins w:id="12126" w:author="Vilson Lu" w:date="2014-08-22T08:39:00Z">
              <w:r w:rsidRPr="00F27329">
                <w:rPr>
                  <w:sz w:val="20"/>
                  <w:szCs w:val="20"/>
                  <w:rPrChange w:id="12127" w:author="Vilson Lu" w:date="2014-08-22T08:39:00Z">
                    <w:rPr/>
                  </w:rPrChange>
                </w:rPr>
                <w:t xml:space="preserve">        &lt;Class IRI="#Shelter"/&gt;</w:t>
              </w:r>
            </w:ins>
          </w:p>
          <w:p w14:paraId="6AED281C" w14:textId="77777777" w:rsidR="00F27329" w:rsidRPr="00F27329" w:rsidRDefault="00F27329" w:rsidP="00F27329">
            <w:pPr>
              <w:rPr>
                <w:ins w:id="12128" w:author="Vilson Lu" w:date="2014-08-22T08:39:00Z"/>
                <w:sz w:val="20"/>
                <w:szCs w:val="20"/>
                <w:rPrChange w:id="12129" w:author="Vilson Lu" w:date="2014-08-22T08:39:00Z">
                  <w:rPr>
                    <w:ins w:id="12130" w:author="Vilson Lu" w:date="2014-08-22T08:39:00Z"/>
                  </w:rPr>
                </w:rPrChange>
              </w:rPr>
              <w:pPrChange w:id="12131" w:author="Vilson Lu" w:date="2014-08-22T08:39:00Z">
                <w:pPr/>
              </w:pPrChange>
            </w:pPr>
            <w:ins w:id="12132" w:author="Vilson Lu" w:date="2014-08-22T08:39:00Z">
              <w:r w:rsidRPr="00F27329">
                <w:rPr>
                  <w:sz w:val="20"/>
                  <w:szCs w:val="20"/>
                  <w:rPrChange w:id="12133" w:author="Vilson Lu" w:date="2014-08-22T08:39:00Z">
                    <w:rPr/>
                  </w:rPrChange>
                </w:rPr>
                <w:t xml:space="preserve">    &lt;/ObjectPropertyRange&gt;</w:t>
              </w:r>
            </w:ins>
          </w:p>
          <w:p w14:paraId="27289A9B" w14:textId="77777777" w:rsidR="00F27329" w:rsidRPr="00F27329" w:rsidRDefault="00F27329" w:rsidP="00F27329">
            <w:pPr>
              <w:rPr>
                <w:ins w:id="12134" w:author="Vilson Lu" w:date="2014-08-22T08:39:00Z"/>
                <w:sz w:val="20"/>
                <w:szCs w:val="20"/>
                <w:rPrChange w:id="12135" w:author="Vilson Lu" w:date="2014-08-22T08:39:00Z">
                  <w:rPr>
                    <w:ins w:id="12136" w:author="Vilson Lu" w:date="2014-08-22T08:39:00Z"/>
                  </w:rPr>
                </w:rPrChange>
              </w:rPr>
              <w:pPrChange w:id="12137" w:author="Vilson Lu" w:date="2014-08-22T08:39:00Z">
                <w:pPr/>
              </w:pPrChange>
            </w:pPr>
            <w:ins w:id="12138" w:author="Vilson Lu" w:date="2014-08-22T08:39:00Z">
              <w:r w:rsidRPr="00F27329">
                <w:rPr>
                  <w:sz w:val="20"/>
                  <w:szCs w:val="20"/>
                  <w:rPrChange w:id="12139" w:author="Vilson Lu" w:date="2014-08-22T08:39:00Z">
                    <w:rPr/>
                  </w:rPrChange>
                </w:rPr>
                <w:t xml:space="preserve">    &lt;ObjectPropertyRange&gt;</w:t>
              </w:r>
            </w:ins>
          </w:p>
          <w:p w14:paraId="5BBFFD74" w14:textId="77777777" w:rsidR="00F27329" w:rsidRPr="00F27329" w:rsidRDefault="00F27329" w:rsidP="00F27329">
            <w:pPr>
              <w:rPr>
                <w:ins w:id="12140" w:author="Vilson Lu" w:date="2014-08-22T08:39:00Z"/>
                <w:sz w:val="20"/>
                <w:szCs w:val="20"/>
                <w:rPrChange w:id="12141" w:author="Vilson Lu" w:date="2014-08-22T08:39:00Z">
                  <w:rPr>
                    <w:ins w:id="12142" w:author="Vilson Lu" w:date="2014-08-22T08:39:00Z"/>
                  </w:rPr>
                </w:rPrChange>
              </w:rPr>
              <w:pPrChange w:id="12143" w:author="Vilson Lu" w:date="2014-08-22T08:39:00Z">
                <w:pPr/>
              </w:pPrChange>
            </w:pPr>
            <w:ins w:id="12144" w:author="Vilson Lu" w:date="2014-08-22T08:39:00Z">
              <w:r w:rsidRPr="00F27329">
                <w:rPr>
                  <w:sz w:val="20"/>
                  <w:szCs w:val="20"/>
                  <w:rPrChange w:id="12145" w:author="Vilson Lu" w:date="2014-08-22T08:39:00Z">
                    <w:rPr/>
                  </w:rPrChange>
                </w:rPr>
                <w:t xml:space="preserve">        &lt;ObjectProperty IRI="#volunteer"/&gt;</w:t>
              </w:r>
            </w:ins>
          </w:p>
          <w:p w14:paraId="6F6B407A" w14:textId="77777777" w:rsidR="00F27329" w:rsidRPr="00F27329" w:rsidRDefault="00F27329" w:rsidP="00F27329">
            <w:pPr>
              <w:rPr>
                <w:ins w:id="12146" w:author="Vilson Lu" w:date="2014-08-22T08:39:00Z"/>
                <w:sz w:val="20"/>
                <w:szCs w:val="20"/>
                <w:rPrChange w:id="12147" w:author="Vilson Lu" w:date="2014-08-22T08:39:00Z">
                  <w:rPr>
                    <w:ins w:id="12148" w:author="Vilson Lu" w:date="2014-08-22T08:39:00Z"/>
                  </w:rPr>
                </w:rPrChange>
              </w:rPr>
              <w:pPrChange w:id="12149" w:author="Vilson Lu" w:date="2014-08-22T08:39:00Z">
                <w:pPr/>
              </w:pPrChange>
            </w:pPr>
            <w:ins w:id="12150" w:author="Vilson Lu" w:date="2014-08-22T08:39:00Z">
              <w:r w:rsidRPr="00F27329">
                <w:rPr>
                  <w:sz w:val="20"/>
                  <w:szCs w:val="20"/>
                  <w:rPrChange w:id="12151" w:author="Vilson Lu" w:date="2014-08-22T08:39:00Z">
                    <w:rPr/>
                  </w:rPrChange>
                </w:rPr>
                <w:t xml:space="preserve">        &lt;Class IRI="#Rescue"/&gt;</w:t>
              </w:r>
            </w:ins>
          </w:p>
          <w:p w14:paraId="00957366" w14:textId="77777777" w:rsidR="00F27329" w:rsidRPr="00F27329" w:rsidRDefault="00F27329" w:rsidP="00F27329">
            <w:pPr>
              <w:rPr>
                <w:ins w:id="12152" w:author="Vilson Lu" w:date="2014-08-22T08:39:00Z"/>
                <w:sz w:val="20"/>
                <w:szCs w:val="20"/>
                <w:rPrChange w:id="12153" w:author="Vilson Lu" w:date="2014-08-22T08:39:00Z">
                  <w:rPr>
                    <w:ins w:id="12154" w:author="Vilson Lu" w:date="2014-08-22T08:39:00Z"/>
                  </w:rPr>
                </w:rPrChange>
              </w:rPr>
              <w:pPrChange w:id="12155" w:author="Vilson Lu" w:date="2014-08-22T08:39:00Z">
                <w:pPr/>
              </w:pPrChange>
            </w:pPr>
            <w:ins w:id="12156" w:author="Vilson Lu" w:date="2014-08-22T08:39:00Z">
              <w:r w:rsidRPr="00F27329">
                <w:rPr>
                  <w:sz w:val="20"/>
                  <w:szCs w:val="20"/>
                  <w:rPrChange w:id="12157" w:author="Vilson Lu" w:date="2014-08-22T08:39:00Z">
                    <w:rPr/>
                  </w:rPrChange>
                </w:rPr>
                <w:t xml:space="preserve">    &lt;/ObjectPropertyRange&gt;</w:t>
              </w:r>
            </w:ins>
          </w:p>
          <w:p w14:paraId="0078B2E7" w14:textId="77777777" w:rsidR="00F27329" w:rsidRPr="00F27329" w:rsidRDefault="00F27329" w:rsidP="00F27329">
            <w:pPr>
              <w:rPr>
                <w:ins w:id="12158" w:author="Vilson Lu" w:date="2014-08-22T08:39:00Z"/>
                <w:sz w:val="20"/>
                <w:szCs w:val="20"/>
                <w:rPrChange w:id="12159" w:author="Vilson Lu" w:date="2014-08-22T08:39:00Z">
                  <w:rPr>
                    <w:ins w:id="12160" w:author="Vilson Lu" w:date="2014-08-22T08:39:00Z"/>
                  </w:rPr>
                </w:rPrChange>
              </w:rPr>
              <w:pPrChange w:id="12161" w:author="Vilson Lu" w:date="2014-08-22T08:39:00Z">
                <w:pPr/>
              </w:pPrChange>
            </w:pPr>
            <w:ins w:id="12162" w:author="Vilson Lu" w:date="2014-08-22T08:39:00Z">
              <w:r w:rsidRPr="00F27329">
                <w:rPr>
                  <w:sz w:val="20"/>
                  <w:szCs w:val="20"/>
                  <w:rPrChange w:id="12163" w:author="Vilson Lu" w:date="2014-08-22T08:39:00Z">
                    <w:rPr/>
                  </w:rPrChange>
                </w:rPr>
                <w:t xml:space="preserve">    &lt;ObjectPropertyRange&gt;</w:t>
              </w:r>
            </w:ins>
          </w:p>
          <w:p w14:paraId="3173E6CA" w14:textId="77777777" w:rsidR="00F27329" w:rsidRPr="00F27329" w:rsidRDefault="00F27329" w:rsidP="00F27329">
            <w:pPr>
              <w:rPr>
                <w:ins w:id="12164" w:author="Vilson Lu" w:date="2014-08-22T08:39:00Z"/>
                <w:sz w:val="20"/>
                <w:szCs w:val="20"/>
                <w:rPrChange w:id="12165" w:author="Vilson Lu" w:date="2014-08-22T08:39:00Z">
                  <w:rPr>
                    <w:ins w:id="12166" w:author="Vilson Lu" w:date="2014-08-22T08:39:00Z"/>
                  </w:rPr>
                </w:rPrChange>
              </w:rPr>
              <w:pPrChange w:id="12167" w:author="Vilson Lu" w:date="2014-08-22T08:39:00Z">
                <w:pPr/>
              </w:pPrChange>
            </w:pPr>
            <w:ins w:id="12168" w:author="Vilson Lu" w:date="2014-08-22T08:39:00Z">
              <w:r w:rsidRPr="00F27329">
                <w:rPr>
                  <w:sz w:val="20"/>
                  <w:szCs w:val="20"/>
                  <w:rPrChange w:id="12169" w:author="Vilson Lu" w:date="2014-08-22T08:39:00Z">
                    <w:rPr/>
                  </w:rPrChange>
                </w:rPr>
                <w:t xml:space="preserve">        &lt;ObjectProperty abbreviatedIRI="owl:topObjectProperty"/&gt;</w:t>
              </w:r>
            </w:ins>
          </w:p>
          <w:p w14:paraId="4669B26D" w14:textId="77777777" w:rsidR="00F27329" w:rsidRPr="00F27329" w:rsidRDefault="00F27329" w:rsidP="00F27329">
            <w:pPr>
              <w:rPr>
                <w:ins w:id="12170" w:author="Vilson Lu" w:date="2014-08-22T08:39:00Z"/>
                <w:sz w:val="20"/>
                <w:szCs w:val="20"/>
                <w:rPrChange w:id="12171" w:author="Vilson Lu" w:date="2014-08-22T08:39:00Z">
                  <w:rPr>
                    <w:ins w:id="12172" w:author="Vilson Lu" w:date="2014-08-22T08:39:00Z"/>
                  </w:rPr>
                </w:rPrChange>
              </w:rPr>
              <w:pPrChange w:id="12173" w:author="Vilson Lu" w:date="2014-08-22T08:39:00Z">
                <w:pPr/>
              </w:pPrChange>
            </w:pPr>
            <w:ins w:id="12174" w:author="Vilson Lu" w:date="2014-08-22T08:39:00Z">
              <w:r w:rsidRPr="00F27329">
                <w:rPr>
                  <w:sz w:val="20"/>
                  <w:szCs w:val="20"/>
                  <w:rPrChange w:id="12175" w:author="Vilson Lu" w:date="2014-08-22T08:39:00Z">
                    <w:rPr/>
                  </w:rPrChange>
                </w:rPr>
                <w:t xml:space="preserve">        &lt;Class IRI="#Rescue"/&gt;</w:t>
              </w:r>
            </w:ins>
          </w:p>
          <w:p w14:paraId="5FEEE563" w14:textId="77777777" w:rsidR="00F27329" w:rsidRPr="00F27329" w:rsidRDefault="00F27329" w:rsidP="00F27329">
            <w:pPr>
              <w:rPr>
                <w:ins w:id="12176" w:author="Vilson Lu" w:date="2014-08-22T08:39:00Z"/>
                <w:sz w:val="20"/>
                <w:szCs w:val="20"/>
                <w:rPrChange w:id="12177" w:author="Vilson Lu" w:date="2014-08-22T08:39:00Z">
                  <w:rPr>
                    <w:ins w:id="12178" w:author="Vilson Lu" w:date="2014-08-22T08:39:00Z"/>
                  </w:rPr>
                </w:rPrChange>
              </w:rPr>
              <w:pPrChange w:id="12179" w:author="Vilson Lu" w:date="2014-08-22T08:39:00Z">
                <w:pPr/>
              </w:pPrChange>
            </w:pPr>
            <w:ins w:id="12180" w:author="Vilson Lu" w:date="2014-08-22T08:39:00Z">
              <w:r w:rsidRPr="00F27329">
                <w:rPr>
                  <w:sz w:val="20"/>
                  <w:szCs w:val="20"/>
                  <w:rPrChange w:id="12181" w:author="Vilson Lu" w:date="2014-08-22T08:39:00Z">
                    <w:rPr/>
                  </w:rPrChange>
                </w:rPr>
                <w:t xml:space="preserve">    &lt;/ObjectPropertyRange&gt;</w:t>
              </w:r>
            </w:ins>
          </w:p>
          <w:p w14:paraId="6AE2EAC4" w14:textId="77777777" w:rsidR="00F27329" w:rsidRPr="00F27329" w:rsidRDefault="00F27329" w:rsidP="00F27329">
            <w:pPr>
              <w:rPr>
                <w:ins w:id="12182" w:author="Vilson Lu" w:date="2014-08-22T08:39:00Z"/>
                <w:sz w:val="20"/>
                <w:szCs w:val="20"/>
                <w:rPrChange w:id="12183" w:author="Vilson Lu" w:date="2014-08-22T08:39:00Z">
                  <w:rPr>
                    <w:ins w:id="12184" w:author="Vilson Lu" w:date="2014-08-22T08:39:00Z"/>
                  </w:rPr>
                </w:rPrChange>
              </w:rPr>
              <w:pPrChange w:id="12185" w:author="Vilson Lu" w:date="2014-08-22T08:39:00Z">
                <w:pPr/>
              </w:pPrChange>
            </w:pPr>
            <w:ins w:id="12186" w:author="Vilson Lu" w:date="2014-08-22T08:39:00Z">
              <w:r w:rsidRPr="00F27329">
                <w:rPr>
                  <w:sz w:val="20"/>
                  <w:szCs w:val="20"/>
                  <w:rPrChange w:id="12187" w:author="Vilson Lu" w:date="2014-08-22T08:39:00Z">
                    <w:rPr/>
                  </w:rPrChange>
                </w:rPr>
                <w:t xml:space="preserve">    &lt;SubDataPropertyOf&gt;</w:t>
              </w:r>
            </w:ins>
          </w:p>
          <w:p w14:paraId="1E555F4F" w14:textId="77777777" w:rsidR="00F27329" w:rsidRPr="00F27329" w:rsidRDefault="00F27329" w:rsidP="00F27329">
            <w:pPr>
              <w:rPr>
                <w:ins w:id="12188" w:author="Vilson Lu" w:date="2014-08-22T08:39:00Z"/>
                <w:sz w:val="20"/>
                <w:szCs w:val="20"/>
                <w:rPrChange w:id="12189" w:author="Vilson Lu" w:date="2014-08-22T08:39:00Z">
                  <w:rPr>
                    <w:ins w:id="12190" w:author="Vilson Lu" w:date="2014-08-22T08:39:00Z"/>
                  </w:rPr>
                </w:rPrChange>
              </w:rPr>
              <w:pPrChange w:id="12191" w:author="Vilson Lu" w:date="2014-08-22T08:39:00Z">
                <w:pPr/>
              </w:pPrChange>
            </w:pPr>
            <w:ins w:id="12192" w:author="Vilson Lu" w:date="2014-08-22T08:39:00Z">
              <w:r w:rsidRPr="00F27329">
                <w:rPr>
                  <w:sz w:val="20"/>
                  <w:szCs w:val="20"/>
                  <w:rPrChange w:id="12193" w:author="Vilson Lu" w:date="2014-08-22T08:39:00Z">
                    <w:rPr/>
                  </w:rPrChange>
                </w:rPr>
                <w:t xml:space="preserve">        &lt;DataProperty IRI="#donate"/&gt;</w:t>
              </w:r>
            </w:ins>
          </w:p>
          <w:p w14:paraId="4C362826" w14:textId="77777777" w:rsidR="00F27329" w:rsidRPr="00F27329" w:rsidRDefault="00F27329" w:rsidP="00F27329">
            <w:pPr>
              <w:rPr>
                <w:ins w:id="12194" w:author="Vilson Lu" w:date="2014-08-22T08:39:00Z"/>
                <w:sz w:val="20"/>
                <w:szCs w:val="20"/>
                <w:rPrChange w:id="12195" w:author="Vilson Lu" w:date="2014-08-22T08:39:00Z">
                  <w:rPr>
                    <w:ins w:id="12196" w:author="Vilson Lu" w:date="2014-08-22T08:39:00Z"/>
                  </w:rPr>
                </w:rPrChange>
              </w:rPr>
              <w:pPrChange w:id="12197" w:author="Vilson Lu" w:date="2014-08-22T08:39:00Z">
                <w:pPr/>
              </w:pPrChange>
            </w:pPr>
            <w:ins w:id="12198" w:author="Vilson Lu" w:date="2014-08-22T08:39:00Z">
              <w:r w:rsidRPr="00F27329">
                <w:rPr>
                  <w:sz w:val="20"/>
                  <w:szCs w:val="20"/>
                  <w:rPrChange w:id="12199" w:author="Vilson Lu" w:date="2014-08-22T08:39:00Z">
                    <w:rPr/>
                  </w:rPrChange>
                </w:rPr>
                <w:t xml:space="preserve">        &lt;DataProperty abbreviatedIRI="owl:topDataProperty"/&gt;</w:t>
              </w:r>
            </w:ins>
          </w:p>
          <w:p w14:paraId="54AF1A76" w14:textId="77777777" w:rsidR="00F27329" w:rsidRPr="00F27329" w:rsidRDefault="00F27329" w:rsidP="00F27329">
            <w:pPr>
              <w:rPr>
                <w:ins w:id="12200" w:author="Vilson Lu" w:date="2014-08-22T08:39:00Z"/>
                <w:sz w:val="20"/>
                <w:szCs w:val="20"/>
                <w:rPrChange w:id="12201" w:author="Vilson Lu" w:date="2014-08-22T08:39:00Z">
                  <w:rPr>
                    <w:ins w:id="12202" w:author="Vilson Lu" w:date="2014-08-22T08:39:00Z"/>
                  </w:rPr>
                </w:rPrChange>
              </w:rPr>
              <w:pPrChange w:id="12203" w:author="Vilson Lu" w:date="2014-08-22T08:39:00Z">
                <w:pPr/>
              </w:pPrChange>
            </w:pPr>
            <w:ins w:id="12204" w:author="Vilson Lu" w:date="2014-08-22T08:39:00Z">
              <w:r w:rsidRPr="00F27329">
                <w:rPr>
                  <w:sz w:val="20"/>
                  <w:szCs w:val="20"/>
                  <w:rPrChange w:id="12205" w:author="Vilson Lu" w:date="2014-08-22T08:39:00Z">
                    <w:rPr/>
                  </w:rPrChange>
                </w:rPr>
                <w:t xml:space="preserve">    &lt;/SubDataPropertyOf&gt;</w:t>
              </w:r>
            </w:ins>
          </w:p>
          <w:p w14:paraId="5C9706D8" w14:textId="77777777" w:rsidR="00F27329" w:rsidRPr="00F27329" w:rsidRDefault="00F27329" w:rsidP="00F27329">
            <w:pPr>
              <w:rPr>
                <w:ins w:id="12206" w:author="Vilson Lu" w:date="2014-08-22T08:39:00Z"/>
                <w:sz w:val="20"/>
                <w:szCs w:val="20"/>
                <w:rPrChange w:id="12207" w:author="Vilson Lu" w:date="2014-08-22T08:39:00Z">
                  <w:rPr>
                    <w:ins w:id="12208" w:author="Vilson Lu" w:date="2014-08-22T08:39:00Z"/>
                  </w:rPr>
                </w:rPrChange>
              </w:rPr>
              <w:pPrChange w:id="12209" w:author="Vilson Lu" w:date="2014-08-22T08:39:00Z">
                <w:pPr/>
              </w:pPrChange>
            </w:pPr>
            <w:ins w:id="12210" w:author="Vilson Lu" w:date="2014-08-22T08:39:00Z">
              <w:r w:rsidRPr="00F27329">
                <w:rPr>
                  <w:sz w:val="20"/>
                  <w:szCs w:val="20"/>
                  <w:rPrChange w:id="12211" w:author="Vilson Lu" w:date="2014-08-22T08:39:00Z">
                    <w:rPr/>
                  </w:rPrChange>
                </w:rPr>
                <w:t xml:space="preserve">    &lt;SubDataPropertyOf&gt;</w:t>
              </w:r>
            </w:ins>
          </w:p>
          <w:p w14:paraId="28EE6E7A" w14:textId="77777777" w:rsidR="00F27329" w:rsidRPr="00F27329" w:rsidRDefault="00F27329" w:rsidP="00F27329">
            <w:pPr>
              <w:rPr>
                <w:ins w:id="12212" w:author="Vilson Lu" w:date="2014-08-22T08:39:00Z"/>
                <w:sz w:val="20"/>
                <w:szCs w:val="20"/>
                <w:rPrChange w:id="12213" w:author="Vilson Lu" w:date="2014-08-22T08:39:00Z">
                  <w:rPr>
                    <w:ins w:id="12214" w:author="Vilson Lu" w:date="2014-08-22T08:39:00Z"/>
                  </w:rPr>
                </w:rPrChange>
              </w:rPr>
              <w:pPrChange w:id="12215" w:author="Vilson Lu" w:date="2014-08-22T08:39:00Z">
                <w:pPr/>
              </w:pPrChange>
            </w:pPr>
            <w:ins w:id="12216" w:author="Vilson Lu" w:date="2014-08-22T08:39:00Z">
              <w:r w:rsidRPr="00F27329">
                <w:rPr>
                  <w:sz w:val="20"/>
                  <w:szCs w:val="20"/>
                  <w:rPrChange w:id="12217" w:author="Vilson Lu" w:date="2014-08-22T08:39:00Z">
                    <w:rPr/>
                  </w:rPrChange>
                </w:rPr>
                <w:t xml:space="preserve">        &lt;DataProperty IRI="#occured"/&gt;</w:t>
              </w:r>
            </w:ins>
          </w:p>
          <w:p w14:paraId="5E110846" w14:textId="77777777" w:rsidR="00F27329" w:rsidRPr="00F27329" w:rsidRDefault="00F27329" w:rsidP="00F27329">
            <w:pPr>
              <w:rPr>
                <w:ins w:id="12218" w:author="Vilson Lu" w:date="2014-08-22T08:39:00Z"/>
                <w:sz w:val="20"/>
                <w:szCs w:val="20"/>
                <w:rPrChange w:id="12219" w:author="Vilson Lu" w:date="2014-08-22T08:39:00Z">
                  <w:rPr>
                    <w:ins w:id="12220" w:author="Vilson Lu" w:date="2014-08-22T08:39:00Z"/>
                  </w:rPr>
                </w:rPrChange>
              </w:rPr>
              <w:pPrChange w:id="12221" w:author="Vilson Lu" w:date="2014-08-22T08:39:00Z">
                <w:pPr/>
              </w:pPrChange>
            </w:pPr>
            <w:ins w:id="12222" w:author="Vilson Lu" w:date="2014-08-22T08:39:00Z">
              <w:r w:rsidRPr="00F27329">
                <w:rPr>
                  <w:sz w:val="20"/>
                  <w:szCs w:val="20"/>
                  <w:rPrChange w:id="12223" w:author="Vilson Lu" w:date="2014-08-22T08:39:00Z">
                    <w:rPr/>
                  </w:rPrChange>
                </w:rPr>
                <w:t xml:space="preserve">        &lt;DataProperty abbreviatedIRI="owl:topDataProperty"/&gt;</w:t>
              </w:r>
            </w:ins>
          </w:p>
          <w:p w14:paraId="4E7749FC" w14:textId="77777777" w:rsidR="00F27329" w:rsidRPr="00F27329" w:rsidRDefault="00F27329" w:rsidP="00F27329">
            <w:pPr>
              <w:rPr>
                <w:ins w:id="12224" w:author="Vilson Lu" w:date="2014-08-22T08:39:00Z"/>
                <w:sz w:val="20"/>
                <w:szCs w:val="20"/>
                <w:rPrChange w:id="12225" w:author="Vilson Lu" w:date="2014-08-22T08:39:00Z">
                  <w:rPr>
                    <w:ins w:id="12226" w:author="Vilson Lu" w:date="2014-08-22T08:39:00Z"/>
                  </w:rPr>
                </w:rPrChange>
              </w:rPr>
              <w:pPrChange w:id="12227" w:author="Vilson Lu" w:date="2014-08-22T08:39:00Z">
                <w:pPr/>
              </w:pPrChange>
            </w:pPr>
            <w:ins w:id="12228" w:author="Vilson Lu" w:date="2014-08-22T08:39:00Z">
              <w:r w:rsidRPr="00F27329">
                <w:rPr>
                  <w:sz w:val="20"/>
                  <w:szCs w:val="20"/>
                  <w:rPrChange w:id="12229" w:author="Vilson Lu" w:date="2014-08-22T08:39:00Z">
                    <w:rPr/>
                  </w:rPrChange>
                </w:rPr>
                <w:t xml:space="preserve">    &lt;/SubDataPropertyOf&gt;</w:t>
              </w:r>
            </w:ins>
          </w:p>
          <w:p w14:paraId="515E193E" w14:textId="77777777" w:rsidR="00F27329" w:rsidRPr="00F27329" w:rsidRDefault="00F27329" w:rsidP="00F27329">
            <w:pPr>
              <w:rPr>
                <w:ins w:id="12230" w:author="Vilson Lu" w:date="2014-08-22T08:39:00Z"/>
                <w:sz w:val="20"/>
                <w:szCs w:val="20"/>
                <w:rPrChange w:id="12231" w:author="Vilson Lu" w:date="2014-08-22T08:39:00Z">
                  <w:rPr>
                    <w:ins w:id="12232" w:author="Vilson Lu" w:date="2014-08-22T08:39:00Z"/>
                  </w:rPr>
                </w:rPrChange>
              </w:rPr>
              <w:pPrChange w:id="12233" w:author="Vilson Lu" w:date="2014-08-22T08:39:00Z">
                <w:pPr/>
              </w:pPrChange>
            </w:pPr>
            <w:ins w:id="12234" w:author="Vilson Lu" w:date="2014-08-22T08:39:00Z">
              <w:r w:rsidRPr="00F27329">
                <w:rPr>
                  <w:sz w:val="20"/>
                  <w:szCs w:val="20"/>
                  <w:rPrChange w:id="12235" w:author="Vilson Lu" w:date="2014-08-22T08:39:00Z">
                    <w:rPr/>
                  </w:rPrChange>
                </w:rPr>
                <w:t xml:space="preserve">    &lt;SubDataPropertyOf&gt;</w:t>
              </w:r>
            </w:ins>
          </w:p>
          <w:p w14:paraId="21FB516B" w14:textId="77777777" w:rsidR="00F27329" w:rsidRPr="00F27329" w:rsidRDefault="00F27329" w:rsidP="00F27329">
            <w:pPr>
              <w:rPr>
                <w:ins w:id="12236" w:author="Vilson Lu" w:date="2014-08-22T08:39:00Z"/>
                <w:sz w:val="20"/>
                <w:szCs w:val="20"/>
                <w:rPrChange w:id="12237" w:author="Vilson Lu" w:date="2014-08-22T08:39:00Z">
                  <w:rPr>
                    <w:ins w:id="12238" w:author="Vilson Lu" w:date="2014-08-22T08:39:00Z"/>
                  </w:rPr>
                </w:rPrChange>
              </w:rPr>
              <w:pPrChange w:id="12239" w:author="Vilson Lu" w:date="2014-08-22T08:39:00Z">
                <w:pPr/>
              </w:pPrChange>
            </w:pPr>
            <w:ins w:id="12240" w:author="Vilson Lu" w:date="2014-08-22T08:39:00Z">
              <w:r w:rsidRPr="00F27329">
                <w:rPr>
                  <w:sz w:val="20"/>
                  <w:szCs w:val="20"/>
                  <w:rPrChange w:id="12241" w:author="Vilson Lu" w:date="2014-08-22T08:39:00Z">
                    <w:rPr/>
                  </w:rPrChange>
                </w:rPr>
                <w:lastRenderedPageBreak/>
                <w:t xml:space="preserve">        &lt;DataProperty IRI="#volunteer"/&gt;</w:t>
              </w:r>
            </w:ins>
          </w:p>
          <w:p w14:paraId="416F2CF2" w14:textId="77777777" w:rsidR="00F27329" w:rsidRPr="00F27329" w:rsidRDefault="00F27329" w:rsidP="00F27329">
            <w:pPr>
              <w:rPr>
                <w:ins w:id="12242" w:author="Vilson Lu" w:date="2014-08-22T08:39:00Z"/>
                <w:sz w:val="20"/>
                <w:szCs w:val="20"/>
                <w:rPrChange w:id="12243" w:author="Vilson Lu" w:date="2014-08-22T08:39:00Z">
                  <w:rPr>
                    <w:ins w:id="12244" w:author="Vilson Lu" w:date="2014-08-22T08:39:00Z"/>
                  </w:rPr>
                </w:rPrChange>
              </w:rPr>
              <w:pPrChange w:id="12245" w:author="Vilson Lu" w:date="2014-08-22T08:39:00Z">
                <w:pPr/>
              </w:pPrChange>
            </w:pPr>
            <w:ins w:id="12246" w:author="Vilson Lu" w:date="2014-08-22T08:39:00Z">
              <w:r w:rsidRPr="00F27329">
                <w:rPr>
                  <w:sz w:val="20"/>
                  <w:szCs w:val="20"/>
                  <w:rPrChange w:id="12247" w:author="Vilson Lu" w:date="2014-08-22T08:39:00Z">
                    <w:rPr/>
                  </w:rPrChange>
                </w:rPr>
                <w:t xml:space="preserve">        &lt;DataProperty abbreviatedIRI="owl:topDataProperty"/&gt;</w:t>
              </w:r>
            </w:ins>
          </w:p>
          <w:p w14:paraId="611C06CB" w14:textId="77777777" w:rsidR="00F27329" w:rsidRPr="00F27329" w:rsidRDefault="00F27329" w:rsidP="00F27329">
            <w:pPr>
              <w:rPr>
                <w:ins w:id="12248" w:author="Vilson Lu" w:date="2014-08-22T08:39:00Z"/>
                <w:sz w:val="20"/>
                <w:szCs w:val="20"/>
                <w:rPrChange w:id="12249" w:author="Vilson Lu" w:date="2014-08-22T08:39:00Z">
                  <w:rPr>
                    <w:ins w:id="12250" w:author="Vilson Lu" w:date="2014-08-22T08:39:00Z"/>
                  </w:rPr>
                </w:rPrChange>
              </w:rPr>
              <w:pPrChange w:id="12251" w:author="Vilson Lu" w:date="2014-08-22T08:39:00Z">
                <w:pPr/>
              </w:pPrChange>
            </w:pPr>
            <w:ins w:id="12252" w:author="Vilson Lu" w:date="2014-08-22T08:39:00Z">
              <w:r w:rsidRPr="00F27329">
                <w:rPr>
                  <w:sz w:val="20"/>
                  <w:szCs w:val="20"/>
                  <w:rPrChange w:id="12253" w:author="Vilson Lu" w:date="2014-08-22T08:39:00Z">
                    <w:rPr/>
                  </w:rPrChange>
                </w:rPr>
                <w:t xml:space="preserve">    &lt;/SubDataPropertyOf&gt;</w:t>
              </w:r>
            </w:ins>
          </w:p>
          <w:p w14:paraId="5A4D23E8" w14:textId="3B09F0BA" w:rsidR="00F27329" w:rsidRDefault="00F27329" w:rsidP="00F27329">
            <w:pPr>
              <w:rPr>
                <w:ins w:id="12254" w:author="Vilson Lu" w:date="2014-08-22T08:40:00Z"/>
                <w:sz w:val="20"/>
                <w:szCs w:val="20"/>
              </w:rPr>
              <w:pPrChange w:id="12255" w:author="Vilson Lu" w:date="2014-08-22T08:39:00Z">
                <w:pPr/>
              </w:pPrChange>
            </w:pPr>
            <w:ins w:id="12256" w:author="Vilson Lu" w:date="2014-08-22T08:39:00Z">
              <w:r>
                <w:rPr>
                  <w:sz w:val="20"/>
                  <w:szCs w:val="20"/>
                  <w:rPrChange w:id="12257" w:author="Vilson Lu" w:date="2014-08-22T08:39:00Z">
                    <w:rPr>
                      <w:sz w:val="20"/>
                      <w:szCs w:val="20"/>
                    </w:rPr>
                  </w:rPrChange>
                </w:rPr>
                <w:t>&lt;/Ontology&gt;</w:t>
              </w:r>
            </w:ins>
          </w:p>
          <w:p w14:paraId="0764E884" w14:textId="77777777" w:rsidR="00F27329" w:rsidRPr="00F27329" w:rsidRDefault="00F27329" w:rsidP="00F27329">
            <w:pPr>
              <w:rPr>
                <w:ins w:id="12258" w:author="Vilson Lu" w:date="2014-08-22T08:39:00Z"/>
                <w:sz w:val="20"/>
                <w:szCs w:val="20"/>
                <w:rPrChange w:id="12259" w:author="Vilson Lu" w:date="2014-08-22T08:39:00Z">
                  <w:rPr>
                    <w:ins w:id="12260" w:author="Vilson Lu" w:date="2014-08-22T08:39:00Z"/>
                  </w:rPr>
                </w:rPrChange>
              </w:rPr>
              <w:pPrChange w:id="12261" w:author="Vilson Lu" w:date="2014-08-22T08:39:00Z">
                <w:pPr/>
              </w:pPrChange>
            </w:pPr>
          </w:p>
          <w:p w14:paraId="7541E4C6" w14:textId="5C676959" w:rsidR="00F27329" w:rsidRDefault="00F27329" w:rsidP="00F27329">
            <w:pPr>
              <w:keepNext/>
              <w:rPr>
                <w:ins w:id="12262" w:author="Vilson Lu" w:date="2014-08-22T08:39:00Z"/>
              </w:rPr>
              <w:pPrChange w:id="12263" w:author="Vilson Lu" w:date="2014-08-22T08:40:00Z">
                <w:pPr/>
              </w:pPrChange>
            </w:pPr>
            <w:ins w:id="12264" w:author="Vilson Lu" w:date="2014-08-22T08:39:00Z">
              <w:r w:rsidRPr="00F27329">
                <w:rPr>
                  <w:sz w:val="20"/>
                  <w:szCs w:val="20"/>
                  <w:rPrChange w:id="12265" w:author="Vilson Lu" w:date="2014-08-22T08:39:00Z">
                    <w:rPr/>
                  </w:rPrChange>
                </w:rPr>
                <w:t>&lt;!-- Generated by the OWL API (version 3.5.0) http://owlapi.sourceforge.net --&gt;</w:t>
              </w:r>
            </w:ins>
          </w:p>
        </w:tc>
      </w:tr>
    </w:tbl>
    <w:p w14:paraId="2657ABF3" w14:textId="0CEA0185" w:rsidR="00F27329" w:rsidRPr="00F27329" w:rsidRDefault="00F27329" w:rsidP="00F27329">
      <w:pPr>
        <w:pStyle w:val="Caption"/>
        <w:rPr>
          <w:ins w:id="12266" w:author="Vilson Lu" w:date="2014-08-22T08:38:00Z"/>
          <w:rPrChange w:id="12267" w:author="Vilson Lu" w:date="2014-08-22T08:39:00Z">
            <w:rPr>
              <w:ins w:id="12268" w:author="Vilson Lu" w:date="2014-08-22T08:38:00Z"/>
            </w:rPr>
          </w:rPrChange>
        </w:rPr>
        <w:pPrChange w:id="12269" w:author="Vilson Lu" w:date="2014-08-22T08:40:00Z">
          <w:pPr>
            <w:pStyle w:val="Heading2"/>
          </w:pPr>
        </w:pPrChange>
      </w:pPr>
      <w:bookmarkStart w:id="12270" w:name="_Ref396460234"/>
      <w:ins w:id="12271" w:author="Vilson Lu" w:date="2014-08-22T08:40:00Z">
        <w:r>
          <w:lastRenderedPageBreak/>
          <w:t xml:space="preserve">Code Listing </w:t>
        </w:r>
        <w:r>
          <w:fldChar w:fldCharType="begin"/>
        </w:r>
        <w:r>
          <w:instrText xml:space="preserve"> STYLEREF 1 \s </w:instrText>
        </w:r>
      </w:ins>
      <w:r>
        <w:fldChar w:fldCharType="separate"/>
      </w:r>
      <w:r>
        <w:rPr>
          <w:noProof/>
        </w:rPr>
        <w:t>6</w:t>
      </w:r>
      <w:ins w:id="12272" w:author="Vilson Lu" w:date="2014-08-22T08:40:00Z">
        <w:r>
          <w:fldChar w:fldCharType="end"/>
        </w:r>
        <w:r>
          <w:noBreakHyphen/>
        </w:r>
        <w:r>
          <w:fldChar w:fldCharType="begin"/>
        </w:r>
        <w:r>
          <w:instrText xml:space="preserve"> SEQ Code_Listing \* ARABIC \s 1 </w:instrText>
        </w:r>
      </w:ins>
      <w:r>
        <w:fldChar w:fldCharType="separate"/>
      </w:r>
      <w:ins w:id="12273" w:author="Vilson Lu" w:date="2014-08-22T08:40:00Z">
        <w:r>
          <w:rPr>
            <w:noProof/>
          </w:rPr>
          <w:t>1</w:t>
        </w:r>
        <w:r>
          <w:fldChar w:fldCharType="end"/>
        </w:r>
        <w:bookmarkEnd w:id="12270"/>
        <w:r>
          <w:t>. Representation of Ontology in OWL Format</w:t>
        </w:r>
      </w:ins>
    </w:p>
    <w:p w14:paraId="596358E4" w14:textId="77777777" w:rsidR="00F27329" w:rsidRDefault="00F27329">
      <w:pPr>
        <w:rPr>
          <w:ins w:id="12274" w:author="Vilson Lu" w:date="2014-08-22T08:38:00Z"/>
          <w:b/>
          <w:sz w:val="22"/>
          <w:szCs w:val="22"/>
        </w:rPr>
      </w:pPr>
      <w:ins w:id="12275" w:author="Vilson Lu" w:date="2014-08-22T08:38:00Z">
        <w:r>
          <w:br w:type="page"/>
        </w:r>
      </w:ins>
    </w:p>
    <w:p w14:paraId="27AE8218" w14:textId="58A8CE9E" w:rsidR="005621E4" w:rsidRDefault="005621E4">
      <w:pPr>
        <w:pStyle w:val="Heading2"/>
        <w:rPr>
          <w:ins w:id="12276" w:author="Vilson Lu" w:date="2014-08-21T17:54:00Z"/>
        </w:rPr>
        <w:pPrChange w:id="12277" w:author="Vilson Lu" w:date="2014-08-21T17:54:00Z">
          <w:pPr>
            <w:pStyle w:val="Reference"/>
          </w:pPr>
        </w:pPrChange>
      </w:pPr>
      <w:ins w:id="12278" w:author="Vilson Lu" w:date="2014-08-21T17:54:00Z">
        <w:r>
          <w:lastRenderedPageBreak/>
          <w:t>Resource Person</w:t>
        </w:r>
        <w:bookmarkEnd w:id="10915"/>
        <w:bookmarkEnd w:id="10916"/>
      </w:ins>
    </w:p>
    <w:p w14:paraId="5B0B3979" w14:textId="77777777" w:rsidR="005621E4" w:rsidRDefault="005621E4">
      <w:pPr>
        <w:rPr>
          <w:ins w:id="12279" w:author="Vilson Lu" w:date="2014-08-21T17:54:00Z"/>
        </w:rPr>
        <w:pPrChange w:id="12280" w:author="Vilson Lu" w:date="2014-08-21T17:54:00Z">
          <w:pPr>
            <w:pStyle w:val="Reference"/>
          </w:pPr>
        </w:pPrChange>
      </w:pPr>
    </w:p>
    <w:p w14:paraId="5F0B604F" w14:textId="4EBD8E1B" w:rsidR="005621E4" w:rsidRDefault="005621E4">
      <w:pPr>
        <w:pStyle w:val="Content1"/>
        <w:rPr>
          <w:ins w:id="12281" w:author="Vilson Lu" w:date="2014-08-21T17:55:00Z"/>
          <w:rStyle w:val="Strong"/>
          <w:sz w:val="24"/>
        </w:rPr>
        <w:pPrChange w:id="12282" w:author="Vilson Lu" w:date="2014-08-21T17:55:00Z">
          <w:pPr>
            <w:pStyle w:val="Reference"/>
          </w:pPr>
        </w:pPrChange>
      </w:pPr>
      <w:ins w:id="12283" w:author="Vilson Lu" w:date="2014-08-21T17:54:00Z">
        <w:r w:rsidRPr="005621E4">
          <w:rPr>
            <w:rStyle w:val="Strong"/>
            <w:sz w:val="24"/>
            <w:rPrChange w:id="12284" w:author="Vilson Lu" w:date="2014-08-21T17:55:00Z">
              <w:rPr/>
            </w:rPrChange>
          </w:rPr>
          <w:t>Mr. Ralph Vincent J. Regalado</w:t>
        </w:r>
      </w:ins>
    </w:p>
    <w:p w14:paraId="75593DE8" w14:textId="77777777" w:rsidR="005621E4" w:rsidRDefault="005621E4">
      <w:pPr>
        <w:pStyle w:val="Content1"/>
        <w:rPr>
          <w:ins w:id="12285" w:author="Vilson Lu" w:date="2014-08-21T17:55:00Z"/>
          <w:rStyle w:val="Strong"/>
          <w:sz w:val="24"/>
        </w:rPr>
        <w:pPrChange w:id="12286" w:author="Vilson Lu" w:date="2014-08-21T17:55:00Z">
          <w:pPr>
            <w:pStyle w:val="Reference"/>
          </w:pPr>
        </w:pPrChange>
      </w:pPr>
    </w:p>
    <w:p w14:paraId="7BA8F63F" w14:textId="491A469E" w:rsidR="005621E4" w:rsidRDefault="005621E4">
      <w:pPr>
        <w:pStyle w:val="Content1"/>
        <w:rPr>
          <w:ins w:id="12287" w:author="Vilson Lu" w:date="2014-08-21T17:55:00Z"/>
          <w:rStyle w:val="Strong"/>
          <w:b w:val="0"/>
          <w:sz w:val="24"/>
        </w:rPr>
        <w:pPrChange w:id="12288" w:author="Vilson Lu" w:date="2014-08-21T17:55:00Z">
          <w:pPr>
            <w:pStyle w:val="Reference"/>
          </w:pPr>
        </w:pPrChange>
      </w:pPr>
      <w:ins w:id="12289" w:author="Vilson Lu" w:date="2014-08-21T17:55:00Z">
        <w:r>
          <w:rPr>
            <w:rStyle w:val="Strong"/>
            <w:b w:val="0"/>
            <w:sz w:val="24"/>
          </w:rPr>
          <w:t>Thesis Adviser, Faculty Member</w:t>
        </w:r>
      </w:ins>
    </w:p>
    <w:p w14:paraId="267DF485" w14:textId="77777777" w:rsidR="005621E4" w:rsidRDefault="005621E4">
      <w:pPr>
        <w:pStyle w:val="Content1"/>
        <w:rPr>
          <w:ins w:id="12290" w:author="Vilson Lu" w:date="2014-08-21T17:55:00Z"/>
          <w:rStyle w:val="Strong"/>
          <w:b w:val="0"/>
          <w:sz w:val="24"/>
        </w:rPr>
        <w:pPrChange w:id="12291" w:author="Vilson Lu" w:date="2014-08-21T17:55:00Z">
          <w:pPr>
            <w:pStyle w:val="Reference"/>
          </w:pPr>
        </w:pPrChange>
      </w:pPr>
    </w:p>
    <w:p w14:paraId="1013ED00" w14:textId="6777C50E" w:rsidR="005621E4" w:rsidRDefault="005621E4">
      <w:pPr>
        <w:pStyle w:val="Content1"/>
        <w:rPr>
          <w:ins w:id="12292" w:author="Vilson Lu" w:date="2014-08-21T17:56:00Z"/>
          <w:rStyle w:val="Strong"/>
          <w:b w:val="0"/>
          <w:sz w:val="24"/>
        </w:rPr>
        <w:pPrChange w:id="12293" w:author="Vilson Lu" w:date="2014-08-21T17:55:00Z">
          <w:pPr>
            <w:pStyle w:val="Reference"/>
          </w:pPr>
        </w:pPrChange>
      </w:pPr>
      <w:ins w:id="12294" w:author="Vilson Lu" w:date="2014-08-21T17:56:00Z">
        <w:r>
          <w:rPr>
            <w:rStyle w:val="Strong"/>
            <w:b w:val="0"/>
            <w:sz w:val="24"/>
          </w:rPr>
          <w:t>College of Computer Studies</w:t>
        </w:r>
      </w:ins>
    </w:p>
    <w:p w14:paraId="78CFA2CB" w14:textId="77777777" w:rsidR="005621E4" w:rsidRDefault="005621E4">
      <w:pPr>
        <w:pStyle w:val="Content1"/>
        <w:rPr>
          <w:ins w:id="12295" w:author="Vilson Lu" w:date="2014-08-21T17:56:00Z"/>
          <w:rStyle w:val="Strong"/>
          <w:b w:val="0"/>
          <w:sz w:val="24"/>
        </w:rPr>
        <w:pPrChange w:id="12296" w:author="Vilson Lu" w:date="2014-08-21T17:55:00Z">
          <w:pPr>
            <w:pStyle w:val="Reference"/>
          </w:pPr>
        </w:pPrChange>
      </w:pPr>
    </w:p>
    <w:p w14:paraId="50A5377D" w14:textId="7879CA82" w:rsidR="005621E4" w:rsidRDefault="005621E4">
      <w:pPr>
        <w:pStyle w:val="Content1"/>
        <w:rPr>
          <w:ins w:id="12297" w:author="Vilson Lu" w:date="2014-08-21T17:56:00Z"/>
          <w:rStyle w:val="Strong"/>
          <w:b w:val="0"/>
          <w:sz w:val="24"/>
        </w:rPr>
        <w:pPrChange w:id="12298" w:author="Vilson Lu" w:date="2014-08-21T17:55:00Z">
          <w:pPr>
            <w:pStyle w:val="Reference"/>
          </w:pPr>
        </w:pPrChange>
      </w:pPr>
      <w:ins w:id="12299" w:author="Vilson Lu" w:date="2014-08-21T17:56:00Z">
        <w:r>
          <w:rPr>
            <w:rStyle w:val="Strong"/>
            <w:b w:val="0"/>
            <w:sz w:val="24"/>
          </w:rPr>
          <w:t>De La Salle University</w:t>
        </w:r>
      </w:ins>
    </w:p>
    <w:p w14:paraId="6D4E860E" w14:textId="77777777" w:rsidR="005621E4" w:rsidRDefault="005621E4">
      <w:pPr>
        <w:pStyle w:val="Content1"/>
        <w:rPr>
          <w:ins w:id="12300" w:author="Vilson Lu" w:date="2014-08-21T17:56:00Z"/>
          <w:rStyle w:val="Strong"/>
          <w:b w:val="0"/>
          <w:sz w:val="24"/>
        </w:rPr>
        <w:pPrChange w:id="12301" w:author="Vilson Lu" w:date="2014-08-21T17:55:00Z">
          <w:pPr>
            <w:pStyle w:val="Reference"/>
          </w:pPr>
        </w:pPrChange>
      </w:pPr>
    </w:p>
    <w:p w14:paraId="735ACE24" w14:textId="3DAA6079" w:rsidR="005621E4" w:rsidRDefault="00D75233" w:rsidP="005621E4">
      <w:pPr>
        <w:pStyle w:val="Content1"/>
        <w:rPr>
          <w:ins w:id="12302" w:author="Vilson Lu" w:date="2014-08-21T17:56:00Z"/>
          <w:rStyle w:val="Strong"/>
          <w:b w:val="0"/>
          <w:sz w:val="24"/>
        </w:rPr>
      </w:pPr>
      <w:ins w:id="12303" w:author="Vilson Lu" w:date="2014-08-22T00:52:00Z">
        <w:r w:rsidRPr="00D75233">
          <w:rPr>
            <w:rStyle w:val="Strong"/>
            <w:b w:val="0"/>
            <w:bCs w:val="0"/>
            <w:rPrChange w:id="12304" w:author="Vilson Lu" w:date="2014-08-22T00:52:00Z">
              <w:rPr>
                <w:rStyle w:val="Hyperlink"/>
                <w:sz w:val="24"/>
              </w:rPr>
            </w:rPrChange>
          </w:rPr>
          <w:t>rv.regalado@gmail.com</w:t>
        </w:r>
      </w:ins>
    </w:p>
    <w:p w14:paraId="078B14E4" w14:textId="77777777" w:rsidR="005621E4" w:rsidRDefault="005621E4">
      <w:pPr>
        <w:rPr>
          <w:ins w:id="12305" w:author="Vilson Lu" w:date="2014-08-21T17:56:00Z"/>
          <w:rStyle w:val="Strong"/>
          <w:b w:val="0"/>
          <w:szCs w:val="20"/>
        </w:rPr>
      </w:pPr>
      <w:ins w:id="12306" w:author="Vilson Lu" w:date="2014-08-21T17:56:00Z">
        <w:r>
          <w:rPr>
            <w:rStyle w:val="Strong"/>
            <w:b w:val="0"/>
          </w:rPr>
          <w:br w:type="page"/>
        </w:r>
      </w:ins>
    </w:p>
    <w:p w14:paraId="4DD9B90D" w14:textId="3A278056" w:rsidR="005621E4" w:rsidRDefault="005621E4">
      <w:pPr>
        <w:pStyle w:val="Heading2"/>
        <w:rPr>
          <w:ins w:id="12307" w:author="Vilson Lu" w:date="2014-08-21T17:57:00Z"/>
          <w:rStyle w:val="Strong"/>
          <w:sz w:val="24"/>
          <w:szCs w:val="24"/>
        </w:rPr>
        <w:pPrChange w:id="12308" w:author="Vilson Lu" w:date="2014-08-21T17:56:00Z">
          <w:pPr>
            <w:pStyle w:val="Reference"/>
          </w:pPr>
        </w:pPrChange>
      </w:pPr>
      <w:bookmarkStart w:id="12309" w:name="_Toc396445142"/>
      <w:bookmarkStart w:id="12310" w:name="_Toc396453227"/>
      <w:commentRangeStart w:id="12311"/>
      <w:ins w:id="12312" w:author="Vilson Lu" w:date="2014-08-21T17:56:00Z">
        <w:r w:rsidRPr="006B267A">
          <w:rPr>
            <w:rStyle w:val="Strong"/>
            <w:b/>
            <w:sz w:val="24"/>
          </w:rPr>
          <w:lastRenderedPageBreak/>
          <w:t>Personal Vitae</w:t>
        </w:r>
      </w:ins>
      <w:commentRangeEnd w:id="12311"/>
      <w:ins w:id="12313" w:author="Vilson Lu" w:date="2014-08-21T18:01:00Z">
        <w:r w:rsidR="008379BE">
          <w:rPr>
            <w:rStyle w:val="CommentReference"/>
            <w:b w:val="0"/>
          </w:rPr>
          <w:commentReference w:id="12311"/>
        </w:r>
      </w:ins>
      <w:bookmarkEnd w:id="12309"/>
      <w:bookmarkEnd w:id="12310"/>
    </w:p>
    <w:p w14:paraId="3E08A52E" w14:textId="77777777" w:rsidR="005621E4" w:rsidRDefault="005621E4">
      <w:pPr>
        <w:rPr>
          <w:ins w:id="12314" w:author="Vilson Lu" w:date="2014-08-21T17:57:00Z"/>
        </w:rPr>
        <w:pPrChange w:id="12315" w:author="Vilson Lu" w:date="2014-08-21T17:57:00Z">
          <w:pPr>
            <w:pStyle w:val="Reference"/>
          </w:pPr>
        </w:pPrChange>
      </w:pPr>
    </w:p>
    <w:p w14:paraId="6CB5AA01" w14:textId="064A7F98" w:rsidR="005621E4" w:rsidRDefault="005621E4">
      <w:pPr>
        <w:pStyle w:val="Content1"/>
        <w:rPr>
          <w:ins w:id="12316" w:author="Vilson Lu" w:date="2014-08-21T17:57:00Z"/>
          <w:b/>
        </w:rPr>
        <w:pPrChange w:id="12317" w:author="Vilson Lu" w:date="2014-08-21T17:57:00Z">
          <w:pPr>
            <w:pStyle w:val="Reference"/>
          </w:pPr>
        </w:pPrChange>
      </w:pPr>
      <w:ins w:id="12318" w:author="Vilson Lu" w:date="2014-08-21T17:57:00Z">
        <w:r w:rsidRPr="005621E4">
          <w:rPr>
            <w:b/>
            <w:sz w:val="24"/>
            <w:rPrChange w:id="12319" w:author="Vilson Lu" w:date="2014-08-21T17:58:00Z">
              <w:rPr>
                <w:b/>
              </w:rPr>
            </w:rPrChange>
          </w:rPr>
          <w:t xml:space="preserve">Mr. Kyle Mc Hale </w:t>
        </w:r>
      </w:ins>
      <w:ins w:id="12320" w:author="Vilson Lu" w:date="2014-08-21T17:59:00Z">
        <w:r>
          <w:rPr>
            <w:b/>
            <w:sz w:val="24"/>
          </w:rPr>
          <w:t xml:space="preserve">B. </w:t>
        </w:r>
      </w:ins>
      <w:ins w:id="12321" w:author="Vilson Lu" w:date="2014-08-21T17:57:00Z">
        <w:r w:rsidRPr="005621E4">
          <w:rPr>
            <w:b/>
            <w:sz w:val="24"/>
            <w:rPrChange w:id="12322" w:author="Vilson Lu" w:date="2014-08-21T17:58:00Z">
              <w:rPr>
                <w:b/>
              </w:rPr>
            </w:rPrChange>
          </w:rPr>
          <w:t>Dela Cruz</w:t>
        </w:r>
      </w:ins>
    </w:p>
    <w:p w14:paraId="2897B710" w14:textId="77777777" w:rsidR="005621E4" w:rsidRDefault="005621E4">
      <w:pPr>
        <w:pStyle w:val="Content1"/>
        <w:rPr>
          <w:ins w:id="12323" w:author="Vilson Lu" w:date="2014-08-21T17:57:00Z"/>
          <w:b/>
        </w:rPr>
        <w:pPrChange w:id="12324" w:author="Vilson Lu" w:date="2014-08-21T17:57:00Z">
          <w:pPr>
            <w:pStyle w:val="Reference"/>
          </w:pPr>
        </w:pPrChange>
      </w:pPr>
    </w:p>
    <w:p w14:paraId="48A01A65" w14:textId="77777777" w:rsidR="007C3DF4" w:rsidRDefault="007C3DF4" w:rsidP="007C3DF4">
      <w:pPr>
        <w:pStyle w:val="Content1"/>
        <w:rPr>
          <w:ins w:id="12325" w:author="Vilson Lu" w:date="2014-08-22T02:11:00Z"/>
        </w:rPr>
      </w:pPr>
      <w:ins w:id="12326" w:author="Vilson Lu" w:date="2014-08-22T02:11:00Z">
        <w:r>
          <w:t>Blk 5, Lot 2A, Martires St., Brgy. Martires del 96, Pateros, Metro Manila</w:t>
        </w:r>
      </w:ins>
    </w:p>
    <w:p w14:paraId="41216D08" w14:textId="77777777" w:rsidR="007C3DF4" w:rsidRDefault="007C3DF4" w:rsidP="007C3DF4">
      <w:pPr>
        <w:pStyle w:val="Content1"/>
        <w:rPr>
          <w:ins w:id="12327" w:author="Vilson Lu" w:date="2014-08-22T02:11:00Z"/>
        </w:rPr>
      </w:pPr>
    </w:p>
    <w:p w14:paraId="3A60ABAA" w14:textId="77777777" w:rsidR="007C3DF4" w:rsidRDefault="007C3DF4" w:rsidP="007C3DF4">
      <w:pPr>
        <w:pStyle w:val="Content1"/>
        <w:rPr>
          <w:ins w:id="12328" w:author="Vilson Lu" w:date="2014-08-22T02:11:00Z"/>
        </w:rPr>
      </w:pPr>
      <w:ins w:id="12329" w:author="Vilson Lu" w:date="2014-08-22T02:11:00Z">
        <w:r>
          <w:t>(0917) 880-5019</w:t>
        </w:r>
      </w:ins>
    </w:p>
    <w:p w14:paraId="29A677D8" w14:textId="77777777" w:rsidR="007C3DF4" w:rsidRDefault="007C3DF4" w:rsidP="007C3DF4">
      <w:pPr>
        <w:pStyle w:val="Content1"/>
        <w:rPr>
          <w:ins w:id="12330" w:author="Vilson Lu" w:date="2014-08-22T02:11:00Z"/>
        </w:rPr>
      </w:pPr>
    </w:p>
    <w:p w14:paraId="72506033" w14:textId="77777777" w:rsidR="007C3DF4" w:rsidRDefault="007C3DF4" w:rsidP="007C3DF4">
      <w:pPr>
        <w:pStyle w:val="Content1"/>
        <w:rPr>
          <w:ins w:id="12331" w:author="Vilson Lu" w:date="2014-08-22T02:11:00Z"/>
        </w:rPr>
      </w:pPr>
      <w:ins w:id="12332" w:author="Vilson Lu" w:date="2014-08-22T02:11:00Z">
        <w:r>
          <w:t>kylemchale_delacruz@yahoo.com</w:t>
        </w:r>
      </w:ins>
    </w:p>
    <w:p w14:paraId="5F2D5B4E" w14:textId="77777777" w:rsidR="005621E4" w:rsidRDefault="005621E4">
      <w:pPr>
        <w:pStyle w:val="Content1"/>
        <w:rPr>
          <w:ins w:id="12333" w:author="Vilson Lu" w:date="2014-08-21T17:58:00Z"/>
        </w:rPr>
        <w:pPrChange w:id="12334" w:author="Vilson Lu" w:date="2014-08-21T17:57:00Z">
          <w:pPr>
            <w:pStyle w:val="Reference"/>
          </w:pPr>
        </w:pPrChange>
      </w:pPr>
    </w:p>
    <w:p w14:paraId="35926A82" w14:textId="3CEE44DE" w:rsidR="005621E4" w:rsidRDefault="005621E4" w:rsidP="005621E4">
      <w:pPr>
        <w:pStyle w:val="Content1"/>
        <w:rPr>
          <w:ins w:id="12335" w:author="Vilson Lu" w:date="2014-08-21T17:58:00Z"/>
          <w:b/>
        </w:rPr>
      </w:pPr>
      <w:ins w:id="12336" w:author="Vilson Lu" w:date="2014-08-21T17:58:00Z">
        <w:r w:rsidRPr="00FD3A23">
          <w:rPr>
            <w:b/>
            <w:sz w:val="24"/>
          </w:rPr>
          <w:t xml:space="preserve">Mr. </w:t>
        </w:r>
      </w:ins>
      <w:ins w:id="12337" w:author="Vilson Lu" w:date="2014-08-21T17:59:00Z">
        <w:r w:rsidR="008379BE">
          <w:rPr>
            <w:b/>
            <w:sz w:val="24"/>
          </w:rPr>
          <w:t>John Paul F. Garcia</w:t>
        </w:r>
      </w:ins>
    </w:p>
    <w:p w14:paraId="4D0CD5CB" w14:textId="77777777" w:rsidR="005621E4" w:rsidRDefault="005621E4" w:rsidP="005621E4">
      <w:pPr>
        <w:pStyle w:val="Content1"/>
        <w:rPr>
          <w:ins w:id="12338" w:author="Vilson Lu" w:date="2014-08-21T17:58:00Z"/>
          <w:b/>
        </w:rPr>
      </w:pPr>
    </w:p>
    <w:p w14:paraId="00729B0D" w14:textId="20774DA6" w:rsidR="005621E4" w:rsidRDefault="00F64801" w:rsidP="005621E4">
      <w:pPr>
        <w:pStyle w:val="Content1"/>
        <w:rPr>
          <w:ins w:id="12339" w:author="Vilson Lu" w:date="2014-08-21T17:58:00Z"/>
        </w:rPr>
      </w:pPr>
      <w:ins w:id="12340" w:author="Vilson Lu" w:date="2014-08-22T09:02:00Z">
        <w:r>
          <w:t>36 Bohol St., Ayala Alabang</w:t>
        </w:r>
        <w:r w:rsidR="008A2840">
          <w:t xml:space="preserve"> Village, Muntinlupa City</w:t>
        </w:r>
      </w:ins>
    </w:p>
    <w:p w14:paraId="47B2EE14" w14:textId="77777777" w:rsidR="005621E4" w:rsidRDefault="005621E4" w:rsidP="005621E4">
      <w:pPr>
        <w:pStyle w:val="Content1"/>
        <w:rPr>
          <w:ins w:id="12341" w:author="Vilson Lu" w:date="2014-08-21T17:58:00Z"/>
        </w:rPr>
      </w:pPr>
    </w:p>
    <w:p w14:paraId="3664637D" w14:textId="42EB79CD" w:rsidR="005621E4" w:rsidRDefault="008A2840" w:rsidP="005621E4">
      <w:pPr>
        <w:pStyle w:val="Content1"/>
        <w:rPr>
          <w:ins w:id="12342" w:author="Vilson Lu" w:date="2014-08-21T17:58:00Z"/>
        </w:rPr>
      </w:pPr>
      <w:ins w:id="12343" w:author="Vilson Lu" w:date="2014-08-22T09:02:00Z">
        <w:r>
          <w:t>(0927) 886-6999</w:t>
        </w:r>
      </w:ins>
    </w:p>
    <w:p w14:paraId="444978C5" w14:textId="77777777" w:rsidR="005621E4" w:rsidRDefault="005621E4" w:rsidP="005621E4">
      <w:pPr>
        <w:pStyle w:val="Content1"/>
        <w:rPr>
          <w:ins w:id="12344" w:author="Vilson Lu" w:date="2014-08-21T17:58:00Z"/>
        </w:rPr>
      </w:pPr>
    </w:p>
    <w:p w14:paraId="51AAE68C" w14:textId="5EBE578C" w:rsidR="005621E4" w:rsidRDefault="008A2840" w:rsidP="005621E4">
      <w:pPr>
        <w:pStyle w:val="Content1"/>
        <w:rPr>
          <w:ins w:id="12345" w:author="Vilson Lu" w:date="2014-08-21T17:58:00Z"/>
        </w:rPr>
      </w:pPr>
      <w:ins w:id="12346" w:author="Vilson Lu" w:date="2014-08-22T09:03:00Z">
        <w:r>
          <w:t>johnpaulgarcia1208@gmail.com</w:t>
        </w:r>
      </w:ins>
    </w:p>
    <w:p w14:paraId="64C82B7D" w14:textId="77777777" w:rsidR="005621E4" w:rsidRPr="00FD3A23" w:rsidRDefault="005621E4" w:rsidP="005621E4">
      <w:pPr>
        <w:pStyle w:val="Content1"/>
        <w:rPr>
          <w:ins w:id="12347" w:author="Vilson Lu" w:date="2014-08-21T17:58:00Z"/>
        </w:rPr>
      </w:pPr>
    </w:p>
    <w:p w14:paraId="245B5F8E" w14:textId="4E2E9BFF" w:rsidR="005621E4" w:rsidRDefault="008379BE" w:rsidP="005621E4">
      <w:pPr>
        <w:pStyle w:val="Content1"/>
        <w:rPr>
          <w:ins w:id="12348" w:author="Vilson Lu" w:date="2014-08-21T17:58:00Z"/>
          <w:b/>
        </w:rPr>
      </w:pPr>
      <w:bookmarkStart w:id="12349" w:name="_GoBack"/>
      <w:bookmarkEnd w:id="12349"/>
      <w:ins w:id="12350" w:author="Vilson Lu" w:date="2014-08-21T17:59:00Z">
        <w:r>
          <w:rPr>
            <w:b/>
            <w:sz w:val="24"/>
          </w:rPr>
          <w:t>Ms. Kristine Ma. Dominique F. Kalaw</w:t>
        </w:r>
      </w:ins>
    </w:p>
    <w:p w14:paraId="606D8421" w14:textId="77777777" w:rsidR="005621E4" w:rsidRDefault="005621E4" w:rsidP="005621E4">
      <w:pPr>
        <w:pStyle w:val="Content1"/>
        <w:rPr>
          <w:ins w:id="12351" w:author="Vilson Lu" w:date="2014-08-21T17:58:00Z"/>
          <w:b/>
        </w:rPr>
      </w:pPr>
    </w:p>
    <w:p w14:paraId="6472D302" w14:textId="24C6E119" w:rsidR="005621E4" w:rsidRDefault="005621E4" w:rsidP="005621E4">
      <w:pPr>
        <w:pStyle w:val="Content1"/>
        <w:rPr>
          <w:ins w:id="12352" w:author="Vilson Lu" w:date="2014-08-21T17:58:00Z"/>
        </w:rPr>
      </w:pPr>
      <w:ins w:id="12353" w:author="Vilson Lu" w:date="2014-08-21T17:58:00Z">
        <w:del w:id="12354" w:author="TinTin Kalaw" w:date="2014-08-21T21:09:00Z">
          <w:r w:rsidDel="00F15F70">
            <w:delText>&lt;home address&gt;</w:delText>
          </w:r>
        </w:del>
      </w:ins>
      <w:ins w:id="12355" w:author="TinTin Kalaw" w:date="2014-08-21T21:09:00Z">
        <w:r w:rsidR="00F15F70">
          <w:t>28 New Years Avenue, GSIS Holiday Hills Village, San Pedro, Laguna</w:t>
        </w:r>
      </w:ins>
    </w:p>
    <w:p w14:paraId="2415D895" w14:textId="77777777" w:rsidR="005621E4" w:rsidRDefault="005621E4" w:rsidP="005621E4">
      <w:pPr>
        <w:pStyle w:val="Content1"/>
        <w:rPr>
          <w:ins w:id="12356" w:author="Vilson Lu" w:date="2014-08-21T17:58:00Z"/>
        </w:rPr>
      </w:pPr>
    </w:p>
    <w:p w14:paraId="75229255" w14:textId="25B148B0" w:rsidR="005621E4" w:rsidRDefault="005621E4" w:rsidP="005621E4">
      <w:pPr>
        <w:pStyle w:val="Content1"/>
        <w:rPr>
          <w:ins w:id="12357" w:author="Vilson Lu" w:date="2014-08-21T17:58:00Z"/>
        </w:rPr>
      </w:pPr>
      <w:ins w:id="12358" w:author="Vilson Lu" w:date="2014-08-21T17:58:00Z">
        <w:del w:id="12359" w:author="TinTin Kalaw" w:date="2014-08-21T21:10:00Z">
          <w:r w:rsidDel="00F15F70">
            <w:delText>&lt;contact details&gt;</w:delText>
          </w:r>
        </w:del>
      </w:ins>
      <w:ins w:id="12360" w:author="TinTin Kalaw" w:date="2014-08-21T21:10:00Z">
        <w:r w:rsidR="00F15F70">
          <w:t>(0927) 854-4201</w:t>
        </w:r>
      </w:ins>
    </w:p>
    <w:p w14:paraId="4A54CEA6" w14:textId="77777777" w:rsidR="005621E4" w:rsidRDefault="005621E4" w:rsidP="005621E4">
      <w:pPr>
        <w:pStyle w:val="Content1"/>
        <w:rPr>
          <w:ins w:id="12361" w:author="Vilson Lu" w:date="2014-08-21T17:58:00Z"/>
        </w:rPr>
      </w:pPr>
    </w:p>
    <w:p w14:paraId="3288953D" w14:textId="38CD077A" w:rsidR="005621E4" w:rsidRPr="00FD3A23" w:rsidRDefault="005621E4" w:rsidP="005621E4">
      <w:pPr>
        <w:pStyle w:val="Content1"/>
        <w:rPr>
          <w:ins w:id="12362" w:author="Vilson Lu" w:date="2014-08-21T17:58:00Z"/>
        </w:rPr>
      </w:pPr>
      <w:ins w:id="12363" w:author="Vilson Lu" w:date="2014-08-21T17:58:00Z">
        <w:del w:id="12364" w:author="TinTin Kalaw" w:date="2014-08-21T21:10:00Z">
          <w:r w:rsidDel="00F15F70">
            <w:delText>&lt;email address&gt;</w:delText>
          </w:r>
        </w:del>
      </w:ins>
      <w:ins w:id="12365" w:author="TinTin Kalaw" w:date="2014-08-21T21:10:00Z">
        <w:r w:rsidR="00F15F70">
          <w:t>tintin.kalaw@gmail.com</w:t>
        </w:r>
      </w:ins>
    </w:p>
    <w:p w14:paraId="6A14A888" w14:textId="77777777" w:rsidR="005621E4" w:rsidRDefault="005621E4">
      <w:pPr>
        <w:pStyle w:val="Content1"/>
        <w:rPr>
          <w:ins w:id="12366" w:author="Vilson Lu" w:date="2014-08-21T17:58:00Z"/>
        </w:rPr>
        <w:pPrChange w:id="12367" w:author="Vilson Lu" w:date="2014-08-21T17:57:00Z">
          <w:pPr>
            <w:pStyle w:val="Reference"/>
          </w:pPr>
        </w:pPrChange>
      </w:pPr>
    </w:p>
    <w:p w14:paraId="6E39421C" w14:textId="017A1857" w:rsidR="005621E4" w:rsidRDefault="005621E4" w:rsidP="005621E4">
      <w:pPr>
        <w:pStyle w:val="Content1"/>
        <w:rPr>
          <w:ins w:id="12368" w:author="Vilson Lu" w:date="2014-08-21T17:58:00Z"/>
          <w:b/>
        </w:rPr>
      </w:pPr>
      <w:ins w:id="12369" w:author="Vilson Lu" w:date="2014-08-21T17:58:00Z">
        <w:r w:rsidRPr="00FD3A23">
          <w:rPr>
            <w:b/>
            <w:sz w:val="24"/>
          </w:rPr>
          <w:t xml:space="preserve">Mr. </w:t>
        </w:r>
      </w:ins>
      <w:ins w:id="12370" w:author="Vilson Lu" w:date="2014-08-21T17:59:00Z">
        <w:r w:rsidR="008379BE">
          <w:rPr>
            <w:b/>
            <w:sz w:val="24"/>
          </w:rPr>
          <w:t>Vilson E. Lu</w:t>
        </w:r>
      </w:ins>
    </w:p>
    <w:p w14:paraId="25AA1500" w14:textId="77777777" w:rsidR="005621E4" w:rsidRDefault="005621E4" w:rsidP="005621E4">
      <w:pPr>
        <w:pStyle w:val="Content1"/>
        <w:rPr>
          <w:ins w:id="12371" w:author="Vilson Lu" w:date="2014-08-21T17:58:00Z"/>
          <w:b/>
        </w:rPr>
      </w:pPr>
    </w:p>
    <w:p w14:paraId="08F458FA" w14:textId="413BA8C9" w:rsidR="005621E4" w:rsidRDefault="008379BE" w:rsidP="005621E4">
      <w:pPr>
        <w:pStyle w:val="Content1"/>
        <w:rPr>
          <w:ins w:id="12372" w:author="Vilson Lu" w:date="2014-08-21T17:58:00Z"/>
        </w:rPr>
      </w:pPr>
      <w:ins w:id="12373" w:author="Vilson Lu" w:date="2014-08-21T17:59:00Z">
        <w:r>
          <w:t>739 – D A. Bonifacio St. Balintawak, Quezon City</w:t>
        </w:r>
      </w:ins>
    </w:p>
    <w:p w14:paraId="2106163C" w14:textId="77777777" w:rsidR="005621E4" w:rsidRDefault="005621E4" w:rsidP="005621E4">
      <w:pPr>
        <w:pStyle w:val="Content1"/>
        <w:rPr>
          <w:ins w:id="12374" w:author="Vilson Lu" w:date="2014-08-21T17:58:00Z"/>
        </w:rPr>
      </w:pPr>
    </w:p>
    <w:p w14:paraId="018FC41B" w14:textId="74FA4F48" w:rsidR="005621E4" w:rsidRDefault="008379BE" w:rsidP="005621E4">
      <w:pPr>
        <w:pStyle w:val="Content1"/>
        <w:rPr>
          <w:ins w:id="12375" w:author="Vilson Lu" w:date="2014-08-21T17:58:00Z"/>
        </w:rPr>
      </w:pPr>
      <w:ins w:id="12376" w:author="Vilson Lu" w:date="2014-08-21T18:00:00Z">
        <w:r>
          <w:t>(0917) 631-1374</w:t>
        </w:r>
      </w:ins>
    </w:p>
    <w:p w14:paraId="0362FE27" w14:textId="77777777" w:rsidR="005621E4" w:rsidRDefault="005621E4" w:rsidP="005621E4">
      <w:pPr>
        <w:pStyle w:val="Content1"/>
        <w:rPr>
          <w:ins w:id="12377" w:author="Vilson Lu" w:date="2014-08-21T17:58:00Z"/>
        </w:rPr>
      </w:pPr>
    </w:p>
    <w:p w14:paraId="07BCD672" w14:textId="16A3E4E2" w:rsidR="005621E4" w:rsidRPr="00FD3A23" w:rsidRDefault="008379BE" w:rsidP="005621E4">
      <w:pPr>
        <w:pStyle w:val="Content1"/>
        <w:rPr>
          <w:ins w:id="12378" w:author="Vilson Lu" w:date="2014-08-21T17:58:00Z"/>
        </w:rPr>
      </w:pPr>
      <w:ins w:id="12379" w:author="Vilson Lu" w:date="2014-08-21T18:00:00Z">
        <w:r>
          <w:t>vilson.espayos.lu@gmail.com</w:t>
        </w:r>
      </w:ins>
    </w:p>
    <w:p w14:paraId="3CD22452" w14:textId="77777777" w:rsidR="005621E4" w:rsidRPr="005621E4" w:rsidRDefault="005621E4">
      <w:pPr>
        <w:pStyle w:val="Content1"/>
        <w:pPrChange w:id="12380" w:author="Vilson Lu" w:date="2014-08-21T17:57:00Z">
          <w:pPr>
            <w:pStyle w:val="Reference"/>
          </w:pPr>
        </w:pPrChange>
      </w:pPr>
    </w:p>
    <w:sectPr w:rsidR="005621E4" w:rsidRPr="005621E4" w:rsidSect="005A3259">
      <w:pgSz w:w="12240" w:h="15840"/>
      <w:pgMar w:top="1440" w:right="1440" w:bottom="1440" w:left="1440" w:header="720" w:footer="720" w:gutter="0"/>
      <w:pgNumType w:start="1" w:chapStyle="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yle Mc Hale Dela Cruz" w:date="2014-08-19T00:19:00Z" w:initials="KD">
    <w:p w14:paraId="2058F3F8" w14:textId="14F9F193" w:rsidR="00F27329" w:rsidRDefault="00F27329">
      <w:pPr>
        <w:pStyle w:val="CommentText"/>
      </w:pPr>
      <w:r>
        <w:rPr>
          <w:rStyle w:val="CommentReference"/>
        </w:rPr>
        <w:annotationRef/>
      </w:r>
      <w:r>
        <w:t>SO FAR ITO YUNG NA-ACCOMPLISH KO FOR TONIGHT:</w:t>
      </w:r>
    </w:p>
    <w:p w14:paraId="41B3420E" w14:textId="77777777" w:rsidR="00F27329" w:rsidRDefault="00F27329">
      <w:pPr>
        <w:pStyle w:val="CommentText"/>
      </w:pPr>
    </w:p>
    <w:p w14:paraId="53B549C0" w14:textId="35C64037" w:rsidR="00F27329" w:rsidRDefault="00F27329" w:rsidP="00390544">
      <w:pPr>
        <w:pStyle w:val="CommentText"/>
        <w:numPr>
          <w:ilvl w:val="0"/>
          <w:numId w:val="35"/>
        </w:numPr>
      </w:pPr>
      <w:r>
        <w:t>Problem Statement</w:t>
      </w:r>
    </w:p>
    <w:p w14:paraId="6CDB312D" w14:textId="1B54D666" w:rsidR="00F27329" w:rsidRDefault="00F27329" w:rsidP="00390544">
      <w:pPr>
        <w:pStyle w:val="CommentText"/>
        <w:numPr>
          <w:ilvl w:val="0"/>
          <w:numId w:val="35"/>
        </w:numPr>
      </w:pPr>
      <w:r>
        <w:t>Scope and Limitations (Chapter 1)</w:t>
      </w:r>
    </w:p>
    <w:p w14:paraId="20B1D86E" w14:textId="7D29FC08" w:rsidR="00F27329" w:rsidRDefault="00F27329" w:rsidP="00390544">
      <w:pPr>
        <w:pStyle w:val="CommentText"/>
        <w:numPr>
          <w:ilvl w:val="0"/>
          <w:numId w:val="35"/>
        </w:numPr>
      </w:pPr>
      <w:r>
        <w:t>Scope and Limitations (Chapter 4)</w:t>
      </w:r>
    </w:p>
    <w:p w14:paraId="4EB6AC73" w14:textId="6DD506D2" w:rsidR="00F27329" w:rsidRDefault="00F27329" w:rsidP="00390544">
      <w:pPr>
        <w:pStyle w:val="CommentText"/>
        <w:numPr>
          <w:ilvl w:val="0"/>
          <w:numId w:val="35"/>
        </w:numPr>
      </w:pPr>
      <w:r>
        <w:t>Crawler (Chapter 4)</w:t>
      </w:r>
    </w:p>
    <w:p w14:paraId="13B8ECD6" w14:textId="1BC1C906" w:rsidR="00F27329" w:rsidRDefault="00F27329" w:rsidP="00731011">
      <w:pPr>
        <w:pStyle w:val="CommentText"/>
        <w:numPr>
          <w:ilvl w:val="0"/>
          <w:numId w:val="35"/>
        </w:numPr>
      </w:pPr>
      <w:r>
        <w:t>English &amp; Filipino to Filipino (pa-check na lang if ever may na-miss ako)</w:t>
      </w:r>
    </w:p>
    <w:p w14:paraId="7449B56E" w14:textId="77777777" w:rsidR="00F27329" w:rsidRDefault="00F27329" w:rsidP="00731011">
      <w:pPr>
        <w:pStyle w:val="CommentText"/>
      </w:pPr>
    </w:p>
  </w:comment>
  <w:comment w:id="11" w:author="TinTin Kalaw" w:date="2014-08-14T10:33:00Z" w:initials="TK">
    <w:p w14:paraId="4F05FE9F" w14:textId="77777777" w:rsidR="00F27329" w:rsidRDefault="00F27329">
      <w:pPr>
        <w:pStyle w:val="CommentText"/>
      </w:pPr>
      <w:r>
        <w:rPr>
          <w:rStyle w:val="CommentReference"/>
        </w:rPr>
        <w:annotationRef/>
      </w:r>
      <w:r>
        <w:t>Modify</w:t>
      </w:r>
    </w:p>
  </w:comment>
  <w:comment w:id="4224" w:author="TinTin Kalaw" w:date="2014-08-14T11:06:00Z" w:initials="TK">
    <w:p w14:paraId="3405F6AD" w14:textId="77777777" w:rsidR="00F27329" w:rsidRDefault="00F27329">
      <w:pPr>
        <w:pStyle w:val="CommentText"/>
      </w:pPr>
      <w:r>
        <w:rPr>
          <w:rStyle w:val="CommentReference"/>
        </w:rPr>
        <w:annotationRef/>
      </w:r>
      <w:r>
        <w:t>Modify</w:t>
      </w:r>
    </w:p>
  </w:comment>
  <w:comment w:id="4462" w:author="Vilson Lu" w:date="2014-08-20T19:45:00Z" w:initials="VL">
    <w:p w14:paraId="4773A16A" w14:textId="58111CCA" w:rsidR="00F27329" w:rsidRDefault="00F27329" w:rsidP="00F01ACE">
      <w:pPr>
        <w:pStyle w:val="CommentText"/>
      </w:pPr>
      <w:r>
        <w:rPr>
          <w:rStyle w:val="CommentReference"/>
        </w:rPr>
        <w:annotationRef/>
      </w:r>
      <w:r>
        <w:t>Isn’t this supposed to be in Chapter 2?</w:t>
      </w:r>
    </w:p>
  </w:comment>
  <w:comment w:id="4463" w:author="JP Garcia" w:date="2014-08-20T21:29:00Z" w:initials="JG">
    <w:p w14:paraId="48D6BAC9" w14:textId="238A5497" w:rsidR="00F27329" w:rsidRDefault="00F27329">
      <w:pPr>
        <w:pStyle w:val="CommentText"/>
      </w:pPr>
      <w:r>
        <w:rPr>
          <w:rStyle w:val="CommentReference"/>
        </w:rPr>
        <w:annotationRef/>
      </w:r>
      <w:r>
        <w:t>Done</w:t>
      </w:r>
    </w:p>
  </w:comment>
  <w:comment w:id="4655" w:author="Vilson Lu" w:date="2014-08-20T19:43:00Z" w:initials="VL">
    <w:p w14:paraId="410ABFEF" w14:textId="77777777" w:rsidR="00F27329" w:rsidRDefault="00F27329" w:rsidP="00525FF6">
      <w:pPr>
        <w:pStyle w:val="CommentText"/>
      </w:pPr>
      <w:r>
        <w:rPr>
          <w:rStyle w:val="CommentReference"/>
        </w:rPr>
        <w:annotationRef/>
      </w:r>
      <w:r>
        <w:t>Some parts are lost?</w:t>
      </w:r>
    </w:p>
    <w:p w14:paraId="5471F8AF" w14:textId="77777777" w:rsidR="00F27329" w:rsidRDefault="00F27329" w:rsidP="00525FF6">
      <w:pPr>
        <w:pStyle w:val="CommentText"/>
      </w:pPr>
      <w:r>
        <w:t>Figure and Caption should be below the figure</w:t>
      </w:r>
    </w:p>
  </w:comment>
  <w:comment w:id="5236" w:author="Vilson Lu" w:date="2014-08-20T19:41:00Z" w:initials="VL">
    <w:p w14:paraId="1F2A8039" w14:textId="3ECB630C" w:rsidR="00F27329" w:rsidRDefault="00F27329">
      <w:pPr>
        <w:pStyle w:val="CommentText"/>
      </w:pPr>
      <w:r>
        <w:rPr>
          <w:rStyle w:val="CommentReference"/>
        </w:rPr>
        <w:annotationRef/>
      </w:r>
      <w:r>
        <w:t>Are these the categories that you will use?</w:t>
      </w:r>
    </w:p>
  </w:comment>
  <w:comment w:id="5811" w:author="Vilson Lu" w:date="2014-08-20T19:45:00Z" w:initials="VL">
    <w:p w14:paraId="3B793FEA" w14:textId="77777777" w:rsidR="00F27329" w:rsidRDefault="00F27329" w:rsidP="00AD0972">
      <w:pPr>
        <w:pStyle w:val="CommentText"/>
      </w:pPr>
      <w:r>
        <w:rPr>
          <w:rStyle w:val="CommentReference"/>
        </w:rPr>
        <w:annotationRef/>
      </w:r>
      <w:r>
        <w:t>Isn’t this supposed to be in Chapter 2?</w:t>
      </w:r>
    </w:p>
  </w:comment>
  <w:comment w:id="5812" w:author="JP Garcia" w:date="2014-08-20T21:29:00Z" w:initials="JG">
    <w:p w14:paraId="3595D112" w14:textId="77777777" w:rsidR="00F27329" w:rsidRDefault="00F27329" w:rsidP="00AD0972">
      <w:pPr>
        <w:pStyle w:val="CommentText"/>
      </w:pPr>
      <w:r>
        <w:rPr>
          <w:rStyle w:val="CommentReference"/>
        </w:rPr>
        <w:annotationRef/>
      </w:r>
      <w:r>
        <w:t>Done</w:t>
      </w:r>
    </w:p>
  </w:comment>
  <w:comment w:id="6700" w:author="Vilson Lu" w:date="2014-08-20T19:48:00Z" w:initials="VL">
    <w:p w14:paraId="0F1F3268" w14:textId="1A586A54" w:rsidR="00F27329" w:rsidRDefault="00F27329">
      <w:pPr>
        <w:pStyle w:val="CommentText"/>
      </w:pPr>
      <w:r>
        <w:rPr>
          <w:rStyle w:val="CommentReference"/>
        </w:rPr>
        <w:annotationRef/>
      </w:r>
      <w:r>
        <w:t>You will use both OpenNLP and ANIIE? If these are reviews, movee to chapter 2. If these are what you will use, specify how will you use them. (maybe method calls and sample effects)</w:t>
      </w:r>
    </w:p>
  </w:comment>
  <w:comment w:id="7515" w:author="Vilson Lu" w:date="2014-08-20T19:49:00Z" w:initials="VL">
    <w:p w14:paraId="5C4FD0D4" w14:textId="4A942FCA" w:rsidR="00F27329" w:rsidRDefault="00F27329">
      <w:pPr>
        <w:pStyle w:val="CommentText"/>
      </w:pPr>
      <w:r>
        <w:rPr>
          <w:rStyle w:val="CommentReference"/>
        </w:rPr>
        <w:annotationRef/>
      </w:r>
      <w:r>
        <w:t>What about it? Re there specific method you will invoke in the API? For what? Expound.</w:t>
      </w:r>
    </w:p>
  </w:comment>
  <w:comment w:id="7638" w:author="Vilson Lu" w:date="2014-08-20T19:53:00Z" w:initials="VL">
    <w:p w14:paraId="60F9B2E1" w14:textId="02BE9807" w:rsidR="00F27329" w:rsidRDefault="00F27329">
      <w:pPr>
        <w:pStyle w:val="CommentText"/>
      </w:pPr>
      <w:r>
        <w:rPr>
          <w:rStyle w:val="CommentReference"/>
        </w:rPr>
        <w:annotationRef/>
      </w:r>
      <w:r>
        <w:t>What are these categories?</w:t>
      </w:r>
    </w:p>
    <w:p w14:paraId="3182D1FD" w14:textId="3E8693B5" w:rsidR="00F27329" w:rsidRDefault="00F27329">
      <w:pPr>
        <w:pStyle w:val="CommentText"/>
      </w:pPr>
      <w:r>
        <w:tab/>
        <w:t>Remove this line</w:t>
      </w:r>
    </w:p>
  </w:comment>
  <w:comment w:id="7639" w:author="JP Garcia" w:date="2014-08-20T21:33:00Z" w:initials="JG">
    <w:p w14:paraId="3EC97F5F" w14:textId="47331A21" w:rsidR="00F27329" w:rsidRDefault="00F27329">
      <w:pPr>
        <w:pStyle w:val="CommentText"/>
      </w:pPr>
      <w:r>
        <w:rPr>
          <w:rStyle w:val="CommentReference"/>
        </w:rPr>
        <w:annotationRef/>
      </w:r>
      <w:r>
        <w:t>Done</w:t>
      </w:r>
    </w:p>
  </w:comment>
  <w:comment w:id="7649" w:author="Vilson Lu" w:date="2014-08-20T19:52:00Z" w:initials="VL">
    <w:p w14:paraId="75C5C62F" w14:textId="6913E760" w:rsidR="00F27329" w:rsidRDefault="00F27329">
      <w:pPr>
        <w:pStyle w:val="CommentText"/>
      </w:pPr>
      <w:r>
        <w:rPr>
          <w:rStyle w:val="CommentReference"/>
        </w:rPr>
        <w:annotationRef/>
      </w:r>
      <w:r>
        <w:t>Different techniques</w:t>
      </w:r>
    </w:p>
    <w:p w14:paraId="1D83EC7B" w14:textId="13B9FBB3" w:rsidR="00F27329" w:rsidRDefault="00F27329" w:rsidP="00F96500">
      <w:pPr>
        <w:pStyle w:val="CommentText"/>
      </w:pPr>
      <w:r>
        <w:tab/>
        <w:t>Kyle: not various kasi isa nalang ang fixed na</w:t>
      </w:r>
    </w:p>
  </w:comment>
  <w:comment w:id="7650" w:author="JP Garcia" w:date="2014-08-20T21:36:00Z" w:initials="JG">
    <w:p w14:paraId="23292F89" w14:textId="7DECFF44" w:rsidR="00F27329" w:rsidRDefault="00F27329">
      <w:pPr>
        <w:pStyle w:val="CommentText"/>
      </w:pPr>
      <w:r>
        <w:rPr>
          <w:rStyle w:val="CommentReference"/>
        </w:rPr>
        <w:annotationRef/>
      </w:r>
      <w:r>
        <w:t>Done</w:t>
      </w:r>
    </w:p>
  </w:comment>
  <w:comment w:id="7726" w:author="TinTin Kalaw" w:date="2014-08-06T11:41:00Z" w:initials="TK">
    <w:p w14:paraId="029BBF19" w14:textId="77777777" w:rsidR="00F27329" w:rsidRDefault="00F27329" w:rsidP="00AA30D0">
      <w:pPr>
        <w:pStyle w:val="CommentText"/>
      </w:pPr>
      <w:r>
        <w:rPr>
          <w:rStyle w:val="CommentReference"/>
        </w:rPr>
        <w:annotationRef/>
      </w:r>
      <w:r>
        <w:t>Objective that handles Filipino variations</w:t>
      </w:r>
    </w:p>
  </w:comment>
  <w:comment w:id="7756" w:author="Vilson Lu" w:date="2014-08-20T19:54:00Z" w:initials="VL">
    <w:p w14:paraId="75D062D1" w14:textId="6E901D55" w:rsidR="00F27329" w:rsidRDefault="00F27329">
      <w:pPr>
        <w:pStyle w:val="CommentText"/>
      </w:pPr>
      <w:r>
        <w:rPr>
          <w:rStyle w:val="CommentReference"/>
        </w:rPr>
        <w:annotationRef/>
      </w:r>
      <w:r>
        <w:t>You will use an existing or build a new one. If not explicitly indicated, we assume you will build a new one.</w:t>
      </w:r>
    </w:p>
    <w:p w14:paraId="1980CDFD" w14:textId="09461F42" w:rsidR="00F27329" w:rsidRDefault="00F27329">
      <w:pPr>
        <w:pStyle w:val="CommentText"/>
      </w:pPr>
      <w:r>
        <w:tab/>
        <w:t>Kyle: Per module, indicate if custom, modified, or build</w:t>
      </w:r>
    </w:p>
  </w:comment>
  <w:comment w:id="7807" w:author="Vilson Lu" w:date="2014-08-20T19:57:00Z" w:initials="VL">
    <w:p w14:paraId="345B9BFD" w14:textId="397C0CC1" w:rsidR="00F27329" w:rsidRDefault="00F27329">
      <w:pPr>
        <w:pStyle w:val="CommentText"/>
      </w:pPr>
      <w:r>
        <w:rPr>
          <w:rStyle w:val="CommentReference"/>
        </w:rPr>
        <w:annotationRef/>
      </w:r>
      <w:r>
        <w:t>The discussion in this paragraph should include the categories of the info in the tweet. You could base the categories in Table 2-3 &amp; 2-4. Then based on the category, identify the info to be extracted</w:t>
      </w:r>
    </w:p>
  </w:comment>
  <w:comment w:id="7870" w:author="TinTin Kalaw" w:date="2014-08-06T11:41:00Z" w:initials="TK">
    <w:p w14:paraId="2BFEC4C6" w14:textId="77777777" w:rsidR="00F27329" w:rsidRDefault="00F27329" w:rsidP="00AA30D0">
      <w:pPr>
        <w:pStyle w:val="CommentText"/>
      </w:pPr>
      <w:r>
        <w:rPr>
          <w:rStyle w:val="CommentReference"/>
        </w:rPr>
        <w:annotationRef/>
      </w:r>
      <w:r>
        <w:t>Corresponding S/L</w:t>
      </w:r>
    </w:p>
  </w:comment>
  <w:comment w:id="7891" w:author="Kyle Mc Hale Dela Cruz" w:date="2014-08-19T00:05:00Z" w:initials="KD">
    <w:p w14:paraId="766431A3" w14:textId="022827B5" w:rsidR="00F27329" w:rsidRDefault="00F27329">
      <w:pPr>
        <w:pStyle w:val="CommentText"/>
      </w:pPr>
      <w:r>
        <w:rPr>
          <w:rStyle w:val="CommentReference"/>
        </w:rPr>
        <w:annotationRef/>
      </w:r>
      <w:r>
        <w:t>Kindly remove the classification part.</w:t>
      </w:r>
    </w:p>
  </w:comment>
  <w:comment w:id="7892" w:author="Vilson Lu" w:date="2014-08-20T13:29:00Z" w:initials="VL">
    <w:p w14:paraId="08615FDE" w14:textId="2913CACE" w:rsidR="00F27329" w:rsidRDefault="00F27329">
      <w:pPr>
        <w:pStyle w:val="CommentText"/>
      </w:pPr>
      <w:r>
        <w:rPr>
          <w:rStyle w:val="CommentReference"/>
        </w:rPr>
        <w:annotationRef/>
      </w:r>
      <w:r>
        <w:t>Done</w:t>
      </w:r>
    </w:p>
  </w:comment>
  <w:comment w:id="7904" w:author="Vilson Lu" w:date="2014-08-20T19:59:00Z" w:initials="VL">
    <w:p w14:paraId="67022BC4" w14:textId="46EA1F76" w:rsidR="00F27329" w:rsidRDefault="00F27329">
      <w:pPr>
        <w:pStyle w:val="CommentText"/>
      </w:pPr>
      <w:r>
        <w:rPr>
          <w:rStyle w:val="CommentReference"/>
        </w:rPr>
        <w:annotationRef/>
      </w:r>
      <w:r>
        <w:t>Which are yours? Which are customized from existing? Which are used directly?</w:t>
      </w:r>
    </w:p>
  </w:comment>
  <w:comment w:id="7998" w:author="Vilson Lu" w:date="2014-08-20T20:00:00Z" w:initials="VL">
    <w:p w14:paraId="1B9CE5B1" w14:textId="2B79EAF0" w:rsidR="00F27329" w:rsidRDefault="00F27329">
      <w:pPr>
        <w:pStyle w:val="CommentText"/>
      </w:pPr>
      <w:r>
        <w:rPr>
          <w:rStyle w:val="CommentReference"/>
        </w:rPr>
        <w:annotationRef/>
      </w:r>
      <w:r>
        <w:t>Where did this come from</w:t>
      </w:r>
    </w:p>
  </w:comment>
  <w:comment w:id="8017" w:author="admin" w:date="2014-08-05T10:40:00Z" w:initials="a">
    <w:p w14:paraId="47BD40A0" w14:textId="77777777" w:rsidR="00F27329" w:rsidRDefault="00F27329" w:rsidP="00690D69">
      <w:pPr>
        <w:pStyle w:val="CommentText"/>
      </w:pPr>
      <w:r>
        <w:rPr>
          <w:rStyle w:val="CommentReference"/>
        </w:rPr>
        <w:annotationRef/>
      </w:r>
      <w:r>
        <w:t>Will you be using NormAPI?</w:t>
      </w:r>
    </w:p>
  </w:comment>
  <w:comment w:id="8018" w:author="Vilson Lu" w:date="2014-08-05T16:02:00Z" w:initials="VL">
    <w:p w14:paraId="42650654" w14:textId="77777777" w:rsidR="00F27329" w:rsidRDefault="00F27329" w:rsidP="00690D69">
      <w:pPr>
        <w:pStyle w:val="CommentText"/>
      </w:pPr>
      <w:r>
        <w:rPr>
          <w:rStyle w:val="CommentReference"/>
        </w:rPr>
        <w:annotationRef/>
      </w:r>
      <w:r>
        <w:t xml:space="preserve">Sir, yes gagamit kami, pero wala po kaming citation. Pwede ba ifollow up thesis 2 </w:t>
      </w:r>
      <w:r>
        <w:sym w:font="Wingdings" w:char="F04A"/>
      </w:r>
    </w:p>
  </w:comment>
  <w:comment w:id="8019" w:author="TinTin Kalaw" w:date="2014-08-06T11:58:00Z" w:initials="TK">
    <w:p w14:paraId="38B093F1" w14:textId="77777777" w:rsidR="00F27329" w:rsidRDefault="00F27329" w:rsidP="00690D69">
      <w:pPr>
        <w:pStyle w:val="CommentText"/>
      </w:pPr>
      <w:r>
        <w:t>I-</w:t>
      </w:r>
      <w:r>
        <w:rPr>
          <w:rStyle w:val="CommentReference"/>
        </w:rPr>
        <w:annotationRef/>
      </w:r>
      <w:r>
        <w:t>mention na si NormAPI</w:t>
      </w:r>
    </w:p>
  </w:comment>
  <w:comment w:id="8020" w:author="Vilson Lu" w:date="2014-08-06T12:40:00Z" w:initials="VL">
    <w:p w14:paraId="69284CB4" w14:textId="77777777" w:rsidR="00F27329" w:rsidRDefault="00F27329" w:rsidP="00690D69">
      <w:pPr>
        <w:pStyle w:val="CommentText"/>
      </w:pPr>
      <w:r>
        <w:rPr>
          <w:rStyle w:val="CommentReference"/>
        </w:rPr>
        <w:annotationRef/>
      </w:r>
      <w:r>
        <w:t>Done</w:t>
      </w:r>
    </w:p>
  </w:comment>
  <w:comment w:id="8316" w:author="admin" w:date="2014-08-05T10:41:00Z" w:initials="a">
    <w:p w14:paraId="4A139285" w14:textId="77777777" w:rsidR="00F27329" w:rsidRDefault="00F27329" w:rsidP="00690D69">
      <w:pPr>
        <w:pStyle w:val="CommentText"/>
      </w:pPr>
      <w:r>
        <w:rPr>
          <w:rStyle w:val="CommentReference"/>
        </w:rPr>
        <w:annotationRef/>
      </w:r>
      <w:r>
        <w:t>Filipino POS tagger?</w:t>
      </w:r>
    </w:p>
  </w:comment>
  <w:comment w:id="8317" w:author="Vilson Lu" w:date="2014-08-05T15:49:00Z" w:initials="VL">
    <w:p w14:paraId="6BE8DF31" w14:textId="77777777" w:rsidR="00F27329" w:rsidRDefault="00F27329" w:rsidP="00690D69">
      <w:pPr>
        <w:pStyle w:val="CommentText"/>
      </w:pPr>
      <w:r>
        <w:rPr>
          <w:rStyle w:val="CommentReference"/>
        </w:rPr>
        <w:annotationRef/>
      </w:r>
      <w:r>
        <w:t>Sir, pwede ba sabihin namin na imomodify naming ung mga tools?</w:t>
      </w:r>
    </w:p>
  </w:comment>
  <w:comment w:id="8318" w:author="TinTin Kalaw" w:date="2014-08-06T11:35:00Z" w:initials="TK">
    <w:p w14:paraId="5FC743B3" w14:textId="77777777" w:rsidR="00F27329" w:rsidRDefault="00F27329" w:rsidP="00690D69">
      <w:pPr>
        <w:pStyle w:val="CommentText"/>
      </w:pPr>
      <w:r>
        <w:rPr>
          <w:rStyle w:val="CommentReference"/>
        </w:rPr>
        <w:annotationRef/>
      </w:r>
      <w:r>
        <w:t>OKAY NA DAW</w:t>
      </w:r>
    </w:p>
  </w:comment>
  <w:comment w:id="8780" w:author="Vilson Lu" w:date="2014-08-20T20:01:00Z" w:initials="VL">
    <w:p w14:paraId="7C130FF7" w14:textId="782BD8AD" w:rsidR="00F27329" w:rsidRDefault="00F27329">
      <w:pPr>
        <w:pStyle w:val="CommentText"/>
      </w:pPr>
      <w:r>
        <w:rPr>
          <w:rStyle w:val="CommentReference"/>
        </w:rPr>
        <w:annotationRef/>
      </w:r>
      <w:r>
        <w:t>Where in your architecture is this? How is this represented? Provide a list (or an excepts of this list).</w:t>
      </w:r>
    </w:p>
  </w:comment>
  <w:comment w:id="8884" w:author="Vilson Lu" w:date="2014-08-20T20:02:00Z" w:initials="VL">
    <w:p w14:paraId="45246114" w14:textId="4F27509E" w:rsidR="00F27329" w:rsidRDefault="00F27329">
      <w:pPr>
        <w:pStyle w:val="CommentText"/>
      </w:pPr>
      <w:r>
        <w:rPr>
          <w:rStyle w:val="CommentReference"/>
        </w:rPr>
        <w:annotationRef/>
      </w:r>
      <w:r>
        <w:t>Manually done? Who will do this?</w:t>
      </w:r>
    </w:p>
  </w:comment>
  <w:comment w:id="8885" w:author="JP Garcia" w:date="2014-08-20T21:38:00Z" w:initials="JG">
    <w:p w14:paraId="6CA78864" w14:textId="1215CD9F" w:rsidR="00F27329" w:rsidRDefault="00F27329">
      <w:pPr>
        <w:pStyle w:val="CommentText"/>
      </w:pPr>
      <w:r>
        <w:rPr>
          <w:rStyle w:val="CommentReference"/>
        </w:rPr>
        <w:annotationRef/>
      </w:r>
      <w:r>
        <w:t>Done</w:t>
      </w:r>
    </w:p>
  </w:comment>
  <w:comment w:id="9016" w:author="TinTin Kalaw" w:date="2014-08-06T11:55:00Z" w:initials="TK">
    <w:p w14:paraId="72CF7099" w14:textId="77777777" w:rsidR="00F27329" w:rsidRDefault="00F27329" w:rsidP="00EE1DDC">
      <w:pPr>
        <w:pStyle w:val="CommentText"/>
      </w:pPr>
      <w:r>
        <w:rPr>
          <w:rStyle w:val="CommentReference"/>
        </w:rPr>
        <w:annotationRef/>
      </w:r>
      <w:r>
        <w:t>Please check kung tama yung content ng csv</w:t>
      </w:r>
    </w:p>
  </w:comment>
  <w:comment w:id="9017" w:author="Vilson Lu" w:date="2014-08-06T12:37:00Z" w:initials="VL">
    <w:p w14:paraId="1B1F8150" w14:textId="77777777" w:rsidR="00F27329" w:rsidRDefault="00F27329" w:rsidP="00EE1DDC">
      <w:pPr>
        <w:pStyle w:val="CommentText"/>
      </w:pPr>
      <w:r>
        <w:rPr>
          <w:rStyle w:val="CommentReference"/>
        </w:rPr>
        <w:annotationRef/>
      </w:r>
      <w:r>
        <w:t>Done</w:t>
      </w:r>
    </w:p>
  </w:comment>
  <w:comment w:id="9050" w:author="TinTin Kalaw" w:date="2014-08-06T11:55:00Z" w:initials="TK">
    <w:p w14:paraId="22B0AAEA" w14:textId="77777777" w:rsidR="00F27329" w:rsidRDefault="00F27329" w:rsidP="00EE1DDC">
      <w:pPr>
        <w:pStyle w:val="CommentText"/>
      </w:pPr>
      <w:r>
        <w:rPr>
          <w:rStyle w:val="CommentReference"/>
        </w:rPr>
        <w:annotationRef/>
      </w:r>
      <w:r>
        <w:t>Sample content of the text file</w:t>
      </w:r>
    </w:p>
  </w:comment>
  <w:comment w:id="9051" w:author="Vilson Lu" w:date="2014-08-06T12:36:00Z" w:initials="VL">
    <w:p w14:paraId="6E99861B" w14:textId="77777777" w:rsidR="00F27329" w:rsidRDefault="00F27329" w:rsidP="00EE1DDC">
      <w:pPr>
        <w:pStyle w:val="CommentText"/>
      </w:pPr>
      <w:r>
        <w:rPr>
          <w:rStyle w:val="CommentReference"/>
        </w:rPr>
        <w:annotationRef/>
      </w:r>
    </w:p>
  </w:comment>
  <w:comment w:id="9052" w:author="Vilson Lu" w:date="2014-08-06T12:36:00Z" w:initials="VL">
    <w:p w14:paraId="12BAB55E" w14:textId="77777777" w:rsidR="00F27329" w:rsidRDefault="00F27329" w:rsidP="00EE1DDC">
      <w:pPr>
        <w:pStyle w:val="CommentText"/>
      </w:pPr>
      <w:r>
        <w:rPr>
          <w:rStyle w:val="CommentReference"/>
        </w:rPr>
        <w:annotationRef/>
      </w:r>
      <w:r>
        <w:t>Done</w:t>
      </w:r>
    </w:p>
  </w:comment>
  <w:comment w:id="9279" w:author="TinTin Kalaw" w:date="2014-08-06T11:56:00Z" w:initials="TK">
    <w:p w14:paraId="1FCC9EDB" w14:textId="77777777" w:rsidR="00F27329" w:rsidRDefault="00F27329" w:rsidP="00EE1DDC">
      <w:pPr>
        <w:pStyle w:val="CommentText"/>
      </w:pPr>
      <w:r>
        <w:rPr>
          <w:rStyle w:val="CommentReference"/>
        </w:rPr>
        <w:annotationRef/>
      </w:r>
      <w:r>
        <w:t>How the rules will be represented, sample rules</w:t>
      </w:r>
    </w:p>
  </w:comment>
  <w:comment w:id="9284" w:author="Vilson Lu" w:date="2014-08-20T20:00:00Z" w:initials="VL">
    <w:p w14:paraId="07F70AE2" w14:textId="77777777" w:rsidR="00F27329" w:rsidRDefault="00F27329" w:rsidP="00EE1DDC">
      <w:pPr>
        <w:pStyle w:val="CommentText"/>
      </w:pPr>
      <w:r>
        <w:rPr>
          <w:rStyle w:val="CommentReference"/>
        </w:rPr>
        <w:annotationRef/>
      </w:r>
      <w:r>
        <w:t>How are rules generated?</w:t>
      </w:r>
    </w:p>
  </w:comment>
  <w:comment w:id="9297" w:author="Vilson Lu" w:date="2014-08-20T20:00:00Z" w:initials="VL">
    <w:p w14:paraId="2B6932FB" w14:textId="77777777" w:rsidR="00F27329" w:rsidRDefault="00F27329" w:rsidP="00EE1DDC">
      <w:pPr>
        <w:pStyle w:val="CommentText"/>
      </w:pPr>
      <w:r>
        <w:rPr>
          <w:rStyle w:val="CommentReference"/>
        </w:rPr>
        <w:annotationRef/>
      </w:r>
      <w:r>
        <w:t>Where did this come from</w:t>
      </w:r>
    </w:p>
  </w:comment>
  <w:comment w:id="9450" w:author="Vilson Lu" w:date="2014-08-20T20:05:00Z" w:initials="VL">
    <w:p w14:paraId="03BB00F5" w14:textId="77777777" w:rsidR="00F27329" w:rsidRDefault="00F27329" w:rsidP="00EE1DDC">
      <w:pPr>
        <w:pStyle w:val="CommentText"/>
      </w:pPr>
      <w:r>
        <w:rPr>
          <w:rStyle w:val="CommentReference"/>
        </w:rPr>
        <w:annotationRef/>
      </w:r>
      <w:r>
        <w:t>Where’s the ontology?</w:t>
      </w:r>
    </w:p>
  </w:comment>
  <w:comment w:id="10735" w:author="Vilson Lu" w:date="2014-08-20T20:06:00Z" w:initials="VL">
    <w:p w14:paraId="5517EC28" w14:textId="77777777" w:rsidR="00F27329" w:rsidRDefault="00F27329">
      <w:pPr>
        <w:pStyle w:val="CommentText"/>
      </w:pPr>
      <w:r>
        <w:rPr>
          <w:rStyle w:val="CommentReference"/>
        </w:rPr>
        <w:annotationRef/>
      </w:r>
      <w:r>
        <w:t>Missing Appendix</w:t>
      </w:r>
    </w:p>
    <w:p w14:paraId="4B35A49B" w14:textId="77777777" w:rsidR="00F27329" w:rsidRDefault="00F27329">
      <w:pPr>
        <w:pStyle w:val="CommentText"/>
      </w:pPr>
      <w:r>
        <w:t>Personal Vitae</w:t>
      </w:r>
    </w:p>
    <w:p w14:paraId="38F2E098" w14:textId="589EE87B" w:rsidR="00F27329" w:rsidRDefault="00F27329">
      <w:pPr>
        <w:pStyle w:val="CommentText"/>
      </w:pPr>
      <w:r>
        <w:t>Resource Person</w:t>
      </w:r>
    </w:p>
  </w:comment>
  <w:comment w:id="10736" w:author="Vilson Lu" w:date="2014-08-21T18:01:00Z" w:initials="VL">
    <w:p w14:paraId="6349988A" w14:textId="06DD43EB" w:rsidR="00F27329" w:rsidRDefault="00F27329">
      <w:pPr>
        <w:pStyle w:val="CommentText"/>
      </w:pPr>
      <w:r>
        <w:rPr>
          <w:rStyle w:val="CommentReference"/>
        </w:rPr>
        <w:annotationRef/>
      </w:r>
      <w:r>
        <w:t>Missing Appendix (Done)</w:t>
      </w:r>
    </w:p>
    <w:p w14:paraId="23B23663" w14:textId="526B200C" w:rsidR="00F27329" w:rsidRDefault="00F27329">
      <w:pPr>
        <w:pStyle w:val="CommentText"/>
      </w:pPr>
      <w:r>
        <w:t>Personal Vitae (Please fill up)</w:t>
      </w:r>
    </w:p>
    <w:p w14:paraId="71833A93" w14:textId="78BA7430" w:rsidR="00F27329" w:rsidRDefault="00F27329">
      <w:pPr>
        <w:pStyle w:val="CommentText"/>
      </w:pPr>
      <w:r>
        <w:t xml:space="preserve">Resource Person (Pakuha naman ung kela sir Oco at si leif. </w:t>
      </w:r>
      <w:r>
        <w:sym w:font="Wingdings" w:char="F04A"/>
      </w:r>
      <w:r>
        <w:t>)</w:t>
      </w:r>
    </w:p>
  </w:comment>
  <w:comment w:id="12311" w:author="Vilson Lu" w:date="2014-08-21T18:01:00Z" w:initials="VL">
    <w:p w14:paraId="28906461" w14:textId="1337F3D4" w:rsidR="00F27329" w:rsidRDefault="00F27329">
      <w:pPr>
        <w:pStyle w:val="CommentText"/>
      </w:pPr>
      <w:r>
        <w:rPr>
          <w:rStyle w:val="CommentReference"/>
        </w:rPr>
        <w:annotationRef/>
      </w:r>
      <w:r>
        <w:t>Paki fill up please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49B56E" w15:done="0"/>
  <w15:commentEx w15:paraId="4F05FE9F" w15:done="0"/>
  <w15:commentEx w15:paraId="3405F6AD" w15:done="0"/>
  <w15:commentEx w15:paraId="4773A16A" w15:done="0"/>
  <w15:commentEx w15:paraId="48D6BAC9" w15:paraIdParent="4773A16A" w15:done="0"/>
  <w15:commentEx w15:paraId="5471F8AF" w15:done="0"/>
  <w15:commentEx w15:paraId="1F2A8039" w15:done="0"/>
  <w15:commentEx w15:paraId="3B793FEA" w15:done="0"/>
  <w15:commentEx w15:paraId="3595D112" w15:paraIdParent="3B793FEA" w15:done="0"/>
  <w15:commentEx w15:paraId="0F1F3268" w15:done="0"/>
  <w15:commentEx w15:paraId="5C4FD0D4" w15:done="0"/>
  <w15:commentEx w15:paraId="3182D1FD" w15:done="0"/>
  <w15:commentEx w15:paraId="3EC97F5F" w15:paraIdParent="3182D1FD" w15:done="0"/>
  <w15:commentEx w15:paraId="1D83EC7B" w15:done="0"/>
  <w15:commentEx w15:paraId="23292F89" w15:paraIdParent="1D83EC7B" w15:done="0"/>
  <w15:commentEx w15:paraId="029BBF19" w15:done="0"/>
  <w15:commentEx w15:paraId="1980CDFD" w15:done="0"/>
  <w15:commentEx w15:paraId="345B9BFD" w15:done="0"/>
  <w15:commentEx w15:paraId="2BFEC4C6" w15:done="0"/>
  <w15:commentEx w15:paraId="766431A3" w15:done="0"/>
  <w15:commentEx w15:paraId="08615FDE" w15:paraIdParent="766431A3" w15:done="0"/>
  <w15:commentEx w15:paraId="67022BC4" w15:done="0"/>
  <w15:commentEx w15:paraId="1B9CE5B1" w15:done="0"/>
  <w15:commentEx w15:paraId="47BD40A0" w15:done="0"/>
  <w15:commentEx w15:paraId="42650654" w15:paraIdParent="47BD40A0" w15:done="0"/>
  <w15:commentEx w15:paraId="38B093F1" w15:paraIdParent="47BD40A0" w15:done="0"/>
  <w15:commentEx w15:paraId="69284CB4" w15:paraIdParent="47BD40A0" w15:done="0"/>
  <w15:commentEx w15:paraId="4A139285" w15:done="0"/>
  <w15:commentEx w15:paraId="6BE8DF31" w15:paraIdParent="4A139285" w15:done="0"/>
  <w15:commentEx w15:paraId="5FC743B3" w15:paraIdParent="4A139285" w15:done="0"/>
  <w15:commentEx w15:paraId="7C130FF7" w15:done="0"/>
  <w15:commentEx w15:paraId="45246114" w15:done="0"/>
  <w15:commentEx w15:paraId="6CA78864" w15:paraIdParent="45246114" w15:done="0"/>
  <w15:commentEx w15:paraId="72CF7099" w15:done="0"/>
  <w15:commentEx w15:paraId="1B1F8150" w15:paraIdParent="72CF7099" w15:done="0"/>
  <w15:commentEx w15:paraId="22B0AAEA" w15:done="0"/>
  <w15:commentEx w15:paraId="6E99861B" w15:paraIdParent="22B0AAEA" w15:done="0"/>
  <w15:commentEx w15:paraId="12BAB55E" w15:paraIdParent="22B0AAEA" w15:done="0"/>
  <w15:commentEx w15:paraId="1FCC9EDB" w15:done="0"/>
  <w15:commentEx w15:paraId="07F70AE2" w15:done="0"/>
  <w15:commentEx w15:paraId="2B6932FB" w15:done="0"/>
  <w15:commentEx w15:paraId="03BB00F5" w15:done="0"/>
  <w15:commentEx w15:paraId="38F2E098" w15:done="0"/>
  <w15:commentEx w15:paraId="71833A93" w15:paraIdParent="38F2E098" w15:done="0"/>
  <w15:commentEx w15:paraId="28906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C3863" w14:textId="77777777" w:rsidR="00290D92" w:rsidRDefault="00290D92" w:rsidP="004B7EB2">
      <w:r>
        <w:separator/>
      </w:r>
    </w:p>
    <w:p w14:paraId="493C1A89" w14:textId="77777777" w:rsidR="00290D92" w:rsidRDefault="00290D92"/>
  </w:endnote>
  <w:endnote w:type="continuationSeparator" w:id="0">
    <w:p w14:paraId="312F2C48" w14:textId="77777777" w:rsidR="00290D92" w:rsidRDefault="00290D92" w:rsidP="004B7EB2">
      <w:r>
        <w:continuationSeparator/>
      </w:r>
    </w:p>
    <w:p w14:paraId="79C2A550" w14:textId="77777777" w:rsidR="00290D92" w:rsidRDefault="00290D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NewRomanPS-ItalicMT">
    <w:altName w:val="Cambria"/>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MTI9">
    <w:altName w:val="Cambria"/>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MBX9">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784447"/>
      <w:docPartObj>
        <w:docPartGallery w:val="Page Numbers (Bottom of Page)"/>
        <w:docPartUnique/>
      </w:docPartObj>
    </w:sdtPr>
    <w:sdtEndPr>
      <w:rPr>
        <w:noProof/>
      </w:rPr>
    </w:sdtEndPr>
    <w:sdtContent>
      <w:p w14:paraId="587FDCC7" w14:textId="77777777" w:rsidR="00F27329" w:rsidRDefault="00F27329">
        <w:pPr>
          <w:pStyle w:val="Footer"/>
          <w:jc w:val="right"/>
        </w:pPr>
        <w:r>
          <w:fldChar w:fldCharType="begin"/>
        </w:r>
        <w:r>
          <w:instrText xml:space="preserve"> PAGE   \* MERGEFORMAT </w:instrText>
        </w:r>
        <w:r>
          <w:fldChar w:fldCharType="separate"/>
        </w:r>
        <w:r w:rsidR="00F64801">
          <w:rPr>
            <w:noProof/>
          </w:rPr>
          <w:t>1</w:t>
        </w:r>
        <w:r>
          <w:rPr>
            <w:noProof/>
          </w:rPr>
          <w:fldChar w:fldCharType="end"/>
        </w:r>
      </w:p>
    </w:sdtContent>
  </w:sdt>
  <w:p w14:paraId="3C45A5D8" w14:textId="77777777" w:rsidR="00F27329" w:rsidRPr="00440E61" w:rsidRDefault="00F27329" w:rsidP="004B7E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0311342"/>
      <w:docPartObj>
        <w:docPartGallery w:val="Page Numbers (Bottom of Page)"/>
        <w:docPartUnique/>
      </w:docPartObj>
    </w:sdtPr>
    <w:sdtEndPr>
      <w:rPr>
        <w:noProof/>
      </w:rPr>
    </w:sdtEndPr>
    <w:sdtContent>
      <w:p w14:paraId="579524FB" w14:textId="77777777" w:rsidR="00F27329" w:rsidRDefault="00F27329">
        <w:pPr>
          <w:pStyle w:val="Footer"/>
          <w:jc w:val="right"/>
        </w:pPr>
        <w:r>
          <w:fldChar w:fldCharType="begin"/>
        </w:r>
        <w:r>
          <w:instrText xml:space="preserve"> PAGE   \* MERGEFORMAT </w:instrText>
        </w:r>
        <w:r>
          <w:fldChar w:fldCharType="separate"/>
        </w:r>
        <w:r w:rsidR="00F64801">
          <w:rPr>
            <w:noProof/>
          </w:rPr>
          <w:t>1</w:t>
        </w:r>
        <w:r>
          <w:rPr>
            <w:noProof/>
          </w:rPr>
          <w:fldChar w:fldCharType="end"/>
        </w:r>
      </w:p>
    </w:sdtContent>
  </w:sdt>
  <w:p w14:paraId="0FB8985D" w14:textId="77777777" w:rsidR="00F27329" w:rsidRPr="00440E61" w:rsidRDefault="00F27329" w:rsidP="004B7E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505939"/>
      <w:docPartObj>
        <w:docPartGallery w:val="Page Numbers (Bottom of Page)"/>
        <w:docPartUnique/>
      </w:docPartObj>
    </w:sdtPr>
    <w:sdtEndPr>
      <w:rPr>
        <w:noProof/>
      </w:rPr>
    </w:sdtEndPr>
    <w:sdtContent>
      <w:p w14:paraId="70CCC31F" w14:textId="77777777" w:rsidR="00F27329" w:rsidRDefault="00F27329">
        <w:pPr>
          <w:pStyle w:val="Footer"/>
          <w:jc w:val="right"/>
        </w:pPr>
        <w:r>
          <w:fldChar w:fldCharType="begin"/>
        </w:r>
        <w:r>
          <w:instrText xml:space="preserve"> PAGE   \* MERGEFORMAT </w:instrText>
        </w:r>
        <w:r>
          <w:fldChar w:fldCharType="separate"/>
        </w:r>
        <w:r w:rsidR="008A2840">
          <w:rPr>
            <w:noProof/>
          </w:rPr>
          <w:t>6-10</w:t>
        </w:r>
        <w:r>
          <w:rPr>
            <w:noProof/>
          </w:rPr>
          <w:fldChar w:fldCharType="end"/>
        </w:r>
      </w:p>
    </w:sdtContent>
  </w:sdt>
  <w:p w14:paraId="7A6666CE" w14:textId="77777777" w:rsidR="00F27329" w:rsidRPr="00440E61" w:rsidRDefault="00F27329" w:rsidP="00D7332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48043"/>
      <w:docPartObj>
        <w:docPartGallery w:val="Page Numbers (Bottom of Page)"/>
        <w:docPartUnique/>
      </w:docPartObj>
    </w:sdtPr>
    <w:sdtEndPr>
      <w:rPr>
        <w:noProof/>
      </w:rPr>
    </w:sdtEndPr>
    <w:sdtContent>
      <w:p w14:paraId="4C8156B9" w14:textId="77777777" w:rsidR="00F27329" w:rsidRDefault="00F27329">
        <w:pPr>
          <w:pStyle w:val="Footer"/>
          <w:jc w:val="right"/>
        </w:pPr>
        <w:r>
          <w:fldChar w:fldCharType="begin"/>
        </w:r>
        <w:r>
          <w:instrText xml:space="preserve"> PAGE   \* MERGEFORMAT </w:instrText>
        </w:r>
        <w:r>
          <w:fldChar w:fldCharType="separate"/>
        </w:r>
        <w:r w:rsidR="00F64801">
          <w:rPr>
            <w:noProof/>
          </w:rPr>
          <w:t>1-9</w:t>
        </w:r>
        <w:r>
          <w:rPr>
            <w:noProof/>
          </w:rPr>
          <w:fldChar w:fldCharType="end"/>
        </w:r>
      </w:p>
    </w:sdtContent>
  </w:sdt>
  <w:p w14:paraId="18E8CAFB" w14:textId="77777777" w:rsidR="00F27329" w:rsidRDefault="00F2732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347817"/>
      <w:docPartObj>
        <w:docPartGallery w:val="Page Numbers (Bottom of Page)"/>
        <w:docPartUnique/>
      </w:docPartObj>
    </w:sdtPr>
    <w:sdtEndPr>
      <w:rPr>
        <w:noProof/>
      </w:rPr>
    </w:sdtEndPr>
    <w:sdtContent>
      <w:p w14:paraId="069B12F4" w14:textId="77777777" w:rsidR="00F27329" w:rsidRDefault="00F27329">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0632D5FD" w14:textId="77777777" w:rsidR="00F27329" w:rsidRDefault="00F273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A6DFB" w14:textId="77777777" w:rsidR="00290D92" w:rsidRDefault="00290D92" w:rsidP="004B7EB2">
      <w:r>
        <w:separator/>
      </w:r>
    </w:p>
    <w:p w14:paraId="55DA0C0D" w14:textId="77777777" w:rsidR="00290D92" w:rsidRDefault="00290D92"/>
  </w:footnote>
  <w:footnote w:type="continuationSeparator" w:id="0">
    <w:p w14:paraId="79C5A360" w14:textId="77777777" w:rsidR="00290D92" w:rsidRDefault="00290D92" w:rsidP="004B7EB2">
      <w:r>
        <w:continuationSeparator/>
      </w:r>
    </w:p>
    <w:p w14:paraId="2E19A0F9" w14:textId="77777777" w:rsidR="00290D92" w:rsidRDefault="00290D92"/>
  </w:footnote>
  <w:footnote w:id="1">
    <w:p w14:paraId="4F4DCB4E" w14:textId="2296E791" w:rsidR="00F27329" w:rsidRPr="00D7332C" w:rsidRDefault="00F27329">
      <w:pPr>
        <w:pStyle w:val="FootnoteText"/>
        <w:rPr>
          <w:lang w:val="en-PH"/>
        </w:rPr>
      </w:pPr>
      <w:r>
        <w:rPr>
          <w:rStyle w:val="FootnoteReference"/>
        </w:rPr>
        <w:footnoteRef/>
      </w:r>
      <w:r>
        <w:t xml:space="preserve"> MicroMappers digital disaster response system. http://micromappers.com/</w:t>
      </w:r>
    </w:p>
  </w:footnote>
  <w:footnote w:id="2">
    <w:p w14:paraId="69AD9F7F" w14:textId="79E78E40" w:rsidR="00F27329" w:rsidRPr="009D3B09" w:rsidRDefault="00F27329" w:rsidP="009D3B09">
      <w:pPr>
        <w:pStyle w:val="FootnoteText"/>
        <w:rPr>
          <w:lang w:val="en-PH"/>
        </w:rPr>
      </w:pPr>
      <w:r>
        <w:rPr>
          <w:rStyle w:val="FootnoteReference"/>
        </w:rPr>
        <w:footnoteRef/>
      </w:r>
      <w:r>
        <w:t xml:space="preserve"> The American Red Cross, </w:t>
      </w:r>
      <w:r w:rsidRPr="009D3B09">
        <w:rPr>
          <w:i/>
        </w:rPr>
        <w:t>Web Users Increasingly Rely on Social Media to Seek Help in a Disaster</w:t>
      </w:r>
      <w:r>
        <w:t xml:space="preserve">, Press Release, Washington, DC, August 9, 2010. </w:t>
      </w:r>
      <w:r w:rsidRPr="009D3B09">
        <w:t>http://newsroom.redcross.org/2010/08/09/press-release-web-users-increasingly-rely-on-social-media-to-seek-help-in-a-disaster/</w:t>
      </w:r>
    </w:p>
  </w:footnote>
  <w:footnote w:id="3">
    <w:p w14:paraId="12DBAE67" w14:textId="40F4D77B" w:rsidR="00F27329" w:rsidRPr="00F45262" w:rsidRDefault="00F27329">
      <w:pPr>
        <w:pStyle w:val="FootnoteText"/>
        <w:rPr>
          <w:lang w:val="en-PH"/>
        </w:rPr>
      </w:pPr>
      <w:r>
        <w:rPr>
          <w:rStyle w:val="FootnoteReference"/>
        </w:rPr>
        <w:footnoteRef/>
      </w:r>
      <w:r>
        <w:t xml:space="preserve"> </w:t>
      </w:r>
      <w:r w:rsidRPr="00F45262">
        <w:t>Official Gazette of t</w:t>
      </w:r>
      <w:r>
        <w:t xml:space="preserve">he Republic of the Philippines, </w:t>
      </w:r>
      <w:r w:rsidRPr="00F45262">
        <w:rPr>
          <w:i/>
        </w:rPr>
        <w:t>Prepare for natural calamities: Information and resources from the government</w:t>
      </w:r>
      <w:r>
        <w:t>, July 21, 2012</w:t>
      </w:r>
      <w:r w:rsidRPr="00F45262">
        <w:t>.http://www.gov.ph/crisis-response/government-information-during-natural-disasters/</w:t>
      </w:r>
    </w:p>
  </w:footnote>
  <w:footnote w:id="4">
    <w:p w14:paraId="3B573C69" w14:textId="1071685A" w:rsidR="00F27329" w:rsidRPr="00BA75BD" w:rsidRDefault="00F27329" w:rsidP="00602FF1">
      <w:pPr>
        <w:pStyle w:val="FootnoteText"/>
        <w:rPr>
          <w:ins w:id="6142" w:author="Vilson Lu" w:date="2014-08-15T14:52:00Z"/>
          <w:lang w:val="en-PH"/>
        </w:rPr>
      </w:pPr>
      <w:ins w:id="6143" w:author="Vilson Lu" w:date="2014-08-15T14:52:00Z">
        <w:r>
          <w:rPr>
            <w:rStyle w:val="FootnoteReference"/>
          </w:rPr>
          <w:footnoteRef/>
        </w:r>
        <w:r>
          <w:t xml:space="preserve"> </w:t>
        </w:r>
      </w:ins>
      <w:ins w:id="6144" w:author="TinTin Kalaw" w:date="2014-08-16T12:40:00Z">
        <w:r>
          <w:t xml:space="preserve">Twitter, a microblogging social media platform. </w:t>
        </w:r>
      </w:ins>
      <w:ins w:id="6145" w:author="Vilson Lu" w:date="2014-08-15T14:52:00Z">
        <w:r>
          <w:rPr>
            <w:lang w:val="en-PH"/>
          </w:rPr>
          <w:t>http://www.twitter.com/</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DCB90" w14:textId="77777777" w:rsidR="00F27329" w:rsidRDefault="00F273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7AB4C40A"/>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DC45CDC"/>
    <w:multiLevelType w:val="hybridMultilevel"/>
    <w:tmpl w:val="68EEFF4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19A676F"/>
    <w:multiLevelType w:val="hybridMultilevel"/>
    <w:tmpl w:val="6B94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443FC6"/>
    <w:multiLevelType w:val="hybridMultilevel"/>
    <w:tmpl w:val="89CAAC0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63034C"/>
    <w:multiLevelType w:val="hybridMultilevel"/>
    <w:tmpl w:val="7A66FF16"/>
    <w:lvl w:ilvl="0" w:tplc="76008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nsid w:val="304E6AA0"/>
    <w:multiLevelType w:val="hybridMultilevel"/>
    <w:tmpl w:val="88C6796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282508F"/>
    <w:multiLevelType w:val="hybridMultilevel"/>
    <w:tmpl w:val="8DB25382"/>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0">
    <w:nsid w:val="32AC2CCD"/>
    <w:multiLevelType w:val="hybridMultilevel"/>
    <w:tmpl w:val="FE3C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C711B"/>
    <w:multiLevelType w:val="hybridMultilevel"/>
    <w:tmpl w:val="BAA8470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A8D7039"/>
    <w:multiLevelType w:val="hybridMultilevel"/>
    <w:tmpl w:val="6B4EF34C"/>
    <w:lvl w:ilvl="0" w:tplc="0409000F">
      <w:start w:val="1"/>
      <w:numFmt w:val="decimal"/>
      <w:lvlText w:val="%1."/>
      <w:lvlJc w:val="left"/>
      <w:pPr>
        <w:ind w:left="2160" w:hanging="360"/>
      </w:pPr>
    </w:lvl>
    <w:lvl w:ilvl="1" w:tplc="37729F6E">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C3E5FC8"/>
    <w:multiLevelType w:val="hybridMultilevel"/>
    <w:tmpl w:val="721CFA1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4">
    <w:nsid w:val="3DA654A2"/>
    <w:multiLevelType w:val="multilevel"/>
    <w:tmpl w:val="43DA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pStyle w:val="Style1"/>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E933AC"/>
    <w:multiLevelType w:val="hybridMultilevel"/>
    <w:tmpl w:val="11F66260"/>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6">
    <w:nsid w:val="444B2FDD"/>
    <w:multiLevelType w:val="hybridMultilevel"/>
    <w:tmpl w:val="E59C36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8AE0ABC"/>
    <w:multiLevelType w:val="hybridMultilevel"/>
    <w:tmpl w:val="F6EAFB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nsid w:val="5201393A"/>
    <w:multiLevelType w:val="hybridMultilevel"/>
    <w:tmpl w:val="4E963A2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56872EBB"/>
    <w:multiLevelType w:val="hybridMultilevel"/>
    <w:tmpl w:val="EC80785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1">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D85222"/>
    <w:multiLevelType w:val="hybridMultilevel"/>
    <w:tmpl w:val="0638E2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062B9"/>
    <w:multiLevelType w:val="hybridMultilevel"/>
    <w:tmpl w:val="2280E4A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4">
    <w:nsid w:val="641F4020"/>
    <w:multiLevelType w:val="hybridMultilevel"/>
    <w:tmpl w:val="9D3468A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6A6B65ED"/>
    <w:multiLevelType w:val="hybridMultilevel"/>
    <w:tmpl w:val="FA2885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DE64D89"/>
    <w:multiLevelType w:val="hybridMultilevel"/>
    <w:tmpl w:val="AFD4ECE8"/>
    <w:lvl w:ilvl="0" w:tplc="9DAEBD5A">
      <w:start w:val="1"/>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nsid w:val="6F1C67D4"/>
    <w:multiLevelType w:val="hybridMultilevel"/>
    <w:tmpl w:val="E26CFFF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8">
    <w:nsid w:val="701C3C88"/>
    <w:multiLevelType w:val="hybridMultilevel"/>
    <w:tmpl w:val="32BA91E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9">
    <w:nsid w:val="7153462E"/>
    <w:multiLevelType w:val="hybridMultilevel"/>
    <w:tmpl w:val="4F96B32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737239F0"/>
    <w:multiLevelType w:val="multilevel"/>
    <w:tmpl w:val="C1A2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2">
    <w:nsid w:val="78F073F0"/>
    <w:multiLevelType w:val="multilevel"/>
    <w:tmpl w:val="3E4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BA65273"/>
    <w:multiLevelType w:val="hybridMultilevel"/>
    <w:tmpl w:val="428ED3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18"/>
  </w:num>
  <w:num w:numId="5">
    <w:abstractNumId w:val="30"/>
  </w:num>
  <w:num w:numId="6">
    <w:abstractNumId w:val="14"/>
  </w:num>
  <w:num w:numId="7">
    <w:abstractNumId w:val="28"/>
  </w:num>
  <w:num w:numId="8">
    <w:abstractNumId w:val="32"/>
  </w:num>
  <w:num w:numId="9">
    <w:abstractNumId w:val="10"/>
  </w:num>
  <w:num w:numId="10">
    <w:abstractNumId w:val="33"/>
  </w:num>
  <w:num w:numId="11">
    <w:abstractNumId w:val="22"/>
  </w:num>
  <w:num w:numId="12">
    <w:abstractNumId w:val="31"/>
  </w:num>
  <w:num w:numId="13">
    <w:abstractNumId w:val="23"/>
  </w:num>
  <w:num w:numId="14">
    <w:abstractNumId w:val="8"/>
  </w:num>
  <w:num w:numId="15">
    <w:abstractNumId w:val="11"/>
  </w:num>
  <w:num w:numId="16">
    <w:abstractNumId w:val="13"/>
  </w:num>
  <w:num w:numId="17">
    <w:abstractNumId w:val="9"/>
  </w:num>
  <w:num w:numId="18">
    <w:abstractNumId w:val="15"/>
  </w:num>
  <w:num w:numId="19">
    <w:abstractNumId w:val="21"/>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7"/>
  </w:num>
  <w:num w:numId="24">
    <w:abstractNumId w:val="2"/>
  </w:num>
  <w:num w:numId="25">
    <w:abstractNumId w:val="27"/>
  </w:num>
  <w:num w:numId="26">
    <w:abstractNumId w:val="20"/>
  </w:num>
  <w:num w:numId="27">
    <w:abstractNumId w:val="25"/>
  </w:num>
  <w:num w:numId="28">
    <w:abstractNumId w:val="16"/>
  </w:num>
  <w:num w:numId="29">
    <w:abstractNumId w:val="17"/>
  </w:num>
  <w:num w:numId="30">
    <w:abstractNumId w:val="5"/>
  </w:num>
  <w:num w:numId="31">
    <w:abstractNumId w:val="1"/>
  </w:num>
  <w:num w:numId="32">
    <w:abstractNumId w:val="19"/>
  </w:num>
  <w:num w:numId="33">
    <w:abstractNumId w:val="24"/>
  </w:num>
  <w:num w:numId="34">
    <w:abstractNumId w:val="29"/>
  </w:num>
  <w:num w:numId="35">
    <w:abstractNumId w:val="3"/>
  </w:num>
  <w:num w:numId="3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rson w15:author="JP Garcia">
    <w15:presenceInfo w15:providerId="Windows Live" w15:userId="bbaf7cc1efc1df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EB2"/>
    <w:rsid w:val="00033779"/>
    <w:rsid w:val="00035542"/>
    <w:rsid w:val="00050568"/>
    <w:rsid w:val="00053676"/>
    <w:rsid w:val="00057150"/>
    <w:rsid w:val="00066294"/>
    <w:rsid w:val="0006657A"/>
    <w:rsid w:val="00067E21"/>
    <w:rsid w:val="0007279C"/>
    <w:rsid w:val="000756B8"/>
    <w:rsid w:val="00095B7A"/>
    <w:rsid w:val="000978A2"/>
    <w:rsid w:val="000A1E0A"/>
    <w:rsid w:val="000B397A"/>
    <w:rsid w:val="000B6ADF"/>
    <w:rsid w:val="000C73F6"/>
    <w:rsid w:val="000D0BA6"/>
    <w:rsid w:val="000D7907"/>
    <w:rsid w:val="000E62A9"/>
    <w:rsid w:val="000F02B8"/>
    <w:rsid w:val="000F43FE"/>
    <w:rsid w:val="001012EC"/>
    <w:rsid w:val="00107AE8"/>
    <w:rsid w:val="00110C7D"/>
    <w:rsid w:val="00142ABB"/>
    <w:rsid w:val="0014485A"/>
    <w:rsid w:val="00144E65"/>
    <w:rsid w:val="001454B0"/>
    <w:rsid w:val="00145BDF"/>
    <w:rsid w:val="00171EEB"/>
    <w:rsid w:val="00177271"/>
    <w:rsid w:val="001A6BF0"/>
    <w:rsid w:val="001C4214"/>
    <w:rsid w:val="001E5566"/>
    <w:rsid w:val="001F79FF"/>
    <w:rsid w:val="002077C0"/>
    <w:rsid w:val="00210966"/>
    <w:rsid w:val="00212557"/>
    <w:rsid w:val="00222991"/>
    <w:rsid w:val="0024098B"/>
    <w:rsid w:val="00241E8B"/>
    <w:rsid w:val="0024639D"/>
    <w:rsid w:val="00246F47"/>
    <w:rsid w:val="00263D25"/>
    <w:rsid w:val="002643A2"/>
    <w:rsid w:val="0027653C"/>
    <w:rsid w:val="00290D92"/>
    <w:rsid w:val="002B1AF2"/>
    <w:rsid w:val="002C07B4"/>
    <w:rsid w:val="002E1E00"/>
    <w:rsid w:val="003036DF"/>
    <w:rsid w:val="00306524"/>
    <w:rsid w:val="00310509"/>
    <w:rsid w:val="0032049A"/>
    <w:rsid w:val="00323F87"/>
    <w:rsid w:val="00327F69"/>
    <w:rsid w:val="00335B54"/>
    <w:rsid w:val="00344607"/>
    <w:rsid w:val="00345443"/>
    <w:rsid w:val="00356CA2"/>
    <w:rsid w:val="003579E9"/>
    <w:rsid w:val="00375568"/>
    <w:rsid w:val="003849D8"/>
    <w:rsid w:val="00390544"/>
    <w:rsid w:val="003A139D"/>
    <w:rsid w:val="003B1123"/>
    <w:rsid w:val="003B71E3"/>
    <w:rsid w:val="003D3CFF"/>
    <w:rsid w:val="003D489D"/>
    <w:rsid w:val="003E0041"/>
    <w:rsid w:val="003E48B6"/>
    <w:rsid w:val="003E4FF7"/>
    <w:rsid w:val="003E503F"/>
    <w:rsid w:val="003F1C01"/>
    <w:rsid w:val="003F6BD7"/>
    <w:rsid w:val="00403B2E"/>
    <w:rsid w:val="00406CC7"/>
    <w:rsid w:val="00431870"/>
    <w:rsid w:val="00454EAD"/>
    <w:rsid w:val="004559DA"/>
    <w:rsid w:val="00457336"/>
    <w:rsid w:val="00473C78"/>
    <w:rsid w:val="00483CE5"/>
    <w:rsid w:val="004862F4"/>
    <w:rsid w:val="00497EF3"/>
    <w:rsid w:val="004A377D"/>
    <w:rsid w:val="004B7769"/>
    <w:rsid w:val="004B7EB2"/>
    <w:rsid w:val="004E4551"/>
    <w:rsid w:val="004F77B0"/>
    <w:rsid w:val="005060C9"/>
    <w:rsid w:val="00525FF6"/>
    <w:rsid w:val="005320E1"/>
    <w:rsid w:val="00546C15"/>
    <w:rsid w:val="00546DA8"/>
    <w:rsid w:val="00557570"/>
    <w:rsid w:val="005621E4"/>
    <w:rsid w:val="00576296"/>
    <w:rsid w:val="00587F40"/>
    <w:rsid w:val="00594645"/>
    <w:rsid w:val="005A3259"/>
    <w:rsid w:val="005C5B84"/>
    <w:rsid w:val="005D6953"/>
    <w:rsid w:val="005E053A"/>
    <w:rsid w:val="005E113E"/>
    <w:rsid w:val="005F4EE8"/>
    <w:rsid w:val="005F55E0"/>
    <w:rsid w:val="006012EA"/>
    <w:rsid w:val="0060197C"/>
    <w:rsid w:val="00602FF1"/>
    <w:rsid w:val="0061160C"/>
    <w:rsid w:val="00625559"/>
    <w:rsid w:val="0063049B"/>
    <w:rsid w:val="00642931"/>
    <w:rsid w:val="006436ED"/>
    <w:rsid w:val="0065467F"/>
    <w:rsid w:val="006549BA"/>
    <w:rsid w:val="006624C1"/>
    <w:rsid w:val="00663CFF"/>
    <w:rsid w:val="006673DB"/>
    <w:rsid w:val="00670C0D"/>
    <w:rsid w:val="0068488C"/>
    <w:rsid w:val="00690D69"/>
    <w:rsid w:val="006921C9"/>
    <w:rsid w:val="006B267A"/>
    <w:rsid w:val="006B32CF"/>
    <w:rsid w:val="006B4831"/>
    <w:rsid w:val="006D1FAD"/>
    <w:rsid w:val="006D5669"/>
    <w:rsid w:val="006D57FF"/>
    <w:rsid w:val="006E0D97"/>
    <w:rsid w:val="006E319B"/>
    <w:rsid w:val="006E372C"/>
    <w:rsid w:val="006E427B"/>
    <w:rsid w:val="006E4D62"/>
    <w:rsid w:val="006E5A30"/>
    <w:rsid w:val="006E5AD2"/>
    <w:rsid w:val="006E6440"/>
    <w:rsid w:val="006F08F4"/>
    <w:rsid w:val="0072175A"/>
    <w:rsid w:val="00731011"/>
    <w:rsid w:val="007458C5"/>
    <w:rsid w:val="00750DB1"/>
    <w:rsid w:val="00751528"/>
    <w:rsid w:val="007665FF"/>
    <w:rsid w:val="007713B7"/>
    <w:rsid w:val="0078345A"/>
    <w:rsid w:val="00786A4A"/>
    <w:rsid w:val="00790935"/>
    <w:rsid w:val="007939A6"/>
    <w:rsid w:val="007B111F"/>
    <w:rsid w:val="007B40A6"/>
    <w:rsid w:val="007C1634"/>
    <w:rsid w:val="007C3DF4"/>
    <w:rsid w:val="007C62E7"/>
    <w:rsid w:val="007D4ADE"/>
    <w:rsid w:val="007E2298"/>
    <w:rsid w:val="007E331A"/>
    <w:rsid w:val="007F1C4D"/>
    <w:rsid w:val="007F6B83"/>
    <w:rsid w:val="00826007"/>
    <w:rsid w:val="00836980"/>
    <w:rsid w:val="008379BE"/>
    <w:rsid w:val="0084312E"/>
    <w:rsid w:val="00850A9B"/>
    <w:rsid w:val="00852A57"/>
    <w:rsid w:val="0086093C"/>
    <w:rsid w:val="00872958"/>
    <w:rsid w:val="00872CED"/>
    <w:rsid w:val="00874C47"/>
    <w:rsid w:val="00887840"/>
    <w:rsid w:val="0089716B"/>
    <w:rsid w:val="008A2840"/>
    <w:rsid w:val="008A5840"/>
    <w:rsid w:val="008B03D7"/>
    <w:rsid w:val="008B498F"/>
    <w:rsid w:val="008B4DD4"/>
    <w:rsid w:val="008C2F47"/>
    <w:rsid w:val="008C733C"/>
    <w:rsid w:val="008F0CD3"/>
    <w:rsid w:val="008F286D"/>
    <w:rsid w:val="008F2FB7"/>
    <w:rsid w:val="00903069"/>
    <w:rsid w:val="009035E8"/>
    <w:rsid w:val="00906034"/>
    <w:rsid w:val="009162CC"/>
    <w:rsid w:val="00932097"/>
    <w:rsid w:val="009404FE"/>
    <w:rsid w:val="00944F87"/>
    <w:rsid w:val="00957CD2"/>
    <w:rsid w:val="009723E1"/>
    <w:rsid w:val="009835FE"/>
    <w:rsid w:val="009A1D38"/>
    <w:rsid w:val="009B283C"/>
    <w:rsid w:val="009B6691"/>
    <w:rsid w:val="009D2449"/>
    <w:rsid w:val="009D3B09"/>
    <w:rsid w:val="009D4138"/>
    <w:rsid w:val="009D53D6"/>
    <w:rsid w:val="009E06DD"/>
    <w:rsid w:val="009E0D2E"/>
    <w:rsid w:val="009E3F87"/>
    <w:rsid w:val="009E4635"/>
    <w:rsid w:val="009F5EAB"/>
    <w:rsid w:val="009F6823"/>
    <w:rsid w:val="009F684C"/>
    <w:rsid w:val="00A01CBA"/>
    <w:rsid w:val="00A02B2F"/>
    <w:rsid w:val="00A034B7"/>
    <w:rsid w:val="00A05B58"/>
    <w:rsid w:val="00A06234"/>
    <w:rsid w:val="00A11F02"/>
    <w:rsid w:val="00A127AA"/>
    <w:rsid w:val="00A2018C"/>
    <w:rsid w:val="00A21065"/>
    <w:rsid w:val="00A325B6"/>
    <w:rsid w:val="00A36740"/>
    <w:rsid w:val="00A52B84"/>
    <w:rsid w:val="00A609B4"/>
    <w:rsid w:val="00A92458"/>
    <w:rsid w:val="00A956C8"/>
    <w:rsid w:val="00AA00DF"/>
    <w:rsid w:val="00AA0301"/>
    <w:rsid w:val="00AA30D0"/>
    <w:rsid w:val="00AA471F"/>
    <w:rsid w:val="00AA6A17"/>
    <w:rsid w:val="00AB41DD"/>
    <w:rsid w:val="00AB60C8"/>
    <w:rsid w:val="00AB6FDF"/>
    <w:rsid w:val="00AC0661"/>
    <w:rsid w:val="00AC2ADB"/>
    <w:rsid w:val="00AC32F1"/>
    <w:rsid w:val="00AC38AC"/>
    <w:rsid w:val="00AD0972"/>
    <w:rsid w:val="00AD098A"/>
    <w:rsid w:val="00AD1B92"/>
    <w:rsid w:val="00AF3C37"/>
    <w:rsid w:val="00AF3D19"/>
    <w:rsid w:val="00B00C9B"/>
    <w:rsid w:val="00B01329"/>
    <w:rsid w:val="00B10656"/>
    <w:rsid w:val="00B146E3"/>
    <w:rsid w:val="00B157E0"/>
    <w:rsid w:val="00B27843"/>
    <w:rsid w:val="00B7455C"/>
    <w:rsid w:val="00B81167"/>
    <w:rsid w:val="00BB4049"/>
    <w:rsid w:val="00BB45EA"/>
    <w:rsid w:val="00BC7A46"/>
    <w:rsid w:val="00BD138D"/>
    <w:rsid w:val="00BD3C98"/>
    <w:rsid w:val="00BD48F0"/>
    <w:rsid w:val="00BD4AA3"/>
    <w:rsid w:val="00BD695A"/>
    <w:rsid w:val="00BE2D16"/>
    <w:rsid w:val="00BF4C5E"/>
    <w:rsid w:val="00C16800"/>
    <w:rsid w:val="00C263EA"/>
    <w:rsid w:val="00C33F6C"/>
    <w:rsid w:val="00C36A86"/>
    <w:rsid w:val="00C4351C"/>
    <w:rsid w:val="00C4377A"/>
    <w:rsid w:val="00C439F6"/>
    <w:rsid w:val="00C539A1"/>
    <w:rsid w:val="00C5640E"/>
    <w:rsid w:val="00C57FCA"/>
    <w:rsid w:val="00C81FB8"/>
    <w:rsid w:val="00C87852"/>
    <w:rsid w:val="00C96033"/>
    <w:rsid w:val="00CB1673"/>
    <w:rsid w:val="00CB2DFE"/>
    <w:rsid w:val="00CC1F1E"/>
    <w:rsid w:val="00CC208E"/>
    <w:rsid w:val="00CD30EB"/>
    <w:rsid w:val="00CE0596"/>
    <w:rsid w:val="00CF0138"/>
    <w:rsid w:val="00D079B2"/>
    <w:rsid w:val="00D24411"/>
    <w:rsid w:val="00D301EB"/>
    <w:rsid w:val="00D34514"/>
    <w:rsid w:val="00D4791C"/>
    <w:rsid w:val="00D5695F"/>
    <w:rsid w:val="00D60A7F"/>
    <w:rsid w:val="00D60CD5"/>
    <w:rsid w:val="00D66C6F"/>
    <w:rsid w:val="00D7332C"/>
    <w:rsid w:val="00D75233"/>
    <w:rsid w:val="00D87F10"/>
    <w:rsid w:val="00D90804"/>
    <w:rsid w:val="00D95CFF"/>
    <w:rsid w:val="00DA0ED3"/>
    <w:rsid w:val="00DB37A8"/>
    <w:rsid w:val="00DC2B7E"/>
    <w:rsid w:val="00DC504A"/>
    <w:rsid w:val="00DD6136"/>
    <w:rsid w:val="00DE0F88"/>
    <w:rsid w:val="00DE1654"/>
    <w:rsid w:val="00DE3FBD"/>
    <w:rsid w:val="00DE7D68"/>
    <w:rsid w:val="00E128ED"/>
    <w:rsid w:val="00E2293F"/>
    <w:rsid w:val="00E22971"/>
    <w:rsid w:val="00E25CD4"/>
    <w:rsid w:val="00E362C8"/>
    <w:rsid w:val="00E40EB8"/>
    <w:rsid w:val="00E45CE0"/>
    <w:rsid w:val="00E617DD"/>
    <w:rsid w:val="00E66926"/>
    <w:rsid w:val="00E71372"/>
    <w:rsid w:val="00E75C6B"/>
    <w:rsid w:val="00E97D46"/>
    <w:rsid w:val="00EA130F"/>
    <w:rsid w:val="00EA3171"/>
    <w:rsid w:val="00EA3E3F"/>
    <w:rsid w:val="00EB3329"/>
    <w:rsid w:val="00EC74BC"/>
    <w:rsid w:val="00EC7FD0"/>
    <w:rsid w:val="00EE1DDC"/>
    <w:rsid w:val="00EE27CC"/>
    <w:rsid w:val="00EE5AC0"/>
    <w:rsid w:val="00EF6A97"/>
    <w:rsid w:val="00F01ACE"/>
    <w:rsid w:val="00F048AE"/>
    <w:rsid w:val="00F15F70"/>
    <w:rsid w:val="00F17C35"/>
    <w:rsid w:val="00F27329"/>
    <w:rsid w:val="00F45262"/>
    <w:rsid w:val="00F52051"/>
    <w:rsid w:val="00F55E12"/>
    <w:rsid w:val="00F61695"/>
    <w:rsid w:val="00F64801"/>
    <w:rsid w:val="00F70A88"/>
    <w:rsid w:val="00F722EE"/>
    <w:rsid w:val="00F842C4"/>
    <w:rsid w:val="00F900FB"/>
    <w:rsid w:val="00F931D5"/>
    <w:rsid w:val="00F934EF"/>
    <w:rsid w:val="00F96500"/>
    <w:rsid w:val="00F977D3"/>
    <w:rsid w:val="00FA7FAF"/>
    <w:rsid w:val="00FB4EBF"/>
    <w:rsid w:val="00FB7FA3"/>
    <w:rsid w:val="00FC354F"/>
    <w:rsid w:val="00FD5B88"/>
    <w:rsid w:val="00FD77B6"/>
    <w:rsid w:val="00FE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B9A40"/>
  <w15:docId w15:val="{2180FD2A-15D8-49F4-8663-C814DA0E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B2"/>
    <w:rPr>
      <w:rFonts w:ascii="Arial" w:hAnsi="Arial" w:cs="Arial"/>
      <w:sz w:val="24"/>
      <w:szCs w:val="24"/>
    </w:rPr>
  </w:style>
  <w:style w:type="paragraph" w:styleId="Heading1">
    <w:name w:val="heading 1"/>
    <w:basedOn w:val="ListParagraph"/>
    <w:link w:val="Heading1Char"/>
    <w:uiPriority w:val="9"/>
    <w:qFormat/>
    <w:rsid w:val="004B7EB2"/>
    <w:pPr>
      <w:numPr>
        <w:numId w:val="1"/>
      </w:numPr>
      <w:ind w:left="720" w:hanging="720"/>
      <w:jc w:val="both"/>
      <w:outlineLvl w:val="0"/>
    </w:pPr>
    <w:rPr>
      <w:b/>
    </w:rPr>
  </w:style>
  <w:style w:type="paragraph" w:styleId="Heading2">
    <w:name w:val="heading 2"/>
    <w:basedOn w:val="ListParagraph"/>
    <w:next w:val="Normal"/>
    <w:link w:val="Heading2Char"/>
    <w:uiPriority w:val="9"/>
    <w:unhideWhenUsed/>
    <w:qFormat/>
    <w:rsid w:val="004B7EB2"/>
    <w:pPr>
      <w:numPr>
        <w:ilvl w:val="1"/>
        <w:numId w:val="1"/>
      </w:numPr>
      <w:spacing w:line="276" w:lineRule="auto"/>
      <w:ind w:left="720" w:hanging="720"/>
      <w:jc w:val="both"/>
      <w:outlineLvl w:val="1"/>
    </w:pPr>
    <w:rPr>
      <w:b/>
      <w:sz w:val="22"/>
      <w:szCs w:val="22"/>
    </w:rPr>
  </w:style>
  <w:style w:type="paragraph" w:styleId="Heading3">
    <w:name w:val="heading 3"/>
    <w:basedOn w:val="ListParagraph"/>
    <w:next w:val="Normal"/>
    <w:link w:val="Heading3Char"/>
    <w:uiPriority w:val="9"/>
    <w:unhideWhenUsed/>
    <w:qFormat/>
    <w:rsid w:val="004B7EB2"/>
    <w:pPr>
      <w:numPr>
        <w:ilvl w:val="2"/>
        <w:numId w:val="1"/>
      </w:numPr>
      <w:spacing w:line="276" w:lineRule="auto"/>
      <w:ind w:left="1080"/>
      <w:jc w:val="both"/>
      <w:outlineLvl w:val="2"/>
    </w:pPr>
    <w:rPr>
      <w:b/>
      <w:sz w:val="22"/>
      <w:szCs w:val="22"/>
    </w:rPr>
  </w:style>
  <w:style w:type="paragraph" w:styleId="Heading4">
    <w:name w:val="heading 4"/>
    <w:basedOn w:val="Heading3"/>
    <w:next w:val="Normal"/>
    <w:link w:val="Heading4Char"/>
    <w:uiPriority w:val="9"/>
    <w:unhideWhenUsed/>
    <w:qFormat/>
    <w:rsid w:val="004B7EB2"/>
    <w:pPr>
      <w:numPr>
        <w:ilvl w:val="3"/>
      </w:numPr>
      <w:ind w:left="1440"/>
      <w:outlineLvl w:val="3"/>
    </w:pPr>
    <w:rPr>
      <w:sz w:val="20"/>
      <w:szCs w:val="20"/>
    </w:rPr>
  </w:style>
  <w:style w:type="paragraph" w:styleId="Heading5">
    <w:name w:val="heading 5"/>
    <w:basedOn w:val="Heading3"/>
    <w:next w:val="Normal"/>
    <w:link w:val="Heading5Char"/>
    <w:uiPriority w:val="9"/>
    <w:unhideWhenUsed/>
    <w:qFormat/>
    <w:rsid w:val="003036DF"/>
    <w:pPr>
      <w:numPr>
        <w:ilvl w:val="0"/>
        <w:numId w:val="0"/>
      </w:numPr>
      <w:ind w:left="1080"/>
      <w:outlineLvl w:val="4"/>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Title"/>
    <w:basedOn w:val="Normal"/>
    <w:next w:val="Normal"/>
    <w:link w:val="TitleChar"/>
    <w:uiPriority w:val="10"/>
    <w:qFormat/>
    <w:rsid w:val="004B7EB2"/>
    <w:pPr>
      <w:jc w:val="center"/>
    </w:pPr>
    <w:rPr>
      <w:b/>
    </w:rPr>
  </w:style>
  <w:style w:type="character" w:customStyle="1" w:styleId="TitleChar">
    <w:name w:val="Title Char"/>
    <w:aliases w:val="Main Title Char"/>
    <w:basedOn w:val="DefaultParagraphFont"/>
    <w:link w:val="Title"/>
    <w:uiPriority w:val="10"/>
    <w:rsid w:val="004B7EB2"/>
    <w:rPr>
      <w:rFonts w:ascii="Arial" w:hAnsi="Arial" w:cs="Arial"/>
      <w:b/>
      <w:sz w:val="24"/>
      <w:szCs w:val="24"/>
    </w:rPr>
  </w:style>
  <w:style w:type="paragraph" w:styleId="Subtitle">
    <w:name w:val="Subtitle"/>
    <w:aliases w:val="Main Subtitle"/>
    <w:basedOn w:val="Normal"/>
    <w:next w:val="Normal"/>
    <w:link w:val="SubtitleChar"/>
    <w:uiPriority w:val="11"/>
    <w:qFormat/>
    <w:rsid w:val="004B7EB2"/>
    <w:pPr>
      <w:jc w:val="center"/>
    </w:pPr>
  </w:style>
  <w:style w:type="character" w:customStyle="1" w:styleId="SubtitleChar">
    <w:name w:val="Subtitle Char"/>
    <w:aliases w:val="Main Subtitle Char"/>
    <w:basedOn w:val="DefaultParagraphFont"/>
    <w:link w:val="Subtitle"/>
    <w:uiPriority w:val="11"/>
    <w:rsid w:val="004B7EB2"/>
    <w:rPr>
      <w:rFonts w:ascii="Arial" w:hAnsi="Arial" w:cs="Arial"/>
      <w:sz w:val="24"/>
      <w:szCs w:val="24"/>
    </w:rPr>
  </w:style>
  <w:style w:type="paragraph" w:styleId="Footer">
    <w:name w:val="footer"/>
    <w:basedOn w:val="Normal"/>
    <w:link w:val="FooterChar"/>
    <w:uiPriority w:val="99"/>
    <w:unhideWhenUsed/>
    <w:rsid w:val="004B7EB2"/>
    <w:pPr>
      <w:tabs>
        <w:tab w:val="center" w:pos="4680"/>
        <w:tab w:val="right" w:pos="9360"/>
      </w:tabs>
      <w:jc w:val="both"/>
    </w:pPr>
    <w:rPr>
      <w:sz w:val="20"/>
      <w:szCs w:val="20"/>
    </w:rPr>
  </w:style>
  <w:style w:type="character" w:customStyle="1" w:styleId="FooterChar">
    <w:name w:val="Footer Char"/>
    <w:basedOn w:val="DefaultParagraphFont"/>
    <w:link w:val="Footer"/>
    <w:uiPriority w:val="99"/>
    <w:rsid w:val="004B7EB2"/>
    <w:rPr>
      <w:rFonts w:ascii="Arial" w:hAnsi="Arial" w:cs="Arial"/>
      <w:sz w:val="20"/>
      <w:szCs w:val="20"/>
    </w:rPr>
  </w:style>
  <w:style w:type="paragraph" w:styleId="Header">
    <w:name w:val="header"/>
    <w:basedOn w:val="Normal"/>
    <w:link w:val="HeaderChar"/>
    <w:uiPriority w:val="99"/>
    <w:unhideWhenUsed/>
    <w:rsid w:val="004B7EB2"/>
    <w:pPr>
      <w:tabs>
        <w:tab w:val="center" w:pos="4680"/>
        <w:tab w:val="right" w:pos="9360"/>
      </w:tabs>
    </w:pPr>
  </w:style>
  <w:style w:type="character" w:customStyle="1" w:styleId="HeaderChar">
    <w:name w:val="Header Char"/>
    <w:basedOn w:val="DefaultParagraphFont"/>
    <w:link w:val="Header"/>
    <w:uiPriority w:val="99"/>
    <w:rsid w:val="004B7EB2"/>
    <w:rPr>
      <w:rFonts w:ascii="Arial" w:hAnsi="Arial" w:cs="Arial"/>
      <w:sz w:val="24"/>
      <w:szCs w:val="24"/>
    </w:rPr>
  </w:style>
  <w:style w:type="paragraph" w:customStyle="1" w:styleId="AbstractTitle">
    <w:name w:val="Abstract Title"/>
    <w:basedOn w:val="Subtitle"/>
    <w:link w:val="AbstractTitleChar"/>
    <w:qFormat/>
    <w:rsid w:val="004B7EB2"/>
    <w:rPr>
      <w:b/>
      <w:sz w:val="20"/>
      <w:szCs w:val="20"/>
    </w:rPr>
  </w:style>
  <w:style w:type="paragraph" w:customStyle="1" w:styleId="AbstractContent">
    <w:name w:val="Abstract Content"/>
    <w:basedOn w:val="AbstractTitle"/>
    <w:link w:val="AbstractContentChar"/>
    <w:qFormat/>
    <w:rsid w:val="004B7EB2"/>
    <w:pPr>
      <w:jc w:val="both"/>
    </w:pPr>
    <w:rPr>
      <w:b w:val="0"/>
    </w:rPr>
  </w:style>
  <w:style w:type="character" w:customStyle="1" w:styleId="AbstractTitleChar">
    <w:name w:val="Abstract Title Char"/>
    <w:basedOn w:val="SubtitleChar"/>
    <w:link w:val="AbstractTitle"/>
    <w:rsid w:val="004B7EB2"/>
    <w:rPr>
      <w:rFonts w:ascii="Arial" w:hAnsi="Arial" w:cs="Arial"/>
      <w:b/>
      <w:sz w:val="20"/>
      <w:szCs w:val="20"/>
    </w:rPr>
  </w:style>
  <w:style w:type="character" w:customStyle="1" w:styleId="Heading1Char">
    <w:name w:val="Heading 1 Char"/>
    <w:basedOn w:val="DefaultParagraphFont"/>
    <w:link w:val="Heading1"/>
    <w:uiPriority w:val="9"/>
    <w:rsid w:val="004B7EB2"/>
    <w:rPr>
      <w:rFonts w:ascii="Arial" w:hAnsi="Arial" w:cs="Arial"/>
      <w:b/>
      <w:sz w:val="24"/>
      <w:szCs w:val="24"/>
    </w:rPr>
  </w:style>
  <w:style w:type="character" w:customStyle="1" w:styleId="AbstractContentChar">
    <w:name w:val="Abstract Content Char"/>
    <w:basedOn w:val="AbstractTitleChar"/>
    <w:link w:val="AbstractContent"/>
    <w:rsid w:val="004B7EB2"/>
    <w:rPr>
      <w:rFonts w:ascii="Arial" w:hAnsi="Arial" w:cs="Arial"/>
      <w:b w:val="0"/>
      <w:sz w:val="20"/>
      <w:szCs w:val="20"/>
    </w:rPr>
  </w:style>
  <w:style w:type="character" w:customStyle="1" w:styleId="Heading2Char">
    <w:name w:val="Heading 2 Char"/>
    <w:basedOn w:val="DefaultParagraphFont"/>
    <w:link w:val="Heading2"/>
    <w:uiPriority w:val="9"/>
    <w:rsid w:val="004B7EB2"/>
    <w:rPr>
      <w:rFonts w:ascii="Arial" w:hAnsi="Arial" w:cs="Arial"/>
      <w:b/>
    </w:rPr>
  </w:style>
  <w:style w:type="character" w:customStyle="1" w:styleId="Heading3Char">
    <w:name w:val="Heading 3 Char"/>
    <w:basedOn w:val="DefaultParagraphFont"/>
    <w:link w:val="Heading3"/>
    <w:uiPriority w:val="9"/>
    <w:rsid w:val="004B7EB2"/>
    <w:rPr>
      <w:rFonts w:ascii="Arial" w:hAnsi="Arial" w:cs="Arial"/>
      <w:b/>
    </w:rPr>
  </w:style>
  <w:style w:type="character" w:customStyle="1" w:styleId="Heading4Char">
    <w:name w:val="Heading 4 Char"/>
    <w:basedOn w:val="DefaultParagraphFont"/>
    <w:link w:val="Heading4"/>
    <w:uiPriority w:val="9"/>
    <w:rsid w:val="004B7EB2"/>
    <w:rPr>
      <w:rFonts w:ascii="Arial" w:hAnsi="Arial" w:cs="Arial"/>
      <w:b/>
      <w:sz w:val="20"/>
      <w:szCs w:val="20"/>
    </w:rPr>
  </w:style>
  <w:style w:type="paragraph" w:styleId="ListParagraph">
    <w:name w:val="List Paragraph"/>
    <w:basedOn w:val="Normal"/>
    <w:uiPriority w:val="34"/>
    <w:qFormat/>
    <w:rsid w:val="004B7EB2"/>
    <w:pPr>
      <w:ind w:left="720"/>
      <w:contextualSpacing/>
    </w:pPr>
  </w:style>
  <w:style w:type="character" w:styleId="CommentReference">
    <w:name w:val="annotation reference"/>
    <w:basedOn w:val="DefaultParagraphFont"/>
    <w:uiPriority w:val="99"/>
    <w:semiHidden/>
    <w:unhideWhenUsed/>
    <w:rsid w:val="004B7EB2"/>
    <w:rPr>
      <w:sz w:val="16"/>
      <w:szCs w:val="16"/>
    </w:rPr>
  </w:style>
  <w:style w:type="paragraph" w:styleId="CommentText">
    <w:name w:val="annotation text"/>
    <w:basedOn w:val="Normal"/>
    <w:link w:val="CommentTextChar"/>
    <w:uiPriority w:val="99"/>
    <w:unhideWhenUsed/>
    <w:rsid w:val="004B7EB2"/>
    <w:rPr>
      <w:sz w:val="20"/>
      <w:szCs w:val="20"/>
    </w:rPr>
  </w:style>
  <w:style w:type="character" w:customStyle="1" w:styleId="CommentTextChar">
    <w:name w:val="Comment Text Char"/>
    <w:basedOn w:val="DefaultParagraphFont"/>
    <w:link w:val="CommentText"/>
    <w:uiPriority w:val="99"/>
    <w:rsid w:val="004B7EB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B7EB2"/>
    <w:rPr>
      <w:b/>
      <w:bCs/>
    </w:rPr>
  </w:style>
  <w:style w:type="character" w:customStyle="1" w:styleId="CommentSubjectChar">
    <w:name w:val="Comment Subject Char"/>
    <w:basedOn w:val="CommentTextChar"/>
    <w:link w:val="CommentSubject"/>
    <w:uiPriority w:val="99"/>
    <w:semiHidden/>
    <w:rsid w:val="004B7EB2"/>
    <w:rPr>
      <w:rFonts w:ascii="Arial" w:hAnsi="Arial" w:cs="Arial"/>
      <w:b/>
      <w:bCs/>
      <w:sz w:val="20"/>
      <w:szCs w:val="20"/>
    </w:rPr>
  </w:style>
  <w:style w:type="paragraph" w:styleId="BalloonText">
    <w:name w:val="Balloon Text"/>
    <w:basedOn w:val="Normal"/>
    <w:link w:val="BalloonTextChar"/>
    <w:uiPriority w:val="99"/>
    <w:semiHidden/>
    <w:unhideWhenUsed/>
    <w:rsid w:val="004B7E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EB2"/>
    <w:rPr>
      <w:rFonts w:ascii="Segoe UI" w:hAnsi="Segoe UI" w:cs="Segoe UI"/>
      <w:sz w:val="18"/>
      <w:szCs w:val="18"/>
    </w:rPr>
  </w:style>
  <w:style w:type="paragraph" w:customStyle="1" w:styleId="TOCHeading1">
    <w:name w:val="TOC Heading1"/>
    <w:basedOn w:val="AbstractContent"/>
    <w:link w:val="ToCHeadingChar"/>
    <w:qFormat/>
    <w:rsid w:val="004B7EB2"/>
    <w:rPr>
      <w:b/>
      <w:sz w:val="24"/>
      <w:szCs w:val="24"/>
    </w:rPr>
  </w:style>
  <w:style w:type="paragraph" w:customStyle="1" w:styleId="Content1">
    <w:name w:val="Content 1"/>
    <w:basedOn w:val="Normal"/>
    <w:link w:val="Content1Char"/>
    <w:qFormat/>
    <w:rsid w:val="009B6691"/>
    <w:pPr>
      <w:ind w:left="1080"/>
      <w:jc w:val="both"/>
    </w:pPr>
    <w:rPr>
      <w:sz w:val="20"/>
      <w:szCs w:val="20"/>
    </w:rPr>
  </w:style>
  <w:style w:type="character" w:customStyle="1" w:styleId="ToCHeadingChar">
    <w:name w:val="ToC Heading Char"/>
    <w:basedOn w:val="AbstractContentChar"/>
    <w:link w:val="TOCHeading1"/>
    <w:rsid w:val="004B7EB2"/>
    <w:rPr>
      <w:rFonts w:ascii="Arial" w:hAnsi="Arial" w:cs="Arial"/>
      <w:b/>
      <w:sz w:val="24"/>
      <w:szCs w:val="24"/>
    </w:rPr>
  </w:style>
  <w:style w:type="paragraph" w:styleId="TOC9">
    <w:name w:val="toc 9"/>
    <w:basedOn w:val="Normal"/>
    <w:next w:val="Normal"/>
    <w:autoRedefine/>
    <w:uiPriority w:val="39"/>
    <w:semiHidden/>
    <w:unhideWhenUsed/>
    <w:rsid w:val="004B7EB2"/>
    <w:pPr>
      <w:spacing w:after="100"/>
      <w:ind w:left="1920"/>
    </w:pPr>
  </w:style>
  <w:style w:type="paragraph" w:customStyle="1" w:styleId="Content2">
    <w:name w:val="Content 2"/>
    <w:basedOn w:val="Content1"/>
    <w:link w:val="Content2Char"/>
    <w:qFormat/>
    <w:rsid w:val="009B6691"/>
    <w:pPr>
      <w:ind w:left="1440"/>
    </w:pPr>
  </w:style>
  <w:style w:type="character" w:customStyle="1" w:styleId="Content1Char">
    <w:name w:val="Content 1 Char"/>
    <w:basedOn w:val="DefaultParagraphFont"/>
    <w:link w:val="Content1"/>
    <w:rsid w:val="009B6691"/>
    <w:rPr>
      <w:rFonts w:ascii="Arial" w:hAnsi="Arial" w:cs="Arial"/>
      <w:sz w:val="20"/>
      <w:szCs w:val="20"/>
    </w:rPr>
  </w:style>
  <w:style w:type="paragraph" w:styleId="Caption">
    <w:name w:val="caption"/>
    <w:basedOn w:val="NoSpacing"/>
    <w:next w:val="Normal"/>
    <w:uiPriority w:val="35"/>
    <w:unhideWhenUsed/>
    <w:qFormat/>
    <w:rsid w:val="00AB6FDF"/>
    <w:pPr>
      <w:keepNext/>
      <w:ind w:left="1440"/>
      <w:jc w:val="center"/>
    </w:pPr>
    <w:rPr>
      <w:b/>
      <w:i/>
    </w:rPr>
  </w:style>
  <w:style w:type="character" w:customStyle="1" w:styleId="Content2Char">
    <w:name w:val="Content 2 Char"/>
    <w:basedOn w:val="Content1Char"/>
    <w:link w:val="Content2"/>
    <w:rsid w:val="009B6691"/>
    <w:rPr>
      <w:rFonts w:ascii="Arial" w:hAnsi="Arial" w:cs="Arial"/>
      <w:sz w:val="20"/>
      <w:szCs w:val="20"/>
    </w:rPr>
  </w:style>
  <w:style w:type="paragraph" w:styleId="NoSpacing">
    <w:name w:val="No Spacing"/>
    <w:uiPriority w:val="1"/>
    <w:qFormat/>
    <w:rsid w:val="00F61695"/>
    <w:pPr>
      <w:jc w:val="both"/>
    </w:pPr>
    <w:rPr>
      <w:rFonts w:ascii="Arial" w:hAnsi="Arial" w:cs="Arial"/>
      <w:sz w:val="20"/>
      <w:szCs w:val="20"/>
    </w:rPr>
  </w:style>
  <w:style w:type="table" w:styleId="TableGrid">
    <w:name w:val="Table Grid"/>
    <w:basedOn w:val="TableNormal"/>
    <w:uiPriority w:val="39"/>
    <w:rsid w:val="00F61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
    <w:name w:val="Content"/>
    <w:basedOn w:val="Normal"/>
    <w:link w:val="ContentChar"/>
    <w:qFormat/>
    <w:rsid w:val="00F61695"/>
    <w:pPr>
      <w:ind w:left="1440"/>
      <w:jc w:val="both"/>
    </w:pPr>
    <w:rPr>
      <w:sz w:val="20"/>
      <w:szCs w:val="20"/>
    </w:rPr>
  </w:style>
  <w:style w:type="character" w:customStyle="1" w:styleId="ContentChar">
    <w:name w:val="Content Char"/>
    <w:basedOn w:val="DefaultParagraphFont"/>
    <w:link w:val="Content"/>
    <w:rsid w:val="00F61695"/>
    <w:rPr>
      <w:rFonts w:ascii="Arial" w:hAnsi="Arial" w:cs="Arial"/>
      <w:sz w:val="20"/>
      <w:szCs w:val="20"/>
    </w:rPr>
  </w:style>
  <w:style w:type="paragraph" w:styleId="TableofFigures">
    <w:name w:val="table of figures"/>
    <w:basedOn w:val="Normal"/>
    <w:next w:val="Normal"/>
    <w:uiPriority w:val="99"/>
    <w:unhideWhenUsed/>
    <w:rsid w:val="00D7332C"/>
  </w:style>
  <w:style w:type="character" w:styleId="Hyperlink">
    <w:name w:val="Hyperlink"/>
    <w:basedOn w:val="DefaultParagraphFont"/>
    <w:uiPriority w:val="99"/>
    <w:unhideWhenUsed/>
    <w:rsid w:val="00D7332C"/>
    <w:rPr>
      <w:color w:val="0563C1" w:themeColor="hyperlink"/>
      <w:u w:val="single"/>
    </w:rPr>
  </w:style>
  <w:style w:type="paragraph" w:styleId="TOC1">
    <w:name w:val="toc 1"/>
    <w:basedOn w:val="Normal"/>
    <w:next w:val="Normal"/>
    <w:autoRedefine/>
    <w:uiPriority w:val="39"/>
    <w:unhideWhenUsed/>
    <w:rsid w:val="00D7332C"/>
    <w:pPr>
      <w:spacing w:after="100"/>
    </w:pPr>
  </w:style>
  <w:style w:type="paragraph" w:styleId="TOC2">
    <w:name w:val="toc 2"/>
    <w:basedOn w:val="Normal"/>
    <w:next w:val="Normal"/>
    <w:autoRedefine/>
    <w:uiPriority w:val="39"/>
    <w:unhideWhenUsed/>
    <w:rsid w:val="00D7332C"/>
    <w:pPr>
      <w:spacing w:after="100"/>
      <w:ind w:left="240"/>
    </w:pPr>
  </w:style>
  <w:style w:type="paragraph" w:styleId="TOC3">
    <w:name w:val="toc 3"/>
    <w:basedOn w:val="Normal"/>
    <w:next w:val="Normal"/>
    <w:autoRedefine/>
    <w:uiPriority w:val="39"/>
    <w:unhideWhenUsed/>
    <w:rsid w:val="00D7332C"/>
    <w:pPr>
      <w:spacing w:after="100"/>
      <w:ind w:left="480"/>
    </w:pPr>
  </w:style>
  <w:style w:type="paragraph" w:styleId="FootnoteText">
    <w:name w:val="footnote text"/>
    <w:basedOn w:val="Normal"/>
    <w:link w:val="FootnoteTextChar"/>
    <w:uiPriority w:val="99"/>
    <w:semiHidden/>
    <w:unhideWhenUsed/>
    <w:rsid w:val="00D7332C"/>
    <w:rPr>
      <w:sz w:val="20"/>
      <w:szCs w:val="20"/>
    </w:rPr>
  </w:style>
  <w:style w:type="character" w:customStyle="1" w:styleId="FootnoteTextChar">
    <w:name w:val="Footnote Text Char"/>
    <w:basedOn w:val="DefaultParagraphFont"/>
    <w:link w:val="FootnoteText"/>
    <w:uiPriority w:val="99"/>
    <w:semiHidden/>
    <w:rsid w:val="00D7332C"/>
    <w:rPr>
      <w:rFonts w:ascii="Arial" w:hAnsi="Arial" w:cs="Arial"/>
      <w:sz w:val="20"/>
      <w:szCs w:val="20"/>
    </w:rPr>
  </w:style>
  <w:style w:type="character" w:styleId="FootnoteReference">
    <w:name w:val="footnote reference"/>
    <w:basedOn w:val="DefaultParagraphFont"/>
    <w:uiPriority w:val="99"/>
    <w:semiHidden/>
    <w:unhideWhenUsed/>
    <w:rsid w:val="00D7332C"/>
    <w:rPr>
      <w:vertAlign w:val="superscript"/>
    </w:rPr>
  </w:style>
  <w:style w:type="paragraph" w:customStyle="1" w:styleId="Reference">
    <w:name w:val="Reference"/>
    <w:basedOn w:val="Content1"/>
    <w:link w:val="ReferenceChar"/>
    <w:qFormat/>
    <w:rsid w:val="003E0041"/>
    <w:pPr>
      <w:ind w:left="1800" w:hanging="720"/>
    </w:pPr>
  </w:style>
  <w:style w:type="character" w:customStyle="1" w:styleId="ReferenceChar">
    <w:name w:val="Reference Char"/>
    <w:basedOn w:val="Content1Char"/>
    <w:link w:val="Reference"/>
    <w:rsid w:val="003E0041"/>
    <w:rPr>
      <w:rFonts w:ascii="Arial" w:hAnsi="Arial" w:cs="Arial"/>
      <w:sz w:val="20"/>
      <w:szCs w:val="20"/>
    </w:rPr>
  </w:style>
  <w:style w:type="character" w:styleId="Emphasis">
    <w:name w:val="Emphasis"/>
    <w:uiPriority w:val="20"/>
    <w:qFormat/>
    <w:rsid w:val="00D079B2"/>
    <w:rPr>
      <w:i/>
    </w:rPr>
  </w:style>
  <w:style w:type="paragraph" w:customStyle="1" w:styleId="Style1">
    <w:name w:val="Style 1"/>
    <w:basedOn w:val="Heading4"/>
    <w:link w:val="Style1Char"/>
    <w:qFormat/>
    <w:rsid w:val="00D079B2"/>
    <w:pPr>
      <w:numPr>
        <w:numId w:val="6"/>
      </w:numPr>
      <w:ind w:left="1440" w:firstLine="0"/>
    </w:pPr>
  </w:style>
  <w:style w:type="character" w:customStyle="1" w:styleId="Style1Char">
    <w:name w:val="Style 1 Char"/>
    <w:basedOn w:val="Heading4Char"/>
    <w:link w:val="Style1"/>
    <w:rsid w:val="00D079B2"/>
    <w:rPr>
      <w:rFonts w:ascii="Arial" w:hAnsi="Arial" w:cs="Arial"/>
      <w:b/>
      <w:sz w:val="20"/>
      <w:szCs w:val="20"/>
    </w:rPr>
  </w:style>
  <w:style w:type="character" w:customStyle="1" w:styleId="Heading5Char">
    <w:name w:val="Heading 5 Char"/>
    <w:basedOn w:val="DefaultParagraphFont"/>
    <w:link w:val="Heading5"/>
    <w:uiPriority w:val="9"/>
    <w:rsid w:val="003036DF"/>
    <w:rPr>
      <w:rFonts w:ascii="Arial" w:hAnsi="Arial" w:cs="Arial"/>
      <w:b/>
      <w:sz w:val="20"/>
      <w:szCs w:val="20"/>
    </w:rPr>
  </w:style>
  <w:style w:type="paragraph" w:styleId="NormalWeb">
    <w:name w:val="Normal (Web)"/>
    <w:basedOn w:val="Normal"/>
    <w:uiPriority w:val="99"/>
    <w:unhideWhenUsed/>
    <w:rsid w:val="00670C0D"/>
    <w:pPr>
      <w:spacing w:before="100" w:beforeAutospacing="1" w:after="100" w:afterAutospacing="1"/>
      <w:jc w:val="both"/>
    </w:pPr>
    <w:rPr>
      <w:rFonts w:ascii="Times New Roman" w:eastAsia="Times New Roman" w:hAnsi="Times New Roman" w:cs="Times New Roman"/>
    </w:rPr>
  </w:style>
  <w:style w:type="character" w:customStyle="1" w:styleId="apple-converted-space">
    <w:name w:val="apple-converted-space"/>
    <w:basedOn w:val="DefaultParagraphFont"/>
    <w:rsid w:val="00BD48F0"/>
  </w:style>
  <w:style w:type="character" w:styleId="PlaceholderText">
    <w:name w:val="Placeholder Text"/>
    <w:basedOn w:val="DefaultParagraphFont"/>
    <w:uiPriority w:val="99"/>
    <w:semiHidden/>
    <w:rsid w:val="00DE7D68"/>
    <w:rPr>
      <w:color w:val="808080"/>
    </w:rPr>
  </w:style>
  <w:style w:type="character" w:customStyle="1" w:styleId="link-complex-target">
    <w:name w:val="link-complex-target"/>
    <w:basedOn w:val="DefaultParagraphFont"/>
    <w:rsid w:val="00602FF1"/>
  </w:style>
  <w:style w:type="character" w:customStyle="1" w:styleId="hash">
    <w:name w:val="hash"/>
    <w:basedOn w:val="DefaultParagraphFont"/>
    <w:rsid w:val="00602FF1"/>
  </w:style>
  <w:style w:type="character" w:customStyle="1" w:styleId="correction">
    <w:name w:val="correction"/>
    <w:basedOn w:val="DefaultParagraphFont"/>
    <w:rsid w:val="00EF6A97"/>
  </w:style>
  <w:style w:type="character" w:styleId="LineNumber">
    <w:name w:val="line number"/>
    <w:basedOn w:val="DefaultParagraphFont"/>
    <w:uiPriority w:val="99"/>
    <w:semiHidden/>
    <w:unhideWhenUsed/>
    <w:rsid w:val="00DB37A8"/>
  </w:style>
  <w:style w:type="character" w:styleId="SubtleEmphasis">
    <w:name w:val="Subtle Emphasis"/>
    <w:basedOn w:val="DefaultParagraphFont"/>
    <w:uiPriority w:val="19"/>
    <w:qFormat/>
    <w:rsid w:val="00B7455C"/>
    <w:rPr>
      <w:i/>
      <w:iCs/>
      <w:color w:val="404040" w:themeColor="text1" w:themeTint="BF"/>
    </w:rPr>
  </w:style>
  <w:style w:type="character" w:styleId="Strong">
    <w:name w:val="Strong"/>
    <w:basedOn w:val="DefaultParagraphFont"/>
    <w:uiPriority w:val="22"/>
    <w:qFormat/>
    <w:rsid w:val="005621E4"/>
    <w:rPr>
      <w:b/>
      <w:bCs/>
    </w:rPr>
  </w:style>
  <w:style w:type="paragraph" w:styleId="Revision">
    <w:name w:val="Revision"/>
    <w:hidden/>
    <w:uiPriority w:val="99"/>
    <w:semiHidden/>
    <w:rsid w:val="00241E8B"/>
    <w:rPr>
      <w:rFonts w:ascii="Arial" w:hAnsi="Arial" w:cs="Arial"/>
      <w:sz w:val="24"/>
      <w:szCs w:val="24"/>
    </w:rPr>
  </w:style>
  <w:style w:type="paragraph" w:styleId="DocumentMap">
    <w:name w:val="Document Map"/>
    <w:basedOn w:val="Normal"/>
    <w:link w:val="DocumentMapChar"/>
    <w:uiPriority w:val="99"/>
    <w:semiHidden/>
    <w:unhideWhenUsed/>
    <w:rsid w:val="006B267A"/>
    <w:rPr>
      <w:rFonts w:ascii="Lucida Grande" w:hAnsi="Lucida Grande" w:cs="Lucida Grande"/>
    </w:rPr>
  </w:style>
  <w:style w:type="character" w:customStyle="1" w:styleId="DocumentMapChar">
    <w:name w:val="Document Map Char"/>
    <w:basedOn w:val="DefaultParagraphFont"/>
    <w:link w:val="DocumentMap"/>
    <w:uiPriority w:val="99"/>
    <w:semiHidden/>
    <w:rsid w:val="006B267A"/>
    <w:rPr>
      <w:rFonts w:ascii="Lucida Grande" w:hAnsi="Lucida Grande" w:cs="Lucida Grande"/>
      <w:sz w:val="24"/>
      <w:szCs w:val="24"/>
    </w:rPr>
  </w:style>
  <w:style w:type="paragraph" w:styleId="IntenseQuote">
    <w:name w:val="Intense Quote"/>
    <w:basedOn w:val="Normal"/>
    <w:next w:val="Normal"/>
    <w:link w:val="IntenseQuoteChar"/>
    <w:uiPriority w:val="30"/>
    <w:qFormat/>
    <w:rsid w:val="00872C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72CED"/>
    <w:rPr>
      <w:rFonts w:ascii="Arial" w:hAnsi="Arial" w:cs="Arial"/>
      <w:i/>
      <w:i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40505">
      <w:bodyDiv w:val="1"/>
      <w:marLeft w:val="0"/>
      <w:marRight w:val="0"/>
      <w:marTop w:val="0"/>
      <w:marBottom w:val="0"/>
      <w:divBdr>
        <w:top w:val="none" w:sz="0" w:space="0" w:color="auto"/>
        <w:left w:val="none" w:sz="0" w:space="0" w:color="auto"/>
        <w:bottom w:val="none" w:sz="0" w:space="0" w:color="auto"/>
        <w:right w:val="none" w:sz="0" w:space="0" w:color="auto"/>
      </w:divBdr>
    </w:div>
    <w:div w:id="565608283">
      <w:bodyDiv w:val="1"/>
      <w:marLeft w:val="0"/>
      <w:marRight w:val="0"/>
      <w:marTop w:val="0"/>
      <w:marBottom w:val="0"/>
      <w:divBdr>
        <w:top w:val="none" w:sz="0" w:space="0" w:color="auto"/>
        <w:left w:val="none" w:sz="0" w:space="0" w:color="auto"/>
        <w:bottom w:val="none" w:sz="0" w:space="0" w:color="auto"/>
        <w:right w:val="none" w:sz="0" w:space="0" w:color="auto"/>
      </w:divBdr>
    </w:div>
    <w:div w:id="769937739">
      <w:bodyDiv w:val="1"/>
      <w:marLeft w:val="0"/>
      <w:marRight w:val="0"/>
      <w:marTop w:val="0"/>
      <w:marBottom w:val="0"/>
      <w:divBdr>
        <w:top w:val="none" w:sz="0" w:space="0" w:color="auto"/>
        <w:left w:val="none" w:sz="0" w:space="0" w:color="auto"/>
        <w:bottom w:val="none" w:sz="0" w:space="0" w:color="auto"/>
        <w:right w:val="none" w:sz="0" w:space="0" w:color="auto"/>
      </w:divBdr>
    </w:div>
    <w:div w:id="854415958">
      <w:bodyDiv w:val="1"/>
      <w:marLeft w:val="0"/>
      <w:marRight w:val="0"/>
      <w:marTop w:val="0"/>
      <w:marBottom w:val="0"/>
      <w:divBdr>
        <w:top w:val="none" w:sz="0" w:space="0" w:color="auto"/>
        <w:left w:val="none" w:sz="0" w:space="0" w:color="auto"/>
        <w:bottom w:val="none" w:sz="0" w:space="0" w:color="auto"/>
        <w:right w:val="none" w:sz="0" w:space="0" w:color="auto"/>
      </w:divBdr>
    </w:div>
    <w:div w:id="879442251">
      <w:bodyDiv w:val="1"/>
      <w:marLeft w:val="0"/>
      <w:marRight w:val="0"/>
      <w:marTop w:val="0"/>
      <w:marBottom w:val="0"/>
      <w:divBdr>
        <w:top w:val="none" w:sz="0" w:space="0" w:color="auto"/>
        <w:left w:val="none" w:sz="0" w:space="0" w:color="auto"/>
        <w:bottom w:val="none" w:sz="0" w:space="0" w:color="auto"/>
        <w:right w:val="none" w:sz="0" w:space="0" w:color="auto"/>
      </w:divBdr>
    </w:div>
    <w:div w:id="996766101">
      <w:bodyDiv w:val="1"/>
      <w:marLeft w:val="0"/>
      <w:marRight w:val="0"/>
      <w:marTop w:val="0"/>
      <w:marBottom w:val="0"/>
      <w:divBdr>
        <w:top w:val="none" w:sz="0" w:space="0" w:color="auto"/>
        <w:left w:val="none" w:sz="0" w:space="0" w:color="auto"/>
        <w:bottom w:val="none" w:sz="0" w:space="0" w:color="auto"/>
        <w:right w:val="none" w:sz="0" w:space="0" w:color="auto"/>
      </w:divBdr>
    </w:div>
    <w:div w:id="1044863145">
      <w:bodyDiv w:val="1"/>
      <w:marLeft w:val="0"/>
      <w:marRight w:val="0"/>
      <w:marTop w:val="0"/>
      <w:marBottom w:val="0"/>
      <w:divBdr>
        <w:top w:val="none" w:sz="0" w:space="0" w:color="auto"/>
        <w:left w:val="none" w:sz="0" w:space="0" w:color="auto"/>
        <w:bottom w:val="none" w:sz="0" w:space="0" w:color="auto"/>
        <w:right w:val="none" w:sz="0" w:space="0" w:color="auto"/>
      </w:divBdr>
    </w:div>
    <w:div w:id="1058747210">
      <w:bodyDiv w:val="1"/>
      <w:marLeft w:val="0"/>
      <w:marRight w:val="0"/>
      <w:marTop w:val="0"/>
      <w:marBottom w:val="0"/>
      <w:divBdr>
        <w:top w:val="none" w:sz="0" w:space="0" w:color="auto"/>
        <w:left w:val="none" w:sz="0" w:space="0" w:color="auto"/>
        <w:bottom w:val="none" w:sz="0" w:space="0" w:color="auto"/>
        <w:right w:val="none" w:sz="0" w:space="0" w:color="auto"/>
      </w:divBdr>
    </w:div>
    <w:div w:id="1062404742">
      <w:bodyDiv w:val="1"/>
      <w:marLeft w:val="0"/>
      <w:marRight w:val="0"/>
      <w:marTop w:val="0"/>
      <w:marBottom w:val="0"/>
      <w:divBdr>
        <w:top w:val="none" w:sz="0" w:space="0" w:color="auto"/>
        <w:left w:val="none" w:sz="0" w:space="0" w:color="auto"/>
        <w:bottom w:val="none" w:sz="0" w:space="0" w:color="auto"/>
        <w:right w:val="none" w:sz="0" w:space="0" w:color="auto"/>
      </w:divBdr>
    </w:div>
    <w:div w:id="1112356797">
      <w:bodyDiv w:val="1"/>
      <w:marLeft w:val="0"/>
      <w:marRight w:val="0"/>
      <w:marTop w:val="0"/>
      <w:marBottom w:val="0"/>
      <w:divBdr>
        <w:top w:val="none" w:sz="0" w:space="0" w:color="auto"/>
        <w:left w:val="none" w:sz="0" w:space="0" w:color="auto"/>
        <w:bottom w:val="none" w:sz="0" w:space="0" w:color="auto"/>
        <w:right w:val="none" w:sz="0" w:space="0" w:color="auto"/>
      </w:divBdr>
    </w:div>
    <w:div w:id="1146703471">
      <w:bodyDiv w:val="1"/>
      <w:marLeft w:val="0"/>
      <w:marRight w:val="0"/>
      <w:marTop w:val="0"/>
      <w:marBottom w:val="0"/>
      <w:divBdr>
        <w:top w:val="none" w:sz="0" w:space="0" w:color="auto"/>
        <w:left w:val="none" w:sz="0" w:space="0" w:color="auto"/>
        <w:bottom w:val="none" w:sz="0" w:space="0" w:color="auto"/>
        <w:right w:val="none" w:sz="0" w:space="0" w:color="auto"/>
      </w:divBdr>
    </w:div>
    <w:div w:id="1563255815">
      <w:bodyDiv w:val="1"/>
      <w:marLeft w:val="0"/>
      <w:marRight w:val="0"/>
      <w:marTop w:val="0"/>
      <w:marBottom w:val="0"/>
      <w:divBdr>
        <w:top w:val="none" w:sz="0" w:space="0" w:color="auto"/>
        <w:left w:val="none" w:sz="0" w:space="0" w:color="auto"/>
        <w:bottom w:val="none" w:sz="0" w:space="0" w:color="auto"/>
        <w:right w:val="none" w:sz="0" w:space="0" w:color="auto"/>
      </w:divBdr>
    </w:div>
    <w:div w:id="1611663657">
      <w:bodyDiv w:val="1"/>
      <w:marLeft w:val="0"/>
      <w:marRight w:val="0"/>
      <w:marTop w:val="0"/>
      <w:marBottom w:val="0"/>
      <w:divBdr>
        <w:top w:val="none" w:sz="0" w:space="0" w:color="auto"/>
        <w:left w:val="none" w:sz="0" w:space="0" w:color="auto"/>
        <w:bottom w:val="none" w:sz="0" w:space="0" w:color="auto"/>
        <w:right w:val="none" w:sz="0" w:space="0" w:color="auto"/>
      </w:divBdr>
    </w:div>
    <w:div w:id="1754358530">
      <w:bodyDiv w:val="1"/>
      <w:marLeft w:val="0"/>
      <w:marRight w:val="0"/>
      <w:marTop w:val="0"/>
      <w:marBottom w:val="0"/>
      <w:divBdr>
        <w:top w:val="none" w:sz="0" w:space="0" w:color="auto"/>
        <w:left w:val="none" w:sz="0" w:space="0" w:color="auto"/>
        <w:bottom w:val="none" w:sz="0" w:space="0" w:color="auto"/>
        <w:right w:val="none" w:sz="0" w:space="0" w:color="auto"/>
      </w:divBdr>
    </w:div>
    <w:div w:id="1819103696">
      <w:bodyDiv w:val="1"/>
      <w:marLeft w:val="0"/>
      <w:marRight w:val="0"/>
      <w:marTop w:val="0"/>
      <w:marBottom w:val="0"/>
      <w:divBdr>
        <w:top w:val="none" w:sz="0" w:space="0" w:color="auto"/>
        <w:left w:val="none" w:sz="0" w:space="0" w:color="auto"/>
        <w:bottom w:val="none" w:sz="0" w:space="0" w:color="auto"/>
        <w:right w:val="none" w:sz="0" w:space="0" w:color="auto"/>
      </w:divBdr>
    </w:div>
    <w:div w:id="20495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715BE-034B-420E-ADEB-B5A4AC407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82</Pages>
  <Words>36755</Words>
  <Characters>209509</Characters>
  <Application>Microsoft Office Word</Application>
  <DocSecurity>0</DocSecurity>
  <Lines>1745</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Vilson Lu</cp:lastModifiedBy>
  <cp:revision>10</cp:revision>
  <cp:lastPrinted>2014-08-16T08:50:00Z</cp:lastPrinted>
  <dcterms:created xsi:type="dcterms:W3CDTF">2014-08-20T13:40:00Z</dcterms:created>
  <dcterms:modified xsi:type="dcterms:W3CDTF">2014-08-22T01:03:00Z</dcterms:modified>
</cp:coreProperties>
</file>