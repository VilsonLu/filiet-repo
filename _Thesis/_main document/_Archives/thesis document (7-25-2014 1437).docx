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840114">
        <w:rPr>
          <w:noProof/>
          <w:sz w:val="24"/>
          <w:szCs w:val="24"/>
        </w:rPr>
        <w:t>July 28,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64B6F124" w14:textId="77777777" w:rsidR="00870D63" w:rsidRDefault="00644656">
      <w:pPr>
        <w:pStyle w:val="TOC1"/>
        <w:rPr>
          <w:ins w:id="1" w:author="Vilson Lu" w:date="2014-07-21T15:53:00Z"/>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ins w:id="2" w:author="Vilson Lu" w:date="2014-07-21T15:53:00Z">
        <w:r w:rsidR="00870D63" w:rsidRPr="00C45565">
          <w:rPr>
            <w:rStyle w:val="Hyperlink"/>
            <w:noProof/>
          </w:rPr>
          <w:fldChar w:fldCharType="begin"/>
        </w:r>
        <w:r w:rsidR="00870D63" w:rsidRPr="00C45565">
          <w:rPr>
            <w:rStyle w:val="Hyperlink"/>
            <w:noProof/>
          </w:rPr>
          <w:instrText xml:space="preserve"> </w:instrText>
        </w:r>
        <w:r w:rsidR="00870D63">
          <w:rPr>
            <w:noProof/>
          </w:rPr>
          <w:instrText>HYPERLINK \l "_Toc393721314"</w:instrText>
        </w:r>
        <w:r w:rsidR="00870D63" w:rsidRPr="00C45565">
          <w:rPr>
            <w:rStyle w:val="Hyperlink"/>
            <w:noProof/>
          </w:rPr>
          <w:instrText xml:space="preserve"> </w:instrText>
        </w:r>
        <w:r w:rsidR="00870D63" w:rsidRPr="00C45565">
          <w:rPr>
            <w:rStyle w:val="Hyperlink"/>
            <w:noProof/>
          </w:rPr>
          <w:fldChar w:fldCharType="separate"/>
        </w:r>
        <w:r w:rsidR="00870D63" w:rsidRPr="00C45565">
          <w:rPr>
            <w:rStyle w:val="Hyperlink"/>
            <w:noProof/>
          </w:rPr>
          <w:t>1.0</w:t>
        </w:r>
        <w:r w:rsidR="00870D63">
          <w:rPr>
            <w:rFonts w:asciiTheme="minorHAnsi" w:eastAsiaTheme="minorEastAsia" w:hAnsiTheme="minorHAnsi" w:cstheme="minorBidi"/>
            <w:b w:val="0"/>
            <w:noProof/>
            <w:sz w:val="22"/>
            <w:szCs w:val="22"/>
            <w:lang w:val="en-PH" w:eastAsia="zh-CN"/>
          </w:rPr>
          <w:tab/>
        </w:r>
        <w:r w:rsidR="00870D63" w:rsidRPr="00C45565">
          <w:rPr>
            <w:rStyle w:val="Hyperlink"/>
            <w:noProof/>
          </w:rPr>
          <w:t>Research Description</w:t>
        </w:r>
        <w:r w:rsidR="00870D63">
          <w:rPr>
            <w:noProof/>
            <w:webHidden/>
          </w:rPr>
          <w:tab/>
        </w:r>
        <w:r w:rsidR="00870D63">
          <w:rPr>
            <w:noProof/>
            <w:webHidden/>
          </w:rPr>
          <w:fldChar w:fldCharType="begin"/>
        </w:r>
        <w:r w:rsidR="00870D63">
          <w:rPr>
            <w:noProof/>
            <w:webHidden/>
          </w:rPr>
          <w:instrText xml:space="preserve"> PAGEREF _Toc393721314 \h </w:instrText>
        </w:r>
      </w:ins>
      <w:r w:rsidR="00870D63">
        <w:rPr>
          <w:noProof/>
          <w:webHidden/>
        </w:rPr>
      </w:r>
      <w:r w:rsidR="00870D63">
        <w:rPr>
          <w:noProof/>
          <w:webHidden/>
        </w:rPr>
        <w:fldChar w:fldCharType="separate"/>
      </w:r>
      <w:r w:rsidR="00B9108F">
        <w:rPr>
          <w:noProof/>
          <w:webHidden/>
        </w:rPr>
        <w:t>1-1</w:t>
      </w:r>
      <w:ins w:id="3" w:author="Vilson Lu" w:date="2014-07-21T15:53:00Z">
        <w:r w:rsidR="00870D63">
          <w:rPr>
            <w:noProof/>
            <w:webHidden/>
          </w:rPr>
          <w:fldChar w:fldCharType="end"/>
        </w:r>
        <w:r w:rsidR="00870D63" w:rsidRPr="00C45565">
          <w:rPr>
            <w:rStyle w:val="Hyperlink"/>
            <w:noProof/>
          </w:rPr>
          <w:fldChar w:fldCharType="end"/>
        </w:r>
      </w:ins>
    </w:p>
    <w:p w14:paraId="594DF0B5" w14:textId="77777777" w:rsidR="00870D63" w:rsidRDefault="00870D63">
      <w:pPr>
        <w:pStyle w:val="TOC2"/>
        <w:tabs>
          <w:tab w:val="left" w:pos="880"/>
          <w:tab w:val="right" w:leader="dot" w:pos="9350"/>
        </w:tabs>
        <w:rPr>
          <w:ins w:id="4" w:author="Vilson Lu" w:date="2014-07-21T15:53:00Z"/>
          <w:rFonts w:asciiTheme="minorHAnsi" w:eastAsiaTheme="minorEastAsia" w:hAnsiTheme="minorHAnsi" w:cstheme="minorBidi"/>
          <w:noProof/>
          <w:sz w:val="22"/>
          <w:szCs w:val="22"/>
          <w:lang w:val="en-PH" w:eastAsia="zh-CN"/>
        </w:rPr>
      </w:pPr>
      <w:ins w:id="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"_Toc393721315"</w:instrText>
        </w:r>
        <w:r w:rsidRPr="00C45565">
          <w:rPr>
            <w:rStyle w:val="Hyperlink"/>
            <w:noProof/>
          </w:rPr>
          <w:instrText xml:space="preserve"> </w:instrText>
        </w:r>
        <w:r w:rsidRPr="00C45565">
          <w:rPr>
            <w:rStyle w:val="Hyperlink"/>
            <w:noProof/>
          </w:rPr>
          <w:fldChar w:fldCharType="separate"/>
        </w:r>
        <w:r w:rsidRPr="00C45565">
          <w:rPr>
            <w:rStyle w:val="Hyperlink"/>
            <w:noProof/>
          </w:rPr>
          <w:t>1.1</w:t>
        </w:r>
        <w:r>
          <w:rPr>
            <w:rFonts w:asciiTheme="minorHAnsi" w:eastAsiaTheme="minorEastAsia" w:hAnsiTheme="minorHAnsi" w:cstheme="minorBidi"/>
            <w:noProof/>
            <w:sz w:val="22"/>
            <w:szCs w:val="22"/>
            <w:lang w:val="en-PH" w:eastAsia="zh-CN"/>
          </w:rPr>
          <w:tab/>
        </w:r>
        <w:r w:rsidRPr="00C45565">
          <w:rPr>
            <w:rStyle w:val="Hyperlink"/>
            <w:noProof/>
          </w:rPr>
          <w:t>Overview of the Current State of Technology</w:t>
        </w:r>
        <w:r>
          <w:rPr>
            <w:noProof/>
            <w:webHidden/>
          </w:rPr>
          <w:tab/>
        </w:r>
        <w:r>
          <w:rPr>
            <w:noProof/>
            <w:webHidden/>
          </w:rPr>
          <w:fldChar w:fldCharType="begin"/>
        </w:r>
        <w:r>
          <w:rPr>
            <w:noProof/>
            <w:webHidden/>
          </w:rPr>
          <w:instrText xml:space="preserve"> PAGEREF _Toc393721315 \h </w:instrText>
        </w:r>
      </w:ins>
      <w:r>
        <w:rPr>
          <w:noProof/>
          <w:webHidden/>
        </w:rPr>
      </w:r>
      <w:r>
        <w:rPr>
          <w:noProof/>
          <w:webHidden/>
        </w:rPr>
        <w:fldChar w:fldCharType="separate"/>
      </w:r>
      <w:r w:rsidR="00B9108F">
        <w:rPr>
          <w:noProof/>
          <w:webHidden/>
        </w:rPr>
        <w:t>1-1</w:t>
      </w:r>
      <w:ins w:id="6" w:author="Vilson Lu" w:date="2014-07-21T15:53:00Z">
        <w:r>
          <w:rPr>
            <w:noProof/>
            <w:webHidden/>
          </w:rPr>
          <w:fldChar w:fldCharType="end"/>
        </w:r>
        <w:r w:rsidRPr="00C45565">
          <w:rPr>
            <w:rStyle w:val="Hyperlink"/>
            <w:noProof/>
          </w:rPr>
          <w:fldChar w:fldCharType="end"/>
        </w:r>
      </w:ins>
    </w:p>
    <w:p w14:paraId="1E18288C" w14:textId="77777777" w:rsidR="00870D63" w:rsidRDefault="00870D63">
      <w:pPr>
        <w:pStyle w:val="TOC2"/>
        <w:tabs>
          <w:tab w:val="left" w:pos="880"/>
          <w:tab w:val="right" w:leader="dot" w:pos="9350"/>
        </w:tabs>
        <w:rPr>
          <w:ins w:id="7" w:author="Vilson Lu" w:date="2014-07-21T15:53:00Z"/>
          <w:rFonts w:asciiTheme="minorHAnsi" w:eastAsiaTheme="minorEastAsia" w:hAnsiTheme="minorHAnsi" w:cstheme="minorBidi"/>
          <w:noProof/>
          <w:sz w:val="22"/>
          <w:szCs w:val="22"/>
          <w:lang w:val="en-PH" w:eastAsia="zh-CN"/>
        </w:rPr>
      </w:pPr>
      <w:ins w:id="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"_Toc393721316"</w:instrText>
        </w:r>
        <w:r w:rsidRPr="00C45565">
          <w:rPr>
            <w:rStyle w:val="Hyperlink"/>
            <w:noProof/>
          </w:rPr>
          <w:instrText xml:space="preserve"> </w:instrText>
        </w:r>
        <w:r w:rsidRPr="00C45565">
          <w:rPr>
            <w:rStyle w:val="Hyperlink"/>
            <w:noProof/>
          </w:rPr>
          <w:fldChar w:fldCharType="separate"/>
        </w:r>
        <w:r w:rsidRPr="00C45565">
          <w:rPr>
            <w:rStyle w:val="Hyperlink"/>
            <w:noProof/>
          </w:rPr>
          <w:t>1.2</w:t>
        </w:r>
        <w:r>
          <w:rPr>
            <w:rFonts w:asciiTheme="minorHAnsi" w:eastAsiaTheme="minorEastAsia" w:hAnsiTheme="minorHAnsi" w:cstheme="minorBidi"/>
            <w:noProof/>
            <w:sz w:val="22"/>
            <w:szCs w:val="22"/>
            <w:lang w:val="en-PH" w:eastAsia="zh-CN"/>
          </w:rPr>
          <w:tab/>
        </w:r>
        <w:r w:rsidRPr="00C45565">
          <w:rPr>
            <w:rStyle w:val="Hyperlink"/>
            <w:noProof/>
          </w:rPr>
          <w:t>Research Objectives</w:t>
        </w:r>
        <w:r>
          <w:rPr>
            <w:noProof/>
            <w:webHidden/>
          </w:rPr>
          <w:tab/>
        </w:r>
        <w:r>
          <w:rPr>
            <w:noProof/>
            <w:webHidden/>
          </w:rPr>
          <w:fldChar w:fldCharType="begin"/>
        </w:r>
        <w:r>
          <w:rPr>
            <w:noProof/>
            <w:webHidden/>
          </w:rPr>
          <w:instrText xml:space="preserve"> PAGEREF _Toc393721316 \h </w:instrText>
        </w:r>
      </w:ins>
      <w:r>
        <w:rPr>
          <w:noProof/>
          <w:webHidden/>
        </w:rPr>
      </w:r>
      <w:r>
        <w:rPr>
          <w:noProof/>
          <w:webHidden/>
        </w:rPr>
        <w:fldChar w:fldCharType="separate"/>
      </w:r>
      <w:r w:rsidR="00B9108F">
        <w:rPr>
          <w:noProof/>
          <w:webHidden/>
        </w:rPr>
        <w:t>1-2</w:t>
      </w:r>
      <w:ins w:id="9" w:author="Vilson Lu" w:date="2014-07-21T15:53:00Z">
        <w:r>
          <w:rPr>
            <w:noProof/>
            <w:webHidden/>
          </w:rPr>
          <w:fldChar w:fldCharType="end"/>
        </w:r>
        <w:r w:rsidRPr="00C45565">
          <w:rPr>
            <w:rStyle w:val="Hyperlink"/>
            <w:noProof/>
          </w:rPr>
          <w:fldChar w:fldCharType="end"/>
        </w:r>
      </w:ins>
    </w:p>
    <w:p w14:paraId="1FD83FB4" w14:textId="77777777" w:rsidR="00870D63" w:rsidRDefault="00870D63">
      <w:pPr>
        <w:pStyle w:val="TOC3"/>
        <w:tabs>
          <w:tab w:val="left" w:pos="1100"/>
          <w:tab w:val="right" w:leader="dot" w:pos="9350"/>
        </w:tabs>
        <w:rPr>
          <w:ins w:id="10" w:author="Vilson Lu" w:date="2014-07-21T15:53:00Z"/>
          <w:rFonts w:asciiTheme="minorHAnsi" w:eastAsiaTheme="minorEastAsia" w:hAnsiTheme="minorHAnsi" w:cstheme="minorBidi"/>
          <w:noProof/>
          <w:sz w:val="22"/>
          <w:szCs w:val="22"/>
          <w:lang w:val="en-PH" w:eastAsia="zh-CN"/>
        </w:rPr>
      </w:pPr>
      <w:ins w:id="1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_Toc393721317 \h </w:instrText>
        </w:r>
      </w:ins>
      <w:r>
        <w:rPr>
          <w:noProof/>
          <w:webHidden/>
        </w:rPr>
      </w:r>
      <w:r>
        <w:rPr>
          <w:noProof/>
          <w:webHidden/>
        </w:rPr>
        <w:fldChar w:fldCharType="separate"/>
      </w:r>
      <w:r w:rsidR="00B9108F">
        <w:rPr>
          <w:noProof/>
          <w:webHidden/>
        </w:rPr>
        <w:t>1-2</w:t>
      </w:r>
      <w:ins w:id="12" w:author="Vilson Lu" w:date="2014-07-21T15:53:00Z">
        <w:r>
          <w:rPr>
            <w:noProof/>
            <w:webHidden/>
          </w:rPr>
          <w:fldChar w:fldCharType="end"/>
        </w:r>
        <w:r w:rsidRPr="00C45565">
          <w:rPr>
            <w:rStyle w:val="Hyperlink"/>
            <w:noProof/>
          </w:rPr>
          <w:fldChar w:fldCharType="end"/>
        </w:r>
      </w:ins>
    </w:p>
    <w:p w14:paraId="4610A2C0" w14:textId="77777777" w:rsidR="00870D63" w:rsidRDefault="00870D63">
      <w:pPr>
        <w:pStyle w:val="TOC3"/>
        <w:tabs>
          <w:tab w:val="left" w:pos="1100"/>
          <w:tab w:val="right" w:leader="dot" w:pos="9350"/>
        </w:tabs>
        <w:rPr>
          <w:ins w:id="13" w:author="Vilson Lu" w:date="2014-07-21T15:53:00Z"/>
          <w:rFonts w:asciiTheme="minorHAnsi" w:eastAsiaTheme="minorEastAsia" w:hAnsiTheme="minorHAnsi" w:cstheme="minorBidi"/>
          <w:noProof/>
          <w:sz w:val="22"/>
          <w:szCs w:val="22"/>
          <w:lang w:val="en-PH" w:eastAsia="zh-CN"/>
        </w:rPr>
      </w:pPr>
      <w:ins w:id="1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_Toc393721318 \h </w:instrText>
        </w:r>
      </w:ins>
      <w:r>
        <w:rPr>
          <w:noProof/>
          <w:webHidden/>
        </w:rPr>
      </w:r>
      <w:r>
        <w:rPr>
          <w:noProof/>
          <w:webHidden/>
        </w:rPr>
        <w:fldChar w:fldCharType="separate"/>
      </w:r>
      <w:r w:rsidR="00B9108F">
        <w:rPr>
          <w:noProof/>
          <w:webHidden/>
        </w:rPr>
        <w:t>1-2</w:t>
      </w:r>
      <w:ins w:id="15" w:author="Vilson Lu" w:date="2014-07-21T15:53:00Z">
        <w:r>
          <w:rPr>
            <w:noProof/>
            <w:webHidden/>
          </w:rPr>
          <w:fldChar w:fldCharType="end"/>
        </w:r>
        <w:r w:rsidRPr="00C45565">
          <w:rPr>
            <w:rStyle w:val="Hyperlink"/>
            <w:noProof/>
          </w:rPr>
          <w:fldChar w:fldCharType="end"/>
        </w:r>
      </w:ins>
    </w:p>
    <w:p w14:paraId="074068BC" w14:textId="77777777" w:rsidR="00870D63" w:rsidRDefault="00870D63">
      <w:pPr>
        <w:pStyle w:val="TOC2"/>
        <w:tabs>
          <w:tab w:val="left" w:pos="880"/>
          <w:tab w:val="right" w:leader="dot" w:pos="9350"/>
        </w:tabs>
        <w:rPr>
          <w:ins w:id="16" w:author="Vilson Lu" w:date="2014-07-21T15:53:00Z"/>
          <w:rFonts w:asciiTheme="minorHAnsi" w:eastAsiaTheme="minorEastAsia" w:hAnsiTheme="minorHAnsi" w:cstheme="minorBidi"/>
          <w:noProof/>
          <w:sz w:val="22"/>
          <w:szCs w:val="22"/>
          <w:lang w:val="en-PH" w:eastAsia="zh-CN"/>
        </w:rPr>
      </w:pPr>
      <w:ins w:id="1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"_Toc393721319"</w:instrText>
        </w:r>
        <w:r w:rsidRPr="00C45565">
          <w:rPr>
            <w:rStyle w:val="Hyperlink"/>
            <w:noProof/>
          </w:rPr>
          <w:instrText xml:space="preserve"> </w:instrText>
        </w:r>
        <w:r w:rsidRPr="00C45565">
          <w:rPr>
            <w:rStyle w:val="Hyperlink"/>
            <w:noProof/>
          </w:rPr>
          <w:fldChar w:fldCharType="separate"/>
        </w:r>
        <w:r w:rsidRPr="00C45565">
          <w:rPr>
            <w:rStyle w:val="Hyperlink"/>
            <w:noProof/>
          </w:rPr>
          <w:t>1.3</w:t>
        </w:r>
        <w:r>
          <w:rPr>
            <w:rFonts w:asciiTheme="minorHAnsi" w:eastAsiaTheme="minorEastAsia" w:hAnsiTheme="minorHAnsi" w:cstheme="minorBidi"/>
            <w:noProof/>
            <w:sz w:val="22"/>
            <w:szCs w:val="22"/>
            <w:lang w:val="en-PH" w:eastAsia="zh-CN"/>
          </w:rPr>
          <w:tab/>
        </w:r>
        <w:r w:rsidRPr="00C45565">
          <w:rPr>
            <w:rStyle w:val="Hyperlink"/>
            <w:noProof/>
          </w:rPr>
          <w:t>Scope and Limitations of the Research</w:t>
        </w:r>
        <w:r>
          <w:rPr>
            <w:noProof/>
            <w:webHidden/>
          </w:rPr>
          <w:tab/>
        </w:r>
        <w:r>
          <w:rPr>
            <w:noProof/>
            <w:webHidden/>
          </w:rPr>
          <w:fldChar w:fldCharType="begin"/>
        </w:r>
        <w:r>
          <w:rPr>
            <w:noProof/>
            <w:webHidden/>
          </w:rPr>
          <w:instrText xml:space="preserve"> PAGEREF _Toc393721319 \h </w:instrText>
        </w:r>
      </w:ins>
      <w:r>
        <w:rPr>
          <w:noProof/>
          <w:webHidden/>
        </w:rPr>
      </w:r>
      <w:r>
        <w:rPr>
          <w:noProof/>
          <w:webHidden/>
        </w:rPr>
        <w:fldChar w:fldCharType="separate"/>
      </w:r>
      <w:r w:rsidR="00B9108F">
        <w:rPr>
          <w:noProof/>
          <w:webHidden/>
        </w:rPr>
        <w:t>1-3</w:t>
      </w:r>
      <w:ins w:id="18" w:author="Vilson Lu" w:date="2014-07-21T15:53:00Z">
        <w:r>
          <w:rPr>
            <w:noProof/>
            <w:webHidden/>
          </w:rPr>
          <w:fldChar w:fldCharType="end"/>
        </w:r>
        <w:r w:rsidRPr="00C45565">
          <w:rPr>
            <w:rStyle w:val="Hyperlink"/>
            <w:noProof/>
          </w:rPr>
          <w:fldChar w:fldCharType="end"/>
        </w:r>
      </w:ins>
    </w:p>
    <w:p w14:paraId="4CFEA4A0" w14:textId="77777777" w:rsidR="00870D63" w:rsidRDefault="00870D63">
      <w:pPr>
        <w:pStyle w:val="TOC2"/>
        <w:tabs>
          <w:tab w:val="left" w:pos="880"/>
          <w:tab w:val="right" w:leader="dot" w:pos="9350"/>
        </w:tabs>
        <w:rPr>
          <w:ins w:id="19" w:author="Vilson Lu" w:date="2014-07-21T15:53:00Z"/>
          <w:rFonts w:asciiTheme="minorHAnsi" w:eastAsiaTheme="minorEastAsia" w:hAnsiTheme="minorHAnsi" w:cstheme="minorBidi"/>
          <w:noProof/>
          <w:sz w:val="22"/>
          <w:szCs w:val="22"/>
          <w:lang w:val="en-PH" w:eastAsia="zh-CN"/>
        </w:rPr>
      </w:pPr>
      <w:ins w:id="2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"_Toc393721320"</w:instrText>
        </w:r>
        <w:r w:rsidRPr="00C45565">
          <w:rPr>
            <w:rStyle w:val="Hyperlink"/>
            <w:noProof/>
          </w:rPr>
          <w:instrText xml:space="preserve"> </w:instrText>
        </w:r>
        <w:r w:rsidRPr="00C45565">
          <w:rPr>
            <w:rStyle w:val="Hyperlink"/>
            <w:noProof/>
          </w:rPr>
          <w:fldChar w:fldCharType="separate"/>
        </w:r>
        <w:r w:rsidRPr="00C45565">
          <w:rPr>
            <w:rStyle w:val="Hyperlink"/>
            <w:noProof/>
          </w:rPr>
          <w:t>1.4</w:t>
        </w:r>
        <w:r>
          <w:rPr>
            <w:rFonts w:asciiTheme="minorHAnsi" w:eastAsiaTheme="minorEastAsia" w:hAnsiTheme="minorHAnsi" w:cstheme="minorBidi"/>
            <w:noProof/>
            <w:sz w:val="22"/>
            <w:szCs w:val="22"/>
            <w:lang w:val="en-PH" w:eastAsia="zh-CN"/>
          </w:rPr>
          <w:tab/>
        </w:r>
        <w:r w:rsidRPr="00C45565">
          <w:rPr>
            <w:rStyle w:val="Hyperlink"/>
            <w:noProof/>
          </w:rPr>
          <w:t>Significance of the Research</w:t>
        </w:r>
        <w:r>
          <w:rPr>
            <w:noProof/>
            <w:webHidden/>
          </w:rPr>
          <w:tab/>
        </w:r>
        <w:r>
          <w:rPr>
            <w:noProof/>
            <w:webHidden/>
          </w:rPr>
          <w:fldChar w:fldCharType="begin"/>
        </w:r>
        <w:r>
          <w:rPr>
            <w:noProof/>
            <w:webHidden/>
          </w:rPr>
          <w:instrText xml:space="preserve"> PAGEREF _Toc393721320 \h </w:instrText>
        </w:r>
      </w:ins>
      <w:r>
        <w:rPr>
          <w:noProof/>
          <w:webHidden/>
        </w:rPr>
      </w:r>
      <w:r>
        <w:rPr>
          <w:noProof/>
          <w:webHidden/>
        </w:rPr>
        <w:fldChar w:fldCharType="separate"/>
      </w:r>
      <w:r w:rsidR="00B9108F">
        <w:rPr>
          <w:noProof/>
          <w:webHidden/>
        </w:rPr>
        <w:t>1-4</w:t>
      </w:r>
      <w:ins w:id="21" w:author="Vilson Lu" w:date="2014-07-21T15:53:00Z">
        <w:r>
          <w:rPr>
            <w:noProof/>
            <w:webHidden/>
          </w:rPr>
          <w:fldChar w:fldCharType="end"/>
        </w:r>
        <w:r w:rsidRPr="00C45565">
          <w:rPr>
            <w:rStyle w:val="Hyperlink"/>
            <w:noProof/>
          </w:rPr>
          <w:fldChar w:fldCharType="end"/>
        </w:r>
      </w:ins>
    </w:p>
    <w:p w14:paraId="5FFE6E08" w14:textId="77777777" w:rsidR="00870D63" w:rsidRDefault="00870D63">
      <w:pPr>
        <w:pStyle w:val="TOC2"/>
        <w:tabs>
          <w:tab w:val="left" w:pos="880"/>
          <w:tab w:val="right" w:leader="dot" w:pos="9350"/>
        </w:tabs>
        <w:rPr>
          <w:ins w:id="22" w:author="Vilson Lu" w:date="2014-07-21T15:53:00Z"/>
          <w:rFonts w:asciiTheme="minorHAnsi" w:eastAsiaTheme="minorEastAsia" w:hAnsiTheme="minorHAnsi" w:cstheme="minorBidi"/>
          <w:noProof/>
          <w:sz w:val="22"/>
          <w:szCs w:val="22"/>
          <w:lang w:val="en-PH" w:eastAsia="zh-CN"/>
        </w:rPr>
      </w:pPr>
      <w:ins w:id="2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"_Toc393721321"</w:instrText>
        </w:r>
        <w:r w:rsidRPr="00C45565">
          <w:rPr>
            <w:rStyle w:val="Hyperlink"/>
            <w:noProof/>
          </w:rPr>
          <w:instrText xml:space="preserve"> </w:instrText>
        </w:r>
        <w:r w:rsidRPr="00C45565">
          <w:rPr>
            <w:rStyle w:val="Hyperlink"/>
            <w:noProof/>
          </w:rPr>
          <w:fldChar w:fldCharType="separate"/>
        </w:r>
        <w:r w:rsidRPr="00C45565">
          <w:rPr>
            <w:rStyle w:val="Hyperlink"/>
            <w:noProof/>
          </w:rPr>
          <w:t>1.5</w:t>
        </w:r>
        <w:r>
          <w:rPr>
            <w:rFonts w:asciiTheme="minorHAnsi" w:eastAsiaTheme="minorEastAsia" w:hAnsiTheme="minorHAnsi" w:cstheme="minorBidi"/>
            <w:noProof/>
            <w:sz w:val="22"/>
            <w:szCs w:val="22"/>
            <w:lang w:val="en-PH" w:eastAsia="zh-CN"/>
          </w:rPr>
          <w:tab/>
        </w:r>
        <w:r w:rsidRPr="00C45565">
          <w:rPr>
            <w:rStyle w:val="Hyperlink"/>
            <w:noProof/>
          </w:rPr>
          <w:t>Research Methodology</w:t>
        </w:r>
        <w:r>
          <w:rPr>
            <w:noProof/>
            <w:webHidden/>
          </w:rPr>
          <w:tab/>
        </w:r>
        <w:r>
          <w:rPr>
            <w:noProof/>
            <w:webHidden/>
          </w:rPr>
          <w:fldChar w:fldCharType="begin"/>
        </w:r>
        <w:r>
          <w:rPr>
            <w:noProof/>
            <w:webHidden/>
          </w:rPr>
          <w:instrText xml:space="preserve"> PAGEREF _Toc393721321 \h </w:instrText>
        </w:r>
      </w:ins>
      <w:r>
        <w:rPr>
          <w:noProof/>
          <w:webHidden/>
        </w:rPr>
      </w:r>
      <w:r>
        <w:rPr>
          <w:noProof/>
          <w:webHidden/>
        </w:rPr>
        <w:fldChar w:fldCharType="separate"/>
      </w:r>
      <w:r w:rsidR="00B9108F">
        <w:rPr>
          <w:noProof/>
          <w:webHidden/>
        </w:rPr>
        <w:t>1-4</w:t>
      </w:r>
      <w:ins w:id="24" w:author="Vilson Lu" w:date="2014-07-21T15:53:00Z">
        <w:r>
          <w:rPr>
            <w:noProof/>
            <w:webHidden/>
          </w:rPr>
          <w:fldChar w:fldCharType="end"/>
        </w:r>
        <w:r w:rsidRPr="00C45565">
          <w:rPr>
            <w:rStyle w:val="Hyperlink"/>
            <w:noProof/>
          </w:rPr>
          <w:fldChar w:fldCharType="end"/>
        </w:r>
      </w:ins>
    </w:p>
    <w:p w14:paraId="3ED015ED" w14:textId="77777777" w:rsidR="00870D63" w:rsidRDefault="00870D63">
      <w:pPr>
        <w:pStyle w:val="TOC3"/>
        <w:tabs>
          <w:tab w:val="left" w:pos="1100"/>
          <w:tab w:val="right" w:leader="dot" w:pos="9350"/>
        </w:tabs>
        <w:rPr>
          <w:ins w:id="25" w:author="Vilson Lu" w:date="2014-07-21T15:53:00Z"/>
          <w:rFonts w:asciiTheme="minorHAnsi" w:eastAsiaTheme="minorEastAsia" w:hAnsiTheme="minorHAnsi" w:cstheme="minorBidi"/>
          <w:noProof/>
          <w:sz w:val="22"/>
          <w:szCs w:val="22"/>
          <w:lang w:val="en-PH" w:eastAsia="zh-CN"/>
        </w:rPr>
      </w:pPr>
      <w:ins w:id="2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C45565">
          <w:rPr>
            <w:rStyle w:val="Hyperlink"/>
            <w:noProof/>
          </w:rPr>
          <w:t>Investigation and Research Analysis</w:t>
        </w:r>
        <w:r>
          <w:rPr>
            <w:noProof/>
            <w:webHidden/>
          </w:rPr>
          <w:tab/>
        </w:r>
        <w:r>
          <w:rPr>
            <w:noProof/>
            <w:webHidden/>
          </w:rPr>
          <w:fldChar w:fldCharType="begin"/>
        </w:r>
        <w:r>
          <w:rPr>
            <w:noProof/>
            <w:webHidden/>
          </w:rPr>
          <w:instrText xml:space="preserve"> PAGEREF _Toc393721322 \h </w:instrText>
        </w:r>
      </w:ins>
      <w:r>
        <w:rPr>
          <w:noProof/>
          <w:webHidden/>
        </w:rPr>
      </w:r>
      <w:r>
        <w:rPr>
          <w:noProof/>
          <w:webHidden/>
        </w:rPr>
        <w:fldChar w:fldCharType="separate"/>
      </w:r>
      <w:r w:rsidR="00B9108F">
        <w:rPr>
          <w:noProof/>
          <w:webHidden/>
        </w:rPr>
        <w:t>1-5</w:t>
      </w:r>
      <w:ins w:id="27" w:author="Vilson Lu" w:date="2014-07-21T15:53:00Z">
        <w:r>
          <w:rPr>
            <w:noProof/>
            <w:webHidden/>
          </w:rPr>
          <w:fldChar w:fldCharType="end"/>
        </w:r>
        <w:r w:rsidRPr="00C45565">
          <w:rPr>
            <w:rStyle w:val="Hyperlink"/>
            <w:noProof/>
          </w:rPr>
          <w:fldChar w:fldCharType="end"/>
        </w:r>
      </w:ins>
    </w:p>
    <w:p w14:paraId="4FE609F3" w14:textId="77777777" w:rsidR="00870D63" w:rsidRDefault="00870D63">
      <w:pPr>
        <w:pStyle w:val="TOC3"/>
        <w:tabs>
          <w:tab w:val="left" w:pos="1100"/>
          <w:tab w:val="right" w:leader="dot" w:pos="9350"/>
        </w:tabs>
        <w:rPr>
          <w:ins w:id="28" w:author="Vilson Lu" w:date="2014-07-21T15:53:00Z"/>
          <w:rFonts w:asciiTheme="minorHAnsi" w:eastAsiaTheme="minorEastAsia" w:hAnsiTheme="minorHAnsi" w:cstheme="minorBidi"/>
          <w:noProof/>
          <w:sz w:val="22"/>
          <w:szCs w:val="22"/>
          <w:lang w:val="en-PH" w:eastAsia="zh-CN"/>
        </w:rPr>
      </w:pPr>
      <w:ins w:id="2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C45565">
          <w:rPr>
            <w:rStyle w:val="Hyperlink"/>
            <w:noProof/>
          </w:rPr>
          <w:t>System Design</w:t>
        </w:r>
        <w:r>
          <w:rPr>
            <w:noProof/>
            <w:webHidden/>
          </w:rPr>
          <w:tab/>
        </w:r>
        <w:r>
          <w:rPr>
            <w:noProof/>
            <w:webHidden/>
          </w:rPr>
          <w:fldChar w:fldCharType="begin"/>
        </w:r>
        <w:r>
          <w:rPr>
            <w:noProof/>
            <w:webHidden/>
          </w:rPr>
          <w:instrText xml:space="preserve"> PAGEREF _Toc393721323 \h </w:instrText>
        </w:r>
      </w:ins>
      <w:r>
        <w:rPr>
          <w:noProof/>
          <w:webHidden/>
        </w:rPr>
      </w:r>
      <w:r>
        <w:rPr>
          <w:noProof/>
          <w:webHidden/>
        </w:rPr>
        <w:fldChar w:fldCharType="separate"/>
      </w:r>
      <w:r w:rsidR="00B9108F">
        <w:rPr>
          <w:noProof/>
          <w:webHidden/>
        </w:rPr>
        <w:t>1-5</w:t>
      </w:r>
      <w:ins w:id="30" w:author="Vilson Lu" w:date="2014-07-21T15:53:00Z">
        <w:r>
          <w:rPr>
            <w:noProof/>
            <w:webHidden/>
          </w:rPr>
          <w:fldChar w:fldCharType="end"/>
        </w:r>
        <w:r w:rsidRPr="00C45565">
          <w:rPr>
            <w:rStyle w:val="Hyperlink"/>
            <w:noProof/>
          </w:rPr>
          <w:fldChar w:fldCharType="end"/>
        </w:r>
      </w:ins>
    </w:p>
    <w:p w14:paraId="47189BD9" w14:textId="77777777" w:rsidR="00870D63" w:rsidRDefault="00870D63">
      <w:pPr>
        <w:pStyle w:val="TOC3"/>
        <w:tabs>
          <w:tab w:val="left" w:pos="1100"/>
          <w:tab w:val="right" w:leader="dot" w:pos="9350"/>
        </w:tabs>
        <w:rPr>
          <w:ins w:id="31" w:author="Vilson Lu" w:date="2014-07-21T15:53:00Z"/>
          <w:rFonts w:asciiTheme="minorHAnsi" w:eastAsiaTheme="minorEastAsia" w:hAnsiTheme="minorHAnsi" w:cstheme="minorBidi"/>
          <w:noProof/>
          <w:sz w:val="22"/>
          <w:szCs w:val="22"/>
          <w:lang w:val="en-PH" w:eastAsia="zh-CN"/>
        </w:rPr>
      </w:pPr>
      <w:ins w:id="3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"_Toc393721324"</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C45565">
          <w:rPr>
            <w:rStyle w:val="Hyperlink"/>
            <w:noProof/>
          </w:rPr>
          <w:t>Sprints</w:t>
        </w:r>
        <w:r>
          <w:rPr>
            <w:noProof/>
            <w:webHidden/>
          </w:rPr>
          <w:tab/>
        </w:r>
        <w:r>
          <w:rPr>
            <w:noProof/>
            <w:webHidden/>
          </w:rPr>
          <w:fldChar w:fldCharType="begin"/>
        </w:r>
        <w:r>
          <w:rPr>
            <w:noProof/>
            <w:webHidden/>
          </w:rPr>
          <w:instrText xml:space="preserve"> PAGEREF _Toc393721324 \h </w:instrText>
        </w:r>
      </w:ins>
      <w:r>
        <w:rPr>
          <w:noProof/>
          <w:webHidden/>
        </w:rPr>
      </w:r>
      <w:r>
        <w:rPr>
          <w:noProof/>
          <w:webHidden/>
        </w:rPr>
        <w:fldChar w:fldCharType="separate"/>
      </w:r>
      <w:r w:rsidR="00B9108F">
        <w:rPr>
          <w:noProof/>
          <w:webHidden/>
        </w:rPr>
        <w:t>1-5</w:t>
      </w:r>
      <w:ins w:id="33" w:author="Vilson Lu" w:date="2014-07-21T15:53:00Z">
        <w:r>
          <w:rPr>
            <w:noProof/>
            <w:webHidden/>
          </w:rPr>
          <w:fldChar w:fldCharType="end"/>
        </w:r>
        <w:r w:rsidRPr="00C45565">
          <w:rPr>
            <w:rStyle w:val="Hyperlink"/>
            <w:noProof/>
          </w:rPr>
          <w:fldChar w:fldCharType="end"/>
        </w:r>
      </w:ins>
    </w:p>
    <w:p w14:paraId="161FB53E" w14:textId="77777777" w:rsidR="00870D63" w:rsidRDefault="00870D63">
      <w:pPr>
        <w:pStyle w:val="TOC3"/>
        <w:tabs>
          <w:tab w:val="left" w:pos="1100"/>
          <w:tab w:val="right" w:leader="dot" w:pos="9350"/>
        </w:tabs>
        <w:rPr>
          <w:ins w:id="34" w:author="Vilson Lu" w:date="2014-07-21T15:53:00Z"/>
          <w:rFonts w:asciiTheme="minorHAnsi" w:eastAsiaTheme="minorEastAsia" w:hAnsiTheme="minorHAnsi" w:cstheme="minorBidi"/>
          <w:noProof/>
          <w:sz w:val="22"/>
          <w:szCs w:val="22"/>
          <w:lang w:val="en-PH" w:eastAsia="zh-CN"/>
        </w:rPr>
      </w:pPr>
      <w:ins w:id="3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C45565">
          <w:rPr>
            <w:rStyle w:val="Hyperlink"/>
            <w:noProof/>
          </w:rPr>
          <w:t>Sprint Planning Meetings</w:t>
        </w:r>
        <w:r>
          <w:rPr>
            <w:noProof/>
            <w:webHidden/>
          </w:rPr>
          <w:tab/>
        </w:r>
        <w:r>
          <w:rPr>
            <w:noProof/>
            <w:webHidden/>
          </w:rPr>
          <w:fldChar w:fldCharType="begin"/>
        </w:r>
        <w:r>
          <w:rPr>
            <w:noProof/>
            <w:webHidden/>
          </w:rPr>
          <w:instrText xml:space="preserve"> PAGEREF _Toc393721325 \h </w:instrText>
        </w:r>
      </w:ins>
      <w:r>
        <w:rPr>
          <w:noProof/>
          <w:webHidden/>
        </w:rPr>
      </w:r>
      <w:r>
        <w:rPr>
          <w:noProof/>
          <w:webHidden/>
        </w:rPr>
        <w:fldChar w:fldCharType="separate"/>
      </w:r>
      <w:r w:rsidR="00B9108F">
        <w:rPr>
          <w:noProof/>
          <w:webHidden/>
        </w:rPr>
        <w:t>1-6</w:t>
      </w:r>
      <w:ins w:id="36" w:author="Vilson Lu" w:date="2014-07-21T15:53:00Z">
        <w:r>
          <w:rPr>
            <w:noProof/>
            <w:webHidden/>
          </w:rPr>
          <w:fldChar w:fldCharType="end"/>
        </w:r>
        <w:r w:rsidRPr="00C45565">
          <w:rPr>
            <w:rStyle w:val="Hyperlink"/>
            <w:noProof/>
          </w:rPr>
          <w:fldChar w:fldCharType="end"/>
        </w:r>
      </w:ins>
    </w:p>
    <w:p w14:paraId="5978C418" w14:textId="77777777" w:rsidR="00870D63" w:rsidRDefault="00870D63">
      <w:pPr>
        <w:pStyle w:val="TOC3"/>
        <w:tabs>
          <w:tab w:val="left" w:pos="1100"/>
          <w:tab w:val="right" w:leader="dot" w:pos="9350"/>
        </w:tabs>
        <w:rPr>
          <w:ins w:id="37" w:author="Vilson Lu" w:date="2014-07-21T15:53:00Z"/>
          <w:rFonts w:asciiTheme="minorHAnsi" w:eastAsiaTheme="minorEastAsia" w:hAnsiTheme="minorHAnsi" w:cstheme="minorBidi"/>
          <w:noProof/>
          <w:sz w:val="22"/>
          <w:szCs w:val="22"/>
          <w:lang w:val="en-PH" w:eastAsia="zh-CN"/>
        </w:rPr>
      </w:pPr>
      <w:ins w:id="3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C45565">
          <w:rPr>
            <w:rStyle w:val="Hyperlink"/>
            <w:noProof/>
          </w:rPr>
          <w:t>Scrum Meetings</w:t>
        </w:r>
        <w:r>
          <w:rPr>
            <w:noProof/>
            <w:webHidden/>
          </w:rPr>
          <w:tab/>
        </w:r>
        <w:r>
          <w:rPr>
            <w:noProof/>
            <w:webHidden/>
          </w:rPr>
          <w:fldChar w:fldCharType="begin"/>
        </w:r>
        <w:r>
          <w:rPr>
            <w:noProof/>
            <w:webHidden/>
          </w:rPr>
          <w:instrText xml:space="preserve"> PAGEREF _Toc393721326 \h </w:instrText>
        </w:r>
      </w:ins>
      <w:r>
        <w:rPr>
          <w:noProof/>
          <w:webHidden/>
        </w:rPr>
      </w:r>
      <w:r>
        <w:rPr>
          <w:noProof/>
          <w:webHidden/>
        </w:rPr>
        <w:fldChar w:fldCharType="separate"/>
      </w:r>
      <w:r w:rsidR="00B9108F">
        <w:rPr>
          <w:noProof/>
          <w:webHidden/>
        </w:rPr>
        <w:t>1-6</w:t>
      </w:r>
      <w:ins w:id="39" w:author="Vilson Lu" w:date="2014-07-21T15:53:00Z">
        <w:r>
          <w:rPr>
            <w:noProof/>
            <w:webHidden/>
          </w:rPr>
          <w:fldChar w:fldCharType="end"/>
        </w:r>
        <w:r w:rsidRPr="00C45565">
          <w:rPr>
            <w:rStyle w:val="Hyperlink"/>
            <w:noProof/>
          </w:rPr>
          <w:fldChar w:fldCharType="end"/>
        </w:r>
      </w:ins>
    </w:p>
    <w:p w14:paraId="0907ABE2" w14:textId="77777777" w:rsidR="00870D63" w:rsidRDefault="00870D63">
      <w:pPr>
        <w:pStyle w:val="TOC3"/>
        <w:tabs>
          <w:tab w:val="left" w:pos="1100"/>
          <w:tab w:val="right" w:leader="dot" w:pos="9350"/>
        </w:tabs>
        <w:rPr>
          <w:ins w:id="40" w:author="Vilson Lu" w:date="2014-07-21T15:53:00Z"/>
          <w:rFonts w:asciiTheme="minorHAnsi" w:eastAsiaTheme="minorEastAsia" w:hAnsiTheme="minorHAnsi" w:cstheme="minorBidi"/>
          <w:noProof/>
          <w:sz w:val="22"/>
          <w:szCs w:val="22"/>
          <w:lang w:val="en-PH" w:eastAsia="zh-CN"/>
        </w:rPr>
      </w:pPr>
      <w:ins w:id="4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C45565">
          <w:rPr>
            <w:rStyle w:val="Hyperlink"/>
            <w:noProof/>
          </w:rPr>
          <w:t>System Development</w:t>
        </w:r>
        <w:r>
          <w:rPr>
            <w:noProof/>
            <w:webHidden/>
          </w:rPr>
          <w:tab/>
        </w:r>
        <w:r>
          <w:rPr>
            <w:noProof/>
            <w:webHidden/>
          </w:rPr>
          <w:fldChar w:fldCharType="begin"/>
        </w:r>
        <w:r>
          <w:rPr>
            <w:noProof/>
            <w:webHidden/>
          </w:rPr>
          <w:instrText xml:space="preserve"> PAGEREF _Toc393721327 \h </w:instrText>
        </w:r>
      </w:ins>
      <w:r>
        <w:rPr>
          <w:noProof/>
          <w:webHidden/>
        </w:rPr>
      </w:r>
      <w:r>
        <w:rPr>
          <w:noProof/>
          <w:webHidden/>
        </w:rPr>
        <w:fldChar w:fldCharType="separate"/>
      </w:r>
      <w:r w:rsidR="00B9108F">
        <w:rPr>
          <w:noProof/>
          <w:webHidden/>
        </w:rPr>
        <w:t>1-6</w:t>
      </w:r>
      <w:ins w:id="42" w:author="Vilson Lu" w:date="2014-07-21T15:53:00Z">
        <w:r>
          <w:rPr>
            <w:noProof/>
            <w:webHidden/>
          </w:rPr>
          <w:fldChar w:fldCharType="end"/>
        </w:r>
        <w:r w:rsidRPr="00C45565">
          <w:rPr>
            <w:rStyle w:val="Hyperlink"/>
            <w:noProof/>
          </w:rPr>
          <w:fldChar w:fldCharType="end"/>
        </w:r>
      </w:ins>
    </w:p>
    <w:p w14:paraId="0659A471" w14:textId="77777777" w:rsidR="00870D63" w:rsidRDefault="00870D63">
      <w:pPr>
        <w:pStyle w:val="TOC3"/>
        <w:tabs>
          <w:tab w:val="left" w:pos="1100"/>
          <w:tab w:val="right" w:leader="dot" w:pos="9350"/>
        </w:tabs>
        <w:rPr>
          <w:ins w:id="43" w:author="Vilson Lu" w:date="2014-07-21T15:53:00Z"/>
          <w:rFonts w:asciiTheme="minorHAnsi" w:eastAsiaTheme="minorEastAsia" w:hAnsiTheme="minorHAnsi" w:cstheme="minorBidi"/>
          <w:noProof/>
          <w:sz w:val="22"/>
          <w:szCs w:val="22"/>
          <w:lang w:val="en-PH" w:eastAsia="zh-CN"/>
        </w:rPr>
      </w:pPr>
      <w:ins w:id="4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C45565">
          <w:rPr>
            <w:rStyle w:val="Hyperlink"/>
            <w:noProof/>
          </w:rPr>
          <w:t>System Integration and Testing</w:t>
        </w:r>
        <w:r>
          <w:rPr>
            <w:noProof/>
            <w:webHidden/>
          </w:rPr>
          <w:tab/>
        </w:r>
        <w:r>
          <w:rPr>
            <w:noProof/>
            <w:webHidden/>
          </w:rPr>
          <w:fldChar w:fldCharType="begin"/>
        </w:r>
        <w:r>
          <w:rPr>
            <w:noProof/>
            <w:webHidden/>
          </w:rPr>
          <w:instrText xml:space="preserve"> PAGEREF _Toc393721328 \h </w:instrText>
        </w:r>
      </w:ins>
      <w:r>
        <w:rPr>
          <w:noProof/>
          <w:webHidden/>
        </w:rPr>
      </w:r>
      <w:r>
        <w:rPr>
          <w:noProof/>
          <w:webHidden/>
        </w:rPr>
        <w:fldChar w:fldCharType="separate"/>
      </w:r>
      <w:r w:rsidR="00B9108F">
        <w:rPr>
          <w:noProof/>
          <w:webHidden/>
        </w:rPr>
        <w:t>1-6</w:t>
      </w:r>
      <w:ins w:id="45" w:author="Vilson Lu" w:date="2014-07-21T15:53:00Z">
        <w:r>
          <w:rPr>
            <w:noProof/>
            <w:webHidden/>
          </w:rPr>
          <w:fldChar w:fldCharType="end"/>
        </w:r>
        <w:r w:rsidRPr="00C45565">
          <w:rPr>
            <w:rStyle w:val="Hyperlink"/>
            <w:noProof/>
          </w:rPr>
          <w:fldChar w:fldCharType="end"/>
        </w:r>
      </w:ins>
    </w:p>
    <w:p w14:paraId="38064464" w14:textId="77777777" w:rsidR="00870D63" w:rsidRDefault="00870D63">
      <w:pPr>
        <w:pStyle w:val="TOC3"/>
        <w:tabs>
          <w:tab w:val="left" w:pos="1100"/>
          <w:tab w:val="right" w:leader="dot" w:pos="9350"/>
        </w:tabs>
        <w:rPr>
          <w:ins w:id="46" w:author="Vilson Lu" w:date="2014-07-21T15:53:00Z"/>
          <w:rFonts w:asciiTheme="minorHAnsi" w:eastAsiaTheme="minorEastAsia" w:hAnsiTheme="minorHAnsi" w:cstheme="minorBidi"/>
          <w:noProof/>
          <w:sz w:val="22"/>
          <w:szCs w:val="22"/>
          <w:lang w:val="en-PH" w:eastAsia="zh-CN"/>
        </w:rPr>
      </w:pPr>
      <w:ins w:id="4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"_Toc393721329"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C45565">
          <w:rPr>
            <w:rStyle w:val="Hyperlink"/>
            <w:noProof/>
          </w:rPr>
          <w:t>System Evaluation</w:t>
        </w:r>
        <w:r>
          <w:rPr>
            <w:noProof/>
            <w:webHidden/>
          </w:rPr>
          <w:tab/>
        </w:r>
        <w:r>
          <w:rPr>
            <w:noProof/>
            <w:webHidden/>
          </w:rPr>
          <w:fldChar w:fldCharType="begin"/>
        </w:r>
        <w:r>
          <w:rPr>
            <w:noProof/>
            <w:webHidden/>
          </w:rPr>
          <w:instrText xml:space="preserve"> PAGEREF _Toc393721329 \h </w:instrText>
        </w:r>
      </w:ins>
      <w:r>
        <w:rPr>
          <w:noProof/>
          <w:webHidden/>
        </w:rPr>
      </w:r>
      <w:r>
        <w:rPr>
          <w:noProof/>
          <w:webHidden/>
        </w:rPr>
        <w:fldChar w:fldCharType="separate"/>
      </w:r>
      <w:r w:rsidR="00B9108F">
        <w:rPr>
          <w:noProof/>
          <w:webHidden/>
        </w:rPr>
        <w:t>1-6</w:t>
      </w:r>
      <w:ins w:id="48" w:author="Vilson Lu" w:date="2014-07-21T15:53:00Z">
        <w:r>
          <w:rPr>
            <w:noProof/>
            <w:webHidden/>
          </w:rPr>
          <w:fldChar w:fldCharType="end"/>
        </w:r>
        <w:r w:rsidRPr="00C45565">
          <w:rPr>
            <w:rStyle w:val="Hyperlink"/>
            <w:noProof/>
          </w:rPr>
          <w:fldChar w:fldCharType="end"/>
        </w:r>
      </w:ins>
    </w:p>
    <w:p w14:paraId="637A72CA" w14:textId="77777777" w:rsidR="00870D63" w:rsidRDefault="00870D63">
      <w:pPr>
        <w:pStyle w:val="TOC3"/>
        <w:tabs>
          <w:tab w:val="left" w:pos="1100"/>
          <w:tab w:val="right" w:leader="dot" w:pos="9350"/>
        </w:tabs>
        <w:rPr>
          <w:ins w:id="49" w:author="Vilson Lu" w:date="2014-07-21T15:53:00Z"/>
          <w:rFonts w:asciiTheme="minorHAnsi" w:eastAsiaTheme="minorEastAsia" w:hAnsiTheme="minorHAnsi" w:cstheme="minorBidi"/>
          <w:noProof/>
          <w:sz w:val="22"/>
          <w:szCs w:val="22"/>
          <w:lang w:val="en-PH" w:eastAsia="zh-CN"/>
        </w:rPr>
      </w:pPr>
      <w:ins w:id="5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C45565">
          <w:rPr>
            <w:rStyle w:val="Hyperlink"/>
            <w:noProof/>
          </w:rPr>
          <w:t>Documentation</w:t>
        </w:r>
        <w:r>
          <w:rPr>
            <w:noProof/>
            <w:webHidden/>
          </w:rPr>
          <w:tab/>
        </w:r>
        <w:r>
          <w:rPr>
            <w:noProof/>
            <w:webHidden/>
          </w:rPr>
          <w:fldChar w:fldCharType="begin"/>
        </w:r>
        <w:r>
          <w:rPr>
            <w:noProof/>
            <w:webHidden/>
          </w:rPr>
          <w:instrText xml:space="preserve"> PAGEREF _Toc393721330 \h </w:instrText>
        </w:r>
      </w:ins>
      <w:r>
        <w:rPr>
          <w:noProof/>
          <w:webHidden/>
        </w:rPr>
      </w:r>
      <w:r>
        <w:rPr>
          <w:noProof/>
          <w:webHidden/>
        </w:rPr>
        <w:fldChar w:fldCharType="separate"/>
      </w:r>
      <w:r w:rsidR="00B9108F">
        <w:rPr>
          <w:noProof/>
          <w:webHidden/>
        </w:rPr>
        <w:t>1-6</w:t>
      </w:r>
      <w:ins w:id="51" w:author="Vilson Lu" w:date="2014-07-21T15:53:00Z">
        <w:r>
          <w:rPr>
            <w:noProof/>
            <w:webHidden/>
          </w:rPr>
          <w:fldChar w:fldCharType="end"/>
        </w:r>
        <w:r w:rsidRPr="00C45565">
          <w:rPr>
            <w:rStyle w:val="Hyperlink"/>
            <w:noProof/>
          </w:rPr>
          <w:fldChar w:fldCharType="end"/>
        </w:r>
      </w:ins>
    </w:p>
    <w:p w14:paraId="6B928DA4" w14:textId="77777777" w:rsidR="00870D63" w:rsidRDefault="00870D63">
      <w:pPr>
        <w:pStyle w:val="TOC3"/>
        <w:tabs>
          <w:tab w:val="left" w:pos="1320"/>
          <w:tab w:val="right" w:leader="dot" w:pos="9350"/>
        </w:tabs>
        <w:rPr>
          <w:ins w:id="52" w:author="Vilson Lu" w:date="2014-07-21T15:53:00Z"/>
          <w:rFonts w:asciiTheme="minorHAnsi" w:eastAsiaTheme="minorEastAsia" w:hAnsiTheme="minorHAnsi" w:cstheme="minorBidi"/>
          <w:noProof/>
          <w:sz w:val="22"/>
          <w:szCs w:val="22"/>
          <w:lang w:val="en-PH" w:eastAsia="zh-CN"/>
        </w:rPr>
      </w:pPr>
      <w:ins w:id="5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C45565">
          <w:rPr>
            <w:rStyle w:val="Hyperlink"/>
            <w:noProof/>
          </w:rPr>
          <w:t>Calendar of Activities</w:t>
        </w:r>
        <w:r>
          <w:rPr>
            <w:noProof/>
            <w:webHidden/>
          </w:rPr>
          <w:tab/>
        </w:r>
        <w:r>
          <w:rPr>
            <w:noProof/>
            <w:webHidden/>
          </w:rPr>
          <w:fldChar w:fldCharType="begin"/>
        </w:r>
        <w:r>
          <w:rPr>
            <w:noProof/>
            <w:webHidden/>
          </w:rPr>
          <w:instrText xml:space="preserve"> PAGEREF _Toc393721331 \h </w:instrText>
        </w:r>
      </w:ins>
      <w:r>
        <w:rPr>
          <w:noProof/>
          <w:webHidden/>
        </w:rPr>
      </w:r>
      <w:r>
        <w:rPr>
          <w:noProof/>
          <w:webHidden/>
        </w:rPr>
        <w:fldChar w:fldCharType="separate"/>
      </w:r>
      <w:r w:rsidR="00B9108F">
        <w:rPr>
          <w:noProof/>
          <w:webHidden/>
        </w:rPr>
        <w:t>1-7</w:t>
      </w:r>
      <w:ins w:id="54" w:author="Vilson Lu" w:date="2014-07-21T15:53:00Z">
        <w:r>
          <w:rPr>
            <w:noProof/>
            <w:webHidden/>
          </w:rPr>
          <w:fldChar w:fldCharType="end"/>
        </w:r>
        <w:r w:rsidRPr="00C45565">
          <w:rPr>
            <w:rStyle w:val="Hyperlink"/>
            <w:noProof/>
          </w:rPr>
          <w:fldChar w:fldCharType="end"/>
        </w:r>
      </w:ins>
    </w:p>
    <w:p w14:paraId="7050B9BF" w14:textId="77777777" w:rsidR="00870D63" w:rsidRDefault="00870D63">
      <w:pPr>
        <w:pStyle w:val="TOC1"/>
        <w:rPr>
          <w:ins w:id="55" w:author="Vilson Lu" w:date="2014-07-21T15:53:00Z"/>
          <w:rFonts w:asciiTheme="minorHAnsi" w:eastAsiaTheme="minorEastAsia" w:hAnsiTheme="minorHAnsi" w:cstheme="minorBidi"/>
          <w:b w:val="0"/>
          <w:noProof/>
          <w:sz w:val="22"/>
          <w:szCs w:val="22"/>
          <w:lang w:val="en-PH" w:eastAsia="zh-CN"/>
        </w:rPr>
      </w:pPr>
      <w:ins w:id="5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"_Toc393721332"</w:instrText>
        </w:r>
        <w:r w:rsidRPr="00C45565">
          <w:rPr>
            <w:rStyle w:val="Hyperlink"/>
            <w:noProof/>
          </w:rPr>
          <w:instrText xml:space="preserve"> </w:instrText>
        </w:r>
        <w:r w:rsidRPr="00C45565">
          <w:rPr>
            <w:rStyle w:val="Hyperlink"/>
            <w:noProof/>
          </w:rPr>
          <w:fldChar w:fldCharType="separate"/>
        </w:r>
        <w:r w:rsidRPr="00C45565">
          <w:rPr>
            <w:rStyle w:val="Hyperlink"/>
            <w:noProof/>
          </w:rPr>
          <w:t>2.0</w:t>
        </w:r>
        <w:r>
          <w:rPr>
            <w:rFonts w:asciiTheme="minorHAnsi" w:eastAsiaTheme="minorEastAsia" w:hAnsiTheme="minorHAnsi" w:cstheme="minorBidi"/>
            <w:b w:val="0"/>
            <w:noProof/>
            <w:sz w:val="22"/>
            <w:szCs w:val="22"/>
            <w:lang w:val="en-PH" w:eastAsia="zh-CN"/>
          </w:rPr>
          <w:tab/>
        </w:r>
        <w:r w:rsidRPr="00C45565">
          <w:rPr>
            <w:rStyle w:val="Hyperlink"/>
            <w:noProof/>
          </w:rPr>
          <w:t>Review of Related Works</w:t>
        </w:r>
        <w:r>
          <w:rPr>
            <w:noProof/>
            <w:webHidden/>
          </w:rPr>
          <w:tab/>
        </w:r>
        <w:r>
          <w:rPr>
            <w:noProof/>
            <w:webHidden/>
          </w:rPr>
          <w:fldChar w:fldCharType="begin"/>
        </w:r>
        <w:r>
          <w:rPr>
            <w:noProof/>
            <w:webHidden/>
          </w:rPr>
          <w:instrText xml:space="preserve"> PAGEREF _Toc393721332 \h </w:instrText>
        </w:r>
      </w:ins>
      <w:r>
        <w:rPr>
          <w:noProof/>
          <w:webHidden/>
        </w:rPr>
      </w:r>
      <w:r>
        <w:rPr>
          <w:noProof/>
          <w:webHidden/>
        </w:rPr>
        <w:fldChar w:fldCharType="separate"/>
      </w:r>
      <w:r w:rsidR="00B9108F">
        <w:rPr>
          <w:noProof/>
          <w:webHidden/>
        </w:rPr>
        <w:t>2-1</w:t>
      </w:r>
      <w:ins w:id="57" w:author="Vilson Lu" w:date="2014-07-21T15:53:00Z">
        <w:r>
          <w:rPr>
            <w:noProof/>
            <w:webHidden/>
          </w:rPr>
          <w:fldChar w:fldCharType="end"/>
        </w:r>
        <w:r w:rsidRPr="00C45565">
          <w:rPr>
            <w:rStyle w:val="Hyperlink"/>
            <w:noProof/>
          </w:rPr>
          <w:fldChar w:fldCharType="end"/>
        </w:r>
      </w:ins>
    </w:p>
    <w:p w14:paraId="63F2C740" w14:textId="77777777" w:rsidR="00870D63" w:rsidRDefault="00870D63">
      <w:pPr>
        <w:pStyle w:val="TOC2"/>
        <w:tabs>
          <w:tab w:val="left" w:pos="880"/>
          <w:tab w:val="right" w:leader="dot" w:pos="9350"/>
        </w:tabs>
        <w:rPr>
          <w:ins w:id="58" w:author="Vilson Lu" w:date="2014-07-21T15:53:00Z"/>
          <w:rFonts w:asciiTheme="minorHAnsi" w:eastAsiaTheme="minorEastAsia" w:hAnsiTheme="minorHAnsi" w:cstheme="minorBidi"/>
          <w:noProof/>
          <w:sz w:val="22"/>
          <w:szCs w:val="22"/>
          <w:lang w:val="en-PH" w:eastAsia="zh-CN"/>
        </w:rPr>
      </w:pPr>
      <w:ins w:id="5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"_Toc393721333"</w:instrText>
        </w:r>
        <w:r w:rsidRPr="00C45565">
          <w:rPr>
            <w:rStyle w:val="Hyperlink"/>
            <w:noProof/>
          </w:rPr>
          <w:instrText xml:space="preserve"> </w:instrText>
        </w:r>
        <w:r w:rsidRPr="00C45565">
          <w:rPr>
            <w:rStyle w:val="Hyperlink"/>
            <w:noProof/>
          </w:rPr>
          <w:fldChar w:fldCharType="separate"/>
        </w:r>
        <w:r w:rsidRPr="00C45565">
          <w:rPr>
            <w:rStyle w:val="Hyperlink"/>
            <w:noProof/>
          </w:rPr>
          <w:t>2.1</w:t>
        </w:r>
        <w:r>
          <w:rPr>
            <w:rFonts w:asciiTheme="minorHAnsi" w:eastAsiaTheme="minorEastAsia" w:hAnsiTheme="minorHAnsi" w:cstheme="minorBidi"/>
            <w:noProof/>
            <w:sz w:val="22"/>
            <w:szCs w:val="22"/>
            <w:lang w:val="en-PH" w:eastAsia="zh-CN"/>
          </w:rPr>
          <w:tab/>
        </w:r>
        <w:r w:rsidRPr="00C45565">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_Toc393721333 \h </w:instrText>
        </w:r>
      </w:ins>
      <w:r>
        <w:rPr>
          <w:noProof/>
          <w:webHidden/>
        </w:rPr>
      </w:r>
      <w:r>
        <w:rPr>
          <w:noProof/>
          <w:webHidden/>
        </w:rPr>
        <w:fldChar w:fldCharType="separate"/>
      </w:r>
      <w:r w:rsidR="00B9108F">
        <w:rPr>
          <w:noProof/>
          <w:webHidden/>
        </w:rPr>
        <w:t>2-1</w:t>
      </w:r>
      <w:ins w:id="60" w:author="Vilson Lu" w:date="2014-07-21T15:53:00Z">
        <w:r>
          <w:rPr>
            <w:noProof/>
            <w:webHidden/>
          </w:rPr>
          <w:fldChar w:fldCharType="end"/>
        </w:r>
        <w:r w:rsidRPr="00C45565">
          <w:rPr>
            <w:rStyle w:val="Hyperlink"/>
            <w:noProof/>
          </w:rPr>
          <w:fldChar w:fldCharType="end"/>
        </w:r>
      </w:ins>
    </w:p>
    <w:p w14:paraId="73D2CD9F" w14:textId="77777777" w:rsidR="00870D63" w:rsidRDefault="00870D63">
      <w:pPr>
        <w:pStyle w:val="TOC2"/>
        <w:tabs>
          <w:tab w:val="left" w:pos="880"/>
          <w:tab w:val="right" w:leader="dot" w:pos="9350"/>
        </w:tabs>
        <w:rPr>
          <w:ins w:id="61" w:author="Vilson Lu" w:date="2014-07-21T15:53:00Z"/>
          <w:rFonts w:asciiTheme="minorHAnsi" w:eastAsiaTheme="minorEastAsia" w:hAnsiTheme="minorHAnsi" w:cstheme="minorBidi"/>
          <w:noProof/>
          <w:sz w:val="22"/>
          <w:szCs w:val="22"/>
          <w:lang w:val="en-PH" w:eastAsia="zh-CN"/>
        </w:rPr>
      </w:pPr>
      <w:ins w:id="6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"_Toc393721334"</w:instrText>
        </w:r>
        <w:r w:rsidRPr="00C45565">
          <w:rPr>
            <w:rStyle w:val="Hyperlink"/>
            <w:noProof/>
          </w:rPr>
          <w:instrText xml:space="preserve"> </w:instrText>
        </w:r>
        <w:r w:rsidRPr="00C45565">
          <w:rPr>
            <w:rStyle w:val="Hyperlink"/>
            <w:noProof/>
          </w:rPr>
          <w:fldChar w:fldCharType="separate"/>
        </w:r>
        <w:r w:rsidRPr="00C45565">
          <w:rPr>
            <w:rStyle w:val="Hyperlink"/>
            <w:noProof/>
          </w:rPr>
          <w:t>2.2</w:t>
        </w:r>
        <w:r>
          <w:rPr>
            <w:rFonts w:asciiTheme="minorHAnsi" w:eastAsiaTheme="minorEastAsia" w:hAnsiTheme="minorHAnsi" w:cstheme="minorBidi"/>
            <w:noProof/>
            <w:sz w:val="22"/>
            <w:szCs w:val="22"/>
            <w:lang w:val="en-PH" w:eastAsia="zh-CN"/>
          </w:rPr>
          <w:tab/>
        </w:r>
        <w:r w:rsidRPr="00C45565">
          <w:rPr>
            <w:rStyle w:val="Hyperlink"/>
            <w:noProof/>
          </w:rPr>
          <w:t>Rule-Based Information Extraction Systems</w:t>
        </w:r>
        <w:r>
          <w:rPr>
            <w:noProof/>
            <w:webHidden/>
          </w:rPr>
          <w:tab/>
        </w:r>
        <w:r>
          <w:rPr>
            <w:noProof/>
            <w:webHidden/>
          </w:rPr>
          <w:fldChar w:fldCharType="begin"/>
        </w:r>
        <w:r>
          <w:rPr>
            <w:noProof/>
            <w:webHidden/>
          </w:rPr>
          <w:instrText xml:space="preserve"> PAGEREF _Toc393721334 \h </w:instrText>
        </w:r>
      </w:ins>
      <w:r>
        <w:rPr>
          <w:noProof/>
          <w:webHidden/>
        </w:rPr>
      </w:r>
      <w:r>
        <w:rPr>
          <w:noProof/>
          <w:webHidden/>
        </w:rPr>
        <w:fldChar w:fldCharType="separate"/>
      </w:r>
      <w:r w:rsidR="00B9108F">
        <w:rPr>
          <w:noProof/>
          <w:webHidden/>
        </w:rPr>
        <w:t>2-2</w:t>
      </w:r>
      <w:ins w:id="63" w:author="Vilson Lu" w:date="2014-07-21T15:53:00Z">
        <w:r>
          <w:rPr>
            <w:noProof/>
            <w:webHidden/>
          </w:rPr>
          <w:fldChar w:fldCharType="end"/>
        </w:r>
        <w:r w:rsidRPr="00C45565">
          <w:rPr>
            <w:rStyle w:val="Hyperlink"/>
            <w:noProof/>
          </w:rPr>
          <w:fldChar w:fldCharType="end"/>
        </w:r>
      </w:ins>
    </w:p>
    <w:p w14:paraId="792731C3" w14:textId="77777777" w:rsidR="00870D63" w:rsidRDefault="00870D63">
      <w:pPr>
        <w:pStyle w:val="TOC2"/>
        <w:tabs>
          <w:tab w:val="left" w:pos="880"/>
          <w:tab w:val="right" w:leader="dot" w:pos="9350"/>
        </w:tabs>
        <w:rPr>
          <w:ins w:id="64" w:author="Vilson Lu" w:date="2014-07-21T15:53:00Z"/>
          <w:rFonts w:asciiTheme="minorHAnsi" w:eastAsiaTheme="minorEastAsia" w:hAnsiTheme="minorHAnsi" w:cstheme="minorBidi"/>
          <w:noProof/>
          <w:sz w:val="22"/>
          <w:szCs w:val="22"/>
          <w:lang w:val="en-PH" w:eastAsia="zh-CN"/>
        </w:rPr>
      </w:pPr>
      <w:ins w:id="6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"_Toc393721335"</w:instrText>
        </w:r>
        <w:r w:rsidRPr="00C45565">
          <w:rPr>
            <w:rStyle w:val="Hyperlink"/>
            <w:noProof/>
          </w:rPr>
          <w:instrText xml:space="preserve"> </w:instrText>
        </w:r>
        <w:r w:rsidRPr="00C45565">
          <w:rPr>
            <w:rStyle w:val="Hyperlink"/>
            <w:noProof/>
          </w:rPr>
          <w:fldChar w:fldCharType="separate"/>
        </w:r>
        <w:r w:rsidRPr="00C45565">
          <w:rPr>
            <w:rStyle w:val="Hyperlink"/>
            <w:noProof/>
          </w:rPr>
          <w:t>2.3</w:t>
        </w:r>
        <w:r>
          <w:rPr>
            <w:rFonts w:asciiTheme="minorHAnsi" w:eastAsiaTheme="minorEastAsia" w:hAnsiTheme="minorHAnsi" w:cstheme="minorBidi"/>
            <w:noProof/>
            <w:sz w:val="22"/>
            <w:szCs w:val="22"/>
            <w:lang w:val="en-PH" w:eastAsia="zh-CN"/>
          </w:rPr>
          <w:tab/>
        </w:r>
        <w:r w:rsidRPr="00C45565">
          <w:rPr>
            <w:rStyle w:val="Hyperlink"/>
            <w:noProof/>
          </w:rPr>
          <w:t>Other Information Extraction Systems</w:t>
        </w:r>
        <w:r>
          <w:rPr>
            <w:noProof/>
            <w:webHidden/>
          </w:rPr>
          <w:tab/>
        </w:r>
        <w:r>
          <w:rPr>
            <w:noProof/>
            <w:webHidden/>
          </w:rPr>
          <w:fldChar w:fldCharType="begin"/>
        </w:r>
        <w:r>
          <w:rPr>
            <w:noProof/>
            <w:webHidden/>
          </w:rPr>
          <w:instrText xml:space="preserve"> PAGEREF _Toc393721335 \h </w:instrText>
        </w:r>
      </w:ins>
      <w:r>
        <w:rPr>
          <w:noProof/>
          <w:webHidden/>
        </w:rPr>
      </w:r>
      <w:r>
        <w:rPr>
          <w:noProof/>
          <w:webHidden/>
        </w:rPr>
        <w:fldChar w:fldCharType="separate"/>
      </w:r>
      <w:r w:rsidR="00B9108F">
        <w:rPr>
          <w:noProof/>
          <w:webHidden/>
        </w:rPr>
        <w:t>2-4</w:t>
      </w:r>
      <w:ins w:id="66" w:author="Vilson Lu" w:date="2014-07-21T15:53:00Z">
        <w:r>
          <w:rPr>
            <w:noProof/>
            <w:webHidden/>
          </w:rPr>
          <w:fldChar w:fldCharType="end"/>
        </w:r>
        <w:r w:rsidRPr="00C45565">
          <w:rPr>
            <w:rStyle w:val="Hyperlink"/>
            <w:noProof/>
          </w:rPr>
          <w:fldChar w:fldCharType="end"/>
        </w:r>
      </w:ins>
    </w:p>
    <w:p w14:paraId="6FAD0058" w14:textId="77777777" w:rsidR="00870D63" w:rsidRDefault="00870D63">
      <w:pPr>
        <w:pStyle w:val="TOC1"/>
        <w:rPr>
          <w:ins w:id="67" w:author="Vilson Lu" w:date="2014-07-21T15:53:00Z"/>
          <w:rFonts w:asciiTheme="minorHAnsi" w:eastAsiaTheme="minorEastAsia" w:hAnsiTheme="minorHAnsi" w:cstheme="minorBidi"/>
          <w:b w:val="0"/>
          <w:noProof/>
          <w:sz w:val="22"/>
          <w:szCs w:val="22"/>
          <w:lang w:val="en-PH" w:eastAsia="zh-CN"/>
        </w:rPr>
      </w:pPr>
      <w:ins w:id="6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"_Toc393721336"</w:instrText>
        </w:r>
        <w:r w:rsidRPr="00C45565">
          <w:rPr>
            <w:rStyle w:val="Hyperlink"/>
            <w:noProof/>
          </w:rPr>
          <w:instrText xml:space="preserve"> </w:instrText>
        </w:r>
        <w:r w:rsidRPr="00C45565">
          <w:rPr>
            <w:rStyle w:val="Hyperlink"/>
            <w:noProof/>
          </w:rPr>
          <w:fldChar w:fldCharType="separate"/>
        </w:r>
        <w:r w:rsidRPr="00C45565">
          <w:rPr>
            <w:rStyle w:val="Hyperlink"/>
            <w:noProof/>
          </w:rPr>
          <w:t>3.0</w:t>
        </w:r>
        <w:r>
          <w:rPr>
            <w:rFonts w:asciiTheme="minorHAnsi" w:eastAsiaTheme="minorEastAsia" w:hAnsiTheme="minorHAnsi" w:cstheme="minorBidi"/>
            <w:b w:val="0"/>
            <w:noProof/>
            <w:sz w:val="22"/>
            <w:szCs w:val="22"/>
            <w:lang w:val="en-PH" w:eastAsia="zh-CN"/>
          </w:rPr>
          <w:tab/>
        </w:r>
        <w:r w:rsidRPr="00C45565">
          <w:rPr>
            <w:rStyle w:val="Hyperlink"/>
            <w:noProof/>
          </w:rPr>
          <w:t>Theoretical Framework</w:t>
        </w:r>
        <w:r>
          <w:rPr>
            <w:noProof/>
            <w:webHidden/>
          </w:rPr>
          <w:tab/>
        </w:r>
        <w:r>
          <w:rPr>
            <w:noProof/>
            <w:webHidden/>
          </w:rPr>
          <w:fldChar w:fldCharType="begin"/>
        </w:r>
        <w:r>
          <w:rPr>
            <w:noProof/>
            <w:webHidden/>
          </w:rPr>
          <w:instrText xml:space="preserve"> PAGEREF _Toc393721336 \h </w:instrText>
        </w:r>
      </w:ins>
      <w:r>
        <w:rPr>
          <w:noProof/>
          <w:webHidden/>
        </w:rPr>
      </w:r>
      <w:r>
        <w:rPr>
          <w:noProof/>
          <w:webHidden/>
        </w:rPr>
        <w:fldChar w:fldCharType="separate"/>
      </w:r>
      <w:r w:rsidR="00B9108F">
        <w:rPr>
          <w:noProof/>
          <w:webHidden/>
        </w:rPr>
        <w:t>3-1</w:t>
      </w:r>
      <w:ins w:id="69" w:author="Vilson Lu" w:date="2014-07-21T15:53:00Z">
        <w:r>
          <w:rPr>
            <w:noProof/>
            <w:webHidden/>
          </w:rPr>
          <w:fldChar w:fldCharType="end"/>
        </w:r>
        <w:r w:rsidRPr="00C45565">
          <w:rPr>
            <w:rStyle w:val="Hyperlink"/>
            <w:noProof/>
          </w:rPr>
          <w:fldChar w:fldCharType="end"/>
        </w:r>
      </w:ins>
    </w:p>
    <w:p w14:paraId="5AF32F92" w14:textId="77777777" w:rsidR="00870D63" w:rsidRDefault="00870D63">
      <w:pPr>
        <w:pStyle w:val="TOC2"/>
        <w:tabs>
          <w:tab w:val="left" w:pos="880"/>
          <w:tab w:val="right" w:leader="dot" w:pos="9350"/>
        </w:tabs>
        <w:rPr>
          <w:ins w:id="70" w:author="Vilson Lu" w:date="2014-07-21T15:53:00Z"/>
          <w:rFonts w:asciiTheme="minorHAnsi" w:eastAsiaTheme="minorEastAsia" w:hAnsiTheme="minorHAnsi" w:cstheme="minorBidi"/>
          <w:noProof/>
          <w:sz w:val="22"/>
          <w:szCs w:val="22"/>
          <w:lang w:val="en-PH" w:eastAsia="zh-CN"/>
        </w:rPr>
      </w:pPr>
      <w:ins w:id="7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"_Toc393721337"</w:instrText>
        </w:r>
        <w:r w:rsidRPr="00C45565">
          <w:rPr>
            <w:rStyle w:val="Hyperlink"/>
            <w:noProof/>
          </w:rPr>
          <w:instrText xml:space="preserve"> </w:instrText>
        </w:r>
        <w:r w:rsidRPr="00C45565">
          <w:rPr>
            <w:rStyle w:val="Hyperlink"/>
            <w:noProof/>
          </w:rPr>
          <w:fldChar w:fldCharType="separate"/>
        </w:r>
        <w:r w:rsidRPr="00C45565">
          <w:rPr>
            <w:rStyle w:val="Hyperlink"/>
            <w:noProof/>
          </w:rPr>
          <w:t>3.1</w:t>
        </w:r>
        <w:r>
          <w:rPr>
            <w:rFonts w:asciiTheme="minorHAnsi" w:eastAsiaTheme="minorEastAsia" w:hAnsiTheme="minorHAnsi" w:cstheme="minorBidi"/>
            <w:noProof/>
            <w:sz w:val="22"/>
            <w:szCs w:val="22"/>
            <w:lang w:val="en-PH" w:eastAsia="zh-CN"/>
          </w:rPr>
          <w:tab/>
        </w:r>
        <w:r w:rsidRPr="00C45565">
          <w:rPr>
            <w:rStyle w:val="Hyperlink"/>
            <w:noProof/>
          </w:rPr>
          <w:t>Information Extraction</w:t>
        </w:r>
        <w:r>
          <w:rPr>
            <w:noProof/>
            <w:webHidden/>
          </w:rPr>
          <w:tab/>
        </w:r>
        <w:r>
          <w:rPr>
            <w:noProof/>
            <w:webHidden/>
          </w:rPr>
          <w:fldChar w:fldCharType="begin"/>
        </w:r>
        <w:r>
          <w:rPr>
            <w:noProof/>
            <w:webHidden/>
          </w:rPr>
          <w:instrText xml:space="preserve"> PAGEREF _Toc393721337 \h </w:instrText>
        </w:r>
      </w:ins>
      <w:r>
        <w:rPr>
          <w:noProof/>
          <w:webHidden/>
        </w:rPr>
      </w:r>
      <w:r>
        <w:rPr>
          <w:noProof/>
          <w:webHidden/>
        </w:rPr>
        <w:fldChar w:fldCharType="separate"/>
      </w:r>
      <w:r w:rsidR="00B9108F">
        <w:rPr>
          <w:noProof/>
          <w:webHidden/>
        </w:rPr>
        <w:t>3-1</w:t>
      </w:r>
      <w:ins w:id="72" w:author="Vilson Lu" w:date="2014-07-21T15:53:00Z">
        <w:r>
          <w:rPr>
            <w:noProof/>
            <w:webHidden/>
          </w:rPr>
          <w:fldChar w:fldCharType="end"/>
        </w:r>
        <w:r w:rsidRPr="00C45565">
          <w:rPr>
            <w:rStyle w:val="Hyperlink"/>
            <w:noProof/>
          </w:rPr>
          <w:fldChar w:fldCharType="end"/>
        </w:r>
      </w:ins>
    </w:p>
    <w:p w14:paraId="3E74DAC4" w14:textId="77777777" w:rsidR="00870D63" w:rsidRDefault="00870D63">
      <w:pPr>
        <w:pStyle w:val="TOC3"/>
        <w:tabs>
          <w:tab w:val="left" w:pos="1100"/>
          <w:tab w:val="right" w:leader="dot" w:pos="9350"/>
        </w:tabs>
        <w:rPr>
          <w:ins w:id="73" w:author="Vilson Lu" w:date="2014-07-21T15:53:00Z"/>
          <w:rFonts w:asciiTheme="minorHAnsi" w:eastAsiaTheme="minorEastAsia" w:hAnsiTheme="minorHAnsi" w:cstheme="minorBidi"/>
          <w:noProof/>
          <w:sz w:val="22"/>
          <w:szCs w:val="22"/>
          <w:lang w:val="en-PH" w:eastAsia="zh-CN"/>
        </w:rPr>
      </w:pPr>
      <w:ins w:id="7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C45565">
          <w:rPr>
            <w:rStyle w:val="Hyperlink"/>
            <w:noProof/>
          </w:rPr>
          <w:t>Information Extraction Modules</w:t>
        </w:r>
        <w:r>
          <w:rPr>
            <w:noProof/>
            <w:webHidden/>
          </w:rPr>
          <w:tab/>
        </w:r>
        <w:r>
          <w:rPr>
            <w:noProof/>
            <w:webHidden/>
          </w:rPr>
          <w:fldChar w:fldCharType="begin"/>
        </w:r>
        <w:r>
          <w:rPr>
            <w:noProof/>
            <w:webHidden/>
          </w:rPr>
          <w:instrText xml:space="preserve"> PAGEREF _Toc393721338 \h </w:instrText>
        </w:r>
      </w:ins>
      <w:r>
        <w:rPr>
          <w:noProof/>
          <w:webHidden/>
        </w:rPr>
      </w:r>
      <w:r>
        <w:rPr>
          <w:noProof/>
          <w:webHidden/>
        </w:rPr>
        <w:fldChar w:fldCharType="separate"/>
      </w:r>
      <w:r w:rsidR="00B9108F">
        <w:rPr>
          <w:noProof/>
          <w:webHidden/>
        </w:rPr>
        <w:t>3-2</w:t>
      </w:r>
      <w:ins w:id="75" w:author="Vilson Lu" w:date="2014-07-21T15:53:00Z">
        <w:r>
          <w:rPr>
            <w:noProof/>
            <w:webHidden/>
          </w:rPr>
          <w:fldChar w:fldCharType="end"/>
        </w:r>
        <w:r w:rsidRPr="00C45565">
          <w:rPr>
            <w:rStyle w:val="Hyperlink"/>
            <w:noProof/>
          </w:rPr>
          <w:fldChar w:fldCharType="end"/>
        </w:r>
      </w:ins>
    </w:p>
    <w:p w14:paraId="23F96C2B" w14:textId="77777777" w:rsidR="00870D63" w:rsidRDefault="00870D63">
      <w:pPr>
        <w:pStyle w:val="TOC2"/>
        <w:tabs>
          <w:tab w:val="left" w:pos="880"/>
          <w:tab w:val="right" w:leader="dot" w:pos="9350"/>
        </w:tabs>
        <w:rPr>
          <w:ins w:id="76" w:author="Vilson Lu" w:date="2014-07-21T15:53:00Z"/>
          <w:rFonts w:asciiTheme="minorHAnsi" w:eastAsiaTheme="minorEastAsia" w:hAnsiTheme="minorHAnsi" w:cstheme="minorBidi"/>
          <w:noProof/>
          <w:sz w:val="22"/>
          <w:szCs w:val="22"/>
          <w:lang w:val="en-PH" w:eastAsia="zh-CN"/>
        </w:rPr>
      </w:pPr>
      <w:ins w:id="7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"_Toc393721339"</w:instrText>
        </w:r>
        <w:r w:rsidRPr="00C45565">
          <w:rPr>
            <w:rStyle w:val="Hyperlink"/>
            <w:noProof/>
          </w:rPr>
          <w:instrText xml:space="preserve"> </w:instrText>
        </w:r>
        <w:r w:rsidRPr="00C45565">
          <w:rPr>
            <w:rStyle w:val="Hyperlink"/>
            <w:noProof/>
          </w:rPr>
          <w:fldChar w:fldCharType="separate"/>
        </w:r>
        <w:r w:rsidRPr="00C45565">
          <w:rPr>
            <w:rStyle w:val="Hyperlink"/>
            <w:noProof/>
          </w:rPr>
          <w:t>3.2</w:t>
        </w:r>
        <w:r>
          <w:rPr>
            <w:rFonts w:asciiTheme="minorHAnsi" w:eastAsiaTheme="minorEastAsia" w:hAnsiTheme="minorHAnsi" w:cstheme="minorBidi"/>
            <w:noProof/>
            <w:sz w:val="22"/>
            <w:szCs w:val="22"/>
            <w:lang w:val="en-PH" w:eastAsia="zh-CN"/>
          </w:rPr>
          <w:tab/>
        </w:r>
        <w:r w:rsidRPr="00C45565">
          <w:rPr>
            <w:rStyle w:val="Hyperlink"/>
            <w:noProof/>
          </w:rPr>
          <w:t>Information Extraction Architecture</w:t>
        </w:r>
        <w:r>
          <w:rPr>
            <w:noProof/>
            <w:webHidden/>
          </w:rPr>
          <w:tab/>
        </w:r>
        <w:r>
          <w:rPr>
            <w:noProof/>
            <w:webHidden/>
          </w:rPr>
          <w:fldChar w:fldCharType="begin"/>
        </w:r>
        <w:r>
          <w:rPr>
            <w:noProof/>
            <w:webHidden/>
          </w:rPr>
          <w:instrText xml:space="preserve"> PAGEREF _Toc393721339 \h </w:instrText>
        </w:r>
      </w:ins>
      <w:r>
        <w:rPr>
          <w:noProof/>
          <w:webHidden/>
        </w:rPr>
      </w:r>
      <w:r>
        <w:rPr>
          <w:noProof/>
          <w:webHidden/>
        </w:rPr>
        <w:fldChar w:fldCharType="separate"/>
      </w:r>
      <w:r w:rsidR="00B9108F">
        <w:rPr>
          <w:noProof/>
          <w:webHidden/>
        </w:rPr>
        <w:t>3-6</w:t>
      </w:r>
      <w:ins w:id="78" w:author="Vilson Lu" w:date="2014-07-21T15:53:00Z">
        <w:r>
          <w:rPr>
            <w:noProof/>
            <w:webHidden/>
          </w:rPr>
          <w:fldChar w:fldCharType="end"/>
        </w:r>
        <w:r w:rsidRPr="00C45565">
          <w:rPr>
            <w:rStyle w:val="Hyperlink"/>
            <w:noProof/>
          </w:rPr>
          <w:fldChar w:fldCharType="end"/>
        </w:r>
      </w:ins>
    </w:p>
    <w:p w14:paraId="32B774BB" w14:textId="77777777" w:rsidR="00870D63" w:rsidRDefault="00870D63">
      <w:pPr>
        <w:pStyle w:val="TOC3"/>
        <w:tabs>
          <w:tab w:val="left" w:pos="1100"/>
          <w:tab w:val="right" w:leader="dot" w:pos="9350"/>
        </w:tabs>
        <w:rPr>
          <w:ins w:id="79" w:author="Vilson Lu" w:date="2014-07-21T15:53:00Z"/>
          <w:rFonts w:asciiTheme="minorHAnsi" w:eastAsiaTheme="minorEastAsia" w:hAnsiTheme="minorHAnsi" w:cstheme="minorBidi"/>
          <w:noProof/>
          <w:sz w:val="22"/>
          <w:szCs w:val="22"/>
          <w:lang w:val="en-PH" w:eastAsia="zh-CN"/>
        </w:rPr>
      </w:pPr>
      <w:ins w:id="8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C45565">
          <w:rPr>
            <w:rStyle w:val="Hyperlink"/>
            <w:noProof/>
          </w:rPr>
          <w:t>Template-Based Architecture</w:t>
        </w:r>
        <w:r>
          <w:rPr>
            <w:noProof/>
            <w:webHidden/>
          </w:rPr>
          <w:tab/>
        </w:r>
        <w:r>
          <w:rPr>
            <w:noProof/>
            <w:webHidden/>
          </w:rPr>
          <w:fldChar w:fldCharType="begin"/>
        </w:r>
        <w:r>
          <w:rPr>
            <w:noProof/>
            <w:webHidden/>
          </w:rPr>
          <w:instrText xml:space="preserve"> PAGEREF _Toc393721340 \h </w:instrText>
        </w:r>
      </w:ins>
      <w:r>
        <w:rPr>
          <w:noProof/>
          <w:webHidden/>
        </w:rPr>
      </w:r>
      <w:r>
        <w:rPr>
          <w:noProof/>
          <w:webHidden/>
        </w:rPr>
        <w:fldChar w:fldCharType="separate"/>
      </w:r>
      <w:r w:rsidR="00B9108F">
        <w:rPr>
          <w:noProof/>
          <w:webHidden/>
        </w:rPr>
        <w:t>3-6</w:t>
      </w:r>
      <w:ins w:id="81" w:author="Vilson Lu" w:date="2014-07-21T15:53:00Z">
        <w:r>
          <w:rPr>
            <w:noProof/>
            <w:webHidden/>
          </w:rPr>
          <w:fldChar w:fldCharType="end"/>
        </w:r>
        <w:r w:rsidRPr="00C45565">
          <w:rPr>
            <w:rStyle w:val="Hyperlink"/>
            <w:noProof/>
          </w:rPr>
          <w:fldChar w:fldCharType="end"/>
        </w:r>
      </w:ins>
    </w:p>
    <w:p w14:paraId="4305EBDF" w14:textId="77777777" w:rsidR="00870D63" w:rsidRDefault="00870D63">
      <w:pPr>
        <w:pStyle w:val="TOC3"/>
        <w:tabs>
          <w:tab w:val="left" w:pos="1100"/>
          <w:tab w:val="right" w:leader="dot" w:pos="9350"/>
        </w:tabs>
        <w:rPr>
          <w:ins w:id="82" w:author="Vilson Lu" w:date="2014-07-21T15:53:00Z"/>
          <w:rFonts w:asciiTheme="minorHAnsi" w:eastAsiaTheme="minorEastAsia" w:hAnsiTheme="minorHAnsi" w:cstheme="minorBidi"/>
          <w:noProof/>
          <w:sz w:val="22"/>
          <w:szCs w:val="22"/>
          <w:lang w:val="en-PH" w:eastAsia="zh-CN"/>
        </w:rPr>
      </w:pPr>
      <w:ins w:id="8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"_Toc393721341"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C45565">
          <w:rPr>
            <w:rStyle w:val="Hyperlink"/>
            <w:noProof/>
          </w:rPr>
          <w:t>Adaptive Architecture</w:t>
        </w:r>
        <w:r>
          <w:rPr>
            <w:noProof/>
            <w:webHidden/>
          </w:rPr>
          <w:tab/>
        </w:r>
        <w:r>
          <w:rPr>
            <w:noProof/>
            <w:webHidden/>
          </w:rPr>
          <w:fldChar w:fldCharType="begin"/>
        </w:r>
        <w:r>
          <w:rPr>
            <w:noProof/>
            <w:webHidden/>
          </w:rPr>
          <w:instrText xml:space="preserve"> PAGEREF _Toc393721341 \h </w:instrText>
        </w:r>
      </w:ins>
      <w:r>
        <w:rPr>
          <w:noProof/>
          <w:webHidden/>
        </w:rPr>
      </w:r>
      <w:r>
        <w:rPr>
          <w:noProof/>
          <w:webHidden/>
        </w:rPr>
        <w:fldChar w:fldCharType="separate"/>
      </w:r>
      <w:r w:rsidR="00B9108F">
        <w:rPr>
          <w:noProof/>
          <w:webHidden/>
        </w:rPr>
        <w:t>3-7</w:t>
      </w:r>
      <w:ins w:id="84" w:author="Vilson Lu" w:date="2014-07-21T15:53:00Z">
        <w:r>
          <w:rPr>
            <w:noProof/>
            <w:webHidden/>
          </w:rPr>
          <w:fldChar w:fldCharType="end"/>
        </w:r>
        <w:r w:rsidRPr="00C45565">
          <w:rPr>
            <w:rStyle w:val="Hyperlink"/>
            <w:noProof/>
          </w:rPr>
          <w:fldChar w:fldCharType="end"/>
        </w:r>
      </w:ins>
    </w:p>
    <w:p w14:paraId="55369DDB" w14:textId="77777777" w:rsidR="00870D63" w:rsidRDefault="00870D63">
      <w:pPr>
        <w:pStyle w:val="TOC2"/>
        <w:tabs>
          <w:tab w:val="left" w:pos="880"/>
          <w:tab w:val="right" w:leader="dot" w:pos="9350"/>
        </w:tabs>
        <w:rPr>
          <w:ins w:id="85" w:author="Vilson Lu" w:date="2014-07-21T15:53:00Z"/>
          <w:rFonts w:asciiTheme="minorHAnsi" w:eastAsiaTheme="minorEastAsia" w:hAnsiTheme="minorHAnsi" w:cstheme="minorBidi"/>
          <w:noProof/>
          <w:sz w:val="22"/>
          <w:szCs w:val="22"/>
          <w:lang w:val="en-PH" w:eastAsia="zh-CN"/>
        </w:rPr>
      </w:pPr>
      <w:ins w:id="8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"_Toc393721431"</w:instrText>
        </w:r>
        <w:r w:rsidRPr="00C45565">
          <w:rPr>
            <w:rStyle w:val="Hyperlink"/>
            <w:noProof/>
          </w:rPr>
          <w:instrText xml:space="preserve"> </w:instrText>
        </w:r>
        <w:r w:rsidRPr="00C45565">
          <w:rPr>
            <w:rStyle w:val="Hyperlink"/>
            <w:noProof/>
          </w:rPr>
          <w:fldChar w:fldCharType="separate"/>
        </w:r>
        <w:r w:rsidRPr="00C45565">
          <w:rPr>
            <w:rStyle w:val="Hyperlink"/>
            <w:noProof/>
          </w:rPr>
          <w:t>3.3</w:t>
        </w:r>
        <w:r>
          <w:rPr>
            <w:rFonts w:asciiTheme="minorHAnsi" w:eastAsiaTheme="minorEastAsia" w:hAnsiTheme="minorHAnsi" w:cstheme="minorBidi"/>
            <w:noProof/>
            <w:sz w:val="22"/>
            <w:szCs w:val="22"/>
            <w:lang w:val="en-PH" w:eastAsia="zh-CN"/>
          </w:rPr>
          <w:tab/>
        </w:r>
        <w:r w:rsidRPr="00C45565">
          <w:rPr>
            <w:rStyle w:val="Hyperlink"/>
            <w:noProof/>
          </w:rPr>
          <w:t>Twitter</w:t>
        </w:r>
        <w:r>
          <w:rPr>
            <w:noProof/>
            <w:webHidden/>
          </w:rPr>
          <w:tab/>
        </w:r>
        <w:r>
          <w:rPr>
            <w:noProof/>
            <w:webHidden/>
          </w:rPr>
          <w:fldChar w:fldCharType="begin"/>
        </w:r>
        <w:r>
          <w:rPr>
            <w:noProof/>
            <w:webHidden/>
          </w:rPr>
          <w:instrText xml:space="preserve"> PAGEREF _Toc393721431 \h </w:instrText>
        </w:r>
      </w:ins>
      <w:r>
        <w:rPr>
          <w:noProof/>
          <w:webHidden/>
        </w:rPr>
      </w:r>
      <w:r>
        <w:rPr>
          <w:noProof/>
          <w:webHidden/>
        </w:rPr>
        <w:fldChar w:fldCharType="separate"/>
      </w:r>
      <w:r w:rsidR="00B9108F">
        <w:rPr>
          <w:noProof/>
          <w:webHidden/>
        </w:rPr>
        <w:t>3-12</w:t>
      </w:r>
      <w:ins w:id="87" w:author="Vilson Lu" w:date="2014-07-21T15:53:00Z">
        <w:r>
          <w:rPr>
            <w:noProof/>
            <w:webHidden/>
          </w:rPr>
          <w:fldChar w:fldCharType="end"/>
        </w:r>
        <w:r w:rsidRPr="00C45565">
          <w:rPr>
            <w:rStyle w:val="Hyperlink"/>
            <w:noProof/>
          </w:rPr>
          <w:fldChar w:fldCharType="end"/>
        </w:r>
      </w:ins>
    </w:p>
    <w:p w14:paraId="2B52BE37" w14:textId="77777777" w:rsidR="00870D63" w:rsidRDefault="00870D63">
      <w:pPr>
        <w:pStyle w:val="TOC3"/>
        <w:tabs>
          <w:tab w:val="left" w:pos="1100"/>
          <w:tab w:val="right" w:leader="dot" w:pos="9350"/>
        </w:tabs>
        <w:rPr>
          <w:ins w:id="88" w:author="Vilson Lu" w:date="2014-07-21T15:53:00Z"/>
          <w:rFonts w:asciiTheme="minorHAnsi" w:eastAsiaTheme="minorEastAsia" w:hAnsiTheme="minorHAnsi" w:cstheme="minorBidi"/>
          <w:noProof/>
          <w:sz w:val="22"/>
          <w:szCs w:val="22"/>
          <w:lang w:val="en-PH" w:eastAsia="zh-CN"/>
        </w:rPr>
      </w:pPr>
      <w:ins w:id="8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C45565">
          <w:rPr>
            <w:rStyle w:val="Hyperlink"/>
            <w:noProof/>
          </w:rPr>
          <w:t>Use of Twitter</w:t>
        </w:r>
        <w:r>
          <w:rPr>
            <w:noProof/>
            <w:webHidden/>
          </w:rPr>
          <w:tab/>
        </w:r>
        <w:r>
          <w:rPr>
            <w:noProof/>
            <w:webHidden/>
          </w:rPr>
          <w:fldChar w:fldCharType="begin"/>
        </w:r>
        <w:r>
          <w:rPr>
            <w:noProof/>
            <w:webHidden/>
          </w:rPr>
          <w:instrText xml:space="preserve"> PAGEREF _Toc393721432 \h </w:instrText>
        </w:r>
      </w:ins>
      <w:r>
        <w:rPr>
          <w:noProof/>
          <w:webHidden/>
        </w:rPr>
      </w:r>
      <w:r>
        <w:rPr>
          <w:noProof/>
          <w:webHidden/>
        </w:rPr>
        <w:fldChar w:fldCharType="separate"/>
      </w:r>
      <w:r w:rsidR="00B9108F">
        <w:rPr>
          <w:noProof/>
          <w:webHidden/>
        </w:rPr>
        <w:t>3-12</w:t>
      </w:r>
      <w:ins w:id="90" w:author="Vilson Lu" w:date="2014-07-21T15:53:00Z">
        <w:r>
          <w:rPr>
            <w:noProof/>
            <w:webHidden/>
          </w:rPr>
          <w:fldChar w:fldCharType="end"/>
        </w:r>
        <w:r w:rsidRPr="00C45565">
          <w:rPr>
            <w:rStyle w:val="Hyperlink"/>
            <w:noProof/>
          </w:rPr>
          <w:fldChar w:fldCharType="end"/>
        </w:r>
      </w:ins>
    </w:p>
    <w:p w14:paraId="20580DC9" w14:textId="77777777" w:rsidR="00870D63" w:rsidRDefault="00870D63">
      <w:pPr>
        <w:pStyle w:val="TOC3"/>
        <w:tabs>
          <w:tab w:val="left" w:pos="1100"/>
          <w:tab w:val="right" w:leader="dot" w:pos="9350"/>
        </w:tabs>
        <w:rPr>
          <w:ins w:id="91" w:author="Vilson Lu" w:date="2014-07-21T15:53:00Z"/>
          <w:rFonts w:asciiTheme="minorHAnsi" w:eastAsiaTheme="minorEastAsia" w:hAnsiTheme="minorHAnsi" w:cstheme="minorBidi"/>
          <w:noProof/>
          <w:sz w:val="22"/>
          <w:szCs w:val="22"/>
          <w:lang w:val="en-PH" w:eastAsia="zh-CN"/>
        </w:rPr>
      </w:pPr>
      <w:ins w:id="9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C45565">
          <w:rPr>
            <w:rStyle w:val="Hyperlink"/>
            <w:noProof/>
          </w:rPr>
          <w:t>Twitter and Disasters</w:t>
        </w:r>
        <w:r>
          <w:rPr>
            <w:noProof/>
            <w:webHidden/>
          </w:rPr>
          <w:tab/>
        </w:r>
        <w:r>
          <w:rPr>
            <w:noProof/>
            <w:webHidden/>
          </w:rPr>
          <w:fldChar w:fldCharType="begin"/>
        </w:r>
        <w:r>
          <w:rPr>
            <w:noProof/>
            <w:webHidden/>
          </w:rPr>
          <w:instrText xml:space="preserve"> PAGEREF _Toc393721433 \h </w:instrText>
        </w:r>
      </w:ins>
      <w:r>
        <w:rPr>
          <w:noProof/>
          <w:webHidden/>
        </w:rPr>
      </w:r>
      <w:r>
        <w:rPr>
          <w:noProof/>
          <w:webHidden/>
        </w:rPr>
        <w:fldChar w:fldCharType="separate"/>
      </w:r>
      <w:r w:rsidR="00B9108F">
        <w:rPr>
          <w:noProof/>
          <w:webHidden/>
        </w:rPr>
        <w:t>3-12</w:t>
      </w:r>
      <w:ins w:id="93" w:author="Vilson Lu" w:date="2014-07-21T15:53:00Z">
        <w:r>
          <w:rPr>
            <w:noProof/>
            <w:webHidden/>
          </w:rPr>
          <w:fldChar w:fldCharType="end"/>
        </w:r>
        <w:r w:rsidRPr="00C45565">
          <w:rPr>
            <w:rStyle w:val="Hyperlink"/>
            <w:noProof/>
          </w:rPr>
          <w:fldChar w:fldCharType="end"/>
        </w:r>
      </w:ins>
    </w:p>
    <w:p w14:paraId="6D15AEA2" w14:textId="77777777" w:rsidR="00870D63" w:rsidRDefault="00870D63">
      <w:pPr>
        <w:pStyle w:val="TOC2"/>
        <w:tabs>
          <w:tab w:val="left" w:pos="880"/>
          <w:tab w:val="right" w:leader="dot" w:pos="9350"/>
        </w:tabs>
        <w:rPr>
          <w:ins w:id="94" w:author="Vilson Lu" w:date="2014-07-21T15:53:00Z"/>
          <w:rFonts w:asciiTheme="minorHAnsi" w:eastAsiaTheme="minorEastAsia" w:hAnsiTheme="minorHAnsi" w:cstheme="minorBidi"/>
          <w:noProof/>
          <w:sz w:val="22"/>
          <w:szCs w:val="22"/>
          <w:lang w:val="en-PH" w:eastAsia="zh-CN"/>
        </w:rPr>
      </w:pPr>
      <w:ins w:id="9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"_Toc393721434"</w:instrText>
        </w:r>
        <w:r w:rsidRPr="00C45565">
          <w:rPr>
            <w:rStyle w:val="Hyperlink"/>
            <w:noProof/>
          </w:rPr>
          <w:instrText xml:space="preserve"> </w:instrText>
        </w:r>
        <w:r w:rsidRPr="00C45565">
          <w:rPr>
            <w:rStyle w:val="Hyperlink"/>
            <w:noProof/>
          </w:rPr>
          <w:fldChar w:fldCharType="separate"/>
        </w:r>
        <w:r w:rsidRPr="00C45565">
          <w:rPr>
            <w:rStyle w:val="Hyperlink"/>
            <w:noProof/>
          </w:rPr>
          <w:t>3.4</w:t>
        </w:r>
        <w:r>
          <w:rPr>
            <w:rFonts w:asciiTheme="minorHAnsi" w:eastAsiaTheme="minorEastAsia" w:hAnsiTheme="minorHAnsi" w:cstheme="minorBidi"/>
            <w:noProof/>
            <w:sz w:val="22"/>
            <w:szCs w:val="22"/>
            <w:lang w:val="en-PH" w:eastAsia="zh-CN"/>
          </w:rPr>
          <w:tab/>
        </w:r>
        <w:r w:rsidRPr="00C45565">
          <w:rPr>
            <w:rStyle w:val="Hyperlink"/>
            <w:noProof/>
          </w:rPr>
          <w:t>Evaluation Metrics</w:t>
        </w:r>
        <w:r>
          <w:rPr>
            <w:noProof/>
            <w:webHidden/>
          </w:rPr>
          <w:tab/>
        </w:r>
        <w:r>
          <w:rPr>
            <w:noProof/>
            <w:webHidden/>
          </w:rPr>
          <w:fldChar w:fldCharType="begin"/>
        </w:r>
        <w:r>
          <w:rPr>
            <w:noProof/>
            <w:webHidden/>
          </w:rPr>
          <w:instrText xml:space="preserve"> PAGEREF _Toc393721434 \h </w:instrText>
        </w:r>
      </w:ins>
      <w:r>
        <w:rPr>
          <w:noProof/>
          <w:webHidden/>
        </w:rPr>
      </w:r>
      <w:r>
        <w:rPr>
          <w:noProof/>
          <w:webHidden/>
        </w:rPr>
        <w:fldChar w:fldCharType="separate"/>
      </w:r>
      <w:r w:rsidR="00B9108F">
        <w:rPr>
          <w:noProof/>
          <w:webHidden/>
        </w:rPr>
        <w:t>3-14</w:t>
      </w:r>
      <w:ins w:id="96" w:author="Vilson Lu" w:date="2014-07-21T15:53:00Z">
        <w:r>
          <w:rPr>
            <w:noProof/>
            <w:webHidden/>
          </w:rPr>
          <w:fldChar w:fldCharType="end"/>
        </w:r>
        <w:r w:rsidRPr="00C45565">
          <w:rPr>
            <w:rStyle w:val="Hyperlink"/>
            <w:noProof/>
          </w:rPr>
          <w:fldChar w:fldCharType="end"/>
        </w:r>
      </w:ins>
    </w:p>
    <w:p w14:paraId="73D97C27" w14:textId="77777777" w:rsidR="00870D63" w:rsidRDefault="00870D63">
      <w:pPr>
        <w:pStyle w:val="TOC3"/>
        <w:tabs>
          <w:tab w:val="left" w:pos="1100"/>
          <w:tab w:val="right" w:leader="dot" w:pos="9350"/>
        </w:tabs>
        <w:rPr>
          <w:ins w:id="97" w:author="Vilson Lu" w:date="2014-07-21T15:53:00Z"/>
          <w:rFonts w:asciiTheme="minorHAnsi" w:eastAsiaTheme="minorEastAsia" w:hAnsiTheme="minorHAnsi" w:cstheme="minorBidi"/>
          <w:noProof/>
          <w:sz w:val="22"/>
          <w:szCs w:val="22"/>
          <w:lang w:val="en-PH" w:eastAsia="zh-CN"/>
        </w:rPr>
      </w:pPr>
      <w:ins w:id="9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"_Toc393721435"</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C45565">
          <w:rPr>
            <w:rStyle w:val="Hyperlink"/>
            <w:noProof/>
          </w:rPr>
          <w:t>F-measure</w:t>
        </w:r>
        <w:r>
          <w:rPr>
            <w:noProof/>
            <w:webHidden/>
          </w:rPr>
          <w:tab/>
        </w:r>
        <w:r>
          <w:rPr>
            <w:noProof/>
            <w:webHidden/>
          </w:rPr>
          <w:fldChar w:fldCharType="begin"/>
        </w:r>
        <w:r>
          <w:rPr>
            <w:noProof/>
            <w:webHidden/>
          </w:rPr>
          <w:instrText xml:space="preserve"> PAGEREF _Toc393721435 \h </w:instrText>
        </w:r>
      </w:ins>
      <w:r>
        <w:rPr>
          <w:noProof/>
          <w:webHidden/>
        </w:rPr>
      </w:r>
      <w:r>
        <w:rPr>
          <w:noProof/>
          <w:webHidden/>
        </w:rPr>
        <w:fldChar w:fldCharType="separate"/>
      </w:r>
      <w:r w:rsidR="00B9108F">
        <w:rPr>
          <w:noProof/>
          <w:webHidden/>
        </w:rPr>
        <w:t>3-14</w:t>
      </w:r>
      <w:ins w:id="99" w:author="Vilson Lu" w:date="2014-07-21T15:53:00Z">
        <w:r>
          <w:rPr>
            <w:noProof/>
            <w:webHidden/>
          </w:rPr>
          <w:fldChar w:fldCharType="end"/>
        </w:r>
        <w:r w:rsidRPr="00C45565">
          <w:rPr>
            <w:rStyle w:val="Hyperlink"/>
            <w:noProof/>
          </w:rPr>
          <w:fldChar w:fldCharType="end"/>
        </w:r>
      </w:ins>
    </w:p>
    <w:p w14:paraId="797CD562" w14:textId="77777777" w:rsidR="00870D63" w:rsidRDefault="00870D63">
      <w:pPr>
        <w:pStyle w:val="TOC3"/>
        <w:tabs>
          <w:tab w:val="left" w:pos="1100"/>
          <w:tab w:val="right" w:leader="dot" w:pos="9350"/>
        </w:tabs>
        <w:rPr>
          <w:ins w:id="100" w:author="Vilson Lu" w:date="2014-07-21T15:53:00Z"/>
          <w:rFonts w:asciiTheme="minorHAnsi" w:eastAsiaTheme="minorEastAsia" w:hAnsiTheme="minorHAnsi" w:cstheme="minorBidi"/>
          <w:noProof/>
          <w:sz w:val="22"/>
          <w:szCs w:val="22"/>
          <w:lang w:val="en-PH" w:eastAsia="zh-CN"/>
        </w:rPr>
      </w:pPr>
      <w:ins w:id="10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"_Toc393721436"</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C45565">
          <w:rPr>
            <w:rStyle w:val="Hyperlink"/>
            <w:noProof/>
          </w:rPr>
          <w:t>Kappa Statistics</w:t>
        </w:r>
        <w:r>
          <w:rPr>
            <w:noProof/>
            <w:webHidden/>
          </w:rPr>
          <w:tab/>
        </w:r>
        <w:r>
          <w:rPr>
            <w:noProof/>
            <w:webHidden/>
          </w:rPr>
          <w:fldChar w:fldCharType="begin"/>
        </w:r>
        <w:r>
          <w:rPr>
            <w:noProof/>
            <w:webHidden/>
          </w:rPr>
          <w:instrText xml:space="preserve"> PAGEREF _Toc393721436 \h </w:instrText>
        </w:r>
      </w:ins>
      <w:r>
        <w:rPr>
          <w:noProof/>
          <w:webHidden/>
        </w:rPr>
      </w:r>
      <w:r>
        <w:rPr>
          <w:noProof/>
          <w:webHidden/>
        </w:rPr>
        <w:fldChar w:fldCharType="separate"/>
      </w:r>
      <w:r w:rsidR="00B9108F">
        <w:rPr>
          <w:noProof/>
          <w:webHidden/>
        </w:rPr>
        <w:t>3-15</w:t>
      </w:r>
      <w:ins w:id="102" w:author="Vilson Lu" w:date="2014-07-21T15:53:00Z">
        <w:r>
          <w:rPr>
            <w:noProof/>
            <w:webHidden/>
          </w:rPr>
          <w:fldChar w:fldCharType="end"/>
        </w:r>
        <w:r w:rsidRPr="00C45565">
          <w:rPr>
            <w:rStyle w:val="Hyperlink"/>
            <w:noProof/>
          </w:rPr>
          <w:fldChar w:fldCharType="end"/>
        </w:r>
      </w:ins>
    </w:p>
    <w:p w14:paraId="4512FC20" w14:textId="77777777" w:rsidR="00870D63" w:rsidRDefault="00870D63">
      <w:pPr>
        <w:pStyle w:val="TOC3"/>
        <w:tabs>
          <w:tab w:val="left" w:pos="1100"/>
          <w:tab w:val="right" w:leader="dot" w:pos="9350"/>
        </w:tabs>
        <w:rPr>
          <w:ins w:id="103" w:author="Vilson Lu" w:date="2014-07-21T15:53:00Z"/>
          <w:rFonts w:asciiTheme="minorHAnsi" w:eastAsiaTheme="minorEastAsia" w:hAnsiTheme="minorHAnsi" w:cstheme="minorBidi"/>
          <w:noProof/>
          <w:sz w:val="22"/>
          <w:szCs w:val="22"/>
          <w:lang w:val="en-PH" w:eastAsia="zh-CN"/>
        </w:rPr>
      </w:pPr>
      <w:ins w:id="10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3.4.3</w:t>
        </w:r>
        <w:r>
          <w:rPr>
            <w:rFonts w:asciiTheme="minorHAnsi" w:eastAsiaTheme="minorEastAsia" w:hAnsiTheme="minorHAnsi" w:cstheme="minorBidi"/>
            <w:noProof/>
            <w:sz w:val="22"/>
            <w:szCs w:val="22"/>
            <w:lang w:val="en-PH" w:eastAsia="zh-CN"/>
          </w:rPr>
          <w:tab/>
        </w:r>
        <w:r w:rsidRPr="00C45565">
          <w:rPr>
            <w:rStyle w:val="Hyperlink"/>
            <w:noProof/>
          </w:rPr>
          <w:t>Balanced Distance Metric</w:t>
        </w:r>
        <w:r>
          <w:rPr>
            <w:noProof/>
            <w:webHidden/>
          </w:rPr>
          <w:tab/>
        </w:r>
        <w:r>
          <w:rPr>
            <w:noProof/>
            <w:webHidden/>
          </w:rPr>
          <w:fldChar w:fldCharType="begin"/>
        </w:r>
        <w:r>
          <w:rPr>
            <w:noProof/>
            <w:webHidden/>
          </w:rPr>
          <w:instrText xml:space="preserve"> PAGEREF _Toc393721437 \h </w:instrText>
        </w:r>
      </w:ins>
      <w:r>
        <w:rPr>
          <w:noProof/>
          <w:webHidden/>
        </w:rPr>
      </w:r>
      <w:r>
        <w:rPr>
          <w:noProof/>
          <w:webHidden/>
        </w:rPr>
        <w:fldChar w:fldCharType="separate"/>
      </w:r>
      <w:r w:rsidR="00B9108F">
        <w:rPr>
          <w:noProof/>
          <w:webHidden/>
        </w:rPr>
        <w:t>3-15</w:t>
      </w:r>
      <w:ins w:id="105" w:author="Vilson Lu" w:date="2014-07-21T15:53:00Z">
        <w:r>
          <w:rPr>
            <w:noProof/>
            <w:webHidden/>
          </w:rPr>
          <w:fldChar w:fldCharType="end"/>
        </w:r>
        <w:r w:rsidRPr="00C45565">
          <w:rPr>
            <w:rStyle w:val="Hyperlink"/>
            <w:noProof/>
          </w:rPr>
          <w:fldChar w:fldCharType="end"/>
        </w:r>
      </w:ins>
    </w:p>
    <w:p w14:paraId="045F2448" w14:textId="77777777" w:rsidR="00870D63" w:rsidRDefault="00870D63">
      <w:pPr>
        <w:pStyle w:val="TOC2"/>
        <w:tabs>
          <w:tab w:val="left" w:pos="880"/>
          <w:tab w:val="right" w:leader="dot" w:pos="9350"/>
        </w:tabs>
        <w:rPr>
          <w:ins w:id="106" w:author="Vilson Lu" w:date="2014-07-21T15:53:00Z"/>
          <w:rFonts w:asciiTheme="minorHAnsi" w:eastAsiaTheme="minorEastAsia" w:hAnsiTheme="minorHAnsi" w:cstheme="minorBidi"/>
          <w:noProof/>
          <w:sz w:val="22"/>
          <w:szCs w:val="22"/>
          <w:lang w:val="en-PH" w:eastAsia="zh-CN"/>
        </w:rPr>
      </w:pPr>
      <w:ins w:id="10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"_Toc393721438"</w:instrText>
        </w:r>
        <w:r w:rsidRPr="00C45565">
          <w:rPr>
            <w:rStyle w:val="Hyperlink"/>
            <w:noProof/>
          </w:rPr>
          <w:instrText xml:space="preserve"> </w:instrText>
        </w:r>
        <w:r w:rsidRPr="00C45565">
          <w:rPr>
            <w:rStyle w:val="Hyperlink"/>
            <w:noProof/>
          </w:rPr>
          <w:fldChar w:fldCharType="separate"/>
        </w:r>
        <w:r w:rsidRPr="00C45565">
          <w:rPr>
            <w:rStyle w:val="Hyperlink"/>
            <w:noProof/>
          </w:rPr>
          <w:t>3.5</w:t>
        </w:r>
        <w:r>
          <w:rPr>
            <w:rFonts w:asciiTheme="minorHAnsi" w:eastAsiaTheme="minorEastAsia" w:hAnsiTheme="minorHAnsi" w:cstheme="minorBidi"/>
            <w:noProof/>
            <w:sz w:val="22"/>
            <w:szCs w:val="22"/>
            <w:lang w:val="en-PH" w:eastAsia="zh-CN"/>
          </w:rPr>
          <w:tab/>
        </w:r>
        <w:r w:rsidRPr="00C45565">
          <w:rPr>
            <w:rStyle w:val="Hyperlink"/>
            <w:noProof/>
          </w:rPr>
          <w:t>Tools</w:t>
        </w:r>
        <w:r>
          <w:rPr>
            <w:noProof/>
            <w:webHidden/>
          </w:rPr>
          <w:tab/>
        </w:r>
        <w:r>
          <w:rPr>
            <w:noProof/>
            <w:webHidden/>
          </w:rPr>
          <w:fldChar w:fldCharType="begin"/>
        </w:r>
        <w:r>
          <w:rPr>
            <w:noProof/>
            <w:webHidden/>
          </w:rPr>
          <w:instrText xml:space="preserve"> PAGEREF _Toc393721438 \h </w:instrText>
        </w:r>
      </w:ins>
      <w:r>
        <w:rPr>
          <w:noProof/>
          <w:webHidden/>
        </w:rPr>
      </w:r>
      <w:r>
        <w:rPr>
          <w:noProof/>
          <w:webHidden/>
        </w:rPr>
        <w:fldChar w:fldCharType="separate"/>
      </w:r>
      <w:r w:rsidR="00B9108F">
        <w:rPr>
          <w:noProof/>
          <w:webHidden/>
        </w:rPr>
        <w:t>3-16</w:t>
      </w:r>
      <w:ins w:id="108" w:author="Vilson Lu" w:date="2014-07-21T15:53:00Z">
        <w:r>
          <w:rPr>
            <w:noProof/>
            <w:webHidden/>
          </w:rPr>
          <w:fldChar w:fldCharType="end"/>
        </w:r>
        <w:r w:rsidRPr="00C45565">
          <w:rPr>
            <w:rStyle w:val="Hyperlink"/>
            <w:noProof/>
          </w:rPr>
          <w:fldChar w:fldCharType="end"/>
        </w:r>
      </w:ins>
    </w:p>
    <w:p w14:paraId="50FF8AAA" w14:textId="77777777" w:rsidR="00870D63" w:rsidRDefault="00870D63">
      <w:pPr>
        <w:pStyle w:val="TOC3"/>
        <w:tabs>
          <w:tab w:val="left" w:pos="1100"/>
          <w:tab w:val="right" w:leader="dot" w:pos="9350"/>
        </w:tabs>
        <w:rPr>
          <w:ins w:id="109" w:author="Vilson Lu" w:date="2014-07-21T15:53:00Z"/>
          <w:rFonts w:asciiTheme="minorHAnsi" w:eastAsiaTheme="minorEastAsia" w:hAnsiTheme="minorHAnsi" w:cstheme="minorBidi"/>
          <w:noProof/>
          <w:sz w:val="22"/>
          <w:szCs w:val="22"/>
          <w:lang w:val="en-PH" w:eastAsia="zh-CN"/>
        </w:rPr>
      </w:pPr>
      <w:ins w:id="110" w:author="Vilson Lu" w:date="2014-07-21T15:53:00Z">
        <w:r w:rsidRPr="00C45565">
          <w:rPr>
            <w:rStyle w:val="Hyperlink"/>
            <w:noProof/>
          </w:rPr>
          <w:lastRenderedPageBreak/>
          <w:fldChar w:fldCharType="begin"/>
        </w:r>
        <w:r w:rsidRPr="00C45565">
          <w:rPr>
            <w:rStyle w:val="Hyperlink"/>
            <w:noProof/>
          </w:rPr>
          <w:instrText xml:space="preserve"> </w:instrText>
        </w:r>
        <w:r>
          <w:rPr>
            <w:noProof/>
          </w:rPr>
          <w:instrText>HYPERLINK \l "_Toc393721439"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C45565">
          <w:rPr>
            <w:rStyle w:val="Hyperlink"/>
            <w:noProof/>
          </w:rPr>
          <w:t>Apache OpenNLP (OpenNLP, 2011)</w:t>
        </w:r>
        <w:r>
          <w:rPr>
            <w:noProof/>
            <w:webHidden/>
          </w:rPr>
          <w:tab/>
        </w:r>
        <w:r>
          <w:rPr>
            <w:noProof/>
            <w:webHidden/>
          </w:rPr>
          <w:fldChar w:fldCharType="begin"/>
        </w:r>
        <w:r>
          <w:rPr>
            <w:noProof/>
            <w:webHidden/>
          </w:rPr>
          <w:instrText xml:space="preserve"> PAGEREF _Toc393721439 \h </w:instrText>
        </w:r>
      </w:ins>
      <w:r>
        <w:rPr>
          <w:noProof/>
          <w:webHidden/>
        </w:rPr>
      </w:r>
      <w:r>
        <w:rPr>
          <w:noProof/>
          <w:webHidden/>
        </w:rPr>
        <w:fldChar w:fldCharType="separate"/>
      </w:r>
      <w:r w:rsidR="00B9108F">
        <w:rPr>
          <w:noProof/>
          <w:webHidden/>
        </w:rPr>
        <w:t>3-16</w:t>
      </w:r>
      <w:ins w:id="111" w:author="Vilson Lu" w:date="2014-07-21T15:53:00Z">
        <w:r>
          <w:rPr>
            <w:noProof/>
            <w:webHidden/>
          </w:rPr>
          <w:fldChar w:fldCharType="end"/>
        </w:r>
        <w:r w:rsidRPr="00C45565">
          <w:rPr>
            <w:rStyle w:val="Hyperlink"/>
            <w:noProof/>
          </w:rPr>
          <w:fldChar w:fldCharType="end"/>
        </w:r>
      </w:ins>
    </w:p>
    <w:p w14:paraId="7677718C" w14:textId="77777777" w:rsidR="00870D63" w:rsidRDefault="00870D63">
      <w:pPr>
        <w:pStyle w:val="TOC3"/>
        <w:tabs>
          <w:tab w:val="left" w:pos="1100"/>
          <w:tab w:val="right" w:leader="dot" w:pos="9350"/>
        </w:tabs>
        <w:rPr>
          <w:ins w:id="112" w:author="Vilson Lu" w:date="2014-07-21T15:53:00Z"/>
          <w:rFonts w:asciiTheme="minorHAnsi" w:eastAsiaTheme="minorEastAsia" w:hAnsiTheme="minorHAnsi" w:cstheme="minorBidi"/>
          <w:noProof/>
          <w:sz w:val="22"/>
          <w:szCs w:val="22"/>
          <w:lang w:val="en-PH" w:eastAsia="zh-CN"/>
        </w:rPr>
      </w:pPr>
      <w:ins w:id="11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C45565">
          <w:rPr>
            <w:rStyle w:val="Hyperlink"/>
            <w:noProof/>
          </w:rPr>
          <w:t>ANNIE (Cunningham et al., 2002)</w:t>
        </w:r>
        <w:r>
          <w:rPr>
            <w:noProof/>
            <w:webHidden/>
          </w:rPr>
          <w:tab/>
        </w:r>
        <w:r>
          <w:rPr>
            <w:noProof/>
            <w:webHidden/>
          </w:rPr>
          <w:fldChar w:fldCharType="begin"/>
        </w:r>
        <w:r>
          <w:rPr>
            <w:noProof/>
            <w:webHidden/>
          </w:rPr>
          <w:instrText xml:space="preserve"> PAGEREF _Toc393721440 \h </w:instrText>
        </w:r>
      </w:ins>
      <w:r>
        <w:rPr>
          <w:noProof/>
          <w:webHidden/>
        </w:rPr>
      </w:r>
      <w:r>
        <w:rPr>
          <w:noProof/>
          <w:webHidden/>
        </w:rPr>
        <w:fldChar w:fldCharType="separate"/>
      </w:r>
      <w:r w:rsidR="00B9108F">
        <w:rPr>
          <w:noProof/>
          <w:webHidden/>
        </w:rPr>
        <w:t>3-17</w:t>
      </w:r>
      <w:ins w:id="114" w:author="Vilson Lu" w:date="2014-07-21T15:53:00Z">
        <w:r>
          <w:rPr>
            <w:noProof/>
            <w:webHidden/>
          </w:rPr>
          <w:fldChar w:fldCharType="end"/>
        </w:r>
        <w:r w:rsidRPr="00C45565">
          <w:rPr>
            <w:rStyle w:val="Hyperlink"/>
            <w:noProof/>
          </w:rPr>
          <w:fldChar w:fldCharType="end"/>
        </w:r>
      </w:ins>
    </w:p>
    <w:p w14:paraId="5F4C073C" w14:textId="77777777" w:rsidR="00870D63" w:rsidRDefault="00870D63">
      <w:pPr>
        <w:pStyle w:val="TOC3"/>
        <w:tabs>
          <w:tab w:val="left" w:pos="1100"/>
          <w:tab w:val="right" w:leader="dot" w:pos="9350"/>
        </w:tabs>
        <w:rPr>
          <w:ins w:id="115" w:author="Vilson Lu" w:date="2014-07-21T15:53:00Z"/>
          <w:rFonts w:asciiTheme="minorHAnsi" w:eastAsiaTheme="minorEastAsia" w:hAnsiTheme="minorHAnsi" w:cstheme="minorBidi"/>
          <w:noProof/>
          <w:sz w:val="22"/>
          <w:szCs w:val="22"/>
          <w:lang w:val="en-PH" w:eastAsia="zh-CN"/>
        </w:rPr>
      </w:pPr>
      <w:ins w:id="11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C45565">
          <w:rPr>
            <w:rStyle w:val="Hyperlink"/>
            <w:noProof/>
          </w:rPr>
          <w:t>Twitter NLP Tools (Ritter et al., 2011)</w:t>
        </w:r>
        <w:r>
          <w:rPr>
            <w:noProof/>
            <w:webHidden/>
          </w:rPr>
          <w:tab/>
        </w:r>
        <w:r>
          <w:rPr>
            <w:noProof/>
            <w:webHidden/>
          </w:rPr>
          <w:fldChar w:fldCharType="begin"/>
        </w:r>
        <w:r>
          <w:rPr>
            <w:noProof/>
            <w:webHidden/>
          </w:rPr>
          <w:instrText xml:space="preserve"> PAGEREF _Toc393721441 \h </w:instrText>
        </w:r>
      </w:ins>
      <w:r>
        <w:rPr>
          <w:noProof/>
          <w:webHidden/>
        </w:rPr>
      </w:r>
      <w:r>
        <w:rPr>
          <w:noProof/>
          <w:webHidden/>
        </w:rPr>
        <w:fldChar w:fldCharType="separate"/>
      </w:r>
      <w:r w:rsidR="00B9108F">
        <w:rPr>
          <w:noProof/>
          <w:webHidden/>
        </w:rPr>
        <w:t>3-18</w:t>
      </w:r>
      <w:ins w:id="117" w:author="Vilson Lu" w:date="2014-07-21T15:53:00Z">
        <w:r>
          <w:rPr>
            <w:noProof/>
            <w:webHidden/>
          </w:rPr>
          <w:fldChar w:fldCharType="end"/>
        </w:r>
        <w:r w:rsidRPr="00C45565">
          <w:rPr>
            <w:rStyle w:val="Hyperlink"/>
            <w:noProof/>
          </w:rPr>
          <w:fldChar w:fldCharType="end"/>
        </w:r>
      </w:ins>
    </w:p>
    <w:p w14:paraId="02BE80E9" w14:textId="77777777" w:rsidR="00870D63" w:rsidRDefault="00870D63">
      <w:pPr>
        <w:pStyle w:val="TOC3"/>
        <w:tabs>
          <w:tab w:val="left" w:pos="1100"/>
          <w:tab w:val="right" w:leader="dot" w:pos="9350"/>
        </w:tabs>
        <w:rPr>
          <w:ins w:id="118" w:author="Vilson Lu" w:date="2014-07-21T15:53:00Z"/>
          <w:rFonts w:asciiTheme="minorHAnsi" w:eastAsiaTheme="minorEastAsia" w:hAnsiTheme="minorHAnsi" w:cstheme="minorBidi"/>
          <w:noProof/>
          <w:sz w:val="22"/>
          <w:szCs w:val="22"/>
          <w:lang w:val="en-PH" w:eastAsia="zh-CN"/>
        </w:rPr>
      </w:pPr>
      <w:ins w:id="11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C45565">
          <w:rPr>
            <w:rStyle w:val="Hyperlink"/>
            <w:noProof/>
          </w:rPr>
          <w:t>Weka (Weka 3, n.d.)</w:t>
        </w:r>
        <w:r>
          <w:rPr>
            <w:noProof/>
            <w:webHidden/>
          </w:rPr>
          <w:tab/>
        </w:r>
        <w:r>
          <w:rPr>
            <w:noProof/>
            <w:webHidden/>
          </w:rPr>
          <w:fldChar w:fldCharType="begin"/>
        </w:r>
        <w:r>
          <w:rPr>
            <w:noProof/>
            <w:webHidden/>
          </w:rPr>
          <w:instrText xml:space="preserve"> PAGEREF _Toc393721442 \h </w:instrText>
        </w:r>
      </w:ins>
      <w:r>
        <w:rPr>
          <w:noProof/>
          <w:webHidden/>
        </w:rPr>
      </w:r>
      <w:r>
        <w:rPr>
          <w:noProof/>
          <w:webHidden/>
        </w:rPr>
        <w:fldChar w:fldCharType="separate"/>
      </w:r>
      <w:r w:rsidR="00B9108F">
        <w:rPr>
          <w:noProof/>
          <w:webHidden/>
        </w:rPr>
        <w:t>3-20</w:t>
      </w:r>
      <w:ins w:id="120" w:author="Vilson Lu" w:date="2014-07-21T15:53:00Z">
        <w:r>
          <w:rPr>
            <w:noProof/>
            <w:webHidden/>
          </w:rPr>
          <w:fldChar w:fldCharType="end"/>
        </w:r>
        <w:r w:rsidRPr="00C45565">
          <w:rPr>
            <w:rStyle w:val="Hyperlink"/>
            <w:noProof/>
          </w:rPr>
          <w:fldChar w:fldCharType="end"/>
        </w:r>
      </w:ins>
    </w:p>
    <w:p w14:paraId="616424A3" w14:textId="77777777" w:rsidR="00870D63" w:rsidRDefault="00870D63">
      <w:pPr>
        <w:pStyle w:val="TOC3"/>
        <w:tabs>
          <w:tab w:val="left" w:pos="1100"/>
          <w:tab w:val="right" w:leader="dot" w:pos="9350"/>
        </w:tabs>
        <w:rPr>
          <w:ins w:id="121" w:author="Vilson Lu" w:date="2014-07-21T15:53:00Z"/>
          <w:rFonts w:asciiTheme="minorHAnsi" w:eastAsiaTheme="minorEastAsia" w:hAnsiTheme="minorHAnsi" w:cstheme="minorBidi"/>
          <w:noProof/>
          <w:sz w:val="22"/>
          <w:szCs w:val="22"/>
          <w:lang w:val="en-PH" w:eastAsia="zh-CN"/>
        </w:rPr>
      </w:pPr>
      <w:ins w:id="12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"_Toc393721443"</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C45565">
          <w:rPr>
            <w:rStyle w:val="Hyperlink"/>
            <w:noProof/>
          </w:rPr>
          <w:t>TwitIE (Bontcheva et al., 2013)</w:t>
        </w:r>
        <w:r>
          <w:rPr>
            <w:noProof/>
            <w:webHidden/>
          </w:rPr>
          <w:tab/>
        </w:r>
        <w:r>
          <w:rPr>
            <w:noProof/>
            <w:webHidden/>
          </w:rPr>
          <w:fldChar w:fldCharType="begin"/>
        </w:r>
        <w:r>
          <w:rPr>
            <w:noProof/>
            <w:webHidden/>
          </w:rPr>
          <w:instrText xml:space="preserve"> PAGEREF _Toc393721443 \h </w:instrText>
        </w:r>
      </w:ins>
      <w:r>
        <w:rPr>
          <w:noProof/>
          <w:webHidden/>
        </w:rPr>
      </w:r>
      <w:r>
        <w:rPr>
          <w:noProof/>
          <w:webHidden/>
        </w:rPr>
        <w:fldChar w:fldCharType="separate"/>
      </w:r>
      <w:r w:rsidR="00B9108F">
        <w:rPr>
          <w:noProof/>
          <w:webHidden/>
        </w:rPr>
        <w:t>3-20</w:t>
      </w:r>
      <w:ins w:id="123" w:author="Vilson Lu" w:date="2014-07-21T15:53:00Z">
        <w:r>
          <w:rPr>
            <w:noProof/>
            <w:webHidden/>
          </w:rPr>
          <w:fldChar w:fldCharType="end"/>
        </w:r>
        <w:r w:rsidRPr="00C45565">
          <w:rPr>
            <w:rStyle w:val="Hyperlink"/>
            <w:noProof/>
          </w:rPr>
          <w:fldChar w:fldCharType="end"/>
        </w:r>
      </w:ins>
    </w:p>
    <w:p w14:paraId="59DE71AF" w14:textId="77777777" w:rsidR="00870D63" w:rsidRDefault="00870D63">
      <w:pPr>
        <w:pStyle w:val="TOC1"/>
        <w:rPr>
          <w:ins w:id="124" w:author="Vilson Lu" w:date="2014-07-21T15:53:00Z"/>
          <w:rFonts w:asciiTheme="minorHAnsi" w:eastAsiaTheme="minorEastAsia" w:hAnsiTheme="minorHAnsi" w:cstheme="minorBidi"/>
          <w:b w:val="0"/>
          <w:noProof/>
          <w:sz w:val="22"/>
          <w:szCs w:val="22"/>
          <w:lang w:val="en-PH" w:eastAsia="zh-CN"/>
        </w:rPr>
      </w:pPr>
      <w:ins w:id="12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"_Toc393721444"</w:instrText>
        </w:r>
        <w:r w:rsidRPr="00C45565">
          <w:rPr>
            <w:rStyle w:val="Hyperlink"/>
            <w:noProof/>
          </w:rPr>
          <w:instrText xml:space="preserve"> </w:instrText>
        </w:r>
        <w:r w:rsidRPr="00C45565">
          <w:rPr>
            <w:rStyle w:val="Hyperlink"/>
            <w:noProof/>
          </w:rPr>
          <w:fldChar w:fldCharType="separate"/>
        </w:r>
        <w:r w:rsidRPr="00C45565">
          <w:rPr>
            <w:rStyle w:val="Hyperlink"/>
            <w:noProof/>
          </w:rPr>
          <w:t>4.0</w:t>
        </w:r>
        <w:r>
          <w:rPr>
            <w:rFonts w:asciiTheme="minorHAnsi" w:eastAsiaTheme="minorEastAsia" w:hAnsiTheme="minorHAnsi" w:cstheme="minorBidi"/>
            <w:b w:val="0"/>
            <w:noProof/>
            <w:sz w:val="22"/>
            <w:szCs w:val="22"/>
            <w:lang w:val="en-PH" w:eastAsia="zh-CN"/>
          </w:rPr>
          <w:tab/>
        </w:r>
        <w:r w:rsidRPr="00C45565">
          <w:rPr>
            <w:rStyle w:val="Hyperlink"/>
            <w:noProof/>
          </w:rPr>
          <w:t>The FILIET System</w:t>
        </w:r>
        <w:r>
          <w:rPr>
            <w:noProof/>
            <w:webHidden/>
          </w:rPr>
          <w:tab/>
        </w:r>
        <w:r>
          <w:rPr>
            <w:noProof/>
            <w:webHidden/>
          </w:rPr>
          <w:fldChar w:fldCharType="begin"/>
        </w:r>
        <w:r>
          <w:rPr>
            <w:noProof/>
            <w:webHidden/>
          </w:rPr>
          <w:instrText xml:space="preserve"> PAGEREF _Toc393721444 \h </w:instrText>
        </w:r>
      </w:ins>
      <w:r>
        <w:rPr>
          <w:noProof/>
          <w:webHidden/>
        </w:rPr>
      </w:r>
      <w:r>
        <w:rPr>
          <w:noProof/>
          <w:webHidden/>
        </w:rPr>
        <w:fldChar w:fldCharType="separate"/>
      </w:r>
      <w:r w:rsidR="00B9108F">
        <w:rPr>
          <w:noProof/>
          <w:webHidden/>
        </w:rPr>
        <w:t>4-1</w:t>
      </w:r>
      <w:ins w:id="126" w:author="Vilson Lu" w:date="2014-07-21T15:53:00Z">
        <w:r>
          <w:rPr>
            <w:noProof/>
            <w:webHidden/>
          </w:rPr>
          <w:fldChar w:fldCharType="end"/>
        </w:r>
        <w:r w:rsidRPr="00C45565">
          <w:rPr>
            <w:rStyle w:val="Hyperlink"/>
            <w:noProof/>
          </w:rPr>
          <w:fldChar w:fldCharType="end"/>
        </w:r>
      </w:ins>
    </w:p>
    <w:p w14:paraId="45BC29B4" w14:textId="77777777" w:rsidR="00870D63" w:rsidRDefault="00870D63">
      <w:pPr>
        <w:pStyle w:val="TOC2"/>
        <w:tabs>
          <w:tab w:val="left" w:pos="880"/>
          <w:tab w:val="right" w:leader="dot" w:pos="9350"/>
        </w:tabs>
        <w:rPr>
          <w:ins w:id="127" w:author="Vilson Lu" w:date="2014-07-21T15:53:00Z"/>
          <w:rFonts w:asciiTheme="minorHAnsi" w:eastAsiaTheme="minorEastAsia" w:hAnsiTheme="minorHAnsi" w:cstheme="minorBidi"/>
          <w:noProof/>
          <w:sz w:val="22"/>
          <w:szCs w:val="22"/>
          <w:lang w:val="en-PH" w:eastAsia="zh-CN"/>
        </w:rPr>
      </w:pPr>
      <w:ins w:id="12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"_Toc393721445"</w:instrText>
        </w:r>
        <w:r w:rsidRPr="00C45565">
          <w:rPr>
            <w:rStyle w:val="Hyperlink"/>
            <w:noProof/>
          </w:rPr>
          <w:instrText xml:space="preserve"> </w:instrText>
        </w:r>
        <w:r w:rsidRPr="00C45565">
          <w:rPr>
            <w:rStyle w:val="Hyperlink"/>
            <w:noProof/>
          </w:rPr>
          <w:fldChar w:fldCharType="separate"/>
        </w:r>
        <w:r w:rsidRPr="00C45565">
          <w:rPr>
            <w:rStyle w:val="Hyperlink"/>
            <w:noProof/>
          </w:rPr>
          <w:t>4.1</w:t>
        </w:r>
        <w:r>
          <w:rPr>
            <w:rFonts w:asciiTheme="minorHAnsi" w:eastAsiaTheme="minorEastAsia" w:hAnsiTheme="minorHAnsi" w:cstheme="minorBidi"/>
            <w:noProof/>
            <w:sz w:val="22"/>
            <w:szCs w:val="22"/>
            <w:lang w:val="en-PH" w:eastAsia="zh-CN"/>
          </w:rPr>
          <w:tab/>
        </w:r>
        <w:r w:rsidRPr="00C45565">
          <w:rPr>
            <w:rStyle w:val="Hyperlink"/>
            <w:noProof/>
          </w:rPr>
          <w:t>System Overview</w:t>
        </w:r>
        <w:r>
          <w:rPr>
            <w:noProof/>
            <w:webHidden/>
          </w:rPr>
          <w:tab/>
        </w:r>
        <w:r>
          <w:rPr>
            <w:noProof/>
            <w:webHidden/>
          </w:rPr>
          <w:fldChar w:fldCharType="begin"/>
        </w:r>
        <w:r>
          <w:rPr>
            <w:noProof/>
            <w:webHidden/>
          </w:rPr>
          <w:instrText xml:space="preserve"> PAGEREF _Toc393721445 \h </w:instrText>
        </w:r>
      </w:ins>
      <w:r>
        <w:rPr>
          <w:noProof/>
          <w:webHidden/>
        </w:rPr>
      </w:r>
      <w:r>
        <w:rPr>
          <w:noProof/>
          <w:webHidden/>
        </w:rPr>
        <w:fldChar w:fldCharType="separate"/>
      </w:r>
      <w:r w:rsidR="00B9108F">
        <w:rPr>
          <w:noProof/>
          <w:webHidden/>
        </w:rPr>
        <w:t>4-1</w:t>
      </w:r>
      <w:ins w:id="129" w:author="Vilson Lu" w:date="2014-07-21T15:53:00Z">
        <w:r>
          <w:rPr>
            <w:noProof/>
            <w:webHidden/>
          </w:rPr>
          <w:fldChar w:fldCharType="end"/>
        </w:r>
        <w:r w:rsidRPr="00C45565">
          <w:rPr>
            <w:rStyle w:val="Hyperlink"/>
            <w:noProof/>
          </w:rPr>
          <w:fldChar w:fldCharType="end"/>
        </w:r>
      </w:ins>
    </w:p>
    <w:p w14:paraId="5E98C424" w14:textId="77777777" w:rsidR="00870D63" w:rsidRDefault="00870D63">
      <w:pPr>
        <w:pStyle w:val="TOC2"/>
        <w:tabs>
          <w:tab w:val="left" w:pos="880"/>
          <w:tab w:val="right" w:leader="dot" w:pos="9350"/>
        </w:tabs>
        <w:rPr>
          <w:ins w:id="130" w:author="Vilson Lu" w:date="2014-07-21T15:53:00Z"/>
          <w:rFonts w:asciiTheme="minorHAnsi" w:eastAsiaTheme="minorEastAsia" w:hAnsiTheme="minorHAnsi" w:cstheme="minorBidi"/>
          <w:noProof/>
          <w:sz w:val="22"/>
          <w:szCs w:val="22"/>
          <w:lang w:val="en-PH" w:eastAsia="zh-CN"/>
        </w:rPr>
      </w:pPr>
      <w:ins w:id="13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"_Toc393721446"</w:instrText>
        </w:r>
        <w:r w:rsidRPr="00C45565">
          <w:rPr>
            <w:rStyle w:val="Hyperlink"/>
            <w:noProof/>
          </w:rPr>
          <w:instrText xml:space="preserve"> </w:instrText>
        </w:r>
        <w:r w:rsidRPr="00C45565">
          <w:rPr>
            <w:rStyle w:val="Hyperlink"/>
            <w:noProof/>
          </w:rPr>
          <w:fldChar w:fldCharType="separate"/>
        </w:r>
        <w:r w:rsidRPr="00C45565">
          <w:rPr>
            <w:rStyle w:val="Hyperlink"/>
            <w:noProof/>
          </w:rPr>
          <w:t>4.2</w:t>
        </w:r>
        <w:r>
          <w:rPr>
            <w:rFonts w:asciiTheme="minorHAnsi" w:eastAsiaTheme="minorEastAsia" w:hAnsiTheme="minorHAnsi" w:cstheme="minorBidi"/>
            <w:noProof/>
            <w:sz w:val="22"/>
            <w:szCs w:val="22"/>
            <w:lang w:val="en-PH" w:eastAsia="zh-CN"/>
          </w:rPr>
          <w:tab/>
        </w:r>
        <w:r w:rsidRPr="00C45565">
          <w:rPr>
            <w:rStyle w:val="Hyperlink"/>
            <w:noProof/>
          </w:rPr>
          <w:t>System Objectives</w:t>
        </w:r>
        <w:r>
          <w:rPr>
            <w:noProof/>
            <w:webHidden/>
          </w:rPr>
          <w:tab/>
        </w:r>
        <w:r>
          <w:rPr>
            <w:noProof/>
            <w:webHidden/>
          </w:rPr>
          <w:fldChar w:fldCharType="begin"/>
        </w:r>
        <w:r>
          <w:rPr>
            <w:noProof/>
            <w:webHidden/>
          </w:rPr>
          <w:instrText xml:space="preserve"> PAGEREF _Toc393721446 \h </w:instrText>
        </w:r>
      </w:ins>
      <w:r>
        <w:rPr>
          <w:noProof/>
          <w:webHidden/>
        </w:rPr>
      </w:r>
      <w:r>
        <w:rPr>
          <w:noProof/>
          <w:webHidden/>
        </w:rPr>
        <w:fldChar w:fldCharType="separate"/>
      </w:r>
      <w:r w:rsidR="00B9108F">
        <w:rPr>
          <w:noProof/>
          <w:webHidden/>
        </w:rPr>
        <w:t>4-1</w:t>
      </w:r>
      <w:ins w:id="132" w:author="Vilson Lu" w:date="2014-07-21T15:53:00Z">
        <w:r>
          <w:rPr>
            <w:noProof/>
            <w:webHidden/>
          </w:rPr>
          <w:fldChar w:fldCharType="end"/>
        </w:r>
        <w:r w:rsidRPr="00C45565">
          <w:rPr>
            <w:rStyle w:val="Hyperlink"/>
            <w:noProof/>
          </w:rPr>
          <w:fldChar w:fldCharType="end"/>
        </w:r>
      </w:ins>
    </w:p>
    <w:p w14:paraId="25A98C8B" w14:textId="77777777" w:rsidR="00870D63" w:rsidRDefault="00870D63">
      <w:pPr>
        <w:pStyle w:val="TOC3"/>
        <w:tabs>
          <w:tab w:val="left" w:pos="1100"/>
          <w:tab w:val="right" w:leader="dot" w:pos="9350"/>
        </w:tabs>
        <w:rPr>
          <w:ins w:id="133" w:author="Vilson Lu" w:date="2014-07-21T15:53:00Z"/>
          <w:rFonts w:asciiTheme="minorHAnsi" w:eastAsiaTheme="minorEastAsia" w:hAnsiTheme="minorHAnsi" w:cstheme="minorBidi"/>
          <w:noProof/>
          <w:sz w:val="22"/>
          <w:szCs w:val="22"/>
          <w:lang w:val="en-PH" w:eastAsia="zh-CN"/>
        </w:rPr>
      </w:pPr>
      <w:ins w:id="13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"_Toc393721447"</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C45565">
          <w:rPr>
            <w:rStyle w:val="Hyperlink"/>
            <w:noProof/>
          </w:rPr>
          <w:t>General Objective</w:t>
        </w:r>
        <w:r>
          <w:rPr>
            <w:noProof/>
            <w:webHidden/>
          </w:rPr>
          <w:tab/>
        </w:r>
        <w:r>
          <w:rPr>
            <w:noProof/>
            <w:webHidden/>
          </w:rPr>
          <w:fldChar w:fldCharType="begin"/>
        </w:r>
        <w:r>
          <w:rPr>
            <w:noProof/>
            <w:webHidden/>
          </w:rPr>
          <w:instrText xml:space="preserve"> PAGEREF _Toc393721447 \h </w:instrText>
        </w:r>
      </w:ins>
      <w:r>
        <w:rPr>
          <w:noProof/>
          <w:webHidden/>
        </w:rPr>
      </w:r>
      <w:r>
        <w:rPr>
          <w:noProof/>
          <w:webHidden/>
        </w:rPr>
        <w:fldChar w:fldCharType="separate"/>
      </w:r>
      <w:r w:rsidR="00B9108F">
        <w:rPr>
          <w:noProof/>
          <w:webHidden/>
        </w:rPr>
        <w:t>4-1</w:t>
      </w:r>
      <w:ins w:id="135" w:author="Vilson Lu" w:date="2014-07-21T15:53:00Z">
        <w:r>
          <w:rPr>
            <w:noProof/>
            <w:webHidden/>
          </w:rPr>
          <w:fldChar w:fldCharType="end"/>
        </w:r>
        <w:r w:rsidRPr="00C45565">
          <w:rPr>
            <w:rStyle w:val="Hyperlink"/>
            <w:noProof/>
          </w:rPr>
          <w:fldChar w:fldCharType="end"/>
        </w:r>
      </w:ins>
    </w:p>
    <w:p w14:paraId="748186D0" w14:textId="77777777" w:rsidR="00870D63" w:rsidRDefault="00870D63">
      <w:pPr>
        <w:pStyle w:val="TOC3"/>
        <w:tabs>
          <w:tab w:val="left" w:pos="1100"/>
          <w:tab w:val="right" w:leader="dot" w:pos="9350"/>
        </w:tabs>
        <w:rPr>
          <w:ins w:id="136" w:author="Vilson Lu" w:date="2014-07-21T15:53:00Z"/>
          <w:rFonts w:asciiTheme="minorHAnsi" w:eastAsiaTheme="minorEastAsia" w:hAnsiTheme="minorHAnsi" w:cstheme="minorBidi"/>
          <w:noProof/>
          <w:sz w:val="22"/>
          <w:szCs w:val="22"/>
          <w:lang w:val="en-PH" w:eastAsia="zh-CN"/>
        </w:rPr>
      </w:pPr>
      <w:ins w:id="13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"_Toc393721448"</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C45565">
          <w:rPr>
            <w:rStyle w:val="Hyperlink"/>
            <w:noProof/>
          </w:rPr>
          <w:t>Specific Objectives</w:t>
        </w:r>
        <w:r>
          <w:rPr>
            <w:noProof/>
            <w:webHidden/>
          </w:rPr>
          <w:tab/>
        </w:r>
        <w:r>
          <w:rPr>
            <w:noProof/>
            <w:webHidden/>
          </w:rPr>
          <w:fldChar w:fldCharType="begin"/>
        </w:r>
        <w:r>
          <w:rPr>
            <w:noProof/>
            <w:webHidden/>
          </w:rPr>
          <w:instrText xml:space="preserve"> PAGEREF _Toc393721448 \h </w:instrText>
        </w:r>
      </w:ins>
      <w:r>
        <w:rPr>
          <w:noProof/>
          <w:webHidden/>
        </w:rPr>
      </w:r>
      <w:r>
        <w:rPr>
          <w:noProof/>
          <w:webHidden/>
        </w:rPr>
        <w:fldChar w:fldCharType="separate"/>
      </w:r>
      <w:r w:rsidR="00B9108F">
        <w:rPr>
          <w:noProof/>
          <w:webHidden/>
        </w:rPr>
        <w:t>4-1</w:t>
      </w:r>
      <w:ins w:id="138" w:author="Vilson Lu" w:date="2014-07-21T15:53:00Z">
        <w:r>
          <w:rPr>
            <w:noProof/>
            <w:webHidden/>
          </w:rPr>
          <w:fldChar w:fldCharType="end"/>
        </w:r>
        <w:r w:rsidRPr="00C45565">
          <w:rPr>
            <w:rStyle w:val="Hyperlink"/>
            <w:noProof/>
          </w:rPr>
          <w:fldChar w:fldCharType="end"/>
        </w:r>
      </w:ins>
    </w:p>
    <w:p w14:paraId="281DBCFE" w14:textId="77777777" w:rsidR="00870D63" w:rsidRDefault="00870D63">
      <w:pPr>
        <w:pStyle w:val="TOC2"/>
        <w:tabs>
          <w:tab w:val="left" w:pos="880"/>
          <w:tab w:val="right" w:leader="dot" w:pos="9350"/>
        </w:tabs>
        <w:rPr>
          <w:ins w:id="139" w:author="Vilson Lu" w:date="2014-07-21T15:53:00Z"/>
          <w:rFonts w:asciiTheme="minorHAnsi" w:eastAsiaTheme="minorEastAsia" w:hAnsiTheme="minorHAnsi" w:cstheme="minorBidi"/>
          <w:noProof/>
          <w:sz w:val="22"/>
          <w:szCs w:val="22"/>
          <w:lang w:val="en-PH" w:eastAsia="zh-CN"/>
        </w:rPr>
      </w:pPr>
      <w:ins w:id="14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"_Toc393721449"</w:instrText>
        </w:r>
        <w:r w:rsidRPr="00C45565">
          <w:rPr>
            <w:rStyle w:val="Hyperlink"/>
            <w:noProof/>
          </w:rPr>
          <w:instrText xml:space="preserve"> </w:instrText>
        </w:r>
        <w:r w:rsidRPr="00C45565">
          <w:rPr>
            <w:rStyle w:val="Hyperlink"/>
            <w:noProof/>
          </w:rPr>
          <w:fldChar w:fldCharType="separate"/>
        </w:r>
        <w:r w:rsidRPr="00C45565">
          <w:rPr>
            <w:rStyle w:val="Hyperlink"/>
            <w:noProof/>
          </w:rPr>
          <w:t>4.3</w:t>
        </w:r>
        <w:r>
          <w:rPr>
            <w:rFonts w:asciiTheme="minorHAnsi" w:eastAsiaTheme="minorEastAsia" w:hAnsiTheme="minorHAnsi" w:cstheme="minorBidi"/>
            <w:noProof/>
            <w:sz w:val="22"/>
            <w:szCs w:val="22"/>
            <w:lang w:val="en-PH" w:eastAsia="zh-CN"/>
          </w:rPr>
          <w:tab/>
        </w:r>
        <w:r w:rsidRPr="00C45565">
          <w:rPr>
            <w:rStyle w:val="Hyperlink"/>
            <w:noProof/>
          </w:rPr>
          <w:t>System Scope and Limitations</w:t>
        </w:r>
        <w:r>
          <w:rPr>
            <w:noProof/>
            <w:webHidden/>
          </w:rPr>
          <w:tab/>
        </w:r>
        <w:r>
          <w:rPr>
            <w:noProof/>
            <w:webHidden/>
          </w:rPr>
          <w:fldChar w:fldCharType="begin"/>
        </w:r>
        <w:r>
          <w:rPr>
            <w:noProof/>
            <w:webHidden/>
          </w:rPr>
          <w:instrText xml:space="preserve"> PAGEREF _Toc393721449 \h </w:instrText>
        </w:r>
      </w:ins>
      <w:r>
        <w:rPr>
          <w:noProof/>
          <w:webHidden/>
        </w:rPr>
      </w:r>
      <w:r>
        <w:rPr>
          <w:noProof/>
          <w:webHidden/>
        </w:rPr>
        <w:fldChar w:fldCharType="separate"/>
      </w:r>
      <w:r w:rsidR="00B9108F">
        <w:rPr>
          <w:noProof/>
          <w:webHidden/>
        </w:rPr>
        <w:t>4-1</w:t>
      </w:r>
      <w:ins w:id="141" w:author="Vilson Lu" w:date="2014-07-21T15:53:00Z">
        <w:r>
          <w:rPr>
            <w:noProof/>
            <w:webHidden/>
          </w:rPr>
          <w:fldChar w:fldCharType="end"/>
        </w:r>
        <w:r w:rsidRPr="00C45565">
          <w:rPr>
            <w:rStyle w:val="Hyperlink"/>
            <w:noProof/>
          </w:rPr>
          <w:fldChar w:fldCharType="end"/>
        </w:r>
      </w:ins>
    </w:p>
    <w:p w14:paraId="17E8379D" w14:textId="77777777" w:rsidR="00870D63" w:rsidRDefault="00870D63">
      <w:pPr>
        <w:pStyle w:val="TOC2"/>
        <w:tabs>
          <w:tab w:val="left" w:pos="880"/>
          <w:tab w:val="right" w:leader="dot" w:pos="9350"/>
        </w:tabs>
        <w:rPr>
          <w:ins w:id="142" w:author="Vilson Lu" w:date="2014-07-21T15:53:00Z"/>
          <w:rFonts w:asciiTheme="minorHAnsi" w:eastAsiaTheme="minorEastAsia" w:hAnsiTheme="minorHAnsi" w:cstheme="minorBidi"/>
          <w:noProof/>
          <w:sz w:val="22"/>
          <w:szCs w:val="22"/>
          <w:lang w:val="en-PH" w:eastAsia="zh-CN"/>
        </w:rPr>
      </w:pPr>
      <w:ins w:id="14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"_Toc393721450"</w:instrText>
        </w:r>
        <w:r w:rsidRPr="00C45565">
          <w:rPr>
            <w:rStyle w:val="Hyperlink"/>
            <w:noProof/>
          </w:rPr>
          <w:instrText xml:space="preserve"> </w:instrText>
        </w:r>
        <w:r w:rsidRPr="00C45565">
          <w:rPr>
            <w:rStyle w:val="Hyperlink"/>
            <w:noProof/>
          </w:rPr>
          <w:fldChar w:fldCharType="separate"/>
        </w:r>
        <w:r w:rsidRPr="00C45565">
          <w:rPr>
            <w:rStyle w:val="Hyperlink"/>
            <w:noProof/>
          </w:rPr>
          <w:t>4.4</w:t>
        </w:r>
        <w:r>
          <w:rPr>
            <w:rFonts w:asciiTheme="minorHAnsi" w:eastAsiaTheme="minorEastAsia" w:hAnsiTheme="minorHAnsi" w:cstheme="minorBidi"/>
            <w:noProof/>
            <w:sz w:val="22"/>
            <w:szCs w:val="22"/>
            <w:lang w:val="en-PH" w:eastAsia="zh-CN"/>
          </w:rPr>
          <w:tab/>
        </w:r>
        <w:r w:rsidRPr="00C45565">
          <w:rPr>
            <w:rStyle w:val="Hyperlink"/>
            <w:noProof/>
          </w:rPr>
          <w:t>Architectural Design</w:t>
        </w:r>
        <w:r>
          <w:rPr>
            <w:noProof/>
            <w:webHidden/>
          </w:rPr>
          <w:tab/>
        </w:r>
        <w:r>
          <w:rPr>
            <w:noProof/>
            <w:webHidden/>
          </w:rPr>
          <w:fldChar w:fldCharType="begin"/>
        </w:r>
        <w:r>
          <w:rPr>
            <w:noProof/>
            <w:webHidden/>
          </w:rPr>
          <w:instrText xml:space="preserve"> PAGEREF _Toc393721450 \h </w:instrText>
        </w:r>
      </w:ins>
      <w:r>
        <w:rPr>
          <w:noProof/>
          <w:webHidden/>
        </w:rPr>
      </w:r>
      <w:r>
        <w:rPr>
          <w:noProof/>
          <w:webHidden/>
        </w:rPr>
        <w:fldChar w:fldCharType="separate"/>
      </w:r>
      <w:r w:rsidR="00B9108F">
        <w:rPr>
          <w:noProof/>
          <w:webHidden/>
        </w:rPr>
        <w:t>4-2</w:t>
      </w:r>
      <w:ins w:id="144" w:author="Vilson Lu" w:date="2014-07-21T15:53:00Z">
        <w:r>
          <w:rPr>
            <w:noProof/>
            <w:webHidden/>
          </w:rPr>
          <w:fldChar w:fldCharType="end"/>
        </w:r>
        <w:r w:rsidRPr="00C45565">
          <w:rPr>
            <w:rStyle w:val="Hyperlink"/>
            <w:noProof/>
          </w:rPr>
          <w:fldChar w:fldCharType="end"/>
        </w:r>
      </w:ins>
    </w:p>
    <w:p w14:paraId="42AA459F" w14:textId="77777777" w:rsidR="00870D63" w:rsidRDefault="00870D63">
      <w:pPr>
        <w:pStyle w:val="TOC3"/>
        <w:tabs>
          <w:tab w:val="left" w:pos="1100"/>
          <w:tab w:val="right" w:leader="dot" w:pos="9350"/>
        </w:tabs>
        <w:rPr>
          <w:ins w:id="145" w:author="Vilson Lu" w:date="2014-07-21T15:53:00Z"/>
          <w:rFonts w:asciiTheme="minorHAnsi" w:eastAsiaTheme="minorEastAsia" w:hAnsiTheme="minorHAnsi" w:cstheme="minorBidi"/>
          <w:noProof/>
          <w:sz w:val="22"/>
          <w:szCs w:val="22"/>
          <w:lang w:val="en-PH" w:eastAsia="zh-CN"/>
        </w:rPr>
      </w:pPr>
      <w:ins w:id="14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"_Toc393721451"</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C45565">
          <w:rPr>
            <w:rStyle w:val="Hyperlink"/>
            <w:noProof/>
          </w:rPr>
          <w:t>Preprocessing Module</w:t>
        </w:r>
        <w:r>
          <w:rPr>
            <w:noProof/>
            <w:webHidden/>
          </w:rPr>
          <w:tab/>
        </w:r>
        <w:r>
          <w:rPr>
            <w:noProof/>
            <w:webHidden/>
          </w:rPr>
          <w:fldChar w:fldCharType="begin"/>
        </w:r>
        <w:r>
          <w:rPr>
            <w:noProof/>
            <w:webHidden/>
          </w:rPr>
          <w:instrText xml:space="preserve"> PAGEREF _Toc393721451 \h </w:instrText>
        </w:r>
      </w:ins>
      <w:r>
        <w:rPr>
          <w:noProof/>
          <w:webHidden/>
        </w:rPr>
      </w:r>
      <w:r>
        <w:rPr>
          <w:noProof/>
          <w:webHidden/>
        </w:rPr>
        <w:fldChar w:fldCharType="separate"/>
      </w:r>
      <w:r w:rsidR="00B9108F">
        <w:rPr>
          <w:noProof/>
          <w:webHidden/>
        </w:rPr>
        <w:t>4-6</w:t>
      </w:r>
      <w:ins w:id="147" w:author="Vilson Lu" w:date="2014-07-21T15:53:00Z">
        <w:r>
          <w:rPr>
            <w:noProof/>
            <w:webHidden/>
          </w:rPr>
          <w:fldChar w:fldCharType="end"/>
        </w:r>
        <w:r w:rsidRPr="00C45565">
          <w:rPr>
            <w:rStyle w:val="Hyperlink"/>
            <w:noProof/>
          </w:rPr>
          <w:fldChar w:fldCharType="end"/>
        </w:r>
      </w:ins>
    </w:p>
    <w:p w14:paraId="193DB876" w14:textId="77777777" w:rsidR="00870D63" w:rsidRDefault="00870D63">
      <w:pPr>
        <w:pStyle w:val="TOC3"/>
        <w:tabs>
          <w:tab w:val="left" w:pos="1100"/>
          <w:tab w:val="right" w:leader="dot" w:pos="9350"/>
        </w:tabs>
        <w:rPr>
          <w:ins w:id="148" w:author="Vilson Lu" w:date="2014-07-21T15:53:00Z"/>
          <w:rFonts w:asciiTheme="minorHAnsi" w:eastAsiaTheme="minorEastAsia" w:hAnsiTheme="minorHAnsi" w:cstheme="minorBidi"/>
          <w:noProof/>
          <w:sz w:val="22"/>
          <w:szCs w:val="22"/>
          <w:lang w:val="en-PH" w:eastAsia="zh-CN"/>
        </w:rPr>
      </w:pPr>
      <w:ins w:id="14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"_Toc393721452"</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C45565">
          <w:rPr>
            <w:rStyle w:val="Hyperlink"/>
            <w:noProof/>
          </w:rPr>
          <w:t>Extraction Module</w:t>
        </w:r>
        <w:r>
          <w:rPr>
            <w:noProof/>
            <w:webHidden/>
          </w:rPr>
          <w:tab/>
        </w:r>
        <w:r>
          <w:rPr>
            <w:noProof/>
            <w:webHidden/>
          </w:rPr>
          <w:fldChar w:fldCharType="begin"/>
        </w:r>
        <w:r>
          <w:rPr>
            <w:noProof/>
            <w:webHidden/>
          </w:rPr>
          <w:instrText xml:space="preserve"> PAGEREF _Toc393721452 \h </w:instrText>
        </w:r>
      </w:ins>
      <w:r>
        <w:rPr>
          <w:noProof/>
          <w:webHidden/>
        </w:rPr>
      </w:r>
      <w:r>
        <w:rPr>
          <w:noProof/>
          <w:webHidden/>
        </w:rPr>
        <w:fldChar w:fldCharType="separate"/>
      </w:r>
      <w:r w:rsidR="00B9108F">
        <w:rPr>
          <w:noProof/>
          <w:webHidden/>
        </w:rPr>
        <w:t>4-7</w:t>
      </w:r>
      <w:ins w:id="150" w:author="Vilson Lu" w:date="2014-07-21T15:53:00Z">
        <w:r>
          <w:rPr>
            <w:noProof/>
            <w:webHidden/>
          </w:rPr>
          <w:fldChar w:fldCharType="end"/>
        </w:r>
        <w:r w:rsidRPr="00C45565">
          <w:rPr>
            <w:rStyle w:val="Hyperlink"/>
            <w:noProof/>
          </w:rPr>
          <w:fldChar w:fldCharType="end"/>
        </w:r>
      </w:ins>
    </w:p>
    <w:p w14:paraId="6FDA3638" w14:textId="77777777" w:rsidR="00870D63" w:rsidRDefault="00870D63">
      <w:pPr>
        <w:pStyle w:val="TOC2"/>
        <w:tabs>
          <w:tab w:val="left" w:pos="880"/>
          <w:tab w:val="right" w:leader="dot" w:pos="9350"/>
        </w:tabs>
        <w:rPr>
          <w:ins w:id="151" w:author="Vilson Lu" w:date="2014-07-21T15:53:00Z"/>
          <w:rFonts w:asciiTheme="minorHAnsi" w:eastAsiaTheme="minorEastAsia" w:hAnsiTheme="minorHAnsi" w:cstheme="minorBidi"/>
          <w:noProof/>
          <w:sz w:val="22"/>
          <w:szCs w:val="22"/>
          <w:lang w:val="en-PH" w:eastAsia="zh-CN"/>
        </w:rPr>
      </w:pPr>
      <w:ins w:id="15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"_Toc393721453"</w:instrText>
        </w:r>
        <w:r w:rsidRPr="00C45565">
          <w:rPr>
            <w:rStyle w:val="Hyperlink"/>
            <w:noProof/>
          </w:rPr>
          <w:instrText xml:space="preserve"> </w:instrText>
        </w:r>
        <w:r w:rsidRPr="00C45565">
          <w:rPr>
            <w:rStyle w:val="Hyperlink"/>
            <w:noProof/>
          </w:rPr>
          <w:fldChar w:fldCharType="separate"/>
        </w:r>
        <w:r w:rsidRPr="00C45565">
          <w:rPr>
            <w:rStyle w:val="Hyperlink"/>
            <w:noProof/>
          </w:rPr>
          <w:t>4.5</w:t>
        </w:r>
        <w:r>
          <w:rPr>
            <w:rFonts w:asciiTheme="minorHAnsi" w:eastAsiaTheme="minorEastAsia" w:hAnsiTheme="minorHAnsi" w:cstheme="minorBidi"/>
            <w:noProof/>
            <w:sz w:val="22"/>
            <w:szCs w:val="22"/>
            <w:lang w:val="en-PH" w:eastAsia="zh-CN"/>
          </w:rPr>
          <w:tab/>
        </w:r>
        <w:r w:rsidRPr="00C45565">
          <w:rPr>
            <w:rStyle w:val="Hyperlink"/>
            <w:noProof/>
          </w:rPr>
          <w:t>System Functions</w:t>
        </w:r>
        <w:r>
          <w:rPr>
            <w:noProof/>
            <w:webHidden/>
          </w:rPr>
          <w:tab/>
        </w:r>
        <w:r>
          <w:rPr>
            <w:noProof/>
            <w:webHidden/>
          </w:rPr>
          <w:fldChar w:fldCharType="begin"/>
        </w:r>
        <w:r>
          <w:rPr>
            <w:noProof/>
            <w:webHidden/>
          </w:rPr>
          <w:instrText xml:space="preserve"> PAGEREF _Toc393721453 \h </w:instrText>
        </w:r>
      </w:ins>
      <w:r>
        <w:rPr>
          <w:noProof/>
          <w:webHidden/>
        </w:rPr>
      </w:r>
      <w:r>
        <w:rPr>
          <w:noProof/>
          <w:webHidden/>
        </w:rPr>
        <w:fldChar w:fldCharType="separate"/>
      </w:r>
      <w:r w:rsidR="00B9108F">
        <w:rPr>
          <w:noProof/>
          <w:webHidden/>
        </w:rPr>
        <w:t>4-8</w:t>
      </w:r>
      <w:ins w:id="153" w:author="Vilson Lu" w:date="2014-07-21T15:53:00Z">
        <w:r>
          <w:rPr>
            <w:noProof/>
            <w:webHidden/>
          </w:rPr>
          <w:fldChar w:fldCharType="end"/>
        </w:r>
        <w:r w:rsidRPr="00C45565">
          <w:rPr>
            <w:rStyle w:val="Hyperlink"/>
            <w:noProof/>
          </w:rPr>
          <w:fldChar w:fldCharType="end"/>
        </w:r>
      </w:ins>
    </w:p>
    <w:p w14:paraId="215EFAC1" w14:textId="77777777" w:rsidR="00870D63" w:rsidRDefault="00870D63">
      <w:pPr>
        <w:pStyle w:val="TOC3"/>
        <w:tabs>
          <w:tab w:val="left" w:pos="1100"/>
          <w:tab w:val="right" w:leader="dot" w:pos="9350"/>
        </w:tabs>
        <w:rPr>
          <w:ins w:id="154" w:author="Vilson Lu" w:date="2014-07-21T15:53:00Z"/>
          <w:rFonts w:asciiTheme="minorHAnsi" w:eastAsiaTheme="minorEastAsia" w:hAnsiTheme="minorHAnsi" w:cstheme="minorBidi"/>
          <w:noProof/>
          <w:sz w:val="22"/>
          <w:szCs w:val="22"/>
          <w:lang w:val="en-PH" w:eastAsia="zh-CN"/>
        </w:rPr>
      </w:pPr>
      <w:ins w:id="15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"_Toc393721454"</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C45565">
          <w:rPr>
            <w:rStyle w:val="Hyperlink"/>
            <w:noProof/>
            <w:lang w:val="en-PH" w:eastAsia="zh-CN"/>
          </w:rPr>
          <w:t>Load Tweets</w:t>
        </w:r>
        <w:r>
          <w:rPr>
            <w:noProof/>
            <w:webHidden/>
          </w:rPr>
          <w:tab/>
        </w:r>
        <w:r>
          <w:rPr>
            <w:noProof/>
            <w:webHidden/>
          </w:rPr>
          <w:fldChar w:fldCharType="begin"/>
        </w:r>
        <w:r>
          <w:rPr>
            <w:noProof/>
            <w:webHidden/>
          </w:rPr>
          <w:instrText xml:space="preserve"> PAGEREF _Toc393721454 \h </w:instrText>
        </w:r>
      </w:ins>
      <w:r>
        <w:rPr>
          <w:noProof/>
          <w:webHidden/>
        </w:rPr>
      </w:r>
      <w:r>
        <w:rPr>
          <w:noProof/>
          <w:webHidden/>
        </w:rPr>
        <w:fldChar w:fldCharType="separate"/>
      </w:r>
      <w:r w:rsidR="00B9108F">
        <w:rPr>
          <w:noProof/>
          <w:webHidden/>
        </w:rPr>
        <w:t>4-8</w:t>
      </w:r>
      <w:ins w:id="156" w:author="Vilson Lu" w:date="2014-07-21T15:53:00Z">
        <w:r>
          <w:rPr>
            <w:noProof/>
            <w:webHidden/>
          </w:rPr>
          <w:fldChar w:fldCharType="end"/>
        </w:r>
        <w:r w:rsidRPr="00C45565">
          <w:rPr>
            <w:rStyle w:val="Hyperlink"/>
            <w:noProof/>
          </w:rPr>
          <w:fldChar w:fldCharType="end"/>
        </w:r>
      </w:ins>
    </w:p>
    <w:p w14:paraId="53C6940E" w14:textId="77777777" w:rsidR="00870D63" w:rsidRDefault="00870D63">
      <w:pPr>
        <w:pStyle w:val="TOC3"/>
        <w:tabs>
          <w:tab w:val="left" w:pos="1100"/>
          <w:tab w:val="right" w:leader="dot" w:pos="9350"/>
        </w:tabs>
        <w:rPr>
          <w:ins w:id="157" w:author="Vilson Lu" w:date="2014-07-21T15:53:00Z"/>
          <w:rFonts w:asciiTheme="minorHAnsi" w:eastAsiaTheme="minorEastAsia" w:hAnsiTheme="minorHAnsi" w:cstheme="minorBidi"/>
          <w:noProof/>
          <w:sz w:val="22"/>
          <w:szCs w:val="22"/>
          <w:lang w:val="en-PH" w:eastAsia="zh-CN"/>
        </w:rPr>
      </w:pPr>
      <w:ins w:id="158"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"_Toc393721455"</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Extract Information</w:t>
        </w:r>
        <w:r>
          <w:rPr>
            <w:noProof/>
            <w:webHidden/>
          </w:rPr>
          <w:tab/>
        </w:r>
        <w:r>
          <w:rPr>
            <w:noProof/>
            <w:webHidden/>
          </w:rPr>
          <w:fldChar w:fldCharType="begin"/>
        </w:r>
        <w:r>
          <w:rPr>
            <w:noProof/>
            <w:webHidden/>
          </w:rPr>
          <w:instrText xml:space="preserve"> PAGEREF _Toc393721455 \h </w:instrText>
        </w:r>
      </w:ins>
      <w:r>
        <w:rPr>
          <w:noProof/>
          <w:webHidden/>
        </w:rPr>
      </w:r>
      <w:r>
        <w:rPr>
          <w:noProof/>
          <w:webHidden/>
        </w:rPr>
        <w:fldChar w:fldCharType="separate"/>
      </w:r>
      <w:r w:rsidR="00B9108F">
        <w:rPr>
          <w:noProof/>
          <w:webHidden/>
        </w:rPr>
        <w:t>4-8</w:t>
      </w:r>
      <w:ins w:id="159" w:author="Vilson Lu" w:date="2014-07-21T15:53:00Z">
        <w:r>
          <w:rPr>
            <w:noProof/>
            <w:webHidden/>
          </w:rPr>
          <w:fldChar w:fldCharType="end"/>
        </w:r>
        <w:r w:rsidRPr="00C45565">
          <w:rPr>
            <w:rStyle w:val="Hyperlink"/>
            <w:noProof/>
          </w:rPr>
          <w:fldChar w:fldCharType="end"/>
        </w:r>
      </w:ins>
    </w:p>
    <w:p w14:paraId="042AC40B" w14:textId="77777777" w:rsidR="00870D63" w:rsidRDefault="00870D63">
      <w:pPr>
        <w:pStyle w:val="TOC3"/>
        <w:tabs>
          <w:tab w:val="left" w:pos="1100"/>
          <w:tab w:val="right" w:leader="dot" w:pos="9350"/>
        </w:tabs>
        <w:rPr>
          <w:ins w:id="160" w:author="Vilson Lu" w:date="2014-07-21T15:53:00Z"/>
          <w:rFonts w:asciiTheme="minorHAnsi" w:eastAsiaTheme="minorEastAsia" w:hAnsiTheme="minorHAnsi" w:cstheme="minorBidi"/>
          <w:noProof/>
          <w:sz w:val="22"/>
          <w:szCs w:val="22"/>
          <w:lang w:val="en-PH" w:eastAsia="zh-CN"/>
        </w:rPr>
      </w:pPr>
      <w:ins w:id="161"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"_Toc393721456"</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4.5.3</w:t>
        </w:r>
        <w:r>
          <w:rPr>
            <w:rFonts w:asciiTheme="minorHAnsi" w:eastAsiaTheme="minorEastAsia" w:hAnsiTheme="minorHAnsi" w:cstheme="minorBidi"/>
            <w:noProof/>
            <w:sz w:val="22"/>
            <w:szCs w:val="22"/>
            <w:lang w:val="en-PH" w:eastAsia="zh-CN"/>
          </w:rPr>
          <w:tab/>
        </w:r>
        <w:r w:rsidRPr="00C45565">
          <w:rPr>
            <w:rStyle w:val="Hyperlink"/>
            <w:noProof/>
            <w:lang w:val="en-PH" w:eastAsia="zh-CN"/>
          </w:rPr>
          <w:t>View Extracted Reports</w:t>
        </w:r>
        <w:r>
          <w:rPr>
            <w:noProof/>
            <w:webHidden/>
          </w:rPr>
          <w:tab/>
        </w:r>
        <w:r>
          <w:rPr>
            <w:noProof/>
            <w:webHidden/>
          </w:rPr>
          <w:fldChar w:fldCharType="begin"/>
        </w:r>
        <w:r>
          <w:rPr>
            <w:noProof/>
            <w:webHidden/>
          </w:rPr>
          <w:instrText xml:space="preserve"> PAGEREF _Toc393721456 \h </w:instrText>
        </w:r>
      </w:ins>
      <w:r>
        <w:rPr>
          <w:noProof/>
          <w:webHidden/>
        </w:rPr>
      </w:r>
      <w:r>
        <w:rPr>
          <w:noProof/>
          <w:webHidden/>
        </w:rPr>
        <w:fldChar w:fldCharType="separate"/>
      </w:r>
      <w:r w:rsidR="00B9108F">
        <w:rPr>
          <w:noProof/>
          <w:webHidden/>
        </w:rPr>
        <w:t>4-8</w:t>
      </w:r>
      <w:ins w:id="162" w:author="Vilson Lu" w:date="2014-07-21T15:53:00Z">
        <w:r>
          <w:rPr>
            <w:noProof/>
            <w:webHidden/>
          </w:rPr>
          <w:fldChar w:fldCharType="end"/>
        </w:r>
        <w:r w:rsidRPr="00C45565">
          <w:rPr>
            <w:rStyle w:val="Hyperlink"/>
            <w:noProof/>
          </w:rPr>
          <w:fldChar w:fldCharType="end"/>
        </w:r>
      </w:ins>
    </w:p>
    <w:p w14:paraId="77AF7D22" w14:textId="77777777" w:rsidR="00870D63" w:rsidRDefault="00870D63">
      <w:pPr>
        <w:pStyle w:val="TOC3"/>
        <w:tabs>
          <w:tab w:val="left" w:pos="1100"/>
          <w:tab w:val="right" w:leader="dot" w:pos="9350"/>
        </w:tabs>
        <w:rPr>
          <w:ins w:id="163" w:author="Vilson Lu" w:date="2014-07-21T15:53:00Z"/>
          <w:rFonts w:asciiTheme="minorHAnsi" w:eastAsiaTheme="minorEastAsia" w:hAnsiTheme="minorHAnsi" w:cstheme="minorBidi"/>
          <w:noProof/>
          <w:sz w:val="22"/>
          <w:szCs w:val="22"/>
          <w:lang w:val="en-PH" w:eastAsia="zh-CN"/>
        </w:rPr>
      </w:pPr>
      <w:ins w:id="164"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"_Toc393721457"</w:instrText>
        </w:r>
        <w:r w:rsidRPr="00C45565">
          <w:rPr>
            <w:rStyle w:val="Hyperlink"/>
            <w:noProof/>
          </w:rPr>
          <w:instrText xml:space="preserve"> </w:instrText>
        </w:r>
        <w:r w:rsidRPr="00C45565">
          <w:rPr>
            <w:rStyle w:val="Hyperlink"/>
            <w:noProof/>
          </w:rPr>
          <w:fldChar w:fldCharType="separate"/>
        </w:r>
        <w:r w:rsidRPr="00C45565">
          <w:rPr>
            <w:rStyle w:val="Hyperlink"/>
            <w:noProof/>
            <w:lang w:val="en-PH" w:eastAsia="zh-CN"/>
            <w14:scene3d>
              <w14:camera w14:prst="orthographicFront"/>
              <w14:lightRig w14:rig="threePt" w14:dir="t">
                <w14:rot w14:lat="0" w14:lon="0" w14:rev="0"/>
              </w14:lightRig>
            </w14:scene3d>
          </w:rPr>
          <w:t>4.5.4</w:t>
        </w:r>
        <w:r>
          <w:rPr>
            <w:rFonts w:asciiTheme="minorHAnsi" w:eastAsiaTheme="minorEastAsia" w:hAnsiTheme="minorHAnsi" w:cstheme="minorBidi"/>
            <w:noProof/>
            <w:sz w:val="22"/>
            <w:szCs w:val="22"/>
            <w:lang w:val="en-PH" w:eastAsia="zh-CN"/>
          </w:rPr>
          <w:tab/>
        </w:r>
        <w:r w:rsidRPr="00C45565">
          <w:rPr>
            <w:rStyle w:val="Hyperlink"/>
            <w:noProof/>
            <w:lang w:val="en-PH" w:eastAsia="zh-CN"/>
          </w:rPr>
          <w:t>Export Reports</w:t>
        </w:r>
        <w:r>
          <w:rPr>
            <w:noProof/>
            <w:webHidden/>
          </w:rPr>
          <w:tab/>
        </w:r>
        <w:r>
          <w:rPr>
            <w:noProof/>
            <w:webHidden/>
          </w:rPr>
          <w:fldChar w:fldCharType="begin"/>
        </w:r>
        <w:r>
          <w:rPr>
            <w:noProof/>
            <w:webHidden/>
          </w:rPr>
          <w:instrText xml:space="preserve"> PAGEREF _Toc393721457 \h </w:instrText>
        </w:r>
      </w:ins>
      <w:r>
        <w:rPr>
          <w:noProof/>
          <w:webHidden/>
        </w:rPr>
      </w:r>
      <w:r>
        <w:rPr>
          <w:noProof/>
          <w:webHidden/>
        </w:rPr>
        <w:fldChar w:fldCharType="separate"/>
      </w:r>
      <w:r w:rsidR="00B9108F">
        <w:rPr>
          <w:noProof/>
          <w:webHidden/>
        </w:rPr>
        <w:t>4-8</w:t>
      </w:r>
      <w:ins w:id="165" w:author="Vilson Lu" w:date="2014-07-21T15:53:00Z">
        <w:r>
          <w:rPr>
            <w:noProof/>
            <w:webHidden/>
          </w:rPr>
          <w:fldChar w:fldCharType="end"/>
        </w:r>
        <w:r w:rsidRPr="00C45565">
          <w:rPr>
            <w:rStyle w:val="Hyperlink"/>
            <w:noProof/>
          </w:rPr>
          <w:fldChar w:fldCharType="end"/>
        </w:r>
      </w:ins>
    </w:p>
    <w:p w14:paraId="226088D3" w14:textId="77777777" w:rsidR="00870D63" w:rsidRDefault="00870D63">
      <w:pPr>
        <w:pStyle w:val="TOC2"/>
        <w:tabs>
          <w:tab w:val="left" w:pos="880"/>
          <w:tab w:val="right" w:leader="dot" w:pos="9350"/>
        </w:tabs>
        <w:rPr>
          <w:ins w:id="166" w:author="Vilson Lu" w:date="2014-07-21T15:53:00Z"/>
          <w:rFonts w:asciiTheme="minorHAnsi" w:eastAsiaTheme="minorEastAsia" w:hAnsiTheme="minorHAnsi" w:cstheme="minorBidi"/>
          <w:noProof/>
          <w:sz w:val="22"/>
          <w:szCs w:val="22"/>
          <w:lang w:val="en-PH" w:eastAsia="zh-CN"/>
        </w:rPr>
      </w:pPr>
      <w:ins w:id="167"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"_Toc393721458"</w:instrText>
        </w:r>
        <w:r w:rsidRPr="00C45565">
          <w:rPr>
            <w:rStyle w:val="Hyperlink"/>
            <w:noProof/>
          </w:rPr>
          <w:instrText xml:space="preserve"> </w:instrText>
        </w:r>
        <w:r w:rsidRPr="00C45565">
          <w:rPr>
            <w:rStyle w:val="Hyperlink"/>
            <w:noProof/>
          </w:rPr>
          <w:fldChar w:fldCharType="separate"/>
        </w:r>
        <w:r w:rsidRPr="00C45565">
          <w:rPr>
            <w:rStyle w:val="Hyperlink"/>
            <w:noProof/>
          </w:rPr>
          <w:t>4.6</w:t>
        </w:r>
        <w:r>
          <w:rPr>
            <w:rFonts w:asciiTheme="minorHAnsi" w:eastAsiaTheme="minorEastAsia" w:hAnsiTheme="minorHAnsi" w:cstheme="minorBidi"/>
            <w:noProof/>
            <w:sz w:val="22"/>
            <w:szCs w:val="22"/>
            <w:lang w:val="en-PH" w:eastAsia="zh-CN"/>
          </w:rPr>
          <w:tab/>
        </w:r>
        <w:r w:rsidRPr="00C45565">
          <w:rPr>
            <w:rStyle w:val="Hyperlink"/>
            <w:noProof/>
          </w:rPr>
          <w:t>Physical Environment and Resources</w:t>
        </w:r>
        <w:r>
          <w:rPr>
            <w:noProof/>
            <w:webHidden/>
          </w:rPr>
          <w:tab/>
        </w:r>
        <w:r>
          <w:rPr>
            <w:noProof/>
            <w:webHidden/>
          </w:rPr>
          <w:fldChar w:fldCharType="begin"/>
        </w:r>
        <w:r>
          <w:rPr>
            <w:noProof/>
            <w:webHidden/>
          </w:rPr>
          <w:instrText xml:space="preserve"> PAGEREF _Toc393721458 \h </w:instrText>
        </w:r>
      </w:ins>
      <w:r>
        <w:rPr>
          <w:noProof/>
          <w:webHidden/>
        </w:rPr>
      </w:r>
      <w:r>
        <w:rPr>
          <w:noProof/>
          <w:webHidden/>
        </w:rPr>
        <w:fldChar w:fldCharType="separate"/>
      </w:r>
      <w:r w:rsidR="00B9108F">
        <w:rPr>
          <w:noProof/>
          <w:webHidden/>
        </w:rPr>
        <w:t>4-8</w:t>
      </w:r>
      <w:ins w:id="168" w:author="Vilson Lu" w:date="2014-07-21T15:53:00Z">
        <w:r>
          <w:rPr>
            <w:noProof/>
            <w:webHidden/>
          </w:rPr>
          <w:fldChar w:fldCharType="end"/>
        </w:r>
        <w:r w:rsidRPr="00C45565">
          <w:rPr>
            <w:rStyle w:val="Hyperlink"/>
            <w:noProof/>
          </w:rPr>
          <w:fldChar w:fldCharType="end"/>
        </w:r>
      </w:ins>
    </w:p>
    <w:p w14:paraId="6C6DC9B6" w14:textId="77777777" w:rsidR="00870D63" w:rsidRDefault="00870D63">
      <w:pPr>
        <w:pStyle w:val="TOC3"/>
        <w:tabs>
          <w:tab w:val="left" w:pos="1100"/>
          <w:tab w:val="right" w:leader="dot" w:pos="9350"/>
        </w:tabs>
        <w:rPr>
          <w:ins w:id="169" w:author="Vilson Lu" w:date="2014-07-21T15:53:00Z"/>
          <w:rFonts w:asciiTheme="minorHAnsi" w:eastAsiaTheme="minorEastAsia" w:hAnsiTheme="minorHAnsi" w:cstheme="minorBidi"/>
          <w:noProof/>
          <w:sz w:val="22"/>
          <w:szCs w:val="22"/>
          <w:lang w:val="en-PH" w:eastAsia="zh-CN"/>
        </w:rPr>
      </w:pPr>
      <w:ins w:id="170"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"_Toc393721459"</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4.6.1</w:t>
        </w:r>
        <w:r>
          <w:rPr>
            <w:rFonts w:asciiTheme="minorHAnsi" w:eastAsiaTheme="minorEastAsia" w:hAnsiTheme="minorHAnsi" w:cstheme="minorBidi"/>
            <w:noProof/>
            <w:sz w:val="22"/>
            <w:szCs w:val="22"/>
            <w:lang w:val="en-PH" w:eastAsia="zh-CN"/>
          </w:rPr>
          <w:tab/>
        </w:r>
        <w:r w:rsidRPr="00C45565">
          <w:rPr>
            <w:rStyle w:val="Hyperlink"/>
            <w:noProof/>
          </w:rPr>
          <w:t>Minimum Software Requirements</w:t>
        </w:r>
        <w:r>
          <w:rPr>
            <w:noProof/>
            <w:webHidden/>
          </w:rPr>
          <w:tab/>
        </w:r>
        <w:r>
          <w:rPr>
            <w:noProof/>
            <w:webHidden/>
          </w:rPr>
          <w:fldChar w:fldCharType="begin"/>
        </w:r>
        <w:r>
          <w:rPr>
            <w:noProof/>
            <w:webHidden/>
          </w:rPr>
          <w:instrText xml:space="preserve"> PAGEREF _Toc393721459 \h </w:instrText>
        </w:r>
      </w:ins>
      <w:r>
        <w:rPr>
          <w:noProof/>
          <w:webHidden/>
        </w:rPr>
      </w:r>
      <w:r>
        <w:rPr>
          <w:noProof/>
          <w:webHidden/>
        </w:rPr>
        <w:fldChar w:fldCharType="separate"/>
      </w:r>
      <w:r w:rsidR="00B9108F">
        <w:rPr>
          <w:noProof/>
          <w:webHidden/>
        </w:rPr>
        <w:t>4-8</w:t>
      </w:r>
      <w:ins w:id="171" w:author="Vilson Lu" w:date="2014-07-21T15:53:00Z">
        <w:r>
          <w:rPr>
            <w:noProof/>
            <w:webHidden/>
          </w:rPr>
          <w:fldChar w:fldCharType="end"/>
        </w:r>
        <w:r w:rsidRPr="00C45565">
          <w:rPr>
            <w:rStyle w:val="Hyperlink"/>
            <w:noProof/>
          </w:rPr>
          <w:fldChar w:fldCharType="end"/>
        </w:r>
      </w:ins>
    </w:p>
    <w:p w14:paraId="4AE03AC3" w14:textId="77777777" w:rsidR="00870D63" w:rsidRDefault="00870D63">
      <w:pPr>
        <w:pStyle w:val="TOC3"/>
        <w:tabs>
          <w:tab w:val="left" w:pos="1100"/>
          <w:tab w:val="right" w:leader="dot" w:pos="9350"/>
        </w:tabs>
        <w:rPr>
          <w:ins w:id="172" w:author="Vilson Lu" w:date="2014-07-21T15:53:00Z"/>
          <w:rFonts w:asciiTheme="minorHAnsi" w:eastAsiaTheme="minorEastAsia" w:hAnsiTheme="minorHAnsi" w:cstheme="minorBidi"/>
          <w:noProof/>
          <w:sz w:val="22"/>
          <w:szCs w:val="22"/>
          <w:lang w:val="en-PH" w:eastAsia="zh-CN"/>
        </w:rPr>
      </w:pPr>
      <w:ins w:id="173"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"_Toc393721460"</w:instrText>
        </w:r>
        <w:r w:rsidRPr="00C45565">
          <w:rPr>
            <w:rStyle w:val="Hyperlink"/>
            <w:noProof/>
          </w:rPr>
          <w:instrText xml:space="preserve"> </w:instrText>
        </w:r>
        <w:r w:rsidRPr="00C45565">
          <w:rPr>
            <w:rStyle w:val="Hyperlink"/>
            <w:noProof/>
          </w:rPr>
          <w:fldChar w:fldCharType="separate"/>
        </w:r>
        <w:r w:rsidRPr="00C45565">
          <w:rPr>
            <w:rStyle w:val="Hyperlink"/>
            <w:noProof/>
            <w14:scene3d>
              <w14:camera w14:prst="orthographicFront"/>
              <w14:lightRig w14:rig="threePt" w14:dir="t">
                <w14:rot w14:lat="0" w14:lon="0" w14:rev="0"/>
              </w14:lightRig>
            </w14:scene3d>
          </w:rPr>
          <w:t>4.6.2</w:t>
        </w:r>
        <w:r>
          <w:rPr>
            <w:rFonts w:asciiTheme="minorHAnsi" w:eastAsiaTheme="minorEastAsia" w:hAnsiTheme="minorHAnsi" w:cstheme="minorBidi"/>
            <w:noProof/>
            <w:sz w:val="22"/>
            <w:szCs w:val="22"/>
            <w:lang w:val="en-PH" w:eastAsia="zh-CN"/>
          </w:rPr>
          <w:tab/>
        </w:r>
        <w:r w:rsidRPr="00C45565">
          <w:rPr>
            <w:rStyle w:val="Hyperlink"/>
            <w:noProof/>
          </w:rPr>
          <w:t>Minimum Hardware Requirements</w:t>
        </w:r>
        <w:r>
          <w:rPr>
            <w:noProof/>
            <w:webHidden/>
          </w:rPr>
          <w:tab/>
        </w:r>
        <w:r>
          <w:rPr>
            <w:noProof/>
            <w:webHidden/>
          </w:rPr>
          <w:fldChar w:fldCharType="begin"/>
        </w:r>
        <w:r>
          <w:rPr>
            <w:noProof/>
            <w:webHidden/>
          </w:rPr>
          <w:instrText xml:space="preserve"> PAGEREF _Toc393721460 \h </w:instrText>
        </w:r>
      </w:ins>
      <w:r>
        <w:rPr>
          <w:noProof/>
          <w:webHidden/>
        </w:rPr>
      </w:r>
      <w:r>
        <w:rPr>
          <w:noProof/>
          <w:webHidden/>
        </w:rPr>
        <w:fldChar w:fldCharType="separate"/>
      </w:r>
      <w:r w:rsidR="00B9108F">
        <w:rPr>
          <w:noProof/>
          <w:webHidden/>
        </w:rPr>
        <w:t>4-9</w:t>
      </w:r>
      <w:ins w:id="174" w:author="Vilson Lu" w:date="2014-07-21T15:53:00Z">
        <w:r>
          <w:rPr>
            <w:noProof/>
            <w:webHidden/>
          </w:rPr>
          <w:fldChar w:fldCharType="end"/>
        </w:r>
        <w:r w:rsidRPr="00C45565">
          <w:rPr>
            <w:rStyle w:val="Hyperlink"/>
            <w:noProof/>
          </w:rPr>
          <w:fldChar w:fldCharType="end"/>
        </w:r>
      </w:ins>
    </w:p>
    <w:p w14:paraId="173B1732" w14:textId="77777777" w:rsidR="00870D63" w:rsidRDefault="00870D63">
      <w:pPr>
        <w:pStyle w:val="TOC1"/>
        <w:rPr>
          <w:ins w:id="175" w:author="Vilson Lu" w:date="2014-07-21T15:53:00Z"/>
          <w:rFonts w:asciiTheme="minorHAnsi" w:eastAsiaTheme="minorEastAsia" w:hAnsiTheme="minorHAnsi" w:cstheme="minorBidi"/>
          <w:b w:val="0"/>
          <w:noProof/>
          <w:sz w:val="22"/>
          <w:szCs w:val="22"/>
          <w:lang w:val="en-PH" w:eastAsia="zh-CN"/>
        </w:rPr>
      </w:pPr>
      <w:ins w:id="176"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"_Toc393721461"</w:instrText>
        </w:r>
        <w:r w:rsidRPr="00C45565">
          <w:rPr>
            <w:rStyle w:val="Hyperlink"/>
            <w:noProof/>
          </w:rPr>
          <w:instrText xml:space="preserve"> </w:instrText>
        </w:r>
        <w:r w:rsidRPr="00C45565">
          <w:rPr>
            <w:rStyle w:val="Hyperlink"/>
            <w:noProof/>
          </w:rPr>
          <w:fldChar w:fldCharType="separate"/>
        </w:r>
        <w:r w:rsidRPr="00C45565">
          <w:rPr>
            <w:rStyle w:val="Hyperlink"/>
            <w:noProof/>
          </w:rPr>
          <w:t>5.0</w:t>
        </w:r>
        <w:r>
          <w:rPr>
            <w:rFonts w:asciiTheme="minorHAnsi" w:eastAsiaTheme="minorEastAsia" w:hAnsiTheme="minorHAnsi" w:cstheme="minorBidi"/>
            <w:b w:val="0"/>
            <w:noProof/>
            <w:sz w:val="22"/>
            <w:szCs w:val="22"/>
            <w:lang w:val="en-PH" w:eastAsia="zh-CN"/>
          </w:rPr>
          <w:tab/>
        </w:r>
        <w:r w:rsidRPr="00C45565">
          <w:rPr>
            <w:rStyle w:val="Hyperlink"/>
            <w:noProof/>
          </w:rPr>
          <w:t>References</w:t>
        </w:r>
        <w:r>
          <w:rPr>
            <w:noProof/>
            <w:webHidden/>
          </w:rPr>
          <w:tab/>
        </w:r>
        <w:r>
          <w:rPr>
            <w:noProof/>
            <w:webHidden/>
          </w:rPr>
          <w:fldChar w:fldCharType="begin"/>
        </w:r>
        <w:r>
          <w:rPr>
            <w:noProof/>
            <w:webHidden/>
          </w:rPr>
          <w:instrText xml:space="preserve"> PAGEREF _Toc393721461 \h </w:instrText>
        </w:r>
      </w:ins>
      <w:r>
        <w:rPr>
          <w:noProof/>
          <w:webHidden/>
        </w:rPr>
      </w:r>
      <w:r>
        <w:rPr>
          <w:noProof/>
          <w:webHidden/>
        </w:rPr>
        <w:fldChar w:fldCharType="separate"/>
      </w:r>
      <w:r w:rsidR="00B9108F">
        <w:rPr>
          <w:noProof/>
          <w:webHidden/>
        </w:rPr>
        <w:t>5-1</w:t>
      </w:r>
      <w:ins w:id="177" w:author="Vilson Lu" w:date="2014-07-21T15:53:00Z">
        <w:r>
          <w:rPr>
            <w:noProof/>
            <w:webHidden/>
          </w:rPr>
          <w:fldChar w:fldCharType="end"/>
        </w:r>
        <w:r w:rsidRPr="00C45565">
          <w:rPr>
            <w:rStyle w:val="Hyperlink"/>
            <w:noProof/>
          </w:rPr>
          <w:fldChar w:fldCharType="end"/>
        </w:r>
      </w:ins>
    </w:p>
    <w:p w14:paraId="50F59029" w14:textId="77777777" w:rsidR="00870D63" w:rsidRDefault="00870D63">
      <w:pPr>
        <w:pStyle w:val="TOC1"/>
        <w:rPr>
          <w:ins w:id="178" w:author="Vilson Lu" w:date="2014-07-21T15:53:00Z"/>
          <w:rFonts w:asciiTheme="minorHAnsi" w:eastAsiaTheme="minorEastAsia" w:hAnsiTheme="minorHAnsi" w:cstheme="minorBidi"/>
          <w:b w:val="0"/>
          <w:noProof/>
          <w:sz w:val="22"/>
          <w:szCs w:val="22"/>
          <w:lang w:val="en-PH" w:eastAsia="zh-CN"/>
        </w:rPr>
      </w:pPr>
      <w:ins w:id="179"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"_Toc393721462"</w:instrText>
        </w:r>
        <w:r w:rsidRPr="00C45565">
          <w:rPr>
            <w:rStyle w:val="Hyperlink"/>
            <w:noProof/>
          </w:rPr>
          <w:instrText xml:space="preserve"> </w:instrText>
        </w:r>
        <w:r w:rsidRPr="00C45565">
          <w:rPr>
            <w:rStyle w:val="Hyperlink"/>
            <w:noProof/>
          </w:rPr>
          <w:fldChar w:fldCharType="separate"/>
        </w:r>
        <w:r w:rsidRPr="00C45565">
          <w:rPr>
            <w:rStyle w:val="Hyperlink"/>
            <w:noProof/>
          </w:rPr>
          <w:t>6.0</w:t>
        </w:r>
        <w:r>
          <w:rPr>
            <w:rFonts w:asciiTheme="minorHAnsi" w:eastAsiaTheme="minorEastAsia" w:hAnsiTheme="minorHAnsi" w:cstheme="minorBidi"/>
            <w:b w:val="0"/>
            <w:noProof/>
            <w:sz w:val="22"/>
            <w:szCs w:val="22"/>
            <w:lang w:val="en-PH" w:eastAsia="zh-CN"/>
          </w:rPr>
          <w:tab/>
        </w:r>
        <w:r w:rsidRPr="00C45565">
          <w:rPr>
            <w:rStyle w:val="Hyperlink"/>
            <w:noProof/>
          </w:rPr>
          <w:t>Appendix</w:t>
        </w:r>
        <w:r>
          <w:rPr>
            <w:noProof/>
            <w:webHidden/>
          </w:rPr>
          <w:tab/>
        </w:r>
        <w:r>
          <w:rPr>
            <w:noProof/>
            <w:webHidden/>
          </w:rPr>
          <w:fldChar w:fldCharType="begin"/>
        </w:r>
        <w:r>
          <w:rPr>
            <w:noProof/>
            <w:webHidden/>
          </w:rPr>
          <w:instrText xml:space="preserve"> PAGEREF _Toc393721462 \h </w:instrText>
        </w:r>
      </w:ins>
      <w:r>
        <w:rPr>
          <w:noProof/>
          <w:webHidden/>
        </w:rPr>
      </w:r>
      <w:r>
        <w:rPr>
          <w:noProof/>
          <w:webHidden/>
        </w:rPr>
        <w:fldChar w:fldCharType="separate"/>
      </w:r>
      <w:r w:rsidR="00B9108F">
        <w:rPr>
          <w:noProof/>
          <w:webHidden/>
        </w:rPr>
        <w:t>6-1</w:t>
      </w:r>
      <w:ins w:id="180" w:author="Vilson Lu" w:date="2014-07-21T15:53:00Z">
        <w:r>
          <w:rPr>
            <w:noProof/>
            <w:webHidden/>
          </w:rPr>
          <w:fldChar w:fldCharType="end"/>
        </w:r>
        <w:r w:rsidRPr="00C45565">
          <w:rPr>
            <w:rStyle w:val="Hyperlink"/>
            <w:noProof/>
          </w:rPr>
          <w:fldChar w:fldCharType="end"/>
        </w:r>
      </w:ins>
    </w:p>
    <w:p w14:paraId="77A85B2B" w14:textId="77777777" w:rsidR="00870D63" w:rsidRDefault="00870D63">
      <w:pPr>
        <w:pStyle w:val="TOC2"/>
        <w:tabs>
          <w:tab w:val="left" w:pos="880"/>
          <w:tab w:val="right" w:leader="dot" w:pos="9350"/>
        </w:tabs>
        <w:rPr>
          <w:ins w:id="181" w:author="Vilson Lu" w:date="2014-07-21T15:53:00Z"/>
          <w:rFonts w:asciiTheme="minorHAnsi" w:eastAsiaTheme="minorEastAsia" w:hAnsiTheme="minorHAnsi" w:cstheme="minorBidi"/>
          <w:noProof/>
          <w:sz w:val="22"/>
          <w:szCs w:val="22"/>
          <w:lang w:val="en-PH" w:eastAsia="zh-CN"/>
        </w:rPr>
      </w:pPr>
      <w:ins w:id="182"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"_Toc393721463"</w:instrText>
        </w:r>
        <w:r w:rsidRPr="00C45565">
          <w:rPr>
            <w:rStyle w:val="Hyperlink"/>
            <w:noProof/>
          </w:rPr>
          <w:instrText xml:space="preserve"> </w:instrText>
        </w:r>
        <w:r w:rsidRPr="00C45565">
          <w:rPr>
            <w:rStyle w:val="Hyperlink"/>
            <w:noProof/>
          </w:rPr>
          <w:fldChar w:fldCharType="separate"/>
        </w:r>
        <w:r w:rsidRPr="00C45565">
          <w:rPr>
            <w:rStyle w:val="Hyperlink"/>
            <w:noProof/>
          </w:rPr>
          <w:t>6.1</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A</w:t>
        </w:r>
        <w:r>
          <w:rPr>
            <w:noProof/>
            <w:webHidden/>
          </w:rPr>
          <w:tab/>
        </w:r>
        <w:r>
          <w:rPr>
            <w:noProof/>
            <w:webHidden/>
          </w:rPr>
          <w:fldChar w:fldCharType="begin"/>
        </w:r>
        <w:r>
          <w:rPr>
            <w:noProof/>
            <w:webHidden/>
          </w:rPr>
          <w:instrText xml:space="preserve"> PAGEREF _Toc393721463 \h </w:instrText>
        </w:r>
      </w:ins>
      <w:r>
        <w:rPr>
          <w:noProof/>
          <w:webHidden/>
        </w:rPr>
      </w:r>
      <w:r>
        <w:rPr>
          <w:noProof/>
          <w:webHidden/>
        </w:rPr>
        <w:fldChar w:fldCharType="separate"/>
      </w:r>
      <w:r w:rsidR="00B9108F">
        <w:rPr>
          <w:noProof/>
          <w:webHidden/>
        </w:rPr>
        <w:t>6-1</w:t>
      </w:r>
      <w:ins w:id="183" w:author="Vilson Lu" w:date="2014-07-21T15:53:00Z">
        <w:r>
          <w:rPr>
            <w:noProof/>
            <w:webHidden/>
          </w:rPr>
          <w:fldChar w:fldCharType="end"/>
        </w:r>
        <w:r w:rsidRPr="00C45565">
          <w:rPr>
            <w:rStyle w:val="Hyperlink"/>
            <w:noProof/>
          </w:rPr>
          <w:fldChar w:fldCharType="end"/>
        </w:r>
      </w:ins>
    </w:p>
    <w:p w14:paraId="10BE7E81" w14:textId="77777777" w:rsidR="00870D63" w:rsidRDefault="00870D63">
      <w:pPr>
        <w:pStyle w:val="TOC2"/>
        <w:tabs>
          <w:tab w:val="left" w:pos="880"/>
          <w:tab w:val="right" w:leader="dot" w:pos="9350"/>
        </w:tabs>
        <w:rPr>
          <w:ins w:id="184" w:author="Vilson Lu" w:date="2014-07-21T15:53:00Z"/>
          <w:rFonts w:asciiTheme="minorHAnsi" w:eastAsiaTheme="minorEastAsia" w:hAnsiTheme="minorHAnsi" w:cstheme="minorBidi"/>
          <w:noProof/>
          <w:sz w:val="22"/>
          <w:szCs w:val="22"/>
          <w:lang w:val="en-PH" w:eastAsia="zh-CN"/>
        </w:rPr>
      </w:pPr>
      <w:ins w:id="185" w:author="Vilson Lu" w:date="2014-07-21T15:53:00Z">
        <w:r w:rsidRPr="00C45565">
          <w:rPr>
            <w:rStyle w:val="Hyperlink"/>
            <w:noProof/>
          </w:rPr>
          <w:fldChar w:fldCharType="begin"/>
        </w:r>
        <w:r w:rsidRPr="00C45565">
          <w:rPr>
            <w:rStyle w:val="Hyperlink"/>
            <w:noProof/>
          </w:rPr>
          <w:instrText xml:space="preserve"> </w:instrText>
        </w:r>
        <w:r>
          <w:rPr>
            <w:noProof/>
          </w:rPr>
          <w:instrText>HYPERLINK \l "_Toc393721464"</w:instrText>
        </w:r>
        <w:r w:rsidRPr="00C45565">
          <w:rPr>
            <w:rStyle w:val="Hyperlink"/>
            <w:noProof/>
          </w:rPr>
          <w:instrText xml:space="preserve"> </w:instrText>
        </w:r>
        <w:r w:rsidRPr="00C45565">
          <w:rPr>
            <w:rStyle w:val="Hyperlink"/>
            <w:noProof/>
          </w:rPr>
          <w:fldChar w:fldCharType="separate"/>
        </w:r>
        <w:r w:rsidRPr="00C45565">
          <w:rPr>
            <w:rStyle w:val="Hyperlink"/>
            <w:noProof/>
          </w:rPr>
          <w:t>6.2</w:t>
        </w:r>
        <w:r>
          <w:rPr>
            <w:rFonts w:asciiTheme="minorHAnsi" w:eastAsiaTheme="minorEastAsia" w:hAnsiTheme="minorHAnsi" w:cstheme="minorBidi"/>
            <w:noProof/>
            <w:sz w:val="22"/>
            <w:szCs w:val="22"/>
            <w:lang w:val="en-PH" w:eastAsia="zh-CN"/>
          </w:rPr>
          <w:tab/>
        </w:r>
        <w:r w:rsidRPr="00C45565">
          <w:rPr>
            <w:rStyle w:val="Hyperlink"/>
            <w:noProof/>
            <w:highlight w:val="white"/>
          </w:rPr>
          <w:t>Appendix B</w:t>
        </w:r>
        <w:r>
          <w:rPr>
            <w:noProof/>
            <w:webHidden/>
          </w:rPr>
          <w:tab/>
        </w:r>
        <w:r>
          <w:rPr>
            <w:noProof/>
            <w:webHidden/>
          </w:rPr>
          <w:fldChar w:fldCharType="begin"/>
        </w:r>
        <w:r>
          <w:rPr>
            <w:noProof/>
            <w:webHidden/>
          </w:rPr>
          <w:instrText xml:space="preserve"> PAGEREF _Toc393721464 \h </w:instrText>
        </w:r>
      </w:ins>
      <w:r>
        <w:rPr>
          <w:noProof/>
          <w:webHidden/>
        </w:rPr>
      </w:r>
      <w:r>
        <w:rPr>
          <w:noProof/>
          <w:webHidden/>
        </w:rPr>
        <w:fldChar w:fldCharType="separate"/>
      </w:r>
      <w:r w:rsidR="00B9108F">
        <w:rPr>
          <w:noProof/>
          <w:webHidden/>
        </w:rPr>
        <w:t>6-2</w:t>
      </w:r>
      <w:ins w:id="186" w:author="Vilson Lu" w:date="2014-07-21T15:53:00Z">
        <w:r>
          <w:rPr>
            <w:noProof/>
            <w:webHidden/>
          </w:rPr>
          <w:fldChar w:fldCharType="end"/>
        </w:r>
        <w:r w:rsidRPr="00C45565">
          <w:rPr>
            <w:rStyle w:val="Hyperlink"/>
            <w:noProof/>
          </w:rPr>
          <w:fldChar w:fldCharType="end"/>
        </w:r>
      </w:ins>
    </w:p>
    <w:p w14:paraId="52DEAEA0" w14:textId="77777777" w:rsidR="004A1188" w:rsidDel="00870D63" w:rsidRDefault="004A1188">
      <w:pPr>
        <w:pStyle w:val="TOC1"/>
        <w:rPr>
          <w:del w:id="187" w:author="Vilson Lu" w:date="2014-07-21T15:53:00Z"/>
          <w:rFonts w:asciiTheme="minorHAnsi" w:eastAsiaTheme="minorEastAsia" w:hAnsiTheme="minorHAnsi" w:cstheme="minorBidi"/>
          <w:b w:val="0"/>
          <w:noProof/>
          <w:sz w:val="22"/>
          <w:szCs w:val="22"/>
          <w:lang w:val="en-PH" w:eastAsia="zh-CN"/>
        </w:rPr>
      </w:pPr>
      <w:del w:id="188" w:author="Vilson Lu" w:date="2014-07-21T15:53:00Z">
        <w:r w:rsidRPr="00870D63" w:rsidDel="00870D63">
          <w:rPr>
            <w:rPrChange w:id="189" w:author="Vilson Lu" w:date="2014-07-21T15:53:00Z">
              <w:rPr>
                <w:rStyle w:val="Hyperlink"/>
                <w:b w:val="0"/>
                <w:noProof/>
              </w:rPr>
            </w:rPrChange>
          </w:rPr>
          <w:delText>1.0</w:delText>
        </w:r>
        <w:r w:rsidDel="00870D63">
          <w:rPr>
            <w:rFonts w:asciiTheme="minorHAnsi" w:eastAsiaTheme="minorEastAsia" w:hAnsiTheme="minorHAnsi" w:cstheme="minorBidi"/>
            <w:b w:val="0"/>
            <w:noProof/>
            <w:sz w:val="22"/>
            <w:szCs w:val="22"/>
            <w:lang w:val="en-PH" w:eastAsia="zh-CN"/>
          </w:rPr>
          <w:tab/>
        </w:r>
        <w:r w:rsidRPr="00870D63" w:rsidDel="00870D63">
          <w:rPr>
            <w:rPrChange w:id="190" w:author="Vilson Lu" w:date="2014-07-21T15:53:00Z">
              <w:rPr>
                <w:rStyle w:val="Hyperlink"/>
                <w:b w:val="0"/>
                <w:noProof/>
              </w:rPr>
            </w:rPrChange>
          </w:rPr>
          <w:delText>Research Description</w:delText>
        </w:r>
        <w:r w:rsidDel="00870D63">
          <w:rPr>
            <w:noProof/>
            <w:webHidden/>
          </w:rPr>
          <w:tab/>
          <w:delText>1-1</w:delText>
        </w:r>
      </w:del>
    </w:p>
    <w:p w14:paraId="43DE1355" w14:textId="77777777" w:rsidR="004A1188" w:rsidDel="00870D63" w:rsidRDefault="004A1188">
      <w:pPr>
        <w:pStyle w:val="TOC2"/>
        <w:tabs>
          <w:tab w:val="left" w:pos="880"/>
          <w:tab w:val="right" w:leader="dot" w:pos="9350"/>
        </w:tabs>
        <w:rPr>
          <w:del w:id="191" w:author="Vilson Lu" w:date="2014-07-21T15:53:00Z"/>
          <w:rFonts w:asciiTheme="minorHAnsi" w:eastAsiaTheme="minorEastAsia" w:hAnsiTheme="minorHAnsi" w:cstheme="minorBidi"/>
          <w:noProof/>
          <w:sz w:val="22"/>
          <w:szCs w:val="22"/>
          <w:lang w:val="en-PH" w:eastAsia="zh-CN"/>
        </w:rPr>
      </w:pPr>
      <w:del w:id="192" w:author="Vilson Lu" w:date="2014-07-21T15:53:00Z">
        <w:r w:rsidRPr="00870D63" w:rsidDel="00870D63">
          <w:rPr>
            <w:rPrChange w:id="193" w:author="Vilson Lu" w:date="2014-07-21T15:53:00Z">
              <w:rPr>
                <w:rStyle w:val="Hyperlink"/>
                <w:noProof/>
              </w:rPr>
            </w:rPrChange>
          </w:rPr>
          <w:delText>1.1</w:delText>
        </w:r>
        <w:r w:rsidDel="00870D63">
          <w:rPr>
            <w:rFonts w:asciiTheme="minorHAnsi" w:eastAsiaTheme="minorEastAsia" w:hAnsiTheme="minorHAnsi" w:cstheme="minorBidi"/>
            <w:noProof/>
            <w:sz w:val="22"/>
            <w:szCs w:val="22"/>
            <w:lang w:val="en-PH" w:eastAsia="zh-CN"/>
          </w:rPr>
          <w:tab/>
        </w:r>
        <w:r w:rsidRPr="00870D63" w:rsidDel="00870D63">
          <w:rPr>
            <w:rPrChange w:id="194" w:author="Vilson Lu" w:date="2014-07-21T15:53:00Z">
              <w:rPr>
                <w:rStyle w:val="Hyperlink"/>
                <w:noProof/>
              </w:rPr>
            </w:rPrChange>
          </w:rPr>
          <w:delText>Overview of the Current State of Technology</w:delText>
        </w:r>
        <w:r w:rsidDel="00870D63">
          <w:rPr>
            <w:noProof/>
            <w:webHidden/>
          </w:rPr>
          <w:tab/>
          <w:delText>1-1</w:delText>
        </w:r>
      </w:del>
    </w:p>
    <w:p w14:paraId="39986A3D" w14:textId="77777777" w:rsidR="004A1188" w:rsidDel="00870D63" w:rsidRDefault="004A1188">
      <w:pPr>
        <w:pStyle w:val="TOC2"/>
        <w:tabs>
          <w:tab w:val="left" w:pos="880"/>
          <w:tab w:val="right" w:leader="dot" w:pos="9350"/>
        </w:tabs>
        <w:rPr>
          <w:del w:id="195" w:author="Vilson Lu" w:date="2014-07-21T15:53:00Z"/>
          <w:rFonts w:asciiTheme="minorHAnsi" w:eastAsiaTheme="minorEastAsia" w:hAnsiTheme="minorHAnsi" w:cstheme="minorBidi"/>
          <w:noProof/>
          <w:sz w:val="22"/>
          <w:szCs w:val="22"/>
          <w:lang w:val="en-PH" w:eastAsia="zh-CN"/>
        </w:rPr>
      </w:pPr>
      <w:del w:id="196" w:author="Vilson Lu" w:date="2014-07-21T15:53:00Z">
        <w:r w:rsidRPr="00870D63" w:rsidDel="00870D63">
          <w:rPr>
            <w:rPrChange w:id="197" w:author="Vilson Lu" w:date="2014-07-21T15:53:00Z">
              <w:rPr>
                <w:rStyle w:val="Hyperlink"/>
                <w:noProof/>
              </w:rPr>
            </w:rPrChange>
          </w:rPr>
          <w:delText>1.2</w:delText>
        </w:r>
        <w:r w:rsidDel="00870D63">
          <w:rPr>
            <w:rFonts w:asciiTheme="minorHAnsi" w:eastAsiaTheme="minorEastAsia" w:hAnsiTheme="minorHAnsi" w:cstheme="minorBidi"/>
            <w:noProof/>
            <w:sz w:val="22"/>
            <w:szCs w:val="22"/>
            <w:lang w:val="en-PH" w:eastAsia="zh-CN"/>
          </w:rPr>
          <w:tab/>
        </w:r>
        <w:r w:rsidRPr="00870D63" w:rsidDel="00870D63">
          <w:rPr>
            <w:rPrChange w:id="198" w:author="Vilson Lu" w:date="2014-07-21T15:53:00Z">
              <w:rPr>
                <w:rStyle w:val="Hyperlink"/>
                <w:noProof/>
              </w:rPr>
            </w:rPrChange>
          </w:rPr>
          <w:delText>Research Objectives</w:delText>
        </w:r>
        <w:r w:rsidDel="00870D63">
          <w:rPr>
            <w:noProof/>
            <w:webHidden/>
          </w:rPr>
          <w:tab/>
          <w:delText>1-2</w:delText>
        </w:r>
      </w:del>
    </w:p>
    <w:p w14:paraId="27306F24" w14:textId="77777777" w:rsidR="004A1188" w:rsidDel="00870D63" w:rsidRDefault="004A1188">
      <w:pPr>
        <w:pStyle w:val="TOC3"/>
        <w:tabs>
          <w:tab w:val="left" w:pos="1100"/>
          <w:tab w:val="right" w:leader="dot" w:pos="9350"/>
        </w:tabs>
        <w:rPr>
          <w:del w:id="199" w:author="Vilson Lu" w:date="2014-07-21T15:53:00Z"/>
          <w:rFonts w:asciiTheme="minorHAnsi" w:eastAsiaTheme="minorEastAsia" w:hAnsiTheme="minorHAnsi" w:cstheme="minorBidi"/>
          <w:noProof/>
          <w:sz w:val="22"/>
          <w:szCs w:val="22"/>
          <w:lang w:val="en-PH" w:eastAsia="zh-CN"/>
        </w:rPr>
      </w:pPr>
      <w:del w:id="200" w:author="Vilson Lu" w:date="2014-07-21T15:53:00Z">
        <w:r w:rsidRPr="00870D63" w:rsidDel="00870D63">
          <w:rPr>
            <w:rPrChange w:id="201" w:author="Vilson Lu" w:date="2014-07-21T15:53:00Z">
              <w:rPr>
                <w:rStyle w:val="Hyperlink"/>
                <w:noProof/>
                <w14:scene3d>
                  <w14:camera w14:prst="orthographicFront"/>
                  <w14:lightRig w14:rig="threePt" w14:dir="t">
                    <w14:rot w14:lat="0" w14:lon="0" w14:rev="0"/>
                  </w14:lightRig>
                </w14:scene3d>
              </w:rPr>
            </w:rPrChange>
          </w:rPr>
          <w:delText>1.2.1</w:delText>
        </w:r>
        <w:r w:rsidDel="00870D63">
          <w:rPr>
            <w:rFonts w:asciiTheme="minorHAnsi" w:eastAsiaTheme="minorEastAsia" w:hAnsiTheme="minorHAnsi" w:cstheme="minorBidi"/>
            <w:noProof/>
            <w:sz w:val="22"/>
            <w:szCs w:val="22"/>
            <w:lang w:val="en-PH" w:eastAsia="zh-CN"/>
          </w:rPr>
          <w:tab/>
        </w:r>
        <w:r w:rsidRPr="00870D63" w:rsidDel="00870D63">
          <w:rPr>
            <w:rPrChange w:id="202" w:author="Vilson Lu" w:date="2014-07-21T15:53:00Z">
              <w:rPr>
                <w:rStyle w:val="Hyperlink"/>
                <w:noProof/>
              </w:rPr>
            </w:rPrChange>
          </w:rPr>
          <w:delText>General Objective</w:delText>
        </w:r>
        <w:r w:rsidDel="00870D63">
          <w:rPr>
            <w:noProof/>
            <w:webHidden/>
          </w:rPr>
          <w:tab/>
          <w:delText>1-2</w:delText>
        </w:r>
      </w:del>
    </w:p>
    <w:p w14:paraId="08248EC6" w14:textId="77777777" w:rsidR="004A1188" w:rsidDel="00870D63" w:rsidRDefault="004A1188">
      <w:pPr>
        <w:pStyle w:val="TOC3"/>
        <w:tabs>
          <w:tab w:val="left" w:pos="1100"/>
          <w:tab w:val="right" w:leader="dot" w:pos="9350"/>
        </w:tabs>
        <w:rPr>
          <w:del w:id="203" w:author="Vilson Lu" w:date="2014-07-21T15:53:00Z"/>
          <w:rFonts w:asciiTheme="minorHAnsi" w:eastAsiaTheme="minorEastAsia" w:hAnsiTheme="minorHAnsi" w:cstheme="minorBidi"/>
          <w:noProof/>
          <w:sz w:val="22"/>
          <w:szCs w:val="22"/>
          <w:lang w:val="en-PH" w:eastAsia="zh-CN"/>
        </w:rPr>
      </w:pPr>
      <w:del w:id="204" w:author="Vilson Lu" w:date="2014-07-21T15:53:00Z">
        <w:r w:rsidRPr="00870D63" w:rsidDel="00870D63">
          <w:rPr>
            <w:rPrChange w:id="205" w:author="Vilson Lu" w:date="2014-07-21T15:53:00Z">
              <w:rPr>
                <w:rStyle w:val="Hyperlink"/>
                <w:noProof/>
                <w14:scene3d>
                  <w14:camera w14:prst="orthographicFront"/>
                  <w14:lightRig w14:rig="threePt" w14:dir="t">
                    <w14:rot w14:lat="0" w14:lon="0" w14:rev="0"/>
                  </w14:lightRig>
                </w14:scene3d>
              </w:rPr>
            </w:rPrChange>
          </w:rPr>
          <w:delText>1.2.2</w:delText>
        </w:r>
        <w:r w:rsidDel="00870D63">
          <w:rPr>
            <w:rFonts w:asciiTheme="minorHAnsi" w:eastAsiaTheme="minorEastAsia" w:hAnsiTheme="minorHAnsi" w:cstheme="minorBidi"/>
            <w:noProof/>
            <w:sz w:val="22"/>
            <w:szCs w:val="22"/>
            <w:lang w:val="en-PH" w:eastAsia="zh-CN"/>
          </w:rPr>
          <w:tab/>
        </w:r>
        <w:r w:rsidRPr="00870D63" w:rsidDel="00870D63">
          <w:rPr>
            <w:rPrChange w:id="206" w:author="Vilson Lu" w:date="2014-07-21T15:53:00Z">
              <w:rPr>
                <w:rStyle w:val="Hyperlink"/>
                <w:noProof/>
              </w:rPr>
            </w:rPrChange>
          </w:rPr>
          <w:delText>Specific Objectives</w:delText>
        </w:r>
        <w:r w:rsidDel="00870D63">
          <w:rPr>
            <w:noProof/>
            <w:webHidden/>
          </w:rPr>
          <w:tab/>
          <w:delText>1-2</w:delText>
        </w:r>
      </w:del>
    </w:p>
    <w:p w14:paraId="7D85FB79" w14:textId="77777777" w:rsidR="004A1188" w:rsidDel="00870D63" w:rsidRDefault="004A1188">
      <w:pPr>
        <w:pStyle w:val="TOC2"/>
        <w:tabs>
          <w:tab w:val="left" w:pos="880"/>
          <w:tab w:val="right" w:leader="dot" w:pos="9350"/>
        </w:tabs>
        <w:rPr>
          <w:del w:id="207" w:author="Vilson Lu" w:date="2014-07-21T15:53:00Z"/>
          <w:rFonts w:asciiTheme="minorHAnsi" w:eastAsiaTheme="minorEastAsia" w:hAnsiTheme="minorHAnsi" w:cstheme="minorBidi"/>
          <w:noProof/>
          <w:sz w:val="22"/>
          <w:szCs w:val="22"/>
          <w:lang w:val="en-PH" w:eastAsia="zh-CN"/>
        </w:rPr>
      </w:pPr>
      <w:del w:id="208" w:author="Vilson Lu" w:date="2014-07-21T15:53:00Z">
        <w:r w:rsidRPr="00870D63" w:rsidDel="00870D63">
          <w:rPr>
            <w:rPrChange w:id="209" w:author="Vilson Lu" w:date="2014-07-21T15:53:00Z">
              <w:rPr>
                <w:rStyle w:val="Hyperlink"/>
                <w:noProof/>
              </w:rPr>
            </w:rPrChange>
          </w:rPr>
          <w:delText>1.3</w:delText>
        </w:r>
        <w:r w:rsidDel="00870D63">
          <w:rPr>
            <w:rFonts w:asciiTheme="minorHAnsi" w:eastAsiaTheme="minorEastAsia" w:hAnsiTheme="minorHAnsi" w:cstheme="minorBidi"/>
            <w:noProof/>
            <w:sz w:val="22"/>
            <w:szCs w:val="22"/>
            <w:lang w:val="en-PH" w:eastAsia="zh-CN"/>
          </w:rPr>
          <w:tab/>
        </w:r>
        <w:r w:rsidRPr="00870D63" w:rsidDel="00870D63">
          <w:rPr>
            <w:rPrChange w:id="210" w:author="Vilson Lu" w:date="2014-07-21T15:53:00Z">
              <w:rPr>
                <w:rStyle w:val="Hyperlink"/>
                <w:noProof/>
              </w:rPr>
            </w:rPrChange>
          </w:rPr>
          <w:delText>Scope and Limitations of the Research</w:delText>
        </w:r>
        <w:r w:rsidDel="00870D63">
          <w:rPr>
            <w:noProof/>
            <w:webHidden/>
          </w:rPr>
          <w:tab/>
          <w:delText>1-3</w:delText>
        </w:r>
      </w:del>
    </w:p>
    <w:p w14:paraId="180D3DFB" w14:textId="77777777" w:rsidR="004A1188" w:rsidDel="00870D63" w:rsidRDefault="004A1188">
      <w:pPr>
        <w:pStyle w:val="TOC2"/>
        <w:tabs>
          <w:tab w:val="left" w:pos="880"/>
          <w:tab w:val="right" w:leader="dot" w:pos="9350"/>
        </w:tabs>
        <w:rPr>
          <w:del w:id="211" w:author="Vilson Lu" w:date="2014-07-21T15:53:00Z"/>
          <w:rFonts w:asciiTheme="minorHAnsi" w:eastAsiaTheme="minorEastAsia" w:hAnsiTheme="minorHAnsi" w:cstheme="minorBidi"/>
          <w:noProof/>
          <w:sz w:val="22"/>
          <w:szCs w:val="22"/>
          <w:lang w:val="en-PH" w:eastAsia="zh-CN"/>
        </w:rPr>
      </w:pPr>
      <w:del w:id="212" w:author="Vilson Lu" w:date="2014-07-21T15:53:00Z">
        <w:r w:rsidRPr="00870D63" w:rsidDel="00870D63">
          <w:rPr>
            <w:rPrChange w:id="213" w:author="Vilson Lu" w:date="2014-07-21T15:53:00Z">
              <w:rPr>
                <w:rStyle w:val="Hyperlink"/>
                <w:noProof/>
              </w:rPr>
            </w:rPrChange>
          </w:rPr>
          <w:delText>1.4</w:delText>
        </w:r>
        <w:r w:rsidDel="00870D63">
          <w:rPr>
            <w:rFonts w:asciiTheme="minorHAnsi" w:eastAsiaTheme="minorEastAsia" w:hAnsiTheme="minorHAnsi" w:cstheme="minorBidi"/>
            <w:noProof/>
            <w:sz w:val="22"/>
            <w:szCs w:val="22"/>
            <w:lang w:val="en-PH" w:eastAsia="zh-CN"/>
          </w:rPr>
          <w:tab/>
        </w:r>
        <w:r w:rsidRPr="00870D63" w:rsidDel="00870D63">
          <w:rPr>
            <w:rPrChange w:id="214" w:author="Vilson Lu" w:date="2014-07-21T15:53:00Z">
              <w:rPr>
                <w:rStyle w:val="Hyperlink"/>
                <w:noProof/>
              </w:rPr>
            </w:rPrChange>
          </w:rPr>
          <w:delText>Significance of the Research</w:delText>
        </w:r>
        <w:r w:rsidDel="00870D63">
          <w:rPr>
            <w:noProof/>
            <w:webHidden/>
          </w:rPr>
          <w:tab/>
          <w:delText>1-4</w:delText>
        </w:r>
      </w:del>
    </w:p>
    <w:p w14:paraId="4F0F84C0" w14:textId="77777777" w:rsidR="004A1188" w:rsidDel="00870D63" w:rsidRDefault="004A1188">
      <w:pPr>
        <w:pStyle w:val="TOC2"/>
        <w:tabs>
          <w:tab w:val="left" w:pos="880"/>
          <w:tab w:val="right" w:leader="dot" w:pos="9350"/>
        </w:tabs>
        <w:rPr>
          <w:del w:id="215" w:author="Vilson Lu" w:date="2014-07-21T15:53:00Z"/>
          <w:rFonts w:asciiTheme="minorHAnsi" w:eastAsiaTheme="minorEastAsia" w:hAnsiTheme="minorHAnsi" w:cstheme="minorBidi"/>
          <w:noProof/>
          <w:sz w:val="22"/>
          <w:szCs w:val="22"/>
          <w:lang w:val="en-PH" w:eastAsia="zh-CN"/>
        </w:rPr>
      </w:pPr>
      <w:del w:id="216" w:author="Vilson Lu" w:date="2014-07-21T15:53:00Z">
        <w:r w:rsidRPr="00870D63" w:rsidDel="00870D63">
          <w:rPr>
            <w:rPrChange w:id="217" w:author="Vilson Lu" w:date="2014-07-21T15:53:00Z">
              <w:rPr>
                <w:rStyle w:val="Hyperlink"/>
                <w:noProof/>
              </w:rPr>
            </w:rPrChange>
          </w:rPr>
          <w:delText>1.5</w:delText>
        </w:r>
        <w:r w:rsidDel="00870D63">
          <w:rPr>
            <w:rFonts w:asciiTheme="minorHAnsi" w:eastAsiaTheme="minorEastAsia" w:hAnsiTheme="minorHAnsi" w:cstheme="minorBidi"/>
            <w:noProof/>
            <w:sz w:val="22"/>
            <w:szCs w:val="22"/>
            <w:lang w:val="en-PH" w:eastAsia="zh-CN"/>
          </w:rPr>
          <w:tab/>
        </w:r>
        <w:r w:rsidRPr="00870D63" w:rsidDel="00870D63">
          <w:rPr>
            <w:rPrChange w:id="218" w:author="Vilson Lu" w:date="2014-07-21T15:53:00Z">
              <w:rPr>
                <w:rStyle w:val="Hyperlink"/>
                <w:noProof/>
              </w:rPr>
            </w:rPrChange>
          </w:rPr>
          <w:delText>Research Methodology</w:delText>
        </w:r>
        <w:r w:rsidDel="00870D63">
          <w:rPr>
            <w:noProof/>
            <w:webHidden/>
          </w:rPr>
          <w:tab/>
          <w:delText>1-4</w:delText>
        </w:r>
      </w:del>
    </w:p>
    <w:p w14:paraId="216486EE" w14:textId="77777777" w:rsidR="004A1188" w:rsidDel="00870D63" w:rsidRDefault="004A1188">
      <w:pPr>
        <w:pStyle w:val="TOC3"/>
        <w:tabs>
          <w:tab w:val="left" w:pos="1100"/>
          <w:tab w:val="right" w:leader="dot" w:pos="9350"/>
        </w:tabs>
        <w:rPr>
          <w:del w:id="219" w:author="Vilson Lu" w:date="2014-07-21T15:53:00Z"/>
          <w:rFonts w:asciiTheme="minorHAnsi" w:eastAsiaTheme="minorEastAsia" w:hAnsiTheme="minorHAnsi" w:cstheme="minorBidi"/>
          <w:noProof/>
          <w:sz w:val="22"/>
          <w:szCs w:val="22"/>
          <w:lang w:val="en-PH" w:eastAsia="zh-CN"/>
        </w:rPr>
      </w:pPr>
      <w:del w:id="220" w:author="Vilson Lu" w:date="2014-07-21T15:53:00Z">
        <w:r w:rsidRPr="00870D63" w:rsidDel="00870D63">
          <w:rPr>
            <w:rPrChange w:id="221" w:author="Vilson Lu" w:date="2014-07-21T15:53:00Z">
              <w:rPr>
                <w:rStyle w:val="Hyperlink"/>
                <w:noProof/>
                <w14:scene3d>
                  <w14:camera w14:prst="orthographicFront"/>
                  <w14:lightRig w14:rig="threePt" w14:dir="t">
                    <w14:rot w14:lat="0" w14:lon="0" w14:rev="0"/>
                  </w14:lightRig>
                </w14:scene3d>
              </w:rPr>
            </w:rPrChange>
          </w:rPr>
          <w:delText>1.5.1</w:delText>
        </w:r>
        <w:r w:rsidDel="00870D63">
          <w:rPr>
            <w:rFonts w:asciiTheme="minorHAnsi" w:eastAsiaTheme="minorEastAsia" w:hAnsiTheme="minorHAnsi" w:cstheme="minorBidi"/>
            <w:noProof/>
            <w:sz w:val="22"/>
            <w:szCs w:val="22"/>
            <w:lang w:val="en-PH" w:eastAsia="zh-CN"/>
          </w:rPr>
          <w:tab/>
        </w:r>
        <w:r w:rsidRPr="00870D63" w:rsidDel="00870D63">
          <w:rPr>
            <w:rPrChange w:id="222" w:author="Vilson Lu" w:date="2014-07-21T15:53:00Z">
              <w:rPr>
                <w:rStyle w:val="Hyperlink"/>
                <w:noProof/>
              </w:rPr>
            </w:rPrChange>
          </w:rPr>
          <w:delText>Investigation and Research Analysis</w:delText>
        </w:r>
        <w:r w:rsidDel="00870D63">
          <w:rPr>
            <w:noProof/>
            <w:webHidden/>
          </w:rPr>
          <w:tab/>
          <w:delText>1-5</w:delText>
        </w:r>
      </w:del>
    </w:p>
    <w:p w14:paraId="28990F63" w14:textId="77777777" w:rsidR="004A1188" w:rsidDel="00870D63" w:rsidRDefault="004A1188">
      <w:pPr>
        <w:pStyle w:val="TOC3"/>
        <w:tabs>
          <w:tab w:val="left" w:pos="1100"/>
          <w:tab w:val="right" w:leader="dot" w:pos="9350"/>
        </w:tabs>
        <w:rPr>
          <w:del w:id="223" w:author="Vilson Lu" w:date="2014-07-21T15:53:00Z"/>
          <w:rFonts w:asciiTheme="minorHAnsi" w:eastAsiaTheme="minorEastAsia" w:hAnsiTheme="minorHAnsi" w:cstheme="minorBidi"/>
          <w:noProof/>
          <w:sz w:val="22"/>
          <w:szCs w:val="22"/>
          <w:lang w:val="en-PH" w:eastAsia="zh-CN"/>
        </w:rPr>
      </w:pPr>
      <w:del w:id="224" w:author="Vilson Lu" w:date="2014-07-21T15:53:00Z">
        <w:r w:rsidRPr="00870D63" w:rsidDel="00870D63">
          <w:rPr>
            <w:rPrChange w:id="225" w:author="Vilson Lu" w:date="2014-07-21T15:53:00Z">
              <w:rPr>
                <w:rStyle w:val="Hyperlink"/>
                <w:noProof/>
                <w14:scene3d>
                  <w14:camera w14:prst="orthographicFront"/>
                  <w14:lightRig w14:rig="threePt" w14:dir="t">
                    <w14:rot w14:lat="0" w14:lon="0" w14:rev="0"/>
                  </w14:lightRig>
                </w14:scene3d>
              </w:rPr>
            </w:rPrChange>
          </w:rPr>
          <w:delText>1.5.2</w:delText>
        </w:r>
        <w:r w:rsidDel="00870D63">
          <w:rPr>
            <w:rFonts w:asciiTheme="minorHAnsi" w:eastAsiaTheme="minorEastAsia" w:hAnsiTheme="minorHAnsi" w:cstheme="minorBidi"/>
            <w:noProof/>
            <w:sz w:val="22"/>
            <w:szCs w:val="22"/>
            <w:lang w:val="en-PH" w:eastAsia="zh-CN"/>
          </w:rPr>
          <w:tab/>
        </w:r>
        <w:r w:rsidRPr="00870D63" w:rsidDel="00870D63">
          <w:rPr>
            <w:rPrChange w:id="226" w:author="Vilson Lu" w:date="2014-07-21T15:53:00Z">
              <w:rPr>
                <w:rStyle w:val="Hyperlink"/>
                <w:noProof/>
              </w:rPr>
            </w:rPrChange>
          </w:rPr>
          <w:delText>System Design</w:delText>
        </w:r>
        <w:r w:rsidDel="00870D63">
          <w:rPr>
            <w:noProof/>
            <w:webHidden/>
          </w:rPr>
          <w:tab/>
          <w:delText>1-5</w:delText>
        </w:r>
      </w:del>
    </w:p>
    <w:p w14:paraId="12F001EA" w14:textId="77777777" w:rsidR="004A1188" w:rsidDel="00870D63" w:rsidRDefault="004A1188">
      <w:pPr>
        <w:pStyle w:val="TOC3"/>
        <w:tabs>
          <w:tab w:val="left" w:pos="1100"/>
          <w:tab w:val="right" w:leader="dot" w:pos="9350"/>
        </w:tabs>
        <w:rPr>
          <w:del w:id="227" w:author="Vilson Lu" w:date="2014-07-21T15:53:00Z"/>
          <w:rFonts w:asciiTheme="minorHAnsi" w:eastAsiaTheme="minorEastAsia" w:hAnsiTheme="minorHAnsi" w:cstheme="minorBidi"/>
          <w:noProof/>
          <w:sz w:val="22"/>
          <w:szCs w:val="22"/>
          <w:lang w:val="en-PH" w:eastAsia="zh-CN"/>
        </w:rPr>
      </w:pPr>
      <w:del w:id="228" w:author="Vilson Lu" w:date="2014-07-21T15:53:00Z">
        <w:r w:rsidRPr="00870D63" w:rsidDel="00870D63">
          <w:rPr>
            <w:rPrChange w:id="229" w:author="Vilson Lu" w:date="2014-07-21T15:53:00Z">
              <w:rPr>
                <w:rStyle w:val="Hyperlink"/>
                <w:noProof/>
                <w14:scene3d>
                  <w14:camera w14:prst="orthographicFront"/>
                  <w14:lightRig w14:rig="threePt" w14:dir="t">
                    <w14:rot w14:lat="0" w14:lon="0" w14:rev="0"/>
                  </w14:lightRig>
                </w14:scene3d>
              </w:rPr>
            </w:rPrChange>
          </w:rPr>
          <w:delText>1.5.3</w:delText>
        </w:r>
        <w:r w:rsidDel="00870D63">
          <w:rPr>
            <w:rFonts w:asciiTheme="minorHAnsi" w:eastAsiaTheme="minorEastAsia" w:hAnsiTheme="minorHAnsi" w:cstheme="minorBidi"/>
            <w:noProof/>
            <w:sz w:val="22"/>
            <w:szCs w:val="22"/>
            <w:lang w:val="en-PH" w:eastAsia="zh-CN"/>
          </w:rPr>
          <w:tab/>
        </w:r>
        <w:r w:rsidRPr="00870D63" w:rsidDel="00870D63">
          <w:rPr>
            <w:rPrChange w:id="230" w:author="Vilson Lu" w:date="2014-07-21T15:53:00Z">
              <w:rPr>
                <w:rStyle w:val="Hyperlink"/>
                <w:noProof/>
              </w:rPr>
            </w:rPrChange>
          </w:rPr>
          <w:delText>Sprints</w:delText>
        </w:r>
        <w:r w:rsidDel="00870D63">
          <w:rPr>
            <w:noProof/>
            <w:webHidden/>
          </w:rPr>
          <w:tab/>
          <w:delText>1-5</w:delText>
        </w:r>
      </w:del>
    </w:p>
    <w:p w14:paraId="1C862349" w14:textId="77777777" w:rsidR="004A1188" w:rsidDel="00870D63" w:rsidRDefault="004A1188">
      <w:pPr>
        <w:pStyle w:val="TOC3"/>
        <w:tabs>
          <w:tab w:val="left" w:pos="1100"/>
          <w:tab w:val="right" w:leader="dot" w:pos="9350"/>
        </w:tabs>
        <w:rPr>
          <w:del w:id="231" w:author="Vilson Lu" w:date="2014-07-21T15:53:00Z"/>
          <w:rFonts w:asciiTheme="minorHAnsi" w:eastAsiaTheme="minorEastAsia" w:hAnsiTheme="minorHAnsi" w:cstheme="minorBidi"/>
          <w:noProof/>
          <w:sz w:val="22"/>
          <w:szCs w:val="22"/>
          <w:lang w:val="en-PH" w:eastAsia="zh-CN"/>
        </w:rPr>
      </w:pPr>
      <w:del w:id="232" w:author="Vilson Lu" w:date="2014-07-21T15:53:00Z">
        <w:r w:rsidRPr="00870D63" w:rsidDel="00870D63">
          <w:rPr>
            <w:rPrChange w:id="233" w:author="Vilson Lu" w:date="2014-07-21T15:53:00Z">
              <w:rPr>
                <w:rStyle w:val="Hyperlink"/>
                <w:noProof/>
                <w14:scene3d>
                  <w14:camera w14:prst="orthographicFront"/>
                  <w14:lightRig w14:rig="threePt" w14:dir="t">
                    <w14:rot w14:lat="0" w14:lon="0" w14:rev="0"/>
                  </w14:lightRig>
                </w14:scene3d>
              </w:rPr>
            </w:rPrChange>
          </w:rPr>
          <w:delText>1.5.4</w:delText>
        </w:r>
        <w:r w:rsidDel="00870D63">
          <w:rPr>
            <w:rFonts w:asciiTheme="minorHAnsi" w:eastAsiaTheme="minorEastAsia" w:hAnsiTheme="minorHAnsi" w:cstheme="minorBidi"/>
            <w:noProof/>
            <w:sz w:val="22"/>
            <w:szCs w:val="22"/>
            <w:lang w:val="en-PH" w:eastAsia="zh-CN"/>
          </w:rPr>
          <w:tab/>
        </w:r>
        <w:r w:rsidRPr="00870D63" w:rsidDel="00870D63">
          <w:rPr>
            <w:rPrChange w:id="234" w:author="Vilson Lu" w:date="2014-07-21T15:53:00Z">
              <w:rPr>
                <w:rStyle w:val="Hyperlink"/>
                <w:noProof/>
              </w:rPr>
            </w:rPrChange>
          </w:rPr>
          <w:delText>Sprint Planning Meetings</w:delText>
        </w:r>
        <w:r w:rsidDel="00870D63">
          <w:rPr>
            <w:noProof/>
            <w:webHidden/>
          </w:rPr>
          <w:tab/>
          <w:delText>1-6</w:delText>
        </w:r>
      </w:del>
    </w:p>
    <w:p w14:paraId="6104609D" w14:textId="77777777" w:rsidR="004A1188" w:rsidDel="00870D63" w:rsidRDefault="004A1188">
      <w:pPr>
        <w:pStyle w:val="TOC3"/>
        <w:tabs>
          <w:tab w:val="left" w:pos="1100"/>
          <w:tab w:val="right" w:leader="dot" w:pos="9350"/>
        </w:tabs>
        <w:rPr>
          <w:del w:id="235" w:author="Vilson Lu" w:date="2014-07-21T15:53:00Z"/>
          <w:rFonts w:asciiTheme="minorHAnsi" w:eastAsiaTheme="minorEastAsia" w:hAnsiTheme="minorHAnsi" w:cstheme="minorBidi"/>
          <w:noProof/>
          <w:sz w:val="22"/>
          <w:szCs w:val="22"/>
          <w:lang w:val="en-PH" w:eastAsia="zh-CN"/>
        </w:rPr>
      </w:pPr>
      <w:del w:id="236" w:author="Vilson Lu" w:date="2014-07-21T15:53:00Z">
        <w:r w:rsidRPr="00870D63" w:rsidDel="00870D63">
          <w:rPr>
            <w:rPrChange w:id="237" w:author="Vilson Lu" w:date="2014-07-21T15:53:00Z">
              <w:rPr>
                <w:rStyle w:val="Hyperlink"/>
                <w:noProof/>
                <w14:scene3d>
                  <w14:camera w14:prst="orthographicFront"/>
                  <w14:lightRig w14:rig="threePt" w14:dir="t">
                    <w14:rot w14:lat="0" w14:lon="0" w14:rev="0"/>
                  </w14:lightRig>
                </w14:scene3d>
              </w:rPr>
            </w:rPrChange>
          </w:rPr>
          <w:delText>1.5.5</w:delText>
        </w:r>
        <w:r w:rsidDel="00870D63">
          <w:rPr>
            <w:rFonts w:asciiTheme="minorHAnsi" w:eastAsiaTheme="minorEastAsia" w:hAnsiTheme="minorHAnsi" w:cstheme="minorBidi"/>
            <w:noProof/>
            <w:sz w:val="22"/>
            <w:szCs w:val="22"/>
            <w:lang w:val="en-PH" w:eastAsia="zh-CN"/>
          </w:rPr>
          <w:tab/>
        </w:r>
        <w:r w:rsidRPr="00870D63" w:rsidDel="00870D63">
          <w:rPr>
            <w:rPrChange w:id="238" w:author="Vilson Lu" w:date="2014-07-21T15:53:00Z">
              <w:rPr>
                <w:rStyle w:val="Hyperlink"/>
                <w:noProof/>
              </w:rPr>
            </w:rPrChange>
          </w:rPr>
          <w:delText>Scrum Meetings</w:delText>
        </w:r>
        <w:r w:rsidDel="00870D63">
          <w:rPr>
            <w:noProof/>
            <w:webHidden/>
          </w:rPr>
          <w:tab/>
          <w:delText>1-6</w:delText>
        </w:r>
      </w:del>
    </w:p>
    <w:p w14:paraId="7FFB509B" w14:textId="77777777" w:rsidR="004A1188" w:rsidDel="00870D63" w:rsidRDefault="004A1188">
      <w:pPr>
        <w:pStyle w:val="TOC3"/>
        <w:tabs>
          <w:tab w:val="left" w:pos="1100"/>
          <w:tab w:val="right" w:leader="dot" w:pos="9350"/>
        </w:tabs>
        <w:rPr>
          <w:del w:id="239" w:author="Vilson Lu" w:date="2014-07-21T15:53:00Z"/>
          <w:rFonts w:asciiTheme="minorHAnsi" w:eastAsiaTheme="minorEastAsia" w:hAnsiTheme="minorHAnsi" w:cstheme="minorBidi"/>
          <w:noProof/>
          <w:sz w:val="22"/>
          <w:szCs w:val="22"/>
          <w:lang w:val="en-PH" w:eastAsia="zh-CN"/>
        </w:rPr>
      </w:pPr>
      <w:del w:id="240" w:author="Vilson Lu" w:date="2014-07-21T15:53:00Z">
        <w:r w:rsidRPr="00870D63" w:rsidDel="00870D63">
          <w:rPr>
            <w:rPrChange w:id="241" w:author="Vilson Lu" w:date="2014-07-21T15:53:00Z">
              <w:rPr>
                <w:rStyle w:val="Hyperlink"/>
                <w:noProof/>
                <w14:scene3d>
                  <w14:camera w14:prst="orthographicFront"/>
                  <w14:lightRig w14:rig="threePt" w14:dir="t">
                    <w14:rot w14:lat="0" w14:lon="0" w14:rev="0"/>
                  </w14:lightRig>
                </w14:scene3d>
              </w:rPr>
            </w:rPrChange>
          </w:rPr>
          <w:delText>1.5.6</w:delText>
        </w:r>
        <w:r w:rsidDel="00870D63">
          <w:rPr>
            <w:rFonts w:asciiTheme="minorHAnsi" w:eastAsiaTheme="minorEastAsia" w:hAnsiTheme="minorHAnsi" w:cstheme="minorBidi"/>
            <w:noProof/>
            <w:sz w:val="22"/>
            <w:szCs w:val="22"/>
            <w:lang w:val="en-PH" w:eastAsia="zh-CN"/>
          </w:rPr>
          <w:tab/>
        </w:r>
        <w:r w:rsidRPr="00870D63" w:rsidDel="00870D63">
          <w:rPr>
            <w:rPrChange w:id="242" w:author="Vilson Lu" w:date="2014-07-21T15:53:00Z">
              <w:rPr>
                <w:rStyle w:val="Hyperlink"/>
                <w:noProof/>
              </w:rPr>
            </w:rPrChange>
          </w:rPr>
          <w:delText>System Development</w:delText>
        </w:r>
        <w:r w:rsidDel="00870D63">
          <w:rPr>
            <w:noProof/>
            <w:webHidden/>
          </w:rPr>
          <w:tab/>
          <w:delText>1-6</w:delText>
        </w:r>
      </w:del>
    </w:p>
    <w:p w14:paraId="675047E3" w14:textId="77777777" w:rsidR="004A1188" w:rsidDel="00870D63" w:rsidRDefault="004A1188">
      <w:pPr>
        <w:pStyle w:val="TOC3"/>
        <w:tabs>
          <w:tab w:val="left" w:pos="1100"/>
          <w:tab w:val="right" w:leader="dot" w:pos="9350"/>
        </w:tabs>
        <w:rPr>
          <w:del w:id="243" w:author="Vilson Lu" w:date="2014-07-21T15:53:00Z"/>
          <w:rFonts w:asciiTheme="minorHAnsi" w:eastAsiaTheme="minorEastAsia" w:hAnsiTheme="minorHAnsi" w:cstheme="minorBidi"/>
          <w:noProof/>
          <w:sz w:val="22"/>
          <w:szCs w:val="22"/>
          <w:lang w:val="en-PH" w:eastAsia="zh-CN"/>
        </w:rPr>
      </w:pPr>
      <w:del w:id="244" w:author="Vilson Lu" w:date="2014-07-21T15:53:00Z">
        <w:r w:rsidRPr="00870D63" w:rsidDel="00870D63">
          <w:rPr>
            <w:rPrChange w:id="245" w:author="Vilson Lu" w:date="2014-07-21T15:53:00Z">
              <w:rPr>
                <w:rStyle w:val="Hyperlink"/>
                <w:noProof/>
                <w14:scene3d>
                  <w14:camera w14:prst="orthographicFront"/>
                  <w14:lightRig w14:rig="threePt" w14:dir="t">
                    <w14:rot w14:lat="0" w14:lon="0" w14:rev="0"/>
                  </w14:lightRig>
                </w14:scene3d>
              </w:rPr>
            </w:rPrChange>
          </w:rPr>
          <w:delText>1.5.7</w:delText>
        </w:r>
        <w:r w:rsidDel="00870D63">
          <w:rPr>
            <w:rFonts w:asciiTheme="minorHAnsi" w:eastAsiaTheme="minorEastAsia" w:hAnsiTheme="minorHAnsi" w:cstheme="minorBidi"/>
            <w:noProof/>
            <w:sz w:val="22"/>
            <w:szCs w:val="22"/>
            <w:lang w:val="en-PH" w:eastAsia="zh-CN"/>
          </w:rPr>
          <w:tab/>
        </w:r>
        <w:r w:rsidRPr="00870D63" w:rsidDel="00870D63">
          <w:rPr>
            <w:rPrChange w:id="246" w:author="Vilson Lu" w:date="2014-07-21T15:53:00Z">
              <w:rPr>
                <w:rStyle w:val="Hyperlink"/>
                <w:noProof/>
              </w:rPr>
            </w:rPrChange>
          </w:rPr>
          <w:delText>System Integration and Testing</w:delText>
        </w:r>
        <w:r w:rsidDel="00870D63">
          <w:rPr>
            <w:noProof/>
            <w:webHidden/>
          </w:rPr>
          <w:tab/>
          <w:delText>1-6</w:delText>
        </w:r>
      </w:del>
    </w:p>
    <w:p w14:paraId="0DE2B9CB" w14:textId="77777777" w:rsidR="004A1188" w:rsidDel="00870D63" w:rsidRDefault="004A1188">
      <w:pPr>
        <w:pStyle w:val="TOC3"/>
        <w:tabs>
          <w:tab w:val="left" w:pos="1100"/>
          <w:tab w:val="right" w:leader="dot" w:pos="9350"/>
        </w:tabs>
        <w:rPr>
          <w:del w:id="247" w:author="Vilson Lu" w:date="2014-07-21T15:53:00Z"/>
          <w:rFonts w:asciiTheme="minorHAnsi" w:eastAsiaTheme="minorEastAsia" w:hAnsiTheme="minorHAnsi" w:cstheme="minorBidi"/>
          <w:noProof/>
          <w:sz w:val="22"/>
          <w:szCs w:val="22"/>
          <w:lang w:val="en-PH" w:eastAsia="zh-CN"/>
        </w:rPr>
      </w:pPr>
      <w:del w:id="248" w:author="Vilson Lu" w:date="2014-07-21T15:53:00Z">
        <w:r w:rsidRPr="00870D63" w:rsidDel="00870D63">
          <w:rPr>
            <w:rPrChange w:id="249" w:author="Vilson Lu" w:date="2014-07-21T15:53:00Z">
              <w:rPr>
                <w:rStyle w:val="Hyperlink"/>
                <w:noProof/>
                <w14:scene3d>
                  <w14:camera w14:prst="orthographicFront"/>
                  <w14:lightRig w14:rig="threePt" w14:dir="t">
                    <w14:rot w14:lat="0" w14:lon="0" w14:rev="0"/>
                  </w14:lightRig>
                </w14:scene3d>
              </w:rPr>
            </w:rPrChange>
          </w:rPr>
          <w:delText>1.5.8</w:delText>
        </w:r>
        <w:r w:rsidDel="00870D63">
          <w:rPr>
            <w:rFonts w:asciiTheme="minorHAnsi" w:eastAsiaTheme="minorEastAsia" w:hAnsiTheme="minorHAnsi" w:cstheme="minorBidi"/>
            <w:noProof/>
            <w:sz w:val="22"/>
            <w:szCs w:val="22"/>
            <w:lang w:val="en-PH" w:eastAsia="zh-CN"/>
          </w:rPr>
          <w:tab/>
        </w:r>
        <w:r w:rsidRPr="00870D63" w:rsidDel="00870D63">
          <w:rPr>
            <w:rPrChange w:id="250" w:author="Vilson Lu" w:date="2014-07-21T15:53:00Z">
              <w:rPr>
                <w:rStyle w:val="Hyperlink"/>
                <w:noProof/>
              </w:rPr>
            </w:rPrChange>
          </w:rPr>
          <w:delText>System Evaluation</w:delText>
        </w:r>
        <w:r w:rsidDel="00870D63">
          <w:rPr>
            <w:noProof/>
            <w:webHidden/>
          </w:rPr>
          <w:tab/>
          <w:delText>1-6</w:delText>
        </w:r>
      </w:del>
    </w:p>
    <w:p w14:paraId="4DFE4A8E" w14:textId="77777777" w:rsidR="004A1188" w:rsidDel="00870D63" w:rsidRDefault="004A1188">
      <w:pPr>
        <w:pStyle w:val="TOC3"/>
        <w:tabs>
          <w:tab w:val="left" w:pos="1100"/>
          <w:tab w:val="right" w:leader="dot" w:pos="9350"/>
        </w:tabs>
        <w:rPr>
          <w:del w:id="251" w:author="Vilson Lu" w:date="2014-07-21T15:53:00Z"/>
          <w:rFonts w:asciiTheme="minorHAnsi" w:eastAsiaTheme="minorEastAsia" w:hAnsiTheme="minorHAnsi" w:cstheme="minorBidi"/>
          <w:noProof/>
          <w:sz w:val="22"/>
          <w:szCs w:val="22"/>
          <w:lang w:val="en-PH" w:eastAsia="zh-CN"/>
        </w:rPr>
      </w:pPr>
      <w:del w:id="252" w:author="Vilson Lu" w:date="2014-07-21T15:53:00Z">
        <w:r w:rsidRPr="00870D63" w:rsidDel="00870D63">
          <w:rPr>
            <w:rPrChange w:id="253" w:author="Vilson Lu" w:date="2014-07-21T15:53:00Z">
              <w:rPr>
                <w:rStyle w:val="Hyperlink"/>
                <w:noProof/>
                <w14:scene3d>
                  <w14:camera w14:prst="orthographicFront"/>
                  <w14:lightRig w14:rig="threePt" w14:dir="t">
                    <w14:rot w14:lat="0" w14:lon="0" w14:rev="0"/>
                  </w14:lightRig>
                </w14:scene3d>
              </w:rPr>
            </w:rPrChange>
          </w:rPr>
          <w:delText>1.5.9</w:delText>
        </w:r>
        <w:r w:rsidDel="00870D63">
          <w:rPr>
            <w:rFonts w:asciiTheme="minorHAnsi" w:eastAsiaTheme="minorEastAsia" w:hAnsiTheme="minorHAnsi" w:cstheme="minorBidi"/>
            <w:noProof/>
            <w:sz w:val="22"/>
            <w:szCs w:val="22"/>
            <w:lang w:val="en-PH" w:eastAsia="zh-CN"/>
          </w:rPr>
          <w:tab/>
        </w:r>
        <w:r w:rsidRPr="00870D63" w:rsidDel="00870D63">
          <w:rPr>
            <w:rPrChange w:id="254" w:author="Vilson Lu" w:date="2014-07-21T15:53:00Z">
              <w:rPr>
                <w:rStyle w:val="Hyperlink"/>
                <w:noProof/>
              </w:rPr>
            </w:rPrChange>
          </w:rPr>
          <w:delText>Documentation</w:delText>
        </w:r>
        <w:r w:rsidDel="00870D63">
          <w:rPr>
            <w:noProof/>
            <w:webHidden/>
          </w:rPr>
          <w:tab/>
          <w:delText>1-6</w:delText>
        </w:r>
      </w:del>
    </w:p>
    <w:p w14:paraId="2F7F1110" w14:textId="77777777" w:rsidR="004A1188" w:rsidDel="00870D63" w:rsidRDefault="004A1188">
      <w:pPr>
        <w:pStyle w:val="TOC3"/>
        <w:tabs>
          <w:tab w:val="left" w:pos="1320"/>
          <w:tab w:val="right" w:leader="dot" w:pos="9350"/>
        </w:tabs>
        <w:rPr>
          <w:del w:id="255" w:author="Vilson Lu" w:date="2014-07-21T15:53:00Z"/>
          <w:rFonts w:asciiTheme="minorHAnsi" w:eastAsiaTheme="minorEastAsia" w:hAnsiTheme="minorHAnsi" w:cstheme="minorBidi"/>
          <w:noProof/>
          <w:sz w:val="22"/>
          <w:szCs w:val="22"/>
          <w:lang w:val="en-PH" w:eastAsia="zh-CN"/>
        </w:rPr>
      </w:pPr>
      <w:del w:id="256" w:author="Vilson Lu" w:date="2014-07-21T15:53:00Z">
        <w:r w:rsidRPr="00870D63" w:rsidDel="00870D63">
          <w:rPr>
            <w:rPrChange w:id="257" w:author="Vilson Lu" w:date="2014-07-21T15:53:00Z">
              <w:rPr>
                <w:rStyle w:val="Hyperlink"/>
                <w:noProof/>
                <w14:scene3d>
                  <w14:camera w14:prst="orthographicFront"/>
                  <w14:lightRig w14:rig="threePt" w14:dir="t">
                    <w14:rot w14:lat="0" w14:lon="0" w14:rev="0"/>
                  </w14:lightRig>
                </w14:scene3d>
              </w:rPr>
            </w:rPrChange>
          </w:rPr>
          <w:delText>1.5.10</w:delText>
        </w:r>
        <w:r w:rsidDel="00870D63">
          <w:rPr>
            <w:rFonts w:asciiTheme="minorHAnsi" w:eastAsiaTheme="minorEastAsia" w:hAnsiTheme="minorHAnsi" w:cstheme="minorBidi"/>
            <w:noProof/>
            <w:sz w:val="22"/>
            <w:szCs w:val="22"/>
            <w:lang w:val="en-PH" w:eastAsia="zh-CN"/>
          </w:rPr>
          <w:tab/>
        </w:r>
        <w:r w:rsidRPr="00870D63" w:rsidDel="00870D63">
          <w:rPr>
            <w:rPrChange w:id="258" w:author="Vilson Lu" w:date="2014-07-21T15:53:00Z">
              <w:rPr>
                <w:rStyle w:val="Hyperlink"/>
                <w:noProof/>
              </w:rPr>
            </w:rPrChange>
          </w:rPr>
          <w:delText>Calendar of Activities</w:delText>
        </w:r>
        <w:r w:rsidDel="00870D63">
          <w:rPr>
            <w:noProof/>
            <w:webHidden/>
          </w:rPr>
          <w:tab/>
          <w:delText>1-8</w:delText>
        </w:r>
      </w:del>
    </w:p>
    <w:p w14:paraId="38BE66BC" w14:textId="77777777" w:rsidR="004A1188" w:rsidDel="00870D63" w:rsidRDefault="004A1188">
      <w:pPr>
        <w:pStyle w:val="TOC1"/>
        <w:rPr>
          <w:del w:id="259" w:author="Vilson Lu" w:date="2014-07-21T15:53:00Z"/>
          <w:rFonts w:asciiTheme="minorHAnsi" w:eastAsiaTheme="minorEastAsia" w:hAnsiTheme="minorHAnsi" w:cstheme="minorBidi"/>
          <w:b w:val="0"/>
          <w:noProof/>
          <w:sz w:val="22"/>
          <w:szCs w:val="22"/>
          <w:lang w:val="en-PH" w:eastAsia="zh-CN"/>
        </w:rPr>
      </w:pPr>
      <w:del w:id="260" w:author="Vilson Lu" w:date="2014-07-21T15:53:00Z">
        <w:r w:rsidRPr="00870D63" w:rsidDel="00870D63">
          <w:rPr>
            <w:rPrChange w:id="261" w:author="Vilson Lu" w:date="2014-07-21T15:53:00Z">
              <w:rPr>
                <w:rStyle w:val="Hyperlink"/>
                <w:b w:val="0"/>
                <w:noProof/>
              </w:rPr>
            </w:rPrChange>
          </w:rPr>
          <w:delText>2.0</w:delText>
        </w:r>
        <w:r w:rsidDel="00870D63">
          <w:rPr>
            <w:rFonts w:asciiTheme="minorHAnsi" w:eastAsiaTheme="minorEastAsia" w:hAnsiTheme="minorHAnsi" w:cstheme="minorBidi"/>
            <w:b w:val="0"/>
            <w:noProof/>
            <w:sz w:val="22"/>
            <w:szCs w:val="22"/>
            <w:lang w:val="en-PH" w:eastAsia="zh-CN"/>
          </w:rPr>
          <w:tab/>
        </w:r>
        <w:r w:rsidRPr="00870D63" w:rsidDel="00870D63">
          <w:rPr>
            <w:rPrChange w:id="262" w:author="Vilson Lu" w:date="2014-07-21T15:53:00Z">
              <w:rPr>
                <w:rStyle w:val="Hyperlink"/>
                <w:b w:val="0"/>
                <w:noProof/>
              </w:rPr>
            </w:rPrChange>
          </w:rPr>
          <w:delText>Review of Related Works</w:delText>
        </w:r>
        <w:r w:rsidDel="00870D63">
          <w:rPr>
            <w:noProof/>
            <w:webHidden/>
          </w:rPr>
          <w:tab/>
          <w:delText>2-1</w:delText>
        </w:r>
      </w:del>
    </w:p>
    <w:p w14:paraId="7B77FE8E" w14:textId="77777777" w:rsidR="004A1188" w:rsidDel="00870D63" w:rsidRDefault="004A1188">
      <w:pPr>
        <w:pStyle w:val="TOC2"/>
        <w:tabs>
          <w:tab w:val="left" w:pos="880"/>
          <w:tab w:val="right" w:leader="dot" w:pos="9350"/>
        </w:tabs>
        <w:rPr>
          <w:del w:id="263" w:author="Vilson Lu" w:date="2014-07-21T15:53:00Z"/>
          <w:rFonts w:asciiTheme="minorHAnsi" w:eastAsiaTheme="minorEastAsia" w:hAnsiTheme="minorHAnsi" w:cstheme="minorBidi"/>
          <w:noProof/>
          <w:sz w:val="22"/>
          <w:szCs w:val="22"/>
          <w:lang w:val="en-PH" w:eastAsia="zh-CN"/>
        </w:rPr>
      </w:pPr>
      <w:del w:id="264" w:author="Vilson Lu" w:date="2014-07-21T15:53:00Z">
        <w:r w:rsidRPr="00870D63" w:rsidDel="00870D63">
          <w:rPr>
            <w:rPrChange w:id="265" w:author="Vilson Lu" w:date="2014-07-21T15:53:00Z">
              <w:rPr>
                <w:rStyle w:val="Hyperlink"/>
                <w:noProof/>
              </w:rPr>
            </w:rPrChange>
          </w:rPr>
          <w:delText>2.1</w:delText>
        </w:r>
        <w:r w:rsidDel="00870D63">
          <w:rPr>
            <w:rFonts w:asciiTheme="minorHAnsi" w:eastAsiaTheme="minorEastAsia" w:hAnsiTheme="minorHAnsi" w:cstheme="minorBidi"/>
            <w:noProof/>
            <w:sz w:val="22"/>
            <w:szCs w:val="22"/>
            <w:lang w:val="en-PH" w:eastAsia="zh-CN"/>
          </w:rPr>
          <w:tab/>
        </w:r>
        <w:r w:rsidRPr="00870D63" w:rsidDel="00870D63">
          <w:rPr>
            <w:rPrChange w:id="266" w:author="Vilson Lu" w:date="2014-07-21T15:53:00Z">
              <w:rPr>
                <w:rStyle w:val="Hyperlink"/>
                <w:noProof/>
              </w:rPr>
            </w:rPrChange>
          </w:rPr>
          <w:delText>Machine Learning-Based Information Extraction Systems</w:delText>
        </w:r>
        <w:r w:rsidDel="00870D63">
          <w:rPr>
            <w:noProof/>
            <w:webHidden/>
          </w:rPr>
          <w:tab/>
          <w:delText>2-1</w:delText>
        </w:r>
      </w:del>
    </w:p>
    <w:p w14:paraId="456D79A2" w14:textId="77777777" w:rsidR="004A1188" w:rsidDel="00870D63" w:rsidRDefault="004A1188">
      <w:pPr>
        <w:pStyle w:val="TOC2"/>
        <w:tabs>
          <w:tab w:val="left" w:pos="880"/>
          <w:tab w:val="right" w:leader="dot" w:pos="9350"/>
        </w:tabs>
        <w:rPr>
          <w:del w:id="267" w:author="Vilson Lu" w:date="2014-07-21T15:53:00Z"/>
          <w:rFonts w:asciiTheme="minorHAnsi" w:eastAsiaTheme="minorEastAsia" w:hAnsiTheme="minorHAnsi" w:cstheme="minorBidi"/>
          <w:noProof/>
          <w:sz w:val="22"/>
          <w:szCs w:val="22"/>
          <w:lang w:val="en-PH" w:eastAsia="zh-CN"/>
        </w:rPr>
      </w:pPr>
      <w:del w:id="268" w:author="Vilson Lu" w:date="2014-07-21T15:53:00Z">
        <w:r w:rsidRPr="00870D63" w:rsidDel="00870D63">
          <w:rPr>
            <w:rPrChange w:id="269" w:author="Vilson Lu" w:date="2014-07-21T15:53:00Z">
              <w:rPr>
                <w:rStyle w:val="Hyperlink"/>
                <w:noProof/>
              </w:rPr>
            </w:rPrChange>
          </w:rPr>
          <w:delText>2.2</w:delText>
        </w:r>
        <w:r w:rsidDel="00870D63">
          <w:rPr>
            <w:rFonts w:asciiTheme="minorHAnsi" w:eastAsiaTheme="minorEastAsia" w:hAnsiTheme="minorHAnsi" w:cstheme="minorBidi"/>
            <w:noProof/>
            <w:sz w:val="22"/>
            <w:szCs w:val="22"/>
            <w:lang w:val="en-PH" w:eastAsia="zh-CN"/>
          </w:rPr>
          <w:tab/>
        </w:r>
        <w:r w:rsidRPr="00870D63" w:rsidDel="00870D63">
          <w:rPr>
            <w:rPrChange w:id="270" w:author="Vilson Lu" w:date="2014-07-21T15:53:00Z">
              <w:rPr>
                <w:rStyle w:val="Hyperlink"/>
                <w:noProof/>
              </w:rPr>
            </w:rPrChange>
          </w:rPr>
          <w:delText>Rule-Based Information Extraction Systems</w:delText>
        </w:r>
        <w:r w:rsidDel="00870D63">
          <w:rPr>
            <w:noProof/>
            <w:webHidden/>
          </w:rPr>
          <w:tab/>
          <w:delText>2-2</w:delText>
        </w:r>
      </w:del>
    </w:p>
    <w:p w14:paraId="13E012FF" w14:textId="77777777" w:rsidR="004A1188" w:rsidDel="00870D63" w:rsidRDefault="004A1188">
      <w:pPr>
        <w:pStyle w:val="TOC2"/>
        <w:tabs>
          <w:tab w:val="left" w:pos="880"/>
          <w:tab w:val="right" w:leader="dot" w:pos="9350"/>
        </w:tabs>
        <w:rPr>
          <w:del w:id="271" w:author="Vilson Lu" w:date="2014-07-21T15:53:00Z"/>
          <w:rFonts w:asciiTheme="minorHAnsi" w:eastAsiaTheme="minorEastAsia" w:hAnsiTheme="minorHAnsi" w:cstheme="minorBidi"/>
          <w:noProof/>
          <w:sz w:val="22"/>
          <w:szCs w:val="22"/>
          <w:lang w:val="en-PH" w:eastAsia="zh-CN"/>
        </w:rPr>
      </w:pPr>
      <w:del w:id="272" w:author="Vilson Lu" w:date="2014-07-21T15:53:00Z">
        <w:r w:rsidRPr="00870D63" w:rsidDel="00870D63">
          <w:rPr>
            <w:rPrChange w:id="273" w:author="Vilson Lu" w:date="2014-07-21T15:53:00Z">
              <w:rPr>
                <w:rStyle w:val="Hyperlink"/>
                <w:noProof/>
              </w:rPr>
            </w:rPrChange>
          </w:rPr>
          <w:delText>2.3</w:delText>
        </w:r>
        <w:r w:rsidDel="00870D63">
          <w:rPr>
            <w:rFonts w:asciiTheme="minorHAnsi" w:eastAsiaTheme="minorEastAsia" w:hAnsiTheme="minorHAnsi" w:cstheme="minorBidi"/>
            <w:noProof/>
            <w:sz w:val="22"/>
            <w:szCs w:val="22"/>
            <w:lang w:val="en-PH" w:eastAsia="zh-CN"/>
          </w:rPr>
          <w:tab/>
        </w:r>
        <w:r w:rsidRPr="00870D63" w:rsidDel="00870D63">
          <w:rPr>
            <w:rPrChange w:id="274" w:author="Vilson Lu" w:date="2014-07-21T15:53:00Z">
              <w:rPr>
                <w:rStyle w:val="Hyperlink"/>
                <w:noProof/>
              </w:rPr>
            </w:rPrChange>
          </w:rPr>
          <w:delText>Other Information Extraction Systems</w:delText>
        </w:r>
        <w:r w:rsidDel="00870D63">
          <w:rPr>
            <w:noProof/>
            <w:webHidden/>
          </w:rPr>
          <w:tab/>
          <w:delText>2-4</w:delText>
        </w:r>
      </w:del>
    </w:p>
    <w:p w14:paraId="16457DA2" w14:textId="77777777" w:rsidR="004A1188" w:rsidDel="00870D63" w:rsidRDefault="004A1188">
      <w:pPr>
        <w:pStyle w:val="TOC1"/>
        <w:rPr>
          <w:del w:id="275" w:author="Vilson Lu" w:date="2014-07-21T15:53:00Z"/>
          <w:rFonts w:asciiTheme="minorHAnsi" w:eastAsiaTheme="minorEastAsia" w:hAnsiTheme="minorHAnsi" w:cstheme="minorBidi"/>
          <w:b w:val="0"/>
          <w:noProof/>
          <w:sz w:val="22"/>
          <w:szCs w:val="22"/>
          <w:lang w:val="en-PH" w:eastAsia="zh-CN"/>
        </w:rPr>
      </w:pPr>
      <w:del w:id="276" w:author="Vilson Lu" w:date="2014-07-21T15:53:00Z">
        <w:r w:rsidRPr="00870D63" w:rsidDel="00870D63">
          <w:rPr>
            <w:rPrChange w:id="277" w:author="Vilson Lu" w:date="2014-07-21T15:53:00Z">
              <w:rPr>
                <w:rStyle w:val="Hyperlink"/>
                <w:b w:val="0"/>
                <w:noProof/>
              </w:rPr>
            </w:rPrChange>
          </w:rPr>
          <w:delText>3.0</w:delText>
        </w:r>
        <w:r w:rsidDel="00870D63">
          <w:rPr>
            <w:rFonts w:asciiTheme="minorHAnsi" w:eastAsiaTheme="minorEastAsia" w:hAnsiTheme="minorHAnsi" w:cstheme="minorBidi"/>
            <w:b w:val="0"/>
            <w:noProof/>
            <w:sz w:val="22"/>
            <w:szCs w:val="22"/>
            <w:lang w:val="en-PH" w:eastAsia="zh-CN"/>
          </w:rPr>
          <w:tab/>
        </w:r>
        <w:r w:rsidRPr="00870D63" w:rsidDel="00870D63">
          <w:rPr>
            <w:rPrChange w:id="278" w:author="Vilson Lu" w:date="2014-07-21T15:53:00Z">
              <w:rPr>
                <w:rStyle w:val="Hyperlink"/>
                <w:b w:val="0"/>
                <w:noProof/>
              </w:rPr>
            </w:rPrChange>
          </w:rPr>
          <w:delText>Theoretical Framework</w:delText>
        </w:r>
        <w:r w:rsidDel="00870D63">
          <w:rPr>
            <w:noProof/>
            <w:webHidden/>
          </w:rPr>
          <w:tab/>
          <w:delText>3-1</w:delText>
        </w:r>
      </w:del>
    </w:p>
    <w:p w14:paraId="02F15DC9" w14:textId="77777777" w:rsidR="004A1188" w:rsidDel="00870D63" w:rsidRDefault="004A1188">
      <w:pPr>
        <w:pStyle w:val="TOC2"/>
        <w:tabs>
          <w:tab w:val="left" w:pos="880"/>
          <w:tab w:val="right" w:leader="dot" w:pos="9350"/>
        </w:tabs>
        <w:rPr>
          <w:del w:id="279" w:author="Vilson Lu" w:date="2014-07-21T15:53:00Z"/>
          <w:rFonts w:asciiTheme="minorHAnsi" w:eastAsiaTheme="minorEastAsia" w:hAnsiTheme="minorHAnsi" w:cstheme="minorBidi"/>
          <w:noProof/>
          <w:sz w:val="22"/>
          <w:szCs w:val="22"/>
          <w:lang w:val="en-PH" w:eastAsia="zh-CN"/>
        </w:rPr>
      </w:pPr>
      <w:del w:id="280" w:author="Vilson Lu" w:date="2014-07-21T15:53:00Z">
        <w:r w:rsidRPr="00870D63" w:rsidDel="00870D63">
          <w:rPr>
            <w:rPrChange w:id="281" w:author="Vilson Lu" w:date="2014-07-21T15:53:00Z">
              <w:rPr>
                <w:rStyle w:val="Hyperlink"/>
                <w:noProof/>
              </w:rPr>
            </w:rPrChange>
          </w:rPr>
          <w:delText>3.1</w:delText>
        </w:r>
        <w:r w:rsidDel="00870D63">
          <w:rPr>
            <w:rFonts w:asciiTheme="minorHAnsi" w:eastAsiaTheme="minorEastAsia" w:hAnsiTheme="minorHAnsi" w:cstheme="minorBidi"/>
            <w:noProof/>
            <w:sz w:val="22"/>
            <w:szCs w:val="22"/>
            <w:lang w:val="en-PH" w:eastAsia="zh-CN"/>
          </w:rPr>
          <w:tab/>
        </w:r>
        <w:r w:rsidRPr="00870D63" w:rsidDel="00870D63">
          <w:rPr>
            <w:rPrChange w:id="282" w:author="Vilson Lu" w:date="2014-07-21T15:53:00Z">
              <w:rPr>
                <w:rStyle w:val="Hyperlink"/>
                <w:noProof/>
              </w:rPr>
            </w:rPrChange>
          </w:rPr>
          <w:delText>Information Extraction</w:delText>
        </w:r>
        <w:r w:rsidDel="00870D63">
          <w:rPr>
            <w:noProof/>
            <w:webHidden/>
          </w:rPr>
          <w:tab/>
          <w:delText>3-1</w:delText>
        </w:r>
      </w:del>
    </w:p>
    <w:p w14:paraId="00A7A8C3" w14:textId="77777777" w:rsidR="004A1188" w:rsidDel="00870D63" w:rsidRDefault="004A1188">
      <w:pPr>
        <w:pStyle w:val="TOC2"/>
        <w:tabs>
          <w:tab w:val="left" w:pos="880"/>
          <w:tab w:val="right" w:leader="dot" w:pos="9350"/>
        </w:tabs>
        <w:rPr>
          <w:del w:id="283" w:author="Vilson Lu" w:date="2014-07-21T15:53:00Z"/>
          <w:rFonts w:asciiTheme="minorHAnsi" w:eastAsiaTheme="minorEastAsia" w:hAnsiTheme="minorHAnsi" w:cstheme="minorBidi"/>
          <w:noProof/>
          <w:sz w:val="22"/>
          <w:szCs w:val="22"/>
          <w:lang w:val="en-PH" w:eastAsia="zh-CN"/>
        </w:rPr>
      </w:pPr>
      <w:del w:id="284" w:author="Vilson Lu" w:date="2014-07-21T15:53:00Z">
        <w:r w:rsidRPr="00870D63" w:rsidDel="00870D63">
          <w:rPr>
            <w:rPrChange w:id="285" w:author="Vilson Lu" w:date="2014-07-21T15:53:00Z">
              <w:rPr>
                <w:rStyle w:val="Hyperlink"/>
                <w:noProof/>
              </w:rPr>
            </w:rPrChange>
          </w:rPr>
          <w:delText>3.2</w:delText>
        </w:r>
        <w:r w:rsidDel="00870D63">
          <w:rPr>
            <w:rFonts w:asciiTheme="minorHAnsi" w:eastAsiaTheme="minorEastAsia" w:hAnsiTheme="minorHAnsi" w:cstheme="minorBidi"/>
            <w:noProof/>
            <w:sz w:val="22"/>
            <w:szCs w:val="22"/>
            <w:lang w:val="en-PH" w:eastAsia="zh-CN"/>
          </w:rPr>
          <w:tab/>
        </w:r>
        <w:r w:rsidRPr="00870D63" w:rsidDel="00870D63">
          <w:rPr>
            <w:rPrChange w:id="286" w:author="Vilson Lu" w:date="2014-07-21T15:53:00Z">
              <w:rPr>
                <w:rStyle w:val="Hyperlink"/>
                <w:noProof/>
              </w:rPr>
            </w:rPrChange>
          </w:rPr>
          <w:delText>Information Extraction Architecture</w:delText>
        </w:r>
        <w:r w:rsidDel="00870D63">
          <w:rPr>
            <w:noProof/>
            <w:webHidden/>
          </w:rPr>
          <w:tab/>
          <w:delText>3-2</w:delText>
        </w:r>
      </w:del>
    </w:p>
    <w:p w14:paraId="3B01F1EC" w14:textId="77777777" w:rsidR="004A1188" w:rsidDel="00870D63" w:rsidRDefault="004A1188">
      <w:pPr>
        <w:pStyle w:val="TOC3"/>
        <w:tabs>
          <w:tab w:val="left" w:pos="1100"/>
          <w:tab w:val="right" w:leader="dot" w:pos="9350"/>
        </w:tabs>
        <w:rPr>
          <w:del w:id="287" w:author="Vilson Lu" w:date="2014-07-21T15:53:00Z"/>
          <w:rFonts w:asciiTheme="minorHAnsi" w:eastAsiaTheme="minorEastAsia" w:hAnsiTheme="minorHAnsi" w:cstheme="minorBidi"/>
          <w:noProof/>
          <w:sz w:val="22"/>
          <w:szCs w:val="22"/>
          <w:lang w:val="en-PH" w:eastAsia="zh-CN"/>
        </w:rPr>
      </w:pPr>
      <w:del w:id="288" w:author="Vilson Lu" w:date="2014-07-21T15:53:00Z">
        <w:r w:rsidRPr="00870D63" w:rsidDel="00870D63">
          <w:rPr>
            <w:rPrChange w:id="289" w:author="Vilson Lu" w:date="2014-07-21T15:53:00Z">
              <w:rPr>
                <w:rStyle w:val="Hyperlink"/>
                <w:noProof/>
                <w14:scene3d>
                  <w14:camera w14:prst="orthographicFront"/>
                  <w14:lightRig w14:rig="threePt" w14:dir="t">
                    <w14:rot w14:lat="0" w14:lon="0" w14:rev="0"/>
                  </w14:lightRig>
                </w14:scene3d>
              </w:rPr>
            </w:rPrChange>
          </w:rPr>
          <w:delText>3.2.1</w:delText>
        </w:r>
        <w:r w:rsidDel="00870D63">
          <w:rPr>
            <w:rFonts w:asciiTheme="minorHAnsi" w:eastAsiaTheme="minorEastAsia" w:hAnsiTheme="minorHAnsi" w:cstheme="minorBidi"/>
            <w:noProof/>
            <w:sz w:val="22"/>
            <w:szCs w:val="22"/>
            <w:lang w:val="en-PH" w:eastAsia="zh-CN"/>
          </w:rPr>
          <w:tab/>
        </w:r>
        <w:r w:rsidRPr="00870D63" w:rsidDel="00870D63">
          <w:rPr>
            <w:rPrChange w:id="290" w:author="Vilson Lu" w:date="2014-07-21T15:53:00Z">
              <w:rPr>
                <w:rStyle w:val="Hyperlink"/>
                <w:noProof/>
              </w:rPr>
            </w:rPrChange>
          </w:rPr>
          <w:delText>Template-Based Architecture</w:delText>
        </w:r>
        <w:r w:rsidDel="00870D63">
          <w:rPr>
            <w:noProof/>
            <w:webHidden/>
          </w:rPr>
          <w:tab/>
          <w:delText>3-2</w:delText>
        </w:r>
      </w:del>
    </w:p>
    <w:p w14:paraId="54AAB43B" w14:textId="77777777" w:rsidR="004A1188" w:rsidDel="00870D63" w:rsidRDefault="004A1188">
      <w:pPr>
        <w:pStyle w:val="TOC3"/>
        <w:tabs>
          <w:tab w:val="left" w:pos="1100"/>
          <w:tab w:val="right" w:leader="dot" w:pos="9350"/>
        </w:tabs>
        <w:rPr>
          <w:del w:id="291" w:author="Vilson Lu" w:date="2014-07-21T15:53:00Z"/>
          <w:rFonts w:asciiTheme="minorHAnsi" w:eastAsiaTheme="minorEastAsia" w:hAnsiTheme="minorHAnsi" w:cstheme="minorBidi"/>
          <w:noProof/>
          <w:sz w:val="22"/>
          <w:szCs w:val="22"/>
          <w:lang w:val="en-PH" w:eastAsia="zh-CN"/>
        </w:rPr>
      </w:pPr>
      <w:del w:id="292" w:author="Vilson Lu" w:date="2014-07-21T15:53:00Z">
        <w:r w:rsidRPr="00870D63" w:rsidDel="00870D63">
          <w:rPr>
            <w:rPrChange w:id="293" w:author="Vilson Lu" w:date="2014-07-21T15:53:00Z">
              <w:rPr>
                <w:rStyle w:val="Hyperlink"/>
                <w:noProof/>
                <w14:scene3d>
                  <w14:camera w14:prst="orthographicFront"/>
                  <w14:lightRig w14:rig="threePt" w14:dir="t">
                    <w14:rot w14:lat="0" w14:lon="0" w14:rev="0"/>
                  </w14:lightRig>
                </w14:scene3d>
              </w:rPr>
            </w:rPrChange>
          </w:rPr>
          <w:delText>3.2.2</w:delText>
        </w:r>
        <w:r w:rsidDel="00870D63">
          <w:rPr>
            <w:rFonts w:asciiTheme="minorHAnsi" w:eastAsiaTheme="minorEastAsia" w:hAnsiTheme="minorHAnsi" w:cstheme="minorBidi"/>
            <w:noProof/>
            <w:sz w:val="22"/>
            <w:szCs w:val="22"/>
            <w:lang w:val="en-PH" w:eastAsia="zh-CN"/>
          </w:rPr>
          <w:tab/>
        </w:r>
        <w:r w:rsidRPr="00870D63" w:rsidDel="00870D63">
          <w:rPr>
            <w:rPrChange w:id="294" w:author="Vilson Lu" w:date="2014-07-21T15:53:00Z">
              <w:rPr>
                <w:rStyle w:val="Hyperlink"/>
                <w:noProof/>
              </w:rPr>
            </w:rPrChange>
          </w:rPr>
          <w:delText>Adaptive Architecture</w:delText>
        </w:r>
        <w:r w:rsidDel="00870D63">
          <w:rPr>
            <w:noProof/>
            <w:webHidden/>
          </w:rPr>
          <w:tab/>
          <w:delText>3-3</w:delText>
        </w:r>
      </w:del>
    </w:p>
    <w:p w14:paraId="33D12FCC" w14:textId="77777777" w:rsidR="004A1188" w:rsidDel="00870D63" w:rsidRDefault="004A1188">
      <w:pPr>
        <w:pStyle w:val="TOC2"/>
        <w:tabs>
          <w:tab w:val="left" w:pos="880"/>
          <w:tab w:val="right" w:leader="dot" w:pos="9350"/>
        </w:tabs>
        <w:rPr>
          <w:del w:id="295" w:author="Vilson Lu" w:date="2014-07-21T15:53:00Z"/>
          <w:rFonts w:asciiTheme="minorHAnsi" w:eastAsiaTheme="minorEastAsia" w:hAnsiTheme="minorHAnsi" w:cstheme="minorBidi"/>
          <w:noProof/>
          <w:sz w:val="22"/>
          <w:szCs w:val="22"/>
          <w:lang w:val="en-PH" w:eastAsia="zh-CN"/>
        </w:rPr>
      </w:pPr>
      <w:del w:id="296" w:author="Vilson Lu" w:date="2014-07-21T15:53:00Z">
        <w:r w:rsidRPr="00870D63" w:rsidDel="00870D63">
          <w:rPr>
            <w:rPrChange w:id="297" w:author="Vilson Lu" w:date="2014-07-21T15:53:00Z">
              <w:rPr>
                <w:rStyle w:val="Hyperlink"/>
                <w:noProof/>
              </w:rPr>
            </w:rPrChange>
          </w:rPr>
          <w:delText>3.3</w:delText>
        </w:r>
        <w:r w:rsidDel="00870D63">
          <w:rPr>
            <w:rFonts w:asciiTheme="minorHAnsi" w:eastAsiaTheme="minorEastAsia" w:hAnsiTheme="minorHAnsi" w:cstheme="minorBidi"/>
            <w:noProof/>
            <w:sz w:val="22"/>
            <w:szCs w:val="22"/>
            <w:lang w:val="en-PH" w:eastAsia="zh-CN"/>
          </w:rPr>
          <w:tab/>
        </w:r>
        <w:r w:rsidRPr="00870D63" w:rsidDel="00870D63">
          <w:rPr>
            <w:rPrChange w:id="298" w:author="Vilson Lu" w:date="2014-07-21T15:53:00Z">
              <w:rPr>
                <w:rStyle w:val="Hyperlink"/>
                <w:noProof/>
              </w:rPr>
            </w:rPrChange>
          </w:rPr>
          <w:delText>Information Extraction Modules</w:delText>
        </w:r>
        <w:r w:rsidDel="00870D63">
          <w:rPr>
            <w:noProof/>
            <w:webHidden/>
          </w:rPr>
          <w:tab/>
          <w:delText>3-8</w:delText>
        </w:r>
      </w:del>
    </w:p>
    <w:p w14:paraId="7B238251" w14:textId="77777777" w:rsidR="004A1188" w:rsidDel="00870D63" w:rsidRDefault="004A1188">
      <w:pPr>
        <w:pStyle w:val="TOC3"/>
        <w:tabs>
          <w:tab w:val="left" w:pos="1100"/>
          <w:tab w:val="right" w:leader="dot" w:pos="9350"/>
        </w:tabs>
        <w:rPr>
          <w:del w:id="299" w:author="Vilson Lu" w:date="2014-07-21T15:53:00Z"/>
          <w:rFonts w:asciiTheme="minorHAnsi" w:eastAsiaTheme="minorEastAsia" w:hAnsiTheme="minorHAnsi" w:cstheme="minorBidi"/>
          <w:noProof/>
          <w:sz w:val="22"/>
          <w:szCs w:val="22"/>
          <w:lang w:val="en-PH" w:eastAsia="zh-CN"/>
        </w:rPr>
      </w:pPr>
      <w:del w:id="300" w:author="Vilson Lu" w:date="2014-07-21T15:53:00Z">
        <w:r w:rsidRPr="00870D63" w:rsidDel="00870D63">
          <w:rPr>
            <w:rPrChange w:id="301" w:author="Vilson Lu" w:date="2014-07-21T15:53:00Z">
              <w:rPr>
                <w:rStyle w:val="Hyperlink"/>
                <w:noProof/>
                <w14:scene3d>
                  <w14:camera w14:prst="orthographicFront"/>
                  <w14:lightRig w14:rig="threePt" w14:dir="t">
                    <w14:rot w14:lat="0" w14:lon="0" w14:rev="0"/>
                  </w14:lightRig>
                </w14:scene3d>
              </w:rPr>
            </w:rPrChange>
          </w:rPr>
          <w:delText>3.3.1</w:delText>
        </w:r>
        <w:r w:rsidDel="00870D63">
          <w:rPr>
            <w:rFonts w:asciiTheme="minorHAnsi" w:eastAsiaTheme="minorEastAsia" w:hAnsiTheme="minorHAnsi" w:cstheme="minorBidi"/>
            <w:noProof/>
            <w:sz w:val="22"/>
            <w:szCs w:val="22"/>
            <w:lang w:val="en-PH" w:eastAsia="zh-CN"/>
          </w:rPr>
          <w:tab/>
        </w:r>
        <w:r w:rsidRPr="00870D63" w:rsidDel="00870D63">
          <w:rPr>
            <w:rPrChange w:id="302" w:author="Vilson Lu" w:date="2014-07-21T15:53:00Z">
              <w:rPr>
                <w:rStyle w:val="Hyperlink"/>
                <w:noProof/>
              </w:rPr>
            </w:rPrChange>
          </w:rPr>
          <w:delText>Text Classification</w:delText>
        </w:r>
        <w:r w:rsidDel="00870D63">
          <w:rPr>
            <w:noProof/>
            <w:webHidden/>
          </w:rPr>
          <w:tab/>
          <w:delText>3-8</w:delText>
        </w:r>
      </w:del>
    </w:p>
    <w:p w14:paraId="1C4B5C22" w14:textId="77777777" w:rsidR="004A1188" w:rsidDel="00870D63" w:rsidRDefault="004A1188">
      <w:pPr>
        <w:pStyle w:val="TOC3"/>
        <w:tabs>
          <w:tab w:val="left" w:pos="1100"/>
          <w:tab w:val="right" w:leader="dot" w:pos="9350"/>
        </w:tabs>
        <w:rPr>
          <w:del w:id="303" w:author="Vilson Lu" w:date="2014-07-21T15:53:00Z"/>
          <w:rFonts w:asciiTheme="minorHAnsi" w:eastAsiaTheme="minorEastAsia" w:hAnsiTheme="minorHAnsi" w:cstheme="minorBidi"/>
          <w:noProof/>
          <w:sz w:val="22"/>
          <w:szCs w:val="22"/>
          <w:lang w:val="en-PH" w:eastAsia="zh-CN"/>
        </w:rPr>
      </w:pPr>
      <w:del w:id="304" w:author="Vilson Lu" w:date="2014-07-21T15:53:00Z">
        <w:r w:rsidRPr="00870D63" w:rsidDel="00870D63">
          <w:rPr>
            <w:rPrChange w:id="305" w:author="Vilson Lu" w:date="2014-07-21T15:53:00Z">
              <w:rPr>
                <w:rStyle w:val="Hyperlink"/>
                <w:noProof/>
                <w14:scene3d>
                  <w14:camera w14:prst="orthographicFront"/>
                  <w14:lightRig w14:rig="threePt" w14:dir="t">
                    <w14:rot w14:lat="0" w14:lon="0" w14:rev="0"/>
                  </w14:lightRig>
                </w14:scene3d>
              </w:rPr>
            </w:rPrChange>
          </w:rPr>
          <w:delText>3.3.2</w:delText>
        </w:r>
        <w:r w:rsidDel="00870D63">
          <w:rPr>
            <w:rFonts w:asciiTheme="minorHAnsi" w:eastAsiaTheme="minorEastAsia" w:hAnsiTheme="minorHAnsi" w:cstheme="minorBidi"/>
            <w:noProof/>
            <w:sz w:val="22"/>
            <w:szCs w:val="22"/>
            <w:lang w:val="en-PH" w:eastAsia="zh-CN"/>
          </w:rPr>
          <w:tab/>
        </w:r>
        <w:r w:rsidRPr="00870D63" w:rsidDel="00870D63">
          <w:rPr>
            <w:rPrChange w:id="306" w:author="Vilson Lu" w:date="2014-07-21T15:53:00Z">
              <w:rPr>
                <w:rStyle w:val="Hyperlink"/>
                <w:noProof/>
              </w:rPr>
            </w:rPrChange>
          </w:rPr>
          <w:delText>Tokenizer</w:delText>
        </w:r>
        <w:r w:rsidDel="00870D63">
          <w:rPr>
            <w:noProof/>
            <w:webHidden/>
          </w:rPr>
          <w:tab/>
          <w:delText>3-10</w:delText>
        </w:r>
      </w:del>
    </w:p>
    <w:p w14:paraId="121A3DD3" w14:textId="77777777" w:rsidR="004A1188" w:rsidDel="00870D63" w:rsidRDefault="004A1188">
      <w:pPr>
        <w:pStyle w:val="TOC3"/>
        <w:tabs>
          <w:tab w:val="left" w:pos="1100"/>
          <w:tab w:val="right" w:leader="dot" w:pos="9350"/>
        </w:tabs>
        <w:rPr>
          <w:del w:id="307" w:author="Vilson Lu" w:date="2014-07-21T15:53:00Z"/>
          <w:rFonts w:asciiTheme="minorHAnsi" w:eastAsiaTheme="minorEastAsia" w:hAnsiTheme="minorHAnsi" w:cstheme="minorBidi"/>
          <w:noProof/>
          <w:sz w:val="22"/>
          <w:szCs w:val="22"/>
          <w:lang w:val="en-PH" w:eastAsia="zh-CN"/>
        </w:rPr>
      </w:pPr>
      <w:del w:id="308" w:author="Vilson Lu" w:date="2014-07-21T15:53:00Z">
        <w:r w:rsidRPr="00870D63" w:rsidDel="00870D63">
          <w:rPr>
            <w:rPrChange w:id="309" w:author="Vilson Lu" w:date="2014-07-21T15:53:00Z">
              <w:rPr>
                <w:rStyle w:val="Hyperlink"/>
                <w:noProof/>
                <w14:scene3d>
                  <w14:camera w14:prst="orthographicFront"/>
                  <w14:lightRig w14:rig="threePt" w14:dir="t">
                    <w14:rot w14:lat="0" w14:lon="0" w14:rev="0"/>
                  </w14:lightRig>
                </w14:scene3d>
              </w:rPr>
            </w:rPrChange>
          </w:rPr>
          <w:delText>3.3.3</w:delText>
        </w:r>
        <w:r w:rsidDel="00870D63">
          <w:rPr>
            <w:rFonts w:asciiTheme="minorHAnsi" w:eastAsiaTheme="minorEastAsia" w:hAnsiTheme="minorHAnsi" w:cstheme="minorBidi"/>
            <w:noProof/>
            <w:sz w:val="22"/>
            <w:szCs w:val="22"/>
            <w:lang w:val="en-PH" w:eastAsia="zh-CN"/>
          </w:rPr>
          <w:tab/>
        </w:r>
        <w:r w:rsidRPr="00870D63" w:rsidDel="00870D63">
          <w:rPr>
            <w:rPrChange w:id="310" w:author="Vilson Lu" w:date="2014-07-21T15:53:00Z">
              <w:rPr>
                <w:rStyle w:val="Hyperlink"/>
                <w:noProof/>
              </w:rPr>
            </w:rPrChange>
          </w:rPr>
          <w:delText>Sentence Splitter</w:delText>
        </w:r>
        <w:r w:rsidDel="00870D63">
          <w:rPr>
            <w:noProof/>
            <w:webHidden/>
          </w:rPr>
          <w:tab/>
          <w:delText>3-11</w:delText>
        </w:r>
      </w:del>
    </w:p>
    <w:p w14:paraId="13C28758" w14:textId="77777777" w:rsidR="004A1188" w:rsidDel="00870D63" w:rsidRDefault="004A1188">
      <w:pPr>
        <w:pStyle w:val="TOC3"/>
        <w:tabs>
          <w:tab w:val="left" w:pos="1100"/>
          <w:tab w:val="right" w:leader="dot" w:pos="9350"/>
        </w:tabs>
        <w:rPr>
          <w:del w:id="311" w:author="Vilson Lu" w:date="2014-07-21T15:53:00Z"/>
          <w:rFonts w:asciiTheme="minorHAnsi" w:eastAsiaTheme="minorEastAsia" w:hAnsiTheme="minorHAnsi" w:cstheme="minorBidi"/>
          <w:noProof/>
          <w:sz w:val="22"/>
          <w:szCs w:val="22"/>
          <w:lang w:val="en-PH" w:eastAsia="zh-CN"/>
        </w:rPr>
      </w:pPr>
      <w:del w:id="312" w:author="Vilson Lu" w:date="2014-07-21T15:53:00Z">
        <w:r w:rsidRPr="00870D63" w:rsidDel="00870D63">
          <w:rPr>
            <w:rPrChange w:id="313" w:author="Vilson Lu" w:date="2014-07-21T15:53:00Z">
              <w:rPr>
                <w:rStyle w:val="Hyperlink"/>
                <w:noProof/>
                <w14:scene3d>
                  <w14:camera w14:prst="orthographicFront"/>
                  <w14:lightRig w14:rig="threePt" w14:dir="t">
                    <w14:rot w14:lat="0" w14:lon="0" w14:rev="0"/>
                  </w14:lightRig>
                </w14:scene3d>
              </w:rPr>
            </w:rPrChange>
          </w:rPr>
          <w:delText>3.3.4</w:delText>
        </w:r>
        <w:r w:rsidDel="00870D63">
          <w:rPr>
            <w:rFonts w:asciiTheme="minorHAnsi" w:eastAsiaTheme="minorEastAsia" w:hAnsiTheme="minorHAnsi" w:cstheme="minorBidi"/>
            <w:noProof/>
            <w:sz w:val="22"/>
            <w:szCs w:val="22"/>
            <w:lang w:val="en-PH" w:eastAsia="zh-CN"/>
          </w:rPr>
          <w:tab/>
        </w:r>
        <w:r w:rsidRPr="00870D63" w:rsidDel="00870D63">
          <w:rPr>
            <w:rPrChange w:id="314" w:author="Vilson Lu" w:date="2014-07-21T15:53:00Z">
              <w:rPr>
                <w:rStyle w:val="Hyperlink"/>
                <w:noProof/>
              </w:rPr>
            </w:rPrChange>
          </w:rPr>
          <w:delText>Normalizer</w:delText>
        </w:r>
        <w:r w:rsidDel="00870D63">
          <w:rPr>
            <w:noProof/>
            <w:webHidden/>
          </w:rPr>
          <w:tab/>
          <w:delText>3-11</w:delText>
        </w:r>
      </w:del>
    </w:p>
    <w:p w14:paraId="28CEFD95" w14:textId="77777777" w:rsidR="004A1188" w:rsidDel="00870D63" w:rsidRDefault="004A1188">
      <w:pPr>
        <w:pStyle w:val="TOC3"/>
        <w:tabs>
          <w:tab w:val="left" w:pos="1100"/>
          <w:tab w:val="right" w:leader="dot" w:pos="9350"/>
        </w:tabs>
        <w:rPr>
          <w:del w:id="315" w:author="Vilson Lu" w:date="2014-07-21T15:53:00Z"/>
          <w:rFonts w:asciiTheme="minorHAnsi" w:eastAsiaTheme="minorEastAsia" w:hAnsiTheme="minorHAnsi" w:cstheme="minorBidi"/>
          <w:noProof/>
          <w:sz w:val="22"/>
          <w:szCs w:val="22"/>
          <w:lang w:val="en-PH" w:eastAsia="zh-CN"/>
        </w:rPr>
      </w:pPr>
      <w:del w:id="316" w:author="Vilson Lu" w:date="2014-07-21T15:53:00Z">
        <w:r w:rsidRPr="00870D63" w:rsidDel="00870D63">
          <w:rPr>
            <w:rPrChange w:id="317" w:author="Vilson Lu" w:date="2014-07-21T15:53:00Z">
              <w:rPr>
                <w:rStyle w:val="Hyperlink"/>
                <w:noProof/>
                <w14:scene3d>
                  <w14:camera w14:prst="orthographicFront"/>
                  <w14:lightRig w14:rig="threePt" w14:dir="t">
                    <w14:rot w14:lat="0" w14:lon="0" w14:rev="0"/>
                  </w14:lightRig>
                </w14:scene3d>
              </w:rPr>
            </w:rPrChange>
          </w:rPr>
          <w:delText>3.3.5</w:delText>
        </w:r>
        <w:r w:rsidDel="00870D63">
          <w:rPr>
            <w:rFonts w:asciiTheme="minorHAnsi" w:eastAsiaTheme="minorEastAsia" w:hAnsiTheme="minorHAnsi" w:cstheme="minorBidi"/>
            <w:noProof/>
            <w:sz w:val="22"/>
            <w:szCs w:val="22"/>
            <w:lang w:val="en-PH" w:eastAsia="zh-CN"/>
          </w:rPr>
          <w:tab/>
        </w:r>
        <w:r w:rsidRPr="00870D63" w:rsidDel="00870D63">
          <w:rPr>
            <w:rPrChange w:id="318" w:author="Vilson Lu" w:date="2014-07-21T15:53:00Z">
              <w:rPr>
                <w:rStyle w:val="Hyperlink"/>
                <w:noProof/>
              </w:rPr>
            </w:rPrChange>
          </w:rPr>
          <w:delText>POS Tagger</w:delText>
        </w:r>
        <w:r w:rsidDel="00870D63">
          <w:rPr>
            <w:noProof/>
            <w:webHidden/>
          </w:rPr>
          <w:tab/>
          <w:delText>3-11</w:delText>
        </w:r>
      </w:del>
    </w:p>
    <w:p w14:paraId="27E302F7" w14:textId="77777777" w:rsidR="004A1188" w:rsidDel="00870D63" w:rsidRDefault="004A1188">
      <w:pPr>
        <w:pStyle w:val="TOC3"/>
        <w:tabs>
          <w:tab w:val="left" w:pos="1100"/>
          <w:tab w:val="right" w:leader="dot" w:pos="9350"/>
        </w:tabs>
        <w:rPr>
          <w:del w:id="319" w:author="Vilson Lu" w:date="2014-07-21T15:53:00Z"/>
          <w:rFonts w:asciiTheme="minorHAnsi" w:eastAsiaTheme="minorEastAsia" w:hAnsiTheme="minorHAnsi" w:cstheme="minorBidi"/>
          <w:noProof/>
          <w:sz w:val="22"/>
          <w:szCs w:val="22"/>
          <w:lang w:val="en-PH" w:eastAsia="zh-CN"/>
        </w:rPr>
      </w:pPr>
      <w:del w:id="320" w:author="Vilson Lu" w:date="2014-07-21T15:53:00Z">
        <w:r w:rsidRPr="00870D63" w:rsidDel="00870D63">
          <w:rPr>
            <w:rPrChange w:id="321" w:author="Vilson Lu" w:date="2014-07-21T15:53:00Z">
              <w:rPr>
                <w:rStyle w:val="Hyperlink"/>
                <w:noProof/>
                <w14:scene3d>
                  <w14:camera w14:prst="orthographicFront"/>
                  <w14:lightRig w14:rig="threePt" w14:dir="t">
                    <w14:rot w14:lat="0" w14:lon="0" w14:rev="0"/>
                  </w14:lightRig>
                </w14:scene3d>
              </w:rPr>
            </w:rPrChange>
          </w:rPr>
          <w:delText>3.3.6</w:delText>
        </w:r>
        <w:r w:rsidDel="00870D63">
          <w:rPr>
            <w:rFonts w:asciiTheme="minorHAnsi" w:eastAsiaTheme="minorEastAsia" w:hAnsiTheme="minorHAnsi" w:cstheme="minorBidi"/>
            <w:noProof/>
            <w:sz w:val="22"/>
            <w:szCs w:val="22"/>
            <w:lang w:val="en-PH" w:eastAsia="zh-CN"/>
          </w:rPr>
          <w:tab/>
        </w:r>
        <w:r w:rsidRPr="00870D63" w:rsidDel="00870D63">
          <w:rPr>
            <w:rPrChange w:id="322" w:author="Vilson Lu" w:date="2014-07-21T15:53:00Z">
              <w:rPr>
                <w:rStyle w:val="Hyperlink"/>
                <w:noProof/>
              </w:rPr>
            </w:rPrChange>
          </w:rPr>
          <w:delText>Gazetteer</w:delText>
        </w:r>
        <w:r w:rsidDel="00870D63">
          <w:rPr>
            <w:noProof/>
            <w:webHidden/>
          </w:rPr>
          <w:tab/>
          <w:delText>3-11</w:delText>
        </w:r>
      </w:del>
    </w:p>
    <w:p w14:paraId="4AF57C4C" w14:textId="77777777" w:rsidR="004A1188" w:rsidDel="00870D63" w:rsidRDefault="004A1188">
      <w:pPr>
        <w:pStyle w:val="TOC3"/>
        <w:tabs>
          <w:tab w:val="left" w:pos="1100"/>
          <w:tab w:val="right" w:leader="dot" w:pos="9350"/>
        </w:tabs>
        <w:rPr>
          <w:del w:id="323" w:author="Vilson Lu" w:date="2014-07-21T15:53:00Z"/>
          <w:rFonts w:asciiTheme="minorHAnsi" w:eastAsiaTheme="minorEastAsia" w:hAnsiTheme="minorHAnsi" w:cstheme="minorBidi"/>
          <w:noProof/>
          <w:sz w:val="22"/>
          <w:szCs w:val="22"/>
          <w:lang w:val="en-PH" w:eastAsia="zh-CN"/>
        </w:rPr>
      </w:pPr>
      <w:del w:id="324" w:author="Vilson Lu" w:date="2014-07-21T15:53:00Z">
        <w:r w:rsidRPr="00870D63" w:rsidDel="00870D63">
          <w:rPr>
            <w:rPrChange w:id="325" w:author="Vilson Lu" w:date="2014-07-21T15:53:00Z">
              <w:rPr>
                <w:rStyle w:val="Hyperlink"/>
                <w:noProof/>
                <w14:scene3d>
                  <w14:camera w14:prst="orthographicFront"/>
                  <w14:lightRig w14:rig="threePt" w14:dir="t">
                    <w14:rot w14:lat="0" w14:lon="0" w14:rev="0"/>
                  </w14:lightRig>
                </w14:scene3d>
              </w:rPr>
            </w:rPrChange>
          </w:rPr>
          <w:delText>3.3.7</w:delText>
        </w:r>
        <w:r w:rsidDel="00870D63">
          <w:rPr>
            <w:rFonts w:asciiTheme="minorHAnsi" w:eastAsiaTheme="minorEastAsia" w:hAnsiTheme="minorHAnsi" w:cstheme="minorBidi"/>
            <w:noProof/>
            <w:sz w:val="22"/>
            <w:szCs w:val="22"/>
            <w:lang w:val="en-PH" w:eastAsia="zh-CN"/>
          </w:rPr>
          <w:tab/>
        </w:r>
        <w:r w:rsidRPr="00870D63" w:rsidDel="00870D63">
          <w:rPr>
            <w:rPrChange w:id="326" w:author="Vilson Lu" w:date="2014-07-21T15:53:00Z">
              <w:rPr>
                <w:rStyle w:val="Hyperlink"/>
                <w:noProof/>
              </w:rPr>
            </w:rPrChange>
          </w:rPr>
          <w:delText>Lemmatizer</w:delText>
        </w:r>
        <w:r w:rsidDel="00870D63">
          <w:rPr>
            <w:noProof/>
            <w:webHidden/>
          </w:rPr>
          <w:tab/>
          <w:delText>3-11</w:delText>
        </w:r>
      </w:del>
    </w:p>
    <w:p w14:paraId="46AE3CC9" w14:textId="77777777" w:rsidR="004A1188" w:rsidDel="00870D63" w:rsidRDefault="004A1188">
      <w:pPr>
        <w:pStyle w:val="TOC3"/>
        <w:tabs>
          <w:tab w:val="left" w:pos="1100"/>
          <w:tab w:val="right" w:leader="dot" w:pos="9350"/>
        </w:tabs>
        <w:rPr>
          <w:del w:id="327" w:author="Vilson Lu" w:date="2014-07-21T15:53:00Z"/>
          <w:rFonts w:asciiTheme="minorHAnsi" w:eastAsiaTheme="minorEastAsia" w:hAnsiTheme="minorHAnsi" w:cstheme="minorBidi"/>
          <w:noProof/>
          <w:sz w:val="22"/>
          <w:szCs w:val="22"/>
          <w:lang w:val="en-PH" w:eastAsia="zh-CN"/>
        </w:rPr>
      </w:pPr>
      <w:del w:id="328" w:author="Vilson Lu" w:date="2014-07-21T15:53:00Z">
        <w:r w:rsidRPr="00870D63" w:rsidDel="00870D63">
          <w:rPr>
            <w:rPrChange w:id="329" w:author="Vilson Lu" w:date="2014-07-21T15:53:00Z">
              <w:rPr>
                <w:rStyle w:val="Hyperlink"/>
                <w:noProof/>
                <w14:scene3d>
                  <w14:camera w14:prst="orthographicFront"/>
                  <w14:lightRig w14:rig="threePt" w14:dir="t">
                    <w14:rot w14:lat="0" w14:lon="0" w14:rev="0"/>
                  </w14:lightRig>
                </w14:scene3d>
              </w:rPr>
            </w:rPrChange>
          </w:rPr>
          <w:delText>3.3.8</w:delText>
        </w:r>
        <w:r w:rsidDel="00870D63">
          <w:rPr>
            <w:rFonts w:asciiTheme="minorHAnsi" w:eastAsiaTheme="minorEastAsia" w:hAnsiTheme="minorHAnsi" w:cstheme="minorBidi"/>
            <w:noProof/>
            <w:sz w:val="22"/>
            <w:szCs w:val="22"/>
            <w:lang w:val="en-PH" w:eastAsia="zh-CN"/>
          </w:rPr>
          <w:tab/>
        </w:r>
        <w:r w:rsidRPr="00870D63" w:rsidDel="00870D63">
          <w:rPr>
            <w:rPrChange w:id="330" w:author="Vilson Lu" w:date="2014-07-21T15:53:00Z">
              <w:rPr>
                <w:rStyle w:val="Hyperlink"/>
                <w:noProof/>
              </w:rPr>
            </w:rPrChange>
          </w:rPr>
          <w:delText>Coreference Resolution</w:delText>
        </w:r>
        <w:r w:rsidDel="00870D63">
          <w:rPr>
            <w:noProof/>
            <w:webHidden/>
          </w:rPr>
          <w:tab/>
          <w:delText>3-12</w:delText>
        </w:r>
      </w:del>
    </w:p>
    <w:p w14:paraId="255EC84F" w14:textId="77777777" w:rsidR="004A1188" w:rsidDel="00870D63" w:rsidRDefault="004A1188">
      <w:pPr>
        <w:pStyle w:val="TOC3"/>
        <w:tabs>
          <w:tab w:val="left" w:pos="1100"/>
          <w:tab w:val="right" w:leader="dot" w:pos="9350"/>
        </w:tabs>
        <w:rPr>
          <w:del w:id="331" w:author="Vilson Lu" w:date="2014-07-21T15:53:00Z"/>
          <w:rFonts w:asciiTheme="minorHAnsi" w:eastAsiaTheme="minorEastAsia" w:hAnsiTheme="minorHAnsi" w:cstheme="minorBidi"/>
          <w:noProof/>
          <w:sz w:val="22"/>
          <w:szCs w:val="22"/>
          <w:lang w:val="en-PH" w:eastAsia="zh-CN"/>
        </w:rPr>
      </w:pPr>
      <w:del w:id="332" w:author="Vilson Lu" w:date="2014-07-21T15:53:00Z">
        <w:r w:rsidRPr="00870D63" w:rsidDel="00870D63">
          <w:rPr>
            <w:rPrChange w:id="333" w:author="Vilson Lu" w:date="2014-07-21T15:53:00Z">
              <w:rPr>
                <w:rStyle w:val="Hyperlink"/>
                <w:noProof/>
                <w14:scene3d>
                  <w14:camera w14:prst="orthographicFront"/>
                  <w14:lightRig w14:rig="threePt" w14:dir="t">
                    <w14:rot w14:lat="0" w14:lon="0" w14:rev="0"/>
                  </w14:lightRig>
                </w14:scene3d>
              </w:rPr>
            </w:rPrChange>
          </w:rPr>
          <w:delText>3.3.9</w:delText>
        </w:r>
        <w:r w:rsidDel="00870D63">
          <w:rPr>
            <w:rFonts w:asciiTheme="minorHAnsi" w:eastAsiaTheme="minorEastAsia" w:hAnsiTheme="minorHAnsi" w:cstheme="minorBidi"/>
            <w:noProof/>
            <w:sz w:val="22"/>
            <w:szCs w:val="22"/>
            <w:lang w:val="en-PH" w:eastAsia="zh-CN"/>
          </w:rPr>
          <w:tab/>
        </w:r>
        <w:r w:rsidRPr="00870D63" w:rsidDel="00870D63">
          <w:rPr>
            <w:rPrChange w:id="334" w:author="Vilson Lu" w:date="2014-07-21T15:53:00Z">
              <w:rPr>
                <w:rStyle w:val="Hyperlink"/>
                <w:noProof/>
              </w:rPr>
            </w:rPrChange>
          </w:rPr>
          <w:delText>Named Entity Recognition</w:delText>
        </w:r>
        <w:r w:rsidDel="00870D63">
          <w:rPr>
            <w:noProof/>
            <w:webHidden/>
          </w:rPr>
          <w:tab/>
          <w:delText>3-12</w:delText>
        </w:r>
      </w:del>
    </w:p>
    <w:p w14:paraId="403737A5" w14:textId="77777777" w:rsidR="004A1188" w:rsidDel="00870D63" w:rsidRDefault="004A1188">
      <w:pPr>
        <w:pStyle w:val="TOC2"/>
        <w:tabs>
          <w:tab w:val="left" w:pos="880"/>
          <w:tab w:val="right" w:leader="dot" w:pos="9350"/>
        </w:tabs>
        <w:rPr>
          <w:del w:id="335" w:author="Vilson Lu" w:date="2014-07-21T15:53:00Z"/>
          <w:rFonts w:asciiTheme="minorHAnsi" w:eastAsiaTheme="minorEastAsia" w:hAnsiTheme="minorHAnsi" w:cstheme="minorBidi"/>
          <w:noProof/>
          <w:sz w:val="22"/>
          <w:szCs w:val="22"/>
          <w:lang w:val="en-PH" w:eastAsia="zh-CN"/>
        </w:rPr>
      </w:pPr>
      <w:del w:id="336" w:author="Vilson Lu" w:date="2014-07-21T15:53:00Z">
        <w:r w:rsidRPr="00870D63" w:rsidDel="00870D63">
          <w:rPr>
            <w:rPrChange w:id="337" w:author="Vilson Lu" w:date="2014-07-21T15:53:00Z">
              <w:rPr>
                <w:rStyle w:val="Hyperlink"/>
                <w:noProof/>
              </w:rPr>
            </w:rPrChange>
          </w:rPr>
          <w:delText>3.4</w:delText>
        </w:r>
        <w:r w:rsidDel="00870D63">
          <w:rPr>
            <w:rFonts w:asciiTheme="minorHAnsi" w:eastAsiaTheme="minorEastAsia" w:hAnsiTheme="minorHAnsi" w:cstheme="minorBidi"/>
            <w:noProof/>
            <w:sz w:val="22"/>
            <w:szCs w:val="22"/>
            <w:lang w:val="en-PH" w:eastAsia="zh-CN"/>
          </w:rPr>
          <w:tab/>
        </w:r>
        <w:r w:rsidRPr="00870D63" w:rsidDel="00870D63">
          <w:rPr>
            <w:rPrChange w:id="338" w:author="Vilson Lu" w:date="2014-07-21T15:53:00Z">
              <w:rPr>
                <w:rStyle w:val="Hyperlink"/>
                <w:noProof/>
              </w:rPr>
            </w:rPrChange>
          </w:rPr>
          <w:delText>Twitter</w:delText>
        </w:r>
        <w:r w:rsidDel="00870D63">
          <w:rPr>
            <w:noProof/>
            <w:webHidden/>
          </w:rPr>
          <w:tab/>
          <w:delText>3-12</w:delText>
        </w:r>
      </w:del>
    </w:p>
    <w:p w14:paraId="215E9095" w14:textId="77777777" w:rsidR="004A1188" w:rsidDel="00870D63" w:rsidRDefault="004A1188">
      <w:pPr>
        <w:pStyle w:val="TOC3"/>
        <w:tabs>
          <w:tab w:val="left" w:pos="1100"/>
          <w:tab w:val="right" w:leader="dot" w:pos="9350"/>
        </w:tabs>
        <w:rPr>
          <w:del w:id="339" w:author="Vilson Lu" w:date="2014-07-21T15:53:00Z"/>
          <w:rFonts w:asciiTheme="minorHAnsi" w:eastAsiaTheme="minorEastAsia" w:hAnsiTheme="minorHAnsi" w:cstheme="minorBidi"/>
          <w:noProof/>
          <w:sz w:val="22"/>
          <w:szCs w:val="22"/>
          <w:lang w:val="en-PH" w:eastAsia="zh-CN"/>
        </w:rPr>
      </w:pPr>
      <w:del w:id="340" w:author="Vilson Lu" w:date="2014-07-21T15:53:00Z">
        <w:r w:rsidRPr="00870D63" w:rsidDel="00870D63">
          <w:rPr>
            <w:rPrChange w:id="341" w:author="Vilson Lu" w:date="2014-07-21T15:53:00Z">
              <w:rPr>
                <w:rStyle w:val="Hyperlink"/>
                <w:noProof/>
                <w14:scene3d>
                  <w14:camera w14:prst="orthographicFront"/>
                  <w14:lightRig w14:rig="threePt" w14:dir="t">
                    <w14:rot w14:lat="0" w14:lon="0" w14:rev="0"/>
                  </w14:lightRig>
                </w14:scene3d>
              </w:rPr>
            </w:rPrChange>
          </w:rPr>
          <w:delText>3.4.1</w:delText>
        </w:r>
        <w:r w:rsidDel="00870D63">
          <w:rPr>
            <w:rFonts w:asciiTheme="minorHAnsi" w:eastAsiaTheme="minorEastAsia" w:hAnsiTheme="minorHAnsi" w:cstheme="minorBidi"/>
            <w:noProof/>
            <w:sz w:val="22"/>
            <w:szCs w:val="22"/>
            <w:lang w:val="en-PH" w:eastAsia="zh-CN"/>
          </w:rPr>
          <w:tab/>
        </w:r>
        <w:r w:rsidRPr="00870D63" w:rsidDel="00870D63">
          <w:rPr>
            <w:rPrChange w:id="342" w:author="Vilson Lu" w:date="2014-07-21T15:53:00Z">
              <w:rPr>
                <w:rStyle w:val="Hyperlink"/>
                <w:noProof/>
              </w:rPr>
            </w:rPrChange>
          </w:rPr>
          <w:delText>Uses of Twitter</w:delText>
        </w:r>
        <w:r w:rsidDel="00870D63">
          <w:rPr>
            <w:noProof/>
            <w:webHidden/>
          </w:rPr>
          <w:tab/>
          <w:delText>3-13</w:delText>
        </w:r>
      </w:del>
    </w:p>
    <w:p w14:paraId="43DD5D39" w14:textId="77777777" w:rsidR="004A1188" w:rsidDel="00870D63" w:rsidRDefault="004A1188">
      <w:pPr>
        <w:pStyle w:val="TOC3"/>
        <w:tabs>
          <w:tab w:val="left" w:pos="1100"/>
          <w:tab w:val="right" w:leader="dot" w:pos="9350"/>
        </w:tabs>
        <w:rPr>
          <w:del w:id="343" w:author="Vilson Lu" w:date="2014-07-21T15:53:00Z"/>
          <w:rFonts w:asciiTheme="minorHAnsi" w:eastAsiaTheme="minorEastAsia" w:hAnsiTheme="minorHAnsi" w:cstheme="minorBidi"/>
          <w:noProof/>
          <w:sz w:val="22"/>
          <w:szCs w:val="22"/>
          <w:lang w:val="en-PH" w:eastAsia="zh-CN"/>
        </w:rPr>
      </w:pPr>
      <w:del w:id="344" w:author="Vilson Lu" w:date="2014-07-21T15:53:00Z">
        <w:r w:rsidRPr="00870D63" w:rsidDel="00870D63">
          <w:rPr>
            <w:rPrChange w:id="345" w:author="Vilson Lu" w:date="2014-07-21T15:53:00Z">
              <w:rPr>
                <w:rStyle w:val="Hyperlink"/>
                <w:noProof/>
                <w14:scene3d>
                  <w14:camera w14:prst="orthographicFront"/>
                  <w14:lightRig w14:rig="threePt" w14:dir="t">
                    <w14:rot w14:lat="0" w14:lon="0" w14:rev="0"/>
                  </w14:lightRig>
                </w14:scene3d>
              </w:rPr>
            </w:rPrChange>
          </w:rPr>
          <w:delText>3.4.2</w:delText>
        </w:r>
        <w:r w:rsidDel="00870D63">
          <w:rPr>
            <w:rFonts w:asciiTheme="minorHAnsi" w:eastAsiaTheme="minorEastAsia" w:hAnsiTheme="minorHAnsi" w:cstheme="minorBidi"/>
            <w:noProof/>
            <w:sz w:val="22"/>
            <w:szCs w:val="22"/>
            <w:lang w:val="en-PH" w:eastAsia="zh-CN"/>
          </w:rPr>
          <w:tab/>
        </w:r>
        <w:r w:rsidRPr="00870D63" w:rsidDel="00870D63">
          <w:rPr>
            <w:rPrChange w:id="346" w:author="Vilson Lu" w:date="2014-07-21T15:53:00Z">
              <w:rPr>
                <w:rStyle w:val="Hyperlink"/>
                <w:noProof/>
              </w:rPr>
            </w:rPrChange>
          </w:rPr>
          <w:delText>Twitter and Disasters</w:delText>
        </w:r>
        <w:r w:rsidDel="00870D63">
          <w:rPr>
            <w:noProof/>
            <w:webHidden/>
          </w:rPr>
          <w:tab/>
          <w:delText>3-13</w:delText>
        </w:r>
      </w:del>
    </w:p>
    <w:p w14:paraId="1E4E3D49" w14:textId="77777777" w:rsidR="004A1188" w:rsidDel="00870D63" w:rsidRDefault="004A1188">
      <w:pPr>
        <w:pStyle w:val="TOC2"/>
        <w:tabs>
          <w:tab w:val="left" w:pos="880"/>
          <w:tab w:val="right" w:leader="dot" w:pos="9350"/>
        </w:tabs>
        <w:rPr>
          <w:del w:id="347" w:author="Vilson Lu" w:date="2014-07-21T15:53:00Z"/>
          <w:rFonts w:asciiTheme="minorHAnsi" w:eastAsiaTheme="minorEastAsia" w:hAnsiTheme="minorHAnsi" w:cstheme="minorBidi"/>
          <w:noProof/>
          <w:sz w:val="22"/>
          <w:szCs w:val="22"/>
          <w:lang w:val="en-PH" w:eastAsia="zh-CN"/>
        </w:rPr>
      </w:pPr>
      <w:del w:id="348" w:author="Vilson Lu" w:date="2014-07-21T15:53:00Z">
        <w:r w:rsidRPr="00870D63" w:rsidDel="00870D63">
          <w:rPr>
            <w:rPrChange w:id="349" w:author="Vilson Lu" w:date="2014-07-21T15:53:00Z">
              <w:rPr>
                <w:rStyle w:val="Hyperlink"/>
                <w:noProof/>
              </w:rPr>
            </w:rPrChange>
          </w:rPr>
          <w:delText>3.5</w:delText>
        </w:r>
        <w:r w:rsidDel="00870D63">
          <w:rPr>
            <w:rFonts w:asciiTheme="minorHAnsi" w:eastAsiaTheme="minorEastAsia" w:hAnsiTheme="minorHAnsi" w:cstheme="minorBidi"/>
            <w:noProof/>
            <w:sz w:val="22"/>
            <w:szCs w:val="22"/>
            <w:lang w:val="en-PH" w:eastAsia="zh-CN"/>
          </w:rPr>
          <w:tab/>
        </w:r>
        <w:r w:rsidRPr="00870D63" w:rsidDel="00870D63">
          <w:rPr>
            <w:rPrChange w:id="350" w:author="Vilson Lu" w:date="2014-07-21T15:53:00Z">
              <w:rPr>
                <w:rStyle w:val="Hyperlink"/>
                <w:noProof/>
              </w:rPr>
            </w:rPrChange>
          </w:rPr>
          <w:delText>Evaluation Metrics</w:delText>
        </w:r>
        <w:r w:rsidDel="00870D63">
          <w:rPr>
            <w:noProof/>
            <w:webHidden/>
          </w:rPr>
          <w:tab/>
          <w:delText>3-15</w:delText>
        </w:r>
      </w:del>
    </w:p>
    <w:p w14:paraId="3A91CA60" w14:textId="77777777" w:rsidR="004A1188" w:rsidDel="00870D63" w:rsidRDefault="004A1188">
      <w:pPr>
        <w:pStyle w:val="TOC3"/>
        <w:tabs>
          <w:tab w:val="left" w:pos="1100"/>
          <w:tab w:val="right" w:leader="dot" w:pos="9350"/>
        </w:tabs>
        <w:rPr>
          <w:del w:id="351" w:author="Vilson Lu" w:date="2014-07-21T15:53:00Z"/>
          <w:rFonts w:asciiTheme="minorHAnsi" w:eastAsiaTheme="minorEastAsia" w:hAnsiTheme="minorHAnsi" w:cstheme="minorBidi"/>
          <w:noProof/>
          <w:sz w:val="22"/>
          <w:szCs w:val="22"/>
          <w:lang w:val="en-PH" w:eastAsia="zh-CN"/>
        </w:rPr>
      </w:pPr>
      <w:del w:id="352" w:author="Vilson Lu" w:date="2014-07-21T15:53:00Z">
        <w:r w:rsidRPr="00870D63" w:rsidDel="00870D63">
          <w:rPr>
            <w:rPrChange w:id="353" w:author="Vilson Lu" w:date="2014-07-21T15:53:00Z">
              <w:rPr>
                <w:rStyle w:val="Hyperlink"/>
                <w:noProof/>
                <w14:scene3d>
                  <w14:camera w14:prst="orthographicFront"/>
                  <w14:lightRig w14:rig="threePt" w14:dir="t">
                    <w14:rot w14:lat="0" w14:lon="0" w14:rev="0"/>
                  </w14:lightRig>
                </w14:scene3d>
              </w:rPr>
            </w:rPrChange>
          </w:rPr>
          <w:delText>3.5.1</w:delText>
        </w:r>
        <w:r w:rsidDel="00870D63">
          <w:rPr>
            <w:rFonts w:asciiTheme="minorHAnsi" w:eastAsiaTheme="minorEastAsia" w:hAnsiTheme="minorHAnsi" w:cstheme="minorBidi"/>
            <w:noProof/>
            <w:sz w:val="22"/>
            <w:szCs w:val="22"/>
            <w:lang w:val="en-PH" w:eastAsia="zh-CN"/>
          </w:rPr>
          <w:tab/>
        </w:r>
        <w:r w:rsidRPr="00870D63" w:rsidDel="00870D63">
          <w:rPr>
            <w:rPrChange w:id="354" w:author="Vilson Lu" w:date="2014-07-21T15:53:00Z">
              <w:rPr>
                <w:rStyle w:val="Hyperlink"/>
                <w:noProof/>
              </w:rPr>
            </w:rPrChange>
          </w:rPr>
          <w:delText>F-measure</w:delText>
        </w:r>
        <w:r w:rsidDel="00870D63">
          <w:rPr>
            <w:noProof/>
            <w:webHidden/>
          </w:rPr>
          <w:tab/>
          <w:delText>3-15</w:delText>
        </w:r>
      </w:del>
    </w:p>
    <w:p w14:paraId="060D88D7" w14:textId="77777777" w:rsidR="004A1188" w:rsidDel="00870D63" w:rsidRDefault="004A1188">
      <w:pPr>
        <w:pStyle w:val="TOC3"/>
        <w:tabs>
          <w:tab w:val="left" w:pos="1100"/>
          <w:tab w:val="right" w:leader="dot" w:pos="9350"/>
        </w:tabs>
        <w:rPr>
          <w:del w:id="355" w:author="Vilson Lu" w:date="2014-07-21T15:53:00Z"/>
          <w:rFonts w:asciiTheme="minorHAnsi" w:eastAsiaTheme="minorEastAsia" w:hAnsiTheme="minorHAnsi" w:cstheme="minorBidi"/>
          <w:noProof/>
          <w:sz w:val="22"/>
          <w:szCs w:val="22"/>
          <w:lang w:val="en-PH" w:eastAsia="zh-CN"/>
        </w:rPr>
      </w:pPr>
      <w:del w:id="356" w:author="Vilson Lu" w:date="2014-07-21T15:53:00Z">
        <w:r w:rsidRPr="00870D63" w:rsidDel="00870D63">
          <w:rPr>
            <w:rPrChange w:id="357" w:author="Vilson Lu" w:date="2014-07-21T15:53:00Z">
              <w:rPr>
                <w:rStyle w:val="Hyperlink"/>
                <w:noProof/>
                <w14:scene3d>
                  <w14:camera w14:prst="orthographicFront"/>
                  <w14:lightRig w14:rig="threePt" w14:dir="t">
                    <w14:rot w14:lat="0" w14:lon="0" w14:rev="0"/>
                  </w14:lightRig>
                </w14:scene3d>
              </w:rPr>
            </w:rPrChange>
          </w:rPr>
          <w:delText>3.5.2</w:delText>
        </w:r>
        <w:r w:rsidDel="00870D63">
          <w:rPr>
            <w:rFonts w:asciiTheme="minorHAnsi" w:eastAsiaTheme="minorEastAsia" w:hAnsiTheme="minorHAnsi" w:cstheme="minorBidi"/>
            <w:noProof/>
            <w:sz w:val="22"/>
            <w:szCs w:val="22"/>
            <w:lang w:val="en-PH" w:eastAsia="zh-CN"/>
          </w:rPr>
          <w:tab/>
        </w:r>
        <w:r w:rsidRPr="00870D63" w:rsidDel="00870D63">
          <w:rPr>
            <w:rPrChange w:id="358" w:author="Vilson Lu" w:date="2014-07-21T15:53:00Z">
              <w:rPr>
                <w:rStyle w:val="Hyperlink"/>
                <w:noProof/>
              </w:rPr>
            </w:rPrChange>
          </w:rPr>
          <w:delText>Kappa Statistics</w:delText>
        </w:r>
        <w:r w:rsidDel="00870D63">
          <w:rPr>
            <w:noProof/>
            <w:webHidden/>
          </w:rPr>
          <w:tab/>
          <w:delText>3-15</w:delText>
        </w:r>
      </w:del>
    </w:p>
    <w:p w14:paraId="504749EA" w14:textId="77777777" w:rsidR="004A1188" w:rsidDel="00870D63" w:rsidRDefault="004A1188">
      <w:pPr>
        <w:pStyle w:val="TOC2"/>
        <w:tabs>
          <w:tab w:val="left" w:pos="880"/>
          <w:tab w:val="right" w:leader="dot" w:pos="9350"/>
        </w:tabs>
        <w:rPr>
          <w:del w:id="359" w:author="Vilson Lu" w:date="2014-07-21T15:53:00Z"/>
          <w:rFonts w:asciiTheme="minorHAnsi" w:eastAsiaTheme="minorEastAsia" w:hAnsiTheme="minorHAnsi" w:cstheme="minorBidi"/>
          <w:noProof/>
          <w:sz w:val="22"/>
          <w:szCs w:val="22"/>
          <w:lang w:val="en-PH" w:eastAsia="zh-CN"/>
        </w:rPr>
      </w:pPr>
      <w:del w:id="360" w:author="Vilson Lu" w:date="2014-07-21T15:53:00Z">
        <w:r w:rsidRPr="00870D63" w:rsidDel="00870D63">
          <w:rPr>
            <w:rPrChange w:id="361" w:author="Vilson Lu" w:date="2014-07-21T15:53:00Z">
              <w:rPr>
                <w:rStyle w:val="Hyperlink"/>
                <w:noProof/>
              </w:rPr>
            </w:rPrChange>
          </w:rPr>
          <w:delText>3.6</w:delText>
        </w:r>
        <w:r w:rsidDel="00870D63">
          <w:rPr>
            <w:rFonts w:asciiTheme="minorHAnsi" w:eastAsiaTheme="minorEastAsia" w:hAnsiTheme="minorHAnsi" w:cstheme="minorBidi"/>
            <w:noProof/>
            <w:sz w:val="22"/>
            <w:szCs w:val="22"/>
            <w:lang w:val="en-PH" w:eastAsia="zh-CN"/>
          </w:rPr>
          <w:tab/>
        </w:r>
        <w:r w:rsidRPr="00870D63" w:rsidDel="00870D63">
          <w:rPr>
            <w:rPrChange w:id="362" w:author="Vilson Lu" w:date="2014-07-21T15:53:00Z">
              <w:rPr>
                <w:rStyle w:val="Hyperlink"/>
                <w:noProof/>
              </w:rPr>
            </w:rPrChange>
          </w:rPr>
          <w:delText>Tools</w:delText>
        </w:r>
        <w:r w:rsidDel="00870D63">
          <w:rPr>
            <w:noProof/>
            <w:webHidden/>
          </w:rPr>
          <w:tab/>
          <w:delText>3-15</w:delText>
        </w:r>
      </w:del>
    </w:p>
    <w:p w14:paraId="59EB7D7C" w14:textId="77777777" w:rsidR="004A1188" w:rsidDel="00870D63" w:rsidRDefault="004A1188">
      <w:pPr>
        <w:pStyle w:val="TOC3"/>
        <w:tabs>
          <w:tab w:val="left" w:pos="1100"/>
          <w:tab w:val="right" w:leader="dot" w:pos="9350"/>
        </w:tabs>
        <w:rPr>
          <w:del w:id="363" w:author="Vilson Lu" w:date="2014-07-21T15:53:00Z"/>
          <w:rFonts w:asciiTheme="minorHAnsi" w:eastAsiaTheme="minorEastAsia" w:hAnsiTheme="minorHAnsi" w:cstheme="minorBidi"/>
          <w:noProof/>
          <w:sz w:val="22"/>
          <w:szCs w:val="22"/>
          <w:lang w:val="en-PH" w:eastAsia="zh-CN"/>
        </w:rPr>
      </w:pPr>
      <w:del w:id="364" w:author="Vilson Lu" w:date="2014-07-21T15:53:00Z">
        <w:r w:rsidRPr="00870D63" w:rsidDel="00870D63">
          <w:rPr>
            <w:rPrChange w:id="365" w:author="Vilson Lu" w:date="2014-07-21T15:53:00Z">
              <w:rPr>
                <w:rStyle w:val="Hyperlink"/>
                <w:noProof/>
                <w14:scene3d>
                  <w14:camera w14:prst="orthographicFront"/>
                  <w14:lightRig w14:rig="threePt" w14:dir="t">
                    <w14:rot w14:lat="0" w14:lon="0" w14:rev="0"/>
                  </w14:lightRig>
                </w14:scene3d>
              </w:rPr>
            </w:rPrChange>
          </w:rPr>
          <w:delText>3.6.1</w:delText>
        </w:r>
        <w:r w:rsidDel="00870D63">
          <w:rPr>
            <w:rFonts w:asciiTheme="minorHAnsi" w:eastAsiaTheme="minorEastAsia" w:hAnsiTheme="minorHAnsi" w:cstheme="minorBidi"/>
            <w:noProof/>
            <w:sz w:val="22"/>
            <w:szCs w:val="22"/>
            <w:lang w:val="en-PH" w:eastAsia="zh-CN"/>
          </w:rPr>
          <w:tab/>
        </w:r>
        <w:r w:rsidRPr="00870D63" w:rsidDel="00870D63">
          <w:rPr>
            <w:rPrChange w:id="366" w:author="Vilson Lu" w:date="2014-07-21T15:53:00Z">
              <w:rPr>
                <w:rStyle w:val="Hyperlink"/>
                <w:noProof/>
              </w:rPr>
            </w:rPrChange>
          </w:rPr>
          <w:delText>Apache OpenNLP (OpenNLP, 2011)</w:delText>
        </w:r>
        <w:r w:rsidDel="00870D63">
          <w:rPr>
            <w:noProof/>
            <w:webHidden/>
          </w:rPr>
          <w:tab/>
          <w:delText>3-15</w:delText>
        </w:r>
      </w:del>
    </w:p>
    <w:p w14:paraId="3A39D1F8" w14:textId="77777777" w:rsidR="004A1188" w:rsidDel="00870D63" w:rsidRDefault="004A1188">
      <w:pPr>
        <w:pStyle w:val="TOC3"/>
        <w:tabs>
          <w:tab w:val="left" w:pos="1100"/>
          <w:tab w:val="right" w:leader="dot" w:pos="9350"/>
        </w:tabs>
        <w:rPr>
          <w:del w:id="367" w:author="Vilson Lu" w:date="2014-07-21T15:53:00Z"/>
          <w:rFonts w:asciiTheme="minorHAnsi" w:eastAsiaTheme="minorEastAsia" w:hAnsiTheme="minorHAnsi" w:cstheme="minorBidi"/>
          <w:noProof/>
          <w:sz w:val="22"/>
          <w:szCs w:val="22"/>
          <w:lang w:val="en-PH" w:eastAsia="zh-CN"/>
        </w:rPr>
      </w:pPr>
      <w:del w:id="368" w:author="Vilson Lu" w:date="2014-07-21T15:53:00Z">
        <w:r w:rsidRPr="00870D63" w:rsidDel="00870D63">
          <w:rPr>
            <w:rPrChange w:id="369" w:author="Vilson Lu" w:date="2014-07-21T15:53:00Z">
              <w:rPr>
                <w:rStyle w:val="Hyperlink"/>
                <w:noProof/>
                <w14:scene3d>
                  <w14:camera w14:prst="orthographicFront"/>
                  <w14:lightRig w14:rig="threePt" w14:dir="t">
                    <w14:rot w14:lat="0" w14:lon="0" w14:rev="0"/>
                  </w14:lightRig>
                </w14:scene3d>
              </w:rPr>
            </w:rPrChange>
          </w:rPr>
          <w:delText>3.6.2</w:delText>
        </w:r>
        <w:r w:rsidDel="00870D63">
          <w:rPr>
            <w:rFonts w:asciiTheme="minorHAnsi" w:eastAsiaTheme="minorEastAsia" w:hAnsiTheme="minorHAnsi" w:cstheme="minorBidi"/>
            <w:noProof/>
            <w:sz w:val="22"/>
            <w:szCs w:val="22"/>
            <w:lang w:val="en-PH" w:eastAsia="zh-CN"/>
          </w:rPr>
          <w:tab/>
        </w:r>
        <w:r w:rsidRPr="00870D63" w:rsidDel="00870D63">
          <w:rPr>
            <w:rPrChange w:id="370" w:author="Vilson Lu" w:date="2014-07-21T15:53:00Z">
              <w:rPr>
                <w:rStyle w:val="Hyperlink"/>
                <w:noProof/>
              </w:rPr>
            </w:rPrChange>
          </w:rPr>
          <w:delText>ANNIE (Cunningham et al., 2002)</w:delText>
        </w:r>
        <w:r w:rsidDel="00870D63">
          <w:rPr>
            <w:noProof/>
            <w:webHidden/>
          </w:rPr>
          <w:tab/>
          <w:delText>3-17</w:delText>
        </w:r>
      </w:del>
    </w:p>
    <w:p w14:paraId="5738DB5A" w14:textId="77777777" w:rsidR="004A1188" w:rsidDel="00870D63" w:rsidRDefault="004A1188">
      <w:pPr>
        <w:pStyle w:val="TOC3"/>
        <w:tabs>
          <w:tab w:val="left" w:pos="1100"/>
          <w:tab w:val="right" w:leader="dot" w:pos="9350"/>
        </w:tabs>
        <w:rPr>
          <w:del w:id="371" w:author="Vilson Lu" w:date="2014-07-21T15:53:00Z"/>
          <w:rFonts w:asciiTheme="minorHAnsi" w:eastAsiaTheme="minorEastAsia" w:hAnsiTheme="minorHAnsi" w:cstheme="minorBidi"/>
          <w:noProof/>
          <w:sz w:val="22"/>
          <w:szCs w:val="22"/>
          <w:lang w:val="en-PH" w:eastAsia="zh-CN"/>
        </w:rPr>
      </w:pPr>
      <w:del w:id="372" w:author="Vilson Lu" w:date="2014-07-21T15:53:00Z">
        <w:r w:rsidRPr="00870D63" w:rsidDel="00870D63">
          <w:rPr>
            <w:rPrChange w:id="373" w:author="Vilson Lu" w:date="2014-07-21T15:53:00Z">
              <w:rPr>
                <w:rStyle w:val="Hyperlink"/>
                <w:noProof/>
                <w14:scene3d>
                  <w14:camera w14:prst="orthographicFront"/>
                  <w14:lightRig w14:rig="threePt" w14:dir="t">
                    <w14:rot w14:lat="0" w14:lon="0" w14:rev="0"/>
                  </w14:lightRig>
                </w14:scene3d>
              </w:rPr>
            </w:rPrChange>
          </w:rPr>
          <w:delText>3.6.3</w:delText>
        </w:r>
        <w:r w:rsidDel="00870D63">
          <w:rPr>
            <w:rFonts w:asciiTheme="minorHAnsi" w:eastAsiaTheme="minorEastAsia" w:hAnsiTheme="minorHAnsi" w:cstheme="minorBidi"/>
            <w:noProof/>
            <w:sz w:val="22"/>
            <w:szCs w:val="22"/>
            <w:lang w:val="en-PH" w:eastAsia="zh-CN"/>
          </w:rPr>
          <w:tab/>
        </w:r>
        <w:r w:rsidRPr="00870D63" w:rsidDel="00870D63">
          <w:rPr>
            <w:rPrChange w:id="374" w:author="Vilson Lu" w:date="2014-07-21T15:53:00Z">
              <w:rPr>
                <w:rStyle w:val="Hyperlink"/>
                <w:noProof/>
              </w:rPr>
            </w:rPrChange>
          </w:rPr>
          <w:delText>Twitter NLP Tools (Ritter et al., 2011)</w:delText>
        </w:r>
        <w:r w:rsidDel="00870D63">
          <w:rPr>
            <w:noProof/>
            <w:webHidden/>
          </w:rPr>
          <w:tab/>
          <w:delText>3-18</w:delText>
        </w:r>
      </w:del>
    </w:p>
    <w:p w14:paraId="3B43F7BE" w14:textId="77777777" w:rsidR="004A1188" w:rsidDel="00870D63" w:rsidRDefault="004A1188">
      <w:pPr>
        <w:pStyle w:val="TOC3"/>
        <w:tabs>
          <w:tab w:val="left" w:pos="1100"/>
          <w:tab w:val="right" w:leader="dot" w:pos="9350"/>
        </w:tabs>
        <w:rPr>
          <w:del w:id="375" w:author="Vilson Lu" w:date="2014-07-21T15:53:00Z"/>
          <w:rFonts w:asciiTheme="minorHAnsi" w:eastAsiaTheme="minorEastAsia" w:hAnsiTheme="minorHAnsi" w:cstheme="minorBidi"/>
          <w:noProof/>
          <w:sz w:val="22"/>
          <w:szCs w:val="22"/>
          <w:lang w:val="en-PH" w:eastAsia="zh-CN"/>
        </w:rPr>
      </w:pPr>
      <w:del w:id="376" w:author="Vilson Lu" w:date="2014-07-21T15:53:00Z">
        <w:r w:rsidRPr="00870D63" w:rsidDel="00870D63">
          <w:rPr>
            <w:rPrChange w:id="377" w:author="Vilson Lu" w:date="2014-07-21T15:53:00Z">
              <w:rPr>
                <w:rStyle w:val="Hyperlink"/>
                <w:noProof/>
                <w14:scene3d>
                  <w14:camera w14:prst="orthographicFront"/>
                  <w14:lightRig w14:rig="threePt" w14:dir="t">
                    <w14:rot w14:lat="0" w14:lon="0" w14:rev="0"/>
                  </w14:lightRig>
                </w14:scene3d>
              </w:rPr>
            </w:rPrChange>
          </w:rPr>
          <w:delText>3.6.4</w:delText>
        </w:r>
        <w:r w:rsidDel="00870D63">
          <w:rPr>
            <w:rFonts w:asciiTheme="minorHAnsi" w:eastAsiaTheme="minorEastAsia" w:hAnsiTheme="minorHAnsi" w:cstheme="minorBidi"/>
            <w:noProof/>
            <w:sz w:val="22"/>
            <w:szCs w:val="22"/>
            <w:lang w:val="en-PH" w:eastAsia="zh-CN"/>
          </w:rPr>
          <w:tab/>
        </w:r>
        <w:r w:rsidRPr="00870D63" w:rsidDel="00870D63">
          <w:rPr>
            <w:rPrChange w:id="378" w:author="Vilson Lu" w:date="2014-07-21T15:53:00Z">
              <w:rPr>
                <w:rStyle w:val="Hyperlink"/>
                <w:noProof/>
              </w:rPr>
            </w:rPrChange>
          </w:rPr>
          <w:delText>Weka (Weka 3, n.d.)</w:delText>
        </w:r>
        <w:r w:rsidDel="00870D63">
          <w:rPr>
            <w:noProof/>
            <w:webHidden/>
          </w:rPr>
          <w:tab/>
          <w:delText>3-19</w:delText>
        </w:r>
      </w:del>
    </w:p>
    <w:p w14:paraId="39840B04" w14:textId="77777777" w:rsidR="004A1188" w:rsidDel="00870D63" w:rsidRDefault="004A1188">
      <w:pPr>
        <w:pStyle w:val="TOC3"/>
        <w:tabs>
          <w:tab w:val="left" w:pos="1100"/>
          <w:tab w:val="right" w:leader="dot" w:pos="9350"/>
        </w:tabs>
        <w:rPr>
          <w:del w:id="379" w:author="Vilson Lu" w:date="2014-07-21T15:53:00Z"/>
          <w:rFonts w:asciiTheme="minorHAnsi" w:eastAsiaTheme="minorEastAsia" w:hAnsiTheme="minorHAnsi" w:cstheme="minorBidi"/>
          <w:noProof/>
          <w:sz w:val="22"/>
          <w:szCs w:val="22"/>
          <w:lang w:val="en-PH" w:eastAsia="zh-CN"/>
        </w:rPr>
      </w:pPr>
      <w:del w:id="380" w:author="Vilson Lu" w:date="2014-07-21T15:53:00Z">
        <w:r w:rsidRPr="00870D63" w:rsidDel="00870D63">
          <w:rPr>
            <w:rPrChange w:id="381" w:author="Vilson Lu" w:date="2014-07-21T15:53:00Z">
              <w:rPr>
                <w:rStyle w:val="Hyperlink"/>
                <w:noProof/>
                <w14:scene3d>
                  <w14:camera w14:prst="orthographicFront"/>
                  <w14:lightRig w14:rig="threePt" w14:dir="t">
                    <w14:rot w14:lat="0" w14:lon="0" w14:rev="0"/>
                  </w14:lightRig>
                </w14:scene3d>
              </w:rPr>
            </w:rPrChange>
          </w:rPr>
          <w:delText>3.6.5</w:delText>
        </w:r>
        <w:r w:rsidDel="00870D63">
          <w:rPr>
            <w:rFonts w:asciiTheme="minorHAnsi" w:eastAsiaTheme="minorEastAsia" w:hAnsiTheme="minorHAnsi" w:cstheme="minorBidi"/>
            <w:noProof/>
            <w:sz w:val="22"/>
            <w:szCs w:val="22"/>
            <w:lang w:val="en-PH" w:eastAsia="zh-CN"/>
          </w:rPr>
          <w:tab/>
        </w:r>
        <w:r w:rsidRPr="00870D63" w:rsidDel="00870D63">
          <w:rPr>
            <w:rPrChange w:id="382" w:author="Vilson Lu" w:date="2014-07-21T15:53:00Z">
              <w:rPr>
                <w:rStyle w:val="Hyperlink"/>
                <w:noProof/>
              </w:rPr>
            </w:rPrChange>
          </w:rPr>
          <w:delText>TwitIE (Bontcheva et al., 2013)</w:delText>
        </w:r>
        <w:r w:rsidDel="00870D63">
          <w:rPr>
            <w:noProof/>
            <w:webHidden/>
          </w:rPr>
          <w:tab/>
          <w:delText>3-19</w:delText>
        </w:r>
      </w:del>
    </w:p>
    <w:p w14:paraId="19A76DE0" w14:textId="77777777" w:rsidR="004A1188" w:rsidDel="00870D63" w:rsidRDefault="004A1188">
      <w:pPr>
        <w:pStyle w:val="TOC1"/>
        <w:rPr>
          <w:del w:id="383" w:author="Vilson Lu" w:date="2014-07-21T15:53:00Z"/>
          <w:rFonts w:asciiTheme="minorHAnsi" w:eastAsiaTheme="minorEastAsia" w:hAnsiTheme="minorHAnsi" w:cstheme="minorBidi"/>
          <w:b w:val="0"/>
          <w:noProof/>
          <w:sz w:val="22"/>
          <w:szCs w:val="22"/>
          <w:lang w:val="en-PH" w:eastAsia="zh-CN"/>
        </w:rPr>
      </w:pPr>
      <w:del w:id="384" w:author="Vilson Lu" w:date="2014-07-21T15:53:00Z">
        <w:r w:rsidRPr="00870D63" w:rsidDel="00870D63">
          <w:rPr>
            <w:rPrChange w:id="385" w:author="Vilson Lu" w:date="2014-07-21T15:53:00Z">
              <w:rPr>
                <w:rStyle w:val="Hyperlink"/>
                <w:b w:val="0"/>
                <w:noProof/>
              </w:rPr>
            </w:rPrChange>
          </w:rPr>
          <w:delText>4.0</w:delText>
        </w:r>
        <w:r w:rsidDel="00870D63">
          <w:rPr>
            <w:rFonts w:asciiTheme="minorHAnsi" w:eastAsiaTheme="minorEastAsia" w:hAnsiTheme="minorHAnsi" w:cstheme="minorBidi"/>
            <w:b w:val="0"/>
            <w:noProof/>
            <w:sz w:val="22"/>
            <w:szCs w:val="22"/>
            <w:lang w:val="en-PH" w:eastAsia="zh-CN"/>
          </w:rPr>
          <w:tab/>
        </w:r>
        <w:r w:rsidRPr="00870D63" w:rsidDel="00870D63">
          <w:rPr>
            <w:rPrChange w:id="386" w:author="Vilson Lu" w:date="2014-07-21T15:53:00Z">
              <w:rPr>
                <w:rStyle w:val="Hyperlink"/>
                <w:b w:val="0"/>
                <w:noProof/>
              </w:rPr>
            </w:rPrChange>
          </w:rPr>
          <w:delText>The FILIET System</w:delText>
        </w:r>
        <w:r w:rsidDel="00870D63">
          <w:rPr>
            <w:noProof/>
            <w:webHidden/>
          </w:rPr>
          <w:tab/>
          <w:delText>4-1</w:delText>
        </w:r>
      </w:del>
    </w:p>
    <w:p w14:paraId="472EE08C" w14:textId="77777777" w:rsidR="004A1188" w:rsidDel="00870D63" w:rsidRDefault="004A1188">
      <w:pPr>
        <w:pStyle w:val="TOC2"/>
        <w:tabs>
          <w:tab w:val="left" w:pos="880"/>
          <w:tab w:val="right" w:leader="dot" w:pos="9350"/>
        </w:tabs>
        <w:rPr>
          <w:del w:id="387" w:author="Vilson Lu" w:date="2014-07-21T15:53:00Z"/>
          <w:rFonts w:asciiTheme="minorHAnsi" w:eastAsiaTheme="minorEastAsia" w:hAnsiTheme="minorHAnsi" w:cstheme="minorBidi"/>
          <w:noProof/>
          <w:sz w:val="22"/>
          <w:szCs w:val="22"/>
          <w:lang w:val="en-PH" w:eastAsia="zh-CN"/>
        </w:rPr>
      </w:pPr>
      <w:del w:id="388" w:author="Vilson Lu" w:date="2014-07-21T15:53:00Z">
        <w:r w:rsidRPr="00870D63" w:rsidDel="00870D63">
          <w:rPr>
            <w:rPrChange w:id="389" w:author="Vilson Lu" w:date="2014-07-21T15:53:00Z">
              <w:rPr>
                <w:rStyle w:val="Hyperlink"/>
                <w:noProof/>
              </w:rPr>
            </w:rPrChange>
          </w:rPr>
          <w:delText>4.1</w:delText>
        </w:r>
        <w:r w:rsidDel="00870D63">
          <w:rPr>
            <w:rFonts w:asciiTheme="minorHAnsi" w:eastAsiaTheme="minorEastAsia" w:hAnsiTheme="minorHAnsi" w:cstheme="minorBidi"/>
            <w:noProof/>
            <w:sz w:val="22"/>
            <w:szCs w:val="22"/>
            <w:lang w:val="en-PH" w:eastAsia="zh-CN"/>
          </w:rPr>
          <w:tab/>
        </w:r>
        <w:r w:rsidRPr="00870D63" w:rsidDel="00870D63">
          <w:rPr>
            <w:rPrChange w:id="390" w:author="Vilson Lu" w:date="2014-07-21T15:53:00Z">
              <w:rPr>
                <w:rStyle w:val="Hyperlink"/>
                <w:noProof/>
              </w:rPr>
            </w:rPrChange>
          </w:rPr>
          <w:delText>System Overview</w:delText>
        </w:r>
        <w:r w:rsidDel="00870D63">
          <w:rPr>
            <w:noProof/>
            <w:webHidden/>
          </w:rPr>
          <w:tab/>
          <w:delText>4-1</w:delText>
        </w:r>
      </w:del>
    </w:p>
    <w:p w14:paraId="6C694136" w14:textId="77777777" w:rsidR="004A1188" w:rsidDel="00870D63" w:rsidRDefault="004A1188">
      <w:pPr>
        <w:pStyle w:val="TOC2"/>
        <w:tabs>
          <w:tab w:val="left" w:pos="880"/>
          <w:tab w:val="right" w:leader="dot" w:pos="9350"/>
        </w:tabs>
        <w:rPr>
          <w:del w:id="391" w:author="Vilson Lu" w:date="2014-07-21T15:53:00Z"/>
          <w:rFonts w:asciiTheme="minorHAnsi" w:eastAsiaTheme="minorEastAsia" w:hAnsiTheme="minorHAnsi" w:cstheme="minorBidi"/>
          <w:noProof/>
          <w:sz w:val="22"/>
          <w:szCs w:val="22"/>
          <w:lang w:val="en-PH" w:eastAsia="zh-CN"/>
        </w:rPr>
      </w:pPr>
      <w:del w:id="392" w:author="Vilson Lu" w:date="2014-07-21T15:53:00Z">
        <w:r w:rsidRPr="00870D63" w:rsidDel="00870D63">
          <w:rPr>
            <w:rPrChange w:id="393" w:author="Vilson Lu" w:date="2014-07-21T15:53:00Z">
              <w:rPr>
                <w:rStyle w:val="Hyperlink"/>
                <w:noProof/>
              </w:rPr>
            </w:rPrChange>
          </w:rPr>
          <w:delText>4.2</w:delText>
        </w:r>
        <w:r w:rsidDel="00870D63">
          <w:rPr>
            <w:rFonts w:asciiTheme="minorHAnsi" w:eastAsiaTheme="minorEastAsia" w:hAnsiTheme="minorHAnsi" w:cstheme="minorBidi"/>
            <w:noProof/>
            <w:sz w:val="22"/>
            <w:szCs w:val="22"/>
            <w:lang w:val="en-PH" w:eastAsia="zh-CN"/>
          </w:rPr>
          <w:tab/>
        </w:r>
        <w:r w:rsidRPr="00870D63" w:rsidDel="00870D63">
          <w:rPr>
            <w:rPrChange w:id="394" w:author="Vilson Lu" w:date="2014-07-21T15:53:00Z">
              <w:rPr>
                <w:rStyle w:val="Hyperlink"/>
                <w:noProof/>
              </w:rPr>
            </w:rPrChange>
          </w:rPr>
          <w:delText>System Objectives</w:delText>
        </w:r>
        <w:r w:rsidDel="00870D63">
          <w:rPr>
            <w:noProof/>
            <w:webHidden/>
          </w:rPr>
          <w:tab/>
          <w:delText>4-1</w:delText>
        </w:r>
      </w:del>
    </w:p>
    <w:p w14:paraId="1CF7931B" w14:textId="77777777" w:rsidR="004A1188" w:rsidDel="00870D63" w:rsidRDefault="004A1188">
      <w:pPr>
        <w:pStyle w:val="TOC3"/>
        <w:tabs>
          <w:tab w:val="left" w:pos="1100"/>
          <w:tab w:val="right" w:leader="dot" w:pos="9350"/>
        </w:tabs>
        <w:rPr>
          <w:del w:id="395" w:author="Vilson Lu" w:date="2014-07-21T15:53:00Z"/>
          <w:rFonts w:asciiTheme="minorHAnsi" w:eastAsiaTheme="minorEastAsia" w:hAnsiTheme="minorHAnsi" w:cstheme="minorBidi"/>
          <w:noProof/>
          <w:sz w:val="22"/>
          <w:szCs w:val="22"/>
          <w:lang w:val="en-PH" w:eastAsia="zh-CN"/>
        </w:rPr>
      </w:pPr>
      <w:del w:id="396" w:author="Vilson Lu" w:date="2014-07-21T15:53:00Z">
        <w:r w:rsidRPr="00870D63" w:rsidDel="00870D63">
          <w:rPr>
            <w:rPrChange w:id="397" w:author="Vilson Lu" w:date="2014-07-21T15:53:00Z">
              <w:rPr>
                <w:rStyle w:val="Hyperlink"/>
                <w:noProof/>
                <w14:scene3d>
                  <w14:camera w14:prst="orthographicFront"/>
                  <w14:lightRig w14:rig="threePt" w14:dir="t">
                    <w14:rot w14:lat="0" w14:lon="0" w14:rev="0"/>
                  </w14:lightRig>
                </w14:scene3d>
              </w:rPr>
            </w:rPrChange>
          </w:rPr>
          <w:delText>4.2.1</w:delText>
        </w:r>
        <w:r w:rsidDel="00870D63">
          <w:rPr>
            <w:rFonts w:asciiTheme="minorHAnsi" w:eastAsiaTheme="minorEastAsia" w:hAnsiTheme="minorHAnsi" w:cstheme="minorBidi"/>
            <w:noProof/>
            <w:sz w:val="22"/>
            <w:szCs w:val="22"/>
            <w:lang w:val="en-PH" w:eastAsia="zh-CN"/>
          </w:rPr>
          <w:tab/>
        </w:r>
        <w:r w:rsidRPr="00870D63" w:rsidDel="00870D63">
          <w:rPr>
            <w:rPrChange w:id="398" w:author="Vilson Lu" w:date="2014-07-21T15:53:00Z">
              <w:rPr>
                <w:rStyle w:val="Hyperlink"/>
                <w:noProof/>
              </w:rPr>
            </w:rPrChange>
          </w:rPr>
          <w:delText>General Objective</w:delText>
        </w:r>
        <w:r w:rsidDel="00870D63">
          <w:rPr>
            <w:noProof/>
            <w:webHidden/>
          </w:rPr>
          <w:tab/>
          <w:delText>4-1</w:delText>
        </w:r>
      </w:del>
    </w:p>
    <w:p w14:paraId="60D3283B" w14:textId="77777777" w:rsidR="004A1188" w:rsidDel="00870D63" w:rsidRDefault="004A1188">
      <w:pPr>
        <w:pStyle w:val="TOC3"/>
        <w:tabs>
          <w:tab w:val="left" w:pos="1100"/>
          <w:tab w:val="right" w:leader="dot" w:pos="9350"/>
        </w:tabs>
        <w:rPr>
          <w:del w:id="399" w:author="Vilson Lu" w:date="2014-07-21T15:53:00Z"/>
          <w:rFonts w:asciiTheme="minorHAnsi" w:eastAsiaTheme="minorEastAsia" w:hAnsiTheme="minorHAnsi" w:cstheme="minorBidi"/>
          <w:noProof/>
          <w:sz w:val="22"/>
          <w:szCs w:val="22"/>
          <w:lang w:val="en-PH" w:eastAsia="zh-CN"/>
        </w:rPr>
      </w:pPr>
      <w:del w:id="400" w:author="Vilson Lu" w:date="2014-07-21T15:53:00Z">
        <w:r w:rsidRPr="00870D63" w:rsidDel="00870D63">
          <w:rPr>
            <w:rPrChange w:id="401" w:author="Vilson Lu" w:date="2014-07-21T15:53:00Z">
              <w:rPr>
                <w:rStyle w:val="Hyperlink"/>
                <w:noProof/>
                <w14:scene3d>
                  <w14:camera w14:prst="orthographicFront"/>
                  <w14:lightRig w14:rig="threePt" w14:dir="t">
                    <w14:rot w14:lat="0" w14:lon="0" w14:rev="0"/>
                  </w14:lightRig>
                </w14:scene3d>
              </w:rPr>
            </w:rPrChange>
          </w:rPr>
          <w:delText>4.2.2</w:delText>
        </w:r>
        <w:r w:rsidDel="00870D63">
          <w:rPr>
            <w:rFonts w:asciiTheme="minorHAnsi" w:eastAsiaTheme="minorEastAsia" w:hAnsiTheme="minorHAnsi" w:cstheme="minorBidi"/>
            <w:noProof/>
            <w:sz w:val="22"/>
            <w:szCs w:val="22"/>
            <w:lang w:val="en-PH" w:eastAsia="zh-CN"/>
          </w:rPr>
          <w:tab/>
        </w:r>
        <w:r w:rsidRPr="00870D63" w:rsidDel="00870D63">
          <w:rPr>
            <w:rPrChange w:id="402" w:author="Vilson Lu" w:date="2014-07-21T15:53:00Z">
              <w:rPr>
                <w:rStyle w:val="Hyperlink"/>
                <w:noProof/>
              </w:rPr>
            </w:rPrChange>
          </w:rPr>
          <w:delText>Specific Objectives</w:delText>
        </w:r>
        <w:r w:rsidDel="00870D63">
          <w:rPr>
            <w:noProof/>
            <w:webHidden/>
          </w:rPr>
          <w:tab/>
          <w:delText>4-1</w:delText>
        </w:r>
      </w:del>
    </w:p>
    <w:p w14:paraId="1FBB4CD5" w14:textId="77777777" w:rsidR="004A1188" w:rsidDel="00870D63" w:rsidRDefault="004A1188">
      <w:pPr>
        <w:pStyle w:val="TOC2"/>
        <w:tabs>
          <w:tab w:val="left" w:pos="880"/>
          <w:tab w:val="right" w:leader="dot" w:pos="9350"/>
        </w:tabs>
        <w:rPr>
          <w:del w:id="403" w:author="Vilson Lu" w:date="2014-07-21T15:53:00Z"/>
          <w:rFonts w:asciiTheme="minorHAnsi" w:eastAsiaTheme="minorEastAsia" w:hAnsiTheme="minorHAnsi" w:cstheme="minorBidi"/>
          <w:noProof/>
          <w:sz w:val="22"/>
          <w:szCs w:val="22"/>
          <w:lang w:val="en-PH" w:eastAsia="zh-CN"/>
        </w:rPr>
      </w:pPr>
      <w:del w:id="404" w:author="Vilson Lu" w:date="2014-07-21T15:53:00Z">
        <w:r w:rsidRPr="00870D63" w:rsidDel="00870D63">
          <w:rPr>
            <w:rPrChange w:id="405" w:author="Vilson Lu" w:date="2014-07-21T15:53:00Z">
              <w:rPr>
                <w:rStyle w:val="Hyperlink"/>
                <w:noProof/>
              </w:rPr>
            </w:rPrChange>
          </w:rPr>
          <w:delText>4.3</w:delText>
        </w:r>
        <w:r w:rsidDel="00870D63">
          <w:rPr>
            <w:rFonts w:asciiTheme="minorHAnsi" w:eastAsiaTheme="minorEastAsia" w:hAnsiTheme="minorHAnsi" w:cstheme="minorBidi"/>
            <w:noProof/>
            <w:sz w:val="22"/>
            <w:szCs w:val="22"/>
            <w:lang w:val="en-PH" w:eastAsia="zh-CN"/>
          </w:rPr>
          <w:tab/>
        </w:r>
        <w:r w:rsidRPr="00870D63" w:rsidDel="00870D63">
          <w:rPr>
            <w:rPrChange w:id="406" w:author="Vilson Lu" w:date="2014-07-21T15:53:00Z">
              <w:rPr>
                <w:rStyle w:val="Hyperlink"/>
                <w:noProof/>
              </w:rPr>
            </w:rPrChange>
          </w:rPr>
          <w:delText>System Scope and Limitations</w:delText>
        </w:r>
        <w:r w:rsidDel="00870D63">
          <w:rPr>
            <w:noProof/>
            <w:webHidden/>
          </w:rPr>
          <w:tab/>
          <w:delText>4-1</w:delText>
        </w:r>
      </w:del>
    </w:p>
    <w:p w14:paraId="6F7F4258" w14:textId="77777777" w:rsidR="004A1188" w:rsidDel="00870D63" w:rsidRDefault="004A1188">
      <w:pPr>
        <w:pStyle w:val="TOC2"/>
        <w:tabs>
          <w:tab w:val="left" w:pos="880"/>
          <w:tab w:val="right" w:leader="dot" w:pos="9350"/>
        </w:tabs>
        <w:rPr>
          <w:del w:id="407" w:author="Vilson Lu" w:date="2014-07-21T15:53:00Z"/>
          <w:rFonts w:asciiTheme="minorHAnsi" w:eastAsiaTheme="minorEastAsia" w:hAnsiTheme="minorHAnsi" w:cstheme="minorBidi"/>
          <w:noProof/>
          <w:sz w:val="22"/>
          <w:szCs w:val="22"/>
          <w:lang w:val="en-PH" w:eastAsia="zh-CN"/>
        </w:rPr>
      </w:pPr>
      <w:del w:id="408" w:author="Vilson Lu" w:date="2014-07-21T15:53:00Z">
        <w:r w:rsidRPr="00870D63" w:rsidDel="00870D63">
          <w:rPr>
            <w:rPrChange w:id="409" w:author="Vilson Lu" w:date="2014-07-21T15:53:00Z">
              <w:rPr>
                <w:rStyle w:val="Hyperlink"/>
                <w:noProof/>
              </w:rPr>
            </w:rPrChange>
          </w:rPr>
          <w:delText>4.4</w:delText>
        </w:r>
        <w:r w:rsidDel="00870D63">
          <w:rPr>
            <w:rFonts w:asciiTheme="minorHAnsi" w:eastAsiaTheme="minorEastAsia" w:hAnsiTheme="minorHAnsi" w:cstheme="minorBidi"/>
            <w:noProof/>
            <w:sz w:val="22"/>
            <w:szCs w:val="22"/>
            <w:lang w:val="en-PH" w:eastAsia="zh-CN"/>
          </w:rPr>
          <w:tab/>
        </w:r>
        <w:r w:rsidRPr="00870D63" w:rsidDel="00870D63">
          <w:rPr>
            <w:rPrChange w:id="410" w:author="Vilson Lu" w:date="2014-07-21T15:53:00Z">
              <w:rPr>
                <w:rStyle w:val="Hyperlink"/>
                <w:noProof/>
              </w:rPr>
            </w:rPrChange>
          </w:rPr>
          <w:delText>Architectural Design</w:delText>
        </w:r>
        <w:r w:rsidDel="00870D63">
          <w:rPr>
            <w:noProof/>
            <w:webHidden/>
          </w:rPr>
          <w:tab/>
          <w:delText>4-2</w:delText>
        </w:r>
      </w:del>
    </w:p>
    <w:p w14:paraId="0021284D" w14:textId="77777777" w:rsidR="004A1188" w:rsidDel="00870D63" w:rsidRDefault="004A1188">
      <w:pPr>
        <w:pStyle w:val="TOC3"/>
        <w:tabs>
          <w:tab w:val="left" w:pos="1100"/>
          <w:tab w:val="right" w:leader="dot" w:pos="9350"/>
        </w:tabs>
        <w:rPr>
          <w:del w:id="411" w:author="Vilson Lu" w:date="2014-07-21T15:53:00Z"/>
          <w:rFonts w:asciiTheme="minorHAnsi" w:eastAsiaTheme="minorEastAsia" w:hAnsiTheme="minorHAnsi" w:cstheme="minorBidi"/>
          <w:noProof/>
          <w:sz w:val="22"/>
          <w:szCs w:val="22"/>
          <w:lang w:val="en-PH" w:eastAsia="zh-CN"/>
        </w:rPr>
      </w:pPr>
      <w:del w:id="412" w:author="Vilson Lu" w:date="2014-07-21T15:53:00Z">
        <w:r w:rsidRPr="00870D63" w:rsidDel="00870D63">
          <w:rPr>
            <w:rPrChange w:id="413" w:author="Vilson Lu" w:date="2014-07-21T15:53:00Z">
              <w:rPr>
                <w:rStyle w:val="Hyperlink"/>
                <w:noProof/>
                <w14:scene3d>
                  <w14:camera w14:prst="orthographicFront"/>
                  <w14:lightRig w14:rig="threePt" w14:dir="t">
                    <w14:rot w14:lat="0" w14:lon="0" w14:rev="0"/>
                  </w14:lightRig>
                </w14:scene3d>
              </w:rPr>
            </w:rPrChange>
          </w:rPr>
          <w:delText>4.4.1</w:delText>
        </w:r>
        <w:r w:rsidDel="00870D63">
          <w:rPr>
            <w:rFonts w:asciiTheme="minorHAnsi" w:eastAsiaTheme="minorEastAsia" w:hAnsiTheme="minorHAnsi" w:cstheme="minorBidi"/>
            <w:noProof/>
            <w:sz w:val="22"/>
            <w:szCs w:val="22"/>
            <w:lang w:val="en-PH" w:eastAsia="zh-CN"/>
          </w:rPr>
          <w:tab/>
        </w:r>
        <w:r w:rsidRPr="00870D63" w:rsidDel="00870D63">
          <w:rPr>
            <w:rPrChange w:id="414" w:author="Vilson Lu" w:date="2014-07-21T15:53:00Z">
              <w:rPr>
                <w:rStyle w:val="Hyperlink"/>
                <w:noProof/>
              </w:rPr>
            </w:rPrChange>
          </w:rPr>
          <w:delText>Preprocessing Module</w:delText>
        </w:r>
        <w:r w:rsidDel="00870D63">
          <w:rPr>
            <w:noProof/>
            <w:webHidden/>
          </w:rPr>
          <w:tab/>
          <w:delText>4-2</w:delText>
        </w:r>
      </w:del>
    </w:p>
    <w:p w14:paraId="1313CF0B" w14:textId="77777777" w:rsidR="004A1188" w:rsidDel="00870D63" w:rsidRDefault="004A1188">
      <w:pPr>
        <w:pStyle w:val="TOC3"/>
        <w:tabs>
          <w:tab w:val="left" w:pos="1100"/>
          <w:tab w:val="right" w:leader="dot" w:pos="9350"/>
        </w:tabs>
        <w:rPr>
          <w:del w:id="415" w:author="Vilson Lu" w:date="2014-07-21T15:53:00Z"/>
          <w:rFonts w:asciiTheme="minorHAnsi" w:eastAsiaTheme="minorEastAsia" w:hAnsiTheme="minorHAnsi" w:cstheme="minorBidi"/>
          <w:noProof/>
          <w:sz w:val="22"/>
          <w:szCs w:val="22"/>
          <w:lang w:val="en-PH" w:eastAsia="zh-CN"/>
        </w:rPr>
      </w:pPr>
      <w:del w:id="416" w:author="Vilson Lu" w:date="2014-07-21T15:53:00Z">
        <w:r w:rsidRPr="00870D63" w:rsidDel="00870D63">
          <w:rPr>
            <w:rPrChange w:id="417" w:author="Vilson Lu" w:date="2014-07-21T15:53:00Z">
              <w:rPr>
                <w:rStyle w:val="Hyperlink"/>
                <w:noProof/>
                <w14:scene3d>
                  <w14:camera w14:prst="orthographicFront"/>
                  <w14:lightRig w14:rig="threePt" w14:dir="t">
                    <w14:rot w14:lat="0" w14:lon="0" w14:rev="0"/>
                  </w14:lightRig>
                </w14:scene3d>
              </w:rPr>
            </w:rPrChange>
          </w:rPr>
          <w:delText>4.4.2</w:delText>
        </w:r>
        <w:r w:rsidDel="00870D63">
          <w:rPr>
            <w:rFonts w:asciiTheme="minorHAnsi" w:eastAsiaTheme="minorEastAsia" w:hAnsiTheme="minorHAnsi" w:cstheme="minorBidi"/>
            <w:noProof/>
            <w:sz w:val="22"/>
            <w:szCs w:val="22"/>
            <w:lang w:val="en-PH" w:eastAsia="zh-CN"/>
          </w:rPr>
          <w:tab/>
        </w:r>
        <w:r w:rsidRPr="00870D63" w:rsidDel="00870D63">
          <w:rPr>
            <w:rPrChange w:id="418" w:author="Vilson Lu" w:date="2014-07-21T15:53:00Z">
              <w:rPr>
                <w:rStyle w:val="Hyperlink"/>
                <w:noProof/>
              </w:rPr>
            </w:rPrChange>
          </w:rPr>
          <w:delText>Extraction Module</w:delText>
        </w:r>
        <w:r w:rsidDel="00870D63">
          <w:rPr>
            <w:noProof/>
            <w:webHidden/>
          </w:rPr>
          <w:tab/>
          <w:delText>4-3</w:delText>
        </w:r>
      </w:del>
    </w:p>
    <w:p w14:paraId="79FA8DE5" w14:textId="77777777" w:rsidR="004A1188" w:rsidDel="00870D63" w:rsidRDefault="004A1188">
      <w:pPr>
        <w:pStyle w:val="TOC2"/>
        <w:tabs>
          <w:tab w:val="left" w:pos="880"/>
          <w:tab w:val="right" w:leader="dot" w:pos="9350"/>
        </w:tabs>
        <w:rPr>
          <w:del w:id="419" w:author="Vilson Lu" w:date="2014-07-21T15:53:00Z"/>
          <w:rFonts w:asciiTheme="minorHAnsi" w:eastAsiaTheme="minorEastAsia" w:hAnsiTheme="minorHAnsi" w:cstheme="minorBidi"/>
          <w:noProof/>
          <w:sz w:val="22"/>
          <w:szCs w:val="22"/>
          <w:lang w:val="en-PH" w:eastAsia="zh-CN"/>
        </w:rPr>
      </w:pPr>
      <w:del w:id="420" w:author="Vilson Lu" w:date="2014-07-21T15:53:00Z">
        <w:r w:rsidRPr="00870D63" w:rsidDel="00870D63">
          <w:rPr>
            <w:rPrChange w:id="421" w:author="Vilson Lu" w:date="2014-07-21T15:53:00Z">
              <w:rPr>
                <w:rStyle w:val="Hyperlink"/>
                <w:noProof/>
              </w:rPr>
            </w:rPrChange>
          </w:rPr>
          <w:delText>4.5</w:delText>
        </w:r>
        <w:r w:rsidDel="00870D63">
          <w:rPr>
            <w:rFonts w:asciiTheme="minorHAnsi" w:eastAsiaTheme="minorEastAsia" w:hAnsiTheme="minorHAnsi" w:cstheme="minorBidi"/>
            <w:noProof/>
            <w:sz w:val="22"/>
            <w:szCs w:val="22"/>
            <w:lang w:val="en-PH" w:eastAsia="zh-CN"/>
          </w:rPr>
          <w:tab/>
        </w:r>
        <w:r w:rsidRPr="00870D63" w:rsidDel="00870D63">
          <w:rPr>
            <w:rPrChange w:id="422" w:author="Vilson Lu" w:date="2014-07-21T15:53:00Z">
              <w:rPr>
                <w:rStyle w:val="Hyperlink"/>
                <w:noProof/>
              </w:rPr>
            </w:rPrChange>
          </w:rPr>
          <w:delText>System Functions</w:delText>
        </w:r>
        <w:r w:rsidDel="00870D63">
          <w:rPr>
            <w:noProof/>
            <w:webHidden/>
          </w:rPr>
          <w:tab/>
          <w:delText>4-4</w:delText>
        </w:r>
      </w:del>
    </w:p>
    <w:p w14:paraId="1C227B8B" w14:textId="77777777" w:rsidR="004A1188" w:rsidDel="00870D63" w:rsidRDefault="004A1188">
      <w:pPr>
        <w:pStyle w:val="TOC3"/>
        <w:tabs>
          <w:tab w:val="left" w:pos="1100"/>
          <w:tab w:val="right" w:leader="dot" w:pos="9350"/>
        </w:tabs>
        <w:rPr>
          <w:del w:id="423" w:author="Vilson Lu" w:date="2014-07-21T15:53:00Z"/>
          <w:rFonts w:asciiTheme="minorHAnsi" w:eastAsiaTheme="minorEastAsia" w:hAnsiTheme="minorHAnsi" w:cstheme="minorBidi"/>
          <w:noProof/>
          <w:sz w:val="22"/>
          <w:szCs w:val="22"/>
          <w:lang w:val="en-PH" w:eastAsia="zh-CN"/>
        </w:rPr>
      </w:pPr>
      <w:del w:id="424" w:author="Vilson Lu" w:date="2014-07-21T15:53:00Z">
        <w:r w:rsidRPr="00870D63" w:rsidDel="00870D63">
          <w:rPr>
            <w:rPrChange w:id="425" w:author="Vilson Lu" w:date="2014-07-21T15:53:00Z">
              <w:rPr>
                <w:rStyle w:val="Hyperlink"/>
                <w:noProof/>
                <w:lang w:val="en-PH" w:eastAsia="zh-CN"/>
                <w14:scene3d>
                  <w14:camera w14:prst="orthographicFront"/>
                  <w14:lightRig w14:rig="threePt" w14:dir="t">
                    <w14:rot w14:lat="0" w14:lon="0" w14:rev="0"/>
                  </w14:lightRig>
                </w14:scene3d>
              </w:rPr>
            </w:rPrChange>
          </w:rPr>
          <w:delText>4.5.1</w:delText>
        </w:r>
        <w:r w:rsidDel="00870D63">
          <w:rPr>
            <w:rFonts w:asciiTheme="minorHAnsi" w:eastAsiaTheme="minorEastAsia" w:hAnsiTheme="minorHAnsi" w:cstheme="minorBidi"/>
            <w:noProof/>
            <w:sz w:val="22"/>
            <w:szCs w:val="22"/>
            <w:lang w:val="en-PH" w:eastAsia="zh-CN"/>
          </w:rPr>
          <w:tab/>
        </w:r>
        <w:r w:rsidRPr="00870D63" w:rsidDel="00870D63">
          <w:rPr>
            <w:rPrChange w:id="426" w:author="Vilson Lu" w:date="2014-07-21T15:53:00Z">
              <w:rPr>
                <w:rStyle w:val="Hyperlink"/>
                <w:noProof/>
                <w:lang w:val="en-PH" w:eastAsia="zh-CN"/>
              </w:rPr>
            </w:rPrChange>
          </w:rPr>
          <w:delText>Load Tweets</w:delText>
        </w:r>
        <w:r w:rsidDel="00870D63">
          <w:rPr>
            <w:noProof/>
            <w:webHidden/>
          </w:rPr>
          <w:tab/>
          <w:delText>4-4</w:delText>
        </w:r>
      </w:del>
    </w:p>
    <w:p w14:paraId="71EA3805" w14:textId="77777777" w:rsidR="004A1188" w:rsidDel="00870D63" w:rsidRDefault="004A1188">
      <w:pPr>
        <w:pStyle w:val="TOC3"/>
        <w:tabs>
          <w:tab w:val="left" w:pos="1100"/>
          <w:tab w:val="right" w:leader="dot" w:pos="9350"/>
        </w:tabs>
        <w:rPr>
          <w:del w:id="427" w:author="Vilson Lu" w:date="2014-07-21T15:53:00Z"/>
          <w:rFonts w:asciiTheme="minorHAnsi" w:eastAsiaTheme="minorEastAsia" w:hAnsiTheme="minorHAnsi" w:cstheme="minorBidi"/>
          <w:noProof/>
          <w:sz w:val="22"/>
          <w:szCs w:val="22"/>
          <w:lang w:val="en-PH" w:eastAsia="zh-CN"/>
        </w:rPr>
      </w:pPr>
      <w:del w:id="428" w:author="Vilson Lu" w:date="2014-07-21T15:53:00Z">
        <w:r w:rsidRPr="00870D63" w:rsidDel="00870D63">
          <w:rPr>
            <w:rPrChange w:id="429" w:author="Vilson Lu" w:date="2014-07-21T15:53:00Z">
              <w:rPr>
                <w:rStyle w:val="Hyperlink"/>
                <w:noProof/>
                <w:lang w:val="en-PH" w:eastAsia="zh-CN"/>
                <w14:scene3d>
                  <w14:camera w14:prst="orthographicFront"/>
                  <w14:lightRig w14:rig="threePt" w14:dir="t">
                    <w14:rot w14:lat="0" w14:lon="0" w14:rev="0"/>
                  </w14:lightRig>
                </w14:scene3d>
              </w:rPr>
            </w:rPrChange>
          </w:rPr>
          <w:delText>4.5.2</w:delText>
        </w:r>
        <w:r w:rsidDel="00870D63">
          <w:rPr>
            <w:rFonts w:asciiTheme="minorHAnsi" w:eastAsiaTheme="minorEastAsia" w:hAnsiTheme="minorHAnsi" w:cstheme="minorBidi"/>
            <w:noProof/>
            <w:sz w:val="22"/>
            <w:szCs w:val="22"/>
            <w:lang w:val="en-PH" w:eastAsia="zh-CN"/>
          </w:rPr>
          <w:tab/>
        </w:r>
        <w:r w:rsidRPr="00870D63" w:rsidDel="00870D63">
          <w:rPr>
            <w:rPrChange w:id="430" w:author="Vilson Lu" w:date="2014-07-21T15:53:00Z">
              <w:rPr>
                <w:rStyle w:val="Hyperlink"/>
                <w:noProof/>
                <w:lang w:val="en-PH" w:eastAsia="zh-CN"/>
              </w:rPr>
            </w:rPrChange>
          </w:rPr>
          <w:delText>Extract Information</w:delText>
        </w:r>
        <w:r w:rsidDel="00870D63">
          <w:rPr>
            <w:noProof/>
            <w:webHidden/>
          </w:rPr>
          <w:tab/>
          <w:delText>4-4</w:delText>
        </w:r>
      </w:del>
    </w:p>
    <w:p w14:paraId="4173FE52" w14:textId="77777777" w:rsidR="004A1188" w:rsidDel="00870D63" w:rsidRDefault="004A1188">
      <w:pPr>
        <w:pStyle w:val="TOC3"/>
        <w:tabs>
          <w:tab w:val="left" w:pos="1100"/>
          <w:tab w:val="right" w:leader="dot" w:pos="9350"/>
        </w:tabs>
        <w:rPr>
          <w:del w:id="431" w:author="Vilson Lu" w:date="2014-07-21T15:53:00Z"/>
          <w:rFonts w:asciiTheme="minorHAnsi" w:eastAsiaTheme="minorEastAsia" w:hAnsiTheme="minorHAnsi" w:cstheme="minorBidi"/>
          <w:noProof/>
          <w:sz w:val="22"/>
          <w:szCs w:val="22"/>
          <w:lang w:val="en-PH" w:eastAsia="zh-CN"/>
        </w:rPr>
      </w:pPr>
      <w:del w:id="432" w:author="Vilson Lu" w:date="2014-07-21T15:53:00Z">
        <w:r w:rsidRPr="00870D63" w:rsidDel="00870D63">
          <w:rPr>
            <w:rPrChange w:id="433" w:author="Vilson Lu" w:date="2014-07-21T15:53:00Z">
              <w:rPr>
                <w:rStyle w:val="Hyperlink"/>
                <w:noProof/>
                <w:lang w:val="en-PH" w:eastAsia="zh-CN"/>
                <w14:scene3d>
                  <w14:camera w14:prst="orthographicFront"/>
                  <w14:lightRig w14:rig="threePt" w14:dir="t">
                    <w14:rot w14:lat="0" w14:lon="0" w14:rev="0"/>
                  </w14:lightRig>
                </w14:scene3d>
              </w:rPr>
            </w:rPrChange>
          </w:rPr>
          <w:delText>4.5.3</w:delText>
        </w:r>
        <w:r w:rsidDel="00870D63">
          <w:rPr>
            <w:rFonts w:asciiTheme="minorHAnsi" w:eastAsiaTheme="minorEastAsia" w:hAnsiTheme="minorHAnsi" w:cstheme="minorBidi"/>
            <w:noProof/>
            <w:sz w:val="22"/>
            <w:szCs w:val="22"/>
            <w:lang w:val="en-PH" w:eastAsia="zh-CN"/>
          </w:rPr>
          <w:tab/>
        </w:r>
        <w:r w:rsidRPr="00870D63" w:rsidDel="00870D63">
          <w:rPr>
            <w:rPrChange w:id="434" w:author="Vilson Lu" w:date="2014-07-21T15:53:00Z">
              <w:rPr>
                <w:rStyle w:val="Hyperlink"/>
                <w:noProof/>
                <w:lang w:val="en-PH" w:eastAsia="zh-CN"/>
              </w:rPr>
            </w:rPrChange>
          </w:rPr>
          <w:delText>View Extracted Reports</w:delText>
        </w:r>
        <w:r w:rsidDel="00870D63">
          <w:rPr>
            <w:noProof/>
            <w:webHidden/>
          </w:rPr>
          <w:tab/>
          <w:delText>4-4</w:delText>
        </w:r>
      </w:del>
    </w:p>
    <w:p w14:paraId="19F055DA" w14:textId="77777777" w:rsidR="004A1188" w:rsidDel="00870D63" w:rsidRDefault="004A1188">
      <w:pPr>
        <w:pStyle w:val="TOC3"/>
        <w:tabs>
          <w:tab w:val="left" w:pos="1100"/>
          <w:tab w:val="right" w:leader="dot" w:pos="9350"/>
        </w:tabs>
        <w:rPr>
          <w:del w:id="435" w:author="Vilson Lu" w:date="2014-07-21T15:53:00Z"/>
          <w:rFonts w:asciiTheme="minorHAnsi" w:eastAsiaTheme="minorEastAsia" w:hAnsiTheme="minorHAnsi" w:cstheme="minorBidi"/>
          <w:noProof/>
          <w:sz w:val="22"/>
          <w:szCs w:val="22"/>
          <w:lang w:val="en-PH" w:eastAsia="zh-CN"/>
        </w:rPr>
      </w:pPr>
      <w:del w:id="436" w:author="Vilson Lu" w:date="2014-07-21T15:53:00Z">
        <w:r w:rsidRPr="00870D63" w:rsidDel="00870D63">
          <w:rPr>
            <w:rPrChange w:id="437" w:author="Vilson Lu" w:date="2014-07-21T15:53:00Z">
              <w:rPr>
                <w:rStyle w:val="Hyperlink"/>
                <w:noProof/>
                <w:lang w:val="en-PH" w:eastAsia="zh-CN"/>
                <w14:scene3d>
                  <w14:camera w14:prst="orthographicFront"/>
                  <w14:lightRig w14:rig="threePt" w14:dir="t">
                    <w14:rot w14:lat="0" w14:lon="0" w14:rev="0"/>
                  </w14:lightRig>
                </w14:scene3d>
              </w:rPr>
            </w:rPrChange>
          </w:rPr>
          <w:delText>4.5.4</w:delText>
        </w:r>
        <w:r w:rsidDel="00870D63">
          <w:rPr>
            <w:rFonts w:asciiTheme="minorHAnsi" w:eastAsiaTheme="minorEastAsia" w:hAnsiTheme="minorHAnsi" w:cstheme="minorBidi"/>
            <w:noProof/>
            <w:sz w:val="22"/>
            <w:szCs w:val="22"/>
            <w:lang w:val="en-PH" w:eastAsia="zh-CN"/>
          </w:rPr>
          <w:tab/>
        </w:r>
        <w:r w:rsidRPr="00870D63" w:rsidDel="00870D63">
          <w:rPr>
            <w:rPrChange w:id="438" w:author="Vilson Lu" w:date="2014-07-21T15:53:00Z">
              <w:rPr>
                <w:rStyle w:val="Hyperlink"/>
                <w:noProof/>
                <w:lang w:val="en-PH" w:eastAsia="zh-CN"/>
              </w:rPr>
            </w:rPrChange>
          </w:rPr>
          <w:delText>Export Reports</w:delText>
        </w:r>
        <w:r w:rsidDel="00870D63">
          <w:rPr>
            <w:noProof/>
            <w:webHidden/>
          </w:rPr>
          <w:tab/>
          <w:delText>4-4</w:delText>
        </w:r>
      </w:del>
    </w:p>
    <w:p w14:paraId="341A394E" w14:textId="77777777" w:rsidR="004A1188" w:rsidDel="00870D63" w:rsidRDefault="004A1188">
      <w:pPr>
        <w:pStyle w:val="TOC2"/>
        <w:tabs>
          <w:tab w:val="left" w:pos="880"/>
          <w:tab w:val="right" w:leader="dot" w:pos="9350"/>
        </w:tabs>
        <w:rPr>
          <w:del w:id="439" w:author="Vilson Lu" w:date="2014-07-21T15:53:00Z"/>
          <w:rFonts w:asciiTheme="minorHAnsi" w:eastAsiaTheme="minorEastAsia" w:hAnsiTheme="minorHAnsi" w:cstheme="minorBidi"/>
          <w:noProof/>
          <w:sz w:val="22"/>
          <w:szCs w:val="22"/>
          <w:lang w:val="en-PH" w:eastAsia="zh-CN"/>
        </w:rPr>
      </w:pPr>
      <w:del w:id="440" w:author="Vilson Lu" w:date="2014-07-21T15:53:00Z">
        <w:r w:rsidRPr="00870D63" w:rsidDel="00870D63">
          <w:rPr>
            <w:rPrChange w:id="441" w:author="Vilson Lu" w:date="2014-07-21T15:53:00Z">
              <w:rPr>
                <w:rStyle w:val="Hyperlink"/>
                <w:noProof/>
              </w:rPr>
            </w:rPrChange>
          </w:rPr>
          <w:delText>4.6</w:delText>
        </w:r>
        <w:r w:rsidDel="00870D63">
          <w:rPr>
            <w:rFonts w:asciiTheme="minorHAnsi" w:eastAsiaTheme="minorEastAsia" w:hAnsiTheme="minorHAnsi" w:cstheme="minorBidi"/>
            <w:noProof/>
            <w:sz w:val="22"/>
            <w:szCs w:val="22"/>
            <w:lang w:val="en-PH" w:eastAsia="zh-CN"/>
          </w:rPr>
          <w:tab/>
        </w:r>
        <w:r w:rsidRPr="00870D63" w:rsidDel="00870D63">
          <w:rPr>
            <w:rPrChange w:id="442" w:author="Vilson Lu" w:date="2014-07-21T15:53:00Z">
              <w:rPr>
                <w:rStyle w:val="Hyperlink"/>
                <w:noProof/>
              </w:rPr>
            </w:rPrChange>
          </w:rPr>
          <w:delText>Physical Environment and Resources</w:delText>
        </w:r>
        <w:r w:rsidDel="00870D63">
          <w:rPr>
            <w:noProof/>
            <w:webHidden/>
          </w:rPr>
          <w:tab/>
          <w:delText>4-4</w:delText>
        </w:r>
      </w:del>
    </w:p>
    <w:p w14:paraId="6D152626" w14:textId="77777777" w:rsidR="004A1188" w:rsidDel="00870D63" w:rsidRDefault="004A1188">
      <w:pPr>
        <w:pStyle w:val="TOC3"/>
        <w:tabs>
          <w:tab w:val="left" w:pos="1100"/>
          <w:tab w:val="right" w:leader="dot" w:pos="9350"/>
        </w:tabs>
        <w:rPr>
          <w:del w:id="443" w:author="Vilson Lu" w:date="2014-07-21T15:53:00Z"/>
          <w:rFonts w:asciiTheme="minorHAnsi" w:eastAsiaTheme="minorEastAsia" w:hAnsiTheme="minorHAnsi" w:cstheme="minorBidi"/>
          <w:noProof/>
          <w:sz w:val="22"/>
          <w:szCs w:val="22"/>
          <w:lang w:val="en-PH" w:eastAsia="zh-CN"/>
        </w:rPr>
      </w:pPr>
      <w:del w:id="444" w:author="Vilson Lu" w:date="2014-07-21T15:53:00Z">
        <w:r w:rsidRPr="00870D63" w:rsidDel="00870D63">
          <w:rPr>
            <w:rPrChange w:id="445" w:author="Vilson Lu" w:date="2014-07-21T15:53:00Z">
              <w:rPr>
                <w:rStyle w:val="Hyperlink"/>
                <w:noProof/>
                <w14:scene3d>
                  <w14:camera w14:prst="orthographicFront"/>
                  <w14:lightRig w14:rig="threePt" w14:dir="t">
                    <w14:rot w14:lat="0" w14:lon="0" w14:rev="0"/>
                  </w14:lightRig>
                </w14:scene3d>
              </w:rPr>
            </w:rPrChange>
          </w:rPr>
          <w:delText>4.6.1</w:delText>
        </w:r>
        <w:r w:rsidDel="00870D63">
          <w:rPr>
            <w:rFonts w:asciiTheme="minorHAnsi" w:eastAsiaTheme="minorEastAsia" w:hAnsiTheme="minorHAnsi" w:cstheme="minorBidi"/>
            <w:noProof/>
            <w:sz w:val="22"/>
            <w:szCs w:val="22"/>
            <w:lang w:val="en-PH" w:eastAsia="zh-CN"/>
          </w:rPr>
          <w:tab/>
        </w:r>
        <w:r w:rsidRPr="00870D63" w:rsidDel="00870D63">
          <w:rPr>
            <w:rPrChange w:id="446" w:author="Vilson Lu" w:date="2014-07-21T15:53:00Z">
              <w:rPr>
                <w:rStyle w:val="Hyperlink"/>
                <w:noProof/>
              </w:rPr>
            </w:rPrChange>
          </w:rPr>
          <w:delText>Minimum Software Requirements</w:delText>
        </w:r>
        <w:r w:rsidDel="00870D63">
          <w:rPr>
            <w:noProof/>
            <w:webHidden/>
          </w:rPr>
          <w:tab/>
          <w:delText>4-4</w:delText>
        </w:r>
      </w:del>
    </w:p>
    <w:p w14:paraId="5F655E36" w14:textId="77777777" w:rsidR="004A1188" w:rsidDel="00870D63" w:rsidRDefault="004A1188">
      <w:pPr>
        <w:pStyle w:val="TOC3"/>
        <w:tabs>
          <w:tab w:val="left" w:pos="1100"/>
          <w:tab w:val="right" w:leader="dot" w:pos="9350"/>
        </w:tabs>
        <w:rPr>
          <w:del w:id="447" w:author="Vilson Lu" w:date="2014-07-21T15:53:00Z"/>
          <w:rFonts w:asciiTheme="minorHAnsi" w:eastAsiaTheme="minorEastAsia" w:hAnsiTheme="minorHAnsi" w:cstheme="minorBidi"/>
          <w:noProof/>
          <w:sz w:val="22"/>
          <w:szCs w:val="22"/>
          <w:lang w:val="en-PH" w:eastAsia="zh-CN"/>
        </w:rPr>
      </w:pPr>
      <w:del w:id="448" w:author="Vilson Lu" w:date="2014-07-21T15:53:00Z">
        <w:r w:rsidRPr="00870D63" w:rsidDel="00870D63">
          <w:rPr>
            <w:rPrChange w:id="449" w:author="Vilson Lu" w:date="2014-07-21T15:53:00Z">
              <w:rPr>
                <w:rStyle w:val="Hyperlink"/>
                <w:noProof/>
                <w14:scene3d>
                  <w14:camera w14:prst="orthographicFront"/>
                  <w14:lightRig w14:rig="threePt" w14:dir="t">
                    <w14:rot w14:lat="0" w14:lon="0" w14:rev="0"/>
                  </w14:lightRig>
                </w14:scene3d>
              </w:rPr>
            </w:rPrChange>
          </w:rPr>
          <w:delText>4.6.2</w:delText>
        </w:r>
        <w:r w:rsidDel="00870D63">
          <w:rPr>
            <w:rFonts w:asciiTheme="minorHAnsi" w:eastAsiaTheme="minorEastAsia" w:hAnsiTheme="minorHAnsi" w:cstheme="minorBidi"/>
            <w:noProof/>
            <w:sz w:val="22"/>
            <w:szCs w:val="22"/>
            <w:lang w:val="en-PH" w:eastAsia="zh-CN"/>
          </w:rPr>
          <w:tab/>
        </w:r>
        <w:r w:rsidRPr="00870D63" w:rsidDel="00870D63">
          <w:rPr>
            <w:rPrChange w:id="450" w:author="Vilson Lu" w:date="2014-07-21T15:53:00Z">
              <w:rPr>
                <w:rStyle w:val="Hyperlink"/>
                <w:noProof/>
              </w:rPr>
            </w:rPrChange>
          </w:rPr>
          <w:delText>Minimum Hardware Requirements</w:delText>
        </w:r>
        <w:r w:rsidDel="00870D63">
          <w:rPr>
            <w:noProof/>
            <w:webHidden/>
          </w:rPr>
          <w:tab/>
          <w:delText>4-4</w:delText>
        </w:r>
      </w:del>
    </w:p>
    <w:p w14:paraId="4EDC38B9" w14:textId="77777777" w:rsidR="004A1188" w:rsidDel="00870D63" w:rsidRDefault="004A1188">
      <w:pPr>
        <w:pStyle w:val="TOC1"/>
        <w:rPr>
          <w:del w:id="451" w:author="Vilson Lu" w:date="2014-07-21T15:53:00Z"/>
          <w:rFonts w:asciiTheme="minorHAnsi" w:eastAsiaTheme="minorEastAsia" w:hAnsiTheme="minorHAnsi" w:cstheme="minorBidi"/>
          <w:b w:val="0"/>
          <w:noProof/>
          <w:sz w:val="22"/>
          <w:szCs w:val="22"/>
          <w:lang w:val="en-PH" w:eastAsia="zh-CN"/>
        </w:rPr>
      </w:pPr>
      <w:del w:id="452" w:author="Vilson Lu" w:date="2014-07-21T15:53:00Z">
        <w:r w:rsidRPr="00870D63" w:rsidDel="00870D63">
          <w:rPr>
            <w:rPrChange w:id="453" w:author="Vilson Lu" w:date="2014-07-21T15:53:00Z">
              <w:rPr>
                <w:rStyle w:val="Hyperlink"/>
                <w:b w:val="0"/>
                <w:noProof/>
              </w:rPr>
            </w:rPrChange>
          </w:rPr>
          <w:delText>5.0</w:delText>
        </w:r>
        <w:r w:rsidDel="00870D63">
          <w:rPr>
            <w:rFonts w:asciiTheme="minorHAnsi" w:eastAsiaTheme="minorEastAsia" w:hAnsiTheme="minorHAnsi" w:cstheme="minorBidi"/>
            <w:b w:val="0"/>
            <w:noProof/>
            <w:sz w:val="22"/>
            <w:szCs w:val="22"/>
            <w:lang w:val="en-PH" w:eastAsia="zh-CN"/>
          </w:rPr>
          <w:tab/>
        </w:r>
        <w:r w:rsidRPr="00870D63" w:rsidDel="00870D63">
          <w:rPr>
            <w:rPrChange w:id="454" w:author="Vilson Lu" w:date="2014-07-21T15:53:00Z">
              <w:rPr>
                <w:rStyle w:val="Hyperlink"/>
                <w:b w:val="0"/>
                <w:noProof/>
              </w:rPr>
            </w:rPrChange>
          </w:rPr>
          <w:delText>References</w:delText>
        </w:r>
        <w:r w:rsidDel="00870D63">
          <w:rPr>
            <w:noProof/>
            <w:webHidden/>
          </w:rPr>
          <w:tab/>
          <w:delText>5-1</w:delText>
        </w:r>
      </w:del>
    </w:p>
    <w:p w14:paraId="7178FBC1" w14:textId="77777777" w:rsidR="004A1188" w:rsidDel="00870D63" w:rsidRDefault="004A1188">
      <w:pPr>
        <w:pStyle w:val="TOC1"/>
        <w:rPr>
          <w:del w:id="455" w:author="Vilson Lu" w:date="2014-07-21T15:53:00Z"/>
          <w:rFonts w:asciiTheme="minorHAnsi" w:eastAsiaTheme="minorEastAsia" w:hAnsiTheme="minorHAnsi" w:cstheme="minorBidi"/>
          <w:b w:val="0"/>
          <w:noProof/>
          <w:sz w:val="22"/>
          <w:szCs w:val="22"/>
          <w:lang w:val="en-PH" w:eastAsia="zh-CN"/>
        </w:rPr>
      </w:pPr>
      <w:del w:id="456" w:author="Vilson Lu" w:date="2014-07-21T15:53:00Z">
        <w:r w:rsidRPr="00870D63" w:rsidDel="00870D63">
          <w:rPr>
            <w:rPrChange w:id="457" w:author="Vilson Lu" w:date="2014-07-21T15:53:00Z">
              <w:rPr>
                <w:rStyle w:val="Hyperlink"/>
                <w:b w:val="0"/>
                <w:noProof/>
              </w:rPr>
            </w:rPrChange>
          </w:rPr>
          <w:delText>6.0</w:delText>
        </w:r>
        <w:r w:rsidDel="00870D63">
          <w:rPr>
            <w:rFonts w:asciiTheme="minorHAnsi" w:eastAsiaTheme="minorEastAsia" w:hAnsiTheme="minorHAnsi" w:cstheme="minorBidi"/>
            <w:b w:val="0"/>
            <w:noProof/>
            <w:sz w:val="22"/>
            <w:szCs w:val="22"/>
            <w:lang w:val="en-PH" w:eastAsia="zh-CN"/>
          </w:rPr>
          <w:tab/>
        </w:r>
        <w:r w:rsidRPr="00870D63" w:rsidDel="00870D63">
          <w:rPr>
            <w:rPrChange w:id="458" w:author="Vilson Lu" w:date="2014-07-21T15:53:00Z">
              <w:rPr>
                <w:rStyle w:val="Hyperlink"/>
                <w:b w:val="0"/>
                <w:noProof/>
              </w:rPr>
            </w:rPrChange>
          </w:rPr>
          <w:delText>Appendix</w:delText>
        </w:r>
        <w:r w:rsidDel="00870D63">
          <w:rPr>
            <w:noProof/>
            <w:webHidden/>
          </w:rPr>
          <w:tab/>
          <w:delText>6-1</w:delText>
        </w:r>
      </w:del>
    </w:p>
    <w:p w14:paraId="495F0031" w14:textId="77777777" w:rsidR="004A1188" w:rsidDel="00870D63" w:rsidRDefault="004A1188">
      <w:pPr>
        <w:pStyle w:val="TOC2"/>
        <w:tabs>
          <w:tab w:val="left" w:pos="880"/>
          <w:tab w:val="right" w:leader="dot" w:pos="9350"/>
        </w:tabs>
        <w:rPr>
          <w:del w:id="459" w:author="Vilson Lu" w:date="2014-07-21T15:53:00Z"/>
          <w:rFonts w:asciiTheme="minorHAnsi" w:eastAsiaTheme="minorEastAsia" w:hAnsiTheme="minorHAnsi" w:cstheme="minorBidi"/>
          <w:noProof/>
          <w:sz w:val="22"/>
          <w:szCs w:val="22"/>
          <w:lang w:val="en-PH" w:eastAsia="zh-CN"/>
        </w:rPr>
      </w:pPr>
      <w:del w:id="460" w:author="Vilson Lu" w:date="2014-07-21T15:53:00Z">
        <w:r w:rsidRPr="00870D63" w:rsidDel="00870D63">
          <w:rPr>
            <w:rPrChange w:id="461" w:author="Vilson Lu" w:date="2014-07-21T15:53:00Z">
              <w:rPr>
                <w:rStyle w:val="Hyperlink"/>
                <w:noProof/>
              </w:rPr>
            </w:rPrChange>
          </w:rPr>
          <w:delText>6.1</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2" w:author="Vilson Lu" w:date="2014-07-21T15:53:00Z">
              <w:rPr>
                <w:rStyle w:val="Hyperlink"/>
                <w:noProof/>
                <w:highlight w:val="white"/>
              </w:rPr>
            </w:rPrChange>
          </w:rPr>
          <w:delText>Appendix A</w:delText>
        </w:r>
        <w:r w:rsidDel="00870D63">
          <w:rPr>
            <w:noProof/>
            <w:webHidden/>
          </w:rPr>
          <w:tab/>
          <w:delText>6-1</w:delText>
        </w:r>
      </w:del>
    </w:p>
    <w:p w14:paraId="5C9732FD" w14:textId="77777777" w:rsidR="004A1188" w:rsidDel="00870D63" w:rsidRDefault="004A1188">
      <w:pPr>
        <w:pStyle w:val="TOC2"/>
        <w:tabs>
          <w:tab w:val="left" w:pos="880"/>
          <w:tab w:val="right" w:leader="dot" w:pos="9350"/>
        </w:tabs>
        <w:rPr>
          <w:del w:id="463" w:author="Vilson Lu" w:date="2014-07-21T15:53:00Z"/>
          <w:rFonts w:asciiTheme="minorHAnsi" w:eastAsiaTheme="minorEastAsia" w:hAnsiTheme="minorHAnsi" w:cstheme="minorBidi"/>
          <w:noProof/>
          <w:sz w:val="22"/>
          <w:szCs w:val="22"/>
          <w:lang w:val="en-PH" w:eastAsia="zh-CN"/>
        </w:rPr>
      </w:pPr>
      <w:del w:id="464" w:author="Vilson Lu" w:date="2014-07-21T15:53:00Z">
        <w:r w:rsidRPr="00870D63" w:rsidDel="00870D63">
          <w:rPr>
            <w:rPrChange w:id="465" w:author="Vilson Lu" w:date="2014-07-21T15:53:00Z">
              <w:rPr>
                <w:rStyle w:val="Hyperlink"/>
                <w:noProof/>
              </w:rPr>
            </w:rPrChange>
          </w:rPr>
          <w:delText>6.2</w:delText>
        </w:r>
        <w:r w:rsidDel="00870D63">
          <w:rPr>
            <w:rFonts w:asciiTheme="minorHAnsi" w:eastAsiaTheme="minorEastAsia" w:hAnsiTheme="minorHAnsi" w:cstheme="minorBidi"/>
            <w:noProof/>
            <w:sz w:val="22"/>
            <w:szCs w:val="22"/>
            <w:lang w:val="en-PH" w:eastAsia="zh-CN"/>
          </w:rPr>
          <w:tab/>
        </w:r>
        <w:r w:rsidRPr="00870D63" w:rsidDel="00870D63">
          <w:rPr>
            <w:highlight w:val="white"/>
            <w:rPrChange w:id="466" w:author="Vilson Lu" w:date="2014-07-21T15:53:00Z">
              <w:rPr>
                <w:rStyle w:val="Hyperlink"/>
                <w:noProof/>
                <w:highlight w:val="white"/>
              </w:rPr>
            </w:rPrChange>
          </w:rPr>
          <w:delText>Appendix B</w:delText>
        </w:r>
        <w:r w:rsidDel="00870D63">
          <w:rPr>
            <w:noProof/>
            <w:webHidden/>
          </w:rPr>
          <w:tab/>
          <w:delText>6-2</w:delText>
        </w:r>
      </w:del>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467"/>
      <w:r w:rsidRPr="00EF6E7F">
        <w:rPr>
          <w:b/>
        </w:rPr>
        <w:lastRenderedPageBreak/>
        <w:t>List of Tables</w:t>
      </w:r>
      <w:commentRangeEnd w:id="467"/>
      <w:r w:rsidR="007D3A2D">
        <w:rPr>
          <w:rStyle w:val="CommentReference"/>
        </w:rPr>
        <w:commentReference w:id="467"/>
      </w:r>
    </w:p>
    <w:p w14:paraId="03A0B8F3" w14:textId="77777777" w:rsidR="00ED1847" w:rsidRPr="00EF6E7F" w:rsidRDefault="00ED1847" w:rsidP="00ED1847"/>
    <w:p w14:paraId="0498EF08" w14:textId="77777777" w:rsidR="00870D63" w:rsidRDefault="00ED1847">
      <w:pPr>
        <w:pStyle w:val="TableofFigures"/>
        <w:tabs>
          <w:tab w:val="right" w:leader="dot" w:pos="9350"/>
        </w:tabs>
        <w:rPr>
          <w:ins w:id="468" w:author="Vilson Lu" w:date="2014-07-21T15:52:00Z"/>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ins w:id="469" w:author="Vilson Lu" w:date="2014-07-21T15:52:00Z">
        <w:r w:rsidR="00870D63" w:rsidRPr="0091511C">
          <w:rPr>
            <w:rStyle w:val="Hyperlink"/>
            <w:noProof/>
          </w:rPr>
          <w:fldChar w:fldCharType="begin"/>
        </w:r>
        <w:r w:rsidR="00870D63" w:rsidRPr="0091511C">
          <w:rPr>
            <w:rStyle w:val="Hyperlink"/>
            <w:noProof/>
          </w:rPr>
          <w:instrText xml:space="preserve"> </w:instrText>
        </w:r>
        <w:r w:rsidR="00870D63">
          <w:rPr>
            <w:noProof/>
          </w:rPr>
          <w:instrText>HYPERLINK \l "_Toc393721305"</w:instrText>
        </w:r>
        <w:r w:rsidR="00870D63" w:rsidRPr="0091511C">
          <w:rPr>
            <w:rStyle w:val="Hyperlink"/>
            <w:noProof/>
          </w:rPr>
          <w:instrText xml:space="preserve"> </w:instrText>
        </w:r>
        <w:r w:rsidR="00870D63" w:rsidRPr="0091511C">
          <w:rPr>
            <w:rStyle w:val="Hyperlink"/>
            <w:noProof/>
          </w:rPr>
          <w:fldChar w:fldCharType="separate"/>
        </w:r>
        <w:r w:rsidR="00870D63" w:rsidRPr="0091511C">
          <w:rPr>
            <w:rStyle w:val="Hyperlink"/>
            <w:noProof/>
          </w:rPr>
          <w:t>Table 1</w:t>
        </w:r>
        <w:r w:rsidR="00870D63" w:rsidRPr="0091511C">
          <w:rPr>
            <w:rStyle w:val="Hyperlink"/>
            <w:noProof/>
          </w:rPr>
          <w:noBreakHyphen/>
          <w:t>1. Timetable of Activities (April 2014 - April 2015)</w:t>
        </w:r>
        <w:r w:rsidR="00870D63">
          <w:rPr>
            <w:noProof/>
            <w:webHidden/>
          </w:rPr>
          <w:tab/>
        </w:r>
        <w:r w:rsidR="00870D63">
          <w:rPr>
            <w:noProof/>
            <w:webHidden/>
          </w:rPr>
          <w:fldChar w:fldCharType="begin"/>
        </w:r>
        <w:r w:rsidR="00870D63">
          <w:rPr>
            <w:noProof/>
            <w:webHidden/>
          </w:rPr>
          <w:instrText xml:space="preserve"> PAGEREF _Toc393721305 \h </w:instrText>
        </w:r>
      </w:ins>
      <w:r w:rsidR="00870D63">
        <w:rPr>
          <w:noProof/>
          <w:webHidden/>
        </w:rPr>
      </w:r>
      <w:r w:rsidR="00870D63">
        <w:rPr>
          <w:noProof/>
          <w:webHidden/>
        </w:rPr>
        <w:fldChar w:fldCharType="separate"/>
      </w:r>
      <w:r w:rsidR="00B9108F">
        <w:rPr>
          <w:noProof/>
          <w:webHidden/>
        </w:rPr>
        <w:t>1-7</w:t>
      </w:r>
      <w:ins w:id="470" w:author="Vilson Lu" w:date="2014-07-21T15:52:00Z">
        <w:r w:rsidR="00870D63">
          <w:rPr>
            <w:noProof/>
            <w:webHidden/>
          </w:rPr>
          <w:fldChar w:fldCharType="end"/>
        </w:r>
        <w:r w:rsidR="00870D63" w:rsidRPr="0091511C">
          <w:rPr>
            <w:rStyle w:val="Hyperlink"/>
            <w:noProof/>
          </w:rPr>
          <w:fldChar w:fldCharType="end"/>
        </w:r>
      </w:ins>
    </w:p>
    <w:p w14:paraId="7A16B8A1" w14:textId="77777777" w:rsidR="00870D63" w:rsidRDefault="00870D63">
      <w:pPr>
        <w:pStyle w:val="TableofFigures"/>
        <w:tabs>
          <w:tab w:val="right" w:leader="dot" w:pos="9350"/>
        </w:tabs>
        <w:rPr>
          <w:ins w:id="471" w:author="Vilson Lu" w:date="2014-07-21T15:52:00Z"/>
          <w:rFonts w:asciiTheme="minorHAnsi" w:eastAsiaTheme="minorEastAsia" w:hAnsiTheme="minorHAnsi" w:cstheme="minorBidi"/>
          <w:noProof/>
          <w:sz w:val="22"/>
          <w:szCs w:val="22"/>
          <w:lang w:val="en-PH" w:eastAsia="zh-CN"/>
        </w:rPr>
      </w:pPr>
      <w:ins w:id="472"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"_Toc393721306"</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2</w:t>
        </w:r>
        <w:r w:rsidRPr="0091511C">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_Toc393721306 \h </w:instrText>
        </w:r>
      </w:ins>
      <w:r>
        <w:rPr>
          <w:noProof/>
          <w:webHidden/>
        </w:rPr>
      </w:r>
      <w:r>
        <w:rPr>
          <w:noProof/>
          <w:webHidden/>
        </w:rPr>
        <w:fldChar w:fldCharType="separate"/>
      </w:r>
      <w:r w:rsidR="00B9108F">
        <w:rPr>
          <w:noProof/>
          <w:webHidden/>
        </w:rPr>
        <w:t>2-6</w:t>
      </w:r>
      <w:ins w:id="473" w:author="Vilson Lu" w:date="2014-07-21T15:52:00Z">
        <w:r>
          <w:rPr>
            <w:noProof/>
            <w:webHidden/>
          </w:rPr>
          <w:fldChar w:fldCharType="end"/>
        </w:r>
        <w:r w:rsidRPr="0091511C">
          <w:rPr>
            <w:rStyle w:val="Hyperlink"/>
            <w:noProof/>
          </w:rPr>
          <w:fldChar w:fldCharType="end"/>
        </w:r>
      </w:ins>
    </w:p>
    <w:p w14:paraId="54B5F791" w14:textId="77777777" w:rsidR="00870D63" w:rsidRDefault="00870D63">
      <w:pPr>
        <w:pStyle w:val="TableofFigures"/>
        <w:tabs>
          <w:tab w:val="right" w:leader="dot" w:pos="9350"/>
        </w:tabs>
        <w:rPr>
          <w:ins w:id="474" w:author="Vilson Lu" w:date="2014-07-21T15:52:00Z"/>
          <w:rFonts w:asciiTheme="minorHAnsi" w:eastAsiaTheme="minorEastAsia" w:hAnsiTheme="minorHAnsi" w:cstheme="minorBidi"/>
          <w:noProof/>
          <w:sz w:val="22"/>
          <w:szCs w:val="22"/>
          <w:lang w:val="en-PH" w:eastAsia="zh-CN"/>
        </w:rPr>
      </w:pPr>
      <w:ins w:id="475"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"_Toc393721307"</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_Toc393721307 \h </w:instrText>
        </w:r>
      </w:ins>
      <w:r>
        <w:rPr>
          <w:noProof/>
          <w:webHidden/>
        </w:rPr>
      </w:r>
      <w:r>
        <w:rPr>
          <w:noProof/>
          <w:webHidden/>
        </w:rPr>
        <w:fldChar w:fldCharType="separate"/>
      </w:r>
      <w:r w:rsidR="00B9108F">
        <w:rPr>
          <w:noProof/>
          <w:webHidden/>
        </w:rPr>
        <w:t>3-13</w:t>
      </w:r>
      <w:ins w:id="476" w:author="Vilson Lu" w:date="2014-07-21T15:52:00Z">
        <w:r>
          <w:rPr>
            <w:noProof/>
            <w:webHidden/>
          </w:rPr>
          <w:fldChar w:fldCharType="end"/>
        </w:r>
        <w:r w:rsidRPr="0091511C">
          <w:rPr>
            <w:rStyle w:val="Hyperlink"/>
            <w:noProof/>
          </w:rPr>
          <w:fldChar w:fldCharType="end"/>
        </w:r>
      </w:ins>
    </w:p>
    <w:p w14:paraId="63E751E9" w14:textId="77777777" w:rsidR="00870D63" w:rsidRDefault="00870D63">
      <w:pPr>
        <w:pStyle w:val="TableofFigures"/>
        <w:tabs>
          <w:tab w:val="right" w:leader="dot" w:pos="9350"/>
        </w:tabs>
        <w:rPr>
          <w:ins w:id="477" w:author="Vilson Lu" w:date="2014-07-21T15:52:00Z"/>
          <w:rFonts w:asciiTheme="minorHAnsi" w:eastAsiaTheme="minorEastAsia" w:hAnsiTheme="minorHAnsi" w:cstheme="minorBidi"/>
          <w:noProof/>
          <w:sz w:val="22"/>
          <w:szCs w:val="22"/>
          <w:lang w:val="en-PH" w:eastAsia="zh-CN"/>
        </w:rPr>
      </w:pPr>
      <w:ins w:id="478"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"_Toc393721308"</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_Toc393721308 \h </w:instrText>
        </w:r>
      </w:ins>
      <w:r>
        <w:rPr>
          <w:noProof/>
          <w:webHidden/>
        </w:rPr>
      </w:r>
      <w:r>
        <w:rPr>
          <w:noProof/>
          <w:webHidden/>
        </w:rPr>
        <w:fldChar w:fldCharType="separate"/>
      </w:r>
      <w:r w:rsidR="00B9108F">
        <w:rPr>
          <w:noProof/>
          <w:webHidden/>
        </w:rPr>
        <w:t>3-14</w:t>
      </w:r>
      <w:ins w:id="479" w:author="Vilson Lu" w:date="2014-07-21T15:52:00Z">
        <w:r>
          <w:rPr>
            <w:noProof/>
            <w:webHidden/>
          </w:rPr>
          <w:fldChar w:fldCharType="end"/>
        </w:r>
        <w:r w:rsidRPr="0091511C">
          <w:rPr>
            <w:rStyle w:val="Hyperlink"/>
            <w:noProof/>
          </w:rPr>
          <w:fldChar w:fldCharType="end"/>
        </w:r>
      </w:ins>
    </w:p>
    <w:p w14:paraId="3C3E487D" w14:textId="77777777" w:rsidR="00870D63" w:rsidRDefault="00870D63">
      <w:pPr>
        <w:pStyle w:val="TableofFigures"/>
        <w:tabs>
          <w:tab w:val="right" w:leader="dot" w:pos="9350"/>
        </w:tabs>
        <w:rPr>
          <w:ins w:id="480" w:author="Vilson Lu" w:date="2014-07-21T15:52:00Z"/>
          <w:rFonts w:asciiTheme="minorHAnsi" w:eastAsiaTheme="minorEastAsia" w:hAnsiTheme="minorHAnsi" w:cstheme="minorBidi"/>
          <w:noProof/>
          <w:sz w:val="22"/>
          <w:szCs w:val="22"/>
          <w:lang w:val="en-PH" w:eastAsia="zh-CN"/>
        </w:rPr>
      </w:pPr>
      <w:ins w:id="481" w:author="Vilson Lu" w:date="2014-07-21T15:52:00Z">
        <w:r w:rsidRPr="0091511C">
          <w:rPr>
            <w:rStyle w:val="Hyperlink"/>
            <w:noProof/>
          </w:rPr>
          <w:fldChar w:fldCharType="begin"/>
        </w:r>
        <w:r w:rsidRPr="0091511C">
          <w:rPr>
            <w:rStyle w:val="Hyperlink"/>
            <w:noProof/>
          </w:rPr>
          <w:instrText xml:space="preserve"> </w:instrText>
        </w:r>
        <w:r>
          <w:rPr>
            <w:noProof/>
          </w:rPr>
          <w:instrText>HYPERLINK \l "_Toc393721309"</w:instrText>
        </w:r>
        <w:r w:rsidRPr="0091511C">
          <w:rPr>
            <w:rStyle w:val="Hyperlink"/>
            <w:noProof/>
          </w:rPr>
          <w:instrText xml:space="preserve"> </w:instrText>
        </w:r>
        <w:r w:rsidRPr="0091511C">
          <w:rPr>
            <w:rStyle w:val="Hyperlink"/>
            <w:noProof/>
          </w:rPr>
          <w:fldChar w:fldCharType="separate"/>
        </w:r>
        <w:r w:rsidRPr="0091511C">
          <w:rPr>
            <w:rStyle w:val="Hyperlink"/>
            <w:noProof/>
          </w:rPr>
          <w:t>Table 3</w:t>
        </w:r>
        <w:r w:rsidRPr="0091511C">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_Toc393721309 \h </w:instrText>
        </w:r>
      </w:ins>
      <w:r>
        <w:rPr>
          <w:noProof/>
          <w:webHidden/>
        </w:rPr>
      </w:r>
      <w:r>
        <w:rPr>
          <w:noProof/>
          <w:webHidden/>
        </w:rPr>
        <w:fldChar w:fldCharType="separate"/>
      </w:r>
      <w:r w:rsidR="00B9108F">
        <w:rPr>
          <w:noProof/>
          <w:webHidden/>
        </w:rPr>
        <w:t>3-15</w:t>
      </w:r>
      <w:ins w:id="482" w:author="Vilson Lu" w:date="2014-07-21T15:52:00Z">
        <w:r>
          <w:rPr>
            <w:noProof/>
            <w:webHidden/>
          </w:rPr>
          <w:fldChar w:fldCharType="end"/>
        </w:r>
        <w:r w:rsidRPr="0091511C">
          <w:rPr>
            <w:rStyle w:val="Hyperlink"/>
            <w:noProof/>
          </w:rPr>
          <w:fldChar w:fldCharType="end"/>
        </w:r>
      </w:ins>
    </w:p>
    <w:p w14:paraId="11138F3F" w14:textId="77777777" w:rsidR="00826175" w:rsidDel="00870D63" w:rsidRDefault="00826175">
      <w:pPr>
        <w:pStyle w:val="TableofFigures"/>
        <w:tabs>
          <w:tab w:val="right" w:leader="dot" w:pos="9350"/>
        </w:tabs>
        <w:rPr>
          <w:del w:id="483" w:author="Vilson Lu" w:date="2014-07-21T15:52:00Z"/>
          <w:rFonts w:asciiTheme="minorHAnsi" w:eastAsiaTheme="minorEastAsia" w:hAnsiTheme="minorHAnsi" w:cstheme="minorBidi"/>
          <w:noProof/>
          <w:sz w:val="22"/>
          <w:szCs w:val="22"/>
          <w:lang w:val="en-PH" w:eastAsia="zh-CN"/>
        </w:rPr>
      </w:pPr>
      <w:del w:id="484" w:author="Vilson Lu" w:date="2014-07-21T15:52:00Z">
        <w:r w:rsidRPr="00870D63" w:rsidDel="00870D63">
          <w:rPr>
            <w:rPrChange w:id="485" w:author="Vilson Lu" w:date="2014-07-21T15:52:00Z">
              <w:rPr>
                <w:rStyle w:val="Hyperlink"/>
                <w:noProof/>
              </w:rPr>
            </w:rPrChange>
          </w:rPr>
          <w:delText>Table 1</w:delText>
        </w:r>
        <w:r w:rsidRPr="00870D63" w:rsidDel="00870D63">
          <w:rPr>
            <w:rPrChange w:id="486" w:author="Vilson Lu" w:date="2014-07-21T15:52:00Z">
              <w:rPr>
                <w:rStyle w:val="Hyperlink"/>
                <w:noProof/>
              </w:rPr>
            </w:rPrChange>
          </w:rPr>
          <w:noBreakHyphen/>
          <w:delText>1. Timetable of Activities (April 2014 - April 2015)</w:delText>
        </w:r>
        <w:r w:rsidDel="00870D63">
          <w:rPr>
            <w:noProof/>
            <w:webHidden/>
          </w:rPr>
          <w:tab/>
        </w:r>
        <w:r w:rsidR="004A1188" w:rsidDel="00870D63">
          <w:rPr>
            <w:noProof/>
            <w:webHidden/>
          </w:rPr>
          <w:delText>1-8</w:delText>
        </w:r>
      </w:del>
    </w:p>
    <w:p w14:paraId="366B12B8" w14:textId="77777777" w:rsidR="00826175" w:rsidDel="00870D63" w:rsidRDefault="00826175">
      <w:pPr>
        <w:pStyle w:val="TableofFigures"/>
        <w:tabs>
          <w:tab w:val="right" w:leader="dot" w:pos="9350"/>
        </w:tabs>
        <w:rPr>
          <w:del w:id="487" w:author="Vilson Lu" w:date="2014-07-21T15:52:00Z"/>
          <w:rFonts w:asciiTheme="minorHAnsi" w:eastAsiaTheme="minorEastAsia" w:hAnsiTheme="minorHAnsi" w:cstheme="minorBidi"/>
          <w:noProof/>
          <w:sz w:val="22"/>
          <w:szCs w:val="22"/>
          <w:lang w:val="en-PH" w:eastAsia="zh-CN"/>
        </w:rPr>
      </w:pPr>
      <w:del w:id="488" w:author="Vilson Lu" w:date="2014-07-21T15:52:00Z">
        <w:r w:rsidRPr="00870D63" w:rsidDel="00870D63">
          <w:rPr>
            <w:rPrChange w:id="489" w:author="Vilson Lu" w:date="2014-07-21T15:52:00Z">
              <w:rPr>
                <w:rStyle w:val="Hyperlink"/>
                <w:noProof/>
              </w:rPr>
            </w:rPrChange>
          </w:rPr>
          <w:delText>Table 2</w:delText>
        </w:r>
        <w:r w:rsidRPr="00870D63" w:rsidDel="00870D63">
          <w:rPr>
            <w:rPrChange w:id="490" w:author="Vilson Lu" w:date="2014-07-21T15:52:00Z">
              <w:rPr>
                <w:rStyle w:val="Hyperlink"/>
                <w:noProof/>
              </w:rPr>
            </w:rPrChange>
          </w:rPr>
          <w:noBreakHyphen/>
          <w:delText>1. Summary of reviewed information extraction systems.</w:delText>
        </w:r>
        <w:r w:rsidDel="00870D63">
          <w:rPr>
            <w:noProof/>
            <w:webHidden/>
          </w:rPr>
          <w:tab/>
        </w:r>
        <w:r w:rsidR="004A1188" w:rsidDel="00870D63">
          <w:rPr>
            <w:noProof/>
            <w:webHidden/>
          </w:rPr>
          <w:delText>2-6</w:delText>
        </w:r>
      </w:del>
    </w:p>
    <w:p w14:paraId="44B9E47A" w14:textId="77777777" w:rsidR="00826175" w:rsidDel="00870D63" w:rsidRDefault="00826175">
      <w:pPr>
        <w:pStyle w:val="TableofFigures"/>
        <w:tabs>
          <w:tab w:val="right" w:leader="dot" w:pos="9350"/>
        </w:tabs>
        <w:rPr>
          <w:del w:id="491" w:author="Vilson Lu" w:date="2014-07-21T15:52:00Z"/>
          <w:rFonts w:asciiTheme="minorHAnsi" w:eastAsiaTheme="minorEastAsia" w:hAnsiTheme="minorHAnsi" w:cstheme="minorBidi"/>
          <w:noProof/>
          <w:sz w:val="22"/>
          <w:szCs w:val="22"/>
          <w:lang w:val="en-PH" w:eastAsia="zh-CN"/>
        </w:rPr>
      </w:pPr>
      <w:del w:id="492" w:author="Vilson Lu" w:date="2014-07-21T15:52:00Z">
        <w:r w:rsidRPr="00870D63" w:rsidDel="00870D63">
          <w:rPr>
            <w:rPrChange w:id="493" w:author="Vilson Lu" w:date="2014-07-21T15:52:00Z">
              <w:rPr>
                <w:rStyle w:val="Hyperlink"/>
                <w:noProof/>
              </w:rPr>
            </w:rPrChange>
          </w:rPr>
          <w:delText>Table 3</w:delText>
        </w:r>
        <w:r w:rsidRPr="00870D63" w:rsidDel="00870D63">
          <w:rPr>
            <w:rPrChange w:id="494" w:author="Vilson Lu" w:date="2014-07-21T15:52:00Z">
              <w:rPr>
                <w:rStyle w:val="Hyperlink"/>
                <w:noProof/>
              </w:rPr>
            </w:rPrChange>
          </w:rPr>
          <w:noBreakHyphen/>
          <w:delText>1. Examples of official government institution Twitter accounts and unified hashtags</w:delText>
        </w:r>
        <w:r w:rsidDel="00870D63">
          <w:rPr>
            <w:noProof/>
            <w:webHidden/>
          </w:rPr>
          <w:tab/>
        </w:r>
        <w:r w:rsidR="004A1188" w:rsidDel="00870D63">
          <w:rPr>
            <w:noProof/>
            <w:webHidden/>
          </w:rPr>
          <w:delText>3-13</w:delText>
        </w:r>
      </w:del>
    </w:p>
    <w:p w14:paraId="2A7EE8AD" w14:textId="77777777" w:rsidR="00826175" w:rsidDel="00870D63" w:rsidRDefault="00826175">
      <w:pPr>
        <w:pStyle w:val="TableofFigures"/>
        <w:tabs>
          <w:tab w:val="right" w:leader="dot" w:pos="9350"/>
        </w:tabs>
        <w:rPr>
          <w:del w:id="495" w:author="Vilson Lu" w:date="2014-07-21T15:52:00Z"/>
          <w:rFonts w:asciiTheme="minorHAnsi" w:eastAsiaTheme="minorEastAsia" w:hAnsiTheme="minorHAnsi" w:cstheme="minorBidi"/>
          <w:noProof/>
          <w:sz w:val="22"/>
          <w:szCs w:val="22"/>
          <w:lang w:val="en-PH" w:eastAsia="zh-CN"/>
        </w:rPr>
      </w:pPr>
      <w:del w:id="496" w:author="Vilson Lu" w:date="2014-07-21T15:52:00Z">
        <w:r w:rsidRPr="00870D63" w:rsidDel="00870D63">
          <w:rPr>
            <w:rPrChange w:id="497" w:author="Vilson Lu" w:date="2014-07-21T15:52:00Z">
              <w:rPr>
                <w:rStyle w:val="Hyperlink"/>
                <w:noProof/>
              </w:rPr>
            </w:rPrChange>
          </w:rPr>
          <w:delText>Table 3</w:delText>
        </w:r>
        <w:r w:rsidRPr="00870D63" w:rsidDel="00870D63">
          <w:rPr>
            <w:rPrChange w:id="498" w:author="Vilson Lu" w:date="2014-07-21T15:52:00Z">
              <w:rPr>
                <w:rStyle w:val="Hyperlink"/>
                <w:noProof/>
              </w:rPr>
            </w:rPrChange>
          </w:rPr>
          <w:noBreakHyphen/>
          <w:delText>2. Examples of disaster-related tweets with extractable information</w:delText>
        </w:r>
        <w:r w:rsidDel="00870D63">
          <w:rPr>
            <w:noProof/>
            <w:webHidden/>
          </w:rPr>
          <w:tab/>
        </w:r>
        <w:r w:rsidR="004A1188" w:rsidDel="00870D63">
          <w:rPr>
            <w:noProof/>
            <w:webHidden/>
          </w:rPr>
          <w:delText>3-15</w:delText>
        </w:r>
      </w:del>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499"/>
      <w:r w:rsidRPr="00EF6E7F">
        <w:rPr>
          <w:b/>
          <w:sz w:val="24"/>
        </w:rPr>
        <w:t>List</w:t>
      </w:r>
      <w:r w:rsidR="00C82EF5" w:rsidRPr="00EF6E7F">
        <w:rPr>
          <w:b/>
          <w:sz w:val="24"/>
        </w:rPr>
        <w:t xml:space="preserve"> of Figure</w:t>
      </w:r>
      <w:commentRangeEnd w:id="499"/>
      <w:r w:rsidR="007D3A2D">
        <w:rPr>
          <w:rStyle w:val="CommentReference"/>
        </w:rPr>
        <w:commentReference w:id="499"/>
      </w:r>
    </w:p>
    <w:p w14:paraId="07D10F2C" w14:textId="77777777" w:rsidR="00C82EF5" w:rsidRPr="00EF6E7F" w:rsidRDefault="00C82EF5">
      <w:pPr>
        <w:jc w:val="left"/>
        <w:rPr>
          <w:b/>
        </w:rPr>
      </w:pPr>
    </w:p>
    <w:p w14:paraId="16E1F1F7" w14:textId="77777777" w:rsidR="00870D63" w:rsidRDefault="00FC3B86">
      <w:pPr>
        <w:pStyle w:val="TableofFigures"/>
        <w:tabs>
          <w:tab w:val="right" w:leader="dot" w:pos="9350"/>
        </w:tabs>
        <w:rPr>
          <w:ins w:id="500" w:author="Vilson Lu" w:date="2014-07-21T15:52:00Z"/>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ins w:id="501" w:author="Vilson Lu" w:date="2014-07-21T15:52:00Z">
        <w:r w:rsidR="00870D63" w:rsidRPr="000A76A1">
          <w:rPr>
            <w:rStyle w:val="Hyperlink"/>
            <w:noProof/>
          </w:rPr>
          <w:fldChar w:fldCharType="begin"/>
        </w:r>
        <w:r w:rsidR="00870D63" w:rsidRPr="000A76A1">
          <w:rPr>
            <w:rStyle w:val="Hyperlink"/>
            <w:noProof/>
          </w:rPr>
          <w:instrText xml:space="preserve"> </w:instrText>
        </w:r>
        <w:r w:rsidR="00870D63">
          <w:rPr>
            <w:noProof/>
          </w:rPr>
          <w:instrText>HYPERLINK "C:\\Users\\Vilson\\Desktop\\thesis document (7-21- 2014 1430).docx" \l "_Toc393721291"</w:instrText>
        </w:r>
        <w:r w:rsidR="00870D63" w:rsidRPr="000A76A1">
          <w:rPr>
            <w:rStyle w:val="Hyperlink"/>
            <w:noProof/>
          </w:rPr>
          <w:instrText xml:space="preserve"> </w:instrText>
        </w:r>
        <w:r w:rsidR="00870D63" w:rsidRPr="000A76A1">
          <w:rPr>
            <w:rStyle w:val="Hyperlink"/>
            <w:noProof/>
          </w:rPr>
          <w:fldChar w:fldCharType="separate"/>
        </w:r>
        <w:r w:rsidR="00870D63" w:rsidRPr="000A76A1">
          <w:rPr>
            <w:rStyle w:val="Hyperlink"/>
            <w:noProof/>
          </w:rPr>
          <w:t>Figure 1</w:t>
        </w:r>
        <w:r w:rsidR="00870D63" w:rsidRPr="000A76A1">
          <w:rPr>
            <w:rStyle w:val="Hyperlink"/>
            <w:noProof/>
          </w:rPr>
          <w:noBreakHyphen/>
          <w:t>1. Research Methodology Phases</w:t>
        </w:r>
        <w:r w:rsidR="00870D63">
          <w:rPr>
            <w:noProof/>
            <w:webHidden/>
          </w:rPr>
          <w:tab/>
        </w:r>
        <w:r w:rsidR="00870D63">
          <w:rPr>
            <w:noProof/>
            <w:webHidden/>
          </w:rPr>
          <w:fldChar w:fldCharType="begin"/>
        </w:r>
        <w:r w:rsidR="00870D63">
          <w:rPr>
            <w:noProof/>
            <w:webHidden/>
          </w:rPr>
          <w:instrText xml:space="preserve"> PAGEREF _Toc393721291 \h </w:instrText>
        </w:r>
      </w:ins>
      <w:r w:rsidR="00870D63">
        <w:rPr>
          <w:noProof/>
          <w:webHidden/>
        </w:rPr>
      </w:r>
      <w:r w:rsidR="00870D63">
        <w:rPr>
          <w:noProof/>
          <w:webHidden/>
        </w:rPr>
        <w:fldChar w:fldCharType="separate"/>
      </w:r>
      <w:r w:rsidR="00B9108F">
        <w:rPr>
          <w:noProof/>
          <w:webHidden/>
        </w:rPr>
        <w:t>1-5</w:t>
      </w:r>
      <w:ins w:id="502" w:author="Vilson Lu" w:date="2014-07-21T15:52:00Z">
        <w:r w:rsidR="00870D63">
          <w:rPr>
            <w:noProof/>
            <w:webHidden/>
          </w:rPr>
          <w:fldChar w:fldCharType="end"/>
        </w:r>
        <w:r w:rsidR="00870D63" w:rsidRPr="000A76A1">
          <w:rPr>
            <w:rStyle w:val="Hyperlink"/>
            <w:noProof/>
          </w:rPr>
          <w:fldChar w:fldCharType="end"/>
        </w:r>
      </w:ins>
    </w:p>
    <w:p w14:paraId="750C53F0" w14:textId="77777777" w:rsidR="00870D63" w:rsidRDefault="00870D63">
      <w:pPr>
        <w:pStyle w:val="TableofFigures"/>
        <w:tabs>
          <w:tab w:val="right" w:leader="dot" w:pos="9350"/>
        </w:tabs>
        <w:rPr>
          <w:ins w:id="503" w:author="Vilson Lu" w:date="2014-07-21T15:52:00Z"/>
          <w:rFonts w:asciiTheme="minorHAnsi" w:eastAsiaTheme="minorEastAsia" w:hAnsiTheme="minorHAnsi" w:cstheme="minorBidi"/>
          <w:noProof/>
          <w:sz w:val="22"/>
          <w:szCs w:val="22"/>
          <w:lang w:val="en-PH" w:eastAsia="zh-CN"/>
        </w:rPr>
      </w:pPr>
      <w:ins w:id="504"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"_Toc393721292"</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1. Structure of an Information Extraction System</w:t>
        </w:r>
        <w:r>
          <w:rPr>
            <w:noProof/>
            <w:webHidden/>
          </w:rPr>
          <w:tab/>
        </w:r>
        <w:r>
          <w:rPr>
            <w:noProof/>
            <w:webHidden/>
          </w:rPr>
          <w:fldChar w:fldCharType="begin"/>
        </w:r>
        <w:r>
          <w:rPr>
            <w:noProof/>
            <w:webHidden/>
          </w:rPr>
          <w:instrText xml:space="preserve"> PAGEREF _Toc393721292 \h </w:instrText>
        </w:r>
      </w:ins>
      <w:r>
        <w:rPr>
          <w:noProof/>
          <w:webHidden/>
        </w:rPr>
      </w:r>
      <w:r>
        <w:rPr>
          <w:noProof/>
          <w:webHidden/>
        </w:rPr>
        <w:fldChar w:fldCharType="separate"/>
      </w:r>
      <w:r w:rsidR="00B9108F">
        <w:rPr>
          <w:noProof/>
          <w:webHidden/>
        </w:rPr>
        <w:t>3-2</w:t>
      </w:r>
      <w:ins w:id="505" w:author="Vilson Lu" w:date="2014-07-21T15:52:00Z">
        <w:r>
          <w:rPr>
            <w:noProof/>
            <w:webHidden/>
          </w:rPr>
          <w:fldChar w:fldCharType="end"/>
        </w:r>
        <w:r w:rsidRPr="000A76A1">
          <w:rPr>
            <w:rStyle w:val="Hyperlink"/>
            <w:noProof/>
          </w:rPr>
          <w:fldChar w:fldCharType="end"/>
        </w:r>
      </w:ins>
    </w:p>
    <w:p w14:paraId="74FD1BC4" w14:textId="77777777" w:rsidR="00870D63" w:rsidRDefault="00870D63">
      <w:pPr>
        <w:pStyle w:val="TableofFigures"/>
        <w:tabs>
          <w:tab w:val="right" w:leader="dot" w:pos="9350"/>
        </w:tabs>
        <w:rPr>
          <w:ins w:id="506" w:author="Vilson Lu" w:date="2014-07-21T15:52:00Z"/>
          <w:rFonts w:asciiTheme="minorHAnsi" w:eastAsiaTheme="minorEastAsia" w:hAnsiTheme="minorHAnsi" w:cstheme="minorBidi"/>
          <w:noProof/>
          <w:sz w:val="22"/>
          <w:szCs w:val="22"/>
          <w:lang w:val="en-PH" w:eastAsia="zh-CN"/>
        </w:rPr>
      </w:pPr>
      <w:ins w:id="507"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"_Toc393721293"</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8. StaLe Lemmatization Process</w:t>
        </w:r>
        <w:r>
          <w:rPr>
            <w:noProof/>
            <w:webHidden/>
          </w:rPr>
          <w:tab/>
        </w:r>
        <w:r>
          <w:rPr>
            <w:noProof/>
            <w:webHidden/>
          </w:rPr>
          <w:fldChar w:fldCharType="begin"/>
        </w:r>
        <w:r>
          <w:rPr>
            <w:noProof/>
            <w:webHidden/>
          </w:rPr>
          <w:instrText xml:space="preserve"> PAGEREF _Toc393721293 \h </w:instrText>
        </w:r>
      </w:ins>
      <w:r>
        <w:rPr>
          <w:noProof/>
          <w:webHidden/>
        </w:rPr>
      </w:r>
      <w:r>
        <w:rPr>
          <w:noProof/>
          <w:webHidden/>
        </w:rPr>
        <w:fldChar w:fldCharType="separate"/>
      </w:r>
      <w:r w:rsidR="00B9108F">
        <w:rPr>
          <w:noProof/>
          <w:webHidden/>
        </w:rPr>
        <w:t>3-5</w:t>
      </w:r>
      <w:ins w:id="508" w:author="Vilson Lu" w:date="2014-07-21T15:52:00Z">
        <w:r>
          <w:rPr>
            <w:noProof/>
            <w:webHidden/>
          </w:rPr>
          <w:fldChar w:fldCharType="end"/>
        </w:r>
        <w:r w:rsidRPr="000A76A1">
          <w:rPr>
            <w:rStyle w:val="Hyperlink"/>
            <w:noProof/>
          </w:rPr>
          <w:fldChar w:fldCharType="end"/>
        </w:r>
      </w:ins>
    </w:p>
    <w:p w14:paraId="2D1F1887" w14:textId="77777777" w:rsidR="00870D63" w:rsidRDefault="00870D63">
      <w:pPr>
        <w:pStyle w:val="TableofFigures"/>
        <w:tabs>
          <w:tab w:val="right" w:leader="dot" w:pos="9350"/>
        </w:tabs>
        <w:rPr>
          <w:ins w:id="509" w:author="Vilson Lu" w:date="2014-07-21T15:52:00Z"/>
          <w:rFonts w:asciiTheme="minorHAnsi" w:eastAsiaTheme="minorEastAsia" w:hAnsiTheme="minorHAnsi" w:cstheme="minorBidi"/>
          <w:noProof/>
          <w:sz w:val="22"/>
          <w:szCs w:val="22"/>
          <w:lang w:val="en-PH" w:eastAsia="zh-CN"/>
        </w:rPr>
      </w:pPr>
      <w:ins w:id="510" w:author="Vilson Lu" w:date="2014-07-21T15:52:00Z">
        <w:r w:rsidRPr="000A76A1">
          <w:rPr>
            <w:rStyle w:val="Hyperlink"/>
            <w:noProof/>
          </w:rPr>
          <w:fldChar w:fldCharType="begin"/>
        </w:r>
        <w:r w:rsidRPr="000A76A1">
          <w:rPr>
            <w:rStyle w:val="Hyperlink"/>
            <w:noProof/>
          </w:rPr>
          <w:instrText xml:space="preserve"> </w:instrText>
        </w:r>
        <w:r>
          <w:rPr>
            <w:noProof/>
          </w:rPr>
          <w:instrText>HYPERLINK "C:\\Users\\Vilson\\Desktop\\thesis document (7-21- 2014 1430).docx" \l "_Toc393721294"</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2. Poibeau's General Architecture</w:t>
        </w:r>
        <w:r>
          <w:rPr>
            <w:noProof/>
            <w:webHidden/>
          </w:rPr>
          <w:tab/>
        </w:r>
        <w:r>
          <w:rPr>
            <w:noProof/>
            <w:webHidden/>
          </w:rPr>
          <w:fldChar w:fldCharType="begin"/>
        </w:r>
        <w:r>
          <w:rPr>
            <w:noProof/>
            <w:webHidden/>
          </w:rPr>
          <w:instrText xml:space="preserve"> PAGEREF _Toc393721294 \h </w:instrText>
        </w:r>
      </w:ins>
      <w:r>
        <w:rPr>
          <w:noProof/>
          <w:webHidden/>
        </w:rPr>
      </w:r>
      <w:r>
        <w:rPr>
          <w:noProof/>
          <w:webHidden/>
        </w:rPr>
        <w:fldChar w:fldCharType="separate"/>
      </w:r>
      <w:r w:rsidR="00B9108F">
        <w:rPr>
          <w:noProof/>
          <w:webHidden/>
        </w:rPr>
        <w:t>3-7</w:t>
      </w:r>
      <w:ins w:id="511" w:author="Vilson Lu" w:date="2014-07-21T15:52:00Z">
        <w:r>
          <w:rPr>
            <w:noProof/>
            <w:webHidden/>
          </w:rPr>
          <w:fldChar w:fldCharType="end"/>
        </w:r>
        <w:r w:rsidRPr="000A76A1">
          <w:rPr>
            <w:rStyle w:val="Hyperlink"/>
            <w:noProof/>
          </w:rPr>
          <w:fldChar w:fldCharType="end"/>
        </w:r>
      </w:ins>
    </w:p>
    <w:p w14:paraId="1CFCC34B" w14:textId="77777777" w:rsidR="00870D63" w:rsidRDefault="00870D63">
      <w:pPr>
        <w:pStyle w:val="TableofFigures"/>
        <w:tabs>
          <w:tab w:val="right" w:leader="dot" w:pos="9350"/>
        </w:tabs>
        <w:rPr>
          <w:ins w:id="512" w:author="Vilson Lu" w:date="2014-07-21T15:52:00Z"/>
          <w:rFonts w:asciiTheme="minorHAnsi" w:eastAsiaTheme="minorEastAsia" w:hAnsiTheme="minorHAnsi" w:cstheme="minorBidi"/>
          <w:noProof/>
          <w:sz w:val="22"/>
          <w:szCs w:val="22"/>
          <w:lang w:val="en-PH" w:eastAsia="zh-CN"/>
        </w:rPr>
      </w:pPr>
      <w:ins w:id="513"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"_Toc393721295"</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3. Architecture of IE2 Adaptive Information Extraction System</w:t>
        </w:r>
        <w:r>
          <w:rPr>
            <w:noProof/>
            <w:webHidden/>
          </w:rPr>
          <w:tab/>
        </w:r>
        <w:r>
          <w:rPr>
            <w:noProof/>
            <w:webHidden/>
          </w:rPr>
          <w:fldChar w:fldCharType="begin"/>
        </w:r>
        <w:r>
          <w:rPr>
            <w:noProof/>
            <w:webHidden/>
          </w:rPr>
          <w:instrText xml:space="preserve"> PAGEREF _Toc393721295 \h </w:instrText>
        </w:r>
      </w:ins>
      <w:r>
        <w:rPr>
          <w:noProof/>
          <w:webHidden/>
        </w:rPr>
      </w:r>
      <w:r>
        <w:rPr>
          <w:noProof/>
          <w:webHidden/>
        </w:rPr>
        <w:fldChar w:fldCharType="separate"/>
      </w:r>
      <w:r w:rsidR="00B9108F">
        <w:rPr>
          <w:noProof/>
          <w:webHidden/>
        </w:rPr>
        <w:t>3-8</w:t>
      </w:r>
      <w:ins w:id="514" w:author="Vilson Lu" w:date="2014-07-21T15:52:00Z">
        <w:r>
          <w:rPr>
            <w:noProof/>
            <w:webHidden/>
          </w:rPr>
          <w:fldChar w:fldCharType="end"/>
        </w:r>
        <w:r w:rsidRPr="000A76A1">
          <w:rPr>
            <w:rStyle w:val="Hyperlink"/>
            <w:noProof/>
          </w:rPr>
          <w:fldChar w:fldCharType="end"/>
        </w:r>
      </w:ins>
    </w:p>
    <w:p w14:paraId="27DCDC54" w14:textId="77777777" w:rsidR="00870D63" w:rsidRDefault="00870D63">
      <w:pPr>
        <w:pStyle w:val="TableofFigures"/>
        <w:tabs>
          <w:tab w:val="right" w:leader="dot" w:pos="9350"/>
        </w:tabs>
        <w:rPr>
          <w:ins w:id="515" w:author="Vilson Lu" w:date="2014-07-21T15:52:00Z"/>
          <w:rFonts w:asciiTheme="minorHAnsi" w:eastAsiaTheme="minorEastAsia" w:hAnsiTheme="minorHAnsi" w:cstheme="minorBidi"/>
          <w:noProof/>
          <w:sz w:val="22"/>
          <w:szCs w:val="22"/>
          <w:lang w:val="en-PH" w:eastAsia="zh-CN"/>
        </w:rPr>
      </w:pPr>
      <w:ins w:id="516"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"_Toc393721296"</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4. Architecture of LearningPinocchio</w:t>
        </w:r>
        <w:r>
          <w:rPr>
            <w:noProof/>
            <w:webHidden/>
          </w:rPr>
          <w:tab/>
        </w:r>
        <w:r>
          <w:rPr>
            <w:noProof/>
            <w:webHidden/>
          </w:rPr>
          <w:fldChar w:fldCharType="begin"/>
        </w:r>
        <w:r>
          <w:rPr>
            <w:noProof/>
            <w:webHidden/>
          </w:rPr>
          <w:instrText xml:space="preserve"> PAGEREF _Toc393721296 \h </w:instrText>
        </w:r>
      </w:ins>
      <w:r>
        <w:rPr>
          <w:noProof/>
          <w:webHidden/>
        </w:rPr>
      </w:r>
      <w:r>
        <w:rPr>
          <w:noProof/>
          <w:webHidden/>
        </w:rPr>
        <w:fldChar w:fldCharType="separate"/>
      </w:r>
      <w:r w:rsidR="00B9108F">
        <w:rPr>
          <w:noProof/>
          <w:webHidden/>
        </w:rPr>
        <w:t>3-9</w:t>
      </w:r>
      <w:ins w:id="517" w:author="Vilson Lu" w:date="2014-07-21T15:52:00Z">
        <w:r>
          <w:rPr>
            <w:noProof/>
            <w:webHidden/>
          </w:rPr>
          <w:fldChar w:fldCharType="end"/>
        </w:r>
        <w:r w:rsidRPr="000A76A1">
          <w:rPr>
            <w:rStyle w:val="Hyperlink"/>
            <w:noProof/>
          </w:rPr>
          <w:fldChar w:fldCharType="end"/>
        </w:r>
      </w:ins>
    </w:p>
    <w:p w14:paraId="5EFD5250" w14:textId="77777777" w:rsidR="00870D63" w:rsidRDefault="00870D63">
      <w:pPr>
        <w:pStyle w:val="TableofFigures"/>
        <w:tabs>
          <w:tab w:val="right" w:leader="dot" w:pos="9350"/>
        </w:tabs>
        <w:rPr>
          <w:ins w:id="518" w:author="Vilson Lu" w:date="2014-07-21T15:52:00Z"/>
          <w:rFonts w:asciiTheme="minorHAnsi" w:eastAsiaTheme="minorEastAsia" w:hAnsiTheme="minorHAnsi" w:cstheme="minorBidi"/>
          <w:noProof/>
          <w:sz w:val="22"/>
          <w:szCs w:val="22"/>
          <w:lang w:val="en-PH" w:eastAsia="zh-CN"/>
        </w:rPr>
      </w:pPr>
      <w:ins w:id="519"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"_Toc393721297"</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5. Rule Induction Step</w:t>
        </w:r>
        <w:r>
          <w:rPr>
            <w:noProof/>
            <w:webHidden/>
          </w:rPr>
          <w:tab/>
        </w:r>
        <w:r>
          <w:rPr>
            <w:noProof/>
            <w:webHidden/>
          </w:rPr>
          <w:fldChar w:fldCharType="begin"/>
        </w:r>
        <w:r>
          <w:rPr>
            <w:noProof/>
            <w:webHidden/>
          </w:rPr>
          <w:instrText xml:space="preserve"> PAGEREF _Toc393721297 \h </w:instrText>
        </w:r>
      </w:ins>
      <w:r>
        <w:rPr>
          <w:noProof/>
          <w:webHidden/>
        </w:rPr>
      </w:r>
      <w:r>
        <w:rPr>
          <w:noProof/>
          <w:webHidden/>
        </w:rPr>
        <w:fldChar w:fldCharType="separate"/>
      </w:r>
      <w:r w:rsidR="00B9108F">
        <w:rPr>
          <w:noProof/>
          <w:webHidden/>
        </w:rPr>
        <w:t>3-10</w:t>
      </w:r>
      <w:ins w:id="520" w:author="Vilson Lu" w:date="2014-07-21T15:52:00Z">
        <w:r>
          <w:rPr>
            <w:noProof/>
            <w:webHidden/>
          </w:rPr>
          <w:fldChar w:fldCharType="end"/>
        </w:r>
        <w:r w:rsidRPr="000A76A1">
          <w:rPr>
            <w:rStyle w:val="Hyperlink"/>
            <w:noProof/>
          </w:rPr>
          <w:fldChar w:fldCharType="end"/>
        </w:r>
      </w:ins>
    </w:p>
    <w:p w14:paraId="374BB210" w14:textId="77777777" w:rsidR="00870D63" w:rsidRDefault="00870D63">
      <w:pPr>
        <w:pStyle w:val="TableofFigures"/>
        <w:tabs>
          <w:tab w:val="right" w:leader="dot" w:pos="9350"/>
        </w:tabs>
        <w:rPr>
          <w:ins w:id="521" w:author="Vilson Lu" w:date="2014-07-21T15:52:00Z"/>
          <w:rFonts w:asciiTheme="minorHAnsi" w:eastAsiaTheme="minorEastAsia" w:hAnsiTheme="minorHAnsi" w:cstheme="minorBidi"/>
          <w:noProof/>
          <w:sz w:val="22"/>
          <w:szCs w:val="22"/>
          <w:lang w:val="en-PH" w:eastAsia="zh-CN"/>
        </w:rPr>
      </w:pPr>
      <w:ins w:id="522"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"_Toc393721298"</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6. Algorithm for Choosing the Best Rules</w:t>
        </w:r>
        <w:r>
          <w:rPr>
            <w:noProof/>
            <w:webHidden/>
          </w:rPr>
          <w:tab/>
        </w:r>
        <w:r>
          <w:rPr>
            <w:noProof/>
            <w:webHidden/>
          </w:rPr>
          <w:fldChar w:fldCharType="begin"/>
        </w:r>
        <w:r>
          <w:rPr>
            <w:noProof/>
            <w:webHidden/>
          </w:rPr>
          <w:instrText xml:space="preserve"> PAGEREF _Toc393721298 \h </w:instrText>
        </w:r>
      </w:ins>
      <w:r>
        <w:rPr>
          <w:noProof/>
          <w:webHidden/>
        </w:rPr>
      </w:r>
      <w:r>
        <w:rPr>
          <w:noProof/>
          <w:webHidden/>
        </w:rPr>
        <w:fldChar w:fldCharType="separate"/>
      </w:r>
      <w:r w:rsidR="00B9108F">
        <w:rPr>
          <w:noProof/>
          <w:webHidden/>
        </w:rPr>
        <w:t>3-11</w:t>
      </w:r>
      <w:ins w:id="523" w:author="Vilson Lu" w:date="2014-07-21T15:52:00Z">
        <w:r>
          <w:rPr>
            <w:noProof/>
            <w:webHidden/>
          </w:rPr>
          <w:fldChar w:fldCharType="end"/>
        </w:r>
        <w:r w:rsidRPr="000A76A1">
          <w:rPr>
            <w:rStyle w:val="Hyperlink"/>
            <w:noProof/>
          </w:rPr>
          <w:fldChar w:fldCharType="end"/>
        </w:r>
      </w:ins>
    </w:p>
    <w:p w14:paraId="6DFAD1F9" w14:textId="77777777" w:rsidR="00870D63" w:rsidRDefault="00870D63">
      <w:pPr>
        <w:pStyle w:val="TableofFigures"/>
        <w:tabs>
          <w:tab w:val="right" w:leader="dot" w:pos="9350"/>
        </w:tabs>
        <w:rPr>
          <w:ins w:id="524" w:author="Vilson Lu" w:date="2014-07-21T15:52:00Z"/>
          <w:rFonts w:asciiTheme="minorHAnsi" w:eastAsiaTheme="minorEastAsia" w:hAnsiTheme="minorHAnsi" w:cstheme="minorBidi"/>
          <w:noProof/>
          <w:sz w:val="22"/>
          <w:szCs w:val="22"/>
          <w:lang w:val="en-PH" w:eastAsia="zh-CN"/>
        </w:rPr>
      </w:pPr>
      <w:ins w:id="525"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"_Toc393721299"</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3</w:t>
        </w:r>
        <w:r w:rsidRPr="000A76A1">
          <w:rPr>
            <w:rStyle w:val="Hyperlink"/>
            <w:noProof/>
          </w:rPr>
          <w:noBreakHyphen/>
          <w:t>7. Information Extraction Process of LearningPinocchio</w:t>
        </w:r>
        <w:r>
          <w:rPr>
            <w:noProof/>
            <w:webHidden/>
          </w:rPr>
          <w:tab/>
        </w:r>
        <w:r>
          <w:rPr>
            <w:noProof/>
            <w:webHidden/>
          </w:rPr>
          <w:fldChar w:fldCharType="begin"/>
        </w:r>
        <w:r>
          <w:rPr>
            <w:noProof/>
            <w:webHidden/>
          </w:rPr>
          <w:instrText xml:space="preserve"> PAGEREF _Toc393721299 \h </w:instrText>
        </w:r>
      </w:ins>
      <w:r>
        <w:rPr>
          <w:noProof/>
          <w:webHidden/>
        </w:rPr>
      </w:r>
      <w:r>
        <w:rPr>
          <w:noProof/>
          <w:webHidden/>
        </w:rPr>
        <w:fldChar w:fldCharType="separate"/>
      </w:r>
      <w:r w:rsidR="00B9108F">
        <w:rPr>
          <w:noProof/>
          <w:webHidden/>
        </w:rPr>
        <w:t>3-11</w:t>
      </w:r>
      <w:ins w:id="526" w:author="Vilson Lu" w:date="2014-07-21T15:52:00Z">
        <w:r>
          <w:rPr>
            <w:noProof/>
            <w:webHidden/>
          </w:rPr>
          <w:fldChar w:fldCharType="end"/>
        </w:r>
        <w:r w:rsidRPr="000A76A1">
          <w:rPr>
            <w:rStyle w:val="Hyperlink"/>
            <w:noProof/>
          </w:rPr>
          <w:fldChar w:fldCharType="end"/>
        </w:r>
      </w:ins>
    </w:p>
    <w:p w14:paraId="4A562635" w14:textId="77777777" w:rsidR="00870D63" w:rsidRDefault="00870D63">
      <w:pPr>
        <w:pStyle w:val="TableofFigures"/>
        <w:tabs>
          <w:tab w:val="right" w:leader="dot" w:pos="9350"/>
        </w:tabs>
        <w:rPr>
          <w:ins w:id="527" w:author="Vilson Lu" w:date="2014-07-21T15:52:00Z"/>
          <w:rFonts w:asciiTheme="minorHAnsi" w:eastAsiaTheme="minorEastAsia" w:hAnsiTheme="minorHAnsi" w:cstheme="minorBidi"/>
          <w:noProof/>
          <w:sz w:val="22"/>
          <w:szCs w:val="22"/>
          <w:lang w:val="en-PH" w:eastAsia="zh-CN"/>
        </w:rPr>
      </w:pPr>
      <w:ins w:id="528" w:author="Vilson Lu" w:date="2014-07-21T15:52:00Z">
        <w:r w:rsidRPr="000A76A1">
          <w:rPr>
            <w:rStyle w:val="Hyperlink"/>
            <w:noProof/>
          </w:rPr>
          <w:fldChar w:fldCharType="begin"/>
        </w:r>
        <w:r w:rsidRPr="000A76A1">
          <w:rPr>
            <w:rStyle w:val="Hyperlink"/>
            <w:noProof/>
          </w:rPr>
          <w:instrText xml:space="preserve"> </w:instrText>
        </w:r>
        <w:r>
          <w:rPr>
            <w:noProof/>
          </w:rPr>
          <w:instrText>HYPERLINK \l "_Toc393721300"</w:instrText>
        </w:r>
        <w:r w:rsidRPr="000A76A1">
          <w:rPr>
            <w:rStyle w:val="Hyperlink"/>
            <w:noProof/>
          </w:rPr>
          <w:instrText xml:space="preserve"> </w:instrText>
        </w:r>
        <w:r w:rsidRPr="000A76A1">
          <w:rPr>
            <w:rStyle w:val="Hyperlink"/>
            <w:noProof/>
          </w:rPr>
          <w:fldChar w:fldCharType="separate"/>
        </w:r>
        <w:r w:rsidRPr="000A76A1">
          <w:rPr>
            <w:rStyle w:val="Hyperlink"/>
            <w:noProof/>
          </w:rPr>
          <w:t>Figure 4</w:t>
        </w:r>
        <w:r w:rsidRPr="000A76A1">
          <w:rPr>
            <w:rStyle w:val="Hyperlink"/>
            <w:noProof/>
          </w:rPr>
          <w:noBreakHyphen/>
          <w:t>1. System Architecture of FILIET</w:t>
        </w:r>
        <w:r>
          <w:rPr>
            <w:noProof/>
            <w:webHidden/>
          </w:rPr>
          <w:tab/>
        </w:r>
        <w:r>
          <w:rPr>
            <w:noProof/>
            <w:webHidden/>
          </w:rPr>
          <w:fldChar w:fldCharType="begin"/>
        </w:r>
        <w:r>
          <w:rPr>
            <w:noProof/>
            <w:webHidden/>
          </w:rPr>
          <w:instrText xml:space="preserve"> PAGEREF _Toc393721300 \h </w:instrText>
        </w:r>
      </w:ins>
      <w:r>
        <w:rPr>
          <w:noProof/>
          <w:webHidden/>
        </w:rPr>
      </w:r>
      <w:r>
        <w:rPr>
          <w:noProof/>
          <w:webHidden/>
        </w:rPr>
        <w:fldChar w:fldCharType="separate"/>
      </w:r>
      <w:r w:rsidR="00B9108F">
        <w:rPr>
          <w:noProof/>
          <w:webHidden/>
        </w:rPr>
        <w:t>4-6</w:t>
      </w:r>
      <w:ins w:id="529" w:author="Vilson Lu" w:date="2014-07-21T15:52:00Z">
        <w:r>
          <w:rPr>
            <w:noProof/>
            <w:webHidden/>
          </w:rPr>
          <w:fldChar w:fldCharType="end"/>
        </w:r>
        <w:r w:rsidRPr="000A76A1">
          <w:rPr>
            <w:rStyle w:val="Hyperlink"/>
            <w:noProof/>
          </w:rPr>
          <w:fldChar w:fldCharType="end"/>
        </w:r>
      </w:ins>
    </w:p>
    <w:p w14:paraId="0C7F36D4" w14:textId="77777777" w:rsidR="008D6077" w:rsidDel="00870D63" w:rsidRDefault="008D6077">
      <w:pPr>
        <w:pStyle w:val="TableofFigures"/>
        <w:tabs>
          <w:tab w:val="right" w:leader="dot" w:pos="9350"/>
        </w:tabs>
        <w:rPr>
          <w:del w:id="530" w:author="Vilson Lu" w:date="2014-07-21T15:52:00Z"/>
          <w:rFonts w:asciiTheme="minorHAnsi" w:eastAsiaTheme="minorEastAsia" w:hAnsiTheme="minorHAnsi" w:cstheme="minorBidi"/>
          <w:noProof/>
          <w:sz w:val="22"/>
          <w:szCs w:val="22"/>
          <w:lang w:val="en-PH" w:eastAsia="zh-CN"/>
        </w:rPr>
      </w:pPr>
      <w:del w:id="531" w:author="Vilson Lu" w:date="2014-07-21T15:52:00Z">
        <w:r w:rsidRPr="00870D63" w:rsidDel="00870D63">
          <w:rPr>
            <w:rPrChange w:id="532" w:author="Vilson Lu" w:date="2014-07-21T15:52:00Z">
              <w:rPr>
                <w:rStyle w:val="Hyperlink"/>
                <w:noProof/>
              </w:rPr>
            </w:rPrChange>
          </w:rPr>
          <w:delText>Figure 1</w:delText>
        </w:r>
        <w:r w:rsidRPr="00870D63" w:rsidDel="00870D63">
          <w:rPr>
            <w:rPrChange w:id="533" w:author="Vilson Lu" w:date="2014-07-21T15:52:00Z">
              <w:rPr>
                <w:rStyle w:val="Hyperlink"/>
                <w:noProof/>
              </w:rPr>
            </w:rPrChange>
          </w:rPr>
          <w:noBreakHyphen/>
          <w:delText>1. Research Methodology Phases</w:delText>
        </w:r>
        <w:r w:rsidDel="00870D63">
          <w:rPr>
            <w:noProof/>
            <w:webHidden/>
          </w:rPr>
          <w:tab/>
        </w:r>
        <w:r w:rsidR="004A1188" w:rsidDel="00870D63">
          <w:rPr>
            <w:noProof/>
            <w:webHidden/>
          </w:rPr>
          <w:delText>1-5</w:delText>
        </w:r>
      </w:del>
    </w:p>
    <w:p w14:paraId="07672D20" w14:textId="77777777" w:rsidR="008D6077" w:rsidDel="00870D63" w:rsidRDefault="008D6077">
      <w:pPr>
        <w:pStyle w:val="TableofFigures"/>
        <w:tabs>
          <w:tab w:val="right" w:leader="dot" w:pos="9350"/>
        </w:tabs>
        <w:rPr>
          <w:del w:id="534" w:author="Vilson Lu" w:date="2014-07-21T15:52:00Z"/>
          <w:rFonts w:asciiTheme="minorHAnsi" w:eastAsiaTheme="minorEastAsia" w:hAnsiTheme="minorHAnsi" w:cstheme="minorBidi"/>
          <w:noProof/>
          <w:sz w:val="22"/>
          <w:szCs w:val="22"/>
          <w:lang w:val="en-PH" w:eastAsia="zh-CN"/>
        </w:rPr>
      </w:pPr>
      <w:del w:id="535" w:author="Vilson Lu" w:date="2014-07-21T15:52:00Z">
        <w:r w:rsidRPr="00870D63" w:rsidDel="00870D63">
          <w:rPr>
            <w:rPrChange w:id="536" w:author="Vilson Lu" w:date="2014-07-21T15:52:00Z">
              <w:rPr>
                <w:rStyle w:val="Hyperlink"/>
                <w:noProof/>
              </w:rPr>
            </w:rPrChange>
          </w:rPr>
          <w:delText>Figure 3</w:delText>
        </w:r>
        <w:r w:rsidRPr="00870D63" w:rsidDel="00870D63">
          <w:rPr>
            <w:rPrChange w:id="537" w:author="Vilson Lu" w:date="2014-07-21T15:52:00Z">
              <w:rPr>
                <w:rStyle w:val="Hyperlink"/>
                <w:noProof/>
              </w:rPr>
            </w:rPrChange>
          </w:rPr>
          <w:noBreakHyphen/>
          <w:delText>1. Structure of an Information Extraction System</w:delText>
        </w:r>
        <w:r w:rsidDel="00870D63">
          <w:rPr>
            <w:noProof/>
            <w:webHidden/>
          </w:rPr>
          <w:tab/>
        </w:r>
        <w:r w:rsidR="004A1188" w:rsidDel="00870D63">
          <w:rPr>
            <w:noProof/>
            <w:webHidden/>
          </w:rPr>
          <w:delText>3-2</w:delText>
        </w:r>
      </w:del>
    </w:p>
    <w:p w14:paraId="1C3ACA64" w14:textId="77777777" w:rsidR="008D6077" w:rsidDel="00870D63" w:rsidRDefault="008D6077">
      <w:pPr>
        <w:pStyle w:val="TableofFigures"/>
        <w:tabs>
          <w:tab w:val="right" w:leader="dot" w:pos="9350"/>
        </w:tabs>
        <w:rPr>
          <w:del w:id="538" w:author="Vilson Lu" w:date="2014-07-21T15:52:00Z"/>
          <w:rFonts w:asciiTheme="minorHAnsi" w:eastAsiaTheme="minorEastAsia" w:hAnsiTheme="minorHAnsi" w:cstheme="minorBidi"/>
          <w:noProof/>
          <w:sz w:val="22"/>
          <w:szCs w:val="22"/>
          <w:lang w:val="en-PH" w:eastAsia="zh-CN"/>
        </w:rPr>
      </w:pPr>
      <w:del w:id="539" w:author="Vilson Lu" w:date="2014-07-21T15:52:00Z">
        <w:r w:rsidRPr="00870D63" w:rsidDel="00870D63">
          <w:rPr>
            <w:rPrChange w:id="540" w:author="Vilson Lu" w:date="2014-07-21T15:52:00Z">
              <w:rPr>
                <w:rStyle w:val="Hyperlink"/>
                <w:noProof/>
              </w:rPr>
            </w:rPrChange>
          </w:rPr>
          <w:delText>Figure 3</w:delText>
        </w:r>
        <w:r w:rsidRPr="00870D63" w:rsidDel="00870D63">
          <w:rPr>
            <w:rPrChange w:id="541" w:author="Vilson Lu" w:date="2014-07-21T15:52:00Z">
              <w:rPr>
                <w:rStyle w:val="Hyperlink"/>
                <w:noProof/>
              </w:rPr>
            </w:rPrChange>
          </w:rPr>
          <w:noBreakHyphen/>
          <w:delText>2. Poibeau's General Architecture</w:delText>
        </w:r>
        <w:r w:rsidDel="00870D63">
          <w:rPr>
            <w:noProof/>
            <w:webHidden/>
          </w:rPr>
          <w:tab/>
        </w:r>
        <w:r w:rsidR="004A1188" w:rsidDel="00870D63">
          <w:rPr>
            <w:noProof/>
            <w:webHidden/>
          </w:rPr>
          <w:delText>3-3</w:delText>
        </w:r>
      </w:del>
    </w:p>
    <w:p w14:paraId="167326C9" w14:textId="77777777" w:rsidR="008D6077" w:rsidDel="00870D63" w:rsidRDefault="008D6077">
      <w:pPr>
        <w:pStyle w:val="TableofFigures"/>
        <w:tabs>
          <w:tab w:val="right" w:leader="dot" w:pos="9350"/>
        </w:tabs>
        <w:rPr>
          <w:del w:id="542" w:author="Vilson Lu" w:date="2014-07-21T15:52:00Z"/>
          <w:rFonts w:asciiTheme="minorHAnsi" w:eastAsiaTheme="minorEastAsia" w:hAnsiTheme="minorHAnsi" w:cstheme="minorBidi"/>
          <w:noProof/>
          <w:sz w:val="22"/>
          <w:szCs w:val="22"/>
          <w:lang w:val="en-PH" w:eastAsia="zh-CN"/>
        </w:rPr>
      </w:pPr>
      <w:del w:id="543" w:author="Vilson Lu" w:date="2014-07-21T15:52:00Z">
        <w:r w:rsidRPr="00870D63" w:rsidDel="00870D63">
          <w:rPr>
            <w:rPrChange w:id="544" w:author="Vilson Lu" w:date="2014-07-21T15:52:00Z">
              <w:rPr>
                <w:rStyle w:val="Hyperlink"/>
                <w:noProof/>
              </w:rPr>
            </w:rPrChange>
          </w:rPr>
          <w:delText>Figure 3</w:delText>
        </w:r>
        <w:r w:rsidRPr="00870D63" w:rsidDel="00870D63">
          <w:rPr>
            <w:rPrChange w:id="545" w:author="Vilson Lu" w:date="2014-07-21T15:52:00Z">
              <w:rPr>
                <w:rStyle w:val="Hyperlink"/>
                <w:noProof/>
              </w:rPr>
            </w:rPrChange>
          </w:rPr>
          <w:noBreakHyphen/>
          <w:delText>3. Architecture of IE2 Adaptive Information Extraction System</w:delText>
        </w:r>
        <w:r w:rsidDel="00870D63">
          <w:rPr>
            <w:noProof/>
            <w:webHidden/>
          </w:rPr>
          <w:tab/>
        </w:r>
        <w:r w:rsidR="004A1188" w:rsidDel="00870D63">
          <w:rPr>
            <w:noProof/>
            <w:webHidden/>
          </w:rPr>
          <w:delText>3-4</w:delText>
        </w:r>
      </w:del>
    </w:p>
    <w:p w14:paraId="5AA3B94C" w14:textId="77777777" w:rsidR="008D6077" w:rsidDel="00870D63" w:rsidRDefault="008D6077">
      <w:pPr>
        <w:pStyle w:val="TableofFigures"/>
        <w:tabs>
          <w:tab w:val="right" w:leader="dot" w:pos="9350"/>
        </w:tabs>
        <w:rPr>
          <w:del w:id="546" w:author="Vilson Lu" w:date="2014-07-21T15:52:00Z"/>
          <w:rFonts w:asciiTheme="minorHAnsi" w:eastAsiaTheme="minorEastAsia" w:hAnsiTheme="minorHAnsi" w:cstheme="minorBidi"/>
          <w:noProof/>
          <w:sz w:val="22"/>
          <w:szCs w:val="22"/>
          <w:lang w:val="en-PH" w:eastAsia="zh-CN"/>
        </w:rPr>
      </w:pPr>
      <w:del w:id="547" w:author="Vilson Lu" w:date="2014-07-21T15:52:00Z">
        <w:r w:rsidRPr="00870D63" w:rsidDel="00870D63">
          <w:rPr>
            <w:rPrChange w:id="548" w:author="Vilson Lu" w:date="2014-07-21T15:52:00Z">
              <w:rPr>
                <w:rStyle w:val="Hyperlink"/>
                <w:noProof/>
              </w:rPr>
            </w:rPrChange>
          </w:rPr>
          <w:delText>Figure 3</w:delText>
        </w:r>
        <w:r w:rsidRPr="00870D63" w:rsidDel="00870D63">
          <w:rPr>
            <w:rPrChange w:id="549" w:author="Vilson Lu" w:date="2014-07-21T15:52:00Z">
              <w:rPr>
                <w:rStyle w:val="Hyperlink"/>
                <w:noProof/>
              </w:rPr>
            </w:rPrChange>
          </w:rPr>
          <w:noBreakHyphen/>
          <w:delText>4. Architecture of LearningPinocchio</w:delText>
        </w:r>
        <w:r w:rsidDel="00870D63">
          <w:rPr>
            <w:noProof/>
            <w:webHidden/>
          </w:rPr>
          <w:tab/>
        </w:r>
        <w:r w:rsidR="004A1188" w:rsidDel="00870D63">
          <w:rPr>
            <w:noProof/>
            <w:webHidden/>
          </w:rPr>
          <w:delText>3-6</w:delText>
        </w:r>
      </w:del>
    </w:p>
    <w:p w14:paraId="56086F00" w14:textId="77777777" w:rsidR="008D6077" w:rsidDel="00870D63" w:rsidRDefault="008D6077">
      <w:pPr>
        <w:pStyle w:val="TableofFigures"/>
        <w:tabs>
          <w:tab w:val="right" w:leader="dot" w:pos="9350"/>
        </w:tabs>
        <w:rPr>
          <w:del w:id="550" w:author="Vilson Lu" w:date="2014-07-21T15:52:00Z"/>
          <w:rFonts w:asciiTheme="minorHAnsi" w:eastAsiaTheme="minorEastAsia" w:hAnsiTheme="minorHAnsi" w:cstheme="minorBidi"/>
          <w:noProof/>
          <w:sz w:val="22"/>
          <w:szCs w:val="22"/>
          <w:lang w:val="en-PH" w:eastAsia="zh-CN"/>
        </w:rPr>
      </w:pPr>
      <w:del w:id="551" w:author="Vilson Lu" w:date="2014-07-21T15:52:00Z">
        <w:r w:rsidRPr="00870D63" w:rsidDel="00870D63">
          <w:rPr>
            <w:rPrChange w:id="552" w:author="Vilson Lu" w:date="2014-07-21T15:52:00Z">
              <w:rPr>
                <w:rStyle w:val="Hyperlink"/>
                <w:noProof/>
              </w:rPr>
            </w:rPrChange>
          </w:rPr>
          <w:delText>Figure 3</w:delText>
        </w:r>
        <w:r w:rsidRPr="00870D63" w:rsidDel="00870D63">
          <w:rPr>
            <w:rPrChange w:id="553" w:author="Vilson Lu" w:date="2014-07-21T15:52:00Z">
              <w:rPr>
                <w:rStyle w:val="Hyperlink"/>
                <w:noProof/>
              </w:rPr>
            </w:rPrChange>
          </w:rPr>
          <w:noBreakHyphen/>
          <w:delText>5. Rule Induction Step</w:delText>
        </w:r>
        <w:r w:rsidDel="00870D63">
          <w:rPr>
            <w:noProof/>
            <w:webHidden/>
          </w:rPr>
          <w:tab/>
        </w:r>
        <w:r w:rsidR="004A1188" w:rsidDel="00870D63">
          <w:rPr>
            <w:noProof/>
            <w:webHidden/>
          </w:rPr>
          <w:delText>3-6</w:delText>
        </w:r>
      </w:del>
    </w:p>
    <w:p w14:paraId="1C973D67" w14:textId="77777777" w:rsidR="008D6077" w:rsidDel="00870D63" w:rsidRDefault="008D6077">
      <w:pPr>
        <w:pStyle w:val="TableofFigures"/>
        <w:tabs>
          <w:tab w:val="right" w:leader="dot" w:pos="9350"/>
        </w:tabs>
        <w:rPr>
          <w:del w:id="554" w:author="Vilson Lu" w:date="2014-07-21T15:52:00Z"/>
          <w:rFonts w:asciiTheme="minorHAnsi" w:eastAsiaTheme="minorEastAsia" w:hAnsiTheme="minorHAnsi" w:cstheme="minorBidi"/>
          <w:noProof/>
          <w:sz w:val="22"/>
          <w:szCs w:val="22"/>
          <w:lang w:val="en-PH" w:eastAsia="zh-CN"/>
        </w:rPr>
      </w:pPr>
      <w:del w:id="555" w:author="Vilson Lu" w:date="2014-07-21T15:52:00Z">
        <w:r w:rsidRPr="00870D63" w:rsidDel="00870D63">
          <w:rPr>
            <w:rPrChange w:id="556" w:author="Vilson Lu" w:date="2014-07-21T15:52:00Z">
              <w:rPr>
                <w:rStyle w:val="Hyperlink"/>
                <w:noProof/>
              </w:rPr>
            </w:rPrChange>
          </w:rPr>
          <w:delText>Figure 3</w:delText>
        </w:r>
        <w:r w:rsidRPr="00870D63" w:rsidDel="00870D63">
          <w:rPr>
            <w:rPrChange w:id="557" w:author="Vilson Lu" w:date="2014-07-21T15:52:00Z">
              <w:rPr>
                <w:rStyle w:val="Hyperlink"/>
                <w:noProof/>
              </w:rPr>
            </w:rPrChange>
          </w:rPr>
          <w:noBreakHyphen/>
          <w:delText>6. Algorithm for Choosing the Best Rules</w:delText>
        </w:r>
        <w:r w:rsidDel="00870D63">
          <w:rPr>
            <w:noProof/>
            <w:webHidden/>
          </w:rPr>
          <w:tab/>
        </w:r>
        <w:r w:rsidR="004A1188" w:rsidDel="00870D63">
          <w:rPr>
            <w:noProof/>
            <w:webHidden/>
          </w:rPr>
          <w:delText>3-7</w:delText>
        </w:r>
      </w:del>
    </w:p>
    <w:p w14:paraId="711B4932" w14:textId="77777777" w:rsidR="008D6077" w:rsidDel="00870D63" w:rsidRDefault="008D6077">
      <w:pPr>
        <w:pStyle w:val="TableofFigures"/>
        <w:tabs>
          <w:tab w:val="right" w:leader="dot" w:pos="9350"/>
        </w:tabs>
        <w:rPr>
          <w:del w:id="558" w:author="Vilson Lu" w:date="2014-07-21T15:52:00Z"/>
          <w:rFonts w:asciiTheme="minorHAnsi" w:eastAsiaTheme="minorEastAsia" w:hAnsiTheme="minorHAnsi" w:cstheme="minorBidi"/>
          <w:noProof/>
          <w:sz w:val="22"/>
          <w:szCs w:val="22"/>
          <w:lang w:val="en-PH" w:eastAsia="zh-CN"/>
        </w:rPr>
      </w:pPr>
      <w:del w:id="559" w:author="Vilson Lu" w:date="2014-07-21T15:52:00Z">
        <w:r w:rsidRPr="00870D63" w:rsidDel="00870D63">
          <w:rPr>
            <w:rPrChange w:id="560" w:author="Vilson Lu" w:date="2014-07-21T15:52:00Z">
              <w:rPr>
                <w:rStyle w:val="Hyperlink"/>
                <w:noProof/>
              </w:rPr>
            </w:rPrChange>
          </w:rPr>
          <w:delText>Figure 3</w:delText>
        </w:r>
        <w:r w:rsidRPr="00870D63" w:rsidDel="00870D63">
          <w:rPr>
            <w:rPrChange w:id="561" w:author="Vilson Lu" w:date="2014-07-21T15:52:00Z">
              <w:rPr>
                <w:rStyle w:val="Hyperlink"/>
                <w:noProof/>
              </w:rPr>
            </w:rPrChange>
          </w:rPr>
          <w:noBreakHyphen/>
          <w:delText>7. Information Extraction Process of LearningPinocchio</w:delText>
        </w:r>
        <w:r w:rsidDel="00870D63">
          <w:rPr>
            <w:noProof/>
            <w:webHidden/>
          </w:rPr>
          <w:tab/>
        </w:r>
        <w:r w:rsidR="004A1188" w:rsidDel="00870D63">
          <w:rPr>
            <w:noProof/>
            <w:webHidden/>
          </w:rPr>
          <w:delText>3-8</w:delText>
        </w:r>
      </w:del>
    </w:p>
    <w:p w14:paraId="3ED3E685" w14:textId="77777777" w:rsidR="008D6077" w:rsidDel="00870D63" w:rsidRDefault="008D6077">
      <w:pPr>
        <w:pStyle w:val="TableofFigures"/>
        <w:tabs>
          <w:tab w:val="right" w:leader="dot" w:pos="9350"/>
        </w:tabs>
        <w:rPr>
          <w:del w:id="562" w:author="Vilson Lu" w:date="2014-07-21T15:52:00Z"/>
          <w:rFonts w:asciiTheme="minorHAnsi" w:eastAsiaTheme="minorEastAsia" w:hAnsiTheme="minorHAnsi" w:cstheme="minorBidi"/>
          <w:noProof/>
          <w:sz w:val="22"/>
          <w:szCs w:val="22"/>
          <w:lang w:val="en-PH" w:eastAsia="zh-CN"/>
        </w:rPr>
      </w:pPr>
      <w:del w:id="563" w:author="Vilson Lu" w:date="2014-07-21T15:52:00Z">
        <w:r w:rsidRPr="00870D63" w:rsidDel="00870D63">
          <w:rPr>
            <w:rPrChange w:id="564" w:author="Vilson Lu" w:date="2014-07-21T15:52:00Z">
              <w:rPr>
                <w:rStyle w:val="Hyperlink"/>
                <w:noProof/>
              </w:rPr>
            </w:rPrChange>
          </w:rPr>
          <w:delText>Figure 3</w:delText>
        </w:r>
        <w:r w:rsidRPr="00870D63" w:rsidDel="00870D63">
          <w:rPr>
            <w:rPrChange w:id="565" w:author="Vilson Lu" w:date="2014-07-21T15:52:00Z">
              <w:rPr>
                <w:rStyle w:val="Hyperlink"/>
                <w:noProof/>
              </w:rPr>
            </w:rPrChange>
          </w:rPr>
          <w:noBreakHyphen/>
          <w:delText>8. StaLe Lemmatization Process</w:delText>
        </w:r>
        <w:r w:rsidDel="00870D63">
          <w:rPr>
            <w:noProof/>
            <w:webHidden/>
          </w:rPr>
          <w:tab/>
        </w:r>
        <w:r w:rsidR="004A1188" w:rsidDel="00870D63">
          <w:rPr>
            <w:noProof/>
            <w:webHidden/>
          </w:rPr>
          <w:delText>3-12</w:delText>
        </w:r>
      </w:del>
    </w:p>
    <w:p w14:paraId="623F50C2" w14:textId="77777777" w:rsidR="008D6077" w:rsidDel="00870D63" w:rsidRDefault="008D6077">
      <w:pPr>
        <w:pStyle w:val="TableofFigures"/>
        <w:tabs>
          <w:tab w:val="right" w:leader="dot" w:pos="9350"/>
        </w:tabs>
        <w:rPr>
          <w:del w:id="566" w:author="Vilson Lu" w:date="2014-07-21T15:52:00Z"/>
          <w:rFonts w:asciiTheme="minorHAnsi" w:eastAsiaTheme="minorEastAsia" w:hAnsiTheme="minorHAnsi" w:cstheme="minorBidi"/>
          <w:noProof/>
          <w:sz w:val="22"/>
          <w:szCs w:val="22"/>
          <w:lang w:val="en-PH" w:eastAsia="zh-CN"/>
        </w:rPr>
      </w:pPr>
      <w:del w:id="567" w:author="Vilson Lu" w:date="2014-07-21T15:52:00Z">
        <w:r w:rsidRPr="00870D63" w:rsidDel="00870D63">
          <w:rPr>
            <w:rPrChange w:id="568" w:author="Vilson Lu" w:date="2014-07-21T15:52:00Z">
              <w:rPr>
                <w:rStyle w:val="Hyperlink"/>
                <w:noProof/>
              </w:rPr>
            </w:rPrChange>
          </w:rPr>
          <w:delText>Figure 4</w:delText>
        </w:r>
        <w:r w:rsidRPr="00870D63" w:rsidDel="00870D63">
          <w:rPr>
            <w:rPrChange w:id="569" w:author="Vilson Lu" w:date="2014-07-21T15:52:00Z">
              <w:rPr>
                <w:rStyle w:val="Hyperlink"/>
                <w:noProof/>
              </w:rPr>
            </w:rPrChange>
          </w:rPr>
          <w:noBreakHyphen/>
          <w:delText>1. System Architecture of FILIET</w:delText>
        </w:r>
        <w:r w:rsidDel="00870D63">
          <w:rPr>
            <w:noProof/>
            <w:webHidden/>
          </w:rPr>
          <w:tab/>
        </w:r>
        <w:r w:rsidR="004A1188" w:rsidDel="00870D63">
          <w:rPr>
            <w:noProof/>
            <w:webHidden/>
          </w:rPr>
          <w:delText>4-2</w:delText>
        </w:r>
      </w:del>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570" w:name="_Toc393721314"/>
      <w:r w:rsidRPr="00EF6E7F">
        <w:lastRenderedPageBreak/>
        <w:t>Research Description</w:t>
      </w:r>
      <w:bookmarkEnd w:id="57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571" w:name="_Toc393721315"/>
      <w:r w:rsidRPr="00EF6E7F">
        <w:t>Overview of the Current State of Technology</w:t>
      </w:r>
      <w:bookmarkEnd w:id="57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72" w:name="_Toc393721316"/>
      <w:r w:rsidRPr="00EF6E7F">
        <w:t>Research Objectives</w:t>
      </w:r>
      <w:bookmarkEnd w:id="57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573" w:name="_Toc393721317"/>
      <w:r w:rsidRPr="00EF6E7F">
        <w:t>General Objective</w:t>
      </w:r>
      <w:bookmarkEnd w:id="57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574" w:name="_Toc393721318"/>
      <w:r w:rsidRPr="00EF6E7F">
        <w:t>Specific Objectives</w:t>
      </w:r>
      <w:bookmarkEnd w:id="57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575" w:name="_Toc393721319"/>
      <w:r w:rsidRPr="00EF6E7F">
        <w:t>Scope and Limitations of the Research</w:t>
      </w:r>
      <w:bookmarkEnd w:id="57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576" w:name="_Toc393721320"/>
      <w:r w:rsidRPr="00EF6E7F">
        <w:t>Significance of the Research</w:t>
      </w:r>
      <w:bookmarkEnd w:id="57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577" w:name="_Toc393721321"/>
      <w:r w:rsidRPr="00EF6E7F">
        <w:t>Research Methodology</w:t>
      </w:r>
      <w:bookmarkEnd w:id="57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Figure 3-1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lang w:val="en-PH" w:eastAsia="zh-CN"/>
        </w:rPr>
        <w:lastRenderedPageBreak/>
        <w:drawing>
          <wp:anchor distT="0" distB="0" distL="114300" distR="114300" simplePos="0" relativeHeight="251635712" behindDoc="0" locked="0" layoutInCell="1" allowOverlap="1" wp14:anchorId="5B25378F" wp14:editId="09F687F9">
            <wp:simplePos x="0" y="0"/>
            <wp:positionH relativeFrom="column">
              <wp:posOffset>3286125</wp:posOffset>
            </wp:positionH>
            <wp:positionV relativeFrom="paragraph">
              <wp:posOffset>57150</wp:posOffset>
            </wp:positionV>
            <wp:extent cx="2562225" cy="234315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lang w:val="en-PH" w:eastAsia="zh-CN"/>
        </w:rPr>
        <w:drawing>
          <wp:anchor distT="0" distB="0" distL="114300" distR="114300" simplePos="0" relativeHeight="251643904"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79ACF789" w14:textId="124B8BC4" w:rsidR="00A22368" w:rsidRPr="00EF6E7F" w:rsidRDefault="00A22368" w:rsidP="00A22368">
      <w:pPr>
        <w:pStyle w:val="NoSpacing"/>
        <w:jc w:val="center"/>
        <w:rPr>
          <w:sz w:val="24"/>
          <w:szCs w:val="24"/>
        </w:rPr>
      </w:pPr>
    </w:p>
    <w:p w14:paraId="7BA13196" w14:textId="6C439EC0" w:rsidR="00A22368" w:rsidRPr="00EF6E7F" w:rsidRDefault="00A22368" w:rsidP="00A22368">
      <w:pPr>
        <w:pStyle w:val="NoSpacing"/>
        <w:jc w:val="center"/>
        <w:rPr>
          <w:sz w:val="24"/>
          <w:szCs w:val="24"/>
        </w:rPr>
      </w:pPr>
    </w:p>
    <w:p w14:paraId="71F83A34" w14:textId="280A6542" w:rsidR="00A22368" w:rsidRPr="00EF6E7F" w:rsidRDefault="003B708B"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66432" behindDoc="0" locked="0" layoutInCell="1" allowOverlap="1" wp14:anchorId="4D8F2C46" wp14:editId="2A92F008">
                <wp:simplePos x="0" y="0"/>
                <wp:positionH relativeFrom="column">
                  <wp:posOffset>2305050</wp:posOffset>
                </wp:positionH>
                <wp:positionV relativeFrom="paragraph">
                  <wp:posOffset>154305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BEBA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81.5pt;margin-top:12.15pt;width:63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" adj="13886" fillcolor="#5b9bd5 [3204]" strokecolor="#1f4d78 [1604]" strokeweight="1pt"/>
            </w:pict>
          </mc:Fallback>
        </mc:AlternateContent>
      </w:r>
    </w:p>
    <w:p w14:paraId="5ADDE0B0" w14:textId="3E644726" w:rsidR="00A22368" w:rsidRPr="00EF6E7F" w:rsidRDefault="00A22368" w:rsidP="00A22368">
      <w:pPr>
        <w:pStyle w:val="NoSpacing"/>
        <w:jc w:val="center"/>
        <w:rPr>
          <w:sz w:val="24"/>
          <w:szCs w:val="24"/>
        </w:rPr>
      </w:pPr>
    </w:p>
    <w:p w14:paraId="0D01AD43" w14:textId="0B006A06" w:rsidR="00A22368" w:rsidRPr="00EF6E7F" w:rsidRDefault="00A22368" w:rsidP="00A22368">
      <w:pPr>
        <w:pStyle w:val="NoSpacing"/>
        <w:jc w:val="center"/>
        <w:rPr>
          <w:sz w:val="24"/>
          <w:szCs w:val="24"/>
        </w:rPr>
      </w:pPr>
    </w:p>
    <w:p w14:paraId="14609758" w14:textId="701F251A"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lang w:val="en-PH" w:eastAsia="zh-CN"/>
        </w:rPr>
        <mc:AlternateContent>
          <mc:Choice Requires="wps">
            <w:drawing>
              <wp:anchor distT="0" distB="0" distL="114300" distR="114300" simplePos="0" relativeHeight="251674624" behindDoc="0" locked="0" layoutInCell="1" allowOverlap="1" wp14:anchorId="5769C3D7" wp14:editId="18980B0A">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840114" w:rsidRPr="005166E0" w:rsidRDefault="00840114" w:rsidP="00A22368">
                            <w:pPr>
                              <w:jc w:val="center"/>
                              <w:rPr>
                                <w:sz w:val="48"/>
                              </w:rPr>
                            </w:pPr>
                            <w:r w:rsidRPr="005166E0">
                              <w:rPr>
                                <w:sz w:val="48"/>
                              </w:rPr>
                              <w:t>Documentation</w:t>
                            </w:r>
                          </w:p>
                          <w:p w14:paraId="4D140590" w14:textId="77777777" w:rsidR="00840114" w:rsidRDefault="00840114"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840114" w:rsidRPr="005166E0" w:rsidRDefault="00840114" w:rsidP="00A22368">
                      <w:pPr>
                        <w:jc w:val="center"/>
                        <w:rPr>
                          <w:sz w:val="48"/>
                        </w:rPr>
                      </w:pPr>
                      <w:r w:rsidRPr="005166E0">
                        <w:rPr>
                          <w:sz w:val="48"/>
                        </w:rPr>
                        <w:t>Documentation</w:t>
                      </w:r>
                    </w:p>
                    <w:p w14:paraId="4D140590" w14:textId="77777777" w:rsidR="00840114" w:rsidRDefault="00840114"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lang w:val="en-PH" w:eastAsia="zh-CN"/>
        </w:rPr>
        <mc:AlternateContent>
          <mc:Choice Requires="wps">
            <w:drawing>
              <wp:anchor distT="0" distB="0" distL="114300" distR="114300" simplePos="0" relativeHeight="251682816" behindDoc="0" locked="0" layoutInCell="1" allowOverlap="1" wp14:anchorId="5FB2969A" wp14:editId="746D044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0CF88282" w:rsidR="00840114" w:rsidRPr="00E2358A" w:rsidRDefault="00840114" w:rsidP="001A5D0F">
                            <w:pPr>
                              <w:pStyle w:val="Caption"/>
                              <w:rPr>
                                <w:noProof/>
                                <w:sz w:val="24"/>
                                <w:szCs w:val="24"/>
                              </w:rPr>
                            </w:pPr>
                            <w:bookmarkStart w:id="578" w:name="_Toc393721291"/>
                            <w:r>
                              <w:t xml:space="preserve">Figure </w:t>
                            </w:r>
                            <w:fldSimple w:instr=" STYLEREF 1 \s ">
                              <w:r>
                                <w:rPr>
                                  <w:noProof/>
                                </w:rPr>
                                <w:t>1</w:t>
                              </w:r>
                            </w:fldSimple>
                            <w:r>
                              <w:noBreakHyphen/>
                            </w:r>
                            <w:fldSimple w:instr=" SEQ Figure \* ARABIC \s 1 ">
                              <w:r>
                                <w:rPr>
                                  <w:noProof/>
                                </w:rPr>
                                <w:t>1</w:t>
                              </w:r>
                            </w:fldSimple>
                            <w:r>
                              <w:t>. Research Methodology Phases</w:t>
                            </w:r>
                            <w:bookmarkEnd w:id="5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0CF88282" w:rsidR="00840114" w:rsidRPr="00E2358A" w:rsidRDefault="00840114" w:rsidP="001A5D0F">
                      <w:pPr>
                        <w:pStyle w:val="Caption"/>
                        <w:rPr>
                          <w:noProof/>
                          <w:sz w:val="24"/>
                          <w:szCs w:val="24"/>
                        </w:rPr>
                      </w:pPr>
                      <w:bookmarkStart w:id="579" w:name="_Toc393721291"/>
                      <w:r>
                        <w:t xml:space="preserve">Figure </w:t>
                      </w:r>
                      <w:fldSimple w:instr=" STYLEREF 1 \s ">
                        <w:r>
                          <w:rPr>
                            <w:noProof/>
                          </w:rPr>
                          <w:t>1</w:t>
                        </w:r>
                      </w:fldSimple>
                      <w:r>
                        <w:noBreakHyphen/>
                      </w:r>
                      <w:fldSimple w:instr=" SEQ Figure \* ARABIC \s 1 ">
                        <w:r>
                          <w:rPr>
                            <w:noProof/>
                          </w:rPr>
                          <w:t>1</w:t>
                        </w:r>
                      </w:fldSimple>
                      <w:r>
                        <w:t>. Research Methodology Phases</w:t>
                      </w:r>
                      <w:bookmarkEnd w:id="579"/>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580" w:name="_Toc393721322"/>
      <w:r w:rsidRPr="00EF6E7F">
        <w:t>Investigation and Research Analysis</w:t>
      </w:r>
      <w:bookmarkEnd w:id="580"/>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581" w:name="_Toc393721323"/>
      <w:r w:rsidRPr="00EF6E7F">
        <w:t>System Design</w:t>
      </w:r>
      <w:bookmarkEnd w:id="581"/>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582" w:name="_Toc393721324"/>
      <w:r w:rsidRPr="00EF6E7F">
        <w:t>Sprints</w:t>
      </w:r>
      <w:bookmarkEnd w:id="582"/>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583" w:name="_Toc393721325"/>
      <w:r w:rsidRPr="00EF6E7F">
        <w:lastRenderedPageBreak/>
        <w:t>Sprint Planning Meetings</w:t>
      </w:r>
      <w:bookmarkEnd w:id="583"/>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584" w:name="_Toc393721326"/>
      <w:r w:rsidRPr="00EF6E7F">
        <w:t>Scrum Meetings</w:t>
      </w:r>
      <w:bookmarkEnd w:id="584"/>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585" w:name="_Toc393721327"/>
      <w:r w:rsidRPr="00EF6E7F">
        <w:t>System Development</w:t>
      </w:r>
      <w:bookmarkEnd w:id="585"/>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586" w:name="_Toc393721328"/>
      <w:r w:rsidRPr="00EF6E7F">
        <w:t>System Integration and Testing</w:t>
      </w:r>
      <w:bookmarkEnd w:id="586"/>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587" w:name="_Toc393721329"/>
      <w:r w:rsidRPr="00EF6E7F">
        <w:t>System Evaluation</w:t>
      </w:r>
      <w:bookmarkEnd w:id="587"/>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588" w:name="_Toc393721330"/>
      <w:r w:rsidRPr="00EF6E7F">
        <w:t>Documentation</w:t>
      </w:r>
      <w:bookmarkEnd w:id="588"/>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589" w:name="_Toc393721331"/>
      <w:r w:rsidRPr="00EF6E7F">
        <w:lastRenderedPageBreak/>
        <w:t>Calendar of Activities</w:t>
      </w:r>
      <w:bookmarkEnd w:id="589"/>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458DF950" w14:textId="3543E382" w:rsidR="00826175" w:rsidRDefault="00826175">
      <w:pPr>
        <w:pStyle w:val="Caption"/>
      </w:pPr>
      <w:bookmarkStart w:id="590" w:name="_Toc393721305"/>
      <w:bookmarkStart w:id="591" w:name="_Toc383992171"/>
      <w:r>
        <w:t xml:space="preserve">Table </w:t>
      </w:r>
      <w:ins w:id="592" w:author="Vilson Lu" w:date="2014-07-21T14:21:00Z">
        <w:r w:rsidR="00713C2D">
          <w:fldChar w:fldCharType="begin"/>
        </w:r>
        <w:r w:rsidR="00713C2D">
          <w:instrText xml:space="preserve"> STYLEREF 1 \s </w:instrText>
        </w:r>
      </w:ins>
      <w:r w:rsidR="00713C2D">
        <w:fldChar w:fldCharType="separate"/>
      </w:r>
      <w:r w:rsidR="00B9108F">
        <w:rPr>
          <w:noProof/>
        </w:rPr>
        <w:t>1</w:t>
      </w:r>
      <w:ins w:id="593"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594" w:author="Vilson Lu" w:date="2014-07-21T14:21:00Z">
        <w:r w:rsidR="00713C2D">
          <w:fldChar w:fldCharType="end"/>
        </w:r>
      </w:ins>
      <w:del w:id="595"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1</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Timetable of Activities (April 2014 - April 2015)</w:t>
      </w:r>
      <w:bookmarkEnd w:id="590"/>
    </w:p>
    <w:bookmarkEnd w:id="591"/>
    <w:p w14:paraId="117FD3B0" w14:textId="77777777" w:rsidR="00FC3B86" w:rsidRDefault="00FC3B86" w:rsidP="00AB2880">
      <w:pPr>
        <w:pStyle w:val="Heading3"/>
        <w:sectPr w:rsidR="00FC3B86" w:rsidSect="00FC3B86">
          <w:footerReference w:type="first" r:id="rId22"/>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596" w:name="_Toc393721332"/>
      <w:r w:rsidRPr="00EF6E7F">
        <w:t>Review of Related Works</w:t>
      </w:r>
      <w:bookmarkEnd w:id="596"/>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597" w:name="_Toc393721333"/>
      <w:r w:rsidRPr="00EF6E7F">
        <w:t>Machine Learning-Based Information Extraction Systems</w:t>
      </w:r>
      <w:bookmarkEnd w:id="597"/>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598" w:name="_Toc393721334"/>
      <w:r w:rsidRPr="00EF6E7F">
        <w:t>Rule-Based Information Extraction Systems</w:t>
      </w:r>
      <w:bookmarkEnd w:id="598"/>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599" w:name="_Toc393721335"/>
      <w:r w:rsidRPr="00EF6E7F">
        <w:t>Other Information Extraction Systems</w:t>
      </w:r>
      <w:bookmarkEnd w:id="599"/>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lastRenderedPageBreak/>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3B76506C" w:rsidR="00ED1847" w:rsidRPr="00EF6E7F" w:rsidRDefault="00ED1847" w:rsidP="001A5D0F">
      <w:pPr>
        <w:pStyle w:val="Caption"/>
      </w:pPr>
      <w:bookmarkStart w:id="600" w:name="_Toc383992170"/>
      <w:bookmarkStart w:id="601" w:name="_Toc393721306"/>
      <w:bookmarkStart w:id="602" w:name="_Toc383899381"/>
      <w:r w:rsidRPr="00EF6E7F">
        <w:t xml:space="preserve">Table </w:t>
      </w:r>
      <w:ins w:id="603" w:author="Vilson Lu" w:date="2014-07-21T14:21:00Z">
        <w:r w:rsidR="00713C2D">
          <w:fldChar w:fldCharType="begin"/>
        </w:r>
        <w:r w:rsidR="00713C2D">
          <w:instrText xml:space="preserve"> STYLEREF 1 \s </w:instrText>
        </w:r>
      </w:ins>
      <w:r w:rsidR="00713C2D">
        <w:fldChar w:fldCharType="separate"/>
      </w:r>
      <w:r w:rsidR="00B9108F">
        <w:rPr>
          <w:noProof/>
        </w:rPr>
        <w:t>2</w:t>
      </w:r>
      <w:ins w:id="604"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05" w:author="Vilson Lu" w:date="2014-07-21T14:21:00Z">
        <w:r w:rsidR="00713C2D">
          <w:fldChar w:fldCharType="end"/>
        </w:r>
      </w:ins>
      <w:del w:id="606" w:author="Vilson Lu" w:date="2014-07-21T14:21:00Z">
        <w:r w:rsidR="00EF468C" w:rsidDel="00713C2D">
          <w:fldChar w:fldCharType="begin"/>
        </w:r>
        <w:r w:rsidR="00EF468C" w:rsidDel="00713C2D">
          <w:delInstrText xml:space="preserve"> STYLEREF 1 \s </w:delInstrText>
        </w:r>
        <w:r w:rsidR="00EF468C" w:rsidDel="00713C2D">
          <w:fldChar w:fldCharType="separate"/>
        </w:r>
        <w:r w:rsidR="00826175" w:rsidDel="00713C2D">
          <w:rPr>
            <w:noProof/>
          </w:rPr>
          <w:delText>2</w:delText>
        </w:r>
        <w:r w:rsidR="00EF468C" w:rsidDel="00713C2D">
          <w:rPr>
            <w:noProof/>
          </w:rPr>
          <w:fldChar w:fldCharType="end"/>
        </w:r>
        <w:r w:rsidR="00826175"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R="00826175" w:rsidDel="00713C2D">
          <w:rPr>
            <w:noProof/>
          </w:rPr>
          <w:delText>1</w:delText>
        </w:r>
        <w:r w:rsidR="00EF468C" w:rsidDel="00713C2D">
          <w:rPr>
            <w:noProof/>
          </w:rPr>
          <w:fldChar w:fldCharType="end"/>
        </w:r>
      </w:del>
      <w:r w:rsidRPr="00EF6E7F">
        <w:t>. Summary of reviewed information extraction systems.</w:t>
      </w:r>
      <w:bookmarkEnd w:id="600"/>
      <w:bookmarkEnd w:id="601"/>
    </w:p>
    <w:bookmarkEnd w:id="602"/>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3"/>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607" w:name="_Toc393721336"/>
      <w:r w:rsidRPr="00EF6E7F">
        <w:rPr>
          <w:rStyle w:val="Emphasis"/>
          <w:i w:val="0"/>
        </w:rPr>
        <w:lastRenderedPageBreak/>
        <w:t>Theoretical Framework</w:t>
      </w:r>
      <w:bookmarkEnd w:id="607"/>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608" w:name="_Toc393721337"/>
      <w:r>
        <w:t>Information Extraction</w:t>
      </w:r>
      <w:bookmarkEnd w:id="608"/>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6BEB323D"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609"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610" w:author="admin" w:date="2014-07-21T11:50:00Z">
        <w:r w:rsidR="00AD7D08">
          <w:t xml:space="preserve"> while</w:t>
        </w:r>
      </w:ins>
      <w:del w:id="611" w:author="admin" w:date="2014-07-21T11:50:00Z">
        <w:r w:rsidDel="00AD7D08">
          <w:delText>. T</w:delText>
        </w:r>
      </w:del>
      <w:ins w:id="612" w:author="admin" w:date="2014-07-21T11:50:00Z">
        <w:r w:rsidR="00AD7D08">
          <w:t xml:space="preserve"> t</w:t>
        </w:r>
      </w:ins>
      <w:r>
        <w:t>he second clause</w:t>
      </w:r>
      <w:r w:rsidR="00D77F71">
        <w:t xml:space="preserve"> </w:t>
      </w:r>
      <w:ins w:id="613" w:author="admin" w:date="2014-07-21T11:50:00Z">
        <w:r w:rsidR="00AD7D08">
          <w:t xml:space="preserve">is a </w:t>
        </w:r>
      </w:ins>
      <w:r w:rsidR="00D77F71">
        <w:t xml:space="preserve">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71F6526" w14:textId="77777777" w:rsidR="008D6077" w:rsidRDefault="1F0DB213" w:rsidP="008D6077">
      <w:pPr>
        <w:pStyle w:val="Content"/>
        <w:keepNext/>
        <w:jc w:val="center"/>
      </w:pPr>
      <w:r>
        <w:rPr>
          <w:noProof/>
          <w:lang w:val="en-PH" w:eastAsia="zh-CN"/>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54DAF2FF" w14:textId="54E3E887" w:rsidR="008D6077" w:rsidRDefault="008D6077" w:rsidP="00826175">
      <w:pPr>
        <w:pStyle w:val="Caption"/>
        <w:ind w:left="720" w:firstLine="720"/>
      </w:pPr>
      <w:bookmarkStart w:id="614" w:name="_Toc393721292"/>
      <w:r>
        <w:t xml:space="preserve">Figure </w:t>
      </w:r>
      <w:fldSimple w:instr=" STYLEREF 1 \s ">
        <w:r w:rsidR="00B9108F">
          <w:rPr>
            <w:noProof/>
          </w:rPr>
          <w:t>3</w:t>
        </w:r>
      </w:fldSimple>
      <w:r>
        <w:noBreakHyphen/>
      </w:r>
      <w:fldSimple w:instr=" SEQ Figure \* ARABIC \s 1 ">
        <w:r w:rsidR="00B9108F">
          <w:rPr>
            <w:noProof/>
          </w:rPr>
          <w:t>1</w:t>
        </w:r>
      </w:fldSimple>
      <w:r>
        <w:t>. Structure of an Information Extraction System</w:t>
      </w:r>
      <w:bookmarkEnd w:id="614"/>
    </w:p>
    <w:p w14:paraId="6CCC8A0B" w14:textId="77777777" w:rsidR="00257B40" w:rsidRPr="00257B40" w:rsidRDefault="00257B40" w:rsidP="00257B40"/>
    <w:p w14:paraId="713C1253" w14:textId="77777777" w:rsidR="00257B40" w:rsidRDefault="00257B40" w:rsidP="00257B40">
      <w:pPr>
        <w:pStyle w:val="Heading3"/>
      </w:pPr>
      <w:bookmarkStart w:id="615" w:name="_Toc393571705"/>
      <w:r w:rsidRPr="00EF6E7F">
        <w:t>Information Extraction Modules</w:t>
      </w:r>
      <w:bookmarkEnd w:id="615"/>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616" w:name="_Toc393571706"/>
      <w:r w:rsidRPr="00F320B1">
        <w:t xml:space="preserve">Text </w:t>
      </w:r>
      <w:r w:rsidRPr="00AB2880">
        <w:t>Classification</w:t>
      </w:r>
      <w:bookmarkEnd w:id="616"/>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617" w:name="_Toc393571707"/>
      <w:r w:rsidRPr="00680BD5">
        <w:t>Tokenizer</w:t>
      </w:r>
      <w:bookmarkEnd w:id="617"/>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618" w:name="_Toc393571708"/>
      <w:r>
        <w:t>Sentence Splitter</w:t>
      </w:r>
      <w:bookmarkEnd w:id="618"/>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619" w:name="_Toc393571709"/>
      <w:r>
        <w:t>Normalizer</w:t>
      </w:r>
      <w:bookmarkEnd w:id="619"/>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620" w:name="_Toc393571710"/>
      <w:r>
        <w:t>POS Tagger</w:t>
      </w:r>
      <w:bookmarkEnd w:id="620"/>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621" w:name="_Toc393571711"/>
      <w:r>
        <w:t>Gazetteer</w:t>
      </w:r>
      <w:bookmarkEnd w:id="621"/>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622" w:name="_Toc393571712"/>
      <w:r w:rsidRPr="00EF6E7F">
        <w:t>L</w:t>
      </w:r>
      <w:r>
        <w:t>emmatizer</w:t>
      </w:r>
      <w:bookmarkEnd w:id="622"/>
    </w:p>
    <w:p w14:paraId="7E6231DD" w14:textId="77777777" w:rsidR="00257B40" w:rsidRPr="00431AB1" w:rsidRDefault="00257B40" w:rsidP="00257B40">
      <w:pPr>
        <w:pStyle w:val="Content"/>
      </w:pPr>
    </w:p>
    <w:p w14:paraId="181FF7A1" w14:textId="777777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3.3.8a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1343025"/>
                    </a:xfrm>
                    <a:prstGeom prst="rect">
                      <a:avLst/>
                    </a:prstGeom>
                    <a:ln w="28575" cmpd="sng">
                      <a:solidFill>
                        <a:schemeClr val="tx1"/>
                      </a:solidFill>
                    </a:ln>
                  </pic:spPr>
                </pic:pic>
              </a:graphicData>
            </a:graphic>
          </wp:inline>
        </w:drawing>
      </w:r>
    </w:p>
    <w:p w14:paraId="375EA7C8" w14:textId="77777777" w:rsidR="00257B40" w:rsidRDefault="00257B40" w:rsidP="00257B40">
      <w:pPr>
        <w:pStyle w:val="Caption"/>
        <w:ind w:left="1440"/>
      </w:pPr>
      <w:bookmarkStart w:id="623" w:name="_Toc393546179"/>
      <w:r>
        <w:t xml:space="preserve">Figure </w:t>
      </w:r>
      <w:fldSimple w:instr=" STYLEREF 1 \s ">
        <w:r>
          <w:rPr>
            <w:noProof/>
          </w:rPr>
          <w:t>3</w:t>
        </w:r>
      </w:fldSimple>
      <w:r>
        <w:noBreakHyphen/>
      </w:r>
      <w:fldSimple w:instr=" SEQ Figure \* ARABIC \s 1 ">
        <w:r>
          <w:rPr>
            <w:noProof/>
          </w:rPr>
          <w:t>8</w:t>
        </w:r>
      </w:fldSimple>
      <w:r>
        <w:t>. StaLe Lemmatization Process</w:t>
      </w:r>
      <w:bookmarkEnd w:id="623"/>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624" w:name="_Toc393571713"/>
      <w:r>
        <w:lastRenderedPageBreak/>
        <w:t>Coreference Resolution</w:t>
      </w:r>
      <w:bookmarkEnd w:id="624"/>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625" w:name="_Toc393571714"/>
      <w:r>
        <w:t>Named Entity Recognition</w:t>
      </w:r>
      <w:bookmarkEnd w:id="625"/>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31E090EE" w14:textId="62432CC3" w:rsidR="00D77F71" w:rsidRDefault="00D77F71" w:rsidP="008D6077">
      <w:pPr>
        <w:pStyle w:val="Caption"/>
        <w:jc w:val="both"/>
      </w:pPr>
    </w:p>
    <w:p w14:paraId="0F24C40B" w14:textId="1E17EF88" w:rsidR="00D77F71" w:rsidRPr="00DF1FEC" w:rsidRDefault="00D77F71" w:rsidP="001A5D0F">
      <w:pPr>
        <w:pStyle w:val="Caption"/>
      </w:pPr>
    </w:p>
    <w:p w14:paraId="5021E8EA" w14:textId="28326F32" w:rsidR="1F0DB213" w:rsidRDefault="02DB56D4" w:rsidP="00C833D6">
      <w:pPr>
        <w:pStyle w:val="Content"/>
      </w:pPr>
      <w:r>
        <w:t xml:space="preserve"> </w:t>
      </w:r>
    </w:p>
    <w:p w14:paraId="30E8B62C" w14:textId="1B094982" w:rsidR="00455BF1" w:rsidRDefault="00A22368" w:rsidP="00455BF1">
      <w:pPr>
        <w:pStyle w:val="Heading2"/>
      </w:pPr>
      <w:bookmarkStart w:id="626" w:name="_Toc393721339"/>
      <w:r w:rsidRPr="00EF6E7F">
        <w:t>Information Extraction Architecture</w:t>
      </w:r>
      <w:bookmarkEnd w:id="626"/>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627" w:name="_Toc393721340"/>
      <w:r>
        <w:t>Template-Based Architecture</w:t>
      </w:r>
      <w:bookmarkEnd w:id="627"/>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w:t>
      </w:r>
      <w:r w:rsidRPr="00EF6E7F">
        <w:lastRenderedPageBreak/>
        <w:t xml:space="preserve">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214BC0F2" w:rsidR="00691CC8" w:rsidRPr="00EF6E7F" w:rsidRDefault="008D6077" w:rsidP="008F3438">
      <w:pPr>
        <w:ind w:left="1440"/>
        <w:rPr>
          <w:noProof/>
          <w:lang w:val="en-PH" w:eastAsia="zh-CN"/>
        </w:rPr>
      </w:pPr>
      <w:r>
        <w:rPr>
          <w:noProof/>
          <w:lang w:val="en-PH" w:eastAsia="zh-CN"/>
        </w:rPr>
        <mc:AlternateContent>
          <mc:Choice Requires="wps">
            <w:drawing>
              <wp:anchor distT="0" distB="0" distL="114300" distR="114300" simplePos="0" relativeHeight="251686912" behindDoc="0" locked="0" layoutInCell="1" allowOverlap="1" wp14:anchorId="7235CDA4" wp14:editId="185889D3">
                <wp:simplePos x="0" y="0"/>
                <wp:positionH relativeFrom="column">
                  <wp:posOffset>1143000</wp:posOffset>
                </wp:positionH>
                <wp:positionV relativeFrom="paragraph">
                  <wp:posOffset>1760220</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7CAD1BDC" w14:textId="12D51D31" w:rsidR="00840114" w:rsidRPr="00FC1BBB" w:rsidRDefault="00840114" w:rsidP="008D6077">
                            <w:pPr>
                              <w:pStyle w:val="Caption"/>
                              <w:rPr>
                                <w:noProof/>
                              </w:rPr>
                            </w:pPr>
                            <w:bookmarkStart w:id="628" w:name="_Toc393721294"/>
                            <w:r>
                              <w:t xml:space="preserve">Figure </w:t>
                            </w:r>
                            <w:fldSimple w:instr=" STYLEREF 1 \s ">
                              <w:r>
                                <w:rPr>
                                  <w:noProof/>
                                </w:rPr>
                                <w:t>3</w:t>
                              </w:r>
                            </w:fldSimple>
                            <w:r>
                              <w:noBreakHyphen/>
                            </w:r>
                            <w:fldSimple w:instr=" SEQ Figure \* ARABIC \s 1 ">
                              <w:r>
                                <w:rPr>
                                  <w:noProof/>
                                </w:rPr>
                                <w:t>3</w:t>
                              </w:r>
                            </w:fldSimple>
                            <w:r>
                              <w:t>. Poibeau's General Architecture</w:t>
                            </w:r>
                            <w:bookmarkEnd w:id="6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5CDA4" id="Text Box 14" o:spid="_x0000_s1028" type="#_x0000_t202" style="position:absolute;left:0;text-align:left;margin-left:90pt;margin-top:138.6pt;width:5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" stroked="f">
                <v:textbox style="mso-fit-shape-to-text:t" inset="0,0,0,0">
                  <w:txbxContent>
                    <w:p w14:paraId="7CAD1BDC" w14:textId="12D51D31" w:rsidR="00840114" w:rsidRPr="00FC1BBB" w:rsidRDefault="00840114" w:rsidP="008D6077">
                      <w:pPr>
                        <w:pStyle w:val="Caption"/>
                        <w:rPr>
                          <w:noProof/>
                        </w:rPr>
                      </w:pPr>
                      <w:bookmarkStart w:id="629" w:name="_Toc393721294"/>
                      <w:r>
                        <w:t xml:space="preserve">Figure </w:t>
                      </w:r>
                      <w:fldSimple w:instr=" STYLEREF 1 \s ">
                        <w:r>
                          <w:rPr>
                            <w:noProof/>
                          </w:rPr>
                          <w:t>3</w:t>
                        </w:r>
                      </w:fldSimple>
                      <w:r>
                        <w:noBreakHyphen/>
                      </w:r>
                      <w:fldSimple w:instr=" SEQ Figure \* ARABIC \s 1 ">
                        <w:r>
                          <w:rPr>
                            <w:noProof/>
                          </w:rPr>
                          <w:t>3</w:t>
                        </w:r>
                      </w:fldSimple>
                      <w:r>
                        <w:t>. Poibeau's General Architecture</w:t>
                      </w:r>
                      <w:bookmarkEnd w:id="629"/>
                    </w:p>
                  </w:txbxContent>
                </v:textbox>
                <w10:wrap type="square"/>
              </v:shape>
            </w:pict>
          </mc:Fallback>
        </mc:AlternateContent>
      </w:r>
      <w:r w:rsidR="00691CC8" w:rsidRPr="00EF6E7F">
        <w:rPr>
          <w:noProof/>
          <w:sz w:val="22"/>
          <w:szCs w:val="22"/>
          <w:lang w:val="en-PH" w:eastAsia="zh-CN"/>
        </w:rPr>
        <w:drawing>
          <wp:anchor distT="0" distB="0" distL="114300" distR="114300" simplePos="0" relativeHeight="251654144"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630" w:name="_Toc393721341"/>
      <w:r>
        <w:t xml:space="preserve">Adaptive </w:t>
      </w:r>
      <w:r w:rsidR="00F45038">
        <w:t>Architecture</w:t>
      </w:r>
      <w:bookmarkEnd w:id="630"/>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030BA158"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w:t>
      </w:r>
      <w:r w:rsidR="00DC3870" w:rsidRPr="00DC3870">
        <w:lastRenderedPageBreak/>
        <w:t>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31430C1B" w14:textId="3CA48BF2" w:rsidR="00DC3870" w:rsidRPr="00DC3870" w:rsidRDefault="008D6077" w:rsidP="008D6077">
      <w:pPr>
        <w:pStyle w:val="Caption"/>
        <w:ind w:left="720" w:firstLine="720"/>
      </w:pPr>
      <w:bookmarkStart w:id="631" w:name="_Toc393721295"/>
      <w:r>
        <w:t xml:space="preserve">Figure </w:t>
      </w:r>
      <w:fldSimple w:instr=" STYLEREF 1 \s ">
        <w:r w:rsidR="00B9108F">
          <w:rPr>
            <w:noProof/>
          </w:rPr>
          <w:t>3</w:t>
        </w:r>
      </w:fldSimple>
      <w:r>
        <w:noBreakHyphen/>
      </w:r>
      <w:fldSimple w:instr=" SEQ Figure \* ARABIC \s 1 ">
        <w:r w:rsidR="00B9108F">
          <w:rPr>
            <w:noProof/>
          </w:rPr>
          <w:t>4</w:t>
        </w:r>
      </w:fldSimple>
      <w:r>
        <w:t>. Architecture of IE</w:t>
      </w:r>
      <w:r w:rsidRPr="003B708B">
        <w:rPr>
          <w:vertAlign w:val="superscript"/>
        </w:rPr>
        <w:t xml:space="preserve">2 </w:t>
      </w:r>
      <w:r>
        <w:t>Adaptive Information Extraction System</w:t>
      </w:r>
      <w:bookmarkEnd w:id="631"/>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lastRenderedPageBreak/>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18D85289" w14:textId="77777777" w:rsidR="008D6077" w:rsidRDefault="00CD7B9F" w:rsidP="008D6077">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0509" cy="3302038"/>
                    </a:xfrm>
                    <a:prstGeom prst="rect">
                      <a:avLst/>
                    </a:prstGeom>
                    <a:ln w="28575" cmpd="sng">
                      <a:solidFill>
                        <a:schemeClr val="tx1"/>
                      </a:solidFill>
                    </a:ln>
                  </pic:spPr>
                </pic:pic>
              </a:graphicData>
            </a:graphic>
          </wp:inline>
        </w:drawing>
      </w:r>
    </w:p>
    <w:p w14:paraId="2C5735EC" w14:textId="2D1D40BB" w:rsidR="00CD7B9F" w:rsidRDefault="008D6077" w:rsidP="008D6077">
      <w:pPr>
        <w:pStyle w:val="Caption"/>
        <w:ind w:left="720" w:firstLine="720"/>
      </w:pPr>
      <w:bookmarkStart w:id="632" w:name="_Toc393721296"/>
      <w:r>
        <w:t xml:space="preserve">Figure </w:t>
      </w:r>
      <w:fldSimple w:instr=" STYLEREF 1 \s ">
        <w:r w:rsidR="00B9108F">
          <w:rPr>
            <w:noProof/>
          </w:rPr>
          <w:t>3</w:t>
        </w:r>
      </w:fldSimple>
      <w:r>
        <w:noBreakHyphen/>
      </w:r>
      <w:fldSimple w:instr=" SEQ Figure \* ARABIC \s 1 ">
        <w:r w:rsidR="00B9108F">
          <w:rPr>
            <w:noProof/>
          </w:rPr>
          <w:t>5</w:t>
        </w:r>
      </w:fldSimple>
      <w:r>
        <w:t>. Architecture of LearningPinocchio</w:t>
      </w:r>
      <w:bookmarkEnd w:id="632"/>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7F1627D7" w14:textId="77777777" w:rsidR="008D6077" w:rsidRDefault="00CD7B9F" w:rsidP="008D6077">
      <w:pPr>
        <w:pStyle w:val="Content"/>
        <w:keepNext/>
      </w:pPr>
      <w:r>
        <w:rPr>
          <w:noProof/>
          <w:lang w:val="en-PH" w:eastAsia="zh-CN"/>
        </w:rPr>
        <w:lastRenderedPageBreak/>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561590"/>
                    </a:xfrm>
                    <a:prstGeom prst="rect">
                      <a:avLst/>
                    </a:prstGeom>
                    <a:ln w="28575" cmpd="sng">
                      <a:solidFill>
                        <a:schemeClr val="tx1"/>
                      </a:solidFill>
                    </a:ln>
                  </pic:spPr>
                </pic:pic>
              </a:graphicData>
            </a:graphic>
          </wp:inline>
        </w:drawing>
      </w:r>
    </w:p>
    <w:p w14:paraId="2E973DFF" w14:textId="35E0547A" w:rsidR="00CD7B9F" w:rsidRDefault="008D6077" w:rsidP="008D6077">
      <w:pPr>
        <w:pStyle w:val="Caption"/>
        <w:ind w:left="720" w:firstLine="720"/>
      </w:pPr>
      <w:bookmarkStart w:id="633" w:name="_Toc393721297"/>
      <w:r>
        <w:t xml:space="preserve">Figure </w:t>
      </w:r>
      <w:fldSimple w:instr=" STYLEREF 1 \s ">
        <w:r w:rsidR="00B9108F">
          <w:rPr>
            <w:noProof/>
          </w:rPr>
          <w:t>3</w:t>
        </w:r>
      </w:fldSimple>
      <w:r>
        <w:noBreakHyphen/>
      </w:r>
      <w:fldSimple w:instr=" SEQ Figure \* ARABIC \s 1 ">
        <w:r w:rsidR="00B9108F">
          <w:rPr>
            <w:noProof/>
          </w:rPr>
          <w:t>6</w:t>
        </w:r>
      </w:fldSimple>
      <w:r>
        <w:t>. Rule Induction Step</w:t>
      </w:r>
      <w:bookmarkEnd w:id="633"/>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4639950E" w14:textId="77777777" w:rsidR="008D6077" w:rsidRDefault="00CD7B9F" w:rsidP="008D6077">
      <w:pPr>
        <w:pStyle w:val="Content"/>
        <w:keepNext/>
        <w:jc w:val="center"/>
      </w:pPr>
      <w:r>
        <w:rPr>
          <w:noProof/>
          <w:lang w:val="en-PH" w:eastAsia="zh-CN"/>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299" cy="4513009"/>
                    </a:xfrm>
                    <a:prstGeom prst="rect">
                      <a:avLst/>
                    </a:prstGeom>
                  </pic:spPr>
                </pic:pic>
              </a:graphicData>
            </a:graphic>
          </wp:inline>
        </w:drawing>
      </w:r>
    </w:p>
    <w:p w14:paraId="6D93F9DD" w14:textId="2E442803" w:rsidR="00CD7B9F" w:rsidRDefault="008D6077" w:rsidP="008D6077">
      <w:pPr>
        <w:pStyle w:val="Caption"/>
        <w:ind w:left="720" w:firstLine="720"/>
      </w:pPr>
      <w:bookmarkStart w:id="634" w:name="_Toc393721298"/>
      <w:r>
        <w:t xml:space="preserve">Figure </w:t>
      </w:r>
      <w:fldSimple w:instr=" STYLEREF 1 \s ">
        <w:r w:rsidR="00B9108F">
          <w:rPr>
            <w:noProof/>
          </w:rPr>
          <w:t>3</w:t>
        </w:r>
      </w:fldSimple>
      <w:r>
        <w:noBreakHyphen/>
      </w:r>
      <w:fldSimple w:instr=" SEQ Figure \* ARABIC \s 1 ">
        <w:r w:rsidR="00B9108F">
          <w:rPr>
            <w:noProof/>
          </w:rPr>
          <w:t>7</w:t>
        </w:r>
      </w:fldSimple>
      <w:r>
        <w:t>. Algorithm for Choosing the Best Rules</w:t>
      </w:r>
      <w:bookmarkEnd w:id="634"/>
    </w:p>
    <w:p w14:paraId="4F6732A3" w14:textId="2D1BDFFA" w:rsidR="00CD7B9F" w:rsidRPr="00DF1FEC" w:rsidRDefault="00CD7B9F" w:rsidP="001A5D0F">
      <w:pPr>
        <w:pStyle w:val="Caption"/>
      </w:pP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603002"/>
                    </a:xfrm>
                    <a:prstGeom prst="rect">
                      <a:avLst/>
                    </a:prstGeom>
                    <a:ln w="28575" cmpd="sng">
                      <a:solidFill>
                        <a:schemeClr val="tx1"/>
                      </a:solidFill>
                    </a:ln>
                  </pic:spPr>
                </pic:pic>
              </a:graphicData>
            </a:graphic>
          </wp:inline>
        </w:drawing>
      </w:r>
    </w:p>
    <w:p w14:paraId="6616DF37" w14:textId="45721C1E" w:rsidR="00CD7B9F" w:rsidRDefault="008D6077" w:rsidP="008D6077">
      <w:pPr>
        <w:pStyle w:val="Caption"/>
        <w:ind w:left="720" w:firstLine="720"/>
      </w:pPr>
      <w:bookmarkStart w:id="635" w:name="_Toc393721299"/>
      <w:r>
        <w:t xml:space="preserve">Figure </w:t>
      </w:r>
      <w:fldSimple w:instr=" STYLEREF 1 \s ">
        <w:r w:rsidR="00B9108F">
          <w:rPr>
            <w:noProof/>
          </w:rPr>
          <w:t>3</w:t>
        </w:r>
      </w:fldSimple>
      <w:r>
        <w:noBreakHyphen/>
      </w:r>
      <w:fldSimple w:instr=" SEQ Figure \* ARABIC \s 1 ">
        <w:r w:rsidR="00B9108F">
          <w:rPr>
            <w:noProof/>
          </w:rPr>
          <w:t>8</w:t>
        </w:r>
      </w:fldSimple>
      <w:r>
        <w:t>. Information Extraction Process of LearningPinocchio</w:t>
      </w:r>
      <w:bookmarkEnd w:id="635"/>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(LP)2 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620F3E8B" w14:textId="56C5056B" w:rsidR="003B708B" w:rsidRDefault="003B708B" w:rsidP="003B708B">
      <w:pPr>
        <w:pStyle w:val="Style1"/>
      </w:pPr>
      <w:r>
        <w:t>SOMIDIA (Chua, et al., 2012)</w:t>
      </w:r>
    </w:p>
    <w:p w14:paraId="4EACD06F" w14:textId="77777777" w:rsidR="003B708B" w:rsidRDefault="003B708B" w:rsidP="003B708B">
      <w:pPr>
        <w:pStyle w:val="Heading3"/>
        <w:numPr>
          <w:ilvl w:val="0"/>
          <w:numId w:val="0"/>
        </w:numPr>
        <w:ind w:left="1080"/>
      </w:pPr>
    </w:p>
    <w:p w14:paraId="0B670619" w14:textId="1EB97971"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p>
    <w:p w14:paraId="0A61B0F8" w14:textId="77777777" w:rsidR="003B708B" w:rsidRPr="003B708B" w:rsidRDefault="003B708B" w:rsidP="003B708B">
      <w:pPr>
        <w:pStyle w:val="Content"/>
        <w:rPr>
          <w:rFonts w:ascii="Times New Roman" w:hAnsi="Times New Roman" w:cs="Times New Roman"/>
          <w:sz w:val="24"/>
          <w:szCs w:val="24"/>
          <w:lang w:val="en-PH" w:eastAsia="zh-CN"/>
        </w:rPr>
      </w:pPr>
    </w:p>
    <w:p w14:paraId="60CEE34C"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 xml:space="preserve">English </w:t>
      </w:r>
    </w:p>
    <w:p w14:paraId="7BF2C634" w14:textId="77777777" w:rsidR="003B708B" w:rsidRPr="003B708B" w:rsidRDefault="003B708B" w:rsidP="003B708B">
      <w:pPr>
        <w:pStyle w:val="Content"/>
        <w:rPr>
          <w:rFonts w:ascii="Times New Roman" w:hAnsi="Times New Roman" w:cs="Times New Roman"/>
          <w:sz w:val="24"/>
          <w:szCs w:val="24"/>
          <w:lang w:val="en-PH" w:eastAsia="zh-CN"/>
        </w:rPr>
      </w:pPr>
    </w:p>
    <w:p w14:paraId="2BAAB2CD" w14:textId="289D95B7" w:rsidR="003B708B" w:rsidRPr="003B708B" w:rsidRDefault="003B708B" w:rsidP="003B708B">
      <w:pPr>
        <w:pStyle w:val="Content"/>
        <w:rPr>
          <w:rFonts w:ascii="Times New Roman" w:hAnsi="Times New Roman" w:cs="Times New Roman"/>
          <w:sz w:val="24"/>
          <w:szCs w:val="24"/>
          <w:lang w:val="en-PH" w:eastAsia="zh-CN"/>
        </w:rPr>
      </w:pP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p>
    <w:p w14:paraId="4E9A2A54" w14:textId="77777777" w:rsidR="003B708B" w:rsidRPr="003B708B" w:rsidRDefault="003B708B" w:rsidP="003B708B">
      <w:pPr>
        <w:pStyle w:val="Content"/>
        <w:rPr>
          <w:rFonts w:ascii="Times New Roman" w:hAnsi="Times New Roman" w:cs="Times New Roman"/>
          <w:sz w:val="24"/>
          <w:szCs w:val="24"/>
          <w:lang w:val="en-PH" w:eastAsia="zh-CN"/>
        </w:rPr>
      </w:pPr>
    </w:p>
    <w:p w14:paraId="0B56B9C7" w14:textId="77777777" w:rsidR="003B708B" w:rsidRPr="003B708B" w:rsidRDefault="003B708B" w:rsidP="003B708B">
      <w:pPr>
        <w:pStyle w:val="Content"/>
        <w:rPr>
          <w:rFonts w:ascii="Times New Roman" w:hAnsi="Times New Roman" w:cs="Times New Roman"/>
          <w:sz w:val="24"/>
          <w:szCs w:val="24"/>
          <w:lang w:val="en-PH" w:eastAsia="zh-CN"/>
        </w:rPr>
      </w:pPr>
      <w:r w:rsidRPr="003B708B">
        <w:rPr>
          <w:b/>
          <w:bCs/>
          <w:shd w:val="clear" w:color="auto" w:fill="FFFFFF"/>
          <w:lang w:val="en-PH" w:eastAsia="zh-CN"/>
        </w:rPr>
        <w:t>Filipino</w:t>
      </w:r>
    </w:p>
    <w:p w14:paraId="4379CA72" w14:textId="50B4985D" w:rsidR="003B708B" w:rsidRPr="003B708B" w:rsidRDefault="003B708B" w:rsidP="003B708B">
      <w:pPr>
        <w:pStyle w:val="Content"/>
      </w:pPr>
      <w:r w:rsidRPr="003B708B">
        <w:rPr>
          <w:rFonts w:ascii="Times New Roman" w:hAnsi="Times New Roman" w:cs="Times New Roman"/>
          <w:sz w:val="24"/>
          <w:szCs w:val="24"/>
          <w:lang w:val="en-PH" w:eastAsia="zh-CN"/>
        </w:rPr>
        <w:br/>
      </w:r>
      <w:r w:rsidRPr="003B708B">
        <w:rPr>
          <w:shd w:val="clear" w:color="auto" w:fill="FFFFFF"/>
          <w:lang w:val="en-PH" w:eastAsia="zh-CN"/>
        </w:rPr>
        <w:t>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636" w:name="_Toc393721431"/>
      <w:r>
        <w:t>Twitter</w:t>
      </w:r>
      <w:r>
        <w:rPr>
          <w:rStyle w:val="FootnoteReference"/>
        </w:rPr>
        <w:footnoteReference w:id="3"/>
      </w:r>
      <w:bookmarkEnd w:id="636"/>
    </w:p>
    <w:p w14:paraId="26407C94" w14:textId="77777777" w:rsidR="00865F43" w:rsidRDefault="00865F43" w:rsidP="00865F43"/>
    <w:p w14:paraId="12F7EDD8" w14:textId="77777777" w:rsidR="00865F43" w:rsidRDefault="00865F43" w:rsidP="00865F43">
      <w:pPr>
        <w:pStyle w:val="Content"/>
      </w:pPr>
      <w:r w:rsidRPr="007104C5">
        <w:t xml:space="preserve">Twitter is a microblogging social media platform wherein users may post messages of up to 140 characters long. Each of these posts are known as "tweets". Mainly, these tweets </w:t>
      </w:r>
      <w:r w:rsidRPr="007104C5">
        <w:lastRenderedPageBreak/>
        <w:t>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637" w:name="_Toc393721432"/>
      <w:r>
        <w:t>Use</w:t>
      </w:r>
      <w:del w:id="638" w:author="admin" w:date="2014-07-21T11:51:00Z">
        <w:r w:rsidDel="00AD7D08">
          <w:delText>s</w:delText>
        </w:r>
      </w:del>
      <w:r>
        <w:t xml:space="preserve"> of Twitter</w:t>
      </w:r>
      <w:bookmarkEnd w:id="637"/>
    </w:p>
    <w:p w14:paraId="407236BB" w14:textId="77777777" w:rsidR="00865F43" w:rsidRDefault="00865F43" w:rsidP="00865F43">
      <w:pPr>
        <w:pStyle w:val="Content"/>
      </w:pPr>
    </w:p>
    <w:p w14:paraId="592B1039" w14:textId="7BCDA395" w:rsidR="002228A1" w:rsidRDefault="00865F43" w:rsidP="002A19D8">
      <w:pPr>
        <w:pStyle w:val="Content"/>
      </w:pPr>
      <w:commentRangeStart w:id="639"/>
      <w:r>
        <w:t>Aside from Twitter’s social media aspect, Twitter has been used as a source of data for various fields, one of which is in disaster management</w:t>
      </w:r>
      <w:ins w:id="640" w:author="Vilson Lu" w:date="2014-07-21T13:30:00Z">
        <w:r w:rsidR="005651B5">
          <w:t xml:space="preserve"> (Imran et al., 2013)</w:t>
        </w:r>
      </w:ins>
      <w:r>
        <w:t>. Other fields that Twitter data has contributed to</w:t>
      </w:r>
      <w:del w:id="641" w:author="Vilson Lu" w:date="2014-07-21T15:42:00Z">
        <w:r w:rsidDel="00283DC9">
          <w:delText xml:space="preserve"> include legal proceedings, opinion mining and sentiment analysis, business and marketing analytics, public relations, news reporting</w:delText>
        </w:r>
      </w:del>
      <w:ins w:id="642" w:author="Vilson Lu" w:date="2014-07-21T15:42:00Z">
        <w:r w:rsidR="00283DC9">
          <w:t xml:space="preserve"> </w:t>
        </w:r>
      </w:ins>
      <w:del w:id="643" w:author="Vilson Lu" w:date="2014-07-21T15:42:00Z">
        <w:r w:rsidDel="00283DC9">
          <w:delText>.</w:delText>
        </w:r>
      </w:del>
      <w:ins w:id="644" w:author="admin" w:date="2014-07-21T11:51:00Z">
        <w:del w:id="645" w:author="Vilson Lu" w:date="2014-07-21T13:30:00Z">
          <w:r w:rsidR="00AD7D08" w:rsidDel="005651B5">
            <w:delText>?</w:delText>
          </w:r>
        </w:del>
      </w:ins>
      <w:commentRangeEnd w:id="639"/>
      <w:ins w:id="646" w:author="admin" w:date="2014-07-21T11:52:00Z">
        <w:del w:id="647" w:author="Vilson Lu" w:date="2014-07-21T13:30:00Z">
          <w:r w:rsidR="00AD7D08" w:rsidDel="005651B5">
            <w:rPr>
              <w:rStyle w:val="CommentReference"/>
            </w:rPr>
            <w:commentReference w:id="639"/>
          </w:r>
        </w:del>
      </w:ins>
      <w:ins w:id="648" w:author="Vilson Lu" w:date="2014-07-21T15:42:00Z">
        <w:r w:rsidR="00283DC9">
          <w:t>l</w:t>
        </w:r>
      </w:ins>
      <w:ins w:id="649" w:author="Vilson Lu" w:date="2014-07-21T13:31:00Z">
        <w:r w:rsidR="005651B5">
          <w:t>inguistics (Mocanu et al., 2013)</w:t>
        </w:r>
      </w:ins>
      <w:ins w:id="650" w:author="Vilson Lu" w:date="2014-07-21T15:42:00Z">
        <w:r w:rsidR="00283DC9">
          <w:t xml:space="preserve">, </w:t>
        </w:r>
      </w:ins>
      <w:ins w:id="651" w:author="Vilson Lu" w:date="2014-07-21T13:33:00Z">
        <w:r w:rsidR="00283DC9">
          <w:t>p</w:t>
        </w:r>
        <w:r w:rsidR="005651B5">
          <w:t>rediction (</w:t>
        </w:r>
      </w:ins>
      <w:ins w:id="652" w:author="Vilson Lu" w:date="2014-07-21T14:29:00Z">
        <w:r w:rsidR="002228A1">
          <w:t xml:space="preserve">Tumasjan et al., 2010; </w:t>
        </w:r>
      </w:ins>
      <w:ins w:id="653" w:author="Vilson Lu" w:date="2014-07-21T13:33:00Z">
        <w:r w:rsidR="005651B5">
          <w:t>Choy et al., 2012)</w:t>
        </w:r>
      </w:ins>
      <w:ins w:id="654" w:author="Vilson Lu" w:date="2014-07-21T15:42:00Z">
        <w:r w:rsidR="00283DC9">
          <w:t xml:space="preserve">, </w:t>
        </w:r>
      </w:ins>
      <w:ins w:id="655" w:author="Vilson Lu" w:date="2014-07-21T15:43:00Z">
        <w:r w:rsidR="00283DC9">
          <w:t>r</w:t>
        </w:r>
      </w:ins>
      <w:ins w:id="656" w:author="Vilson Lu" w:date="2014-07-21T14:27:00Z">
        <w:r w:rsidR="006350A9" w:rsidRPr="006350A9">
          <w:t>eal-time event detection</w:t>
        </w:r>
        <w:r w:rsidR="002228A1">
          <w:t xml:space="preserve"> (Sakaki et al., 2010)</w:t>
        </w:r>
      </w:ins>
      <w:ins w:id="657" w:author="Vilson Lu" w:date="2014-07-21T15:42:00Z">
        <w:r w:rsidR="00283DC9">
          <w:t xml:space="preserve">, </w:t>
        </w:r>
      </w:ins>
      <w:ins w:id="658" w:author="Vilson Lu" w:date="2014-07-21T15:43:00Z">
        <w:r w:rsidR="00283DC9">
          <w:t>m</w:t>
        </w:r>
      </w:ins>
      <w:ins w:id="659" w:author="Vilson Lu" w:date="2014-07-21T14:28:00Z">
        <w:r w:rsidR="002228A1">
          <w:t>arketing (Jansen et al., 2009; Bollen et al., 2011)</w:t>
        </w:r>
      </w:ins>
      <w:ins w:id="660" w:author="Vilson Lu" w:date="2014-07-21T15:42:00Z">
        <w:r w:rsidR="00283DC9">
          <w:t xml:space="preserve">, </w:t>
        </w:r>
      </w:ins>
      <w:ins w:id="661" w:author="Vilson Lu" w:date="2014-07-21T15:43:00Z">
        <w:r w:rsidR="00283DC9">
          <w:t>s</w:t>
        </w:r>
      </w:ins>
      <w:ins w:id="662" w:author="Vilson Lu" w:date="2014-07-21T14:28:00Z">
        <w:r w:rsidR="002228A1">
          <w:t xml:space="preserve">entiment analysis and opinion mining (Pak et al., </w:t>
        </w:r>
      </w:ins>
      <w:ins w:id="663" w:author="Vilson Lu" w:date="2014-07-21T14:29:00Z">
        <w:r w:rsidR="002228A1">
          <w:t>2010)</w:t>
        </w:r>
      </w:ins>
      <w:ins w:id="664" w:author="Vilson Lu" w:date="2014-07-21T15:42:00Z">
        <w:r w:rsidR="00283DC9">
          <w:t xml:space="preserve">, </w:t>
        </w:r>
      </w:ins>
      <w:ins w:id="665" w:author="Vilson Lu" w:date="2014-07-21T14:29:00Z">
        <w:r w:rsidR="00283DC9">
          <w:t>e</w:t>
        </w:r>
        <w:r w:rsidR="002228A1">
          <w:t>ducation (Grosseck et al., 2008; Junco et al., 2011)</w:t>
        </w:r>
      </w:ins>
      <w:ins w:id="666" w:author="Vilson Lu" w:date="2014-07-21T15:42:00Z">
        <w:r w:rsidR="00283DC9">
          <w:t xml:space="preserve">, </w:t>
        </w:r>
      </w:ins>
      <w:ins w:id="667" w:author="Vilson Lu" w:date="2014-07-21T14:30:00Z">
        <w:r w:rsidR="00283DC9">
          <w:t>n</w:t>
        </w:r>
        <w:r w:rsidR="002228A1">
          <w:t>ews casting (Phelan et al., 2009)</w:t>
        </w:r>
      </w:ins>
      <w:ins w:id="668" w:author="Vilson Lu" w:date="2014-07-21T15:42:00Z">
        <w:r w:rsidR="00283DC9">
          <w:t>,</w:t>
        </w:r>
      </w:ins>
      <w:ins w:id="669" w:author="Vilson Lu" w:date="2014-07-21T15:43:00Z">
        <w:r w:rsidR="00283DC9">
          <w:t xml:space="preserve"> m</w:t>
        </w:r>
      </w:ins>
      <w:ins w:id="670" w:author="Vilson Lu" w:date="2014-07-21T14:31:00Z">
        <w:r w:rsidR="002228A1">
          <w:t>edicine (Hawn, 2009; Chew &amp; Eysenbach, 2010)</w:t>
        </w:r>
      </w:ins>
      <w:ins w:id="671" w:author="Vilson Lu" w:date="2014-07-21T15:42:00Z">
        <w:r w:rsidR="00283DC9">
          <w:t>,</w:t>
        </w:r>
      </w:ins>
      <w:ins w:id="672" w:author="Vilson Lu" w:date="2014-07-21T14:31:00Z">
        <w:r w:rsidR="00283DC9">
          <w:t xml:space="preserve"> </w:t>
        </w:r>
      </w:ins>
      <w:ins w:id="673" w:author="Vilson Lu" w:date="2014-07-21T15:43:00Z">
        <w:r w:rsidR="00283DC9">
          <w:t>b</w:t>
        </w:r>
      </w:ins>
      <w:ins w:id="674"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675" w:name="_Toc393721433"/>
      <w:r>
        <w:t>Twitter and Disasters</w:t>
      </w:r>
      <w:bookmarkEnd w:id="675"/>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826175">
            <w:pPr>
              <w:pStyle w:val="Content"/>
              <w:keepNext/>
              <w:ind w:left="0"/>
              <w:jc w:val="left"/>
            </w:pPr>
            <w:r>
              <w:t>#walangpasok</w:t>
            </w:r>
          </w:p>
        </w:tc>
      </w:tr>
    </w:tbl>
    <w:p w14:paraId="6B3C2CF8" w14:textId="21D09250" w:rsidR="00826175" w:rsidRDefault="00826175" w:rsidP="00826175">
      <w:pPr>
        <w:pStyle w:val="Caption"/>
        <w:ind w:left="720" w:firstLine="720"/>
      </w:pPr>
      <w:bookmarkStart w:id="676" w:name="_Toc393721307"/>
      <w:r>
        <w:t xml:space="preserve">Table </w:t>
      </w:r>
      <w:ins w:id="677" w:author="Vilson Lu" w:date="2014-07-21T14:21:00Z">
        <w:r w:rsidR="00713C2D">
          <w:fldChar w:fldCharType="begin"/>
        </w:r>
        <w:r w:rsidR="00713C2D">
          <w:instrText xml:space="preserve"> STYLEREF 1 \s </w:instrText>
        </w:r>
      </w:ins>
      <w:r w:rsidR="00713C2D">
        <w:fldChar w:fldCharType="separate"/>
      </w:r>
      <w:r w:rsidR="00B9108F">
        <w:rPr>
          <w:noProof/>
        </w:rPr>
        <w:t>3</w:t>
      </w:r>
      <w:ins w:id="678"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1</w:t>
      </w:r>
      <w:ins w:id="679" w:author="Vilson Lu" w:date="2014-07-21T14:21:00Z">
        <w:r w:rsidR="00713C2D">
          <w:fldChar w:fldCharType="end"/>
        </w:r>
      </w:ins>
      <w:del w:id="680"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1</w:delText>
        </w:r>
        <w:r w:rsidR="00EF468C" w:rsidDel="00713C2D">
          <w:rPr>
            <w:noProof/>
          </w:rPr>
          <w:fldChar w:fldCharType="end"/>
        </w:r>
      </w:del>
      <w:r>
        <w:t>. Examples of official government institution Twitter accounts and unified hashtags</w:t>
      </w:r>
      <w:bookmarkEnd w:id="676"/>
    </w:p>
    <w:p w14:paraId="06F0F504" w14:textId="77777777" w:rsidR="00865F43" w:rsidRDefault="00865F43" w:rsidP="00865F43">
      <w:pPr>
        <w:pStyle w:val="Content"/>
      </w:pPr>
    </w:p>
    <w:p w14:paraId="70BBCC4E" w14:textId="0FFA9563" w:rsidR="007B7606" w:rsidRDefault="007B7606" w:rsidP="00865F43">
      <w:pPr>
        <w:pStyle w:val="Content"/>
      </w:pPr>
      <w:commentRangeStart w:id="681"/>
      <w:r w:rsidRPr="00EB7D0D">
        <w:rPr>
          <w:color w:val="000000" w:themeColor="text1"/>
        </w:rPr>
        <w:t>Table</w:t>
      </w:r>
      <w:r>
        <w:rPr>
          <w:color w:val="000000" w:themeColor="text1"/>
        </w:rPr>
        <w:t xml:space="preserve"> 3</w:t>
      </w:r>
      <w:ins w:id="682" w:author="Vilson Lu" w:date="2014-07-21T15:51:00Z">
        <w:r w:rsidR="009F559A">
          <w:rPr>
            <w:color w:val="000000" w:themeColor="text1"/>
          </w:rPr>
          <w:t>-2</w:t>
        </w:r>
      </w:ins>
      <w:del w:id="683" w:author="Vilson Lu" w:date="2014-07-21T15:51:00Z">
        <w:r w:rsidDel="009F559A">
          <w:rPr>
            <w:color w:val="000000" w:themeColor="text1"/>
          </w:rPr>
          <w:delText>.4.2b</w:delText>
        </w:r>
      </w:del>
      <w:r>
        <w:rPr>
          <w:color w:val="000000" w:themeColor="text1"/>
        </w:rPr>
        <w:t xml:space="preserve"> s</w:t>
      </w:r>
      <w:r w:rsidR="00BD1D44">
        <w:t>hows the extractable information from the tweets per disaster.</w:t>
      </w:r>
      <w:commentRangeEnd w:id="681"/>
      <w:r w:rsidR="00AD7D08">
        <w:rPr>
          <w:rStyle w:val="CommentReference"/>
        </w:rPr>
        <w:commentReference w:id="681"/>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2"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3"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840114" w:rsidP="00D95E63">
            <w:pPr>
              <w:pStyle w:val="Content"/>
              <w:ind w:left="0"/>
              <w:jc w:val="left"/>
              <w:rPr>
                <w:color w:val="000000" w:themeColor="text1"/>
                <w:shd w:val="clear" w:color="auto" w:fill="FCFCFC"/>
              </w:rPr>
            </w:pPr>
            <w:hyperlink r:id="rId34"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5"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6"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8"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9"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840114" w:rsidP="00D95E63">
            <w:pPr>
              <w:pStyle w:val="Content"/>
              <w:ind w:left="0"/>
              <w:jc w:val="left"/>
              <w:rPr>
                <w:color w:val="000000" w:themeColor="text1"/>
                <w:shd w:val="clear" w:color="auto" w:fill="FCFCFC"/>
              </w:rPr>
            </w:pPr>
            <w:hyperlink r:id="rId40"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1"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2"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840114" w:rsidP="00D95E63">
            <w:pPr>
              <w:pStyle w:val="Content"/>
              <w:ind w:left="0"/>
              <w:jc w:val="left"/>
              <w:rPr>
                <w:color w:val="000000" w:themeColor="text1"/>
                <w:shd w:val="clear" w:color="auto" w:fill="FCFCFC"/>
              </w:rPr>
            </w:pPr>
            <w:hyperlink r:id="rId4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840114" w:rsidP="00D95E63">
            <w:pPr>
              <w:pStyle w:val="Content"/>
              <w:ind w:left="0"/>
              <w:jc w:val="left"/>
              <w:rPr>
                <w:color w:val="000000" w:themeColor="text1"/>
                <w:shd w:val="clear" w:color="auto" w:fill="FCFCFC"/>
              </w:rPr>
            </w:pPr>
            <w:hyperlink r:id="rId45"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840114" w:rsidP="00D95E63">
            <w:pPr>
              <w:pStyle w:val="Content"/>
              <w:ind w:left="0"/>
              <w:jc w:val="left"/>
              <w:rPr>
                <w:color w:val="000000" w:themeColor="text1"/>
              </w:rPr>
            </w:pPr>
            <w:hyperlink r:id="rId46"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 xml:space="preserve">@MovePH MT @PIAalerts 5m: #FLOODPH ALERT: Greenhills, La Salle Street, San </w:t>
            </w:r>
            <w:r w:rsidRPr="00CA7440">
              <w:rPr>
                <w:color w:val="000000" w:themeColor="text1"/>
              </w:rPr>
              <w:lastRenderedPageBreak/>
              <w:t>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lastRenderedPageBreak/>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lastRenderedPageBreak/>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lastRenderedPageBreak/>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54D8193F" w:rsidR="00826175" w:rsidRDefault="00826175" w:rsidP="00826175">
      <w:pPr>
        <w:pStyle w:val="Caption"/>
        <w:ind w:left="720" w:firstLine="720"/>
      </w:pPr>
      <w:bookmarkStart w:id="684" w:name="_Toc393721308"/>
      <w:commentRangeStart w:id="685"/>
      <w:r>
        <w:t xml:space="preserve">Table </w:t>
      </w:r>
      <w:ins w:id="686" w:author="Vilson Lu" w:date="2014-07-21T14:21:00Z">
        <w:r w:rsidR="00713C2D">
          <w:fldChar w:fldCharType="begin"/>
        </w:r>
        <w:r w:rsidR="00713C2D">
          <w:instrText xml:space="preserve"> STYLEREF 1 \s </w:instrText>
        </w:r>
      </w:ins>
      <w:r w:rsidR="00713C2D">
        <w:fldChar w:fldCharType="separate"/>
      </w:r>
      <w:r w:rsidR="00B9108F">
        <w:rPr>
          <w:noProof/>
        </w:rPr>
        <w:t>3</w:t>
      </w:r>
      <w:ins w:id="687" w:author="Vilson Lu" w:date="2014-07-21T14:21:00Z">
        <w:r w:rsidR="00713C2D">
          <w:fldChar w:fldCharType="end"/>
        </w:r>
        <w:r w:rsidR="00713C2D">
          <w:noBreakHyphen/>
        </w:r>
        <w:r w:rsidR="00713C2D">
          <w:fldChar w:fldCharType="begin"/>
        </w:r>
        <w:r w:rsidR="00713C2D">
          <w:instrText xml:space="preserve"> SEQ Table \* ARABIC \s 1 </w:instrText>
        </w:r>
      </w:ins>
      <w:r w:rsidR="00713C2D">
        <w:fldChar w:fldCharType="separate"/>
      </w:r>
      <w:r w:rsidR="00B9108F">
        <w:rPr>
          <w:noProof/>
        </w:rPr>
        <w:t>2</w:t>
      </w:r>
      <w:ins w:id="688" w:author="Vilson Lu" w:date="2014-07-21T14:21:00Z">
        <w:r w:rsidR="00713C2D">
          <w:fldChar w:fldCharType="end"/>
        </w:r>
      </w:ins>
      <w:del w:id="689" w:author="Vilson Lu" w:date="2014-07-21T14:21:00Z">
        <w:r w:rsidR="00EF468C" w:rsidDel="00713C2D">
          <w:fldChar w:fldCharType="begin"/>
        </w:r>
        <w:r w:rsidR="00EF468C" w:rsidDel="00713C2D">
          <w:delInstrText xml:space="preserve"> STYLEREF 1 \s </w:delInstrText>
        </w:r>
        <w:r w:rsidR="00EF468C" w:rsidDel="00713C2D">
          <w:fldChar w:fldCharType="separate"/>
        </w:r>
        <w:r w:rsidDel="00713C2D">
          <w:rPr>
            <w:noProof/>
          </w:rPr>
          <w:delText>3</w:delText>
        </w:r>
        <w:r w:rsidR="00EF468C" w:rsidDel="00713C2D">
          <w:rPr>
            <w:noProof/>
          </w:rPr>
          <w:fldChar w:fldCharType="end"/>
        </w:r>
        <w:r w:rsidDel="00713C2D">
          <w:noBreakHyphen/>
        </w:r>
        <w:r w:rsidR="00EF468C" w:rsidDel="00713C2D">
          <w:fldChar w:fldCharType="begin"/>
        </w:r>
        <w:r w:rsidR="00EF468C" w:rsidDel="00713C2D">
          <w:delInstrText xml:space="preserve"> SEQ Table \* ARABIC \s 1 </w:delInstrText>
        </w:r>
        <w:r w:rsidR="00EF468C" w:rsidDel="00713C2D">
          <w:fldChar w:fldCharType="separate"/>
        </w:r>
        <w:r w:rsidDel="00713C2D">
          <w:rPr>
            <w:noProof/>
          </w:rPr>
          <w:delText>2</w:delText>
        </w:r>
        <w:r w:rsidR="00EF468C" w:rsidDel="00713C2D">
          <w:rPr>
            <w:noProof/>
          </w:rPr>
          <w:fldChar w:fldCharType="end"/>
        </w:r>
      </w:del>
      <w:r>
        <w:t>. Examples of disaster-related tweets with extractable information</w:t>
      </w:r>
      <w:commentRangeEnd w:id="685"/>
      <w:r w:rsidR="00AD7D08">
        <w:rPr>
          <w:rStyle w:val="CommentReference"/>
          <w:b w:val="0"/>
          <w:i w:val="0"/>
        </w:rPr>
        <w:commentReference w:id="685"/>
      </w:r>
      <w:bookmarkEnd w:id="684"/>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90" w:name="_Toc393721434"/>
      <w:commentRangeStart w:id="691"/>
      <w:r>
        <w:t>Evaluation Metrics</w:t>
      </w:r>
      <w:commentRangeEnd w:id="691"/>
      <w:r w:rsidR="00AD7D08">
        <w:rPr>
          <w:rStyle w:val="CommentReference"/>
          <w:b w:val="0"/>
        </w:rPr>
        <w:commentReference w:id="691"/>
      </w:r>
      <w:bookmarkEnd w:id="690"/>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92" w:name="_Toc393721435"/>
      <w:r>
        <w:t>F-measure</w:t>
      </w:r>
      <w:bookmarkEnd w:id="692"/>
    </w:p>
    <w:p w14:paraId="603B5726" w14:textId="77777777" w:rsidR="005F3A0B" w:rsidRDefault="005F3A0B" w:rsidP="005F3A0B">
      <w:pPr>
        <w:pStyle w:val="Content"/>
      </w:pPr>
    </w:p>
    <w:p w14:paraId="5F8B309C" w14:textId="77777777" w:rsidR="005F3A0B" w:rsidRDefault="005F3A0B" w:rsidP="005F3A0B">
      <w:pPr>
        <w:pStyle w:val="Content"/>
        <w:rPr>
          <w:ins w:id="693" w:author="Vilson Lu" w:date="2014-07-21T15:43:00Z"/>
        </w:rPr>
      </w:pPr>
      <w:r>
        <w:t>Precision and recall are the two primary metrics. Given a subject and a gold standard, precision is the percentage of cases that the subject was correctly classified as positive or true in the gold standard. Recall is the percentage of cases in the gold standard that was correctly classified as positive or true by the subject. The two metrics are often combined as their harmonic mean known as the F-measure (Hripcsak and Rothschild, 2005).</w:t>
      </w:r>
    </w:p>
    <w:p w14:paraId="733DCBC6" w14:textId="77777777" w:rsidR="00DB298E" w:rsidRDefault="00DB298E" w:rsidP="005F3A0B">
      <w:pPr>
        <w:pStyle w:val="Content"/>
        <w:rPr>
          <w:ins w:id="694" w:author="Vilson Lu" w:date="2014-07-21T15:43:00Z"/>
        </w:rPr>
      </w:pPr>
    </w:p>
    <w:p w14:paraId="24BF6DE8" w14:textId="77777777" w:rsidR="00DB298E" w:rsidRDefault="00DB298E" w:rsidP="005F3A0B">
      <w:pPr>
        <w:pStyle w:val="Content"/>
      </w:pPr>
    </w:p>
    <w:p w14:paraId="79D4A869" w14:textId="77777777" w:rsidR="005F3A0B" w:rsidRDefault="005F3A0B" w:rsidP="005F3A0B">
      <w:pPr>
        <w:pStyle w:val="Content"/>
        <w:rPr>
          <w:ins w:id="695" w:author="Vilson Lu" w:date="2014-07-21T14:15:00Z"/>
        </w:rPr>
      </w:pPr>
    </w:p>
    <w:p w14:paraId="153A3B6A" w14:textId="77777777" w:rsidR="00622A36" w:rsidRDefault="00622A36" w:rsidP="005F3A0B">
      <w:pPr>
        <w:pStyle w:val="Content"/>
        <w:rPr>
          <w:ins w:id="696" w:author="Vilson Lu" w:date="2014-07-21T14:15:00Z"/>
        </w:rPr>
      </w:pPr>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622A36">
        <w:trPr>
          <w:ins w:id="697" w:author="Vilson Lu" w:date="2014-07-21T14:15:00Z"/>
        </w:trPr>
        <w:tc>
          <w:tcPr>
            <w:tcW w:w="3192" w:type="dxa"/>
          </w:tcPr>
          <w:p w14:paraId="57E8C851" w14:textId="77777777" w:rsidR="00622A36" w:rsidRDefault="00622A36" w:rsidP="00622A36">
            <w:pPr>
              <w:pStyle w:val="Content"/>
              <w:ind w:left="0"/>
              <w:jc w:val="center"/>
              <w:rPr>
                <w:ins w:id="698" w:author="Vilson Lu" w:date="2014-07-21T14:15:00Z"/>
              </w:rPr>
            </w:pPr>
          </w:p>
        </w:tc>
        <w:tc>
          <w:tcPr>
            <w:tcW w:w="3192" w:type="dxa"/>
          </w:tcPr>
          <w:p w14:paraId="1859B78D" w14:textId="15D60398" w:rsidR="00622A36" w:rsidRPr="00622A36" w:rsidRDefault="00622A36" w:rsidP="00622A36">
            <w:pPr>
              <w:pStyle w:val="Content"/>
              <w:ind w:left="0"/>
              <w:jc w:val="center"/>
              <w:rPr>
                <w:ins w:id="699" w:author="Vilson Lu" w:date="2014-07-21T14:15:00Z"/>
                <w:b/>
                <w:rPrChange w:id="700" w:author="Vilson Lu" w:date="2014-07-21T14:16:00Z">
                  <w:rPr>
                    <w:ins w:id="701" w:author="Vilson Lu" w:date="2014-07-21T14:15:00Z"/>
                  </w:rPr>
                </w:rPrChange>
              </w:rPr>
            </w:pPr>
            <w:ins w:id="702" w:author="Vilson Lu" w:date="2014-07-21T14:15:00Z">
              <w:r w:rsidRPr="00622A36">
                <w:rPr>
                  <w:b/>
                  <w:rPrChange w:id="703" w:author="Vilson Lu" w:date="2014-07-21T14:16:00Z">
                    <w:rPr/>
                  </w:rPrChange>
                </w:rPr>
                <w:t>Actual Positive</w:t>
              </w:r>
            </w:ins>
          </w:p>
        </w:tc>
        <w:tc>
          <w:tcPr>
            <w:tcW w:w="3192" w:type="dxa"/>
          </w:tcPr>
          <w:p w14:paraId="44E353D2" w14:textId="4E54A9AC" w:rsidR="00622A36" w:rsidRPr="00622A36" w:rsidRDefault="00622A36" w:rsidP="00622A36">
            <w:pPr>
              <w:pStyle w:val="Content"/>
              <w:ind w:left="0"/>
              <w:jc w:val="center"/>
              <w:rPr>
                <w:ins w:id="704" w:author="Vilson Lu" w:date="2014-07-21T14:15:00Z"/>
                <w:b/>
                <w:rPrChange w:id="705" w:author="Vilson Lu" w:date="2014-07-21T14:16:00Z">
                  <w:rPr>
                    <w:ins w:id="706" w:author="Vilson Lu" w:date="2014-07-21T14:15:00Z"/>
                  </w:rPr>
                </w:rPrChange>
              </w:rPr>
            </w:pPr>
            <w:ins w:id="707" w:author="Vilson Lu" w:date="2014-07-21T14:15:00Z">
              <w:r w:rsidRPr="00622A36">
                <w:rPr>
                  <w:b/>
                  <w:rPrChange w:id="708" w:author="Vilson Lu" w:date="2014-07-21T14:16:00Z">
                    <w:rPr/>
                  </w:rPrChange>
                </w:rPr>
                <w:t>Actual Negative</w:t>
              </w:r>
            </w:ins>
          </w:p>
        </w:tc>
      </w:tr>
      <w:tr w:rsidR="00622A36" w14:paraId="3EF69193" w14:textId="77777777" w:rsidTr="00622A36">
        <w:trPr>
          <w:ins w:id="709" w:author="Vilson Lu" w:date="2014-07-21T14:15:00Z"/>
        </w:trPr>
        <w:tc>
          <w:tcPr>
            <w:tcW w:w="3192" w:type="dxa"/>
          </w:tcPr>
          <w:p w14:paraId="64D30767" w14:textId="20FE01F4" w:rsidR="00622A36" w:rsidRPr="00622A36" w:rsidRDefault="00622A36" w:rsidP="00622A36">
            <w:pPr>
              <w:pStyle w:val="Content"/>
              <w:ind w:left="0"/>
              <w:jc w:val="center"/>
              <w:rPr>
                <w:ins w:id="710" w:author="Vilson Lu" w:date="2014-07-21T14:15:00Z"/>
                <w:b/>
                <w:rPrChange w:id="711" w:author="Vilson Lu" w:date="2014-07-21T14:16:00Z">
                  <w:rPr>
                    <w:ins w:id="712" w:author="Vilson Lu" w:date="2014-07-21T14:15:00Z"/>
                  </w:rPr>
                </w:rPrChange>
              </w:rPr>
            </w:pPr>
            <w:ins w:id="713" w:author="Vilson Lu" w:date="2014-07-21T14:15:00Z">
              <w:r w:rsidRPr="00622A36">
                <w:rPr>
                  <w:b/>
                  <w:rPrChange w:id="714" w:author="Vilson Lu" w:date="2014-07-21T14:16:00Z">
                    <w:rPr/>
                  </w:rPrChange>
                </w:rPr>
                <w:t>Predicted Positive</w:t>
              </w:r>
            </w:ins>
          </w:p>
        </w:tc>
        <w:tc>
          <w:tcPr>
            <w:tcW w:w="3192" w:type="dxa"/>
          </w:tcPr>
          <w:p w14:paraId="0ECFDD40" w14:textId="7CC164F5" w:rsidR="00622A36" w:rsidRDefault="00622A36" w:rsidP="00622A36">
            <w:pPr>
              <w:pStyle w:val="Content"/>
              <w:ind w:left="0"/>
              <w:jc w:val="center"/>
              <w:rPr>
                <w:ins w:id="715" w:author="Vilson Lu" w:date="2014-07-21T14:15:00Z"/>
              </w:rPr>
            </w:pPr>
            <w:ins w:id="716" w:author="Vilson Lu" w:date="2014-07-21T14:16:00Z">
              <w:r>
                <w:t>True Positive</w:t>
              </w:r>
            </w:ins>
          </w:p>
        </w:tc>
        <w:tc>
          <w:tcPr>
            <w:tcW w:w="3192" w:type="dxa"/>
          </w:tcPr>
          <w:p w14:paraId="5767AA21" w14:textId="224B1519" w:rsidR="00622A36" w:rsidRDefault="00622A36" w:rsidP="00622A36">
            <w:pPr>
              <w:pStyle w:val="Content"/>
              <w:ind w:left="0"/>
              <w:jc w:val="center"/>
              <w:rPr>
                <w:ins w:id="717" w:author="Vilson Lu" w:date="2014-07-21T14:15:00Z"/>
              </w:rPr>
            </w:pPr>
            <w:ins w:id="718" w:author="Vilson Lu" w:date="2014-07-21T14:16:00Z">
              <w:r>
                <w:t>False Positive</w:t>
              </w:r>
            </w:ins>
          </w:p>
        </w:tc>
      </w:tr>
      <w:tr w:rsidR="00622A36" w14:paraId="0A98753B" w14:textId="77777777" w:rsidTr="00622A36">
        <w:trPr>
          <w:ins w:id="719" w:author="Vilson Lu" w:date="2014-07-21T14:15:00Z"/>
        </w:trPr>
        <w:tc>
          <w:tcPr>
            <w:tcW w:w="3192" w:type="dxa"/>
          </w:tcPr>
          <w:p w14:paraId="143B8939" w14:textId="4B9DB8A5" w:rsidR="00622A36" w:rsidRPr="00622A36" w:rsidRDefault="00622A36" w:rsidP="00622A36">
            <w:pPr>
              <w:pStyle w:val="Content"/>
              <w:ind w:left="0"/>
              <w:jc w:val="center"/>
              <w:rPr>
                <w:ins w:id="720" w:author="Vilson Lu" w:date="2014-07-21T14:15:00Z"/>
                <w:b/>
                <w:rPrChange w:id="721" w:author="Vilson Lu" w:date="2014-07-21T14:16:00Z">
                  <w:rPr>
                    <w:ins w:id="722" w:author="Vilson Lu" w:date="2014-07-21T14:15:00Z"/>
                  </w:rPr>
                </w:rPrChange>
              </w:rPr>
            </w:pPr>
            <w:ins w:id="723" w:author="Vilson Lu" w:date="2014-07-21T14:16:00Z">
              <w:r w:rsidRPr="00622A36">
                <w:rPr>
                  <w:b/>
                  <w:rPrChange w:id="724" w:author="Vilson Lu" w:date="2014-07-21T14:16:00Z">
                    <w:rPr/>
                  </w:rPrChange>
                </w:rPr>
                <w:t>Predicted Negative</w:t>
              </w:r>
            </w:ins>
          </w:p>
        </w:tc>
        <w:tc>
          <w:tcPr>
            <w:tcW w:w="3192" w:type="dxa"/>
          </w:tcPr>
          <w:p w14:paraId="4B0C1ADC" w14:textId="6BE2F3EC" w:rsidR="00622A36" w:rsidRDefault="00622A36" w:rsidP="00622A36">
            <w:pPr>
              <w:pStyle w:val="Content"/>
              <w:ind w:left="0"/>
              <w:jc w:val="center"/>
              <w:rPr>
                <w:ins w:id="725" w:author="Vilson Lu" w:date="2014-07-21T14:15:00Z"/>
              </w:rPr>
            </w:pPr>
            <w:ins w:id="726" w:author="Vilson Lu" w:date="2014-07-21T14:16:00Z">
              <w:r>
                <w:t>False Negative</w:t>
              </w:r>
            </w:ins>
          </w:p>
        </w:tc>
        <w:tc>
          <w:tcPr>
            <w:tcW w:w="3192" w:type="dxa"/>
          </w:tcPr>
          <w:p w14:paraId="2A6F4AE1" w14:textId="357530EE" w:rsidR="00622A36" w:rsidRDefault="00622A36">
            <w:pPr>
              <w:pStyle w:val="Content"/>
              <w:keepNext/>
              <w:ind w:left="0"/>
              <w:jc w:val="center"/>
              <w:rPr>
                <w:ins w:id="727" w:author="Vilson Lu" w:date="2014-07-21T14:15:00Z"/>
              </w:rPr>
              <w:pPrChange w:id="728" w:author="Vilson Lu" w:date="2014-07-21T14:21:00Z">
                <w:pPr>
                  <w:pStyle w:val="Content"/>
                  <w:ind w:left="0"/>
                  <w:jc w:val="center"/>
                </w:pPr>
              </w:pPrChange>
            </w:pPr>
            <w:ins w:id="729" w:author="Vilson Lu" w:date="2014-07-21T14:16:00Z">
              <w:r>
                <w:t>True Negative</w:t>
              </w:r>
            </w:ins>
          </w:p>
        </w:tc>
      </w:tr>
    </w:tbl>
    <w:p w14:paraId="38A4335B" w14:textId="66183B09" w:rsidR="00713C2D" w:rsidRDefault="00713C2D">
      <w:pPr>
        <w:pStyle w:val="Caption"/>
        <w:ind w:left="1440" w:firstLine="720"/>
        <w:rPr>
          <w:ins w:id="730" w:author="Vilson Lu" w:date="2014-07-21T14:21:00Z"/>
        </w:rPr>
        <w:pPrChange w:id="731" w:author="Vilson Lu" w:date="2014-07-21T14:21:00Z">
          <w:pPr>
            <w:pStyle w:val="Content"/>
          </w:pPr>
        </w:pPrChange>
      </w:pPr>
      <w:bookmarkStart w:id="732" w:name="_Toc393721309"/>
      <w:ins w:id="733" w:author="Vilson Lu" w:date="2014-07-21T14:21:00Z">
        <w:r>
          <w:t xml:space="preserve">Table </w:t>
        </w:r>
        <w:r>
          <w:fldChar w:fldCharType="begin"/>
        </w:r>
        <w:r>
          <w:instrText xml:space="preserve"> STYLEREF 1 \s </w:instrText>
        </w:r>
      </w:ins>
      <w:r>
        <w:fldChar w:fldCharType="separate"/>
      </w:r>
      <w:r w:rsidR="00B9108F">
        <w:rPr>
          <w:noProof/>
        </w:rPr>
        <w:t>3</w:t>
      </w:r>
      <w:ins w:id="734" w:author="Vilson Lu" w:date="2014-07-21T14:21:00Z">
        <w:r>
          <w:fldChar w:fldCharType="end"/>
        </w:r>
        <w:r>
          <w:noBreakHyphen/>
        </w:r>
        <w:r>
          <w:fldChar w:fldCharType="begin"/>
        </w:r>
        <w:r>
          <w:instrText xml:space="preserve"> SEQ Table \* ARABIC \s 1 </w:instrText>
        </w:r>
      </w:ins>
      <w:r>
        <w:fldChar w:fldCharType="separate"/>
      </w:r>
      <w:r w:rsidR="00B9108F">
        <w:rPr>
          <w:noProof/>
        </w:rPr>
        <w:t>3</w:t>
      </w:r>
      <w:ins w:id="735" w:author="Vilson Lu" w:date="2014-07-21T14:21:00Z">
        <w:r>
          <w:fldChar w:fldCharType="end"/>
        </w:r>
        <w:r>
          <w:t>. Confusion Matrix (Davis and Goadrich, 2006)</w:t>
        </w:r>
        <w:bookmarkEnd w:id="732"/>
      </w:ins>
    </w:p>
    <w:p w14:paraId="34291B3A" w14:textId="77777777" w:rsidR="00713C2D" w:rsidRPr="00713C2D" w:rsidRDefault="00713C2D">
      <w:pPr>
        <w:rPr>
          <w:ins w:id="736" w:author="Vilson Lu" w:date="2014-07-21T14:18:00Z"/>
        </w:rPr>
        <w:pPrChange w:id="737" w:author="Vilson Lu" w:date="2014-07-21T14:21:00Z">
          <w:pPr>
            <w:pStyle w:val="Content"/>
          </w:pPr>
        </w:pPrChange>
      </w:pPr>
    </w:p>
    <w:p w14:paraId="0E530387" w14:textId="47D036AF" w:rsidR="00713C2D" w:rsidRDefault="00713C2D">
      <w:pPr>
        <w:pStyle w:val="Content"/>
        <w:rPr>
          <w:ins w:id="738" w:author="Vilson Lu" w:date="2014-07-21T14:15:00Z"/>
        </w:rPr>
      </w:pPr>
      <w:ins w:id="739" w:author="Vilson Lu" w:date="2014-07-21T14:18:00Z">
        <w:r>
          <w:t>The Tr</w:t>
        </w:r>
      </w:ins>
      <w:ins w:id="740" w:author="Vilson Lu" w:date="2014-07-21T14:19:00Z">
        <w:r>
          <w:t xml:space="preserve">ue positive category means a positive instance is correctly predicted as positive while the False positive category denotes a negative instance is predicted as positive. </w:t>
        </w:r>
      </w:ins>
      <w:ins w:id="741" w:author="Vilson Lu" w:date="2014-07-21T14:22:00Z">
        <w:r>
          <w:t>Then</w:t>
        </w:r>
      </w:ins>
      <w:ins w:id="742" w:author="Vilson Lu" w:date="2014-07-21T14:23:00Z">
        <w:r>
          <w:t>,</w:t>
        </w:r>
      </w:ins>
      <w:ins w:id="743" w:author="Vilson Lu" w:date="2014-07-21T14:22:00Z">
        <w:r>
          <w:t xml:space="preserve"> the True negative category </w:t>
        </w:r>
      </w:ins>
      <w:ins w:id="744" w:author="Vilson Lu" w:date="2014-07-21T14:23:00Z">
        <w:r>
          <w:t>signifies a negative instance</w:t>
        </w:r>
      </w:ins>
      <w:ins w:id="745" w:author="Vilson Lu" w:date="2014-07-21T14:24:00Z">
        <w:r>
          <w:t xml:space="preserve"> </w:t>
        </w:r>
      </w:ins>
      <w:ins w:id="746" w:author="Vilson Lu" w:date="2014-07-21T14:23:00Z">
        <w:r>
          <w:t xml:space="preserve">is predicted correctly as negative while the False negative </w:t>
        </w:r>
      </w:ins>
      <w:ins w:id="747" w:author="Vilson Lu" w:date="2014-07-21T14:24:00Z">
        <w:r>
          <w:t>means a positive instance is predicted as negative</w:t>
        </w:r>
      </w:ins>
      <w:ins w:id="748" w:author="Vilson Lu" w:date="2014-07-21T14:25:00Z">
        <w:r w:rsidR="00BC5245">
          <w:t xml:space="preserve"> (Davis and Goadrich, 2006)</w:t>
        </w:r>
      </w:ins>
      <w:ins w:id="749"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750" w:name="_Toc393721436"/>
      <w:r>
        <w:t>Kappa Statistics</w:t>
      </w:r>
      <w:bookmarkEnd w:id="750"/>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w:lastRenderedPageBreak/>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119379FD" w14:textId="77777777" w:rsidR="005F3A0B" w:rsidRDefault="005F3A0B" w:rsidP="005F3A0B">
      <w:pPr>
        <w:pStyle w:val="Content"/>
        <w:rPr>
          <w:ins w:id="751" w:author="Vilson Lu" w:date="2014-07-21T14:25:00Z"/>
        </w:rPr>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2B4EB833" w14:textId="77777777" w:rsidR="006350A9" w:rsidRDefault="006350A9" w:rsidP="005F3A0B">
      <w:pPr>
        <w:pStyle w:val="Content"/>
        <w:rPr>
          <w:ins w:id="752" w:author="Vilson Lu" w:date="2014-07-21T14:25:00Z"/>
        </w:rPr>
      </w:pPr>
    </w:p>
    <w:p w14:paraId="05FD4A75" w14:textId="77777777" w:rsidR="006350A9" w:rsidRDefault="006350A9" w:rsidP="005F3A0B">
      <w:pPr>
        <w:pStyle w:val="Content"/>
      </w:pPr>
    </w:p>
    <w:p w14:paraId="507F350B" w14:textId="03F6A30D" w:rsidR="00667DA4" w:rsidRPr="00667DA4" w:rsidRDefault="00667DA4" w:rsidP="00667DA4">
      <w:pPr>
        <w:pStyle w:val="Content"/>
        <w:ind w:left="0" w:firstLine="720"/>
        <w:rPr>
          <w:b/>
          <w:color w:val="FF0000"/>
        </w:rPr>
      </w:pPr>
    </w:p>
    <w:p w14:paraId="64F61B39" w14:textId="77777777" w:rsidR="00667DA4" w:rsidRPr="00667DA4" w:rsidRDefault="00667DA4" w:rsidP="00667DA4"/>
    <w:p w14:paraId="32296553" w14:textId="72C725FD" w:rsidR="00421D73" w:rsidRDefault="00421D73">
      <w:pPr>
        <w:pStyle w:val="Heading3"/>
        <w:rPr>
          <w:ins w:id="753" w:author="Vilson Lu" w:date="2014-07-21T14:02:00Z"/>
        </w:rPr>
      </w:pPr>
      <w:bookmarkStart w:id="754" w:name="_Toc393721437"/>
      <w:ins w:id="755" w:author="Vilson Lu" w:date="2014-07-21T13:50:00Z">
        <w:r>
          <w:t>Balanced Distance Metric</w:t>
        </w:r>
      </w:ins>
      <w:bookmarkEnd w:id="754"/>
    </w:p>
    <w:p w14:paraId="15F31B2B" w14:textId="77777777" w:rsidR="000D1859" w:rsidRPr="00EC3901" w:rsidRDefault="000D1859">
      <w:pPr>
        <w:rPr>
          <w:ins w:id="756" w:author="Vilson Lu" w:date="2014-07-21T13:50:00Z"/>
        </w:rPr>
        <w:pPrChange w:id="757" w:author="Vilson Lu" w:date="2014-07-21T14:02:00Z">
          <w:pPr>
            <w:pStyle w:val="Heading3"/>
          </w:pPr>
        </w:pPrChange>
      </w:pPr>
    </w:p>
    <w:p w14:paraId="5D094CA6" w14:textId="18A4B2F0" w:rsidR="00421D73" w:rsidRDefault="00421D73">
      <w:pPr>
        <w:ind w:left="1440"/>
        <w:rPr>
          <w:ins w:id="758" w:author="Vilson Lu" w:date="2014-07-21T14:02:00Z"/>
        </w:rPr>
        <w:pPrChange w:id="759" w:author="Vilson Lu" w:date="2014-07-21T13:51:00Z">
          <w:pPr>
            <w:pStyle w:val="Heading3"/>
          </w:pPr>
        </w:pPrChange>
      </w:pPr>
      <w:ins w:id="760" w:author="Vilson Lu" w:date="2014-07-21T13:54:00Z">
        <w:r>
          <w:t xml:space="preserve">This metric takes </w:t>
        </w:r>
      </w:ins>
      <w:ins w:id="761" w:author="Vilson Lu" w:date="2014-07-21T13:55:00Z">
        <w:r>
          <w:t xml:space="preserve">the relative specificity of the taxonomic positions of the key and response into </w:t>
        </w:r>
      </w:ins>
      <w:ins w:id="762" w:author="Vilson Lu" w:date="2014-07-21T13:56:00Z">
        <w:r>
          <w:t xml:space="preserve">account in the score, but it does not </w:t>
        </w:r>
        <w:r w:rsidR="000D1859">
          <w:t xml:space="preserve">differentiate </w:t>
        </w:r>
      </w:ins>
      <w:ins w:id="763" w:author="Vilson Lu" w:date="2014-07-21T13:57:00Z">
        <w:r w:rsidR="000D1859">
          <w:t xml:space="preserve">the specificity of the </w:t>
        </w:r>
      </w:ins>
      <w:ins w:id="764" w:author="Vilson Lu" w:date="2014-07-21T13:58:00Z">
        <w:r w:rsidR="000D1859">
          <w:t>key</w:t>
        </w:r>
      </w:ins>
      <w:ins w:id="765" w:author="Vilson Lu" w:date="2014-07-21T13:57:00Z">
        <w:r w:rsidR="000D1859">
          <w:t xml:space="preserve"> concept and </w:t>
        </w:r>
      </w:ins>
      <w:ins w:id="766" w:author="Vilson Lu" w:date="2014-07-21T13:54:00Z">
        <w:r>
          <w:t xml:space="preserve"> </w:t>
        </w:r>
      </w:ins>
      <w:ins w:id="767" w:author="Vilson Lu" w:date="2014-07-21T13:58:00Z">
        <w:r w:rsidR="000D1859">
          <w:t>response concept. The Balanced Distance Metric (BDM) formula is:</w:t>
        </w:r>
      </w:ins>
    </w:p>
    <w:p w14:paraId="7B2357FA" w14:textId="77777777" w:rsidR="000D1859" w:rsidRDefault="000D1859">
      <w:pPr>
        <w:ind w:left="1440"/>
        <w:rPr>
          <w:ins w:id="768" w:author="Vilson Lu" w:date="2014-07-21T13:58:00Z"/>
        </w:rPr>
        <w:pPrChange w:id="769" w:author="Vilson Lu" w:date="2014-07-21T13:51:00Z">
          <w:pPr>
            <w:pStyle w:val="Heading3"/>
          </w:pPr>
        </w:pPrChange>
      </w:pPr>
    </w:p>
    <w:p w14:paraId="235896FA" w14:textId="24E83419" w:rsidR="000D1859" w:rsidRPr="00EC3901" w:rsidRDefault="000D1859">
      <w:pPr>
        <w:ind w:left="1440"/>
        <w:jc w:val="center"/>
        <w:rPr>
          <w:ins w:id="770" w:author="Vilson Lu" w:date="2014-07-21T14:02:00Z"/>
          <w:rFonts w:eastAsiaTheme="minorEastAsia"/>
        </w:rPr>
        <w:pPrChange w:id="771" w:author="Vilson Lu" w:date="2014-07-21T13:58:00Z">
          <w:pPr>
            <w:pStyle w:val="Heading3"/>
          </w:pPr>
        </w:pPrChange>
      </w:pPr>
      <m:oMathPara>
        <m:oMath>
          <m:r>
            <w:ins w:id="772" w:author="Vilson Lu" w:date="2014-07-21T13:59:00Z">
              <w:rPr>
                <w:rFonts w:ascii="Cambria Math" w:hAnsi="Cambria Math"/>
              </w:rPr>
              <m:t xml:space="preserve">BDM= </m:t>
            </w:ins>
          </m:r>
          <m:f>
            <m:fPr>
              <m:ctrlPr>
                <w:ins w:id="773" w:author="Vilson Lu" w:date="2014-07-21T13:59:00Z">
                  <w:rPr>
                    <w:rFonts w:ascii="Cambria Math" w:hAnsi="Cambria Math"/>
                    <w:i/>
                  </w:rPr>
                </w:ins>
              </m:ctrlPr>
            </m:fPr>
            <m:num>
              <m:r>
                <w:ins w:id="774" w:author="Vilson Lu" w:date="2014-07-21T13:59:00Z">
                  <w:rPr>
                    <w:rFonts w:ascii="Cambria Math" w:hAnsi="Cambria Math"/>
                  </w:rPr>
                  <m:t>BR(CP/</m:t>
                </w:ins>
              </m:r>
              <m:sSub>
                <m:sSubPr>
                  <m:ctrlPr>
                    <w:ins w:id="775" w:author="Vilson Lu" w:date="2014-07-21T13:59:00Z">
                      <w:rPr>
                        <w:rFonts w:ascii="Cambria Math" w:hAnsi="Cambria Math"/>
                        <w:i/>
                      </w:rPr>
                    </w:ins>
                  </m:ctrlPr>
                </m:sSubPr>
                <m:e>
                  <m:r>
                    <w:ins w:id="776" w:author="Vilson Lu" w:date="2014-07-21T13:59:00Z">
                      <w:rPr>
                        <w:rFonts w:ascii="Cambria Math" w:hAnsi="Cambria Math"/>
                      </w:rPr>
                      <m:t>n</m:t>
                    </w:ins>
                  </m:r>
                </m:e>
                <m:sub>
                  <m:r>
                    <w:ins w:id="777" w:author="Vilson Lu" w:date="2014-07-21T13:59:00Z">
                      <w:rPr>
                        <w:rFonts w:ascii="Cambria Math" w:hAnsi="Cambria Math"/>
                      </w:rPr>
                      <m:t>o</m:t>
                    </w:ins>
                  </m:r>
                </m:sub>
              </m:sSub>
              <m:r>
                <w:ins w:id="778" w:author="Vilson Lu" w:date="2014-07-21T13:59:00Z">
                  <w:rPr>
                    <w:rFonts w:ascii="Cambria Math" w:hAnsi="Cambria Math"/>
                  </w:rPr>
                  <m:t>)</m:t>
                </w:ins>
              </m:r>
            </m:num>
            <m:den>
              <m:r>
                <w:ins w:id="779" w:author="Vilson Lu" w:date="2014-07-21T14:00:00Z">
                  <w:rPr>
                    <w:rFonts w:ascii="Cambria Math" w:hAnsi="Cambria Math"/>
                  </w:rPr>
                  <m:t>BR</m:t>
                </w:ins>
              </m:r>
              <m:d>
                <m:dPr>
                  <m:ctrlPr>
                    <w:ins w:id="780" w:author="Vilson Lu" w:date="2014-07-21T14:00:00Z">
                      <w:rPr>
                        <w:rFonts w:ascii="Cambria Math" w:hAnsi="Cambria Math"/>
                        <w:i/>
                      </w:rPr>
                    </w:ins>
                  </m:ctrlPr>
                </m:dPr>
                <m:e>
                  <m:f>
                    <m:fPr>
                      <m:type m:val="lin"/>
                      <m:ctrlPr>
                        <w:ins w:id="781" w:author="Vilson Lu" w:date="2014-07-21T14:01:00Z">
                          <w:rPr>
                            <w:rFonts w:ascii="Cambria Math" w:hAnsi="Cambria Math"/>
                            <w:i/>
                          </w:rPr>
                        </w:ins>
                      </m:ctrlPr>
                    </m:fPr>
                    <m:num>
                      <m:r>
                        <w:ins w:id="782" w:author="Vilson Lu" w:date="2014-07-21T14:01:00Z">
                          <w:rPr>
                            <w:rFonts w:ascii="Cambria Math" w:hAnsi="Cambria Math"/>
                          </w:rPr>
                          <m:t>CP</m:t>
                        </w:ins>
                      </m:r>
                    </m:num>
                    <m:den>
                      <m:sSub>
                        <m:sSubPr>
                          <m:ctrlPr>
                            <w:ins w:id="783" w:author="Vilson Lu" w:date="2014-07-21T14:01:00Z">
                              <w:rPr>
                                <w:rFonts w:ascii="Cambria Math" w:hAnsi="Cambria Math"/>
                                <w:i/>
                              </w:rPr>
                            </w:ins>
                          </m:ctrlPr>
                        </m:sSubPr>
                        <m:e>
                          <m:r>
                            <w:ins w:id="784" w:author="Vilson Lu" w:date="2014-07-21T14:01:00Z">
                              <w:rPr>
                                <w:rFonts w:ascii="Cambria Math" w:hAnsi="Cambria Math"/>
                              </w:rPr>
                              <m:t>n</m:t>
                            </w:ins>
                          </m:r>
                        </m:e>
                        <m:sub>
                          <m:r>
                            <w:ins w:id="785" w:author="Vilson Lu" w:date="2014-07-21T14:01:00Z">
                              <w:rPr>
                                <w:rFonts w:ascii="Cambria Math" w:hAnsi="Cambria Math"/>
                              </w:rPr>
                              <m:t>o</m:t>
                            </w:ins>
                          </m:r>
                        </m:sub>
                      </m:sSub>
                    </m:den>
                  </m:f>
                </m:e>
              </m:d>
              <m:r>
                <w:ins w:id="786" w:author="Vilson Lu" w:date="2014-07-21T14:00:00Z">
                  <w:rPr>
                    <w:rFonts w:ascii="Cambria Math" w:hAnsi="Cambria Math"/>
                  </w:rPr>
                  <m:t xml:space="preserve">+ </m:t>
                </w:ins>
              </m:r>
              <m:d>
                <m:dPr>
                  <m:ctrlPr>
                    <w:ins w:id="787" w:author="Vilson Lu" w:date="2014-07-21T14:00:00Z">
                      <w:rPr>
                        <w:rFonts w:ascii="Cambria Math" w:hAnsi="Cambria Math"/>
                        <w:i/>
                      </w:rPr>
                    </w:ins>
                  </m:ctrlPr>
                </m:dPr>
                <m:e>
                  <m:f>
                    <m:fPr>
                      <m:type m:val="lin"/>
                      <m:ctrlPr>
                        <w:ins w:id="788" w:author="Vilson Lu" w:date="2014-07-21T14:01:00Z">
                          <w:rPr>
                            <w:rFonts w:ascii="Cambria Math" w:hAnsi="Cambria Math"/>
                            <w:i/>
                          </w:rPr>
                        </w:ins>
                      </m:ctrlPr>
                    </m:fPr>
                    <m:num>
                      <m:r>
                        <w:ins w:id="789" w:author="Vilson Lu" w:date="2014-07-21T14:01:00Z">
                          <w:rPr>
                            <w:rFonts w:ascii="Cambria Math" w:hAnsi="Cambria Math"/>
                          </w:rPr>
                          <m:t>DPK</m:t>
                        </w:ins>
                      </m:r>
                    </m:num>
                    <m:den>
                      <m:sSub>
                        <m:sSubPr>
                          <m:ctrlPr>
                            <w:ins w:id="790" w:author="Vilson Lu" w:date="2014-07-21T14:01:00Z">
                              <w:rPr>
                                <w:rFonts w:ascii="Cambria Math" w:hAnsi="Cambria Math"/>
                                <w:i/>
                              </w:rPr>
                            </w:ins>
                          </m:ctrlPr>
                        </m:sSubPr>
                        <m:e>
                          <m:r>
                            <w:ins w:id="791" w:author="Vilson Lu" w:date="2014-07-21T14:01:00Z">
                              <w:rPr>
                                <w:rFonts w:ascii="Cambria Math" w:hAnsi="Cambria Math"/>
                              </w:rPr>
                              <m:t>n</m:t>
                            </w:ins>
                          </m:r>
                        </m:e>
                        <m:sub>
                          <m:r>
                            <w:ins w:id="792" w:author="Vilson Lu" w:date="2014-07-21T14:01:00Z">
                              <w:rPr>
                                <w:rFonts w:ascii="Cambria Math" w:hAnsi="Cambria Math"/>
                              </w:rPr>
                              <m:t>2</m:t>
                            </w:ins>
                          </m:r>
                        </m:sub>
                      </m:sSub>
                    </m:den>
                  </m:f>
                </m:e>
              </m:d>
              <m:r>
                <w:ins w:id="793" w:author="Vilson Lu" w:date="2014-07-21T14:00:00Z">
                  <w:rPr>
                    <w:rFonts w:ascii="Cambria Math" w:hAnsi="Cambria Math"/>
                  </w:rPr>
                  <m:t>+(</m:t>
                </w:ins>
              </m:r>
              <m:r>
                <w:ins w:id="794" w:author="Vilson Lu" w:date="2014-07-21T14:01:00Z">
                  <w:rPr>
                    <w:rFonts w:ascii="Cambria Math" w:hAnsi="Cambria Math"/>
                  </w:rPr>
                  <m:t>DPR</m:t>
                </w:ins>
              </m:r>
              <m:r>
                <w:ins w:id="795" w:author="Vilson Lu" w:date="2014-07-21T14:00:00Z">
                  <w:rPr>
                    <w:rFonts w:ascii="Cambria Math" w:hAnsi="Cambria Math"/>
                  </w:rPr>
                  <m:t>/</m:t>
                </w:ins>
              </m:r>
              <m:sSub>
                <m:sSubPr>
                  <m:ctrlPr>
                    <w:ins w:id="796" w:author="Vilson Lu" w:date="2014-07-21T14:00:00Z">
                      <w:rPr>
                        <w:rFonts w:ascii="Cambria Math" w:hAnsi="Cambria Math"/>
                        <w:i/>
                      </w:rPr>
                    </w:ins>
                  </m:ctrlPr>
                </m:sSubPr>
                <m:e>
                  <m:r>
                    <w:ins w:id="797" w:author="Vilson Lu" w:date="2014-07-21T14:00:00Z">
                      <w:rPr>
                        <w:rFonts w:ascii="Cambria Math" w:hAnsi="Cambria Math"/>
                      </w:rPr>
                      <m:t>n</m:t>
                    </w:ins>
                  </m:r>
                </m:e>
                <m:sub>
                  <m:r>
                    <w:ins w:id="798" w:author="Vilson Lu" w:date="2014-07-21T14:00:00Z">
                      <w:rPr>
                        <w:rFonts w:ascii="Cambria Math" w:hAnsi="Cambria Math"/>
                      </w:rPr>
                      <m:t>3</m:t>
                    </w:ins>
                  </m:r>
                </m:sub>
              </m:sSub>
              <m:r>
                <w:ins w:id="799" w:author="Vilson Lu" w:date="2014-07-21T14:00:00Z">
                  <w:rPr>
                    <w:rFonts w:ascii="Cambria Math" w:hAnsi="Cambria Math"/>
                  </w:rPr>
                  <m:t>)</m:t>
                </w:ins>
              </m:r>
            </m:den>
          </m:f>
        </m:oMath>
      </m:oMathPara>
    </w:p>
    <w:p w14:paraId="2407781E" w14:textId="77777777" w:rsidR="000D1859" w:rsidRDefault="000D1859">
      <w:pPr>
        <w:ind w:left="1440"/>
        <w:jc w:val="center"/>
        <w:rPr>
          <w:ins w:id="800" w:author="Vilson Lu" w:date="2014-07-21T14:02:00Z"/>
        </w:rPr>
        <w:pPrChange w:id="801" w:author="Vilson Lu" w:date="2014-07-21T13:58:00Z">
          <w:pPr>
            <w:pStyle w:val="Heading3"/>
          </w:pPr>
        </w:pPrChange>
      </w:pPr>
    </w:p>
    <w:p w14:paraId="4D97E858" w14:textId="6C877221" w:rsidR="000D1859" w:rsidRPr="00EC3901" w:rsidRDefault="000D1859">
      <w:pPr>
        <w:ind w:left="1440"/>
        <w:rPr>
          <w:ins w:id="802" w:author="Vilson Lu" w:date="2014-07-21T13:50:00Z"/>
        </w:rPr>
        <w:pPrChange w:id="803" w:author="Vilson Lu" w:date="2014-07-21T14:02:00Z">
          <w:pPr>
            <w:pStyle w:val="Heading3"/>
          </w:pPr>
        </w:pPrChange>
      </w:pPr>
      <w:ins w:id="804" w:author="Vilson Lu" w:date="2014-07-21T14:03:00Z">
        <w:r w:rsidRPr="000D1859">
          <w:rPr>
            <w:i/>
            <w:rPrChange w:id="805" w:author="Vilson Lu" w:date="2014-07-21T14:04:00Z">
              <w:rPr/>
            </w:rPrChange>
          </w:rPr>
          <w:t>BR</w:t>
        </w:r>
        <w:r>
          <w:t xml:space="preserve"> is the branching factor of each relevant concept, divided by the average branching factor of all the nodes </w:t>
        </w:r>
      </w:ins>
      <w:ins w:id="806" w:author="Vilson Lu" w:date="2014-07-21T14:04:00Z">
        <w:r>
          <w:t xml:space="preserve">from the ontology, excluding leaf nodes. </w:t>
        </w:r>
        <w:r w:rsidRPr="000D1859">
          <w:rPr>
            <w:i/>
            <w:rPrChange w:id="807" w:author="Vilson Lu" w:date="2014-07-21T14:04:00Z">
              <w:rPr/>
            </w:rPrChange>
          </w:rPr>
          <w:t>CP</w:t>
        </w:r>
        <w:r>
          <w:t xml:space="preserve"> is the shortest path from root concept to </w:t>
        </w:r>
      </w:ins>
      <w:ins w:id="808" w:author="Vilson Lu" w:date="2014-07-21T14:06:00Z">
        <w:r w:rsidRPr="000D1859">
          <w:rPr>
            <w:i/>
            <w:rPrChange w:id="809" w:author="Vilson Lu" w:date="2014-07-21T14:06:00Z">
              <w:rPr/>
            </w:rPrChange>
          </w:rPr>
          <w:t>MSCA</w:t>
        </w:r>
        <w:r>
          <w:t xml:space="preserve">, </w:t>
        </w:r>
      </w:ins>
      <w:ins w:id="810" w:author="Vilson Lu" w:date="2014-07-21T14:04:00Z">
        <w:r>
          <w:t xml:space="preserve">the most specific </w:t>
        </w:r>
      </w:ins>
      <w:ins w:id="811" w:author="Vilson Lu" w:date="2014-07-21T14:05:00Z">
        <w:r>
          <w:t xml:space="preserve">concept common to the key and response paths. </w:t>
        </w:r>
        <w:r>
          <w:rPr>
            <w:i/>
          </w:rPr>
          <w:t>DPR</w:t>
        </w:r>
        <w:r>
          <w:t xml:space="preserve"> is the </w:t>
        </w:r>
      </w:ins>
      <w:ins w:id="812" w:author="Vilson Lu" w:date="2014-07-21T14:06:00Z">
        <w:r>
          <w:t xml:space="preserve">shortest path from </w:t>
        </w:r>
        <w:r w:rsidRPr="000D1859">
          <w:rPr>
            <w:i/>
            <w:rPrChange w:id="813" w:author="Vilson Lu" w:date="2014-07-21T14:06:00Z">
              <w:rPr/>
            </w:rPrChange>
          </w:rPr>
          <w:t>MSCA</w:t>
        </w:r>
        <w:r>
          <w:t xml:space="preserve"> to response concept. </w:t>
        </w:r>
      </w:ins>
      <w:ins w:id="814" w:author="Vilson Lu" w:date="2014-07-21T14:07:00Z">
        <w:r>
          <w:rPr>
            <w:i/>
          </w:rPr>
          <w:t>DPK</w:t>
        </w:r>
        <w:r>
          <w:t xml:space="preserve"> is the shortest path from </w:t>
        </w:r>
        <w:r w:rsidRPr="000D1859">
          <w:rPr>
            <w:i/>
            <w:rPrChange w:id="815" w:author="Vilson Lu" w:date="2014-07-21T14:07:00Z">
              <w:rPr/>
            </w:rPrChange>
          </w:rPr>
          <w:t>MSCA</w:t>
        </w:r>
        <w:r>
          <w:t xml:space="preserve"> to key concept.</w:t>
        </w:r>
        <w:r w:rsidR="00622A36">
          <w:t xml:space="preserve"> </w:t>
        </w:r>
        <m:oMath>
          <m:sSub>
            <m:sSubPr>
              <m:ctrlPr>
                <w:rPr>
                  <w:rFonts w:ascii="Cambria Math" w:hAnsi="Cambria Math"/>
                  <w:i/>
                </w:rPr>
              </m:ctrlPr>
            </m:sSubPr>
            <m:e>
              <m:r>
                <w:rPr>
                  <w:rFonts w:ascii="Cambria Math" w:hAnsi="Cambria Math"/>
                </w:rPr>
                <m:t>n</m:t>
              </m:r>
            </m:e>
            <m:sub>
              <m:r>
                <w:rPr>
                  <w:rFonts w:ascii="Cambria Math" w:hAnsi="Cambria Math"/>
                </w:rPr>
                <m:t>o</m:t>
              </m:r>
            </m:sub>
          </m:sSub>
        </m:oMath>
      </w:ins>
      <w:ins w:id="816" w:author="Vilson Lu" w:date="2014-07-21T14:08:00Z">
        <w:r w:rsidR="00622A36">
          <w:rPr>
            <w:rFonts w:eastAsiaTheme="minorEastAsia"/>
          </w:rPr>
          <w:t xml:space="preserve"> is the average chain length of the whole ontology,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622A36">
          <w:rPr>
            <w:rFonts w:eastAsiaTheme="minorEastAsia"/>
          </w:rPr>
          <w:t xml:space="preserve"> is the average length of all the chains </w:t>
        </w:r>
      </w:ins>
      <w:ins w:id="817" w:author="Vilson Lu" w:date="2014-07-21T14:09:00Z">
        <w:r w:rsidR="00622A36">
          <w:rPr>
            <w:rFonts w:eastAsiaTheme="minorEastAsia"/>
          </w:rPr>
          <w:t xml:space="preserve">containing the key concept, computed from the root concept. </w:t>
        </w:r>
        <m:oMath>
          <m:sSub>
            <m:sSubPr>
              <m:ctrlPr>
                <w:rPr>
                  <w:rFonts w:ascii="Cambria Math" w:hAnsi="Cambria Math"/>
                  <w:i/>
                </w:rPr>
              </m:ctrlPr>
            </m:sSubPr>
            <m:e>
              <m:r>
                <w:rPr>
                  <w:rFonts w:ascii="Cambria Math" w:hAnsi="Cambria Math"/>
                </w:rPr>
                <m:t>n</m:t>
              </m:r>
            </m:e>
            <m:sub>
              <m:r>
                <w:rPr>
                  <w:rFonts w:ascii="Cambria Math" w:hAnsi="Cambria Math"/>
                </w:rPr>
                <m:t>3</m:t>
              </m:r>
            </m:sub>
          </m:sSub>
        </m:oMath>
        <w:r w:rsidR="00622A36">
          <w:rPr>
            <w:rFonts w:eastAsiaTheme="minorEastAsia"/>
          </w:rPr>
          <w:t xml:space="preserve"> is the average length of all the chains containing the response concept, computed from the root concept</w:t>
        </w:r>
      </w:ins>
      <w:ins w:id="818" w:author="Vilson Lu" w:date="2014-07-21T14:10:00Z">
        <w:r w:rsidR="00622A36">
          <w:rPr>
            <w:rFonts w:eastAsiaTheme="minorEastAsia"/>
          </w:rPr>
          <w:t xml:space="preserve"> (</w:t>
        </w:r>
      </w:ins>
      <w:ins w:id="819" w:author="Vilson Lu" w:date="2014-07-21T14:11:00Z">
        <w:r w:rsidR="00622A36">
          <w:rPr>
            <w:rFonts w:eastAsiaTheme="minorEastAsia"/>
          </w:rPr>
          <w:t>Maynard et al., 2006</w:t>
        </w:r>
      </w:ins>
      <w:ins w:id="820" w:author="Vilson Lu" w:date="2014-07-21T14:10:00Z">
        <w:r w:rsidR="00622A36">
          <w:rPr>
            <w:rFonts w:eastAsiaTheme="minorEastAsia"/>
          </w:rPr>
          <w:t>)</w:t>
        </w:r>
      </w:ins>
      <w:ins w:id="821" w:author="Vilson Lu" w:date="2014-07-21T14:09:00Z">
        <w:r w:rsidR="00622A36">
          <w:rPr>
            <w:rFonts w:eastAsiaTheme="minorEastAsia"/>
          </w:rPr>
          <w:t>.</w:t>
        </w:r>
      </w:ins>
    </w:p>
    <w:p w14:paraId="48CE7251" w14:textId="77777777" w:rsidR="00421D73" w:rsidRPr="00EC3901" w:rsidRDefault="00421D73">
      <w:pPr>
        <w:rPr>
          <w:ins w:id="822" w:author="Vilson Lu" w:date="2014-07-21T13:50:00Z"/>
        </w:rPr>
        <w:pPrChange w:id="823" w:author="Vilson Lu" w:date="2014-07-21T13:50:00Z">
          <w:pPr>
            <w:pStyle w:val="Heading3"/>
          </w:pPr>
        </w:pPrChange>
      </w:pPr>
    </w:p>
    <w:p w14:paraId="532972B8" w14:textId="4147A012" w:rsidR="00FC6A56" w:rsidRDefault="00FC6A56" w:rsidP="00FC6A56">
      <w:pPr>
        <w:pStyle w:val="Heading2"/>
      </w:pPr>
      <w:bookmarkStart w:id="824" w:name="_Toc393721438"/>
      <w:r>
        <w:t>Tools</w:t>
      </w:r>
      <w:bookmarkEnd w:id="824"/>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825" w:name="_Toc393721439"/>
      <w:r>
        <w:t>Apache OpenNLP</w:t>
      </w:r>
      <w:r w:rsidR="00B86C39">
        <w:t xml:space="preserve"> (OpenNLP, 2011)</w:t>
      </w:r>
      <w:bookmarkEnd w:id="825"/>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w:t>
      </w:r>
      <w:r>
        <w:lastRenderedPageBreak/>
        <w:t xml:space="preserve">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826" w:name="_Toc393721440"/>
      <w:r>
        <w:t>ANNIE</w:t>
      </w:r>
      <w:r w:rsidR="00921658">
        <w:t xml:space="preserve"> (Cunningham et al., 2002)</w:t>
      </w:r>
      <w:bookmarkEnd w:id="826"/>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827"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828" w:author="Vilson Lu" w:date="2014-07-21T15:44:00Z">
        <w:r w:rsidR="00DB298E">
          <w:t>n.</w:t>
        </w:r>
      </w:ins>
      <w:del w:id="829"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lastRenderedPageBreak/>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830" w:name="_Toc393721441"/>
      <w:r>
        <w:t>Twitter NLP Tools</w:t>
      </w:r>
      <w:r w:rsidR="00C07FC7">
        <w:t xml:space="preserve"> (Ritter et al., 2011)</w:t>
      </w:r>
      <w:bookmarkEnd w:id="830"/>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rPr>
          <w:ins w:id="831" w:author="Vilson Lu" w:date="2014-07-21T15:44:00Z"/>
        </w:rPr>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78AA7AC3" w14:textId="77777777" w:rsidR="00DB298E" w:rsidRDefault="00DB298E" w:rsidP="00C833D6">
      <w:pPr>
        <w:pStyle w:val="Content"/>
        <w:rPr>
          <w:ins w:id="832" w:author="Vilson Lu" w:date="2014-07-21T15:44:00Z"/>
        </w:rPr>
      </w:pPr>
    </w:p>
    <w:p w14:paraId="3F34941C" w14:textId="77777777" w:rsidR="00DB298E" w:rsidRDefault="00DB298E" w:rsidP="00C833D6">
      <w:pPr>
        <w:pStyle w:val="Content"/>
      </w:pP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 xml:space="preserve">the fraction of words in the tweet which are capitalized, the fraction which appear in a dictionary of frequently lowercase/capitalized words but are not lowercase/capitalized in the tweet, the </w:t>
      </w:r>
      <w:r w:rsidR="00BA11F0" w:rsidRPr="00BA11F0">
        <w:lastRenderedPageBreak/>
        <w:t>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rPr>
          <w:ins w:id="833" w:author="Vilson Lu" w:date="2014-07-21T15:44:00Z"/>
        </w:rPr>
      </w:pPr>
    </w:p>
    <w:p w14:paraId="5F22C705" w14:textId="77777777" w:rsidR="00DB298E" w:rsidRDefault="00DB298E"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834" w:name="_Toc393721442"/>
      <w:r>
        <w:t>Weka (Weka 3, n.d.)</w:t>
      </w:r>
      <w:bookmarkEnd w:id="83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835" w:name="_Toc393721443"/>
      <w:r>
        <w:t>TwitIE (Bontcheva et al., 2013)</w:t>
      </w:r>
      <w:bookmarkEnd w:id="83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w:t>
      </w:r>
      <w:r w:rsidRPr="00EF6E7F">
        <w:lastRenderedPageBreak/>
        <w:t xml:space="preserve">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836" w:name="_Toc393721444"/>
      <w:commentRangeStart w:id="837"/>
      <w:r>
        <w:lastRenderedPageBreak/>
        <w:t>The FILIET System</w:t>
      </w:r>
      <w:commentRangeEnd w:id="837"/>
      <w:r w:rsidR="000728A0">
        <w:rPr>
          <w:rStyle w:val="CommentReference"/>
          <w:b w:val="0"/>
        </w:rPr>
        <w:commentReference w:id="837"/>
      </w:r>
      <w:bookmarkEnd w:id="83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838" w:name="_Toc393721445"/>
      <w:r>
        <w:t>System Overview</w:t>
      </w:r>
      <w:bookmarkEnd w:id="838"/>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839" w:author="Vilson Lu" w:date="2014-07-21T15:38:00Z">
        <w:r w:rsidR="00992BBF">
          <w:t xml:space="preserve">(FILIET) </w:t>
        </w:r>
      </w:ins>
      <w:r w:rsidR="00352AD1">
        <w:t>is a</w:t>
      </w:r>
      <w:ins w:id="840" w:author="Vilson Lu" w:date="2014-07-21T15:47:00Z">
        <w:r w:rsidR="008062DC">
          <w:t xml:space="preserve"> hybrid information extraction system</w:t>
        </w:r>
      </w:ins>
      <w:ins w:id="841" w:author="Vilson Lu" w:date="2014-07-21T15:48:00Z">
        <w:r w:rsidR="008062DC">
          <w:t xml:space="preserve"> that incorporates the architectures of an</w:t>
        </w:r>
      </w:ins>
      <w:del w:id="842" w:author="Vilson Lu" w:date="2014-07-21T15:47:00Z">
        <w:r w:rsidR="00352AD1" w:rsidDel="008062DC">
          <w:delText>n</w:delText>
        </w:r>
      </w:del>
      <w:r w:rsidR="00352AD1">
        <w:t xml:space="preserve"> </w:t>
      </w:r>
      <w:ins w:id="843" w:author="Vilson Lu" w:date="2014-07-21T15:38:00Z">
        <w:r w:rsidR="00992BBF">
          <w:t xml:space="preserve">adaptive </w:t>
        </w:r>
      </w:ins>
      <w:del w:id="844" w:author="Vilson Lu" w:date="2014-07-21T15:49:00Z">
        <w:r w:rsidR="00352AD1" w:rsidDel="008062DC">
          <w:delText>information extraction</w:delText>
        </w:r>
      </w:del>
      <w:ins w:id="845" w:author="Vilson Lu" w:date="2014-07-21T15:49:00Z">
        <w:r w:rsidR="008062DC">
          <w:t>IE</w:t>
        </w:r>
      </w:ins>
      <w:r w:rsidR="00352AD1">
        <w:t xml:space="preserve"> system</w:t>
      </w:r>
      <w:ins w:id="846" w:author="Vilson Lu" w:date="2014-07-21T15:49:00Z">
        <w:r w:rsidR="008062DC">
          <w:t xml:space="preserve"> and a rule-based IE system</w:t>
        </w:r>
      </w:ins>
      <w:r w:rsidR="00352AD1">
        <w:t xml:space="preserve"> </w:t>
      </w:r>
      <w:r w:rsidR="00614551">
        <w:t>for Filipino disaster related reports.</w:t>
      </w:r>
      <w:ins w:id="847" w:author="Vilson Lu" w:date="2014-07-21T15:45:00Z">
        <w:r w:rsidR="008062DC">
          <w:t xml:space="preserve"> The </w:t>
        </w:r>
        <w:r w:rsidR="00881141">
          <w:t>FILI</w:t>
        </w:r>
        <w:r w:rsidR="008062DC">
          <w:t>ET system will work with extracting information</w:t>
        </w:r>
      </w:ins>
      <w:ins w:id="848" w:author="Vilson Lu" w:date="2014-07-21T15:46:00Z">
        <w:r w:rsidR="008062DC">
          <w:t xml:space="preserve"> </w:t>
        </w:r>
      </w:ins>
      <w:ins w:id="849" w:author="Vilson Lu" w:date="2014-07-21T15:45:00Z">
        <w:r w:rsidR="008062DC">
          <w:t xml:space="preserve">from Tweets that were written in the </w:t>
        </w:r>
      </w:ins>
      <w:ins w:id="850" w:author="Vilson Lu" w:date="2014-07-21T15:46:00Z">
        <w:r w:rsidR="008062DC">
          <w:t>different variations of the Filipino language specifically the Taglish</w:t>
        </w:r>
      </w:ins>
      <w:ins w:id="851" w:author="Vilson Lu" w:date="2014-07-21T15:47:00Z">
        <w:r w:rsidR="008062DC">
          <w:t xml:space="preserve"> (Code Switching)</w:t>
        </w:r>
      </w:ins>
      <w:ins w:id="852" w:author="Vilson Lu" w:date="2014-07-21T15:46:00Z">
        <w:r w:rsidR="008062DC">
          <w:t xml:space="preserve"> and the TXTSPK variations.</w:t>
        </w:r>
      </w:ins>
      <w:r w:rsidR="00AB3AFC">
        <w:t xml:space="preserve"> </w:t>
      </w:r>
      <w:ins w:id="853" w:author="Vilson Lu" w:date="2014-07-21T15:49:00Z">
        <w:r w:rsidR="00042ECA">
          <w:t>The system will follow the</w:t>
        </w:r>
      </w:ins>
      <w:ins w:id="854" w:author="Vilson Lu" w:date="2014-07-21T15:50:00Z">
        <w:r w:rsidR="00042ECA">
          <w:t xml:space="preserve"> methodology described below. The</w:t>
        </w:r>
      </w:ins>
      <w:ins w:id="855" w:author="Vilson Lu" w:date="2014-07-21T15:49:00Z">
        <w:r w:rsidR="00042ECA">
          <w:t xml:space="preserve"> </w:t>
        </w:r>
      </w:ins>
      <w:del w:id="856" w:author="Vilson Lu" w:date="2014-07-21T15:50:00Z">
        <w:r w:rsidR="00AB3AFC" w:rsidDel="00042ECA">
          <w:delText>Disaster</w:delText>
        </w:r>
      </w:del>
      <w:ins w:id="857"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858" w:name="_Toc393721446"/>
      <w:r>
        <w:t>System Objectives</w:t>
      </w:r>
      <w:bookmarkEnd w:id="85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859" w:name="_Toc393721447"/>
      <w:r>
        <w:t>General Objective</w:t>
      </w:r>
      <w:bookmarkEnd w:id="85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860" w:name="_Toc393721448"/>
      <w:r>
        <w:t>Specific Objectives</w:t>
      </w:r>
      <w:bookmarkEnd w:id="86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Pr="008B185B" w:rsidRDefault="0050111D">
      <w:pPr>
        <w:pStyle w:val="Content"/>
        <w:numPr>
          <w:ilvl w:val="0"/>
          <w:numId w:val="31"/>
        </w:numPr>
        <w:pPrChange w:id="861" w:author="Vilson Lu" w:date="2014-07-21T15:35:00Z">
          <w:pPr>
            <w:pStyle w:val="ListParagraph"/>
            <w:numPr>
              <w:ilvl w:val="2"/>
              <w:numId w:val="15"/>
            </w:numPr>
            <w:ind w:left="2340" w:hanging="180"/>
          </w:pPr>
        </w:pPrChange>
      </w:pPr>
      <w:commentRangeStart w:id="862"/>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77777777" w:rsidR="00A542AC" w:rsidRPr="008B185B" w:rsidRDefault="00A542AC">
      <w:pPr>
        <w:pStyle w:val="Content"/>
        <w:numPr>
          <w:ilvl w:val="0"/>
          <w:numId w:val="31"/>
        </w:numPr>
        <w:rPr>
          <w:ins w:id="863" w:author="Vilson Lu" w:date="2014-07-21T15:35:00Z"/>
        </w:rPr>
        <w:pPrChange w:id="864" w:author="Vilson Lu" w:date="2014-07-21T15:35:00Z">
          <w:pPr>
            <w:pStyle w:val="PlainText"/>
            <w:numPr>
              <w:numId w:val="30"/>
            </w:numPr>
            <w:ind w:left="2160" w:hanging="360"/>
          </w:pPr>
        </w:pPrChange>
      </w:pPr>
      <w:ins w:id="865" w:author="Vilson Lu" w:date="2014-07-21T15:35:00Z">
        <w:r w:rsidRPr="008B185B">
          <w:t>To extract relevant information common among the types of disaster (i.e. location);</w:t>
        </w:r>
        <w:r w:rsidRPr="008B185B">
          <w:cr/>
        </w:r>
      </w:ins>
    </w:p>
    <w:p w14:paraId="01B2DA54" w14:textId="02EAEAF1" w:rsidR="00C12A8C" w:rsidRPr="00A542AC" w:rsidDel="00A542AC" w:rsidRDefault="0050111D">
      <w:pPr>
        <w:pStyle w:val="Content"/>
        <w:rPr>
          <w:ins w:id="866" w:author="admin" w:date="2014-07-21T12:35:00Z"/>
          <w:del w:id="867" w:author="Vilson Lu" w:date="2014-07-21T15:35:00Z"/>
        </w:rPr>
        <w:pPrChange w:id="868" w:author="Vilson Lu" w:date="2014-07-21T15:35:00Z">
          <w:pPr>
            <w:pStyle w:val="ListParagraph"/>
            <w:numPr>
              <w:ilvl w:val="2"/>
              <w:numId w:val="15"/>
            </w:numPr>
            <w:ind w:left="2340" w:hanging="180"/>
          </w:pPr>
        </w:pPrChange>
      </w:pPr>
      <w:del w:id="869"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862"/>
        <w:r w:rsidR="000728A0" w:rsidRPr="00257B40" w:rsidDel="00A542AC">
          <w:rPr>
            <w:rStyle w:val="CommentReference"/>
            <w:sz w:val="20"/>
            <w:szCs w:val="20"/>
          </w:rPr>
          <w:commentReference w:id="862"/>
        </w:r>
      </w:del>
    </w:p>
    <w:p w14:paraId="4A1B4E01" w14:textId="1D5821B8" w:rsidR="00DA1A3E" w:rsidRDefault="00A542AC">
      <w:pPr>
        <w:pStyle w:val="Content"/>
        <w:numPr>
          <w:ilvl w:val="0"/>
          <w:numId w:val="31"/>
        </w:numPr>
        <w:rPr>
          <w:ins w:id="870" w:author="Vilson Lu" w:date="2014-07-21T16:05:00Z"/>
        </w:rPr>
        <w:pPrChange w:id="871" w:author="Vilson Lu" w:date="2014-07-21T16:05:00Z">
          <w:pPr>
            <w:pStyle w:val="PlainText"/>
            <w:numPr>
              <w:numId w:val="15"/>
            </w:numPr>
            <w:ind w:left="720" w:hanging="360"/>
          </w:pPr>
        </w:pPrChange>
      </w:pPr>
      <w:ins w:id="872" w:author="Vilson Lu" w:date="2014-07-21T15:33:00Z">
        <w:r w:rsidRPr="00257B40">
          <w:t>To extract disaster-specific information from the tweet given the type of disaster</w:t>
        </w:r>
        <w:r w:rsidR="00DA1A3E">
          <w:t>;</w:t>
        </w:r>
      </w:ins>
    </w:p>
    <w:p w14:paraId="07114308" w14:textId="3C452C73" w:rsidR="00DA1A3E" w:rsidRPr="008931B2" w:rsidRDefault="00DA1A3E">
      <w:pPr>
        <w:pStyle w:val="Content"/>
        <w:numPr>
          <w:ilvl w:val="0"/>
          <w:numId w:val="31"/>
        </w:numPr>
        <w:rPr>
          <w:ins w:id="873" w:author="Vilson Lu" w:date="2014-07-21T15:33:00Z"/>
        </w:rPr>
        <w:pPrChange w:id="874" w:author="Vilson Lu" w:date="2014-07-21T16:05:00Z">
          <w:pPr>
            <w:pStyle w:val="PlainText"/>
            <w:numPr>
              <w:numId w:val="15"/>
            </w:numPr>
            <w:ind w:left="720" w:hanging="360"/>
          </w:pPr>
        </w:pPrChange>
      </w:pPr>
      <w:ins w:id="875" w:author="Vilson Lu" w:date="2014-07-21T16:05:00Z">
        <w:r>
          <w:t>To d</w:t>
        </w:r>
      </w:ins>
    </w:p>
    <w:p w14:paraId="2F67B681" w14:textId="77777777" w:rsidR="000728A0" w:rsidDel="00C16374" w:rsidRDefault="000728A0">
      <w:pPr>
        <w:rPr>
          <w:del w:id="876" w:author="Vilson Lu" w:date="2014-07-21T15:39:00Z"/>
        </w:rPr>
        <w:pPrChange w:id="877" w:author="Vilson Lu" w:date="2014-07-21T15:39:00Z">
          <w:pPr>
            <w:pStyle w:val="ListParagraph"/>
            <w:numPr>
              <w:ilvl w:val="2"/>
              <w:numId w:val="15"/>
            </w:numPr>
            <w:ind w:left="2340" w:hanging="180"/>
          </w:pPr>
        </w:pPrChange>
      </w:pPr>
      <w:ins w:id="878" w:author="admin" w:date="2014-07-21T12:35:00Z">
        <w:del w:id="879" w:author="Vilson Lu" w:date="2014-07-21T15:33:00Z">
          <w:r w:rsidDel="00A542AC">
            <w:delText xml:space="preserve">To </w:delText>
          </w:r>
        </w:del>
      </w:ins>
    </w:p>
    <w:p w14:paraId="2A04F127" w14:textId="02F6BCC6" w:rsidR="00A97984" w:rsidDel="00C16374" w:rsidRDefault="00A97984">
      <w:pPr>
        <w:rPr>
          <w:del w:id="880" w:author="Vilson Lu" w:date="2014-07-21T15:39:00Z"/>
        </w:rPr>
        <w:pPrChange w:id="881" w:author="Vilson Lu" w:date="2014-07-21T15:39:00Z">
          <w:pPr>
            <w:pStyle w:val="Content"/>
          </w:pPr>
        </w:pPrChange>
      </w:pPr>
    </w:p>
    <w:p w14:paraId="106810FB" w14:textId="77777777" w:rsidR="00A97984" w:rsidRDefault="00A97984">
      <w:pPr>
        <w:pStyle w:val="Content"/>
        <w:ind w:left="0"/>
        <w:pPrChange w:id="882" w:author="Vilson Lu" w:date="2014-07-21T15:39:00Z">
          <w:pPr>
            <w:pStyle w:val="Content"/>
          </w:pPr>
        </w:pPrChange>
      </w:pPr>
    </w:p>
    <w:p w14:paraId="28D7CFFF" w14:textId="6CF8E1D1" w:rsidR="00614551" w:rsidRDefault="00614551" w:rsidP="00614551">
      <w:pPr>
        <w:pStyle w:val="Heading2"/>
      </w:pPr>
      <w:bookmarkStart w:id="883" w:name="_Toc393721449"/>
      <w:r>
        <w:t>System Scope and Limitations</w:t>
      </w:r>
      <w:bookmarkEnd w:id="883"/>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884" w:author="Vilson Lu" w:date="2014-07-21T15:35:00Z"/>
        </w:rPr>
      </w:pPr>
      <w:r>
        <w:lastRenderedPageBreak/>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885" w:author="Vilson Lu" w:date="2014-07-21T15:35:00Z"/>
        </w:rPr>
      </w:pPr>
    </w:p>
    <w:p w14:paraId="165263FC" w14:textId="77777777" w:rsidR="00A542AC" w:rsidRPr="008931B2" w:rsidRDefault="00A542AC">
      <w:pPr>
        <w:pStyle w:val="Content"/>
        <w:rPr>
          <w:ins w:id="886" w:author="Vilson Lu" w:date="2014-07-21T15:35:00Z"/>
        </w:rPr>
        <w:pPrChange w:id="887" w:author="Vilson Lu" w:date="2014-07-21T15:35:00Z">
          <w:pPr>
            <w:pStyle w:val="PlainText"/>
          </w:pPr>
        </w:pPrChange>
      </w:pPr>
      <w:ins w:id="888"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889"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890" w:name="_Toc393721450"/>
      <w:r>
        <w:t>Architectural Design</w:t>
      </w:r>
      <w:bookmarkEnd w:id="890"/>
    </w:p>
    <w:p w14:paraId="1FCFE234" w14:textId="3507A4B1" w:rsidR="008D6077" w:rsidRDefault="008B185B">
      <w:pPr>
        <w:pStyle w:val="Content"/>
        <w:keepNext/>
        <w:jc w:val="center"/>
      </w:pPr>
      <w:r>
        <w:rPr>
          <w:noProof/>
          <w:lang w:val="en-PH" w:eastAsia="zh-CN"/>
        </w:rPr>
        <w:drawing>
          <wp:inline distT="0" distB="0" distL="0" distR="0" wp14:anchorId="1AFADAEF" wp14:editId="7135C38F">
            <wp:extent cx="2570205" cy="596950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tter Architecture.png"/>
                    <pic:cNvPicPr/>
                  </pic:nvPicPr>
                  <pic:blipFill>
                    <a:blip r:embed="rId47">
                      <a:extLst>
                        <a:ext uri="{28A0092B-C50C-407E-A947-70E740481C1C}">
                          <a14:useLocalDpi xmlns:a14="http://schemas.microsoft.com/office/drawing/2010/main" val="0"/>
                        </a:ext>
                      </a:extLst>
                    </a:blip>
                    <a:stretch>
                      <a:fillRect/>
                    </a:stretch>
                  </pic:blipFill>
                  <pic:spPr>
                    <a:xfrm>
                      <a:off x="0" y="0"/>
                      <a:ext cx="2594330" cy="6025541"/>
                    </a:xfrm>
                    <a:prstGeom prst="rect">
                      <a:avLst/>
                    </a:prstGeom>
                  </pic:spPr>
                </pic:pic>
              </a:graphicData>
            </a:graphic>
          </wp:inline>
        </w:drawing>
      </w:r>
    </w:p>
    <w:p w14:paraId="346EA194" w14:textId="3623F408" w:rsidR="00B1730E" w:rsidRDefault="008D6077" w:rsidP="008D6077">
      <w:pPr>
        <w:pStyle w:val="Caption"/>
        <w:ind w:left="720" w:firstLine="720"/>
      </w:pPr>
      <w:bookmarkStart w:id="891" w:name="_Toc393721300"/>
      <w:r>
        <w:t xml:space="preserve">Figure </w:t>
      </w:r>
      <w:fldSimple w:instr=" STYLEREF 1 \s ">
        <w:r w:rsidR="00B9108F">
          <w:rPr>
            <w:noProof/>
          </w:rPr>
          <w:t>4</w:t>
        </w:r>
      </w:fldSimple>
      <w:r>
        <w:noBreakHyphen/>
      </w:r>
      <w:fldSimple w:instr=" SEQ Figure \* ARABIC \s 1 ">
        <w:r w:rsidR="00B9108F">
          <w:rPr>
            <w:noProof/>
          </w:rPr>
          <w:t>1</w:t>
        </w:r>
      </w:fldSimple>
      <w:r>
        <w:t>. System Architecture of FILIET</w:t>
      </w:r>
      <w:bookmarkEnd w:id="891"/>
    </w:p>
    <w:p w14:paraId="5D7DB9BC" w14:textId="5B1ECEF0" w:rsidR="00926839" w:rsidRDefault="00926839" w:rsidP="00A246FA">
      <w:pPr>
        <w:pStyle w:val="Content"/>
        <w:jc w:val="center"/>
      </w:pPr>
    </w:p>
    <w:p w14:paraId="6C394208" w14:textId="73C1DB53" w:rsidR="00341E15" w:rsidRDefault="00341E15" w:rsidP="00341E15">
      <w:pPr>
        <w:pStyle w:val="Heading3"/>
      </w:pPr>
      <w:r>
        <w:lastRenderedPageBreak/>
        <w:t>Feature Extraction Module</w:t>
      </w:r>
    </w:p>
    <w:p w14:paraId="28883093" w14:textId="77777777" w:rsidR="00341E15" w:rsidRDefault="00341E15" w:rsidP="00341E15"/>
    <w:p w14:paraId="0BBC30E0" w14:textId="3E47949A" w:rsidR="00341E15" w:rsidRDefault="00341E15" w:rsidP="00341E15">
      <w:pPr>
        <w:pStyle w:val="Content"/>
      </w:pPr>
      <w:r>
        <w:t>This module is responsible for extracting the feature from the tweet. The module will extract the presence of disaster words, tweet length, character n-gram, user, location, and trusted accounts.</w:t>
      </w:r>
    </w:p>
    <w:p w14:paraId="4DABC110" w14:textId="77777777" w:rsidR="00341E15" w:rsidRPr="00341E15" w:rsidRDefault="00341E15" w:rsidP="00341E15">
      <w:pPr>
        <w:pStyle w:val="Content"/>
      </w:pPr>
    </w:p>
    <w:p w14:paraId="19905726" w14:textId="77777777" w:rsidR="00341E15" w:rsidRPr="00AA6D6B" w:rsidRDefault="00341E15" w:rsidP="00341E15">
      <w:pPr>
        <w:pStyle w:val="Heading4"/>
      </w:pPr>
      <w:r w:rsidRPr="00AA6D6B">
        <w:t xml:space="preserve">Presence </w:t>
      </w:r>
    </w:p>
    <w:p w14:paraId="57343481" w14:textId="77777777" w:rsidR="00341E15" w:rsidRDefault="00341E15" w:rsidP="00341E15">
      <w:pPr>
        <w:pStyle w:val="Content"/>
      </w:pPr>
    </w:p>
    <w:p w14:paraId="516BFB42" w14:textId="77777777" w:rsidR="00341E15" w:rsidRDefault="00341E15" w:rsidP="00341E15">
      <w:pPr>
        <w:pStyle w:val="Content"/>
      </w:pPr>
      <w:r>
        <w:t xml:space="preserve">This module will extract the presence of words in a tweet. In this presence module, it will see if disaster words are present in the tweet. </w:t>
      </w:r>
    </w:p>
    <w:p w14:paraId="08CF1ED8" w14:textId="77777777" w:rsidR="00341E15" w:rsidRDefault="00341E15" w:rsidP="00341E15">
      <w:pPr>
        <w:pStyle w:val="Content"/>
      </w:pPr>
    </w:p>
    <w:p w14:paraId="3693047E" w14:textId="77777777" w:rsidR="00341E15" w:rsidRPr="00AA6D6B" w:rsidRDefault="00341E15" w:rsidP="00341E15">
      <w:pPr>
        <w:pStyle w:val="Heading4"/>
      </w:pPr>
      <w:r w:rsidRPr="00AA6D6B">
        <w:t>Trusted</w:t>
      </w:r>
    </w:p>
    <w:p w14:paraId="0CDF001D" w14:textId="77777777" w:rsidR="00341E15" w:rsidRDefault="00341E15" w:rsidP="00341E15">
      <w:pPr>
        <w:pStyle w:val="Content"/>
      </w:pPr>
    </w:p>
    <w:p w14:paraId="412036BB" w14:textId="77777777" w:rsidR="00341E15" w:rsidRDefault="00341E15" w:rsidP="00341E15">
      <w:pPr>
        <w:pStyle w:val="Content"/>
      </w:pPr>
      <w:r>
        <w:t xml:space="preserve">The trusted feature will tell if the Tweet comes from a reliable source. The list of reliable source will come from SOMIDIA. </w:t>
      </w:r>
    </w:p>
    <w:p w14:paraId="279DAFB7" w14:textId="77777777" w:rsidR="00341E15" w:rsidRDefault="00341E15" w:rsidP="00341E15">
      <w:pPr>
        <w:pStyle w:val="Content"/>
      </w:pPr>
    </w:p>
    <w:p w14:paraId="0BE07F6D" w14:textId="77777777" w:rsidR="00341E15" w:rsidRPr="00AA6D6B" w:rsidRDefault="00341E15" w:rsidP="00341E15">
      <w:pPr>
        <w:pStyle w:val="Heading4"/>
      </w:pPr>
      <w:r w:rsidRPr="00AA6D6B">
        <w:t>Tweet Length</w:t>
      </w:r>
    </w:p>
    <w:p w14:paraId="676AD2E0" w14:textId="77777777" w:rsidR="00341E15" w:rsidRDefault="00341E15" w:rsidP="00341E15">
      <w:pPr>
        <w:pStyle w:val="Content"/>
      </w:pPr>
    </w:p>
    <w:p w14:paraId="3E8523C2" w14:textId="77777777" w:rsidR="00341E15" w:rsidRDefault="00341E15" w:rsidP="00341E15">
      <w:pPr>
        <w:pStyle w:val="Content"/>
      </w:pPr>
      <w:r>
        <w:t xml:space="preserve">This module will count the length of the tweet. </w:t>
      </w:r>
    </w:p>
    <w:p w14:paraId="0828BB96" w14:textId="77777777" w:rsidR="00341E15" w:rsidRDefault="00341E15" w:rsidP="00341E15">
      <w:pPr>
        <w:pStyle w:val="Content"/>
      </w:pPr>
    </w:p>
    <w:p w14:paraId="14B994EF" w14:textId="77777777" w:rsidR="00341E15" w:rsidRPr="00AA6D6B" w:rsidRDefault="00341E15" w:rsidP="00341E15">
      <w:pPr>
        <w:pStyle w:val="Heading4"/>
      </w:pPr>
      <w:r w:rsidRPr="00AA6D6B">
        <w:t>N-gram</w:t>
      </w:r>
    </w:p>
    <w:p w14:paraId="4840E3F7" w14:textId="77777777" w:rsidR="00341E15" w:rsidRDefault="00341E15" w:rsidP="00341E15">
      <w:pPr>
        <w:pStyle w:val="Content"/>
      </w:pPr>
    </w:p>
    <w:p w14:paraId="2E9344EE" w14:textId="77777777" w:rsidR="00341E15" w:rsidRDefault="00341E15" w:rsidP="00341E15">
      <w:pPr>
        <w:pStyle w:val="Content"/>
      </w:pPr>
      <w:r>
        <w:t>This module will generate the bi-gram and tri-gram of the tweets. The system will use SRILM to generate the n-gram model.</w:t>
      </w:r>
    </w:p>
    <w:p w14:paraId="7C7653F7" w14:textId="77777777" w:rsidR="00341E15" w:rsidRDefault="00341E15" w:rsidP="00341E15">
      <w:pPr>
        <w:pStyle w:val="Content"/>
      </w:pPr>
    </w:p>
    <w:p w14:paraId="62C82976" w14:textId="77777777" w:rsidR="00341E15" w:rsidRPr="00AA6D6B" w:rsidRDefault="00341E15" w:rsidP="00341E15">
      <w:pPr>
        <w:pStyle w:val="Heading4"/>
      </w:pPr>
      <w:r w:rsidRPr="00AA6D6B">
        <w:t>User</w:t>
      </w:r>
    </w:p>
    <w:p w14:paraId="628037BE" w14:textId="77777777" w:rsidR="00341E15" w:rsidRDefault="00341E15" w:rsidP="00341E15">
      <w:pPr>
        <w:pStyle w:val="Content"/>
      </w:pPr>
    </w:p>
    <w:p w14:paraId="33EB8D41" w14:textId="77777777" w:rsidR="00341E15" w:rsidRDefault="00341E15" w:rsidP="00341E15">
      <w:pPr>
        <w:pStyle w:val="Content"/>
      </w:pPr>
      <w:r>
        <w:t xml:space="preserve">The User feature will help in determining the type of disaster. For example, &lt;insert type of user&gt; will tweet about typhoons. </w:t>
      </w:r>
    </w:p>
    <w:p w14:paraId="6BE76E87" w14:textId="77777777" w:rsidR="00341E15" w:rsidRDefault="00341E15" w:rsidP="00341E15">
      <w:pPr>
        <w:pStyle w:val="Content"/>
      </w:pPr>
    </w:p>
    <w:p w14:paraId="6E96B3FA" w14:textId="77777777" w:rsidR="00341E15" w:rsidRPr="00AA6D6B" w:rsidRDefault="00341E15" w:rsidP="00341E15">
      <w:pPr>
        <w:pStyle w:val="Heading4"/>
      </w:pPr>
      <w:r w:rsidRPr="00AA6D6B">
        <w:t>Location</w:t>
      </w:r>
    </w:p>
    <w:p w14:paraId="6F08013A" w14:textId="77777777" w:rsidR="00341E15" w:rsidRPr="00341E15" w:rsidRDefault="00341E15" w:rsidP="00341E15"/>
    <w:p w14:paraId="239D39D5" w14:textId="5AD00D84" w:rsidR="002379A0" w:rsidRDefault="002379A0" w:rsidP="00AB2880">
      <w:pPr>
        <w:pStyle w:val="Heading3"/>
      </w:pPr>
      <w:bookmarkStart w:id="892" w:name="_Toc393721451"/>
      <w:r>
        <w:t>Preprocessing Module</w:t>
      </w:r>
      <w:bookmarkEnd w:id="892"/>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 xml:space="preserve">After normalizing the tweets, the tokenizer will now then split the input tweets into tokens like numbers, punctuations, words, abbreviations and other special characters like </w:t>
      </w:r>
      <w:r w:rsidRPr="003F41CC">
        <w:rPr>
          <w:lang w:val="en-PH" w:eastAsia="zh-CN"/>
        </w:rPr>
        <w:lastRenderedPageBreak/>
        <w:t>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44C70780" w14:textId="3B313482" w:rsidR="00DA1A3E" w:rsidRPr="00840114" w:rsidRDefault="003F41CC" w:rsidP="00840114">
      <w:pPr>
        <w:pStyle w:val="Content"/>
        <w:rPr>
          <w:ins w:id="893" w:author="Vilson Lu" w:date="2014-07-21T16:10:00Z"/>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bookmarkStart w:id="894" w:name="_GoBack"/>
      <w:bookmarkEnd w:id="894"/>
    </w:p>
    <w:p w14:paraId="22779D88" w14:textId="77777777" w:rsidR="00DA1A3E" w:rsidRDefault="00DA1A3E" w:rsidP="002379A0">
      <w:pPr>
        <w:pStyle w:val="Content"/>
        <w:rPr>
          <w:b/>
          <w:bCs/>
          <w:color w:val="000000"/>
          <w:sz w:val="23"/>
          <w:szCs w:val="23"/>
        </w:rPr>
      </w:pPr>
    </w:p>
    <w:p w14:paraId="3B74030E" w14:textId="6CA615FC" w:rsidR="000F6FD1" w:rsidRDefault="000F6FD1" w:rsidP="00AB2880">
      <w:pPr>
        <w:pStyle w:val="Heading3"/>
      </w:pPr>
      <w:bookmarkStart w:id="895" w:name="_Toc393721452"/>
      <w:r>
        <w:t>Extraction Module</w:t>
      </w:r>
      <w:bookmarkEnd w:id="895"/>
    </w:p>
    <w:p w14:paraId="0B0E4870" w14:textId="77777777" w:rsidR="00E67FFD" w:rsidRDefault="00E67FFD" w:rsidP="00E67FFD">
      <w:pPr>
        <w:ind w:left="360"/>
      </w:pPr>
    </w:p>
    <w:p w14:paraId="3DFDAEA7" w14:textId="2F9A4C17" w:rsidR="00E67FFD" w:rsidRPr="00E67FFD" w:rsidRDefault="00C16374">
      <w:pPr>
        <w:pStyle w:val="Content"/>
        <w:pPrChange w:id="896" w:author="Vilson Lu" w:date="2014-07-21T15:40:00Z">
          <w:pPr>
            <w:ind w:left="720"/>
          </w:pPr>
        </w:pPrChange>
      </w:pPr>
      <w:ins w:id="897" w:author="Vilson Lu" w:date="2014-07-21T15:40:00Z">
        <w:r>
          <w:t>This section describes the information extraction module of the system. This module is the heart of the system, as this will contain the three main information extraction sub modules/techniques to be applied in the preprocessed tweets. The information extraction sub modules/techniques include the following: Disaster Classifier, Filipino NER, and Filipino Extractor.</w:t>
        </w:r>
      </w:ins>
      <w:commentRangeStart w:id="898"/>
      <w:del w:id="899" w:author="Vilson Lu" w:date="2014-07-21T15:40:00Z">
        <w:r w:rsidR="00E67FFD" w:rsidDel="00C16374">
          <w:delText>This section descri</w:delText>
        </w:r>
        <w:commentRangeEnd w:id="898"/>
        <w:r w:rsidR="000728A0" w:rsidDel="00C16374">
          <w:rPr>
            <w:rStyle w:val="CommentReference"/>
          </w:rPr>
          <w:commentReference w:id="898"/>
        </w:r>
      </w:del>
    </w:p>
    <w:p w14:paraId="31A2088F" w14:textId="77777777" w:rsidR="00DE1ABB" w:rsidRDefault="00DE1ABB" w:rsidP="00DE1ABB"/>
    <w:p w14:paraId="302F2D05" w14:textId="63E814A2" w:rsidR="00DE1ABB" w:rsidRDefault="00DE1ABB" w:rsidP="00AB2880">
      <w:pPr>
        <w:pStyle w:val="Heading4"/>
      </w:pPr>
      <w:r>
        <w:t>Disaster Classifier</w:t>
      </w:r>
      <w:ins w:id="900" w:author="Vilson Lu" w:date="2014-07-21T16:02:00Z">
        <w:r w:rsidR="00DA1A3E">
          <w:t>?</w:t>
        </w:r>
      </w:ins>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(BoW).</w:t>
      </w:r>
    </w:p>
    <w:p w14:paraId="0D3F3C0D" w14:textId="77777777" w:rsidR="00D8534F" w:rsidRDefault="00D8534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7A1176FA"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w:t>
      </w:r>
      <w:r w:rsidR="00E67FFD">
        <w:t>.</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23C677D0" w14:textId="77777777" w:rsidR="00924A96" w:rsidRDefault="00924A96" w:rsidP="00924A96">
      <w:pPr>
        <w:ind w:left="720"/>
      </w:pPr>
    </w:p>
    <w:p w14:paraId="5D56421F" w14:textId="7093EC6D" w:rsidR="00621C57" w:rsidRPr="00D8534F" w:rsidRDefault="00924A96" w:rsidP="00E67FFD">
      <w:pPr>
        <w:pStyle w:val="Content"/>
      </w:pPr>
      <w:r>
        <w:t xml:space="preserve">The Filipino Extraction module will </w:t>
      </w:r>
      <w:r w:rsidR="00E67FFD">
        <w:t>accept a tokenized and tagged tweets. The tweets contain XML tags that tells the type of disaster, location, time and other information. The, the plan is to generate rules using machine learning techniques and apply the rules to extract the information needed.</w:t>
      </w:r>
    </w:p>
    <w:p w14:paraId="631C9A41" w14:textId="77777777" w:rsidR="003F41CC" w:rsidRPr="002379A0" w:rsidRDefault="003F41CC" w:rsidP="002379A0">
      <w:pPr>
        <w:pStyle w:val="Content"/>
      </w:pPr>
    </w:p>
    <w:p w14:paraId="0ED67E48" w14:textId="77777777" w:rsidR="009D626A" w:rsidRDefault="00614551" w:rsidP="00F45038">
      <w:pPr>
        <w:pStyle w:val="Heading2"/>
        <w:jc w:val="left"/>
      </w:pPr>
      <w:bookmarkStart w:id="901" w:name="_Toc393721458"/>
      <w:r>
        <w:t>Physical Environment and Resources</w:t>
      </w:r>
      <w:bookmarkEnd w:id="901"/>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902" w:name="_Toc393721459"/>
      <w:r>
        <w:t>Minimum Software Requirements</w:t>
      </w:r>
      <w:bookmarkEnd w:id="902"/>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lastRenderedPageBreak/>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903" w:name="_Toc393721460"/>
      <w:r>
        <w:t>Minimum Hardware Requirements</w:t>
      </w:r>
      <w:bookmarkEnd w:id="903"/>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904" w:name="_Toc393721461"/>
      <w:r w:rsidRPr="00EF6E7F">
        <w:lastRenderedPageBreak/>
        <w:t>Reference</w:t>
      </w:r>
      <w:r w:rsidR="00EB29CB">
        <w:t>s</w:t>
      </w:r>
      <w:bookmarkEnd w:id="904"/>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905"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906" w:author="Vilson Lu" w:date="2014-07-21T16:22:00Z"/>
        </w:rPr>
      </w:pPr>
    </w:p>
    <w:p w14:paraId="6D5B7DB0" w14:textId="77777777" w:rsidR="000811C1" w:rsidRDefault="000811C1" w:rsidP="00146BE4">
      <w:pPr>
        <w:pStyle w:val="Reference"/>
        <w:rPr>
          <w:ins w:id="907" w:author="Vilson Lu" w:date="2014-07-21T16:22:00Z"/>
        </w:rPr>
      </w:pPr>
    </w:p>
    <w:p w14:paraId="784EA365" w14:textId="77777777" w:rsidR="000811C1" w:rsidRPr="00DC0596" w:rsidRDefault="000811C1">
      <w:pPr>
        <w:pStyle w:val="Reference"/>
        <w:rPr>
          <w:ins w:id="908" w:author="Vilson Lu" w:date="2014-07-21T16:22:00Z"/>
        </w:rPr>
        <w:pPrChange w:id="909" w:author="Vilson Lu" w:date="2014-07-21T16:23:00Z">
          <w:pPr>
            <w:pStyle w:val="Content"/>
          </w:pPr>
        </w:pPrChange>
      </w:pPr>
      <w:ins w:id="910"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911"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912" w:author="Vilson Lu" w:date="2014-07-21T16:26:00Z"/>
        </w:rPr>
        <w:pPrChange w:id="913" w:author="Vilson Lu" w:date="2014-07-21T16:26:00Z">
          <w:pPr>
            <w:pStyle w:val="Content"/>
          </w:pPr>
        </w:pPrChange>
      </w:pPr>
      <w:ins w:id="914"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915" w:author="Vilson Lu" w:date="2014-07-21T13:32:00Z"/>
        </w:rPr>
      </w:pPr>
    </w:p>
    <w:p w14:paraId="40AC3016" w14:textId="7198325A" w:rsidR="005651B5" w:rsidRDefault="005651B5" w:rsidP="00146BE4">
      <w:pPr>
        <w:pStyle w:val="Reference"/>
        <w:rPr>
          <w:ins w:id="916" w:author="Vilson Lu" w:date="2014-07-21T13:32:00Z"/>
        </w:rPr>
      </w:pPr>
      <w:ins w:id="917"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918"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919" w:author="Vilson Lu" w:date="2014-07-21T16:27:00Z"/>
        </w:rPr>
        <w:pPrChange w:id="920" w:author="Vilson Lu" w:date="2014-07-21T16:27:00Z">
          <w:pPr>
            <w:pStyle w:val="Content"/>
          </w:pPr>
        </w:pPrChange>
      </w:pPr>
      <w:ins w:id="921"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922" w:author="Vilson Lu" w:date="2014-07-21T14:17:00Z"/>
        </w:rPr>
        <w:pPrChange w:id="923" w:author="Vilson Lu" w:date="2014-07-21T14:17:00Z">
          <w:pPr>
            <w:pStyle w:val="Reference"/>
          </w:pPr>
        </w:pPrChange>
      </w:pPr>
    </w:p>
    <w:p w14:paraId="7CB4A04A" w14:textId="5156E6EC" w:rsidR="00622A36" w:rsidRPr="00EC3901" w:rsidRDefault="00622A36">
      <w:pPr>
        <w:ind w:left="1440" w:hanging="720"/>
        <w:pPrChange w:id="924" w:author="Vilson Lu" w:date="2014-07-21T14:17:00Z">
          <w:pPr>
            <w:pStyle w:val="Reference"/>
          </w:pPr>
        </w:pPrChange>
      </w:pPr>
      <w:ins w:id="925" w:author="Vilson Lu" w:date="2014-07-21T14:17:00Z">
        <w:r w:rsidRPr="00622A36">
          <w:rPr>
            <w:rPrChange w:id="926"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8">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927"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928" w:author="Vilson Lu" w:date="2014-07-21T16:25:00Z"/>
        </w:rPr>
        <w:pPrChange w:id="929" w:author="Vilson Lu" w:date="2014-07-21T16:25:00Z">
          <w:pPr>
            <w:pStyle w:val="Content"/>
          </w:pPr>
        </w:pPrChange>
      </w:pPr>
      <w:ins w:id="930"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931" w:author="Vilson Lu" w:date="2014-07-21T16:26:00Z"/>
        </w:rPr>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932" w:author="Vilson Lu" w:date="2014-07-21T16:26:00Z"/>
        </w:rPr>
        <w:pPrChange w:id="933" w:author="Vilson Lu" w:date="2014-07-21T16:26:00Z">
          <w:pPr>
            <w:pStyle w:val="Content"/>
          </w:pPr>
        </w:pPrChange>
      </w:pPr>
      <w:ins w:id="934"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935" w:author="Vilson Lu" w:date="2014-07-21T13:36:00Z"/>
          <w:color w:val="222222"/>
        </w:rPr>
      </w:pPr>
    </w:p>
    <w:p w14:paraId="4B2E8503" w14:textId="19F859F1" w:rsidR="00FF06ED" w:rsidRPr="00FF06ED" w:rsidRDefault="00FF06ED">
      <w:pPr>
        <w:tabs>
          <w:tab w:val="left" w:pos="1440"/>
        </w:tabs>
        <w:ind w:left="1440" w:hanging="720"/>
        <w:rPr>
          <w:ins w:id="936" w:author="Vilson Lu" w:date="2014-07-21T13:36:00Z"/>
          <w:rPrChange w:id="937" w:author="Vilson Lu" w:date="2014-07-21T13:36:00Z">
            <w:rPr>
              <w:ins w:id="938" w:author="Vilson Lu" w:date="2014-07-21T13:36:00Z"/>
              <w:color w:val="222222"/>
            </w:rPr>
          </w:rPrChange>
        </w:rPr>
        <w:pPrChange w:id="939" w:author="Vilson Lu" w:date="2014-07-21T13:36:00Z">
          <w:pPr>
            <w:pStyle w:val="Reference"/>
          </w:pPr>
        </w:pPrChange>
      </w:pPr>
      <w:ins w:id="940"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941" w:author="Vilson Lu" w:date="2014-07-21T13:30:00Z"/>
          <w:color w:val="222222"/>
        </w:rPr>
      </w:pPr>
    </w:p>
    <w:p w14:paraId="761B9321" w14:textId="4C106AAF" w:rsidR="00E87FD4" w:rsidRPr="00FF06ED" w:rsidRDefault="00EF468C" w:rsidP="00146BE4">
      <w:pPr>
        <w:pStyle w:val="Reference"/>
        <w:rPr>
          <w:ins w:id="942" w:author="Vilson Lu" w:date="2014-07-21T13:30:00Z"/>
        </w:rPr>
      </w:pPr>
      <w:ins w:id="943" w:author="Vilson Lu" w:date="2014-07-21T13:30:00Z">
        <w:r w:rsidRPr="00FF06ED">
          <w:rPr>
            <w:rPrChange w:id="944" w:author="Vilson Lu" w:date="2014-07-21T13:36:00Z">
              <w:rPr>
                <w:color w:val="222222"/>
              </w:rPr>
            </w:rPrChange>
          </w:rPr>
          <w:t>Imran, M., Elbassuoni, S., Castillo, C., Diaz, F., &amp; Meier, P. (2013, May). Practical extraction of disaster-relevant information from social media. In</w:t>
        </w:r>
        <w:r w:rsidRPr="00FF06ED">
          <w:rPr>
            <w:i/>
            <w:iCs/>
            <w:rPrChange w:id="945" w:author="Vilson Lu" w:date="2014-07-21T13:36:00Z">
              <w:rPr>
                <w:i/>
                <w:iCs/>
                <w:color w:val="222222"/>
              </w:rPr>
            </w:rPrChange>
          </w:rPr>
          <w:t>Proceedings of the 22nd international conference on World Wide Web companion</w:t>
        </w:r>
        <w:r w:rsidRPr="00FF06ED">
          <w:rPr>
            <w:rStyle w:val="apple-converted-space"/>
            <w:rPrChange w:id="946" w:author="Vilson Lu" w:date="2014-07-21T13:36:00Z">
              <w:rPr>
                <w:rStyle w:val="apple-converted-space"/>
                <w:color w:val="222222"/>
              </w:rPr>
            </w:rPrChange>
          </w:rPr>
          <w:t> </w:t>
        </w:r>
        <w:r w:rsidRPr="00FF06ED">
          <w:rPr>
            <w:rPrChange w:id="947"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948"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949" w:author="Vilson Lu" w:date="2014-07-21T13:28:00Z"/>
        </w:rPr>
      </w:pPr>
    </w:p>
    <w:p w14:paraId="2180DA6D" w14:textId="77777777" w:rsidR="00EF468C" w:rsidDel="000811C1" w:rsidRDefault="00EF468C">
      <w:pPr>
        <w:pStyle w:val="Reference"/>
        <w:ind w:left="0" w:firstLine="0"/>
        <w:rPr>
          <w:del w:id="950" w:author="Vilson Lu" w:date="2014-07-21T13:29:00Z"/>
        </w:rPr>
        <w:pPrChange w:id="951" w:author="Vilson Lu" w:date="2014-07-21T13:29:00Z">
          <w:pPr>
            <w:pStyle w:val="Reference"/>
          </w:pPr>
        </w:pPrChange>
      </w:pPr>
    </w:p>
    <w:p w14:paraId="1431E275" w14:textId="77777777" w:rsidR="000811C1" w:rsidRDefault="000811C1">
      <w:pPr>
        <w:pStyle w:val="Reference"/>
        <w:rPr>
          <w:ins w:id="952" w:author="Vilson Lu" w:date="2014-07-21T16:24:00Z"/>
        </w:rPr>
        <w:pPrChange w:id="953" w:author="Vilson Lu" w:date="2014-07-21T16:23:00Z">
          <w:pPr>
            <w:pStyle w:val="Content"/>
          </w:pPr>
        </w:pPrChange>
      </w:pPr>
      <w:ins w:id="954"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955" w:author="Vilson Lu" w:date="2014-07-21T16:24:00Z"/>
        </w:rPr>
        <w:pPrChange w:id="956" w:author="Vilson Lu" w:date="2014-07-21T16:23:00Z">
          <w:pPr>
            <w:pStyle w:val="Content"/>
          </w:pPr>
        </w:pPrChange>
      </w:pPr>
    </w:p>
    <w:p w14:paraId="44592F65" w14:textId="77777777" w:rsidR="000811C1" w:rsidRPr="00DC0596" w:rsidRDefault="000811C1">
      <w:pPr>
        <w:pStyle w:val="Reference"/>
        <w:rPr>
          <w:ins w:id="957" w:author="Vilson Lu" w:date="2014-07-21T16:24:00Z"/>
        </w:rPr>
        <w:pPrChange w:id="958" w:author="Vilson Lu" w:date="2014-07-21T16:24:00Z">
          <w:pPr>
            <w:pStyle w:val="Content"/>
          </w:pPr>
        </w:pPrChange>
      </w:pPr>
      <w:ins w:id="959" w:author="Vilson Lu" w:date="2014-07-21T16:24:00Z">
        <w:r w:rsidRPr="00DC0596">
          <w:t>Junco, R., Heiberger, G., &amp; Loken, E. (2011). The effect of Twitter on college student engagement and grades. Journal of Computer Assisted Learning, 27(2), 119-132.</w:t>
        </w:r>
      </w:ins>
    </w:p>
    <w:p w14:paraId="4928FC05" w14:textId="77777777" w:rsidR="000811C1" w:rsidRPr="00DC0596" w:rsidRDefault="000811C1">
      <w:pPr>
        <w:pStyle w:val="Reference"/>
        <w:rPr>
          <w:ins w:id="960" w:author="Vilson Lu" w:date="2014-07-21T16:23:00Z"/>
        </w:rPr>
        <w:pPrChange w:id="961" w:author="Vilson Lu" w:date="2014-07-21T16:23:00Z">
          <w:pPr>
            <w:pStyle w:val="Content"/>
          </w:pPr>
        </w:pPrChange>
      </w:pPr>
    </w:p>
    <w:p w14:paraId="4DF1C170" w14:textId="77777777" w:rsidR="00D024E4" w:rsidRPr="0027470C" w:rsidRDefault="00D024E4">
      <w:pPr>
        <w:pStyle w:val="Reference"/>
        <w:ind w:left="0" w:firstLine="0"/>
        <w:pPrChange w:id="962"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963"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964" w:author="Vilson Lu" w:date="2014-07-21T13:38:00Z"/>
        </w:rPr>
      </w:pPr>
    </w:p>
    <w:p w14:paraId="7D9D38EF" w14:textId="77777777" w:rsidR="00FF06ED" w:rsidRDefault="00FF06ED" w:rsidP="00FF06ED">
      <w:pPr>
        <w:ind w:left="1440" w:hanging="720"/>
        <w:rPr>
          <w:ins w:id="965" w:author="Vilson Lu" w:date="2014-07-21T13:38:00Z"/>
        </w:rPr>
      </w:pPr>
      <w:ins w:id="966"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967"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968" w:author="Vilson Lu" w:date="2014-07-21T13:29:00Z"/>
          <w:highlight w:val="white"/>
        </w:rPr>
      </w:pPr>
      <w:ins w:id="969"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970"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971" w:author="Vilson Lu" w:date="2014-07-21T14:11:00Z"/>
        </w:rPr>
        <w:pPrChange w:id="972" w:author="Vilson Lu" w:date="2014-07-21T14:11:00Z">
          <w:pPr>
            <w:pStyle w:val="Reference"/>
          </w:pPr>
        </w:pPrChange>
      </w:pPr>
    </w:p>
    <w:p w14:paraId="07E3C729" w14:textId="5EF3AE6D" w:rsidR="00622A36" w:rsidRPr="00EC3901" w:rsidRDefault="00622A36">
      <w:pPr>
        <w:ind w:left="1440" w:hanging="720"/>
        <w:rPr>
          <w:ins w:id="973" w:author="Vilson Lu" w:date="2014-07-21T14:11:00Z"/>
        </w:rPr>
        <w:pPrChange w:id="974" w:author="Vilson Lu" w:date="2014-07-21T14:11:00Z">
          <w:pPr>
            <w:pStyle w:val="Reference"/>
          </w:pPr>
        </w:pPrChange>
      </w:pPr>
      <w:ins w:id="975" w:author="Vilson Lu" w:date="2014-07-21T14:11:00Z">
        <w:r w:rsidRPr="00622A36">
          <w:rPr>
            <w:rPrChange w:id="976"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840114" w:rsidP="00E829B3">
      <w:pPr>
        <w:pStyle w:val="Reference"/>
      </w:pPr>
      <w:hyperlink r:id="rId49">
        <w:r w:rsidR="00E829B3" w:rsidRPr="0027470C">
          <w:rPr>
            <w:highlight w:val="white"/>
          </w:rPr>
          <w:t xml:space="preserve">Özsu, M. T., &amp; Liu, L. (2009). Text Categorization. </w:t>
        </w:r>
      </w:hyperlink>
      <w:hyperlink r:id="rId50">
        <w:r w:rsidR="00E829B3" w:rsidRPr="0027470C">
          <w:rPr>
            <w:highlight w:val="white"/>
          </w:rPr>
          <w:t>Encyclopedia of database systems</w:t>
        </w:r>
      </w:hyperlink>
      <w:hyperlink r:id="rId51">
        <w:r w:rsidR="00E829B3" w:rsidRPr="0027470C">
          <w:rPr>
            <w:highlight w:val="white"/>
          </w:rPr>
          <w:t xml:space="preserve"> (p. 3044). New York: Springer.</w:t>
        </w:r>
      </w:hyperlink>
    </w:p>
    <w:p w14:paraId="6BE470EC" w14:textId="77777777" w:rsidR="00E87FD4" w:rsidRDefault="00E87FD4" w:rsidP="00146BE4">
      <w:pPr>
        <w:pStyle w:val="Reference"/>
        <w:rPr>
          <w:ins w:id="977" w:author="Vilson Lu" w:date="2014-07-21T16:24:00Z"/>
        </w:rPr>
      </w:pPr>
    </w:p>
    <w:p w14:paraId="3FAC1F5A" w14:textId="77777777" w:rsidR="000811C1" w:rsidRPr="00DC0596" w:rsidRDefault="000811C1">
      <w:pPr>
        <w:pStyle w:val="Reference"/>
        <w:rPr>
          <w:ins w:id="978" w:author="Vilson Lu" w:date="2014-07-21T16:24:00Z"/>
        </w:rPr>
        <w:pPrChange w:id="979" w:author="Vilson Lu" w:date="2014-07-21T16:24:00Z">
          <w:pPr>
            <w:pStyle w:val="Content"/>
          </w:pPr>
        </w:pPrChange>
      </w:pPr>
      <w:ins w:id="980"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981"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982" w:author="Vilson Lu" w:date="2014-07-21T16:25:00Z"/>
        </w:rPr>
        <w:pPrChange w:id="983" w:author="Vilson Lu" w:date="2014-07-21T16:25:00Z">
          <w:pPr>
            <w:pStyle w:val="Content"/>
          </w:pPr>
        </w:pPrChange>
      </w:pPr>
      <w:ins w:id="984" w:author="Vilson Lu" w:date="2014-07-21T16:25:00Z">
        <w:r w:rsidRPr="00DC0596">
          <w:t>Phelan, O., McCarthy, K., &amp; Smyth, B. (2009, October). Using twitter to recommend real-time topical news. In Proceedings of the third ACM conference on Recommender systems (pp. 385-388). ACM.</w:t>
        </w:r>
      </w:ins>
    </w:p>
    <w:p w14:paraId="141B7EB4" w14:textId="77777777" w:rsidR="00E87FD4" w:rsidRDefault="00E87FD4" w:rsidP="00146BE4">
      <w:pPr>
        <w:pStyle w:val="Reference"/>
        <w:rPr>
          <w:ins w:id="985" w:author="Vilson Lu" w:date="2014-07-21T16:25:00Z"/>
        </w:rPr>
      </w:pPr>
    </w:p>
    <w:p w14:paraId="51D4EC31" w14:textId="77777777" w:rsidR="000811C1" w:rsidRPr="0027470C" w:rsidRDefault="000811C1"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2"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986" w:author="Vilson Lu" w:date="2014-07-21T15:54:00Z"/>
          <w:rStyle w:val="Hyperlink"/>
          <w:color w:val="auto"/>
          <w:highlight w:val="white"/>
          <w:u w:val="none"/>
        </w:rPr>
      </w:pPr>
    </w:p>
    <w:p w14:paraId="56988F7E" w14:textId="77777777" w:rsidR="00D74E9B" w:rsidRPr="00DC0596" w:rsidRDefault="00D74E9B">
      <w:pPr>
        <w:pStyle w:val="Reference"/>
        <w:rPr>
          <w:ins w:id="987" w:author="Vilson Lu" w:date="2014-07-21T15:54:00Z"/>
        </w:rPr>
        <w:pPrChange w:id="988" w:author="Vilson Lu" w:date="2014-07-21T15:55:00Z">
          <w:pPr>
            <w:pStyle w:val="Content"/>
          </w:pPr>
        </w:pPrChange>
      </w:pPr>
      <w:ins w:id="989" w:author="Vilson Lu" w:date="2014-07-21T15:54:00Z">
        <w:r w:rsidRPr="00DC0596">
          <w:lastRenderedPageBreak/>
          <w:t>Sakaki, T., Okazaki, M., &amp; Matsuo, Y. (2010, April). Earthquake shakes Twitter users: real-time event detection by social sensors. In Proceedings of the 19th international conference on World wide web (pp. 851-860). ACM.</w:t>
        </w:r>
        <w:r w:rsidRPr="00DC0596">
          <w:cr/>
        </w:r>
      </w:ins>
    </w:p>
    <w:p w14:paraId="48C206D1" w14:textId="77777777" w:rsidR="00D74E9B" w:rsidRPr="002A19D8" w:rsidRDefault="00D74E9B" w:rsidP="008B185B">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3">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990" w:author="Vilson Lu" w:date="2014-07-21T16:24:00Z"/>
        </w:rPr>
      </w:pPr>
    </w:p>
    <w:p w14:paraId="083B1FC2" w14:textId="77777777" w:rsidR="000811C1" w:rsidRPr="00DC0596" w:rsidRDefault="000811C1">
      <w:pPr>
        <w:pStyle w:val="Reference"/>
        <w:rPr>
          <w:ins w:id="991" w:author="Vilson Lu" w:date="2014-07-21T16:24:00Z"/>
        </w:rPr>
        <w:pPrChange w:id="992" w:author="Vilson Lu" w:date="2014-07-21T16:24:00Z">
          <w:pPr>
            <w:pStyle w:val="Content"/>
          </w:pPr>
        </w:pPrChange>
      </w:pPr>
      <w:ins w:id="993"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4">
        <w:r w:rsidRPr="0027470C">
          <w:rPr>
            <w:highlight w:val="white"/>
          </w:rPr>
          <w:t>h</w:t>
        </w:r>
      </w:hyperlink>
      <w:hyperlink r:id="rId55">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6"/>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994" w:name="_Toc393721462"/>
      <w:r w:rsidRPr="00EF6E7F">
        <w:lastRenderedPageBreak/>
        <w:t>Appendix</w:t>
      </w:r>
      <w:bookmarkEnd w:id="994"/>
    </w:p>
    <w:p w14:paraId="717FAE79" w14:textId="60DCD372" w:rsidR="00FF36B1" w:rsidRPr="00EF6E7F" w:rsidRDefault="00FF36B1" w:rsidP="00FF36B1">
      <w:pPr>
        <w:pStyle w:val="Heading2"/>
      </w:pPr>
      <w:bookmarkStart w:id="995" w:name="_Toc393721463"/>
      <w:r w:rsidRPr="00EF6E7F">
        <w:rPr>
          <w:highlight w:val="white"/>
        </w:rPr>
        <w:t>Appendix A</w:t>
      </w:r>
      <w:bookmarkEnd w:id="995"/>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996" w:name="_Toc393721464"/>
      <w:r w:rsidRPr="00EF6E7F">
        <w:rPr>
          <w:highlight w:val="white"/>
        </w:rPr>
        <w:t>Appendix B</w:t>
      </w:r>
      <w:bookmarkEnd w:id="996"/>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840114" w:rsidRDefault="00840114">
      <w:pPr>
        <w:pStyle w:val="CommentText"/>
      </w:pPr>
      <w:r>
        <w:rPr>
          <w:rStyle w:val="CommentReference"/>
        </w:rPr>
        <w:annotationRef/>
      </w:r>
      <w:r>
        <w:t>Fix Abstract?</w:t>
      </w:r>
    </w:p>
  </w:comment>
  <w:comment w:id="467" w:author="TinTin Kalaw" w:date="2014-07-21T12:40:00Z" w:initials="TK">
    <w:p w14:paraId="207E5581" w14:textId="6B656EB0" w:rsidR="00840114" w:rsidRDefault="00840114">
      <w:pPr>
        <w:pStyle w:val="CommentText"/>
      </w:pPr>
      <w:r>
        <w:rPr>
          <w:rStyle w:val="CommentReference"/>
        </w:rPr>
        <w:annotationRef/>
      </w:r>
      <w:r>
        <w:t>Update</w:t>
      </w:r>
    </w:p>
  </w:comment>
  <w:comment w:id="499" w:author="TinTin Kalaw" w:date="2014-07-21T12:40:00Z" w:initials="TK">
    <w:p w14:paraId="2D543E50" w14:textId="2E0C19C8" w:rsidR="00840114" w:rsidRDefault="00840114">
      <w:pPr>
        <w:pStyle w:val="CommentText"/>
      </w:pPr>
      <w:r>
        <w:rPr>
          <w:rStyle w:val="CommentReference"/>
        </w:rPr>
        <w:annotationRef/>
      </w:r>
      <w:r>
        <w:t>Update</w:t>
      </w:r>
    </w:p>
  </w:comment>
  <w:comment w:id="639" w:author="admin" w:date="2014-07-21T12:40:00Z" w:initials="a">
    <w:p w14:paraId="0D7E280C" w14:textId="2931164E" w:rsidR="00840114" w:rsidRDefault="00840114">
      <w:pPr>
        <w:pStyle w:val="CommentText"/>
      </w:pPr>
      <w:r>
        <w:rPr>
          <w:rStyle w:val="CommentReference"/>
        </w:rPr>
        <w:annotationRef/>
      </w:r>
      <w:r>
        <w:t>Supporting researches on this areas?</w:t>
      </w:r>
    </w:p>
  </w:comment>
  <w:comment w:id="681" w:author="admin" w:date="2014-07-21T12:40:00Z" w:initials="a">
    <w:p w14:paraId="5B317691" w14:textId="41317CE6" w:rsidR="00840114" w:rsidRDefault="00840114">
      <w:pPr>
        <w:pStyle w:val="CommentText"/>
      </w:pPr>
      <w:r>
        <w:rPr>
          <w:rStyle w:val="CommentReference"/>
        </w:rPr>
        <w:annotationRef/>
      </w:r>
      <w:r>
        <w:t>?</w:t>
      </w:r>
    </w:p>
  </w:comment>
  <w:comment w:id="685" w:author="admin" w:date="2014-07-21T12:40:00Z" w:initials="a">
    <w:p w14:paraId="22916CD5" w14:textId="00756E51" w:rsidR="00840114" w:rsidRDefault="00840114">
      <w:pPr>
        <w:pStyle w:val="CommentText"/>
      </w:pPr>
      <w:r>
        <w:rPr>
          <w:rStyle w:val="CommentReference"/>
        </w:rPr>
        <w:annotationRef/>
      </w:r>
      <w:r>
        <w:t>Follow format cited in the thesis manual for table captions</w:t>
      </w:r>
    </w:p>
  </w:comment>
  <w:comment w:id="691" w:author="admin" w:date="2014-07-21T12:40:00Z" w:initials="a">
    <w:p w14:paraId="276D2C39" w14:textId="77777777" w:rsidR="00840114" w:rsidRDefault="00840114">
      <w:pPr>
        <w:pStyle w:val="CommentText"/>
      </w:pPr>
      <w:r>
        <w:rPr>
          <w:rStyle w:val="CommentReference"/>
        </w:rPr>
        <w:annotationRef/>
      </w:r>
      <w:r>
        <w:t xml:space="preserve">Are this the only evaluation metrics? </w:t>
      </w:r>
    </w:p>
    <w:p w14:paraId="00577385" w14:textId="77777777" w:rsidR="00840114" w:rsidRDefault="00840114">
      <w:pPr>
        <w:pStyle w:val="CommentText"/>
      </w:pPr>
    </w:p>
    <w:p w14:paraId="3415B6CD" w14:textId="3514CCF9" w:rsidR="00840114" w:rsidRDefault="00840114">
      <w:pPr>
        <w:pStyle w:val="CommentText"/>
      </w:pPr>
      <w:r>
        <w:t>Explain deeply. If I told you to explain to me what’s a true positive you should be able to provide me a clear answer for that</w:t>
      </w:r>
    </w:p>
  </w:comment>
  <w:comment w:id="837" w:author="admin" w:date="2014-07-21T12:40:00Z" w:initials="a">
    <w:p w14:paraId="5A095752" w14:textId="6571BF86" w:rsidR="00840114" w:rsidRDefault="00840114">
      <w:pPr>
        <w:pStyle w:val="CommentText"/>
      </w:pPr>
      <w:r>
        <w:rPr>
          <w:rStyle w:val="CommentReference"/>
        </w:rPr>
        <w:annotationRef/>
      </w:r>
      <w:r>
        <w:t>What type of IE system is this? Adaptive? Template?</w:t>
      </w:r>
    </w:p>
    <w:p w14:paraId="32709059" w14:textId="77777777" w:rsidR="00840114" w:rsidRDefault="00840114">
      <w:pPr>
        <w:pStyle w:val="CommentText"/>
      </w:pPr>
    </w:p>
    <w:p w14:paraId="235E6E1E" w14:textId="0C31FBC6" w:rsidR="00840114" w:rsidRDefault="00840114">
      <w:pPr>
        <w:pStyle w:val="CommentText"/>
      </w:pPr>
      <w:r>
        <w:t>Is this an experimental topic that will determine which configuration will yield a most accurate result?</w:t>
      </w:r>
    </w:p>
    <w:p w14:paraId="239BF14A" w14:textId="77777777" w:rsidR="00840114" w:rsidRDefault="00840114">
      <w:pPr>
        <w:pStyle w:val="CommentText"/>
      </w:pPr>
    </w:p>
    <w:p w14:paraId="30846752" w14:textId="627C7A8C" w:rsidR="00840114" w:rsidRDefault="00840114">
      <w:pPr>
        <w:pStyle w:val="CommentText"/>
      </w:pPr>
      <w:r>
        <w:t>How did you handle Filipino? What makes your IE unique?</w:t>
      </w:r>
    </w:p>
  </w:comment>
  <w:comment w:id="862" w:author="admin" w:date="2014-07-21T12:40:00Z" w:initials="a">
    <w:p w14:paraId="439774DB" w14:textId="7D373CCC" w:rsidR="00840114" w:rsidRDefault="00840114">
      <w:pPr>
        <w:pStyle w:val="CommentText"/>
      </w:pPr>
      <w:r>
        <w:rPr>
          <w:rStyle w:val="CommentReference"/>
        </w:rPr>
        <w:annotationRef/>
      </w:r>
      <w:r>
        <w:t>Are this the only objective?</w:t>
      </w:r>
    </w:p>
  </w:comment>
  <w:comment w:id="898" w:author="admin" w:date="2014-07-21T12:40:00Z" w:initials="a">
    <w:p w14:paraId="4B244A61" w14:textId="078C82A5" w:rsidR="00840114" w:rsidRDefault="00840114">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22916CD5" w15:done="0"/>
  <w15:commentEx w15:paraId="3415B6CD" w15:done="0"/>
  <w15:commentEx w15:paraId="30846752" w15:done="0"/>
  <w15:commentEx w15:paraId="439774DB" w15:done="0"/>
  <w15:commentEx w15:paraId="4B244A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BAFA0" w14:textId="77777777" w:rsidR="00466E45" w:rsidRDefault="00466E45" w:rsidP="00D75DAF">
      <w:r>
        <w:separator/>
      </w:r>
    </w:p>
    <w:p w14:paraId="601D5B16" w14:textId="77777777" w:rsidR="00466E45" w:rsidRDefault="00466E45"/>
    <w:p w14:paraId="613C47F0" w14:textId="77777777" w:rsidR="00466E45" w:rsidRDefault="00466E45" w:rsidP="00775C74"/>
  </w:endnote>
  <w:endnote w:type="continuationSeparator" w:id="0">
    <w:p w14:paraId="0D29C33C" w14:textId="77777777" w:rsidR="00466E45" w:rsidRDefault="00466E45" w:rsidP="00D75DAF">
      <w:r>
        <w:continuationSeparator/>
      </w:r>
    </w:p>
    <w:p w14:paraId="16338F78" w14:textId="77777777" w:rsidR="00466E45" w:rsidRDefault="00466E45"/>
    <w:p w14:paraId="5313AAAF" w14:textId="77777777" w:rsidR="00466E45" w:rsidRDefault="00466E45" w:rsidP="00775C74"/>
  </w:endnote>
  <w:endnote w:type="continuationNotice" w:id="1">
    <w:p w14:paraId="5DF5A86E" w14:textId="77777777" w:rsidR="00466E45" w:rsidRDefault="00466E45"/>
    <w:p w14:paraId="344B7D45" w14:textId="77777777" w:rsidR="00466E45" w:rsidRDefault="00466E45"/>
    <w:p w14:paraId="4F119CD4" w14:textId="77777777" w:rsidR="00466E45" w:rsidRDefault="00466E45"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840114" w:rsidRDefault="00840114">
        <w:pPr>
          <w:pStyle w:val="Footer"/>
          <w:jc w:val="right"/>
        </w:pPr>
        <w:r>
          <w:fldChar w:fldCharType="begin"/>
        </w:r>
        <w:r>
          <w:instrText xml:space="preserve"> PAGE   \* MERGEFORMAT </w:instrText>
        </w:r>
        <w:r>
          <w:fldChar w:fldCharType="separate"/>
        </w:r>
        <w:r w:rsidR="00A9046A">
          <w:rPr>
            <w:noProof/>
          </w:rPr>
          <w:t>4-5</w:t>
        </w:r>
        <w:r>
          <w:rPr>
            <w:noProof/>
          </w:rPr>
          <w:fldChar w:fldCharType="end"/>
        </w:r>
      </w:p>
    </w:sdtContent>
  </w:sdt>
  <w:p w14:paraId="472DEDC0" w14:textId="77777777" w:rsidR="00840114" w:rsidRPr="00440E61" w:rsidRDefault="00840114"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840114" w:rsidRDefault="00840114">
    <w:pPr>
      <w:pStyle w:val="Footer"/>
      <w:jc w:val="right"/>
    </w:pPr>
  </w:p>
  <w:p w14:paraId="2A5D066B" w14:textId="77777777" w:rsidR="00840114" w:rsidRDefault="008401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182"/>
      <w:docPartObj>
        <w:docPartGallery w:val="Page Numbers (Bottom of Page)"/>
        <w:docPartUnique/>
      </w:docPartObj>
    </w:sdtPr>
    <w:sdtEndPr>
      <w:rPr>
        <w:noProof/>
      </w:rPr>
    </w:sdtEndPr>
    <w:sdtContent>
      <w:p w14:paraId="2BCBA4D6" w14:textId="77777777" w:rsidR="00840114" w:rsidRDefault="00840114">
        <w:pPr>
          <w:pStyle w:val="Footer"/>
          <w:jc w:val="right"/>
        </w:pPr>
        <w:r>
          <w:fldChar w:fldCharType="begin"/>
        </w:r>
        <w:r>
          <w:instrText xml:space="preserve"> PAGE   \* MERGEFORMAT </w:instrText>
        </w:r>
        <w:r>
          <w:fldChar w:fldCharType="separate"/>
        </w:r>
        <w:r w:rsidR="00A9046A">
          <w:rPr>
            <w:noProof/>
          </w:rPr>
          <w:t>1-7</w:t>
        </w:r>
        <w:r>
          <w:rPr>
            <w:noProof/>
          </w:rPr>
          <w:fldChar w:fldCharType="end"/>
        </w:r>
      </w:p>
    </w:sdtContent>
  </w:sdt>
  <w:p w14:paraId="3E7F6A28" w14:textId="77777777" w:rsidR="00840114" w:rsidRDefault="008401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648438"/>
      <w:docPartObj>
        <w:docPartGallery w:val="Page Numbers (Bottom of Page)"/>
        <w:docPartUnique/>
      </w:docPartObj>
    </w:sdtPr>
    <w:sdtEndPr>
      <w:rPr>
        <w:noProof/>
      </w:rPr>
    </w:sdtEndPr>
    <w:sdtContent>
      <w:p w14:paraId="1A4B6B43" w14:textId="7DE32ADE" w:rsidR="00840114" w:rsidRDefault="00840114">
        <w:pPr>
          <w:pStyle w:val="Footer"/>
          <w:jc w:val="right"/>
        </w:pPr>
        <w:r>
          <w:fldChar w:fldCharType="begin"/>
        </w:r>
        <w:r>
          <w:instrText xml:space="preserve"> PAGE   \* MERGEFORMAT </w:instrText>
        </w:r>
        <w:r>
          <w:fldChar w:fldCharType="separate"/>
        </w:r>
        <w:r w:rsidR="00A9046A">
          <w:rPr>
            <w:noProof/>
          </w:rPr>
          <w:t>5-1</w:t>
        </w:r>
        <w:r>
          <w:rPr>
            <w:noProof/>
          </w:rPr>
          <w:fldChar w:fldCharType="end"/>
        </w:r>
      </w:p>
    </w:sdtContent>
  </w:sdt>
  <w:p w14:paraId="4918DD7F" w14:textId="77777777" w:rsidR="00840114" w:rsidRDefault="00840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F4002" w14:textId="77777777" w:rsidR="00466E45" w:rsidRDefault="00466E45" w:rsidP="00D75DAF">
      <w:r>
        <w:separator/>
      </w:r>
    </w:p>
    <w:p w14:paraId="7D4744FF" w14:textId="77777777" w:rsidR="00466E45" w:rsidRDefault="00466E45"/>
    <w:p w14:paraId="322ED449" w14:textId="77777777" w:rsidR="00466E45" w:rsidRDefault="00466E45" w:rsidP="00775C74"/>
  </w:footnote>
  <w:footnote w:type="continuationSeparator" w:id="0">
    <w:p w14:paraId="20AFE956" w14:textId="77777777" w:rsidR="00466E45" w:rsidRDefault="00466E45" w:rsidP="00D75DAF">
      <w:r>
        <w:continuationSeparator/>
      </w:r>
    </w:p>
    <w:p w14:paraId="1797508D" w14:textId="77777777" w:rsidR="00466E45" w:rsidRDefault="00466E45"/>
    <w:p w14:paraId="22F9EF91" w14:textId="77777777" w:rsidR="00466E45" w:rsidRDefault="00466E45" w:rsidP="00775C74"/>
  </w:footnote>
  <w:footnote w:type="continuationNotice" w:id="1">
    <w:p w14:paraId="60503E90" w14:textId="77777777" w:rsidR="00466E45" w:rsidRDefault="00466E45"/>
    <w:p w14:paraId="017CF880" w14:textId="77777777" w:rsidR="00466E45" w:rsidRDefault="00466E45"/>
    <w:p w14:paraId="32560657" w14:textId="77777777" w:rsidR="00466E45" w:rsidRDefault="00466E45" w:rsidP="00775C74"/>
  </w:footnote>
  <w:footnote w:id="2">
    <w:p w14:paraId="17ECB1D4" w14:textId="7F680DD9" w:rsidR="00840114" w:rsidRPr="001804C4" w:rsidRDefault="00840114">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840114" w:rsidRPr="00BA75BD" w:rsidRDefault="00840114"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607"/>
    <w:rsid w:val="0003703F"/>
    <w:rsid w:val="00042ECA"/>
    <w:rsid w:val="0005048B"/>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D0F"/>
    <w:rsid w:val="001A74EC"/>
    <w:rsid w:val="001B036E"/>
    <w:rsid w:val="001B6847"/>
    <w:rsid w:val="001C108D"/>
    <w:rsid w:val="001D7EFA"/>
    <w:rsid w:val="001F319C"/>
    <w:rsid w:val="001F3C78"/>
    <w:rsid w:val="001F7E63"/>
    <w:rsid w:val="002228A1"/>
    <w:rsid w:val="002379A0"/>
    <w:rsid w:val="002523EF"/>
    <w:rsid w:val="00253D49"/>
    <w:rsid w:val="00255ACD"/>
    <w:rsid w:val="00257B40"/>
    <w:rsid w:val="0026393C"/>
    <w:rsid w:val="0027470C"/>
    <w:rsid w:val="002748C8"/>
    <w:rsid w:val="00283BC8"/>
    <w:rsid w:val="00283DC9"/>
    <w:rsid w:val="00284BFA"/>
    <w:rsid w:val="002A19D8"/>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216A6"/>
    <w:rsid w:val="00331B58"/>
    <w:rsid w:val="00341E15"/>
    <w:rsid w:val="00342E03"/>
    <w:rsid w:val="0034423D"/>
    <w:rsid w:val="00350646"/>
    <w:rsid w:val="00352AD1"/>
    <w:rsid w:val="00364F14"/>
    <w:rsid w:val="00380E36"/>
    <w:rsid w:val="003851E4"/>
    <w:rsid w:val="00390E9D"/>
    <w:rsid w:val="00395736"/>
    <w:rsid w:val="003A0938"/>
    <w:rsid w:val="003A2ECA"/>
    <w:rsid w:val="003A5753"/>
    <w:rsid w:val="003A7E89"/>
    <w:rsid w:val="003B708B"/>
    <w:rsid w:val="003C22F4"/>
    <w:rsid w:val="003E20BE"/>
    <w:rsid w:val="003F406F"/>
    <w:rsid w:val="003F41CC"/>
    <w:rsid w:val="00414BAB"/>
    <w:rsid w:val="00416B58"/>
    <w:rsid w:val="00416C56"/>
    <w:rsid w:val="00421D73"/>
    <w:rsid w:val="004233D0"/>
    <w:rsid w:val="00431AB1"/>
    <w:rsid w:val="00435490"/>
    <w:rsid w:val="00440E61"/>
    <w:rsid w:val="00450CB2"/>
    <w:rsid w:val="004536C9"/>
    <w:rsid w:val="00453ACA"/>
    <w:rsid w:val="00455BF1"/>
    <w:rsid w:val="00461CDC"/>
    <w:rsid w:val="00465A9D"/>
    <w:rsid w:val="00466E45"/>
    <w:rsid w:val="004752EE"/>
    <w:rsid w:val="0047595D"/>
    <w:rsid w:val="004805B4"/>
    <w:rsid w:val="004837E0"/>
    <w:rsid w:val="00495154"/>
    <w:rsid w:val="004A1188"/>
    <w:rsid w:val="004B222E"/>
    <w:rsid w:val="004C228B"/>
    <w:rsid w:val="004C7610"/>
    <w:rsid w:val="004D36FF"/>
    <w:rsid w:val="004D506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651B5"/>
    <w:rsid w:val="00574991"/>
    <w:rsid w:val="00576627"/>
    <w:rsid w:val="00577D01"/>
    <w:rsid w:val="00583C3E"/>
    <w:rsid w:val="00586148"/>
    <w:rsid w:val="00586B54"/>
    <w:rsid w:val="00587BA4"/>
    <w:rsid w:val="00591B62"/>
    <w:rsid w:val="005A1A04"/>
    <w:rsid w:val="005A406A"/>
    <w:rsid w:val="005A51CD"/>
    <w:rsid w:val="005B3B38"/>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578C"/>
    <w:rsid w:val="006859A7"/>
    <w:rsid w:val="00687A40"/>
    <w:rsid w:val="00691CC8"/>
    <w:rsid w:val="0069741E"/>
    <w:rsid w:val="006A2F07"/>
    <w:rsid w:val="006A2FC1"/>
    <w:rsid w:val="006A4520"/>
    <w:rsid w:val="006A49A9"/>
    <w:rsid w:val="006A636E"/>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760D"/>
    <w:rsid w:val="007856A9"/>
    <w:rsid w:val="00790DB7"/>
    <w:rsid w:val="00793324"/>
    <w:rsid w:val="007A0613"/>
    <w:rsid w:val="007B0FD2"/>
    <w:rsid w:val="007B7606"/>
    <w:rsid w:val="007C4B8A"/>
    <w:rsid w:val="007D0C64"/>
    <w:rsid w:val="007D3A2D"/>
    <w:rsid w:val="007F658D"/>
    <w:rsid w:val="00800183"/>
    <w:rsid w:val="00801445"/>
    <w:rsid w:val="008062DC"/>
    <w:rsid w:val="0082421E"/>
    <w:rsid w:val="00826175"/>
    <w:rsid w:val="00840114"/>
    <w:rsid w:val="00852A57"/>
    <w:rsid w:val="00865F43"/>
    <w:rsid w:val="00867B3F"/>
    <w:rsid w:val="00870D63"/>
    <w:rsid w:val="0087118B"/>
    <w:rsid w:val="00876C12"/>
    <w:rsid w:val="00880453"/>
    <w:rsid w:val="00881141"/>
    <w:rsid w:val="00885534"/>
    <w:rsid w:val="00891DB0"/>
    <w:rsid w:val="008944C0"/>
    <w:rsid w:val="00899B11"/>
    <w:rsid w:val="008A25EA"/>
    <w:rsid w:val="008B185B"/>
    <w:rsid w:val="008B3F53"/>
    <w:rsid w:val="008C2E37"/>
    <w:rsid w:val="008D1425"/>
    <w:rsid w:val="008D169E"/>
    <w:rsid w:val="008D1CF3"/>
    <w:rsid w:val="008D6077"/>
    <w:rsid w:val="008D6249"/>
    <w:rsid w:val="008E3546"/>
    <w:rsid w:val="008E625C"/>
    <w:rsid w:val="008F3438"/>
    <w:rsid w:val="008F7B1E"/>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D626A"/>
    <w:rsid w:val="009E17E5"/>
    <w:rsid w:val="009F559A"/>
    <w:rsid w:val="00A22368"/>
    <w:rsid w:val="00A246FA"/>
    <w:rsid w:val="00A36D83"/>
    <w:rsid w:val="00A411C0"/>
    <w:rsid w:val="00A41728"/>
    <w:rsid w:val="00A50033"/>
    <w:rsid w:val="00A542AC"/>
    <w:rsid w:val="00A558D8"/>
    <w:rsid w:val="00A746E8"/>
    <w:rsid w:val="00A7717B"/>
    <w:rsid w:val="00A81FA6"/>
    <w:rsid w:val="00A9046A"/>
    <w:rsid w:val="00A9725E"/>
    <w:rsid w:val="00A97984"/>
    <w:rsid w:val="00AA3378"/>
    <w:rsid w:val="00AB2880"/>
    <w:rsid w:val="00AB2D78"/>
    <w:rsid w:val="00AB3AFC"/>
    <w:rsid w:val="00AB3F77"/>
    <w:rsid w:val="00AD7D08"/>
    <w:rsid w:val="00AE24DF"/>
    <w:rsid w:val="00B016A2"/>
    <w:rsid w:val="00B028CC"/>
    <w:rsid w:val="00B12296"/>
    <w:rsid w:val="00B139D2"/>
    <w:rsid w:val="00B1730E"/>
    <w:rsid w:val="00B17DCD"/>
    <w:rsid w:val="00B3684D"/>
    <w:rsid w:val="00B422C5"/>
    <w:rsid w:val="00B539AC"/>
    <w:rsid w:val="00B67FE1"/>
    <w:rsid w:val="00B74353"/>
    <w:rsid w:val="00B823D3"/>
    <w:rsid w:val="00B82AFA"/>
    <w:rsid w:val="00B86C39"/>
    <w:rsid w:val="00B9108F"/>
    <w:rsid w:val="00B964B0"/>
    <w:rsid w:val="00BA0AD3"/>
    <w:rsid w:val="00BA11F0"/>
    <w:rsid w:val="00BB56DC"/>
    <w:rsid w:val="00BC38F1"/>
    <w:rsid w:val="00BC5245"/>
    <w:rsid w:val="00BD1D44"/>
    <w:rsid w:val="00BE603E"/>
    <w:rsid w:val="00BE6BAD"/>
    <w:rsid w:val="00BF0074"/>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AED"/>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D1847"/>
    <w:rsid w:val="00ED2A4B"/>
    <w:rsid w:val="00ED648D"/>
    <w:rsid w:val="00EE1579"/>
    <w:rsid w:val="00EF2300"/>
    <w:rsid w:val="00EF2FB0"/>
    <w:rsid w:val="00EF468C"/>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3.png"/><Relationship Id="rId39" Type="http://schemas.openxmlformats.org/officeDocument/2006/relationships/hyperlink" Target="https://twitter.com/dinkysunflower/" TargetMode="External"/><Relationship Id="rId21" Type="http://schemas.microsoft.com/office/2007/relationships/diagramDrawing" Target="diagrams/drawing2.xml"/><Relationship Id="rId34" Type="http://schemas.openxmlformats.org/officeDocument/2006/relationships/hyperlink" Target="https://twitter.com/ABSCBNNews/" TargetMode="External"/><Relationship Id="rId42" Type="http://schemas.openxmlformats.org/officeDocument/2006/relationships/hyperlink" Target="http://t.co/IRX5SMSr3h" TargetMode="External"/><Relationship Id="rId47" Type="http://schemas.openxmlformats.org/officeDocument/2006/relationships/image" Target="media/image9.png"/><Relationship Id="rId50" Type="http://schemas.openxmlformats.org/officeDocument/2006/relationships/hyperlink" Target="http://www.bibme.org/" TargetMode="External"/><Relationship Id="rId55" Type="http://schemas.openxmlformats.org/officeDocument/2006/relationships/hyperlink" Target="http://web.archive.org/web/20080921002044/http://www.universalmccann.com/Assets/wave_3_20080403093750.pdf"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6.png"/><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hyperlink" Target="http://t.co/rqpfnzcLza" TargetMode="External"/><Relationship Id="rId37" Type="http://schemas.openxmlformats.org/officeDocument/2006/relationships/hyperlink" Target="https://twitter.com/search?q=%23GlendaPH" TargetMode="External"/><Relationship Id="rId40" Type="http://schemas.openxmlformats.org/officeDocument/2006/relationships/hyperlink" Target="https://twitter.com/phivolcs_dost/" TargetMode="External"/><Relationship Id="rId45" Type="http://schemas.openxmlformats.org/officeDocument/2006/relationships/hyperlink" Target="https://twitter.com/MMDA/" TargetMode="External"/><Relationship Id="rId53" Type="http://schemas.openxmlformats.org/officeDocument/2006/relationships/hyperlink" Target="http://247wallst.com/technology-3/2011/05/09/the-ten-nations-where-facebook-rules-the-internet/" TargetMode="Externa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t.co/6Kn0frqBsJ" TargetMode="External"/><Relationship Id="rId43" Type="http://schemas.openxmlformats.org/officeDocument/2006/relationships/hyperlink" Target="https://twitter.com/saabmagalona/" TargetMode="External"/><Relationship Id="rId48" Type="http://schemas.openxmlformats.org/officeDocument/2006/relationships/hyperlink" Target="http://www.youngdigitallab.com/en/social-media/a-social-media-lesson-from-the-philippines" TargetMode="External"/><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png"/><Relationship Id="rId33" Type="http://schemas.openxmlformats.org/officeDocument/2006/relationships/hyperlink" Target="http://t.co/mECHfZfiyK" TargetMode="External"/><Relationship Id="rId38" Type="http://schemas.openxmlformats.org/officeDocument/2006/relationships/hyperlink" Target="https://twitter.com/search?q=%23EarthquakePH" TargetMode="External"/><Relationship Id="rId46" Type="http://schemas.openxmlformats.org/officeDocument/2006/relationships/hyperlink" Target="https://twitter.com/search?q=%23FloodPH" TargetMode="External"/><Relationship Id="rId59" Type="http://schemas.openxmlformats.org/officeDocument/2006/relationships/theme" Target="theme/theme1.xml"/><Relationship Id="rId20" Type="http://schemas.openxmlformats.org/officeDocument/2006/relationships/diagramColors" Target="diagrams/colors2.xml"/><Relationship Id="rId41" Type="http://schemas.openxmlformats.org/officeDocument/2006/relationships/hyperlink" Target="https://twitter.com/search?q=%23earthquakePH" TargetMode="External"/><Relationship Id="rId54" Type="http://schemas.openxmlformats.org/officeDocument/2006/relationships/hyperlink" Target="http://web.archive.org/web/20080921002044/http://www.universalmccann.com/Assets/wave_3_20080403093750.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4.xml"/><Relationship Id="rId28" Type="http://schemas.openxmlformats.org/officeDocument/2006/relationships/image" Target="media/image5.png"/><Relationship Id="rId36" Type="http://schemas.openxmlformats.org/officeDocument/2006/relationships/hyperlink" Target="https://twitter.com/search?q=%23southAlerts" TargetMode="External"/><Relationship Id="rId49" Type="http://schemas.openxmlformats.org/officeDocument/2006/relationships/hyperlink" Target="http://www.bibme.org/"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image" Target="media/image8.png"/><Relationship Id="rId44" Type="http://schemas.openxmlformats.org/officeDocument/2006/relationships/hyperlink" Target="https://twitter.com/search?q=%23floodph" TargetMode="External"/><Relationship Id="rId52" Type="http://schemas.openxmlformats.org/officeDocument/2006/relationships/hyperlink" Target="http://www.aaai.org"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D1F6EBAE-8C58-4C9E-8783-EA2778748321}" type="presOf" srcId="{88AD46DF-EF34-4D76-8307-6F2C41392A20}" destId="{7A74B926-68F3-4EFA-9AC8-9454EF51C170}" srcOrd="1" destOrd="0" presId="urn:microsoft.com/office/officeart/2005/8/layout/cycle8"/>
    <dgm:cxn modelId="{39DE4D22-BD34-42C3-9869-BA38CA56EAD8}" type="presOf" srcId="{F43854C2-E060-4C06-B31A-992662A79F85}" destId="{964AD60F-3FF1-4B43-A130-D2F1B6417361}" srcOrd="0" destOrd="0" presId="urn:microsoft.com/office/officeart/2005/8/layout/cycle8"/>
    <dgm:cxn modelId="{964FA3EA-8BE9-4FE0-B847-39D28926F426}" type="presOf" srcId="{88AD46DF-EF34-4D76-8307-6F2C41392A20}" destId="{0A8E2D5C-20BC-40F8-8889-2893ACF03282}" srcOrd="0" destOrd="0" presId="urn:microsoft.com/office/officeart/2005/8/layout/cycle8"/>
    <dgm:cxn modelId="{A7BD7667-B531-4A3B-8E83-6962CFDA1CC6}" type="presOf" srcId="{BF832193-C762-4E36-AF22-3B9D9615CEBB}" destId="{2009AFEA-75E7-429D-B450-3375352841D2}" srcOrd="0" destOrd="0" presId="urn:microsoft.com/office/officeart/2005/8/layout/cycle8"/>
    <dgm:cxn modelId="{3217DC52-758E-4C77-B909-0572C8269EEC}" type="presOf" srcId="{1AA8FDAC-3BA9-46DE-884F-6F8B572E5914}" destId="{C3F7402B-A5C6-4F54-B67B-16DF3EDF5037}" srcOrd="1" destOrd="0" presId="urn:microsoft.com/office/officeart/2005/8/layout/cycle8"/>
    <dgm:cxn modelId="{2680263F-1F28-4478-A77F-6E04E21EB386}" type="presOf" srcId="{F43854C2-E060-4C06-B31A-992662A79F85}" destId="{A61F9238-5821-411D-B818-05EE9879B24F}" srcOrd="1" destOrd="0" presId="urn:microsoft.com/office/officeart/2005/8/layout/cycle8"/>
    <dgm:cxn modelId="{AD51AC33-3170-47D4-B8D5-395E57AE90F9}" type="presOf" srcId="{1AA8FDAC-3BA9-46DE-884F-6F8B572E5914}" destId="{73984348-0C92-4495-A3FC-CD00CA55F3C8}"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2F4E1359-9A69-4F96-B9C5-F1E780AF46C7}" srcId="{BF832193-C762-4E36-AF22-3B9D9615CEBB}" destId="{B0AC413D-30BD-4395-9242-470ED810A176}" srcOrd="3" destOrd="0" parTransId="{4BD364A4-BF30-4948-8519-ACCF0DD784AF}" sibTransId="{43BA4242-BEE7-4C49-BB45-3D042A7B3DC6}"/>
    <dgm:cxn modelId="{07F72928-027F-4779-B3A8-5CC843426D35}" type="presOf" srcId="{B0AC413D-30BD-4395-9242-470ED810A176}" destId="{D0A53C8B-8C75-4746-9E72-E059F9B80ED0}" srcOrd="0" destOrd="0" presId="urn:microsoft.com/office/officeart/2005/8/layout/cycle8"/>
    <dgm:cxn modelId="{32B6CECB-6467-4899-B513-15F6DFCB1068}" type="presOf" srcId="{B0AC413D-30BD-4395-9242-470ED810A176}" destId="{A77B0E80-FB30-4386-B884-4E1C030E3877}" srcOrd="1" destOrd="0" presId="urn:microsoft.com/office/officeart/2005/8/layout/cycle8"/>
    <dgm:cxn modelId="{E533DE1F-77AE-49E5-B52A-98CBD168DA55}" type="presParOf" srcId="{2009AFEA-75E7-429D-B450-3375352841D2}" destId="{964AD60F-3FF1-4B43-A130-D2F1B6417361}" srcOrd="0" destOrd="0" presId="urn:microsoft.com/office/officeart/2005/8/layout/cycle8"/>
    <dgm:cxn modelId="{8E5CB495-2DFA-4283-8D7D-6C9056D5B23C}" type="presParOf" srcId="{2009AFEA-75E7-429D-B450-3375352841D2}" destId="{99FE2E48-8A56-4374-9571-36F5A105B4ED}" srcOrd="1" destOrd="0" presId="urn:microsoft.com/office/officeart/2005/8/layout/cycle8"/>
    <dgm:cxn modelId="{1B617054-92DD-4F2B-B48F-2748276E1BA2}" type="presParOf" srcId="{2009AFEA-75E7-429D-B450-3375352841D2}" destId="{F368430F-1920-4A21-85DE-E11CF37B2F7D}" srcOrd="2" destOrd="0" presId="urn:microsoft.com/office/officeart/2005/8/layout/cycle8"/>
    <dgm:cxn modelId="{CC9D6604-66B3-4C9A-9056-DE52BC359E51}" type="presParOf" srcId="{2009AFEA-75E7-429D-B450-3375352841D2}" destId="{A61F9238-5821-411D-B818-05EE9879B24F}" srcOrd="3" destOrd="0" presId="urn:microsoft.com/office/officeart/2005/8/layout/cycle8"/>
    <dgm:cxn modelId="{953F3BD1-D6FA-43C7-A8A6-676E6334350F}" type="presParOf" srcId="{2009AFEA-75E7-429D-B450-3375352841D2}" destId="{73984348-0C92-4495-A3FC-CD00CA55F3C8}" srcOrd="4" destOrd="0" presId="urn:microsoft.com/office/officeart/2005/8/layout/cycle8"/>
    <dgm:cxn modelId="{5305F634-E09C-4EA5-A448-4D00009E9C34}" type="presParOf" srcId="{2009AFEA-75E7-429D-B450-3375352841D2}" destId="{242611E2-3417-4C79-9230-298D0EF3BC0E}" srcOrd="5" destOrd="0" presId="urn:microsoft.com/office/officeart/2005/8/layout/cycle8"/>
    <dgm:cxn modelId="{CCEFD15C-A82C-4F17-9566-185BBA860586}" type="presParOf" srcId="{2009AFEA-75E7-429D-B450-3375352841D2}" destId="{F6A52BD2-4925-4982-A95E-5C54D69C8805}" srcOrd="6" destOrd="0" presId="urn:microsoft.com/office/officeart/2005/8/layout/cycle8"/>
    <dgm:cxn modelId="{E5372819-F8A1-45B2-A0FC-58213D8653ED}" type="presParOf" srcId="{2009AFEA-75E7-429D-B450-3375352841D2}" destId="{C3F7402B-A5C6-4F54-B67B-16DF3EDF5037}" srcOrd="7" destOrd="0" presId="urn:microsoft.com/office/officeart/2005/8/layout/cycle8"/>
    <dgm:cxn modelId="{BD9026BC-CB40-4F8D-89C4-092EE4ED25A7}" type="presParOf" srcId="{2009AFEA-75E7-429D-B450-3375352841D2}" destId="{0A8E2D5C-20BC-40F8-8889-2893ACF03282}" srcOrd="8" destOrd="0" presId="urn:microsoft.com/office/officeart/2005/8/layout/cycle8"/>
    <dgm:cxn modelId="{D55F3413-8971-493A-ADC5-B486EE9ED953}" type="presParOf" srcId="{2009AFEA-75E7-429D-B450-3375352841D2}" destId="{72CEB866-F5E7-4370-8896-5FAE2E652D5D}" srcOrd="9" destOrd="0" presId="urn:microsoft.com/office/officeart/2005/8/layout/cycle8"/>
    <dgm:cxn modelId="{F52A3CED-BCB0-4CE4-B723-C7D468A0AAAD}" type="presParOf" srcId="{2009AFEA-75E7-429D-B450-3375352841D2}" destId="{07E4FFD0-278E-4A6A-ADA9-A5A2EB798C35}" srcOrd="10" destOrd="0" presId="urn:microsoft.com/office/officeart/2005/8/layout/cycle8"/>
    <dgm:cxn modelId="{D27A5A70-94EF-4491-90FE-43CA59E671DD}" type="presParOf" srcId="{2009AFEA-75E7-429D-B450-3375352841D2}" destId="{7A74B926-68F3-4EFA-9AC8-9454EF51C170}" srcOrd="11" destOrd="0" presId="urn:microsoft.com/office/officeart/2005/8/layout/cycle8"/>
    <dgm:cxn modelId="{2D1097C3-113D-4E05-89FE-EDAE6E37AE49}" type="presParOf" srcId="{2009AFEA-75E7-429D-B450-3375352841D2}" destId="{D0A53C8B-8C75-4746-9E72-E059F9B80ED0}" srcOrd="12" destOrd="0" presId="urn:microsoft.com/office/officeart/2005/8/layout/cycle8"/>
    <dgm:cxn modelId="{D083D09A-A776-49D2-858B-87F65A70A59F}" type="presParOf" srcId="{2009AFEA-75E7-429D-B450-3375352841D2}" destId="{5218FF4E-07CD-45D2-B346-B56820F51369}" srcOrd="13" destOrd="0" presId="urn:microsoft.com/office/officeart/2005/8/layout/cycle8"/>
    <dgm:cxn modelId="{22354699-7A7D-49D4-B60A-6624140D5D62}" type="presParOf" srcId="{2009AFEA-75E7-429D-B450-3375352841D2}" destId="{FA1E8C41-179E-4D0F-A897-97403EEE7472}" srcOrd="14" destOrd="0" presId="urn:microsoft.com/office/officeart/2005/8/layout/cycle8"/>
    <dgm:cxn modelId="{70A54B5A-95B9-43C5-BC1E-7D964A8A0153}" type="presParOf" srcId="{2009AFEA-75E7-429D-B450-3375352841D2}" destId="{A77B0E80-FB30-4386-B884-4E1C030E3877}" srcOrd="15" destOrd="0" presId="urn:microsoft.com/office/officeart/2005/8/layout/cycle8"/>
    <dgm:cxn modelId="{7B3FEABE-6DC0-4EBF-8D17-06E3A6691BA6}" type="presParOf" srcId="{2009AFEA-75E7-429D-B450-3375352841D2}" destId="{B6162F45-34A5-40EF-BBBC-7A02B3C617C1}" srcOrd="16" destOrd="0" presId="urn:microsoft.com/office/officeart/2005/8/layout/cycle8"/>
    <dgm:cxn modelId="{62CFF41E-5E9B-4695-93BF-9B844D14AAF7}" type="presParOf" srcId="{2009AFEA-75E7-429D-B450-3375352841D2}" destId="{863BC72B-F8C8-451A-A2FC-CF4C126D89E4}" srcOrd="17" destOrd="0" presId="urn:microsoft.com/office/officeart/2005/8/layout/cycle8"/>
    <dgm:cxn modelId="{BC67A595-6FD7-4B5B-8A7F-6BD27AC7760C}" type="presParOf" srcId="{2009AFEA-75E7-429D-B450-3375352841D2}" destId="{DC04A0A3-9C07-46FB-863C-03338A26452D}" srcOrd="18" destOrd="0" presId="urn:microsoft.com/office/officeart/2005/8/layout/cycle8"/>
    <dgm:cxn modelId="{0EDB4962-FF27-4264-B2BD-0FEFDB81C450}"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6E373F06-202D-4FC7-9585-E1B6B71D25FB}" type="presOf" srcId="{797B48CA-43D5-4436-8741-E411BE3B787D}" destId="{55F8F5D3-1E09-4E56-BAD2-8DF2477FB220}" srcOrd="0" destOrd="0" presId="urn:microsoft.com/office/officeart/2005/8/layout/cycle2"/>
    <dgm:cxn modelId="{62C53CC2-2D79-4459-B9F1-20944CC92C18}" type="presOf" srcId="{C6457ECC-CF13-48D5-AB58-2A6D70A8953C}" destId="{8D64E4A5-8933-4CB7-A537-9F9C57A5BACF}" srcOrd="0" destOrd="0" presId="urn:microsoft.com/office/officeart/2005/8/layout/cycle2"/>
    <dgm:cxn modelId="{92D1C0D6-FCBD-4A2E-9C85-99B5DC6A45DD}"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12027" y="136413"/>
          <a:ext cx="1968246" cy="1968246"/>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(1) System Design</a:t>
          </a:r>
        </a:p>
      </dsp:txBody>
      <dsp:txXfrm>
        <a:off x="1356838" y="544356"/>
        <a:ext cx="726376" cy="538924"/>
      </dsp:txXfrm>
    </dsp:sp>
    <dsp:sp modelId="{73984348-0C92-4495-A3FC-CD00CA55F3C8}">
      <dsp:nvSpPr>
        <dsp:cNvPr id="0" name=""/>
        <dsp:cNvSpPr/>
      </dsp:nvSpPr>
      <dsp:spPr>
        <a:xfrm>
          <a:off x="312027" y="202490"/>
          <a:ext cx="1968246" cy="1968246"/>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(2) System Development</a:t>
          </a:r>
        </a:p>
      </dsp:txBody>
      <dsp:txXfrm>
        <a:off x="1356838" y="1223869"/>
        <a:ext cx="726376" cy="538924"/>
      </dsp:txXfrm>
    </dsp:sp>
    <dsp:sp modelId="{0A8E2D5C-20BC-40F8-8889-2893ACF03282}">
      <dsp:nvSpPr>
        <dsp:cNvPr id="0" name=""/>
        <dsp:cNvSpPr/>
      </dsp:nvSpPr>
      <dsp:spPr>
        <a:xfrm>
          <a:off x="245951" y="202490"/>
          <a:ext cx="1968246" cy="1968246"/>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(3) System Integration and Testing</a:t>
          </a:r>
        </a:p>
      </dsp:txBody>
      <dsp:txXfrm>
        <a:off x="443009" y="1223869"/>
        <a:ext cx="726376" cy="538924"/>
      </dsp:txXfrm>
    </dsp:sp>
    <dsp:sp modelId="{D0A53C8B-8C75-4746-9E72-E059F9B80ED0}">
      <dsp:nvSpPr>
        <dsp:cNvPr id="0" name=""/>
        <dsp:cNvSpPr/>
      </dsp:nvSpPr>
      <dsp:spPr>
        <a:xfrm>
          <a:off x="245951" y="136413"/>
          <a:ext cx="1968246" cy="1968246"/>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(4) System Evaluation</a:t>
          </a:r>
        </a:p>
      </dsp:txBody>
      <dsp:txXfrm>
        <a:off x="443009" y="544356"/>
        <a:ext cx="726376" cy="538924"/>
      </dsp:txXfrm>
    </dsp:sp>
    <dsp:sp modelId="{B6162F45-34A5-40EF-BBBC-7A02B3C617C1}">
      <dsp:nvSpPr>
        <dsp:cNvPr id="0" name=""/>
        <dsp:cNvSpPr/>
      </dsp:nvSpPr>
      <dsp:spPr>
        <a:xfrm>
          <a:off x="190184" y="14569"/>
          <a:ext cx="2211933" cy="2211933"/>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0184" y="80646"/>
          <a:ext cx="2211933" cy="2211933"/>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24107" y="80646"/>
          <a:ext cx="2211933" cy="2211933"/>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24107" y="14569"/>
          <a:ext cx="2211933" cy="2211933"/>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2D054-C16F-4F6C-BD0C-1B90CE19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20151</Words>
  <Characters>114861</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2</cp:revision>
  <cp:lastPrinted>2014-07-21T08:38:00Z</cp:lastPrinted>
  <dcterms:created xsi:type="dcterms:W3CDTF">2014-07-28T06:37:00Z</dcterms:created>
  <dcterms:modified xsi:type="dcterms:W3CDTF">2014-07-28T06:37:00Z</dcterms:modified>
</cp:coreProperties>
</file>