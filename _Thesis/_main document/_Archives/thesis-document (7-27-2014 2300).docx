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B0167A">
        <w:rPr>
          <w:noProof/>
          <w:sz w:val="24"/>
          <w:szCs w:val="24"/>
        </w:rPr>
        <w:t>July 28,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242CDC2B" w14:textId="77777777" w:rsidR="008B5F90"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4320524" w:history="1">
        <w:r w:rsidR="008B5F90" w:rsidRPr="000A24D6">
          <w:rPr>
            <w:rStyle w:val="Hyperlink"/>
            <w:noProof/>
          </w:rPr>
          <w:t>1.0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Research Description</w:t>
        </w:r>
        <w:r w:rsidR="008B5F90">
          <w:rPr>
            <w:noProof/>
            <w:webHidden/>
          </w:rPr>
          <w:tab/>
        </w:r>
        <w:r w:rsidR="008B5F90">
          <w:rPr>
            <w:noProof/>
            <w:webHidden/>
          </w:rPr>
          <w:fldChar w:fldCharType="begin"/>
        </w:r>
        <w:r w:rsidR="008B5F90">
          <w:rPr>
            <w:noProof/>
            <w:webHidden/>
          </w:rPr>
          <w:instrText xml:space="preserve"> PAGEREF _Toc394320524 \h </w:instrText>
        </w:r>
        <w:r w:rsidR="008B5F90">
          <w:rPr>
            <w:noProof/>
            <w:webHidden/>
          </w:rPr>
        </w:r>
        <w:r w:rsidR="008B5F90">
          <w:rPr>
            <w:noProof/>
            <w:webHidden/>
          </w:rPr>
          <w:fldChar w:fldCharType="separate"/>
        </w:r>
        <w:r w:rsidR="008B5F90">
          <w:rPr>
            <w:noProof/>
            <w:webHidden/>
          </w:rPr>
          <w:t>1-1</w:t>
        </w:r>
        <w:r w:rsidR="008B5F90">
          <w:rPr>
            <w:noProof/>
            <w:webHidden/>
          </w:rPr>
          <w:fldChar w:fldCharType="end"/>
        </w:r>
      </w:hyperlink>
    </w:p>
    <w:p w14:paraId="68071644"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5" w:history="1">
        <w:r w:rsidR="008B5F90" w:rsidRPr="000A24D6">
          <w:rPr>
            <w:rStyle w:val="Hyperlink"/>
            <w:noProof/>
          </w:rPr>
          <w:t>1.1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Overview of the Current State of Technology</w:t>
        </w:r>
        <w:r w:rsidR="008B5F90">
          <w:rPr>
            <w:noProof/>
            <w:webHidden/>
          </w:rPr>
          <w:tab/>
        </w:r>
        <w:r w:rsidR="008B5F90">
          <w:rPr>
            <w:noProof/>
            <w:webHidden/>
          </w:rPr>
          <w:fldChar w:fldCharType="begin"/>
        </w:r>
        <w:r w:rsidR="008B5F90">
          <w:rPr>
            <w:noProof/>
            <w:webHidden/>
          </w:rPr>
          <w:instrText xml:space="preserve"> PAGEREF _Toc394320525 \h </w:instrText>
        </w:r>
        <w:r w:rsidR="008B5F90">
          <w:rPr>
            <w:noProof/>
            <w:webHidden/>
          </w:rPr>
        </w:r>
        <w:r w:rsidR="008B5F90">
          <w:rPr>
            <w:noProof/>
            <w:webHidden/>
          </w:rPr>
          <w:fldChar w:fldCharType="separate"/>
        </w:r>
        <w:r w:rsidR="008B5F90">
          <w:rPr>
            <w:noProof/>
            <w:webHidden/>
          </w:rPr>
          <w:t>1-1</w:t>
        </w:r>
        <w:r w:rsidR="008B5F90">
          <w:rPr>
            <w:noProof/>
            <w:webHidden/>
          </w:rPr>
          <w:fldChar w:fldCharType="end"/>
        </w:r>
      </w:hyperlink>
    </w:p>
    <w:p w14:paraId="72EE14D4"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6" w:history="1">
        <w:r w:rsidR="008B5F90" w:rsidRPr="000A24D6">
          <w:rPr>
            <w:rStyle w:val="Hyperlink"/>
            <w:noProof/>
          </w:rPr>
          <w:t>1.2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Research Objectives</w:t>
        </w:r>
        <w:r w:rsidR="008B5F90">
          <w:rPr>
            <w:noProof/>
            <w:webHidden/>
          </w:rPr>
          <w:tab/>
        </w:r>
        <w:r w:rsidR="008B5F90">
          <w:rPr>
            <w:noProof/>
            <w:webHidden/>
          </w:rPr>
          <w:fldChar w:fldCharType="begin"/>
        </w:r>
        <w:r w:rsidR="008B5F90">
          <w:rPr>
            <w:noProof/>
            <w:webHidden/>
          </w:rPr>
          <w:instrText xml:space="preserve"> PAGEREF _Toc394320526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32A1F8F6"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27" w:history="1">
        <w:r w:rsidR="008B5F90" w:rsidRPr="000A24D6">
          <w:rPr>
            <w:rStyle w:val="Hyperlink"/>
            <w:noProof/>
            <w14:scene3d>
              <w14:camera w14:prst="orthographicFront"/>
              <w14:lightRig w14:rig="threePt" w14:dir="t">
                <w14:rot w14:lat="0" w14:lon="0" w14:rev="0"/>
              </w14:lightRig>
            </w14:scene3d>
          </w:rPr>
          <w:t>1.2.1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General Objective</w:t>
        </w:r>
        <w:r w:rsidR="008B5F90">
          <w:rPr>
            <w:noProof/>
            <w:webHidden/>
          </w:rPr>
          <w:tab/>
        </w:r>
        <w:r w:rsidR="008B5F90">
          <w:rPr>
            <w:noProof/>
            <w:webHidden/>
          </w:rPr>
          <w:fldChar w:fldCharType="begin"/>
        </w:r>
        <w:r w:rsidR="008B5F90">
          <w:rPr>
            <w:noProof/>
            <w:webHidden/>
          </w:rPr>
          <w:instrText xml:space="preserve"> PAGEREF _Toc394320527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0AD8B73C"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28" w:history="1">
        <w:r w:rsidR="008B5F90" w:rsidRPr="000A24D6">
          <w:rPr>
            <w:rStyle w:val="Hyperlink"/>
            <w:noProof/>
            <w14:scene3d>
              <w14:camera w14:prst="orthographicFront"/>
              <w14:lightRig w14:rig="threePt" w14:dir="t">
                <w14:rot w14:lat="0" w14:lon="0" w14:rev="0"/>
              </w14:lightRig>
            </w14:scene3d>
          </w:rPr>
          <w:t>1.2.2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Specific Objectives</w:t>
        </w:r>
        <w:r w:rsidR="008B5F90">
          <w:rPr>
            <w:noProof/>
            <w:webHidden/>
          </w:rPr>
          <w:tab/>
        </w:r>
        <w:r w:rsidR="008B5F90">
          <w:rPr>
            <w:noProof/>
            <w:webHidden/>
          </w:rPr>
          <w:fldChar w:fldCharType="begin"/>
        </w:r>
        <w:r w:rsidR="008B5F90">
          <w:rPr>
            <w:noProof/>
            <w:webHidden/>
          </w:rPr>
          <w:instrText xml:space="preserve"> PAGEREF _Toc394320528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36FA1F50"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9" w:history="1">
        <w:r w:rsidR="008B5F90" w:rsidRPr="000A24D6">
          <w:rPr>
            <w:rStyle w:val="Hyperlink"/>
            <w:noProof/>
          </w:rPr>
          <w:t>1.3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Scope and Limitations of the Research</w:t>
        </w:r>
        <w:r w:rsidR="008B5F90">
          <w:rPr>
            <w:noProof/>
            <w:webHidden/>
          </w:rPr>
          <w:tab/>
        </w:r>
        <w:r w:rsidR="008B5F90">
          <w:rPr>
            <w:noProof/>
            <w:webHidden/>
          </w:rPr>
          <w:fldChar w:fldCharType="begin"/>
        </w:r>
        <w:r w:rsidR="008B5F90">
          <w:rPr>
            <w:noProof/>
            <w:webHidden/>
          </w:rPr>
          <w:instrText xml:space="preserve"> PAGEREF _Toc394320529 \h </w:instrText>
        </w:r>
        <w:r w:rsidR="008B5F90">
          <w:rPr>
            <w:noProof/>
            <w:webHidden/>
          </w:rPr>
        </w:r>
        <w:r w:rsidR="008B5F90">
          <w:rPr>
            <w:noProof/>
            <w:webHidden/>
          </w:rPr>
          <w:fldChar w:fldCharType="separate"/>
        </w:r>
        <w:r w:rsidR="008B5F90">
          <w:rPr>
            <w:noProof/>
            <w:webHidden/>
          </w:rPr>
          <w:t>1-3</w:t>
        </w:r>
        <w:r w:rsidR="008B5F90">
          <w:rPr>
            <w:noProof/>
            <w:webHidden/>
          </w:rPr>
          <w:fldChar w:fldCharType="end"/>
        </w:r>
      </w:hyperlink>
    </w:p>
    <w:p w14:paraId="3490017A"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30" w:history="1">
        <w:r w:rsidR="008B5F90" w:rsidRPr="000A24D6">
          <w:rPr>
            <w:rStyle w:val="Hyperlink"/>
            <w:noProof/>
          </w:rPr>
          <w:t>1.4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Significance of the Research</w:t>
        </w:r>
        <w:r w:rsidR="008B5F90">
          <w:rPr>
            <w:noProof/>
            <w:webHidden/>
          </w:rPr>
          <w:tab/>
        </w:r>
        <w:r w:rsidR="008B5F90">
          <w:rPr>
            <w:noProof/>
            <w:webHidden/>
          </w:rPr>
          <w:fldChar w:fldCharType="begin"/>
        </w:r>
        <w:r w:rsidR="008B5F90">
          <w:rPr>
            <w:noProof/>
            <w:webHidden/>
          </w:rPr>
          <w:instrText xml:space="preserve"> PAGEREF _Toc394320530 \h </w:instrText>
        </w:r>
        <w:r w:rsidR="008B5F90">
          <w:rPr>
            <w:noProof/>
            <w:webHidden/>
          </w:rPr>
        </w:r>
        <w:r w:rsidR="008B5F90">
          <w:rPr>
            <w:noProof/>
            <w:webHidden/>
          </w:rPr>
          <w:fldChar w:fldCharType="separate"/>
        </w:r>
        <w:r w:rsidR="008B5F90">
          <w:rPr>
            <w:noProof/>
            <w:webHidden/>
          </w:rPr>
          <w:t>1-4</w:t>
        </w:r>
        <w:r w:rsidR="008B5F90">
          <w:rPr>
            <w:noProof/>
            <w:webHidden/>
          </w:rPr>
          <w:fldChar w:fldCharType="end"/>
        </w:r>
      </w:hyperlink>
    </w:p>
    <w:p w14:paraId="13956EC1"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31" w:history="1">
        <w:r w:rsidR="008B5F90" w:rsidRPr="000A24D6">
          <w:rPr>
            <w:rStyle w:val="Hyperlink"/>
            <w:noProof/>
          </w:rPr>
          <w:t>1.5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Research Methodology</w:t>
        </w:r>
        <w:r w:rsidR="008B5F90">
          <w:rPr>
            <w:noProof/>
            <w:webHidden/>
          </w:rPr>
          <w:tab/>
        </w:r>
        <w:r w:rsidR="008B5F90">
          <w:rPr>
            <w:noProof/>
            <w:webHidden/>
          </w:rPr>
          <w:fldChar w:fldCharType="begin"/>
        </w:r>
        <w:r w:rsidR="008B5F90">
          <w:rPr>
            <w:noProof/>
            <w:webHidden/>
          </w:rPr>
          <w:instrText xml:space="preserve"> PAGEREF _Toc394320531 \h </w:instrText>
        </w:r>
        <w:r w:rsidR="008B5F90">
          <w:rPr>
            <w:noProof/>
            <w:webHidden/>
          </w:rPr>
        </w:r>
        <w:r w:rsidR="008B5F90">
          <w:rPr>
            <w:noProof/>
            <w:webHidden/>
          </w:rPr>
          <w:fldChar w:fldCharType="separate"/>
        </w:r>
        <w:r w:rsidR="008B5F90">
          <w:rPr>
            <w:noProof/>
            <w:webHidden/>
          </w:rPr>
          <w:t>1-4</w:t>
        </w:r>
        <w:r w:rsidR="008B5F90">
          <w:rPr>
            <w:noProof/>
            <w:webHidden/>
          </w:rPr>
          <w:fldChar w:fldCharType="end"/>
        </w:r>
      </w:hyperlink>
    </w:p>
    <w:p w14:paraId="66C695E3"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2" w:history="1">
        <w:r w:rsidR="008B5F90" w:rsidRPr="000A24D6">
          <w:rPr>
            <w:rStyle w:val="Hyperlink"/>
            <w:noProof/>
            <w14:scene3d>
              <w14:camera w14:prst="orthographicFront"/>
              <w14:lightRig w14:rig="threePt" w14:dir="t">
                <w14:rot w14:lat="0" w14:lon="0" w14:rev="0"/>
              </w14:lightRig>
            </w14:scene3d>
          </w:rPr>
          <w:t>1.5.1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Investigation and Research Analysis</w:t>
        </w:r>
        <w:r w:rsidR="008B5F90">
          <w:rPr>
            <w:noProof/>
            <w:webHidden/>
          </w:rPr>
          <w:tab/>
        </w:r>
        <w:r w:rsidR="008B5F90">
          <w:rPr>
            <w:noProof/>
            <w:webHidden/>
          </w:rPr>
          <w:fldChar w:fldCharType="begin"/>
        </w:r>
        <w:r w:rsidR="008B5F90">
          <w:rPr>
            <w:noProof/>
            <w:webHidden/>
          </w:rPr>
          <w:instrText xml:space="preserve"> PAGEREF _Toc394320532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B711302"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3" w:history="1">
        <w:r w:rsidR="008B5F90" w:rsidRPr="000A24D6">
          <w:rPr>
            <w:rStyle w:val="Hyperlink"/>
            <w:noProof/>
            <w14:scene3d>
              <w14:camera w14:prst="orthographicFront"/>
              <w14:lightRig w14:rig="threePt" w14:dir="t">
                <w14:rot w14:lat="0" w14:lon="0" w14:rev="0"/>
              </w14:lightRig>
            </w14:scene3d>
          </w:rPr>
          <w:t>1.5.2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Design</w:t>
        </w:r>
        <w:r w:rsidR="008B5F90">
          <w:rPr>
            <w:noProof/>
            <w:webHidden/>
          </w:rPr>
          <w:tab/>
        </w:r>
        <w:r w:rsidR="008B5F90">
          <w:rPr>
            <w:noProof/>
            <w:webHidden/>
          </w:rPr>
          <w:fldChar w:fldCharType="begin"/>
        </w:r>
        <w:r w:rsidR="008B5F90">
          <w:rPr>
            <w:noProof/>
            <w:webHidden/>
          </w:rPr>
          <w:instrText xml:space="preserve"> PAGEREF _Toc394320533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BF322FE"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4" w:history="1">
        <w:r w:rsidR="008B5F90" w:rsidRPr="000A24D6">
          <w:rPr>
            <w:rStyle w:val="Hyperlink"/>
            <w:noProof/>
            <w14:scene3d>
              <w14:camera w14:prst="orthographicFront"/>
              <w14:lightRig w14:rig="threePt" w14:dir="t">
                <w14:rot w14:lat="0" w14:lon="0" w14:rev="0"/>
              </w14:lightRig>
            </w14:scene3d>
          </w:rPr>
          <w:t>1.5.3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Sprints</w:t>
        </w:r>
        <w:r w:rsidR="008B5F90">
          <w:rPr>
            <w:noProof/>
            <w:webHidden/>
          </w:rPr>
          <w:tab/>
        </w:r>
        <w:r w:rsidR="008B5F90">
          <w:rPr>
            <w:noProof/>
            <w:webHidden/>
          </w:rPr>
          <w:fldChar w:fldCharType="begin"/>
        </w:r>
        <w:r w:rsidR="008B5F90">
          <w:rPr>
            <w:noProof/>
            <w:webHidden/>
          </w:rPr>
          <w:instrText xml:space="preserve"> PAGEREF _Toc394320534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992606F"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5" w:history="1">
        <w:r w:rsidR="008B5F90" w:rsidRPr="000A24D6">
          <w:rPr>
            <w:rStyle w:val="Hyperlink"/>
            <w:noProof/>
            <w14:scene3d>
              <w14:camera w14:prst="orthographicFront"/>
              <w14:lightRig w14:rig="threePt" w14:dir="t">
                <w14:rot w14:lat="0" w14:lon="0" w14:rev="0"/>
              </w14:lightRig>
            </w14:scene3d>
          </w:rPr>
          <w:t>1.5.4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Sprint Planning Meetings</w:t>
        </w:r>
        <w:r w:rsidR="008B5F90">
          <w:rPr>
            <w:noProof/>
            <w:webHidden/>
          </w:rPr>
          <w:tab/>
        </w:r>
        <w:r w:rsidR="008B5F90">
          <w:rPr>
            <w:noProof/>
            <w:webHidden/>
          </w:rPr>
          <w:fldChar w:fldCharType="begin"/>
        </w:r>
        <w:r w:rsidR="008B5F90">
          <w:rPr>
            <w:noProof/>
            <w:webHidden/>
          </w:rPr>
          <w:instrText xml:space="preserve"> PAGEREF _Toc394320535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2F8A6D66"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6" w:history="1">
        <w:r w:rsidR="008B5F90" w:rsidRPr="000A24D6">
          <w:rPr>
            <w:rStyle w:val="Hyperlink"/>
            <w:noProof/>
            <w14:scene3d>
              <w14:camera w14:prst="orthographicFront"/>
              <w14:lightRig w14:rig="threePt" w14:dir="t">
                <w14:rot w14:lat="0" w14:lon="0" w14:rev="0"/>
              </w14:lightRig>
            </w14:scene3d>
          </w:rPr>
          <w:t>1.5.5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Scrum Meetings</w:t>
        </w:r>
        <w:r w:rsidR="008B5F90">
          <w:rPr>
            <w:noProof/>
            <w:webHidden/>
          </w:rPr>
          <w:tab/>
        </w:r>
        <w:r w:rsidR="008B5F90">
          <w:rPr>
            <w:noProof/>
            <w:webHidden/>
          </w:rPr>
          <w:fldChar w:fldCharType="begin"/>
        </w:r>
        <w:r w:rsidR="008B5F90">
          <w:rPr>
            <w:noProof/>
            <w:webHidden/>
          </w:rPr>
          <w:instrText xml:space="preserve"> PAGEREF _Toc394320536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6C93AB2F"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7" w:history="1">
        <w:r w:rsidR="008B5F90" w:rsidRPr="000A24D6">
          <w:rPr>
            <w:rStyle w:val="Hyperlink"/>
            <w:noProof/>
            <w14:scene3d>
              <w14:camera w14:prst="orthographicFront"/>
              <w14:lightRig w14:rig="threePt" w14:dir="t">
                <w14:rot w14:lat="0" w14:lon="0" w14:rev="0"/>
              </w14:lightRig>
            </w14:scene3d>
          </w:rPr>
          <w:t>1.5.6</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Development</w:t>
        </w:r>
        <w:r w:rsidR="008B5F90">
          <w:rPr>
            <w:noProof/>
            <w:webHidden/>
          </w:rPr>
          <w:tab/>
        </w:r>
        <w:r w:rsidR="008B5F90">
          <w:rPr>
            <w:noProof/>
            <w:webHidden/>
          </w:rPr>
          <w:fldChar w:fldCharType="begin"/>
        </w:r>
        <w:r w:rsidR="008B5F90">
          <w:rPr>
            <w:noProof/>
            <w:webHidden/>
          </w:rPr>
          <w:instrText xml:space="preserve"> PAGEREF _Toc394320537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781B0EB3"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8" w:history="1">
        <w:r w:rsidR="008B5F90" w:rsidRPr="000A24D6">
          <w:rPr>
            <w:rStyle w:val="Hyperlink"/>
            <w:noProof/>
            <w14:scene3d>
              <w14:camera w14:prst="orthographicFront"/>
              <w14:lightRig w14:rig="threePt" w14:dir="t">
                <w14:rot w14:lat="0" w14:lon="0" w14:rev="0"/>
              </w14:lightRig>
            </w14:scene3d>
          </w:rPr>
          <w:t>1.5.7</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Integration and Testing</w:t>
        </w:r>
        <w:r w:rsidR="008B5F90">
          <w:rPr>
            <w:noProof/>
            <w:webHidden/>
          </w:rPr>
          <w:tab/>
        </w:r>
        <w:r w:rsidR="008B5F90">
          <w:rPr>
            <w:noProof/>
            <w:webHidden/>
          </w:rPr>
          <w:fldChar w:fldCharType="begin"/>
        </w:r>
        <w:r w:rsidR="008B5F90">
          <w:rPr>
            <w:noProof/>
            <w:webHidden/>
          </w:rPr>
          <w:instrText xml:space="preserve"> PAGEREF _Toc394320538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410FE722"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9" w:history="1">
        <w:r w:rsidR="008B5F90" w:rsidRPr="000A24D6">
          <w:rPr>
            <w:rStyle w:val="Hyperlink"/>
            <w:noProof/>
            <w14:scene3d>
              <w14:camera w14:prst="orthographicFront"/>
              <w14:lightRig w14:rig="threePt" w14:dir="t">
                <w14:rot w14:lat="0" w14:lon="0" w14:rev="0"/>
              </w14:lightRig>
            </w14:scene3d>
          </w:rPr>
          <w:t>1.5.8</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Evaluation</w:t>
        </w:r>
        <w:r w:rsidR="008B5F90">
          <w:rPr>
            <w:noProof/>
            <w:webHidden/>
          </w:rPr>
          <w:tab/>
        </w:r>
        <w:r w:rsidR="008B5F90">
          <w:rPr>
            <w:noProof/>
            <w:webHidden/>
          </w:rPr>
          <w:fldChar w:fldCharType="begin"/>
        </w:r>
        <w:r w:rsidR="008B5F90">
          <w:rPr>
            <w:noProof/>
            <w:webHidden/>
          </w:rPr>
          <w:instrText xml:space="preserve"> PAGEREF _Toc394320539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1A22D1CE"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40" w:history="1">
        <w:r w:rsidR="008B5F90" w:rsidRPr="000A24D6">
          <w:rPr>
            <w:rStyle w:val="Hyperlink"/>
            <w:noProof/>
            <w14:scene3d>
              <w14:camera w14:prst="orthographicFront"/>
              <w14:lightRig w14:rig="threePt" w14:dir="t">
                <w14:rot w14:lat="0" w14:lon="0" w14:rev="0"/>
              </w14:lightRig>
            </w14:scene3d>
          </w:rPr>
          <w:t>1.5.9</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Documentation</w:t>
        </w:r>
        <w:r w:rsidR="008B5F90">
          <w:rPr>
            <w:noProof/>
            <w:webHidden/>
          </w:rPr>
          <w:tab/>
        </w:r>
        <w:r w:rsidR="008B5F90">
          <w:rPr>
            <w:noProof/>
            <w:webHidden/>
          </w:rPr>
          <w:fldChar w:fldCharType="begin"/>
        </w:r>
        <w:r w:rsidR="008B5F90">
          <w:rPr>
            <w:noProof/>
            <w:webHidden/>
          </w:rPr>
          <w:instrText xml:space="preserve"> PAGEREF _Toc394320540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44D78621" w14:textId="77777777" w:rsidR="008B5F90" w:rsidRDefault="006B4F48">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4320541" w:history="1">
        <w:r w:rsidR="008B5F90" w:rsidRPr="000A24D6">
          <w:rPr>
            <w:rStyle w:val="Hyperlink"/>
            <w:noProof/>
            <w14:scene3d>
              <w14:camera w14:prst="orthographicFront"/>
              <w14:lightRig w14:rig="threePt" w14:dir="t">
                <w14:rot w14:lat="0" w14:lon="0" w14:rev="0"/>
              </w14:lightRig>
            </w14:scene3d>
          </w:rPr>
          <w:t>1.5.10</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Calendar of Activities</w:t>
        </w:r>
        <w:r w:rsidR="008B5F90">
          <w:rPr>
            <w:noProof/>
            <w:webHidden/>
          </w:rPr>
          <w:tab/>
        </w:r>
        <w:r w:rsidR="008B5F90">
          <w:rPr>
            <w:noProof/>
            <w:webHidden/>
          </w:rPr>
          <w:fldChar w:fldCharType="begin"/>
        </w:r>
        <w:r w:rsidR="008B5F90">
          <w:rPr>
            <w:noProof/>
            <w:webHidden/>
          </w:rPr>
          <w:instrText xml:space="preserve"> PAGEREF _Toc394320541 \h </w:instrText>
        </w:r>
        <w:r w:rsidR="008B5F90">
          <w:rPr>
            <w:noProof/>
            <w:webHidden/>
          </w:rPr>
        </w:r>
        <w:r w:rsidR="008B5F90">
          <w:rPr>
            <w:noProof/>
            <w:webHidden/>
          </w:rPr>
          <w:fldChar w:fldCharType="separate"/>
        </w:r>
        <w:r w:rsidR="008B5F90">
          <w:rPr>
            <w:noProof/>
            <w:webHidden/>
          </w:rPr>
          <w:t>1-7</w:t>
        </w:r>
        <w:r w:rsidR="008B5F90">
          <w:rPr>
            <w:noProof/>
            <w:webHidden/>
          </w:rPr>
          <w:fldChar w:fldCharType="end"/>
        </w:r>
      </w:hyperlink>
    </w:p>
    <w:p w14:paraId="1B4185F8" w14:textId="77777777" w:rsidR="008B5F90" w:rsidRDefault="006B4F48">
      <w:pPr>
        <w:pStyle w:val="TOC1"/>
        <w:rPr>
          <w:rFonts w:asciiTheme="minorHAnsi" w:eastAsiaTheme="minorEastAsia" w:hAnsiTheme="minorHAnsi" w:cstheme="minorBidi"/>
          <w:b w:val="0"/>
          <w:noProof/>
          <w:sz w:val="22"/>
          <w:szCs w:val="22"/>
          <w:lang w:val="en-PH" w:eastAsia="zh-CN"/>
        </w:rPr>
      </w:pPr>
      <w:hyperlink w:anchor="_Toc394320542" w:history="1">
        <w:r w:rsidR="008B5F90" w:rsidRPr="000A24D6">
          <w:rPr>
            <w:rStyle w:val="Hyperlink"/>
            <w:noProof/>
          </w:rPr>
          <w:t>2.0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Review of Related Works</w:t>
        </w:r>
        <w:r w:rsidR="008B5F90">
          <w:rPr>
            <w:noProof/>
            <w:webHidden/>
          </w:rPr>
          <w:tab/>
        </w:r>
        <w:r w:rsidR="008B5F90">
          <w:rPr>
            <w:noProof/>
            <w:webHidden/>
          </w:rPr>
          <w:fldChar w:fldCharType="begin"/>
        </w:r>
        <w:r w:rsidR="008B5F90">
          <w:rPr>
            <w:noProof/>
            <w:webHidden/>
          </w:rPr>
          <w:instrText xml:space="preserve"> PAGEREF _Toc394320542 \h </w:instrText>
        </w:r>
        <w:r w:rsidR="008B5F90">
          <w:rPr>
            <w:noProof/>
            <w:webHidden/>
          </w:rPr>
        </w:r>
        <w:r w:rsidR="008B5F90">
          <w:rPr>
            <w:noProof/>
            <w:webHidden/>
          </w:rPr>
          <w:fldChar w:fldCharType="separate"/>
        </w:r>
        <w:r w:rsidR="008B5F90">
          <w:rPr>
            <w:noProof/>
            <w:webHidden/>
          </w:rPr>
          <w:t>2-1</w:t>
        </w:r>
        <w:r w:rsidR="008B5F90">
          <w:rPr>
            <w:noProof/>
            <w:webHidden/>
          </w:rPr>
          <w:fldChar w:fldCharType="end"/>
        </w:r>
      </w:hyperlink>
    </w:p>
    <w:p w14:paraId="3BBD36BD"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3" w:history="1">
        <w:r w:rsidR="008B5F90" w:rsidRPr="000A24D6">
          <w:rPr>
            <w:rStyle w:val="Hyperlink"/>
            <w:noProof/>
          </w:rPr>
          <w:t>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Machine Learning-Based Information Extraction Systems</w:t>
        </w:r>
        <w:r w:rsidR="008B5F90">
          <w:rPr>
            <w:noProof/>
            <w:webHidden/>
          </w:rPr>
          <w:tab/>
        </w:r>
        <w:r w:rsidR="008B5F90">
          <w:rPr>
            <w:noProof/>
            <w:webHidden/>
          </w:rPr>
          <w:fldChar w:fldCharType="begin"/>
        </w:r>
        <w:r w:rsidR="008B5F90">
          <w:rPr>
            <w:noProof/>
            <w:webHidden/>
          </w:rPr>
          <w:instrText xml:space="preserve"> PAGEREF _Toc394320543 \h </w:instrText>
        </w:r>
        <w:r w:rsidR="008B5F90">
          <w:rPr>
            <w:noProof/>
            <w:webHidden/>
          </w:rPr>
        </w:r>
        <w:r w:rsidR="008B5F90">
          <w:rPr>
            <w:noProof/>
            <w:webHidden/>
          </w:rPr>
          <w:fldChar w:fldCharType="separate"/>
        </w:r>
        <w:r w:rsidR="008B5F90">
          <w:rPr>
            <w:noProof/>
            <w:webHidden/>
          </w:rPr>
          <w:t>2-1</w:t>
        </w:r>
        <w:r w:rsidR="008B5F90">
          <w:rPr>
            <w:noProof/>
            <w:webHidden/>
          </w:rPr>
          <w:fldChar w:fldCharType="end"/>
        </w:r>
      </w:hyperlink>
    </w:p>
    <w:p w14:paraId="64E9BA9D"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4" w:history="1">
        <w:r w:rsidR="008B5F90" w:rsidRPr="000A24D6">
          <w:rPr>
            <w:rStyle w:val="Hyperlink"/>
            <w:noProof/>
          </w:rPr>
          <w:t>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Rule-Based Information Extraction Systems</w:t>
        </w:r>
        <w:r w:rsidR="008B5F90">
          <w:rPr>
            <w:noProof/>
            <w:webHidden/>
          </w:rPr>
          <w:tab/>
        </w:r>
        <w:r w:rsidR="008B5F90">
          <w:rPr>
            <w:noProof/>
            <w:webHidden/>
          </w:rPr>
          <w:fldChar w:fldCharType="begin"/>
        </w:r>
        <w:r w:rsidR="008B5F90">
          <w:rPr>
            <w:noProof/>
            <w:webHidden/>
          </w:rPr>
          <w:instrText xml:space="preserve"> PAGEREF _Toc394320544 \h </w:instrText>
        </w:r>
        <w:r w:rsidR="008B5F90">
          <w:rPr>
            <w:noProof/>
            <w:webHidden/>
          </w:rPr>
        </w:r>
        <w:r w:rsidR="008B5F90">
          <w:rPr>
            <w:noProof/>
            <w:webHidden/>
          </w:rPr>
          <w:fldChar w:fldCharType="separate"/>
        </w:r>
        <w:r w:rsidR="008B5F90">
          <w:rPr>
            <w:noProof/>
            <w:webHidden/>
          </w:rPr>
          <w:t>2-2</w:t>
        </w:r>
        <w:r w:rsidR="008B5F90">
          <w:rPr>
            <w:noProof/>
            <w:webHidden/>
          </w:rPr>
          <w:fldChar w:fldCharType="end"/>
        </w:r>
      </w:hyperlink>
    </w:p>
    <w:p w14:paraId="75A8FD96"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5" w:history="1">
        <w:r w:rsidR="008B5F90" w:rsidRPr="000A24D6">
          <w:rPr>
            <w:rStyle w:val="Hyperlink"/>
            <w:noProof/>
          </w:rPr>
          <w:t>2.3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Other Information Extraction Systems</w:t>
        </w:r>
        <w:r w:rsidR="008B5F90">
          <w:rPr>
            <w:noProof/>
            <w:webHidden/>
          </w:rPr>
          <w:tab/>
        </w:r>
        <w:r w:rsidR="008B5F90">
          <w:rPr>
            <w:noProof/>
            <w:webHidden/>
          </w:rPr>
          <w:fldChar w:fldCharType="begin"/>
        </w:r>
        <w:r w:rsidR="008B5F90">
          <w:rPr>
            <w:noProof/>
            <w:webHidden/>
          </w:rPr>
          <w:instrText xml:space="preserve"> PAGEREF _Toc394320545 \h </w:instrText>
        </w:r>
        <w:r w:rsidR="008B5F90">
          <w:rPr>
            <w:noProof/>
            <w:webHidden/>
          </w:rPr>
        </w:r>
        <w:r w:rsidR="008B5F90">
          <w:rPr>
            <w:noProof/>
            <w:webHidden/>
          </w:rPr>
          <w:fldChar w:fldCharType="separate"/>
        </w:r>
        <w:r w:rsidR="008B5F90">
          <w:rPr>
            <w:noProof/>
            <w:webHidden/>
          </w:rPr>
          <w:t>2-4</w:t>
        </w:r>
        <w:r w:rsidR="008B5F90">
          <w:rPr>
            <w:noProof/>
            <w:webHidden/>
          </w:rPr>
          <w:fldChar w:fldCharType="end"/>
        </w:r>
      </w:hyperlink>
    </w:p>
    <w:p w14:paraId="6F155A8D" w14:textId="77777777" w:rsidR="008B5F90" w:rsidRDefault="006B4F48">
      <w:pPr>
        <w:pStyle w:val="TOC1"/>
        <w:rPr>
          <w:rFonts w:asciiTheme="minorHAnsi" w:eastAsiaTheme="minorEastAsia" w:hAnsiTheme="minorHAnsi" w:cstheme="minorBidi"/>
          <w:b w:val="0"/>
          <w:noProof/>
          <w:sz w:val="22"/>
          <w:szCs w:val="22"/>
          <w:lang w:val="en-PH" w:eastAsia="zh-CN"/>
        </w:rPr>
      </w:pPr>
      <w:hyperlink w:anchor="_Toc394320546" w:history="1">
        <w:r w:rsidR="008B5F90" w:rsidRPr="000A24D6">
          <w:rPr>
            <w:rStyle w:val="Hyperlink"/>
            <w:noProof/>
          </w:rPr>
          <w:t>3.0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Theoretical Framework</w:t>
        </w:r>
        <w:r w:rsidR="008B5F90">
          <w:rPr>
            <w:noProof/>
            <w:webHidden/>
          </w:rPr>
          <w:tab/>
        </w:r>
        <w:r w:rsidR="008B5F90">
          <w:rPr>
            <w:noProof/>
            <w:webHidden/>
          </w:rPr>
          <w:fldChar w:fldCharType="begin"/>
        </w:r>
        <w:r w:rsidR="008B5F90">
          <w:rPr>
            <w:noProof/>
            <w:webHidden/>
          </w:rPr>
          <w:instrText xml:space="preserve"> PAGEREF _Toc394320546 \h </w:instrText>
        </w:r>
        <w:r w:rsidR="008B5F90">
          <w:rPr>
            <w:noProof/>
            <w:webHidden/>
          </w:rPr>
        </w:r>
        <w:r w:rsidR="008B5F90">
          <w:rPr>
            <w:noProof/>
            <w:webHidden/>
          </w:rPr>
          <w:fldChar w:fldCharType="separate"/>
        </w:r>
        <w:r w:rsidR="008B5F90">
          <w:rPr>
            <w:noProof/>
            <w:webHidden/>
          </w:rPr>
          <w:t>3-1</w:t>
        </w:r>
        <w:r w:rsidR="008B5F90">
          <w:rPr>
            <w:noProof/>
            <w:webHidden/>
          </w:rPr>
          <w:fldChar w:fldCharType="end"/>
        </w:r>
      </w:hyperlink>
    </w:p>
    <w:p w14:paraId="213FC531"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7" w:history="1">
        <w:r w:rsidR="008B5F90" w:rsidRPr="000A24D6">
          <w:rPr>
            <w:rStyle w:val="Hyperlink"/>
            <w:noProof/>
          </w:rPr>
          <w:t>3.1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w:t>
        </w:r>
        <w:r w:rsidR="008B5F90">
          <w:rPr>
            <w:noProof/>
            <w:webHidden/>
          </w:rPr>
          <w:tab/>
        </w:r>
        <w:r w:rsidR="008B5F90">
          <w:rPr>
            <w:noProof/>
            <w:webHidden/>
          </w:rPr>
          <w:fldChar w:fldCharType="begin"/>
        </w:r>
        <w:r w:rsidR="008B5F90">
          <w:rPr>
            <w:noProof/>
            <w:webHidden/>
          </w:rPr>
          <w:instrText xml:space="preserve"> PAGEREF _Toc394320547 \h </w:instrText>
        </w:r>
        <w:r w:rsidR="008B5F90">
          <w:rPr>
            <w:noProof/>
            <w:webHidden/>
          </w:rPr>
        </w:r>
        <w:r w:rsidR="008B5F90">
          <w:rPr>
            <w:noProof/>
            <w:webHidden/>
          </w:rPr>
          <w:fldChar w:fldCharType="separate"/>
        </w:r>
        <w:r w:rsidR="008B5F90">
          <w:rPr>
            <w:noProof/>
            <w:webHidden/>
          </w:rPr>
          <w:t>3-1</w:t>
        </w:r>
        <w:r w:rsidR="008B5F90">
          <w:rPr>
            <w:noProof/>
            <w:webHidden/>
          </w:rPr>
          <w:fldChar w:fldCharType="end"/>
        </w:r>
      </w:hyperlink>
    </w:p>
    <w:p w14:paraId="267CA6EB"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48" w:history="1">
        <w:r w:rsidR="008B5F90" w:rsidRPr="000A24D6">
          <w:rPr>
            <w:rStyle w:val="Hyperlink"/>
            <w:noProof/>
            <w14:scene3d>
              <w14:camera w14:prst="orthographicFront"/>
              <w14:lightRig w14:rig="threePt" w14:dir="t">
                <w14:rot w14:lat="0" w14:lon="0" w14:rev="0"/>
              </w14:lightRig>
            </w14:scene3d>
          </w:rPr>
          <w:t>3.1.1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Modules</w:t>
        </w:r>
        <w:r w:rsidR="008B5F90">
          <w:rPr>
            <w:noProof/>
            <w:webHidden/>
          </w:rPr>
          <w:tab/>
        </w:r>
        <w:r w:rsidR="008B5F90">
          <w:rPr>
            <w:noProof/>
            <w:webHidden/>
          </w:rPr>
          <w:fldChar w:fldCharType="begin"/>
        </w:r>
        <w:r w:rsidR="008B5F90">
          <w:rPr>
            <w:noProof/>
            <w:webHidden/>
          </w:rPr>
          <w:instrText xml:space="preserve"> PAGEREF _Toc394320548 \h </w:instrText>
        </w:r>
        <w:r w:rsidR="008B5F90">
          <w:rPr>
            <w:noProof/>
            <w:webHidden/>
          </w:rPr>
        </w:r>
        <w:r w:rsidR="008B5F90">
          <w:rPr>
            <w:noProof/>
            <w:webHidden/>
          </w:rPr>
          <w:fldChar w:fldCharType="separate"/>
        </w:r>
        <w:r w:rsidR="008B5F90">
          <w:rPr>
            <w:noProof/>
            <w:webHidden/>
          </w:rPr>
          <w:t>3-2</w:t>
        </w:r>
        <w:r w:rsidR="008B5F90">
          <w:rPr>
            <w:noProof/>
            <w:webHidden/>
          </w:rPr>
          <w:fldChar w:fldCharType="end"/>
        </w:r>
      </w:hyperlink>
    </w:p>
    <w:p w14:paraId="171C4F1A"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9" w:history="1">
        <w:r w:rsidR="008B5F90" w:rsidRPr="000A24D6">
          <w:rPr>
            <w:rStyle w:val="Hyperlink"/>
            <w:noProof/>
          </w:rPr>
          <w:t>3.2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Architecture</w:t>
        </w:r>
        <w:r w:rsidR="008B5F90">
          <w:rPr>
            <w:noProof/>
            <w:webHidden/>
          </w:rPr>
          <w:tab/>
        </w:r>
        <w:r w:rsidR="008B5F90">
          <w:rPr>
            <w:noProof/>
            <w:webHidden/>
          </w:rPr>
          <w:fldChar w:fldCharType="begin"/>
        </w:r>
        <w:r w:rsidR="008B5F90">
          <w:rPr>
            <w:noProof/>
            <w:webHidden/>
          </w:rPr>
          <w:instrText xml:space="preserve"> PAGEREF _Toc394320549 \h </w:instrText>
        </w:r>
        <w:r w:rsidR="008B5F90">
          <w:rPr>
            <w:noProof/>
            <w:webHidden/>
          </w:rPr>
        </w:r>
        <w:r w:rsidR="008B5F90">
          <w:rPr>
            <w:noProof/>
            <w:webHidden/>
          </w:rPr>
          <w:fldChar w:fldCharType="separate"/>
        </w:r>
        <w:r w:rsidR="008B5F90">
          <w:rPr>
            <w:noProof/>
            <w:webHidden/>
          </w:rPr>
          <w:t>3-6</w:t>
        </w:r>
        <w:r w:rsidR="008B5F90">
          <w:rPr>
            <w:noProof/>
            <w:webHidden/>
          </w:rPr>
          <w:fldChar w:fldCharType="end"/>
        </w:r>
      </w:hyperlink>
    </w:p>
    <w:p w14:paraId="34136818"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0" w:history="1">
        <w:r w:rsidR="008B5F90" w:rsidRPr="000A24D6">
          <w:rPr>
            <w:rStyle w:val="Hyperlink"/>
            <w:noProof/>
            <w14:scene3d>
              <w14:camera w14:prst="orthographicFront"/>
              <w14:lightRig w14:rig="threePt" w14:dir="t">
                <w14:rot w14:lat="0" w14:lon="0" w14:rev="0"/>
              </w14:lightRig>
            </w14:scene3d>
          </w:rPr>
          <w:t>3.2.1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Template-Based Architecture</w:t>
        </w:r>
        <w:r w:rsidR="008B5F90">
          <w:rPr>
            <w:noProof/>
            <w:webHidden/>
          </w:rPr>
          <w:tab/>
        </w:r>
        <w:r w:rsidR="008B5F90">
          <w:rPr>
            <w:noProof/>
            <w:webHidden/>
          </w:rPr>
          <w:fldChar w:fldCharType="begin"/>
        </w:r>
        <w:r w:rsidR="008B5F90">
          <w:rPr>
            <w:noProof/>
            <w:webHidden/>
          </w:rPr>
          <w:instrText xml:space="preserve"> PAGEREF _Toc394320550 \h </w:instrText>
        </w:r>
        <w:r w:rsidR="008B5F90">
          <w:rPr>
            <w:noProof/>
            <w:webHidden/>
          </w:rPr>
        </w:r>
        <w:r w:rsidR="008B5F90">
          <w:rPr>
            <w:noProof/>
            <w:webHidden/>
          </w:rPr>
          <w:fldChar w:fldCharType="separate"/>
        </w:r>
        <w:r w:rsidR="008B5F90">
          <w:rPr>
            <w:noProof/>
            <w:webHidden/>
          </w:rPr>
          <w:t>3-6</w:t>
        </w:r>
        <w:r w:rsidR="008B5F90">
          <w:rPr>
            <w:noProof/>
            <w:webHidden/>
          </w:rPr>
          <w:fldChar w:fldCharType="end"/>
        </w:r>
      </w:hyperlink>
    </w:p>
    <w:p w14:paraId="678D3DC7"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1" w:history="1">
        <w:r w:rsidR="008B5F90" w:rsidRPr="000A24D6">
          <w:rPr>
            <w:rStyle w:val="Hyperlink"/>
            <w:noProof/>
            <w14:scene3d>
              <w14:camera w14:prst="orthographicFront"/>
              <w14:lightRig w14:rig="threePt" w14:dir="t">
                <w14:rot w14:lat="0" w14:lon="0" w14:rev="0"/>
              </w14:lightRig>
            </w14:scene3d>
          </w:rPr>
          <w:t>3.2.2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Adaptive Architecture</w:t>
        </w:r>
        <w:r w:rsidR="008B5F90">
          <w:rPr>
            <w:noProof/>
            <w:webHidden/>
          </w:rPr>
          <w:tab/>
        </w:r>
        <w:r w:rsidR="008B5F90">
          <w:rPr>
            <w:noProof/>
            <w:webHidden/>
          </w:rPr>
          <w:fldChar w:fldCharType="begin"/>
        </w:r>
        <w:r w:rsidR="008B5F90">
          <w:rPr>
            <w:noProof/>
            <w:webHidden/>
          </w:rPr>
          <w:instrText xml:space="preserve"> PAGEREF _Toc394320551 \h </w:instrText>
        </w:r>
        <w:r w:rsidR="008B5F90">
          <w:rPr>
            <w:noProof/>
            <w:webHidden/>
          </w:rPr>
        </w:r>
        <w:r w:rsidR="008B5F90">
          <w:rPr>
            <w:noProof/>
            <w:webHidden/>
          </w:rPr>
          <w:fldChar w:fldCharType="separate"/>
        </w:r>
        <w:r w:rsidR="008B5F90">
          <w:rPr>
            <w:noProof/>
            <w:webHidden/>
          </w:rPr>
          <w:t>3-7</w:t>
        </w:r>
        <w:r w:rsidR="008B5F90">
          <w:rPr>
            <w:noProof/>
            <w:webHidden/>
          </w:rPr>
          <w:fldChar w:fldCharType="end"/>
        </w:r>
      </w:hyperlink>
    </w:p>
    <w:p w14:paraId="3087EC10"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2" w:history="1">
        <w:r w:rsidR="008B5F90" w:rsidRPr="000A24D6">
          <w:rPr>
            <w:rStyle w:val="Hyperlink"/>
            <w:noProof/>
          </w:rPr>
          <w:t>3.3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w:t>
        </w:r>
        <w:r w:rsidR="008B5F90">
          <w:rPr>
            <w:noProof/>
            <w:webHidden/>
          </w:rPr>
          <w:tab/>
        </w:r>
        <w:r w:rsidR="008B5F90">
          <w:rPr>
            <w:noProof/>
            <w:webHidden/>
          </w:rPr>
          <w:fldChar w:fldCharType="begin"/>
        </w:r>
        <w:r w:rsidR="008B5F90">
          <w:rPr>
            <w:noProof/>
            <w:webHidden/>
          </w:rPr>
          <w:instrText xml:space="preserve"> PAGEREF _Toc394320552 \h </w:instrText>
        </w:r>
        <w:r w:rsidR="008B5F90">
          <w:rPr>
            <w:noProof/>
            <w:webHidden/>
          </w:rPr>
        </w:r>
        <w:r w:rsidR="008B5F90">
          <w:rPr>
            <w:noProof/>
            <w:webHidden/>
          </w:rPr>
          <w:fldChar w:fldCharType="separate"/>
        </w:r>
        <w:r w:rsidR="008B5F90">
          <w:rPr>
            <w:noProof/>
            <w:webHidden/>
          </w:rPr>
          <w:t>3-12</w:t>
        </w:r>
        <w:r w:rsidR="008B5F90">
          <w:rPr>
            <w:noProof/>
            <w:webHidden/>
          </w:rPr>
          <w:fldChar w:fldCharType="end"/>
        </w:r>
      </w:hyperlink>
    </w:p>
    <w:p w14:paraId="6977E373"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3" w:history="1">
        <w:r w:rsidR="008B5F90" w:rsidRPr="000A24D6">
          <w:rPr>
            <w:rStyle w:val="Hyperlink"/>
            <w:noProof/>
            <w14:scene3d>
              <w14:camera w14:prst="orthographicFront"/>
              <w14:lightRig w14:rig="threePt" w14:dir="t">
                <w14:rot w14:lat="0" w14:lon="0" w14:rev="0"/>
              </w14:lightRig>
            </w14:scene3d>
          </w:rPr>
          <w:t>3.3.1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Use of Twitter</w:t>
        </w:r>
        <w:r w:rsidR="008B5F90">
          <w:rPr>
            <w:noProof/>
            <w:webHidden/>
          </w:rPr>
          <w:tab/>
        </w:r>
        <w:r w:rsidR="008B5F90">
          <w:rPr>
            <w:noProof/>
            <w:webHidden/>
          </w:rPr>
          <w:fldChar w:fldCharType="begin"/>
        </w:r>
        <w:r w:rsidR="008B5F90">
          <w:rPr>
            <w:noProof/>
            <w:webHidden/>
          </w:rPr>
          <w:instrText xml:space="preserve"> PAGEREF _Toc394320553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375D911D"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4" w:history="1">
        <w:r w:rsidR="008B5F90" w:rsidRPr="000A24D6">
          <w:rPr>
            <w:rStyle w:val="Hyperlink"/>
            <w:noProof/>
            <w14:scene3d>
              <w14:camera w14:prst="orthographicFront"/>
              <w14:lightRig w14:rig="threePt" w14:dir="t">
                <w14:rot w14:lat="0" w14:lon="0" w14:rev="0"/>
              </w14:lightRig>
            </w14:scene3d>
          </w:rPr>
          <w:t>3.3.2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 and Disasters</w:t>
        </w:r>
        <w:r w:rsidR="008B5F90">
          <w:rPr>
            <w:noProof/>
            <w:webHidden/>
          </w:rPr>
          <w:tab/>
        </w:r>
        <w:r w:rsidR="008B5F90">
          <w:rPr>
            <w:noProof/>
            <w:webHidden/>
          </w:rPr>
          <w:fldChar w:fldCharType="begin"/>
        </w:r>
        <w:r w:rsidR="008B5F90">
          <w:rPr>
            <w:noProof/>
            <w:webHidden/>
          </w:rPr>
          <w:instrText xml:space="preserve"> PAGEREF _Toc394320554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1B94D350"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5" w:history="1">
        <w:r w:rsidR="008B5F90" w:rsidRPr="000A24D6">
          <w:rPr>
            <w:rStyle w:val="Hyperlink"/>
            <w:noProof/>
          </w:rPr>
          <w:t>3.4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Evaluation Metrics</w:t>
        </w:r>
        <w:r w:rsidR="008B5F90">
          <w:rPr>
            <w:noProof/>
            <w:webHidden/>
          </w:rPr>
          <w:tab/>
        </w:r>
        <w:r w:rsidR="008B5F90">
          <w:rPr>
            <w:noProof/>
            <w:webHidden/>
          </w:rPr>
          <w:fldChar w:fldCharType="begin"/>
        </w:r>
        <w:r w:rsidR="008B5F90">
          <w:rPr>
            <w:noProof/>
            <w:webHidden/>
          </w:rPr>
          <w:instrText xml:space="preserve"> PAGEREF _Toc394320555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377B6C5F"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6" w:history="1">
        <w:r w:rsidR="008B5F90" w:rsidRPr="000A24D6">
          <w:rPr>
            <w:rStyle w:val="Hyperlink"/>
            <w:noProof/>
            <w14:scene3d>
              <w14:camera w14:prst="orthographicFront"/>
              <w14:lightRig w14:rig="threePt" w14:dir="t">
                <w14:rot w14:lat="0" w14:lon="0" w14:rev="0"/>
              </w14:lightRig>
            </w14:scene3d>
          </w:rPr>
          <w:t>3.4.1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F-measure</w:t>
        </w:r>
        <w:r w:rsidR="008B5F90">
          <w:rPr>
            <w:noProof/>
            <w:webHidden/>
          </w:rPr>
          <w:tab/>
        </w:r>
        <w:r w:rsidR="008B5F90">
          <w:rPr>
            <w:noProof/>
            <w:webHidden/>
          </w:rPr>
          <w:fldChar w:fldCharType="begin"/>
        </w:r>
        <w:r w:rsidR="008B5F90">
          <w:rPr>
            <w:noProof/>
            <w:webHidden/>
          </w:rPr>
          <w:instrText xml:space="preserve"> PAGEREF _Toc394320556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14F936DB"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7" w:history="1">
        <w:r w:rsidR="008B5F90" w:rsidRPr="000A24D6">
          <w:rPr>
            <w:rStyle w:val="Hyperlink"/>
            <w:noProof/>
            <w14:scene3d>
              <w14:camera w14:prst="orthographicFront"/>
              <w14:lightRig w14:rig="threePt" w14:dir="t">
                <w14:rot w14:lat="0" w14:lon="0" w14:rev="0"/>
              </w14:lightRig>
            </w14:scene3d>
          </w:rPr>
          <w:t>3.4.2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Kappa Statistics</w:t>
        </w:r>
        <w:r w:rsidR="008B5F90">
          <w:rPr>
            <w:noProof/>
            <w:webHidden/>
          </w:rPr>
          <w:tab/>
        </w:r>
        <w:r w:rsidR="008B5F90">
          <w:rPr>
            <w:noProof/>
            <w:webHidden/>
          </w:rPr>
          <w:fldChar w:fldCharType="begin"/>
        </w:r>
        <w:r w:rsidR="008B5F90">
          <w:rPr>
            <w:noProof/>
            <w:webHidden/>
          </w:rPr>
          <w:instrText xml:space="preserve"> PAGEREF _Toc394320557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37BA27D5"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8" w:history="1">
        <w:r w:rsidR="008B5F90" w:rsidRPr="000A24D6">
          <w:rPr>
            <w:rStyle w:val="Hyperlink"/>
            <w:noProof/>
            <w14:scene3d>
              <w14:camera w14:prst="orthographicFront"/>
              <w14:lightRig w14:rig="threePt" w14:dir="t">
                <w14:rot w14:lat="0" w14:lon="0" w14:rev="0"/>
              </w14:lightRig>
            </w14:scene3d>
          </w:rPr>
          <w:t>3.4.3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Balanced Distance Metric</w:t>
        </w:r>
        <w:r w:rsidR="008B5F90">
          <w:rPr>
            <w:noProof/>
            <w:webHidden/>
          </w:rPr>
          <w:tab/>
        </w:r>
        <w:r w:rsidR="008B5F90">
          <w:rPr>
            <w:noProof/>
            <w:webHidden/>
          </w:rPr>
          <w:fldChar w:fldCharType="begin"/>
        </w:r>
        <w:r w:rsidR="008B5F90">
          <w:rPr>
            <w:noProof/>
            <w:webHidden/>
          </w:rPr>
          <w:instrText xml:space="preserve"> PAGEREF _Toc394320558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7B96D9A9"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9" w:history="1">
        <w:r w:rsidR="008B5F90" w:rsidRPr="000A24D6">
          <w:rPr>
            <w:rStyle w:val="Hyperlink"/>
            <w:noProof/>
          </w:rPr>
          <w:t>3.5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Tools</w:t>
        </w:r>
        <w:r w:rsidR="008B5F90">
          <w:rPr>
            <w:noProof/>
            <w:webHidden/>
          </w:rPr>
          <w:tab/>
        </w:r>
        <w:r w:rsidR="008B5F90">
          <w:rPr>
            <w:noProof/>
            <w:webHidden/>
          </w:rPr>
          <w:fldChar w:fldCharType="begin"/>
        </w:r>
        <w:r w:rsidR="008B5F90">
          <w:rPr>
            <w:noProof/>
            <w:webHidden/>
          </w:rPr>
          <w:instrText xml:space="preserve"> PAGEREF _Toc394320559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65292CF1"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0" w:history="1">
        <w:r w:rsidR="008B5F90" w:rsidRPr="000A24D6">
          <w:rPr>
            <w:rStyle w:val="Hyperlink"/>
            <w:noProof/>
            <w14:scene3d>
              <w14:camera w14:prst="orthographicFront"/>
              <w14:lightRig w14:rig="threePt" w14:dir="t">
                <w14:rot w14:lat="0" w14:lon="0" w14:rev="0"/>
              </w14:lightRig>
            </w14:scene3d>
          </w:rPr>
          <w:t>3.5.1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Apache OpenNLP (OpenNLP, 2011)</w:t>
        </w:r>
        <w:r w:rsidR="008B5F90">
          <w:rPr>
            <w:noProof/>
            <w:webHidden/>
          </w:rPr>
          <w:tab/>
        </w:r>
        <w:r w:rsidR="008B5F90">
          <w:rPr>
            <w:noProof/>
            <w:webHidden/>
          </w:rPr>
          <w:fldChar w:fldCharType="begin"/>
        </w:r>
        <w:r w:rsidR="008B5F90">
          <w:rPr>
            <w:noProof/>
            <w:webHidden/>
          </w:rPr>
          <w:instrText xml:space="preserve"> PAGEREF _Toc394320560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77ADFFD3"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1" w:history="1">
        <w:r w:rsidR="008B5F90" w:rsidRPr="000A24D6">
          <w:rPr>
            <w:rStyle w:val="Hyperlink"/>
            <w:noProof/>
            <w14:scene3d>
              <w14:camera w14:prst="orthographicFront"/>
              <w14:lightRig w14:rig="threePt" w14:dir="t">
                <w14:rot w14:lat="0" w14:lon="0" w14:rev="0"/>
              </w14:lightRig>
            </w14:scene3d>
          </w:rPr>
          <w:t>3.5.2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ANNIE (Cunningham et al., 2002)</w:t>
        </w:r>
        <w:r w:rsidR="008B5F90">
          <w:rPr>
            <w:noProof/>
            <w:webHidden/>
          </w:rPr>
          <w:tab/>
        </w:r>
        <w:r w:rsidR="008B5F90">
          <w:rPr>
            <w:noProof/>
            <w:webHidden/>
          </w:rPr>
          <w:fldChar w:fldCharType="begin"/>
        </w:r>
        <w:r w:rsidR="008B5F90">
          <w:rPr>
            <w:noProof/>
            <w:webHidden/>
          </w:rPr>
          <w:instrText xml:space="preserve"> PAGEREF _Toc394320561 \h </w:instrText>
        </w:r>
        <w:r w:rsidR="008B5F90">
          <w:rPr>
            <w:noProof/>
            <w:webHidden/>
          </w:rPr>
        </w:r>
        <w:r w:rsidR="008B5F90">
          <w:rPr>
            <w:noProof/>
            <w:webHidden/>
          </w:rPr>
          <w:fldChar w:fldCharType="separate"/>
        </w:r>
        <w:r w:rsidR="008B5F90">
          <w:rPr>
            <w:noProof/>
            <w:webHidden/>
          </w:rPr>
          <w:t>3-17</w:t>
        </w:r>
        <w:r w:rsidR="008B5F90">
          <w:rPr>
            <w:noProof/>
            <w:webHidden/>
          </w:rPr>
          <w:fldChar w:fldCharType="end"/>
        </w:r>
      </w:hyperlink>
    </w:p>
    <w:p w14:paraId="693C3F88"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2" w:history="1">
        <w:r w:rsidR="008B5F90" w:rsidRPr="000A24D6">
          <w:rPr>
            <w:rStyle w:val="Hyperlink"/>
            <w:noProof/>
            <w14:scene3d>
              <w14:camera w14:prst="orthographicFront"/>
              <w14:lightRig w14:rig="threePt" w14:dir="t">
                <w14:rot w14:lat="0" w14:lon="0" w14:rev="0"/>
              </w14:lightRig>
            </w14:scene3d>
          </w:rPr>
          <w:t>3.5.3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 NLP Tools (Ritter et al., 2011)</w:t>
        </w:r>
        <w:r w:rsidR="008B5F90">
          <w:rPr>
            <w:noProof/>
            <w:webHidden/>
          </w:rPr>
          <w:tab/>
        </w:r>
        <w:r w:rsidR="008B5F90">
          <w:rPr>
            <w:noProof/>
            <w:webHidden/>
          </w:rPr>
          <w:fldChar w:fldCharType="begin"/>
        </w:r>
        <w:r w:rsidR="008B5F90">
          <w:rPr>
            <w:noProof/>
            <w:webHidden/>
          </w:rPr>
          <w:instrText xml:space="preserve"> PAGEREF _Toc394320562 \h </w:instrText>
        </w:r>
        <w:r w:rsidR="008B5F90">
          <w:rPr>
            <w:noProof/>
            <w:webHidden/>
          </w:rPr>
        </w:r>
        <w:r w:rsidR="008B5F90">
          <w:rPr>
            <w:noProof/>
            <w:webHidden/>
          </w:rPr>
          <w:fldChar w:fldCharType="separate"/>
        </w:r>
        <w:r w:rsidR="008B5F90">
          <w:rPr>
            <w:noProof/>
            <w:webHidden/>
          </w:rPr>
          <w:t>3-19</w:t>
        </w:r>
        <w:r w:rsidR="008B5F90">
          <w:rPr>
            <w:noProof/>
            <w:webHidden/>
          </w:rPr>
          <w:fldChar w:fldCharType="end"/>
        </w:r>
      </w:hyperlink>
    </w:p>
    <w:p w14:paraId="475E243D"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3" w:history="1">
        <w:r w:rsidR="008B5F90" w:rsidRPr="000A24D6">
          <w:rPr>
            <w:rStyle w:val="Hyperlink"/>
            <w:noProof/>
            <w14:scene3d>
              <w14:camera w14:prst="orthographicFront"/>
              <w14:lightRig w14:rig="threePt" w14:dir="t">
                <w14:rot w14:lat="0" w14:lon="0" w14:rev="0"/>
              </w14:lightRig>
            </w14:scene3d>
          </w:rPr>
          <w:t>3.5.4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Weka (Weka 3, n.d.)</w:t>
        </w:r>
        <w:r w:rsidR="008B5F90">
          <w:rPr>
            <w:noProof/>
            <w:webHidden/>
          </w:rPr>
          <w:tab/>
        </w:r>
        <w:r w:rsidR="008B5F90">
          <w:rPr>
            <w:noProof/>
            <w:webHidden/>
          </w:rPr>
          <w:fldChar w:fldCharType="begin"/>
        </w:r>
        <w:r w:rsidR="008B5F90">
          <w:rPr>
            <w:noProof/>
            <w:webHidden/>
          </w:rPr>
          <w:instrText xml:space="preserve"> PAGEREF _Toc394320563 \h </w:instrText>
        </w:r>
        <w:r w:rsidR="008B5F90">
          <w:rPr>
            <w:noProof/>
            <w:webHidden/>
          </w:rPr>
        </w:r>
        <w:r w:rsidR="008B5F90">
          <w:rPr>
            <w:noProof/>
            <w:webHidden/>
          </w:rPr>
          <w:fldChar w:fldCharType="separate"/>
        </w:r>
        <w:r w:rsidR="008B5F90">
          <w:rPr>
            <w:noProof/>
            <w:webHidden/>
          </w:rPr>
          <w:t>3-20</w:t>
        </w:r>
        <w:r w:rsidR="008B5F90">
          <w:rPr>
            <w:noProof/>
            <w:webHidden/>
          </w:rPr>
          <w:fldChar w:fldCharType="end"/>
        </w:r>
      </w:hyperlink>
    </w:p>
    <w:p w14:paraId="01A11E37"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4" w:history="1">
        <w:r w:rsidR="008B5F90" w:rsidRPr="000A24D6">
          <w:rPr>
            <w:rStyle w:val="Hyperlink"/>
            <w:noProof/>
            <w14:scene3d>
              <w14:camera w14:prst="orthographicFront"/>
              <w14:lightRig w14:rig="threePt" w14:dir="t">
                <w14:rot w14:lat="0" w14:lon="0" w14:rev="0"/>
              </w14:lightRig>
            </w14:scene3d>
          </w:rPr>
          <w:t>3.5.5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TwitIE (Bontcheva et al., 2013)</w:t>
        </w:r>
        <w:r w:rsidR="008B5F90">
          <w:rPr>
            <w:noProof/>
            <w:webHidden/>
          </w:rPr>
          <w:tab/>
        </w:r>
        <w:r w:rsidR="008B5F90">
          <w:rPr>
            <w:noProof/>
            <w:webHidden/>
          </w:rPr>
          <w:fldChar w:fldCharType="begin"/>
        </w:r>
        <w:r w:rsidR="008B5F90">
          <w:rPr>
            <w:noProof/>
            <w:webHidden/>
          </w:rPr>
          <w:instrText xml:space="preserve"> PAGEREF _Toc394320564 \h </w:instrText>
        </w:r>
        <w:r w:rsidR="008B5F90">
          <w:rPr>
            <w:noProof/>
            <w:webHidden/>
          </w:rPr>
        </w:r>
        <w:r w:rsidR="008B5F90">
          <w:rPr>
            <w:noProof/>
            <w:webHidden/>
          </w:rPr>
          <w:fldChar w:fldCharType="separate"/>
        </w:r>
        <w:r w:rsidR="008B5F90">
          <w:rPr>
            <w:noProof/>
            <w:webHidden/>
          </w:rPr>
          <w:t>3-20</w:t>
        </w:r>
        <w:r w:rsidR="008B5F90">
          <w:rPr>
            <w:noProof/>
            <w:webHidden/>
          </w:rPr>
          <w:fldChar w:fldCharType="end"/>
        </w:r>
      </w:hyperlink>
    </w:p>
    <w:p w14:paraId="1D10E698" w14:textId="77777777" w:rsidR="008B5F90" w:rsidRDefault="006B4F48">
      <w:pPr>
        <w:pStyle w:val="TOC1"/>
        <w:rPr>
          <w:rFonts w:asciiTheme="minorHAnsi" w:eastAsiaTheme="minorEastAsia" w:hAnsiTheme="minorHAnsi" w:cstheme="minorBidi"/>
          <w:b w:val="0"/>
          <w:noProof/>
          <w:sz w:val="22"/>
          <w:szCs w:val="22"/>
          <w:lang w:val="en-PH" w:eastAsia="zh-CN"/>
        </w:rPr>
      </w:pPr>
      <w:hyperlink w:anchor="_Toc394320565" w:history="1">
        <w:r w:rsidR="008B5F90" w:rsidRPr="000A24D6">
          <w:rPr>
            <w:rStyle w:val="Hyperlink"/>
            <w:noProof/>
          </w:rPr>
          <w:t>4.0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The FILIET System</w:t>
        </w:r>
        <w:r w:rsidR="008B5F90">
          <w:rPr>
            <w:noProof/>
            <w:webHidden/>
          </w:rPr>
          <w:tab/>
        </w:r>
        <w:r w:rsidR="008B5F90">
          <w:rPr>
            <w:noProof/>
            <w:webHidden/>
          </w:rPr>
          <w:fldChar w:fldCharType="begin"/>
        </w:r>
        <w:r w:rsidR="008B5F90">
          <w:rPr>
            <w:noProof/>
            <w:webHidden/>
          </w:rPr>
          <w:instrText xml:space="preserve"> PAGEREF _Toc394320565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C6B1B0E"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66" w:history="1">
        <w:r w:rsidR="008B5F90" w:rsidRPr="000A24D6">
          <w:rPr>
            <w:rStyle w:val="Hyperlink"/>
            <w:noProof/>
          </w:rPr>
          <w:t>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Overview</w:t>
        </w:r>
        <w:r w:rsidR="008B5F90">
          <w:rPr>
            <w:noProof/>
            <w:webHidden/>
          </w:rPr>
          <w:tab/>
        </w:r>
        <w:r w:rsidR="008B5F90">
          <w:rPr>
            <w:noProof/>
            <w:webHidden/>
          </w:rPr>
          <w:fldChar w:fldCharType="begin"/>
        </w:r>
        <w:r w:rsidR="008B5F90">
          <w:rPr>
            <w:noProof/>
            <w:webHidden/>
          </w:rPr>
          <w:instrText xml:space="preserve"> PAGEREF _Toc394320566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3F9B228"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67" w:history="1">
        <w:r w:rsidR="008B5F90" w:rsidRPr="000A24D6">
          <w:rPr>
            <w:rStyle w:val="Hyperlink"/>
            <w:noProof/>
          </w:rPr>
          <w:t>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Objectives</w:t>
        </w:r>
        <w:r w:rsidR="008B5F90">
          <w:rPr>
            <w:noProof/>
            <w:webHidden/>
          </w:rPr>
          <w:tab/>
        </w:r>
        <w:r w:rsidR="008B5F90">
          <w:rPr>
            <w:noProof/>
            <w:webHidden/>
          </w:rPr>
          <w:fldChar w:fldCharType="begin"/>
        </w:r>
        <w:r w:rsidR="008B5F90">
          <w:rPr>
            <w:noProof/>
            <w:webHidden/>
          </w:rPr>
          <w:instrText xml:space="preserve"> PAGEREF _Toc394320567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3D345DFE"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8" w:history="1">
        <w:r w:rsidR="008B5F90" w:rsidRPr="000A24D6">
          <w:rPr>
            <w:rStyle w:val="Hyperlink"/>
            <w:noProof/>
            <w14:scene3d>
              <w14:camera w14:prst="orthographicFront"/>
              <w14:lightRig w14:rig="threePt" w14:dir="t">
                <w14:rot w14:lat="0" w14:lon="0" w14:rev="0"/>
              </w14:lightRig>
            </w14:scene3d>
          </w:rPr>
          <w:t>4.2.1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General Objective</w:t>
        </w:r>
        <w:r w:rsidR="008B5F90">
          <w:rPr>
            <w:noProof/>
            <w:webHidden/>
          </w:rPr>
          <w:tab/>
        </w:r>
        <w:r w:rsidR="008B5F90">
          <w:rPr>
            <w:noProof/>
            <w:webHidden/>
          </w:rPr>
          <w:fldChar w:fldCharType="begin"/>
        </w:r>
        <w:r w:rsidR="008B5F90">
          <w:rPr>
            <w:noProof/>
            <w:webHidden/>
          </w:rPr>
          <w:instrText xml:space="preserve"> PAGEREF _Toc394320568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1D06B6F9"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9" w:history="1">
        <w:r w:rsidR="008B5F90" w:rsidRPr="000A24D6">
          <w:rPr>
            <w:rStyle w:val="Hyperlink"/>
            <w:noProof/>
            <w14:scene3d>
              <w14:camera w14:prst="orthographicFront"/>
              <w14:lightRig w14:rig="threePt" w14:dir="t">
                <w14:rot w14:lat="0" w14:lon="0" w14:rev="0"/>
              </w14:lightRig>
            </w14:scene3d>
          </w:rPr>
          <w:t>4.2.2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Specific Objectives</w:t>
        </w:r>
        <w:r w:rsidR="008B5F90">
          <w:rPr>
            <w:noProof/>
            <w:webHidden/>
          </w:rPr>
          <w:tab/>
        </w:r>
        <w:r w:rsidR="008B5F90">
          <w:rPr>
            <w:noProof/>
            <w:webHidden/>
          </w:rPr>
          <w:fldChar w:fldCharType="begin"/>
        </w:r>
        <w:r w:rsidR="008B5F90">
          <w:rPr>
            <w:noProof/>
            <w:webHidden/>
          </w:rPr>
          <w:instrText xml:space="preserve"> PAGEREF _Toc394320569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5A63A96"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0" w:history="1">
        <w:r w:rsidR="008B5F90" w:rsidRPr="000A24D6">
          <w:rPr>
            <w:rStyle w:val="Hyperlink"/>
            <w:noProof/>
          </w:rPr>
          <w:t>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Scope and Limitations</w:t>
        </w:r>
        <w:r w:rsidR="008B5F90">
          <w:rPr>
            <w:noProof/>
            <w:webHidden/>
          </w:rPr>
          <w:tab/>
        </w:r>
        <w:r w:rsidR="008B5F90">
          <w:rPr>
            <w:noProof/>
            <w:webHidden/>
          </w:rPr>
          <w:fldChar w:fldCharType="begin"/>
        </w:r>
        <w:r w:rsidR="008B5F90">
          <w:rPr>
            <w:noProof/>
            <w:webHidden/>
          </w:rPr>
          <w:instrText xml:space="preserve"> PAGEREF _Toc394320570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752254F2"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1" w:history="1">
        <w:r w:rsidR="008B5F90" w:rsidRPr="000A24D6">
          <w:rPr>
            <w:rStyle w:val="Hyperlink"/>
            <w:noProof/>
          </w:rPr>
          <w:t>4.4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Architectural Design</w:t>
        </w:r>
        <w:r w:rsidR="008B5F90">
          <w:rPr>
            <w:noProof/>
            <w:webHidden/>
          </w:rPr>
          <w:tab/>
        </w:r>
        <w:r w:rsidR="008B5F90">
          <w:rPr>
            <w:noProof/>
            <w:webHidden/>
          </w:rPr>
          <w:fldChar w:fldCharType="begin"/>
        </w:r>
        <w:r w:rsidR="008B5F90">
          <w:rPr>
            <w:noProof/>
            <w:webHidden/>
          </w:rPr>
          <w:instrText xml:space="preserve"> PAGEREF _Toc394320571 \h </w:instrText>
        </w:r>
        <w:r w:rsidR="008B5F90">
          <w:rPr>
            <w:noProof/>
            <w:webHidden/>
          </w:rPr>
        </w:r>
        <w:r w:rsidR="008B5F90">
          <w:rPr>
            <w:noProof/>
            <w:webHidden/>
          </w:rPr>
          <w:fldChar w:fldCharType="separate"/>
        </w:r>
        <w:r w:rsidR="008B5F90">
          <w:rPr>
            <w:noProof/>
            <w:webHidden/>
          </w:rPr>
          <w:t>4-2</w:t>
        </w:r>
        <w:r w:rsidR="008B5F90">
          <w:rPr>
            <w:noProof/>
            <w:webHidden/>
          </w:rPr>
          <w:fldChar w:fldCharType="end"/>
        </w:r>
      </w:hyperlink>
    </w:p>
    <w:p w14:paraId="4121BA8E"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2" w:history="1">
        <w:r w:rsidR="008B5F90" w:rsidRPr="000A24D6">
          <w:rPr>
            <w:rStyle w:val="Hyperlink"/>
            <w:noProof/>
            <w14:scene3d>
              <w14:camera w14:prst="orthographicFront"/>
              <w14:lightRig w14:rig="threePt" w14:dir="t">
                <w14:rot w14:lat="0" w14:lon="0" w14:rev="0"/>
              </w14:lightRig>
            </w14:scene3d>
          </w:rPr>
          <w:t>4.4.1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Preprocessing Module</w:t>
        </w:r>
        <w:r w:rsidR="008B5F90">
          <w:rPr>
            <w:noProof/>
            <w:webHidden/>
          </w:rPr>
          <w:tab/>
        </w:r>
        <w:r w:rsidR="008B5F90">
          <w:rPr>
            <w:noProof/>
            <w:webHidden/>
          </w:rPr>
          <w:fldChar w:fldCharType="begin"/>
        </w:r>
        <w:r w:rsidR="008B5F90">
          <w:rPr>
            <w:noProof/>
            <w:webHidden/>
          </w:rPr>
          <w:instrText xml:space="preserve"> PAGEREF _Toc394320572 \h </w:instrText>
        </w:r>
        <w:r w:rsidR="008B5F90">
          <w:rPr>
            <w:noProof/>
            <w:webHidden/>
          </w:rPr>
        </w:r>
        <w:r w:rsidR="008B5F90">
          <w:rPr>
            <w:noProof/>
            <w:webHidden/>
          </w:rPr>
          <w:fldChar w:fldCharType="separate"/>
        </w:r>
        <w:r w:rsidR="008B5F90">
          <w:rPr>
            <w:noProof/>
            <w:webHidden/>
          </w:rPr>
          <w:t>4-3</w:t>
        </w:r>
        <w:r w:rsidR="008B5F90">
          <w:rPr>
            <w:noProof/>
            <w:webHidden/>
          </w:rPr>
          <w:fldChar w:fldCharType="end"/>
        </w:r>
      </w:hyperlink>
    </w:p>
    <w:p w14:paraId="45FEB021"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3" w:history="1">
        <w:r w:rsidR="008B5F90" w:rsidRPr="000A24D6">
          <w:rPr>
            <w:rStyle w:val="Hyperlink"/>
            <w:noProof/>
            <w14:scene3d>
              <w14:camera w14:prst="orthographicFront"/>
              <w14:lightRig w14:rig="threePt" w14:dir="t">
                <w14:rot w14:lat="0" w14:lon="0" w14:rev="0"/>
              </w14:lightRig>
            </w14:scene3d>
          </w:rPr>
          <w:t>4.4.2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Feature Extraction Module</w:t>
        </w:r>
        <w:r w:rsidR="008B5F90">
          <w:rPr>
            <w:noProof/>
            <w:webHidden/>
          </w:rPr>
          <w:tab/>
        </w:r>
        <w:r w:rsidR="008B5F90">
          <w:rPr>
            <w:noProof/>
            <w:webHidden/>
          </w:rPr>
          <w:fldChar w:fldCharType="begin"/>
        </w:r>
        <w:r w:rsidR="008B5F90">
          <w:rPr>
            <w:noProof/>
            <w:webHidden/>
          </w:rPr>
          <w:instrText xml:space="preserve"> PAGEREF _Toc394320573 \h </w:instrText>
        </w:r>
        <w:r w:rsidR="008B5F90">
          <w:rPr>
            <w:noProof/>
            <w:webHidden/>
          </w:rPr>
        </w:r>
        <w:r w:rsidR="008B5F90">
          <w:rPr>
            <w:noProof/>
            <w:webHidden/>
          </w:rPr>
          <w:fldChar w:fldCharType="separate"/>
        </w:r>
        <w:r w:rsidR="008B5F90">
          <w:rPr>
            <w:noProof/>
            <w:webHidden/>
          </w:rPr>
          <w:t>4-4</w:t>
        </w:r>
        <w:r w:rsidR="008B5F90">
          <w:rPr>
            <w:noProof/>
            <w:webHidden/>
          </w:rPr>
          <w:fldChar w:fldCharType="end"/>
        </w:r>
      </w:hyperlink>
    </w:p>
    <w:p w14:paraId="56B7B3F5"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4" w:history="1">
        <w:r w:rsidR="008B5F90" w:rsidRPr="000A24D6">
          <w:rPr>
            <w:rStyle w:val="Hyperlink"/>
            <w:noProof/>
            <w14:scene3d>
              <w14:camera w14:prst="orthographicFront"/>
              <w14:lightRig w14:rig="threePt" w14:dir="t">
                <w14:rot w14:lat="0" w14:lon="0" w14:rev="0"/>
              </w14:lightRig>
            </w14:scene3d>
          </w:rPr>
          <w:t>4.4.3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Module</w:t>
        </w:r>
        <w:r w:rsidR="008B5F90">
          <w:rPr>
            <w:noProof/>
            <w:webHidden/>
          </w:rPr>
          <w:tab/>
        </w:r>
        <w:r w:rsidR="008B5F90">
          <w:rPr>
            <w:noProof/>
            <w:webHidden/>
          </w:rPr>
          <w:fldChar w:fldCharType="begin"/>
        </w:r>
        <w:r w:rsidR="008B5F90">
          <w:rPr>
            <w:noProof/>
            <w:webHidden/>
          </w:rPr>
          <w:instrText xml:space="preserve"> PAGEREF _Toc394320574 \h </w:instrText>
        </w:r>
        <w:r w:rsidR="008B5F90">
          <w:rPr>
            <w:noProof/>
            <w:webHidden/>
          </w:rPr>
        </w:r>
        <w:r w:rsidR="008B5F90">
          <w:rPr>
            <w:noProof/>
            <w:webHidden/>
          </w:rPr>
          <w:fldChar w:fldCharType="separate"/>
        </w:r>
        <w:r w:rsidR="008B5F90">
          <w:rPr>
            <w:noProof/>
            <w:webHidden/>
          </w:rPr>
          <w:t>4-4</w:t>
        </w:r>
        <w:r w:rsidR="008B5F90">
          <w:rPr>
            <w:noProof/>
            <w:webHidden/>
          </w:rPr>
          <w:fldChar w:fldCharType="end"/>
        </w:r>
      </w:hyperlink>
    </w:p>
    <w:p w14:paraId="607FB344"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5" w:history="1">
        <w:r w:rsidR="008B5F90" w:rsidRPr="000A24D6">
          <w:rPr>
            <w:rStyle w:val="Hyperlink"/>
            <w:noProof/>
          </w:rPr>
          <w:t>4.5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Physical Environment and Resources</w:t>
        </w:r>
        <w:r w:rsidR="008B5F90">
          <w:rPr>
            <w:noProof/>
            <w:webHidden/>
          </w:rPr>
          <w:tab/>
        </w:r>
        <w:r w:rsidR="008B5F90">
          <w:rPr>
            <w:noProof/>
            <w:webHidden/>
          </w:rPr>
          <w:fldChar w:fldCharType="begin"/>
        </w:r>
        <w:r w:rsidR="008B5F90">
          <w:rPr>
            <w:noProof/>
            <w:webHidden/>
          </w:rPr>
          <w:instrText xml:space="preserve"> PAGEREF _Toc394320575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1E0D1BCF"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6" w:history="1">
        <w:r w:rsidR="008B5F90" w:rsidRPr="000A24D6">
          <w:rPr>
            <w:rStyle w:val="Hyperlink"/>
            <w:noProof/>
            <w14:scene3d>
              <w14:camera w14:prst="orthographicFront"/>
              <w14:lightRig w14:rig="threePt" w14:dir="t">
                <w14:rot w14:lat="0" w14:lon="0" w14:rev="0"/>
              </w14:lightRig>
            </w14:scene3d>
          </w:rPr>
          <w:t>4.5.1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Minimum Software Requirements</w:t>
        </w:r>
        <w:r w:rsidR="008B5F90">
          <w:rPr>
            <w:noProof/>
            <w:webHidden/>
          </w:rPr>
          <w:tab/>
        </w:r>
        <w:r w:rsidR="008B5F90">
          <w:rPr>
            <w:noProof/>
            <w:webHidden/>
          </w:rPr>
          <w:fldChar w:fldCharType="begin"/>
        </w:r>
        <w:r w:rsidR="008B5F90">
          <w:rPr>
            <w:noProof/>
            <w:webHidden/>
          </w:rPr>
          <w:instrText xml:space="preserve"> PAGEREF _Toc394320576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77F0A172" w14:textId="77777777" w:rsidR="008B5F90" w:rsidRDefault="006B4F48">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7" w:history="1">
        <w:r w:rsidR="008B5F90" w:rsidRPr="000A24D6">
          <w:rPr>
            <w:rStyle w:val="Hyperlink"/>
            <w:noProof/>
            <w14:scene3d>
              <w14:camera w14:prst="orthographicFront"/>
              <w14:lightRig w14:rig="threePt" w14:dir="t">
                <w14:rot w14:lat="0" w14:lon="0" w14:rev="0"/>
              </w14:lightRig>
            </w14:scene3d>
          </w:rPr>
          <w:t>4.5.2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Minimum Hardware Requirements</w:t>
        </w:r>
        <w:r w:rsidR="008B5F90">
          <w:rPr>
            <w:noProof/>
            <w:webHidden/>
          </w:rPr>
          <w:tab/>
        </w:r>
        <w:r w:rsidR="008B5F90">
          <w:rPr>
            <w:noProof/>
            <w:webHidden/>
          </w:rPr>
          <w:fldChar w:fldCharType="begin"/>
        </w:r>
        <w:r w:rsidR="008B5F90">
          <w:rPr>
            <w:noProof/>
            <w:webHidden/>
          </w:rPr>
          <w:instrText xml:space="preserve"> PAGEREF _Toc394320577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656E9D08" w14:textId="77777777" w:rsidR="008B5F90" w:rsidRDefault="006B4F48">
      <w:pPr>
        <w:pStyle w:val="TOC1"/>
        <w:rPr>
          <w:rFonts w:asciiTheme="minorHAnsi" w:eastAsiaTheme="minorEastAsia" w:hAnsiTheme="minorHAnsi" w:cstheme="minorBidi"/>
          <w:b w:val="0"/>
          <w:noProof/>
          <w:sz w:val="22"/>
          <w:szCs w:val="22"/>
          <w:lang w:val="en-PH" w:eastAsia="zh-CN"/>
        </w:rPr>
      </w:pPr>
      <w:hyperlink w:anchor="_Toc394320578" w:history="1">
        <w:r w:rsidR="008B5F90" w:rsidRPr="000A24D6">
          <w:rPr>
            <w:rStyle w:val="Hyperlink"/>
            <w:noProof/>
          </w:rPr>
          <w:t>5.0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References</w:t>
        </w:r>
        <w:r w:rsidR="008B5F90">
          <w:rPr>
            <w:noProof/>
            <w:webHidden/>
          </w:rPr>
          <w:tab/>
        </w:r>
        <w:r w:rsidR="008B5F90">
          <w:rPr>
            <w:noProof/>
            <w:webHidden/>
          </w:rPr>
          <w:fldChar w:fldCharType="begin"/>
        </w:r>
        <w:r w:rsidR="008B5F90">
          <w:rPr>
            <w:noProof/>
            <w:webHidden/>
          </w:rPr>
          <w:instrText xml:space="preserve"> PAGEREF _Toc394320578 \h </w:instrText>
        </w:r>
        <w:r w:rsidR="008B5F90">
          <w:rPr>
            <w:noProof/>
            <w:webHidden/>
          </w:rPr>
        </w:r>
        <w:r w:rsidR="008B5F90">
          <w:rPr>
            <w:noProof/>
            <w:webHidden/>
          </w:rPr>
          <w:fldChar w:fldCharType="separate"/>
        </w:r>
        <w:r w:rsidR="008B5F90">
          <w:rPr>
            <w:noProof/>
            <w:webHidden/>
          </w:rPr>
          <w:t>5-1</w:t>
        </w:r>
        <w:r w:rsidR="008B5F90">
          <w:rPr>
            <w:noProof/>
            <w:webHidden/>
          </w:rPr>
          <w:fldChar w:fldCharType="end"/>
        </w:r>
      </w:hyperlink>
    </w:p>
    <w:p w14:paraId="5F8B173E" w14:textId="77777777" w:rsidR="008B5F90" w:rsidRDefault="006B4F48">
      <w:pPr>
        <w:pStyle w:val="TOC1"/>
        <w:rPr>
          <w:rFonts w:asciiTheme="minorHAnsi" w:eastAsiaTheme="minorEastAsia" w:hAnsiTheme="minorHAnsi" w:cstheme="minorBidi"/>
          <w:b w:val="0"/>
          <w:noProof/>
          <w:sz w:val="22"/>
          <w:szCs w:val="22"/>
          <w:lang w:val="en-PH" w:eastAsia="zh-CN"/>
        </w:rPr>
      </w:pPr>
      <w:hyperlink w:anchor="_Toc394320579" w:history="1">
        <w:r w:rsidR="008B5F90" w:rsidRPr="000A24D6">
          <w:rPr>
            <w:rStyle w:val="Hyperlink"/>
            <w:noProof/>
          </w:rPr>
          <w:t>6.0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Appendix</w:t>
        </w:r>
        <w:r w:rsidR="008B5F90">
          <w:rPr>
            <w:noProof/>
            <w:webHidden/>
          </w:rPr>
          <w:tab/>
        </w:r>
        <w:r w:rsidR="008B5F90">
          <w:rPr>
            <w:noProof/>
            <w:webHidden/>
          </w:rPr>
          <w:fldChar w:fldCharType="begin"/>
        </w:r>
        <w:r w:rsidR="008B5F90">
          <w:rPr>
            <w:noProof/>
            <w:webHidden/>
          </w:rPr>
          <w:instrText xml:space="preserve"> PAGEREF _Toc394320579 \h </w:instrText>
        </w:r>
        <w:r w:rsidR="008B5F90">
          <w:rPr>
            <w:noProof/>
            <w:webHidden/>
          </w:rPr>
        </w:r>
        <w:r w:rsidR="008B5F90">
          <w:rPr>
            <w:noProof/>
            <w:webHidden/>
          </w:rPr>
          <w:fldChar w:fldCharType="separate"/>
        </w:r>
        <w:r w:rsidR="008B5F90">
          <w:rPr>
            <w:noProof/>
            <w:webHidden/>
          </w:rPr>
          <w:t>6-1</w:t>
        </w:r>
        <w:r w:rsidR="008B5F90">
          <w:rPr>
            <w:noProof/>
            <w:webHidden/>
          </w:rPr>
          <w:fldChar w:fldCharType="end"/>
        </w:r>
      </w:hyperlink>
    </w:p>
    <w:p w14:paraId="76078F78"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80" w:history="1">
        <w:r w:rsidR="008B5F90" w:rsidRPr="000A24D6">
          <w:rPr>
            <w:rStyle w:val="Hyperlink"/>
            <w:noProof/>
          </w:rPr>
          <w:t>6.1</w:t>
        </w:r>
        <w:r w:rsidR="008B5F90">
          <w:rPr>
            <w:rFonts w:asciiTheme="minorHAnsi" w:eastAsiaTheme="minorEastAsia" w:hAnsiTheme="minorHAnsi" w:cstheme="minorBidi"/>
            <w:noProof/>
            <w:sz w:val="22"/>
            <w:szCs w:val="22"/>
            <w:lang w:val="en-PH" w:eastAsia="zh-CN"/>
          </w:rPr>
          <w:tab/>
        </w:r>
        <w:r w:rsidR="008B5F90" w:rsidRPr="000A24D6">
          <w:rPr>
            <w:rStyle w:val="Hyperlink"/>
            <w:noProof/>
            <w:highlight w:val="white"/>
          </w:rPr>
          <w:t>Appendix A</w:t>
        </w:r>
        <w:r w:rsidR="008B5F90">
          <w:rPr>
            <w:noProof/>
            <w:webHidden/>
          </w:rPr>
          <w:tab/>
        </w:r>
        <w:r w:rsidR="008B5F90">
          <w:rPr>
            <w:noProof/>
            <w:webHidden/>
          </w:rPr>
          <w:fldChar w:fldCharType="begin"/>
        </w:r>
        <w:r w:rsidR="008B5F90">
          <w:rPr>
            <w:noProof/>
            <w:webHidden/>
          </w:rPr>
          <w:instrText xml:space="preserve"> PAGEREF _Toc394320580 \h </w:instrText>
        </w:r>
        <w:r w:rsidR="008B5F90">
          <w:rPr>
            <w:noProof/>
            <w:webHidden/>
          </w:rPr>
        </w:r>
        <w:r w:rsidR="008B5F90">
          <w:rPr>
            <w:noProof/>
            <w:webHidden/>
          </w:rPr>
          <w:fldChar w:fldCharType="separate"/>
        </w:r>
        <w:r w:rsidR="008B5F90">
          <w:rPr>
            <w:noProof/>
            <w:webHidden/>
          </w:rPr>
          <w:t>6-1</w:t>
        </w:r>
        <w:r w:rsidR="008B5F90">
          <w:rPr>
            <w:noProof/>
            <w:webHidden/>
          </w:rPr>
          <w:fldChar w:fldCharType="end"/>
        </w:r>
      </w:hyperlink>
    </w:p>
    <w:p w14:paraId="1B17E8A8" w14:textId="77777777" w:rsidR="008B5F90" w:rsidRDefault="006B4F48">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81" w:history="1">
        <w:r w:rsidR="008B5F90" w:rsidRPr="000A24D6">
          <w:rPr>
            <w:rStyle w:val="Hyperlink"/>
            <w:noProof/>
          </w:rPr>
          <w:t>6.2</w:t>
        </w:r>
        <w:r w:rsidR="008B5F90">
          <w:rPr>
            <w:rFonts w:asciiTheme="minorHAnsi" w:eastAsiaTheme="minorEastAsia" w:hAnsiTheme="minorHAnsi" w:cstheme="minorBidi"/>
            <w:noProof/>
            <w:sz w:val="22"/>
            <w:szCs w:val="22"/>
            <w:lang w:val="en-PH" w:eastAsia="zh-CN"/>
          </w:rPr>
          <w:tab/>
        </w:r>
        <w:r w:rsidR="008B5F90" w:rsidRPr="000A24D6">
          <w:rPr>
            <w:rStyle w:val="Hyperlink"/>
            <w:noProof/>
            <w:highlight w:val="white"/>
          </w:rPr>
          <w:t>Appendix B</w:t>
        </w:r>
        <w:r w:rsidR="008B5F90">
          <w:rPr>
            <w:noProof/>
            <w:webHidden/>
          </w:rPr>
          <w:tab/>
        </w:r>
        <w:r w:rsidR="008B5F90">
          <w:rPr>
            <w:noProof/>
            <w:webHidden/>
          </w:rPr>
          <w:fldChar w:fldCharType="begin"/>
        </w:r>
        <w:r w:rsidR="008B5F90">
          <w:rPr>
            <w:noProof/>
            <w:webHidden/>
          </w:rPr>
          <w:instrText xml:space="preserve"> PAGEREF _Toc394320581 \h </w:instrText>
        </w:r>
        <w:r w:rsidR="008B5F90">
          <w:rPr>
            <w:noProof/>
            <w:webHidden/>
          </w:rPr>
        </w:r>
        <w:r w:rsidR="008B5F90">
          <w:rPr>
            <w:noProof/>
            <w:webHidden/>
          </w:rPr>
          <w:fldChar w:fldCharType="separate"/>
        </w:r>
        <w:r w:rsidR="008B5F90">
          <w:rPr>
            <w:noProof/>
            <w:webHidden/>
          </w:rPr>
          <w:t>6-2</w:t>
        </w:r>
        <w:r w:rsidR="008B5F90">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6267DB2A" w14:textId="77777777" w:rsidR="008B5F90"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4320582" w:history="1">
        <w:r w:rsidR="008B5F90" w:rsidRPr="002C2339">
          <w:rPr>
            <w:rStyle w:val="Hyperlink"/>
            <w:noProof/>
          </w:rPr>
          <w:t>Table 1</w:t>
        </w:r>
        <w:r w:rsidR="008B5F90" w:rsidRPr="002C2339">
          <w:rPr>
            <w:rStyle w:val="Hyperlink"/>
            <w:noProof/>
          </w:rPr>
          <w:noBreakHyphen/>
          <w:t>1. Timetable of Activities (April 2014 - April 2015)</w:t>
        </w:r>
        <w:r w:rsidR="008B5F90">
          <w:rPr>
            <w:noProof/>
            <w:webHidden/>
          </w:rPr>
          <w:tab/>
        </w:r>
        <w:r w:rsidR="008B5F90">
          <w:rPr>
            <w:noProof/>
            <w:webHidden/>
          </w:rPr>
          <w:fldChar w:fldCharType="begin"/>
        </w:r>
        <w:r w:rsidR="008B5F90">
          <w:rPr>
            <w:noProof/>
            <w:webHidden/>
          </w:rPr>
          <w:instrText xml:space="preserve"> PAGEREF _Toc394320582 \h </w:instrText>
        </w:r>
        <w:r w:rsidR="008B5F90">
          <w:rPr>
            <w:noProof/>
            <w:webHidden/>
          </w:rPr>
        </w:r>
        <w:r w:rsidR="008B5F90">
          <w:rPr>
            <w:noProof/>
            <w:webHidden/>
          </w:rPr>
          <w:fldChar w:fldCharType="separate"/>
        </w:r>
        <w:r w:rsidR="008B5F90">
          <w:rPr>
            <w:noProof/>
            <w:webHidden/>
          </w:rPr>
          <w:t>1-7</w:t>
        </w:r>
        <w:r w:rsidR="008B5F90">
          <w:rPr>
            <w:noProof/>
            <w:webHidden/>
          </w:rPr>
          <w:fldChar w:fldCharType="end"/>
        </w:r>
      </w:hyperlink>
    </w:p>
    <w:p w14:paraId="454FB55F"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83" w:history="1">
        <w:r w:rsidR="008B5F90" w:rsidRPr="002C2339">
          <w:rPr>
            <w:rStyle w:val="Hyperlink"/>
            <w:noProof/>
          </w:rPr>
          <w:t>Table 2</w:t>
        </w:r>
        <w:r w:rsidR="008B5F90" w:rsidRPr="002C2339">
          <w:rPr>
            <w:rStyle w:val="Hyperlink"/>
            <w:noProof/>
          </w:rPr>
          <w:noBreakHyphen/>
          <w:t>1. Summary of Reviewed Information Extraction Systems</w:t>
        </w:r>
        <w:r w:rsidR="008B5F90">
          <w:rPr>
            <w:noProof/>
            <w:webHidden/>
          </w:rPr>
          <w:tab/>
        </w:r>
        <w:r w:rsidR="008B5F90">
          <w:rPr>
            <w:noProof/>
            <w:webHidden/>
          </w:rPr>
          <w:fldChar w:fldCharType="begin"/>
        </w:r>
        <w:r w:rsidR="008B5F90">
          <w:rPr>
            <w:noProof/>
            <w:webHidden/>
          </w:rPr>
          <w:instrText xml:space="preserve"> PAGEREF _Toc394320583 \h </w:instrText>
        </w:r>
        <w:r w:rsidR="008B5F90">
          <w:rPr>
            <w:noProof/>
            <w:webHidden/>
          </w:rPr>
        </w:r>
        <w:r w:rsidR="008B5F90">
          <w:rPr>
            <w:noProof/>
            <w:webHidden/>
          </w:rPr>
          <w:fldChar w:fldCharType="separate"/>
        </w:r>
        <w:r w:rsidR="008B5F90">
          <w:rPr>
            <w:noProof/>
            <w:webHidden/>
          </w:rPr>
          <w:t>2-6</w:t>
        </w:r>
        <w:r w:rsidR="008B5F90">
          <w:rPr>
            <w:noProof/>
            <w:webHidden/>
          </w:rPr>
          <w:fldChar w:fldCharType="end"/>
        </w:r>
      </w:hyperlink>
    </w:p>
    <w:p w14:paraId="1DEDD28F"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84" w:history="1">
        <w:r w:rsidR="008B5F90" w:rsidRPr="002C2339">
          <w:rPr>
            <w:rStyle w:val="Hyperlink"/>
            <w:noProof/>
          </w:rPr>
          <w:t>Table 3</w:t>
        </w:r>
        <w:r w:rsidR="008B5F90" w:rsidRPr="002C2339">
          <w:rPr>
            <w:rStyle w:val="Hyperlink"/>
            <w:noProof/>
          </w:rPr>
          <w:noBreakHyphen/>
          <w:t>1. Examples of official government institution Twitter accounts and unified hashtags</w:t>
        </w:r>
        <w:r w:rsidR="008B5F90">
          <w:rPr>
            <w:noProof/>
            <w:webHidden/>
          </w:rPr>
          <w:tab/>
        </w:r>
        <w:r w:rsidR="008B5F90">
          <w:rPr>
            <w:noProof/>
            <w:webHidden/>
          </w:rPr>
          <w:fldChar w:fldCharType="begin"/>
        </w:r>
        <w:r w:rsidR="008B5F90">
          <w:rPr>
            <w:noProof/>
            <w:webHidden/>
          </w:rPr>
          <w:instrText xml:space="preserve"> PAGEREF _Toc394320584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47B371A5"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85" w:history="1">
        <w:r w:rsidR="008B5F90" w:rsidRPr="002C2339">
          <w:rPr>
            <w:rStyle w:val="Hyperlink"/>
            <w:noProof/>
          </w:rPr>
          <w:t>Table 3</w:t>
        </w:r>
        <w:r w:rsidR="008B5F90" w:rsidRPr="002C2339">
          <w:rPr>
            <w:rStyle w:val="Hyperlink"/>
            <w:noProof/>
          </w:rPr>
          <w:noBreakHyphen/>
          <w:t>2. Examples of disaster-related tweets with extractable information</w:t>
        </w:r>
        <w:r w:rsidR="008B5F90">
          <w:rPr>
            <w:noProof/>
            <w:webHidden/>
          </w:rPr>
          <w:tab/>
        </w:r>
        <w:r w:rsidR="008B5F90">
          <w:rPr>
            <w:noProof/>
            <w:webHidden/>
          </w:rPr>
          <w:fldChar w:fldCharType="begin"/>
        </w:r>
        <w:r w:rsidR="008B5F90">
          <w:rPr>
            <w:noProof/>
            <w:webHidden/>
          </w:rPr>
          <w:instrText xml:space="preserve"> PAGEREF _Toc394320585 \h </w:instrText>
        </w:r>
        <w:r w:rsidR="008B5F90">
          <w:rPr>
            <w:noProof/>
            <w:webHidden/>
          </w:rPr>
        </w:r>
        <w:r w:rsidR="008B5F90">
          <w:rPr>
            <w:noProof/>
            <w:webHidden/>
          </w:rPr>
          <w:fldChar w:fldCharType="separate"/>
        </w:r>
        <w:r w:rsidR="008B5F90">
          <w:rPr>
            <w:noProof/>
            <w:webHidden/>
          </w:rPr>
          <w:t>3-14</w:t>
        </w:r>
        <w:r w:rsidR="008B5F90">
          <w:rPr>
            <w:noProof/>
            <w:webHidden/>
          </w:rPr>
          <w:fldChar w:fldCharType="end"/>
        </w:r>
      </w:hyperlink>
    </w:p>
    <w:p w14:paraId="4A1B9B89"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86" w:history="1">
        <w:r w:rsidR="008B5F90" w:rsidRPr="002C2339">
          <w:rPr>
            <w:rStyle w:val="Hyperlink"/>
            <w:noProof/>
          </w:rPr>
          <w:t>Table 3</w:t>
        </w:r>
        <w:r w:rsidR="008B5F90" w:rsidRPr="002C2339">
          <w:rPr>
            <w:rStyle w:val="Hyperlink"/>
            <w:noProof/>
          </w:rPr>
          <w:noBreakHyphen/>
          <w:t>3. Confusion Matrix (Davis and Goadrich, 2006)</w:t>
        </w:r>
        <w:r w:rsidR="008B5F90">
          <w:rPr>
            <w:noProof/>
            <w:webHidden/>
          </w:rPr>
          <w:tab/>
        </w:r>
        <w:r w:rsidR="008B5F90">
          <w:rPr>
            <w:noProof/>
            <w:webHidden/>
          </w:rPr>
          <w:fldChar w:fldCharType="begin"/>
        </w:r>
        <w:r w:rsidR="008B5F90">
          <w:rPr>
            <w:noProof/>
            <w:webHidden/>
          </w:rPr>
          <w:instrText xml:space="preserve"> PAGEREF _Toc394320586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4908A2E6"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r w:rsidR="008B5F90">
        <w:rPr>
          <w:b/>
          <w:sz w:val="24"/>
        </w:rPr>
        <w:t>s</w:t>
      </w:r>
    </w:p>
    <w:p w14:paraId="07D10F2C" w14:textId="77777777" w:rsidR="00C82EF5" w:rsidRPr="00EF6E7F" w:rsidRDefault="00C82EF5">
      <w:pPr>
        <w:jc w:val="left"/>
        <w:rPr>
          <w:b/>
        </w:rPr>
      </w:pPr>
    </w:p>
    <w:p w14:paraId="7682938D" w14:textId="77777777" w:rsidR="008B5F90"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320587" w:history="1">
        <w:r w:rsidR="008B5F90" w:rsidRPr="004C2B97">
          <w:rPr>
            <w:rStyle w:val="Hyperlink"/>
            <w:noProof/>
          </w:rPr>
          <w:t>Figure 1</w:t>
        </w:r>
        <w:r w:rsidR="008B5F90" w:rsidRPr="004C2B97">
          <w:rPr>
            <w:rStyle w:val="Hyperlink"/>
            <w:noProof/>
          </w:rPr>
          <w:noBreakHyphen/>
          <w:t>1. Research Methodology Phases</w:t>
        </w:r>
        <w:r w:rsidR="008B5F90">
          <w:rPr>
            <w:noProof/>
            <w:webHidden/>
          </w:rPr>
          <w:tab/>
        </w:r>
        <w:r w:rsidR="008B5F90">
          <w:rPr>
            <w:noProof/>
            <w:webHidden/>
          </w:rPr>
          <w:fldChar w:fldCharType="begin"/>
        </w:r>
        <w:r w:rsidR="008B5F90">
          <w:rPr>
            <w:noProof/>
            <w:webHidden/>
          </w:rPr>
          <w:instrText xml:space="preserve"> PAGEREF _Toc394320587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0A637D90"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88" w:history="1">
        <w:r w:rsidR="008B5F90" w:rsidRPr="004C2B97">
          <w:rPr>
            <w:rStyle w:val="Hyperlink"/>
            <w:noProof/>
          </w:rPr>
          <w:t>Figure 3</w:t>
        </w:r>
        <w:r w:rsidR="008B5F90" w:rsidRPr="004C2B97">
          <w:rPr>
            <w:rStyle w:val="Hyperlink"/>
            <w:noProof/>
          </w:rPr>
          <w:noBreakHyphen/>
          <w:t>1. Structure of an Information Extraction System</w:t>
        </w:r>
        <w:r w:rsidR="008B5F90">
          <w:rPr>
            <w:noProof/>
            <w:webHidden/>
          </w:rPr>
          <w:tab/>
        </w:r>
        <w:r w:rsidR="008B5F90">
          <w:rPr>
            <w:noProof/>
            <w:webHidden/>
          </w:rPr>
          <w:fldChar w:fldCharType="begin"/>
        </w:r>
        <w:r w:rsidR="008B5F90">
          <w:rPr>
            <w:noProof/>
            <w:webHidden/>
          </w:rPr>
          <w:instrText xml:space="preserve"> PAGEREF _Toc394320588 \h </w:instrText>
        </w:r>
        <w:r w:rsidR="008B5F90">
          <w:rPr>
            <w:noProof/>
            <w:webHidden/>
          </w:rPr>
        </w:r>
        <w:r w:rsidR="008B5F90">
          <w:rPr>
            <w:noProof/>
            <w:webHidden/>
          </w:rPr>
          <w:fldChar w:fldCharType="separate"/>
        </w:r>
        <w:r w:rsidR="008B5F90">
          <w:rPr>
            <w:noProof/>
            <w:webHidden/>
          </w:rPr>
          <w:t>3-2</w:t>
        </w:r>
        <w:r w:rsidR="008B5F90">
          <w:rPr>
            <w:noProof/>
            <w:webHidden/>
          </w:rPr>
          <w:fldChar w:fldCharType="end"/>
        </w:r>
      </w:hyperlink>
    </w:p>
    <w:p w14:paraId="25D4C22C"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89" w:history="1">
        <w:r w:rsidR="008B5F90" w:rsidRPr="004C2B97">
          <w:rPr>
            <w:rStyle w:val="Hyperlink"/>
            <w:noProof/>
          </w:rPr>
          <w:t>Figure 3</w:t>
        </w:r>
        <w:r w:rsidR="008B5F90" w:rsidRPr="004C2B97">
          <w:rPr>
            <w:rStyle w:val="Hyperlink"/>
            <w:noProof/>
          </w:rPr>
          <w:noBreakHyphen/>
          <w:t>2. StaLe Lemmatization Process</w:t>
        </w:r>
        <w:r w:rsidR="008B5F90">
          <w:rPr>
            <w:noProof/>
            <w:webHidden/>
          </w:rPr>
          <w:tab/>
        </w:r>
        <w:r w:rsidR="008B5F90">
          <w:rPr>
            <w:noProof/>
            <w:webHidden/>
          </w:rPr>
          <w:fldChar w:fldCharType="begin"/>
        </w:r>
        <w:r w:rsidR="008B5F90">
          <w:rPr>
            <w:noProof/>
            <w:webHidden/>
          </w:rPr>
          <w:instrText xml:space="preserve"> PAGEREF _Toc394320589 \h </w:instrText>
        </w:r>
        <w:r w:rsidR="008B5F90">
          <w:rPr>
            <w:noProof/>
            <w:webHidden/>
          </w:rPr>
        </w:r>
        <w:r w:rsidR="008B5F90">
          <w:rPr>
            <w:noProof/>
            <w:webHidden/>
          </w:rPr>
          <w:fldChar w:fldCharType="separate"/>
        </w:r>
        <w:r w:rsidR="008B5F90">
          <w:rPr>
            <w:noProof/>
            <w:webHidden/>
          </w:rPr>
          <w:t>3-5</w:t>
        </w:r>
        <w:r w:rsidR="008B5F90">
          <w:rPr>
            <w:noProof/>
            <w:webHidden/>
          </w:rPr>
          <w:fldChar w:fldCharType="end"/>
        </w:r>
      </w:hyperlink>
    </w:p>
    <w:p w14:paraId="6E29E90C"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r:id="rId12" w:anchor="_Toc394320590" w:history="1">
        <w:r w:rsidR="008B5F90" w:rsidRPr="004C2B97">
          <w:rPr>
            <w:rStyle w:val="Hyperlink"/>
            <w:noProof/>
          </w:rPr>
          <w:t>Figure 3</w:t>
        </w:r>
        <w:r w:rsidR="008B5F90" w:rsidRPr="004C2B97">
          <w:rPr>
            <w:rStyle w:val="Hyperlink"/>
            <w:noProof/>
          </w:rPr>
          <w:noBreakHyphen/>
          <w:t>3. Poibeau's General Architecture</w:t>
        </w:r>
        <w:r w:rsidR="008B5F90">
          <w:rPr>
            <w:noProof/>
            <w:webHidden/>
          </w:rPr>
          <w:tab/>
        </w:r>
        <w:r w:rsidR="008B5F90">
          <w:rPr>
            <w:noProof/>
            <w:webHidden/>
          </w:rPr>
          <w:fldChar w:fldCharType="begin"/>
        </w:r>
        <w:r w:rsidR="008B5F90">
          <w:rPr>
            <w:noProof/>
            <w:webHidden/>
          </w:rPr>
          <w:instrText xml:space="preserve"> PAGEREF _Toc394320590 \h </w:instrText>
        </w:r>
        <w:r w:rsidR="008B5F90">
          <w:rPr>
            <w:noProof/>
            <w:webHidden/>
          </w:rPr>
        </w:r>
        <w:r w:rsidR="008B5F90">
          <w:rPr>
            <w:noProof/>
            <w:webHidden/>
          </w:rPr>
          <w:fldChar w:fldCharType="separate"/>
        </w:r>
        <w:r w:rsidR="008B5F90">
          <w:rPr>
            <w:noProof/>
            <w:webHidden/>
          </w:rPr>
          <w:t>3-7</w:t>
        </w:r>
        <w:r w:rsidR="008B5F90">
          <w:rPr>
            <w:noProof/>
            <w:webHidden/>
          </w:rPr>
          <w:fldChar w:fldCharType="end"/>
        </w:r>
      </w:hyperlink>
    </w:p>
    <w:p w14:paraId="58DE741C"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91" w:history="1">
        <w:r w:rsidR="008B5F90" w:rsidRPr="004C2B97">
          <w:rPr>
            <w:rStyle w:val="Hyperlink"/>
            <w:noProof/>
          </w:rPr>
          <w:t>Figure 3</w:t>
        </w:r>
        <w:r w:rsidR="008B5F90" w:rsidRPr="004C2B97">
          <w:rPr>
            <w:rStyle w:val="Hyperlink"/>
            <w:noProof/>
          </w:rPr>
          <w:noBreakHyphen/>
          <w:t>4. Architecture of IE</w:t>
        </w:r>
        <w:r w:rsidR="008B5F90" w:rsidRPr="004C2B97">
          <w:rPr>
            <w:rStyle w:val="Hyperlink"/>
            <w:noProof/>
            <w:vertAlign w:val="superscript"/>
          </w:rPr>
          <w:t>2</w:t>
        </w:r>
        <w:r w:rsidR="008B5F90" w:rsidRPr="004C2B97">
          <w:rPr>
            <w:rStyle w:val="Hyperlink"/>
            <w:noProof/>
          </w:rPr>
          <w:t xml:space="preserve"> Adaptive Information Extraction System</w:t>
        </w:r>
        <w:r w:rsidR="008B5F90">
          <w:rPr>
            <w:noProof/>
            <w:webHidden/>
          </w:rPr>
          <w:tab/>
        </w:r>
        <w:r w:rsidR="008B5F90">
          <w:rPr>
            <w:noProof/>
            <w:webHidden/>
          </w:rPr>
          <w:fldChar w:fldCharType="begin"/>
        </w:r>
        <w:r w:rsidR="008B5F90">
          <w:rPr>
            <w:noProof/>
            <w:webHidden/>
          </w:rPr>
          <w:instrText xml:space="preserve"> PAGEREF _Toc394320591 \h </w:instrText>
        </w:r>
        <w:r w:rsidR="008B5F90">
          <w:rPr>
            <w:noProof/>
            <w:webHidden/>
          </w:rPr>
        </w:r>
        <w:r w:rsidR="008B5F90">
          <w:rPr>
            <w:noProof/>
            <w:webHidden/>
          </w:rPr>
          <w:fldChar w:fldCharType="separate"/>
        </w:r>
        <w:r w:rsidR="008B5F90">
          <w:rPr>
            <w:noProof/>
            <w:webHidden/>
          </w:rPr>
          <w:t>3-8</w:t>
        </w:r>
        <w:r w:rsidR="008B5F90">
          <w:rPr>
            <w:noProof/>
            <w:webHidden/>
          </w:rPr>
          <w:fldChar w:fldCharType="end"/>
        </w:r>
      </w:hyperlink>
    </w:p>
    <w:p w14:paraId="69192EA9"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92" w:history="1">
        <w:r w:rsidR="008B5F90" w:rsidRPr="004C2B97">
          <w:rPr>
            <w:rStyle w:val="Hyperlink"/>
            <w:noProof/>
          </w:rPr>
          <w:t>Figure 3</w:t>
        </w:r>
        <w:r w:rsidR="008B5F90" w:rsidRPr="004C2B97">
          <w:rPr>
            <w:rStyle w:val="Hyperlink"/>
            <w:noProof/>
          </w:rPr>
          <w:noBreakHyphen/>
          <w:t>5. Architecture of LearningPinocchio</w:t>
        </w:r>
        <w:r w:rsidR="008B5F90">
          <w:rPr>
            <w:noProof/>
            <w:webHidden/>
          </w:rPr>
          <w:tab/>
        </w:r>
        <w:r w:rsidR="008B5F90">
          <w:rPr>
            <w:noProof/>
            <w:webHidden/>
          </w:rPr>
          <w:fldChar w:fldCharType="begin"/>
        </w:r>
        <w:r w:rsidR="008B5F90">
          <w:rPr>
            <w:noProof/>
            <w:webHidden/>
          </w:rPr>
          <w:instrText xml:space="preserve"> PAGEREF _Toc394320592 \h </w:instrText>
        </w:r>
        <w:r w:rsidR="008B5F90">
          <w:rPr>
            <w:noProof/>
            <w:webHidden/>
          </w:rPr>
        </w:r>
        <w:r w:rsidR="008B5F90">
          <w:rPr>
            <w:noProof/>
            <w:webHidden/>
          </w:rPr>
          <w:fldChar w:fldCharType="separate"/>
        </w:r>
        <w:r w:rsidR="008B5F90">
          <w:rPr>
            <w:noProof/>
            <w:webHidden/>
          </w:rPr>
          <w:t>3-9</w:t>
        </w:r>
        <w:r w:rsidR="008B5F90">
          <w:rPr>
            <w:noProof/>
            <w:webHidden/>
          </w:rPr>
          <w:fldChar w:fldCharType="end"/>
        </w:r>
      </w:hyperlink>
    </w:p>
    <w:p w14:paraId="061FF718"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93" w:history="1">
        <w:r w:rsidR="008B5F90" w:rsidRPr="004C2B97">
          <w:rPr>
            <w:rStyle w:val="Hyperlink"/>
            <w:noProof/>
          </w:rPr>
          <w:t>Figure 3</w:t>
        </w:r>
        <w:r w:rsidR="008B5F90" w:rsidRPr="004C2B97">
          <w:rPr>
            <w:rStyle w:val="Hyperlink"/>
            <w:noProof/>
          </w:rPr>
          <w:noBreakHyphen/>
          <w:t>6. Rule Induction Step</w:t>
        </w:r>
        <w:r w:rsidR="008B5F90">
          <w:rPr>
            <w:noProof/>
            <w:webHidden/>
          </w:rPr>
          <w:tab/>
        </w:r>
        <w:r w:rsidR="008B5F90">
          <w:rPr>
            <w:noProof/>
            <w:webHidden/>
          </w:rPr>
          <w:fldChar w:fldCharType="begin"/>
        </w:r>
        <w:r w:rsidR="008B5F90">
          <w:rPr>
            <w:noProof/>
            <w:webHidden/>
          </w:rPr>
          <w:instrText xml:space="preserve"> PAGEREF _Toc394320593 \h </w:instrText>
        </w:r>
        <w:r w:rsidR="008B5F90">
          <w:rPr>
            <w:noProof/>
            <w:webHidden/>
          </w:rPr>
        </w:r>
        <w:r w:rsidR="008B5F90">
          <w:rPr>
            <w:noProof/>
            <w:webHidden/>
          </w:rPr>
          <w:fldChar w:fldCharType="separate"/>
        </w:r>
        <w:r w:rsidR="008B5F90">
          <w:rPr>
            <w:noProof/>
            <w:webHidden/>
          </w:rPr>
          <w:t>3-10</w:t>
        </w:r>
        <w:r w:rsidR="008B5F90">
          <w:rPr>
            <w:noProof/>
            <w:webHidden/>
          </w:rPr>
          <w:fldChar w:fldCharType="end"/>
        </w:r>
      </w:hyperlink>
    </w:p>
    <w:p w14:paraId="13570433"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94" w:history="1">
        <w:r w:rsidR="008B5F90" w:rsidRPr="004C2B97">
          <w:rPr>
            <w:rStyle w:val="Hyperlink"/>
            <w:noProof/>
          </w:rPr>
          <w:t>Figure 3</w:t>
        </w:r>
        <w:r w:rsidR="008B5F90" w:rsidRPr="004C2B97">
          <w:rPr>
            <w:rStyle w:val="Hyperlink"/>
            <w:noProof/>
          </w:rPr>
          <w:noBreakHyphen/>
          <w:t>7. Algorithm for Choosing the Best Rules</w:t>
        </w:r>
        <w:r w:rsidR="008B5F90">
          <w:rPr>
            <w:noProof/>
            <w:webHidden/>
          </w:rPr>
          <w:tab/>
        </w:r>
        <w:r w:rsidR="008B5F90">
          <w:rPr>
            <w:noProof/>
            <w:webHidden/>
          </w:rPr>
          <w:fldChar w:fldCharType="begin"/>
        </w:r>
        <w:r w:rsidR="008B5F90">
          <w:rPr>
            <w:noProof/>
            <w:webHidden/>
          </w:rPr>
          <w:instrText xml:space="preserve"> PAGEREF _Toc394320594 \h </w:instrText>
        </w:r>
        <w:r w:rsidR="008B5F90">
          <w:rPr>
            <w:noProof/>
            <w:webHidden/>
          </w:rPr>
        </w:r>
        <w:r w:rsidR="008B5F90">
          <w:rPr>
            <w:noProof/>
            <w:webHidden/>
          </w:rPr>
          <w:fldChar w:fldCharType="separate"/>
        </w:r>
        <w:r w:rsidR="008B5F90">
          <w:rPr>
            <w:noProof/>
            <w:webHidden/>
          </w:rPr>
          <w:t>3-11</w:t>
        </w:r>
        <w:r w:rsidR="008B5F90">
          <w:rPr>
            <w:noProof/>
            <w:webHidden/>
          </w:rPr>
          <w:fldChar w:fldCharType="end"/>
        </w:r>
      </w:hyperlink>
    </w:p>
    <w:p w14:paraId="0C48E003"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95" w:history="1">
        <w:r w:rsidR="008B5F90" w:rsidRPr="004C2B97">
          <w:rPr>
            <w:rStyle w:val="Hyperlink"/>
            <w:noProof/>
          </w:rPr>
          <w:t>Figure 3</w:t>
        </w:r>
        <w:r w:rsidR="008B5F90" w:rsidRPr="004C2B97">
          <w:rPr>
            <w:rStyle w:val="Hyperlink"/>
            <w:noProof/>
          </w:rPr>
          <w:noBreakHyphen/>
          <w:t>8. Information Extraction Process of LearningPinocchio</w:t>
        </w:r>
        <w:r w:rsidR="008B5F90">
          <w:rPr>
            <w:noProof/>
            <w:webHidden/>
          </w:rPr>
          <w:tab/>
        </w:r>
        <w:r w:rsidR="008B5F90">
          <w:rPr>
            <w:noProof/>
            <w:webHidden/>
          </w:rPr>
          <w:fldChar w:fldCharType="begin"/>
        </w:r>
        <w:r w:rsidR="008B5F90">
          <w:rPr>
            <w:noProof/>
            <w:webHidden/>
          </w:rPr>
          <w:instrText xml:space="preserve"> PAGEREF _Toc394320595 \h </w:instrText>
        </w:r>
        <w:r w:rsidR="008B5F90">
          <w:rPr>
            <w:noProof/>
            <w:webHidden/>
          </w:rPr>
        </w:r>
        <w:r w:rsidR="008B5F90">
          <w:rPr>
            <w:noProof/>
            <w:webHidden/>
          </w:rPr>
          <w:fldChar w:fldCharType="separate"/>
        </w:r>
        <w:r w:rsidR="008B5F90">
          <w:rPr>
            <w:noProof/>
            <w:webHidden/>
          </w:rPr>
          <w:t>3-11</w:t>
        </w:r>
        <w:r w:rsidR="008B5F90">
          <w:rPr>
            <w:noProof/>
            <w:webHidden/>
          </w:rPr>
          <w:fldChar w:fldCharType="end"/>
        </w:r>
      </w:hyperlink>
    </w:p>
    <w:p w14:paraId="62C69181" w14:textId="77777777" w:rsidR="008B5F90" w:rsidRDefault="006B4F48">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20596" w:history="1">
        <w:r w:rsidR="008B5F90" w:rsidRPr="004C2B97">
          <w:rPr>
            <w:rStyle w:val="Hyperlink"/>
            <w:noProof/>
          </w:rPr>
          <w:t>Figure 4</w:t>
        </w:r>
        <w:r w:rsidR="008B5F90" w:rsidRPr="004C2B97">
          <w:rPr>
            <w:rStyle w:val="Hyperlink"/>
            <w:noProof/>
          </w:rPr>
          <w:noBreakHyphen/>
          <w:t>1. System Architecture of FILIET</w:t>
        </w:r>
        <w:r w:rsidR="008B5F90">
          <w:rPr>
            <w:noProof/>
            <w:webHidden/>
          </w:rPr>
          <w:tab/>
        </w:r>
        <w:r w:rsidR="008B5F90">
          <w:rPr>
            <w:noProof/>
            <w:webHidden/>
          </w:rPr>
          <w:fldChar w:fldCharType="begin"/>
        </w:r>
        <w:r w:rsidR="008B5F90">
          <w:rPr>
            <w:noProof/>
            <w:webHidden/>
          </w:rPr>
          <w:instrText xml:space="preserve"> PAGEREF _Toc394320596 \h </w:instrText>
        </w:r>
        <w:r w:rsidR="008B5F90">
          <w:rPr>
            <w:noProof/>
            <w:webHidden/>
          </w:rPr>
        </w:r>
        <w:r w:rsidR="008B5F90">
          <w:rPr>
            <w:noProof/>
            <w:webHidden/>
          </w:rPr>
          <w:fldChar w:fldCharType="separate"/>
        </w:r>
        <w:r w:rsidR="008B5F90">
          <w:rPr>
            <w:noProof/>
            <w:webHidden/>
          </w:rPr>
          <w:t>4-2</w:t>
        </w:r>
        <w:r w:rsidR="008B5F90">
          <w:rPr>
            <w:noProof/>
            <w:webHidden/>
          </w:rPr>
          <w:fldChar w:fldCharType="end"/>
        </w:r>
      </w:hyperlink>
    </w:p>
    <w:p w14:paraId="4E0D4355" w14:textId="4E2FEF24" w:rsidR="003100BB" w:rsidRPr="00EF6E7F" w:rsidRDefault="00FC3B86" w:rsidP="008B5F90">
      <w:pPr>
        <w:tabs>
          <w:tab w:val="left" w:pos="3600"/>
        </w:tabs>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4320524"/>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4320525"/>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4320526"/>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 w:name="_Toc394320527"/>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7" w:name="_Toc394320528"/>
      <w:r w:rsidRPr="00EF6E7F">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8" w:name="_Toc394320529"/>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9" w:name="_Toc394320530"/>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4320531"/>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377530E1" w:rsidR="00EC600C" w:rsidRDefault="00EC600C" w:rsidP="00EC600C">
      <w:pPr>
        <w:pStyle w:val="Caption"/>
        <w:keepNext/>
      </w:pPr>
      <w:bookmarkStart w:id="11" w:name="_Toc394320587"/>
      <w:r>
        <w:lastRenderedPageBreak/>
        <w:t xml:space="preserve">Figure </w:t>
      </w:r>
      <w:r w:rsidR="006B4F48">
        <w:fldChar w:fldCharType="begin"/>
      </w:r>
      <w:r w:rsidR="006B4F48">
        <w:instrText xml:space="preserve"> STYLEREF 1 \s </w:instrText>
      </w:r>
      <w:r w:rsidR="006B4F48">
        <w:fldChar w:fldCharType="separate"/>
      </w:r>
      <w:r w:rsidR="00787C47">
        <w:rPr>
          <w:noProof/>
        </w:rPr>
        <w:t>1</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1</w:t>
      </w:r>
      <w:r w:rsidR="006B4F48">
        <w:rPr>
          <w:noProof/>
        </w:rPr>
        <w:fldChar w:fldCharType="end"/>
      </w:r>
      <w:r>
        <w:t>. Research Methodology Phases</w:t>
      </w:r>
      <w:bookmarkEnd w:id="11"/>
    </w:p>
    <w:p w14:paraId="6CE8F89A" w14:textId="620AE5C3" w:rsidR="00A22368" w:rsidRPr="00EF6E7F" w:rsidRDefault="00EC600C" w:rsidP="00A22368">
      <w:pPr>
        <w:pStyle w:val="NoSpacing"/>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2" w:name="_Toc394320532"/>
      <w:r w:rsidRPr="00EF6E7F">
        <w:t>Investigation and Research Analysis</w:t>
      </w:r>
      <w:bookmarkEnd w:id="12"/>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3" w:name="_Toc394320533"/>
      <w:r w:rsidRPr="00EF6E7F">
        <w:t>System Design</w:t>
      </w:r>
      <w:bookmarkEnd w:id="13"/>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4" w:name="_Toc394320534"/>
      <w:r w:rsidRPr="00EF6E7F">
        <w:t>Sprints</w:t>
      </w:r>
      <w:bookmarkEnd w:id="14"/>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5" w:name="_Toc394320535"/>
      <w:r w:rsidRPr="00EF6E7F">
        <w:lastRenderedPageBreak/>
        <w:t>Sprint Planning Meetings</w:t>
      </w:r>
      <w:bookmarkEnd w:id="15"/>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6" w:name="_Toc394320536"/>
      <w:r w:rsidRPr="00EF6E7F">
        <w:t>Scrum Meetings</w:t>
      </w:r>
      <w:bookmarkEnd w:id="16"/>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7" w:name="_Toc394320537"/>
      <w:r w:rsidRPr="00EF6E7F">
        <w:t>System Development</w:t>
      </w:r>
      <w:bookmarkEnd w:id="17"/>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8" w:name="_Toc394320538"/>
      <w:r w:rsidRPr="00EF6E7F">
        <w:t>System Integration and Testing</w:t>
      </w:r>
      <w:bookmarkEnd w:id="18"/>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9" w:name="_Toc394320539"/>
      <w:r w:rsidRPr="00EF6E7F">
        <w:t>System Evaluation</w:t>
      </w:r>
      <w:bookmarkEnd w:id="19"/>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20" w:name="_Toc394320540"/>
      <w:r w:rsidRPr="00EF6E7F">
        <w:t>Documentation</w:t>
      </w:r>
      <w:bookmarkEnd w:id="20"/>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1" w:name="_Toc394320541"/>
      <w:r w:rsidRPr="00EF6E7F">
        <w:lastRenderedPageBreak/>
        <w:t>Calendar of Activities</w:t>
      </w:r>
      <w:bookmarkEnd w:id="21"/>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61A6448A" w:rsidR="00EC600C" w:rsidRDefault="00EC600C" w:rsidP="00EC600C">
      <w:pPr>
        <w:pStyle w:val="Caption"/>
        <w:keepNext/>
      </w:pPr>
      <w:bookmarkStart w:id="22" w:name="_Toc394320582"/>
      <w:r>
        <w:t xml:space="preserve">Table </w:t>
      </w:r>
      <w:r w:rsidR="006B4F48">
        <w:fldChar w:fldCharType="begin"/>
      </w:r>
      <w:r w:rsidR="006B4F48">
        <w:instrText xml:space="preserve"> STYLEREF 1 \s </w:instrText>
      </w:r>
      <w:r w:rsidR="006B4F48">
        <w:fldChar w:fldCharType="separate"/>
      </w:r>
      <w:r w:rsidR="00900BFD">
        <w:rPr>
          <w:noProof/>
        </w:rPr>
        <w:t>1</w:t>
      </w:r>
      <w:r w:rsidR="006B4F48">
        <w:rPr>
          <w:noProof/>
        </w:rPr>
        <w:fldChar w:fldCharType="end"/>
      </w:r>
      <w:r w:rsidR="00900BFD">
        <w:noBreakHyphen/>
      </w:r>
      <w:r w:rsidR="006B4F48">
        <w:fldChar w:fldCharType="begin"/>
      </w:r>
      <w:r w:rsidR="006B4F48">
        <w:instrText xml:space="preserve"> SEQ Table \* ARABIC \s 1 </w:instrText>
      </w:r>
      <w:r w:rsidR="006B4F48">
        <w:fldChar w:fldCharType="separate"/>
      </w:r>
      <w:r w:rsidR="00900BFD">
        <w:rPr>
          <w:noProof/>
        </w:rPr>
        <w:t>1</w:t>
      </w:r>
      <w:r w:rsidR="006B4F48">
        <w:rPr>
          <w:noProof/>
        </w:rPr>
        <w:fldChar w:fldCharType="end"/>
      </w:r>
      <w:r>
        <w:t>. Timetable of Activities (April 2014 - April 2015)</w:t>
      </w:r>
      <w:bookmarkEnd w:id="22"/>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3" w:name="_Toc394320542"/>
      <w:r w:rsidRPr="00EF6E7F">
        <w:t>Review of Related Works</w:t>
      </w:r>
      <w:bookmarkEnd w:id="23"/>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4" w:name="_Toc394320543"/>
      <w:r w:rsidRPr="00EF6E7F">
        <w:t>Machine Learning-Based Information Extraction Systems</w:t>
      </w:r>
      <w:bookmarkEnd w:id="24"/>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5" w:name="_Toc394320544"/>
      <w:r w:rsidRPr="00EF6E7F">
        <w:t>Rule-Based Information Extraction Systems</w:t>
      </w:r>
      <w:bookmarkEnd w:id="25"/>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6" w:name="_Toc394320545"/>
      <w:r w:rsidRPr="00EF6E7F">
        <w:t>Other Information Extraction Systems</w:t>
      </w:r>
      <w:bookmarkEnd w:id="26"/>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0BD4D692" w:rsidR="00EC600C" w:rsidRDefault="00EC600C" w:rsidP="00EC600C">
      <w:pPr>
        <w:pStyle w:val="Caption"/>
        <w:keepNext/>
      </w:pPr>
      <w:bookmarkStart w:id="27" w:name="_Toc394320583"/>
      <w:r>
        <w:lastRenderedPageBreak/>
        <w:t xml:space="preserve">Table </w:t>
      </w:r>
      <w:r w:rsidR="006B4F48">
        <w:fldChar w:fldCharType="begin"/>
      </w:r>
      <w:r w:rsidR="006B4F48">
        <w:instrText xml:space="preserve"> STYLEREF 1 \s </w:instrText>
      </w:r>
      <w:r w:rsidR="006B4F48">
        <w:fldChar w:fldCharType="separate"/>
      </w:r>
      <w:r w:rsidR="00900BFD">
        <w:rPr>
          <w:noProof/>
        </w:rPr>
        <w:t>2</w:t>
      </w:r>
      <w:r w:rsidR="006B4F48">
        <w:rPr>
          <w:noProof/>
        </w:rPr>
        <w:fldChar w:fldCharType="end"/>
      </w:r>
      <w:r w:rsidR="00900BFD">
        <w:noBreakHyphen/>
      </w:r>
      <w:r w:rsidR="006B4F48">
        <w:fldChar w:fldCharType="begin"/>
      </w:r>
      <w:r w:rsidR="006B4F48">
        <w:instrText xml:space="preserve"> SEQ Table \* ARABIC \s 1 </w:instrText>
      </w:r>
      <w:r w:rsidR="006B4F48">
        <w:fldChar w:fldCharType="separate"/>
      </w:r>
      <w:r w:rsidR="00900BFD">
        <w:rPr>
          <w:noProof/>
        </w:rPr>
        <w:t>1</w:t>
      </w:r>
      <w:r w:rsidR="006B4F48">
        <w:rPr>
          <w:noProof/>
        </w:rPr>
        <w:fldChar w:fldCharType="end"/>
      </w:r>
      <w:r>
        <w:t>. Summary of Reviewed Information Extraction Systems</w:t>
      </w:r>
      <w:bookmarkEnd w:id="27"/>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8" w:name="_Toc394320546"/>
      <w:r w:rsidRPr="00EF6E7F">
        <w:rPr>
          <w:rStyle w:val="Emphasis"/>
          <w:i w:val="0"/>
        </w:rPr>
        <w:lastRenderedPageBreak/>
        <w:t>Theoretical Framework</w:t>
      </w:r>
      <w:bookmarkEnd w:id="28"/>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9" w:name="_Toc394320547"/>
      <w:r>
        <w:t>Information Extraction</w:t>
      </w:r>
      <w:bookmarkEnd w:id="29"/>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30"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31" w:author="admin" w:date="2014-07-21T11:50:00Z">
        <w:r w:rsidR="00AD7D08">
          <w:t xml:space="preserve"> </w:t>
        </w:r>
      </w:ins>
      <w:r w:rsidR="009E1881">
        <w:t xml:space="preserve">while </w:t>
      </w:r>
      <w:ins w:id="32" w:author="admin" w:date="2014-07-21T11:50:00Z">
        <w:r w:rsidR="00AD7D08">
          <w:t>t</w:t>
        </w:r>
      </w:ins>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6BD5E8EC" w:rsidR="00EC600C" w:rsidRDefault="00EC600C" w:rsidP="00EC600C">
      <w:pPr>
        <w:pStyle w:val="Caption"/>
        <w:keepNext/>
        <w:ind w:left="720" w:firstLine="720"/>
      </w:pPr>
      <w:bookmarkStart w:id="33" w:name="_Toc394320588"/>
      <w:r>
        <w:lastRenderedPageBreak/>
        <w:t xml:space="preserve">Figure </w:t>
      </w:r>
      <w:r w:rsidR="006B4F48">
        <w:fldChar w:fldCharType="begin"/>
      </w:r>
      <w:r w:rsidR="006B4F48">
        <w:instrText xml:space="preserve"> STYLEREF 1 \s </w:instrText>
      </w:r>
      <w:r w:rsidR="006B4F48">
        <w:fldChar w:fldCharType="separate"/>
      </w:r>
      <w:r w:rsidR="00787C47">
        <w:rPr>
          <w:noProof/>
        </w:rPr>
        <w:t>3</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1</w:t>
      </w:r>
      <w:r w:rsidR="006B4F48">
        <w:rPr>
          <w:noProof/>
        </w:rPr>
        <w:fldChar w:fldCharType="end"/>
      </w:r>
      <w:r>
        <w:t>. Structure of an Information Extraction System</w:t>
      </w:r>
      <w:bookmarkEnd w:id="33"/>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34" w:name="_Toc393571705"/>
      <w:bookmarkStart w:id="35" w:name="_Toc394320548"/>
      <w:r w:rsidRPr="00EF6E7F">
        <w:t>Information Extraction Modules</w:t>
      </w:r>
      <w:bookmarkEnd w:id="34"/>
      <w:bookmarkEnd w:id="35"/>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6" w:name="_Toc393571706"/>
      <w:r w:rsidRPr="00F320B1">
        <w:t xml:space="preserve">Text </w:t>
      </w:r>
      <w:r w:rsidRPr="00AB2880">
        <w:t>Classification</w:t>
      </w:r>
      <w:bookmarkEnd w:id="36"/>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7" w:name="_Toc393571707"/>
      <w:r w:rsidRPr="00680BD5">
        <w:t>Tokenizer</w:t>
      </w:r>
      <w:bookmarkEnd w:id="37"/>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8" w:name="_Toc393571708"/>
      <w:r>
        <w:t>Sentence Splitter</w:t>
      </w:r>
      <w:bookmarkEnd w:id="38"/>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39" w:name="_Toc393571709"/>
      <w:r>
        <w:t>Normalizer</w:t>
      </w:r>
      <w:bookmarkEnd w:id="39"/>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40" w:name="_Toc393571710"/>
      <w:r>
        <w:t>POS Tagger</w:t>
      </w:r>
      <w:bookmarkEnd w:id="40"/>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41" w:name="_Toc393571711"/>
      <w:r>
        <w:t>Gazetteer</w:t>
      </w:r>
      <w:bookmarkEnd w:id="41"/>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42" w:name="_Toc393571712"/>
      <w:r w:rsidRPr="00EF6E7F">
        <w:t>L</w:t>
      </w:r>
      <w:r>
        <w:t>emmatizer</w:t>
      </w:r>
      <w:bookmarkEnd w:id="42"/>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7404E8B9" w:rsidR="00900FE0" w:rsidRDefault="00900FE0" w:rsidP="00900FE0">
      <w:pPr>
        <w:pStyle w:val="Caption"/>
        <w:keepNext/>
        <w:ind w:left="720" w:firstLine="720"/>
      </w:pPr>
      <w:bookmarkStart w:id="43" w:name="_Toc394320589"/>
      <w:r>
        <w:t xml:space="preserve">Figure </w:t>
      </w:r>
      <w:r w:rsidR="006B4F48">
        <w:fldChar w:fldCharType="begin"/>
      </w:r>
      <w:r w:rsidR="006B4F48">
        <w:instrText xml:space="preserve"> STYLEREF 1 \s </w:instrText>
      </w:r>
      <w:r w:rsidR="006B4F48">
        <w:fldChar w:fldCharType="separate"/>
      </w:r>
      <w:r w:rsidR="00787C47">
        <w:rPr>
          <w:noProof/>
        </w:rPr>
        <w:t>3</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2</w:t>
      </w:r>
      <w:r w:rsidR="006B4F48">
        <w:rPr>
          <w:noProof/>
        </w:rPr>
        <w:fldChar w:fldCharType="end"/>
      </w:r>
      <w:r>
        <w:t>. StaLe Lemmatization Process</w:t>
      </w:r>
      <w:bookmarkEnd w:id="43"/>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44" w:name="_Toc393571713"/>
      <w:r>
        <w:lastRenderedPageBreak/>
        <w:t>Coreference Resolution</w:t>
      </w:r>
      <w:bookmarkEnd w:id="44"/>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45" w:name="_Toc393571714"/>
      <w:r>
        <w:t>Named Entity Recognition</w:t>
      </w:r>
      <w:bookmarkEnd w:id="45"/>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6" w:name="_Toc394320549"/>
      <w:r w:rsidRPr="00EF6E7F">
        <w:t>Information Extraction Architecture</w:t>
      </w:r>
      <w:bookmarkEnd w:id="46"/>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7" w:name="_Toc394320550"/>
      <w:r>
        <w:t>Template-Based Architecture</w:t>
      </w:r>
      <w:bookmarkEnd w:id="47"/>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w:t>
      </w:r>
      <w:r w:rsidRPr="00EF6E7F">
        <w:lastRenderedPageBreak/>
        <w:t xml:space="preserve">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59264"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6C25F4D1" w:rsidR="008B5F90" w:rsidRPr="00622818" w:rsidRDefault="008B5F90" w:rsidP="00900FE0">
                            <w:pPr>
                              <w:pStyle w:val="Caption"/>
                              <w:rPr>
                                <w:noProof/>
                              </w:rPr>
                            </w:pPr>
                            <w:bookmarkStart w:id="48" w:name="_Toc394320590"/>
                            <w:r>
                              <w:t xml:space="preserve">Figure </w:t>
                            </w:r>
                            <w:r w:rsidR="006B4F48">
                              <w:fldChar w:fldCharType="begin"/>
                            </w:r>
                            <w:r w:rsidR="006B4F48">
                              <w:instrText xml:space="preserve"> STYLEREF 1 \s </w:instrText>
                            </w:r>
                            <w:r w:rsidR="006B4F48">
                              <w:fldChar w:fldCharType="separate"/>
                            </w:r>
                            <w:r>
                              <w:rPr>
                                <w:noProof/>
                              </w:rPr>
                              <w:t>3</w:t>
                            </w:r>
                            <w:r w:rsidR="006B4F48">
                              <w:rPr>
                                <w:noProof/>
                              </w:rPr>
                              <w:fldChar w:fldCharType="end"/>
                            </w:r>
                            <w:r>
                              <w:noBreakHyphen/>
                            </w:r>
                            <w:r w:rsidR="006B4F48">
                              <w:fldChar w:fldCharType="begin"/>
                            </w:r>
                            <w:r w:rsidR="006B4F48">
                              <w:instrText xml:space="preserve"> SEQ Figure \* ARABIC \s 1 </w:instrText>
                            </w:r>
                            <w:r w:rsidR="006B4F48">
                              <w:fldChar w:fldCharType="separate"/>
                            </w:r>
                            <w:r>
                              <w:rPr>
                                <w:noProof/>
                              </w:rPr>
                              <w:t>3</w:t>
                            </w:r>
                            <w:r w:rsidR="006B4F48">
                              <w:rPr>
                                <w:noProof/>
                              </w:rPr>
                              <w:fldChar w:fldCharType="end"/>
                            </w:r>
                            <w:r>
                              <w:t>. Poibeau's General Architecture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6C25F4D1" w:rsidR="008B5F90" w:rsidRPr="00622818" w:rsidRDefault="008B5F90" w:rsidP="00900FE0">
                      <w:pPr>
                        <w:pStyle w:val="Caption"/>
                        <w:rPr>
                          <w:noProof/>
                        </w:rPr>
                      </w:pPr>
                      <w:bookmarkStart w:id="49" w:name="_Toc394320590"/>
                      <w:r>
                        <w:t xml:space="preserve">Figure </w:t>
                      </w:r>
                      <w:fldSimple w:instr=" STYLEREF 1 \s ">
                        <w:r>
                          <w:rPr>
                            <w:noProof/>
                          </w:rPr>
                          <w:t>3</w:t>
                        </w:r>
                      </w:fldSimple>
                      <w:r>
                        <w:noBreakHyphen/>
                      </w:r>
                      <w:fldSimple w:instr=" SEQ Figure \* ARABIC \s 1 ">
                        <w:r>
                          <w:rPr>
                            <w:noProof/>
                          </w:rPr>
                          <w:t>3</w:t>
                        </w:r>
                      </w:fldSimple>
                      <w:r>
                        <w:t>. Poibeau's General Architecture</w:t>
                      </w:r>
                      <w:bookmarkEnd w:id="49"/>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4144"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49" w:name="_Toc394320551"/>
      <w:r>
        <w:t xml:space="preserve">Adaptive </w:t>
      </w:r>
      <w:r w:rsidR="00F45038">
        <w:t>Architecture</w:t>
      </w:r>
      <w:bookmarkEnd w:id="49"/>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w:t>
      </w:r>
      <w:r w:rsidR="00DC3870" w:rsidRPr="00DC3870">
        <w:lastRenderedPageBreak/>
        <w:t xml:space="preserve">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096C176C" w:rsidR="00900FE0" w:rsidRDefault="00900FE0" w:rsidP="00900FE0">
      <w:pPr>
        <w:pStyle w:val="Caption"/>
        <w:keepNext/>
        <w:ind w:left="1440" w:firstLine="720"/>
        <w:jc w:val="both"/>
      </w:pPr>
      <w:bookmarkStart w:id="50" w:name="_Toc394320591"/>
      <w:r>
        <w:t xml:space="preserve">Figure </w:t>
      </w:r>
      <w:r w:rsidR="006B4F48">
        <w:fldChar w:fldCharType="begin"/>
      </w:r>
      <w:r w:rsidR="006B4F48">
        <w:instrText xml:space="preserve"> STYLEREF 1 \s </w:instrText>
      </w:r>
      <w:r w:rsidR="006B4F48">
        <w:fldChar w:fldCharType="separate"/>
      </w:r>
      <w:r w:rsidR="00787C47">
        <w:rPr>
          <w:noProof/>
        </w:rPr>
        <w:t>3</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4</w:t>
      </w:r>
      <w:r w:rsidR="006B4F48">
        <w:rPr>
          <w:noProof/>
        </w:rPr>
        <w:fldChar w:fldCharType="end"/>
      </w:r>
      <w:r>
        <w:t xml:space="preserve">. Architecture of </w:t>
      </w:r>
      <w:r w:rsidRPr="00C741A5">
        <w:t>IE</w:t>
      </w:r>
      <w:r w:rsidRPr="00900FE0">
        <w:rPr>
          <w:vertAlign w:val="superscript"/>
        </w:rPr>
        <w:t>2</w:t>
      </w:r>
      <w:r>
        <w:t xml:space="preserve"> Adaptive Information Extraction System</w:t>
      </w:r>
      <w:bookmarkEnd w:id="50"/>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37051A0D" w14:textId="77777777" w:rsidR="00900FE0" w:rsidRDefault="00900FE0" w:rsidP="00507824">
      <w:pPr>
        <w:ind w:left="1440"/>
      </w:pPr>
    </w:p>
    <w:p w14:paraId="59C5483A" w14:textId="77777777" w:rsidR="00900FE0" w:rsidRDefault="00900FE0" w:rsidP="00507824">
      <w:pPr>
        <w:ind w:left="1440"/>
      </w:pPr>
    </w:p>
    <w:p w14:paraId="18CF6266" w14:textId="77777777" w:rsidR="009E1881" w:rsidRDefault="009E1881" w:rsidP="00507824">
      <w:pPr>
        <w:ind w:left="1440"/>
      </w:pPr>
    </w:p>
    <w:p w14:paraId="66FEACA2" w14:textId="77777777" w:rsidR="009E1881" w:rsidRDefault="009E1881" w:rsidP="00507824">
      <w:pPr>
        <w:ind w:left="1440"/>
      </w:pPr>
    </w:p>
    <w:p w14:paraId="0070BB4E" w14:textId="77777777" w:rsidR="00900FE0" w:rsidRDefault="00900FE0" w:rsidP="00507824">
      <w:pPr>
        <w:ind w:left="1440"/>
      </w:pPr>
    </w:p>
    <w:p w14:paraId="69B82EAF" w14:textId="77777777" w:rsidR="00507824" w:rsidRPr="00507824" w:rsidRDefault="00507824" w:rsidP="00507824"/>
    <w:p w14:paraId="1C49AB70" w14:textId="1FE0174F" w:rsidR="00CD7B9F" w:rsidRDefault="00CD7B9F" w:rsidP="00AB2880">
      <w:pPr>
        <w:pStyle w:val="Heading4"/>
      </w:pPr>
      <w:r>
        <w:lastRenderedPageBreak/>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660DE333" w14:textId="6C4B7A61" w:rsidR="00900FE0" w:rsidRDefault="00900FE0" w:rsidP="00900FE0">
      <w:pPr>
        <w:pStyle w:val="Caption"/>
        <w:keepNext/>
        <w:ind w:left="720" w:firstLine="720"/>
      </w:pPr>
      <w:bookmarkStart w:id="51" w:name="_Toc394320592"/>
      <w:r>
        <w:t xml:space="preserve">Figure </w:t>
      </w:r>
      <w:r w:rsidR="006B4F48">
        <w:fldChar w:fldCharType="begin"/>
      </w:r>
      <w:r w:rsidR="006B4F48">
        <w:instrText xml:space="preserve"> STYLEREF 1 \s </w:instrText>
      </w:r>
      <w:r w:rsidR="006B4F48">
        <w:fldChar w:fldCharType="separate"/>
      </w:r>
      <w:r w:rsidR="00787C47">
        <w:rPr>
          <w:noProof/>
        </w:rPr>
        <w:t>3</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5</w:t>
      </w:r>
      <w:r w:rsidR="006B4F48">
        <w:rPr>
          <w:noProof/>
        </w:rPr>
        <w:fldChar w:fldCharType="end"/>
      </w:r>
      <w:r>
        <w:t>. Architecture of LearningPinocchio</w:t>
      </w:r>
      <w:bookmarkEnd w:id="51"/>
    </w:p>
    <w:p w14:paraId="26FD1B33" w14:textId="7FCE57D4" w:rsidR="00CD7B9F" w:rsidRDefault="00CD7B9F" w:rsidP="00900FE0">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509" cy="3302038"/>
                    </a:xfrm>
                    <a:prstGeom prst="rect">
                      <a:avLst/>
                    </a:prstGeom>
                    <a:ln w="28575" cmpd="sng">
                      <a:solidFill>
                        <a:schemeClr val="tx1"/>
                      </a:solidFill>
                    </a:ln>
                  </pic:spPr>
                </pic:pic>
              </a:graphicData>
            </a:graphic>
          </wp:inline>
        </w:drawing>
      </w:r>
    </w:p>
    <w:p w14:paraId="4D42E730" w14:textId="77777777" w:rsidR="00CD7B9F" w:rsidRDefault="00CD7B9F" w:rsidP="00CD7B9F">
      <w:pPr>
        <w:pStyle w:val="Content"/>
        <w:rPr>
          <w:i/>
        </w:rPr>
      </w:pP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4433EBDC" w:rsidR="00EC600C" w:rsidRDefault="00EC600C" w:rsidP="00EC600C">
      <w:pPr>
        <w:pStyle w:val="Caption"/>
        <w:keepNext/>
        <w:ind w:left="720" w:firstLine="720"/>
      </w:pPr>
      <w:bookmarkStart w:id="52" w:name="_Toc394320593"/>
      <w:r>
        <w:lastRenderedPageBreak/>
        <w:t xml:space="preserve">Figure </w:t>
      </w:r>
      <w:r w:rsidR="006B4F48">
        <w:fldChar w:fldCharType="begin"/>
      </w:r>
      <w:r w:rsidR="006B4F48">
        <w:instrText xml:space="preserve"> STYLEREF 1 \s </w:instrText>
      </w:r>
      <w:r w:rsidR="006B4F48">
        <w:fldChar w:fldCharType="separate"/>
      </w:r>
      <w:r w:rsidR="00787C47">
        <w:rPr>
          <w:noProof/>
        </w:rPr>
        <w:t>3</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6</w:t>
      </w:r>
      <w:r w:rsidR="006B4F48">
        <w:rPr>
          <w:noProof/>
        </w:rPr>
        <w:fldChar w:fldCharType="end"/>
      </w:r>
      <w:r>
        <w:t>. Rule Induction Step</w:t>
      </w:r>
      <w:bookmarkEnd w:id="52"/>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6658EAA8" w:rsidR="00EC600C" w:rsidRDefault="00EC600C" w:rsidP="00EC600C">
      <w:pPr>
        <w:pStyle w:val="Caption"/>
        <w:keepNext/>
        <w:ind w:left="720" w:firstLine="720"/>
      </w:pPr>
      <w:bookmarkStart w:id="53" w:name="_Toc394320594"/>
      <w:r>
        <w:lastRenderedPageBreak/>
        <w:t xml:space="preserve">Figure </w:t>
      </w:r>
      <w:r w:rsidR="006B4F48">
        <w:fldChar w:fldCharType="begin"/>
      </w:r>
      <w:r w:rsidR="006B4F48">
        <w:instrText xml:space="preserve"> STYLEREF 1 \s </w:instrText>
      </w:r>
      <w:r w:rsidR="006B4F48">
        <w:fldChar w:fldCharType="separate"/>
      </w:r>
      <w:r w:rsidR="00787C47">
        <w:rPr>
          <w:noProof/>
        </w:rPr>
        <w:t>3</w:t>
      </w:r>
      <w:r w:rsidR="006B4F48">
        <w:rPr>
          <w:noProof/>
        </w:rPr>
        <w:fldChar w:fldCharType="end"/>
      </w:r>
      <w:r w:rsidR="00787C47">
        <w:noBreakHyphen/>
      </w:r>
      <w:r w:rsidR="006B4F48">
        <w:fldChar w:fldCharType="begin"/>
      </w:r>
      <w:r w:rsidR="006B4F48">
        <w:instrText xml:space="preserve"> SEQ Figure \* ARABIC \s 1 </w:instrText>
      </w:r>
      <w:r w:rsidR="006B4F48">
        <w:fldChar w:fldCharType="separate"/>
      </w:r>
      <w:r w:rsidR="00787C47">
        <w:rPr>
          <w:noProof/>
        </w:rPr>
        <w:t>7</w:t>
      </w:r>
      <w:r w:rsidR="006B4F48">
        <w:rPr>
          <w:noProof/>
        </w:rPr>
        <w:fldChar w:fldCharType="end"/>
      </w:r>
      <w:r>
        <w:t>. Algorithm for Choosing the Best Rules</w:t>
      </w:r>
      <w:bookmarkEnd w:id="53"/>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787C47" w:rsidRDefault="00F54136" w:rsidP="00EC600C">
      <w:pPr>
        <w:pStyle w:val="Content"/>
        <w:jc w:val="center"/>
        <w:rPr>
          <w:i/>
        </w:rPr>
      </w:pPr>
    </w:p>
    <w:p w14:paraId="2841CB6F" w14:textId="20F995D2" w:rsidR="00787C47" w:rsidRDefault="00787C47" w:rsidP="00787C47">
      <w:pPr>
        <w:pStyle w:val="Caption"/>
        <w:keepNext/>
        <w:ind w:left="2160"/>
        <w:jc w:val="both"/>
      </w:pPr>
      <w:bookmarkStart w:id="54" w:name="_Toc394320595"/>
      <w:r>
        <w:t xml:space="preserve">Figure </w:t>
      </w:r>
      <w:r w:rsidR="006B4F48">
        <w:fldChar w:fldCharType="begin"/>
      </w:r>
      <w:r w:rsidR="006B4F48">
        <w:instrText xml:space="preserve"> STYLEREF 1 \s </w:instrText>
      </w:r>
      <w:r w:rsidR="006B4F48">
        <w:fldChar w:fldCharType="separate"/>
      </w:r>
      <w:r>
        <w:rPr>
          <w:noProof/>
        </w:rPr>
        <w:t>3</w:t>
      </w:r>
      <w:r w:rsidR="006B4F48">
        <w:rPr>
          <w:noProof/>
        </w:rPr>
        <w:fldChar w:fldCharType="end"/>
      </w:r>
      <w:r>
        <w:noBreakHyphen/>
      </w:r>
      <w:r w:rsidR="006B4F48">
        <w:fldChar w:fldCharType="begin"/>
      </w:r>
      <w:r w:rsidR="006B4F48">
        <w:instrText xml:space="preserve"> SEQ Figure \* ARABIC \s 1 </w:instrText>
      </w:r>
      <w:r w:rsidR="006B4F48">
        <w:fldChar w:fldCharType="separate"/>
      </w:r>
      <w:r>
        <w:rPr>
          <w:noProof/>
        </w:rPr>
        <w:t>8</w:t>
      </w:r>
      <w:r w:rsidR="006B4F48">
        <w:rPr>
          <w:noProof/>
        </w:rPr>
        <w:fldChar w:fldCharType="end"/>
      </w:r>
      <w:r>
        <w:t>. Information Extraction Process of LearningPinocchio</w:t>
      </w:r>
      <w:bookmarkEnd w:id="54"/>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0B670619" w14:textId="1EB97971" w:rsidR="003B708B" w:rsidRPr="003B708B" w:rsidRDefault="003B708B" w:rsidP="003B708B">
      <w:pPr>
        <w:pStyle w:val="Content"/>
        <w:rPr>
          <w:rFonts w:ascii="Times New Roman" w:hAnsi="Times New Roman" w:cs="Times New Roman"/>
          <w:sz w:val="24"/>
          <w:szCs w:val="24"/>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p>
    <w:p w14:paraId="0A61B0F8" w14:textId="77777777" w:rsidR="003B708B" w:rsidRPr="003B708B" w:rsidRDefault="003B708B" w:rsidP="003B708B">
      <w:pPr>
        <w:pStyle w:val="Content"/>
        <w:rPr>
          <w:rFonts w:ascii="Times New Roman" w:hAnsi="Times New Roman" w:cs="Times New Roman"/>
          <w:sz w:val="24"/>
          <w:szCs w:val="24"/>
          <w:lang w:val="en-PH" w:eastAsia="zh-CN"/>
        </w:rPr>
      </w:pPr>
    </w:p>
    <w:p w14:paraId="60CEE34C" w14:textId="77777777" w:rsidR="003B708B" w:rsidRPr="003B708B" w:rsidRDefault="003B708B" w:rsidP="003B708B">
      <w:pPr>
        <w:pStyle w:val="Content"/>
        <w:rPr>
          <w:rFonts w:ascii="Times New Roman" w:hAnsi="Times New Roman" w:cs="Times New Roman"/>
          <w:sz w:val="24"/>
          <w:szCs w:val="24"/>
          <w:lang w:val="en-PH" w:eastAsia="zh-CN"/>
        </w:rPr>
      </w:pPr>
      <w:r w:rsidRPr="003B708B">
        <w:rPr>
          <w:b/>
          <w:bCs/>
          <w:shd w:val="clear" w:color="auto" w:fill="FFFFFF"/>
          <w:lang w:val="en-PH" w:eastAsia="zh-CN"/>
        </w:rPr>
        <w:t xml:space="preserve">English </w:t>
      </w:r>
    </w:p>
    <w:p w14:paraId="7BF2C634" w14:textId="77777777" w:rsidR="003B708B" w:rsidRPr="003B708B" w:rsidRDefault="003B708B" w:rsidP="003B708B">
      <w:pPr>
        <w:pStyle w:val="Content"/>
        <w:rPr>
          <w:rFonts w:ascii="Times New Roman" w:hAnsi="Times New Roman" w:cs="Times New Roman"/>
          <w:sz w:val="24"/>
          <w:szCs w:val="24"/>
          <w:lang w:val="en-PH" w:eastAsia="zh-CN"/>
        </w:rPr>
      </w:pPr>
    </w:p>
    <w:p w14:paraId="2BAAB2CD" w14:textId="289D95B7" w:rsidR="003B708B" w:rsidRPr="003B708B" w:rsidRDefault="003B708B" w:rsidP="003B708B">
      <w:pPr>
        <w:pStyle w:val="Content"/>
        <w:rPr>
          <w:rFonts w:ascii="Times New Roman" w:hAnsi="Times New Roman" w:cs="Times New Roman"/>
          <w:sz w:val="24"/>
          <w:szCs w:val="24"/>
          <w:lang w:val="en-PH" w:eastAsia="zh-CN"/>
        </w:rPr>
      </w:pP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p>
    <w:p w14:paraId="4E9A2A54" w14:textId="77777777" w:rsidR="003B708B" w:rsidRPr="003B708B" w:rsidRDefault="003B708B" w:rsidP="003B708B">
      <w:pPr>
        <w:pStyle w:val="Content"/>
        <w:rPr>
          <w:rFonts w:ascii="Times New Roman" w:hAnsi="Times New Roman" w:cs="Times New Roman"/>
          <w:sz w:val="24"/>
          <w:szCs w:val="24"/>
          <w:lang w:val="en-PH" w:eastAsia="zh-CN"/>
        </w:rPr>
      </w:pPr>
    </w:p>
    <w:p w14:paraId="0B56B9C7" w14:textId="77777777" w:rsidR="003B708B" w:rsidRPr="003B708B" w:rsidRDefault="003B708B" w:rsidP="003B708B">
      <w:pPr>
        <w:pStyle w:val="Content"/>
        <w:rPr>
          <w:rFonts w:ascii="Times New Roman" w:hAnsi="Times New Roman" w:cs="Times New Roman"/>
          <w:sz w:val="24"/>
          <w:szCs w:val="24"/>
          <w:lang w:val="en-PH" w:eastAsia="zh-CN"/>
        </w:rPr>
      </w:pPr>
      <w:r w:rsidRPr="003B708B">
        <w:rPr>
          <w:b/>
          <w:bCs/>
          <w:shd w:val="clear" w:color="auto" w:fill="FFFFFF"/>
          <w:lang w:val="en-PH" w:eastAsia="zh-CN"/>
        </w:rPr>
        <w:t>Filipino</w:t>
      </w:r>
    </w:p>
    <w:p w14:paraId="4379CA72" w14:textId="50B4985D" w:rsidR="003B708B" w:rsidRPr="003B708B" w:rsidRDefault="003B708B" w:rsidP="003B708B">
      <w:pPr>
        <w:pStyle w:val="Content"/>
      </w:pPr>
      <w:r w:rsidRPr="003B708B">
        <w:rPr>
          <w:rFonts w:ascii="Times New Roman" w:hAnsi="Times New Roman" w:cs="Times New Roman"/>
          <w:sz w:val="24"/>
          <w:szCs w:val="24"/>
          <w:lang w:val="en-PH" w:eastAsia="zh-CN"/>
        </w:rPr>
        <w:br/>
      </w:r>
      <w:r w:rsidRPr="003B708B">
        <w:rPr>
          <w:shd w:val="clear" w:color="auto" w:fill="FFFFFF"/>
          <w:lang w:val="en-PH" w:eastAsia="zh-CN"/>
        </w:rPr>
        <w:t>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5" w:name="_Toc394320552"/>
      <w:r>
        <w:t>Twitter</w:t>
      </w:r>
      <w:r>
        <w:rPr>
          <w:rStyle w:val="FootnoteReference"/>
        </w:rPr>
        <w:footnoteReference w:id="3"/>
      </w:r>
      <w:bookmarkEnd w:id="55"/>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lastRenderedPageBreak/>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56" w:name="_Toc394320553"/>
      <w:r>
        <w:t>Use</w:t>
      </w:r>
      <w:del w:id="57" w:author="admin" w:date="2014-07-21T11:51:00Z">
        <w:r w:rsidDel="00AD7D08">
          <w:delText>s</w:delText>
        </w:r>
      </w:del>
      <w:r>
        <w:t xml:space="preserve"> of Twitter</w:t>
      </w:r>
      <w:bookmarkEnd w:id="56"/>
    </w:p>
    <w:p w14:paraId="407236BB" w14:textId="77777777" w:rsidR="00865F43" w:rsidRDefault="00865F43" w:rsidP="00865F43">
      <w:pPr>
        <w:pStyle w:val="Content"/>
      </w:pPr>
    </w:p>
    <w:p w14:paraId="592B1039" w14:textId="7BCDA395" w:rsidR="002228A1" w:rsidRDefault="00865F43" w:rsidP="002A19D8">
      <w:pPr>
        <w:pStyle w:val="Content"/>
      </w:pPr>
      <w:commentRangeStart w:id="58"/>
      <w:r>
        <w:t>Aside from Twitter’s social media aspect, Twitter has been used as a source of data for various fields, one of which is in disaster management</w:t>
      </w:r>
      <w:ins w:id="59" w:author="Vilson Lu" w:date="2014-07-21T13:30:00Z">
        <w:r w:rsidR="005651B5">
          <w:t xml:space="preserve"> (Imran et al., 2013)</w:t>
        </w:r>
      </w:ins>
      <w:r>
        <w:t>. Other fields that Twitter data has contributed to</w:t>
      </w:r>
      <w:del w:id="60" w:author="Vilson Lu" w:date="2014-07-21T15:42:00Z">
        <w:r w:rsidDel="00283DC9">
          <w:delText xml:space="preserve"> include legal proceedings, opinion mining and sentiment analysis, business and marketing analytics, public relations, news reporting</w:delText>
        </w:r>
      </w:del>
      <w:ins w:id="61" w:author="Vilson Lu" w:date="2014-07-21T15:42:00Z">
        <w:r w:rsidR="00283DC9">
          <w:t xml:space="preserve"> </w:t>
        </w:r>
      </w:ins>
      <w:del w:id="62" w:author="Vilson Lu" w:date="2014-07-21T15:42:00Z">
        <w:r w:rsidDel="00283DC9">
          <w:delText>.</w:delText>
        </w:r>
      </w:del>
      <w:ins w:id="63" w:author="admin" w:date="2014-07-21T11:51:00Z">
        <w:del w:id="64" w:author="Vilson Lu" w:date="2014-07-21T13:30:00Z">
          <w:r w:rsidR="00AD7D08" w:rsidDel="005651B5">
            <w:delText>?</w:delText>
          </w:r>
        </w:del>
      </w:ins>
      <w:commentRangeEnd w:id="58"/>
      <w:ins w:id="65" w:author="admin" w:date="2014-07-21T11:52:00Z">
        <w:del w:id="66" w:author="Vilson Lu" w:date="2014-07-21T13:30:00Z">
          <w:r w:rsidR="00AD7D08" w:rsidDel="005651B5">
            <w:rPr>
              <w:rStyle w:val="CommentReference"/>
            </w:rPr>
            <w:commentReference w:id="58"/>
          </w:r>
        </w:del>
      </w:ins>
      <w:ins w:id="67" w:author="Vilson Lu" w:date="2014-07-21T15:42:00Z">
        <w:r w:rsidR="00283DC9">
          <w:t>l</w:t>
        </w:r>
      </w:ins>
      <w:ins w:id="68" w:author="Vilson Lu" w:date="2014-07-21T13:31:00Z">
        <w:r w:rsidR="005651B5">
          <w:t>inguistics (Mocanu et al., 2013)</w:t>
        </w:r>
      </w:ins>
      <w:ins w:id="69" w:author="Vilson Lu" w:date="2014-07-21T15:42:00Z">
        <w:r w:rsidR="00283DC9">
          <w:t xml:space="preserve">, </w:t>
        </w:r>
      </w:ins>
      <w:ins w:id="70" w:author="Vilson Lu" w:date="2014-07-21T13:33:00Z">
        <w:r w:rsidR="00283DC9">
          <w:t>p</w:t>
        </w:r>
        <w:r w:rsidR="005651B5">
          <w:t>rediction (</w:t>
        </w:r>
      </w:ins>
      <w:ins w:id="71" w:author="Vilson Lu" w:date="2014-07-21T14:29:00Z">
        <w:r w:rsidR="002228A1">
          <w:t xml:space="preserve">Tumasjan et al., 2010; </w:t>
        </w:r>
      </w:ins>
      <w:ins w:id="72" w:author="Vilson Lu" w:date="2014-07-21T13:33:00Z">
        <w:r w:rsidR="005651B5">
          <w:t>Choy et al., 2012)</w:t>
        </w:r>
      </w:ins>
      <w:ins w:id="73" w:author="Vilson Lu" w:date="2014-07-21T15:42:00Z">
        <w:r w:rsidR="00283DC9">
          <w:t xml:space="preserve">, </w:t>
        </w:r>
      </w:ins>
      <w:ins w:id="74" w:author="Vilson Lu" w:date="2014-07-21T15:43:00Z">
        <w:r w:rsidR="00283DC9">
          <w:t>r</w:t>
        </w:r>
      </w:ins>
      <w:ins w:id="75" w:author="Vilson Lu" w:date="2014-07-21T14:27:00Z">
        <w:r w:rsidR="006350A9" w:rsidRPr="006350A9">
          <w:t>eal-time event detection</w:t>
        </w:r>
        <w:r w:rsidR="002228A1">
          <w:t xml:space="preserve"> (Sakaki et al., 2010)</w:t>
        </w:r>
      </w:ins>
      <w:ins w:id="76" w:author="Vilson Lu" w:date="2014-07-21T15:42:00Z">
        <w:r w:rsidR="00283DC9">
          <w:t xml:space="preserve">, </w:t>
        </w:r>
      </w:ins>
      <w:ins w:id="77" w:author="Vilson Lu" w:date="2014-07-21T15:43:00Z">
        <w:r w:rsidR="00283DC9">
          <w:t>m</w:t>
        </w:r>
      </w:ins>
      <w:ins w:id="78" w:author="Vilson Lu" w:date="2014-07-21T14:28:00Z">
        <w:r w:rsidR="002228A1">
          <w:t>arketing (Jansen et al., 2009; Bollen et al., 2011)</w:t>
        </w:r>
      </w:ins>
      <w:ins w:id="79" w:author="Vilson Lu" w:date="2014-07-21T15:42:00Z">
        <w:r w:rsidR="00283DC9">
          <w:t xml:space="preserve">, </w:t>
        </w:r>
      </w:ins>
      <w:ins w:id="80" w:author="Vilson Lu" w:date="2014-07-21T15:43:00Z">
        <w:r w:rsidR="00283DC9">
          <w:t>s</w:t>
        </w:r>
      </w:ins>
      <w:ins w:id="81" w:author="Vilson Lu" w:date="2014-07-21T14:28:00Z">
        <w:r w:rsidR="002228A1">
          <w:t xml:space="preserve">entiment analysis and opinion mining (Pak et al., </w:t>
        </w:r>
      </w:ins>
      <w:ins w:id="82" w:author="Vilson Lu" w:date="2014-07-21T14:29:00Z">
        <w:r w:rsidR="002228A1">
          <w:t>2010)</w:t>
        </w:r>
      </w:ins>
      <w:ins w:id="83" w:author="Vilson Lu" w:date="2014-07-21T15:42:00Z">
        <w:r w:rsidR="00283DC9">
          <w:t xml:space="preserve">, </w:t>
        </w:r>
      </w:ins>
      <w:ins w:id="84" w:author="Vilson Lu" w:date="2014-07-21T14:29:00Z">
        <w:r w:rsidR="00283DC9">
          <w:t>e</w:t>
        </w:r>
        <w:r w:rsidR="002228A1">
          <w:t>ducation (Grosseck et al., 2008; Junco et al., 2011)</w:t>
        </w:r>
      </w:ins>
      <w:ins w:id="85" w:author="Vilson Lu" w:date="2014-07-21T15:42:00Z">
        <w:r w:rsidR="00283DC9">
          <w:t xml:space="preserve">, </w:t>
        </w:r>
      </w:ins>
      <w:ins w:id="86" w:author="Vilson Lu" w:date="2014-07-21T14:30:00Z">
        <w:r w:rsidR="00283DC9">
          <w:t>n</w:t>
        </w:r>
        <w:r w:rsidR="002228A1">
          <w:t>ews casting (Phelan et al., 2009)</w:t>
        </w:r>
      </w:ins>
      <w:ins w:id="87" w:author="Vilson Lu" w:date="2014-07-21T15:42:00Z">
        <w:r w:rsidR="00283DC9">
          <w:t>,</w:t>
        </w:r>
      </w:ins>
      <w:ins w:id="88" w:author="Vilson Lu" w:date="2014-07-21T15:43:00Z">
        <w:r w:rsidR="00283DC9">
          <w:t xml:space="preserve"> m</w:t>
        </w:r>
      </w:ins>
      <w:ins w:id="89" w:author="Vilson Lu" w:date="2014-07-21T14:31:00Z">
        <w:r w:rsidR="002228A1">
          <w:t>edicine (Hawn, 2009; Chew &amp; Eysenbach, 2010)</w:t>
        </w:r>
      </w:ins>
      <w:ins w:id="90" w:author="Vilson Lu" w:date="2014-07-21T15:42:00Z">
        <w:r w:rsidR="00283DC9">
          <w:t>,</w:t>
        </w:r>
      </w:ins>
      <w:ins w:id="91" w:author="Vilson Lu" w:date="2014-07-21T14:31:00Z">
        <w:r w:rsidR="00283DC9">
          <w:t xml:space="preserve"> </w:t>
        </w:r>
      </w:ins>
      <w:ins w:id="92" w:author="Vilson Lu" w:date="2014-07-21T15:43:00Z">
        <w:r w:rsidR="00283DC9">
          <w:t>b</w:t>
        </w:r>
      </w:ins>
      <w:ins w:id="93"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94" w:name="_Toc394320554"/>
      <w:r>
        <w:t>Twitter and Disasters</w:t>
      </w:r>
      <w:bookmarkEnd w:id="94"/>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24E8E877" w:rsidR="00900BFD" w:rsidRDefault="00900BFD" w:rsidP="00900BFD">
      <w:pPr>
        <w:pStyle w:val="Caption"/>
        <w:keepNext/>
        <w:ind w:left="720" w:firstLine="720"/>
      </w:pPr>
      <w:bookmarkStart w:id="95" w:name="_Toc394320584"/>
      <w:r>
        <w:t xml:space="preserve">Table </w:t>
      </w:r>
      <w:r w:rsidR="006B4F48">
        <w:fldChar w:fldCharType="begin"/>
      </w:r>
      <w:r w:rsidR="006B4F48">
        <w:instrText xml:space="preserve"> STYLEREF 1 \s </w:instrText>
      </w:r>
      <w:r w:rsidR="006B4F48">
        <w:fldChar w:fldCharType="separate"/>
      </w:r>
      <w:r>
        <w:rPr>
          <w:noProof/>
        </w:rPr>
        <w:t>3</w:t>
      </w:r>
      <w:r w:rsidR="006B4F48">
        <w:rPr>
          <w:noProof/>
        </w:rPr>
        <w:fldChar w:fldCharType="end"/>
      </w:r>
      <w:r>
        <w:noBreakHyphen/>
      </w:r>
      <w:r w:rsidR="006B4F48">
        <w:fldChar w:fldCharType="begin"/>
      </w:r>
      <w:r w:rsidR="006B4F48">
        <w:instrText xml:space="preserve"> SEQ Table \* ARABIC \s 1 </w:instrText>
      </w:r>
      <w:r w:rsidR="006B4F48">
        <w:fldChar w:fldCharType="separate"/>
      </w:r>
      <w:r>
        <w:rPr>
          <w:noProof/>
        </w:rPr>
        <w:t>1</w:t>
      </w:r>
      <w:r w:rsidR="006B4F48">
        <w:rPr>
          <w:noProof/>
        </w:rPr>
        <w:fldChar w:fldCharType="end"/>
      </w:r>
      <w:r>
        <w:t xml:space="preserve">. </w:t>
      </w:r>
      <w:r w:rsidRPr="003939AD">
        <w:t>Examples of official government institution Twitter accounts and unified hashtags</w:t>
      </w:r>
      <w:bookmarkEnd w:id="95"/>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Volcanic activities, earthquakes, and tsunamis</w:t>
            </w:r>
          </w:p>
        </w:tc>
        <w:tc>
          <w:tcPr>
            <w:tcW w:w="3116" w:type="dxa"/>
            <w:vAlign w:val="center"/>
          </w:tcPr>
          <w:p w14:paraId="0A4D3688" w14:textId="110DC60F" w:rsidR="001A5D0F" w:rsidRPr="006D13C5" w:rsidRDefault="001A5D0F" w:rsidP="001A5D0F">
            <w:pPr>
              <w:pStyle w:val="Content"/>
              <w:ind w:left="0"/>
              <w:jc w:val="left"/>
            </w:pPr>
            <w:r>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F2CCED0" w:rsidR="007B7606" w:rsidRDefault="007B7606" w:rsidP="00865F43">
      <w:pPr>
        <w:pStyle w:val="Content"/>
      </w:pPr>
      <w:commentRangeStart w:id="96"/>
      <w:r w:rsidRPr="00EB7D0D">
        <w:rPr>
          <w:color w:val="000000" w:themeColor="text1"/>
        </w:rPr>
        <w:t>Table</w:t>
      </w:r>
      <w:r>
        <w:rPr>
          <w:color w:val="000000" w:themeColor="text1"/>
        </w:rPr>
        <w:t xml:space="preserve"> 3</w:t>
      </w:r>
      <w:ins w:id="97" w:author="Vilson Lu" w:date="2014-07-21T15:51:00Z">
        <w:r w:rsidR="009F559A">
          <w:rPr>
            <w:color w:val="000000" w:themeColor="text1"/>
          </w:rPr>
          <w:t>-2</w:t>
        </w:r>
      </w:ins>
      <w:r w:rsidR="00913DC4">
        <w:rPr>
          <w:color w:val="000000" w:themeColor="text1"/>
        </w:rPr>
        <w:t>-2</w:t>
      </w:r>
      <w:r>
        <w:rPr>
          <w:color w:val="000000" w:themeColor="text1"/>
        </w:rPr>
        <w:t xml:space="preserve"> s</w:t>
      </w:r>
      <w:r w:rsidR="00BD1D44">
        <w:t>hows the extractable information from the tweets per disaster.</w:t>
      </w:r>
      <w:commentRangeEnd w:id="96"/>
      <w:r w:rsidR="00AD7D08">
        <w:rPr>
          <w:rStyle w:val="CommentReference"/>
        </w:rPr>
        <w:commentReference w:id="96"/>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346D3773" w:rsidR="00900BFD" w:rsidRDefault="00900BFD" w:rsidP="00900BFD">
      <w:pPr>
        <w:pStyle w:val="Caption"/>
        <w:keepNext/>
        <w:ind w:left="720" w:firstLine="720"/>
      </w:pPr>
      <w:bookmarkStart w:id="98" w:name="_Toc394320585"/>
      <w:r>
        <w:t xml:space="preserve">Table </w:t>
      </w:r>
      <w:r w:rsidR="006B4F48">
        <w:fldChar w:fldCharType="begin"/>
      </w:r>
      <w:r w:rsidR="006B4F48">
        <w:instrText xml:space="preserve"> STYLEREF 1 \s </w:instrText>
      </w:r>
      <w:r w:rsidR="006B4F48">
        <w:fldChar w:fldCharType="separate"/>
      </w:r>
      <w:r>
        <w:rPr>
          <w:noProof/>
        </w:rPr>
        <w:t>3</w:t>
      </w:r>
      <w:r w:rsidR="006B4F48">
        <w:rPr>
          <w:noProof/>
        </w:rPr>
        <w:fldChar w:fldCharType="end"/>
      </w:r>
      <w:r>
        <w:noBreakHyphen/>
      </w:r>
      <w:r w:rsidR="006B4F48">
        <w:fldChar w:fldCharType="begin"/>
      </w:r>
      <w:r w:rsidR="006B4F48">
        <w:instrText xml:space="preserve"> SEQ Table \* ARABIC \s 1 </w:instrText>
      </w:r>
      <w:r w:rsidR="006B4F48">
        <w:fldChar w:fldCharType="separate"/>
      </w:r>
      <w:r>
        <w:rPr>
          <w:noProof/>
        </w:rPr>
        <w:t>2</w:t>
      </w:r>
      <w:r w:rsidR="006B4F48">
        <w:rPr>
          <w:noProof/>
        </w:rPr>
        <w:fldChar w:fldCharType="end"/>
      </w:r>
      <w:r>
        <w:t xml:space="preserve">. </w:t>
      </w:r>
      <w:r w:rsidRPr="00FB2BB9">
        <w:t>Examples of disaster-related tweets with extractable information</w:t>
      </w:r>
      <w:bookmarkEnd w:id="98"/>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lastRenderedPageBreak/>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lastRenderedPageBreak/>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lastRenderedPageBreak/>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lastRenderedPageBreak/>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4"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5"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6B4F48" w:rsidP="00D95E63">
            <w:pPr>
              <w:pStyle w:val="Content"/>
              <w:ind w:left="0"/>
              <w:jc w:val="left"/>
              <w:rPr>
                <w:color w:val="000000" w:themeColor="text1"/>
                <w:shd w:val="clear" w:color="auto" w:fill="FCFCFC"/>
              </w:rPr>
            </w:pPr>
            <w:hyperlink r:id="rId2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27"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28"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2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0"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1"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6B4F48" w:rsidP="00D95E63">
            <w:pPr>
              <w:pStyle w:val="Content"/>
              <w:ind w:left="0"/>
              <w:jc w:val="left"/>
              <w:rPr>
                <w:color w:val="000000" w:themeColor="text1"/>
                <w:shd w:val="clear" w:color="auto" w:fill="FCFCFC"/>
              </w:rPr>
            </w:pPr>
            <w:hyperlink r:id="rId32"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3"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4"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6B4F48" w:rsidP="00D95E63">
            <w:pPr>
              <w:pStyle w:val="Content"/>
              <w:ind w:left="0"/>
              <w:jc w:val="left"/>
              <w:rPr>
                <w:color w:val="000000" w:themeColor="text1"/>
                <w:shd w:val="clear" w:color="auto" w:fill="FCFCFC"/>
              </w:rPr>
            </w:pPr>
            <w:hyperlink r:id="rId3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6B4F48" w:rsidP="00D95E63">
            <w:pPr>
              <w:pStyle w:val="Content"/>
              <w:ind w:left="0"/>
              <w:jc w:val="left"/>
              <w:rPr>
                <w:color w:val="000000" w:themeColor="text1"/>
                <w:shd w:val="clear" w:color="auto" w:fill="FCFCFC"/>
              </w:rPr>
            </w:pPr>
            <w:hyperlink r:id="rId3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6B4F48" w:rsidP="00D95E63">
            <w:pPr>
              <w:pStyle w:val="Content"/>
              <w:ind w:left="0"/>
              <w:jc w:val="left"/>
              <w:rPr>
                <w:color w:val="000000" w:themeColor="text1"/>
              </w:rPr>
            </w:pPr>
            <w:hyperlink r:id="rId38"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lastRenderedPageBreak/>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lastRenderedPageBreak/>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lastRenderedPageBreak/>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99" w:name="_Toc394320555"/>
      <w:commentRangeStart w:id="100"/>
      <w:r>
        <w:t>Evaluation Metrics</w:t>
      </w:r>
      <w:commentRangeEnd w:id="100"/>
      <w:r w:rsidR="00AD7D08">
        <w:rPr>
          <w:rStyle w:val="CommentReference"/>
          <w:b w:val="0"/>
        </w:rPr>
        <w:commentReference w:id="100"/>
      </w:r>
      <w:bookmarkEnd w:id="99"/>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101" w:name="_Toc394320556"/>
      <w:r>
        <w:t>F-measure</w:t>
      </w:r>
      <w:bookmarkEnd w:id="101"/>
    </w:p>
    <w:p w14:paraId="603B5726" w14:textId="77777777" w:rsidR="005F3A0B" w:rsidRDefault="005F3A0B" w:rsidP="005F3A0B">
      <w:pPr>
        <w:pStyle w:val="Content"/>
      </w:pPr>
    </w:p>
    <w:p w14:paraId="5F8B309C" w14:textId="77777777" w:rsidR="005F3A0B" w:rsidRDefault="005F3A0B" w:rsidP="003B6733">
      <w:pPr>
        <w:pStyle w:val="Content"/>
        <w:rPr>
          <w:ins w:id="102" w:author="Vilson Lu" w:date="2014-07-21T15:43:00Z"/>
        </w:rPr>
      </w:pPr>
      <w:r>
        <w:t>Precision and recall are the two primary metrics. Given a subject and a gold standard, precision is the percentage of cases that the subject was correctly classified as positive or true in the gold standard. 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rPr>
          <w:ins w:id="103" w:author="Vilson Lu" w:date="2014-07-21T14:15:00Z"/>
        </w:rPr>
      </w:pPr>
    </w:p>
    <w:p w14:paraId="3925B464" w14:textId="42A03460" w:rsidR="00900BFD" w:rsidRDefault="00900BFD" w:rsidP="003B6733">
      <w:pPr>
        <w:pStyle w:val="Content"/>
      </w:pPr>
      <w:bookmarkStart w:id="104" w:name="_Toc394320586"/>
      <w:r>
        <w:t xml:space="preserve">Table </w:t>
      </w:r>
      <w:r w:rsidR="006B4F48">
        <w:fldChar w:fldCharType="begin"/>
      </w:r>
      <w:r w:rsidR="006B4F48">
        <w:instrText xml:space="preserve"> STYLEREF 1 \s </w:instrText>
      </w:r>
      <w:r w:rsidR="006B4F48">
        <w:fldChar w:fldCharType="separate"/>
      </w:r>
      <w:r>
        <w:rPr>
          <w:noProof/>
        </w:rPr>
        <w:t>3</w:t>
      </w:r>
      <w:r w:rsidR="006B4F48">
        <w:rPr>
          <w:noProof/>
        </w:rPr>
        <w:fldChar w:fldCharType="end"/>
      </w:r>
      <w:r>
        <w:noBreakHyphen/>
      </w:r>
      <w:r w:rsidR="006B4F48">
        <w:fldChar w:fldCharType="begin"/>
      </w:r>
      <w:r w:rsidR="006B4F48">
        <w:instrText xml:space="preserve"> SEQ Table \* ARABIC \s 1 </w:instrText>
      </w:r>
      <w:r w:rsidR="006B4F48">
        <w:fldChar w:fldCharType="separate"/>
      </w:r>
      <w:r>
        <w:rPr>
          <w:noProof/>
        </w:rPr>
        <w:t>3</w:t>
      </w:r>
      <w:r w:rsidR="006B4F48">
        <w:rPr>
          <w:noProof/>
        </w:rPr>
        <w:fldChar w:fldCharType="end"/>
      </w:r>
      <w:r>
        <w:t xml:space="preserve">. </w:t>
      </w:r>
      <w:r w:rsidRPr="00901B6E">
        <w:t>Confusion Matrix (Davis and Goadrich, 2006)</w:t>
      </w:r>
      <w:bookmarkEnd w:id="104"/>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rPr>
          <w:ins w:id="105" w:author="Vilson Lu" w:date="2014-07-21T14:15:00Z"/>
        </w:trPr>
        <w:tc>
          <w:tcPr>
            <w:tcW w:w="2654" w:type="dxa"/>
          </w:tcPr>
          <w:p w14:paraId="57E8C851" w14:textId="77777777" w:rsidR="00622A36" w:rsidRDefault="00622A36" w:rsidP="00622A36">
            <w:pPr>
              <w:pStyle w:val="Content"/>
              <w:ind w:left="0"/>
              <w:jc w:val="center"/>
              <w:rPr>
                <w:ins w:id="106" w:author="Vilson Lu" w:date="2014-07-21T14:15:00Z"/>
              </w:rPr>
            </w:pPr>
          </w:p>
        </w:tc>
        <w:tc>
          <w:tcPr>
            <w:tcW w:w="2622" w:type="dxa"/>
          </w:tcPr>
          <w:p w14:paraId="1859B78D" w14:textId="15D60398" w:rsidR="00622A36" w:rsidRPr="00622A36" w:rsidRDefault="00622A36" w:rsidP="00622A36">
            <w:pPr>
              <w:pStyle w:val="Content"/>
              <w:ind w:left="0"/>
              <w:jc w:val="center"/>
              <w:rPr>
                <w:ins w:id="107" w:author="Vilson Lu" w:date="2014-07-21T14:15:00Z"/>
                <w:b/>
                <w:rPrChange w:id="108" w:author="Vilson Lu" w:date="2014-07-21T14:16:00Z">
                  <w:rPr>
                    <w:ins w:id="109" w:author="Vilson Lu" w:date="2014-07-21T14:15:00Z"/>
                  </w:rPr>
                </w:rPrChange>
              </w:rPr>
            </w:pPr>
            <w:ins w:id="110" w:author="Vilson Lu" w:date="2014-07-21T14:15:00Z">
              <w:r w:rsidRPr="00622A36">
                <w:rPr>
                  <w:b/>
                  <w:rPrChange w:id="111" w:author="Vilson Lu" w:date="2014-07-21T14:16:00Z">
                    <w:rPr/>
                  </w:rPrChange>
                </w:rPr>
                <w:t>Actual Positive</w:t>
              </w:r>
            </w:ins>
          </w:p>
        </w:tc>
        <w:tc>
          <w:tcPr>
            <w:tcW w:w="2634" w:type="dxa"/>
          </w:tcPr>
          <w:p w14:paraId="44E353D2" w14:textId="4E54A9AC" w:rsidR="00622A36" w:rsidRPr="00622A36" w:rsidRDefault="00622A36" w:rsidP="00622A36">
            <w:pPr>
              <w:pStyle w:val="Content"/>
              <w:ind w:left="0"/>
              <w:jc w:val="center"/>
              <w:rPr>
                <w:ins w:id="112" w:author="Vilson Lu" w:date="2014-07-21T14:15:00Z"/>
                <w:b/>
                <w:rPrChange w:id="113" w:author="Vilson Lu" w:date="2014-07-21T14:16:00Z">
                  <w:rPr>
                    <w:ins w:id="114" w:author="Vilson Lu" w:date="2014-07-21T14:15:00Z"/>
                  </w:rPr>
                </w:rPrChange>
              </w:rPr>
            </w:pPr>
            <w:ins w:id="115" w:author="Vilson Lu" w:date="2014-07-21T14:15:00Z">
              <w:r w:rsidRPr="00622A36">
                <w:rPr>
                  <w:b/>
                  <w:rPrChange w:id="116" w:author="Vilson Lu" w:date="2014-07-21T14:16:00Z">
                    <w:rPr/>
                  </w:rPrChange>
                </w:rPr>
                <w:t>Actual Negative</w:t>
              </w:r>
            </w:ins>
          </w:p>
        </w:tc>
      </w:tr>
      <w:tr w:rsidR="00622A36" w14:paraId="3EF69193" w14:textId="77777777" w:rsidTr="00900BFD">
        <w:trPr>
          <w:ins w:id="117" w:author="Vilson Lu" w:date="2014-07-21T14:15:00Z"/>
        </w:trPr>
        <w:tc>
          <w:tcPr>
            <w:tcW w:w="2654" w:type="dxa"/>
          </w:tcPr>
          <w:p w14:paraId="64D30767" w14:textId="20FE01F4" w:rsidR="00622A36" w:rsidRPr="00622A36" w:rsidRDefault="00622A36" w:rsidP="00622A36">
            <w:pPr>
              <w:pStyle w:val="Content"/>
              <w:ind w:left="0"/>
              <w:jc w:val="center"/>
              <w:rPr>
                <w:ins w:id="118" w:author="Vilson Lu" w:date="2014-07-21T14:15:00Z"/>
                <w:b/>
                <w:rPrChange w:id="119" w:author="Vilson Lu" w:date="2014-07-21T14:16:00Z">
                  <w:rPr>
                    <w:ins w:id="120" w:author="Vilson Lu" w:date="2014-07-21T14:15:00Z"/>
                  </w:rPr>
                </w:rPrChange>
              </w:rPr>
            </w:pPr>
            <w:ins w:id="121" w:author="Vilson Lu" w:date="2014-07-21T14:15:00Z">
              <w:r w:rsidRPr="00622A36">
                <w:rPr>
                  <w:b/>
                  <w:rPrChange w:id="122" w:author="Vilson Lu" w:date="2014-07-21T14:16:00Z">
                    <w:rPr/>
                  </w:rPrChange>
                </w:rPr>
                <w:t>Predicted Positive</w:t>
              </w:r>
            </w:ins>
          </w:p>
        </w:tc>
        <w:tc>
          <w:tcPr>
            <w:tcW w:w="2622" w:type="dxa"/>
          </w:tcPr>
          <w:p w14:paraId="0ECFDD40" w14:textId="7CC164F5" w:rsidR="00622A36" w:rsidRDefault="00622A36" w:rsidP="00622A36">
            <w:pPr>
              <w:pStyle w:val="Content"/>
              <w:ind w:left="0"/>
              <w:jc w:val="center"/>
              <w:rPr>
                <w:ins w:id="123" w:author="Vilson Lu" w:date="2014-07-21T14:15:00Z"/>
              </w:rPr>
            </w:pPr>
            <w:ins w:id="124" w:author="Vilson Lu" w:date="2014-07-21T14:16:00Z">
              <w:r>
                <w:t>True Positive</w:t>
              </w:r>
            </w:ins>
          </w:p>
        </w:tc>
        <w:tc>
          <w:tcPr>
            <w:tcW w:w="2634" w:type="dxa"/>
          </w:tcPr>
          <w:p w14:paraId="5767AA21" w14:textId="224B1519" w:rsidR="00622A36" w:rsidRDefault="00622A36" w:rsidP="00622A36">
            <w:pPr>
              <w:pStyle w:val="Content"/>
              <w:ind w:left="0"/>
              <w:jc w:val="center"/>
              <w:rPr>
                <w:ins w:id="125" w:author="Vilson Lu" w:date="2014-07-21T14:15:00Z"/>
              </w:rPr>
            </w:pPr>
            <w:ins w:id="126" w:author="Vilson Lu" w:date="2014-07-21T14:16:00Z">
              <w:r>
                <w:t>False Positive</w:t>
              </w:r>
            </w:ins>
          </w:p>
        </w:tc>
      </w:tr>
      <w:tr w:rsidR="00622A36" w14:paraId="0A98753B" w14:textId="77777777" w:rsidTr="00900BFD">
        <w:trPr>
          <w:ins w:id="127" w:author="Vilson Lu" w:date="2014-07-21T14:15:00Z"/>
        </w:trPr>
        <w:tc>
          <w:tcPr>
            <w:tcW w:w="2654" w:type="dxa"/>
          </w:tcPr>
          <w:p w14:paraId="143B8939" w14:textId="4B9DB8A5" w:rsidR="00622A36" w:rsidRPr="00622A36" w:rsidRDefault="00622A36" w:rsidP="00622A36">
            <w:pPr>
              <w:pStyle w:val="Content"/>
              <w:ind w:left="0"/>
              <w:jc w:val="center"/>
              <w:rPr>
                <w:ins w:id="128" w:author="Vilson Lu" w:date="2014-07-21T14:15:00Z"/>
                <w:b/>
                <w:rPrChange w:id="129" w:author="Vilson Lu" w:date="2014-07-21T14:16:00Z">
                  <w:rPr>
                    <w:ins w:id="130" w:author="Vilson Lu" w:date="2014-07-21T14:15:00Z"/>
                  </w:rPr>
                </w:rPrChange>
              </w:rPr>
            </w:pPr>
            <w:ins w:id="131" w:author="Vilson Lu" w:date="2014-07-21T14:16:00Z">
              <w:r w:rsidRPr="00622A36">
                <w:rPr>
                  <w:b/>
                  <w:rPrChange w:id="132" w:author="Vilson Lu" w:date="2014-07-21T14:16:00Z">
                    <w:rPr/>
                  </w:rPrChange>
                </w:rPr>
                <w:t>Predicted Negative</w:t>
              </w:r>
            </w:ins>
          </w:p>
        </w:tc>
        <w:tc>
          <w:tcPr>
            <w:tcW w:w="2622" w:type="dxa"/>
          </w:tcPr>
          <w:p w14:paraId="4B0C1ADC" w14:textId="6BE2F3EC" w:rsidR="00622A36" w:rsidRDefault="00622A36" w:rsidP="00622A36">
            <w:pPr>
              <w:pStyle w:val="Content"/>
              <w:ind w:left="0"/>
              <w:jc w:val="center"/>
              <w:rPr>
                <w:ins w:id="133" w:author="Vilson Lu" w:date="2014-07-21T14:15:00Z"/>
              </w:rPr>
            </w:pPr>
            <w:ins w:id="134" w:author="Vilson Lu" w:date="2014-07-21T14:16:00Z">
              <w:r>
                <w:t>False Negative</w:t>
              </w:r>
            </w:ins>
          </w:p>
        </w:tc>
        <w:tc>
          <w:tcPr>
            <w:tcW w:w="2634" w:type="dxa"/>
          </w:tcPr>
          <w:p w14:paraId="2A6F4AE1" w14:textId="357530EE" w:rsidR="00622A36" w:rsidRDefault="00622A36">
            <w:pPr>
              <w:pStyle w:val="Content"/>
              <w:keepNext/>
              <w:ind w:left="0"/>
              <w:jc w:val="center"/>
              <w:rPr>
                <w:ins w:id="135" w:author="Vilson Lu" w:date="2014-07-21T14:15:00Z"/>
              </w:rPr>
              <w:pPrChange w:id="136" w:author="Vilson Lu" w:date="2014-07-21T14:21:00Z">
                <w:pPr>
                  <w:pStyle w:val="Content"/>
                  <w:ind w:left="0"/>
                  <w:jc w:val="center"/>
                </w:pPr>
              </w:pPrChange>
            </w:pPr>
            <w:ins w:id="137" w:author="Vilson Lu" w:date="2014-07-21T14:16:00Z">
              <w:r>
                <w:t>True Negative</w:t>
              </w:r>
            </w:ins>
          </w:p>
        </w:tc>
      </w:tr>
    </w:tbl>
    <w:p w14:paraId="34291B3A" w14:textId="77777777" w:rsidR="00713C2D" w:rsidRPr="00713C2D" w:rsidRDefault="00713C2D">
      <w:pPr>
        <w:rPr>
          <w:ins w:id="138" w:author="Vilson Lu" w:date="2014-07-21T14:18:00Z"/>
        </w:rPr>
        <w:pPrChange w:id="139" w:author="Vilson Lu" w:date="2014-07-21T14:21:00Z">
          <w:pPr>
            <w:pStyle w:val="Content"/>
          </w:pPr>
        </w:pPrChange>
      </w:pPr>
    </w:p>
    <w:p w14:paraId="0E530387" w14:textId="47D036AF" w:rsidR="00713C2D" w:rsidRDefault="00713C2D">
      <w:pPr>
        <w:pStyle w:val="Content"/>
        <w:rPr>
          <w:ins w:id="140" w:author="Vilson Lu" w:date="2014-07-21T14:15:00Z"/>
        </w:rPr>
      </w:pPr>
      <w:ins w:id="141" w:author="Vilson Lu" w:date="2014-07-21T14:18:00Z">
        <w:r>
          <w:t>The Tr</w:t>
        </w:r>
      </w:ins>
      <w:ins w:id="142" w:author="Vilson Lu" w:date="2014-07-21T14:19:00Z">
        <w:r>
          <w:t xml:space="preserve">ue positive category means a positive instance is correctly predicted as positive while the False positive category denotes a negative instance is predicted as positive. </w:t>
        </w:r>
      </w:ins>
      <w:ins w:id="143" w:author="Vilson Lu" w:date="2014-07-21T14:22:00Z">
        <w:r>
          <w:t>Then</w:t>
        </w:r>
      </w:ins>
      <w:ins w:id="144" w:author="Vilson Lu" w:date="2014-07-21T14:23:00Z">
        <w:r>
          <w:t>,</w:t>
        </w:r>
      </w:ins>
      <w:ins w:id="145" w:author="Vilson Lu" w:date="2014-07-21T14:22:00Z">
        <w:r>
          <w:t xml:space="preserve"> the True negative category </w:t>
        </w:r>
      </w:ins>
      <w:ins w:id="146" w:author="Vilson Lu" w:date="2014-07-21T14:23:00Z">
        <w:r>
          <w:t>signifies a negative instance</w:t>
        </w:r>
      </w:ins>
      <w:ins w:id="147" w:author="Vilson Lu" w:date="2014-07-21T14:24:00Z">
        <w:r>
          <w:t xml:space="preserve"> </w:t>
        </w:r>
      </w:ins>
      <w:ins w:id="148" w:author="Vilson Lu" w:date="2014-07-21T14:23:00Z">
        <w:r>
          <w:t xml:space="preserve">is predicted correctly as negative while the False negative </w:t>
        </w:r>
      </w:ins>
      <w:ins w:id="149" w:author="Vilson Lu" w:date="2014-07-21T14:24:00Z">
        <w:r>
          <w:t>means a positive instance is predicted as negative</w:t>
        </w:r>
      </w:ins>
      <w:ins w:id="150" w:author="Vilson Lu" w:date="2014-07-21T14:25:00Z">
        <w:r w:rsidR="00BC5245">
          <w:t xml:space="preserve"> (Davis and Goadrich, 2006)</w:t>
        </w:r>
      </w:ins>
      <w:ins w:id="151"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152" w:name="_Toc394320557"/>
      <w:r>
        <w:t>Kappa Statistics</w:t>
      </w:r>
      <w:bookmarkEnd w:id="152"/>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pPr>
        <w:pStyle w:val="Content"/>
        <w:pPrChange w:id="153" w:author="Vilson Lu" w:date="2014-07-21T13:50:00Z">
          <w:pPr>
            <w:pStyle w:val="Heading3"/>
          </w:pPr>
        </w:pPrChange>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rPr>
          <w:ins w:id="154" w:author="Vilson Lu" w:date="2014-07-21T13:50:00Z"/>
        </w:rPr>
      </w:pPr>
    </w:p>
    <w:p w14:paraId="532972B8" w14:textId="4147A012" w:rsidR="00FC6A56" w:rsidRDefault="00FC6A56" w:rsidP="00FC6A56">
      <w:pPr>
        <w:pStyle w:val="Heading2"/>
      </w:pPr>
      <w:bookmarkStart w:id="155" w:name="_Toc394320559"/>
      <w:r>
        <w:t>Tools</w:t>
      </w:r>
      <w:bookmarkEnd w:id="155"/>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156" w:name="_Toc394320560"/>
      <w:r>
        <w:t>Apache OpenNLP</w:t>
      </w:r>
      <w:r w:rsidR="00B86C39">
        <w:t xml:space="preserve"> (OpenNLP, 2011)</w:t>
      </w:r>
      <w:bookmarkEnd w:id="156"/>
    </w:p>
    <w:p w14:paraId="02EE9616" w14:textId="77777777" w:rsidR="0073567A" w:rsidRPr="0073567A" w:rsidRDefault="0073567A" w:rsidP="0073567A"/>
    <w:p w14:paraId="7240115A" w14:textId="7B4C5B89" w:rsidR="00FC6A56" w:rsidRDefault="00FC6A56" w:rsidP="00C833D6">
      <w:pPr>
        <w:pStyle w:val="Content"/>
      </w:pPr>
      <w:r>
        <w:t xml:space="preserve">Apache OpenNLP is a Java-based library used for commonly used modules in NLP. It has tokenization, sentence segmentation, part-of-speech (POS) tagging, named entity recognition (NER), chunking, parsing and coreference resolution. It also uses maximum </w:t>
      </w:r>
      <w:r>
        <w:lastRenderedPageBreak/>
        <w:t>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 xml:space="preserve">The limitation is that it only </w:t>
      </w:r>
      <w:r w:rsidR="002F7B9C">
        <w:lastRenderedPageBreak/>
        <w:t>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4FDA12EA" w14:textId="77777777" w:rsidR="00900BFD" w:rsidRPr="00F64B86" w:rsidRDefault="00900BFD" w:rsidP="00913DC4">
      <w:pPr>
        <w:pStyle w:val="Content"/>
        <w:ind w:left="0"/>
      </w:pP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157" w:name="_Toc394320561"/>
      <w:r>
        <w:t>ANNIE</w:t>
      </w:r>
      <w:r w:rsidR="00921658">
        <w:t xml:space="preserve"> (Cunningham et al., 2002)</w:t>
      </w:r>
      <w:bookmarkEnd w:id="157"/>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158"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159" w:author="Vilson Lu" w:date="2014-07-21T15:44:00Z">
        <w:r w:rsidR="00DB298E">
          <w:t>n.</w:t>
        </w:r>
      </w:ins>
      <w:del w:id="160" w:author="Vilson Lu" w:date="2014-07-21T15:44:00Z">
        <w:r w:rsidR="006859A7" w:rsidDel="00DB298E">
          <w:delText>n.</w:delText>
        </w:r>
      </w:del>
    </w:p>
    <w:p w14:paraId="5EE8243D" w14:textId="77777777" w:rsidR="00DB298E" w:rsidRDefault="00DB298E" w:rsidP="00C833D6">
      <w:pPr>
        <w:pStyle w:val="Content"/>
      </w:pP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 xml:space="preserve">an abbreviations or signals the end of the </w:t>
      </w:r>
      <w:r w:rsidR="00BC38F1">
        <w:lastRenderedPageBreak/>
        <w:t>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161" w:name="_Toc394320562"/>
      <w:r>
        <w:t>Twitter NLP Tools</w:t>
      </w:r>
      <w:r w:rsidR="00C07FC7">
        <w:t xml:space="preserve"> (Ritter et al., 2011)</w:t>
      </w:r>
      <w:bookmarkEnd w:id="161"/>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33772B67" w14:textId="77777777" w:rsidR="009E1881" w:rsidRDefault="009E1881"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162" w:name="_Toc394320563"/>
      <w:r>
        <w:t>Weka (Weka 3, n.d.)</w:t>
      </w:r>
      <w:bookmarkEnd w:id="162"/>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163" w:name="_Toc394320564"/>
      <w:r>
        <w:t>TwitIE (Bontcheva et al., 2013)</w:t>
      </w:r>
      <w:bookmarkEnd w:id="163"/>
    </w:p>
    <w:p w14:paraId="21DAFC0D" w14:textId="77777777" w:rsidR="008E3546" w:rsidRPr="008E3546" w:rsidRDefault="008E3546" w:rsidP="008E3546"/>
    <w:p w14:paraId="4D0621FD" w14:textId="77777777" w:rsidR="008E3546" w:rsidRPr="00C833D6" w:rsidRDefault="008E3546" w:rsidP="008E3546">
      <w:pPr>
        <w:pStyle w:val="Content"/>
      </w:pPr>
      <w:r w:rsidRPr="00C833D6">
        <w:t xml:space="preserve">Bontcheva and her team of researchers have proposed an information extraction system that is specifically targeted for extracting relevant information from texts coming from microblogs. Bontcheva et al made use of the GATE ANNIE architecture in developing the </w:t>
      </w:r>
      <w:r w:rsidRPr="00C833D6">
        <w:lastRenderedPageBreak/>
        <w:t>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164" w:name="_Toc394320565"/>
      <w:commentRangeStart w:id="165"/>
      <w:r>
        <w:lastRenderedPageBreak/>
        <w:t>The FILIET System</w:t>
      </w:r>
      <w:commentRangeEnd w:id="165"/>
      <w:r w:rsidR="000728A0">
        <w:rPr>
          <w:rStyle w:val="CommentReference"/>
          <w:b w:val="0"/>
        </w:rPr>
        <w:commentReference w:id="165"/>
      </w:r>
      <w:bookmarkEnd w:id="164"/>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166" w:name="_Toc394320566"/>
      <w:r>
        <w:t>System Overview</w:t>
      </w:r>
      <w:bookmarkEnd w:id="166"/>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167" w:author="Vilson Lu" w:date="2014-07-21T15:38:00Z">
        <w:r w:rsidR="00992BBF">
          <w:t xml:space="preserve">(FILIET) </w:t>
        </w:r>
      </w:ins>
      <w:r w:rsidR="00352AD1">
        <w:t>is a</w:t>
      </w:r>
      <w:ins w:id="168" w:author="Vilson Lu" w:date="2014-07-21T15:47:00Z">
        <w:r w:rsidR="008062DC">
          <w:t xml:space="preserve"> hybrid information extraction system</w:t>
        </w:r>
      </w:ins>
      <w:ins w:id="169" w:author="Vilson Lu" w:date="2014-07-21T15:48:00Z">
        <w:r w:rsidR="008062DC">
          <w:t xml:space="preserve"> that incorporates the architectures of an</w:t>
        </w:r>
      </w:ins>
      <w:del w:id="170" w:author="Vilson Lu" w:date="2014-07-21T15:47:00Z">
        <w:r w:rsidR="00352AD1" w:rsidDel="008062DC">
          <w:delText>n</w:delText>
        </w:r>
      </w:del>
      <w:r w:rsidR="00352AD1">
        <w:t xml:space="preserve"> </w:t>
      </w:r>
      <w:ins w:id="171" w:author="Vilson Lu" w:date="2014-07-21T15:38:00Z">
        <w:r w:rsidR="00992BBF">
          <w:t xml:space="preserve">adaptive </w:t>
        </w:r>
      </w:ins>
      <w:del w:id="172" w:author="Vilson Lu" w:date="2014-07-21T15:49:00Z">
        <w:r w:rsidR="00352AD1" w:rsidDel="008062DC">
          <w:delText>information extraction</w:delText>
        </w:r>
      </w:del>
      <w:ins w:id="173" w:author="Vilson Lu" w:date="2014-07-21T15:49:00Z">
        <w:r w:rsidR="008062DC">
          <w:t>IE</w:t>
        </w:r>
      </w:ins>
      <w:r w:rsidR="00352AD1">
        <w:t xml:space="preserve"> system</w:t>
      </w:r>
      <w:ins w:id="174" w:author="Vilson Lu" w:date="2014-07-21T15:49:00Z">
        <w:r w:rsidR="008062DC">
          <w:t xml:space="preserve"> and a rule-based IE system</w:t>
        </w:r>
      </w:ins>
      <w:r w:rsidR="00352AD1">
        <w:t xml:space="preserve"> </w:t>
      </w:r>
      <w:r w:rsidR="00614551">
        <w:t>for Filipino disaster related reports.</w:t>
      </w:r>
      <w:ins w:id="175" w:author="Vilson Lu" w:date="2014-07-21T15:45:00Z">
        <w:r w:rsidR="008062DC">
          <w:t xml:space="preserve"> The </w:t>
        </w:r>
        <w:r w:rsidR="00881141">
          <w:t>FILI</w:t>
        </w:r>
        <w:r w:rsidR="008062DC">
          <w:t>ET system will work with extracting information</w:t>
        </w:r>
      </w:ins>
      <w:ins w:id="176" w:author="Vilson Lu" w:date="2014-07-21T15:46:00Z">
        <w:r w:rsidR="008062DC">
          <w:t xml:space="preserve"> </w:t>
        </w:r>
      </w:ins>
      <w:ins w:id="177" w:author="Vilson Lu" w:date="2014-07-21T15:45:00Z">
        <w:r w:rsidR="008062DC">
          <w:t xml:space="preserve">from Tweets that were written in the </w:t>
        </w:r>
      </w:ins>
      <w:ins w:id="178" w:author="Vilson Lu" w:date="2014-07-21T15:46:00Z">
        <w:r w:rsidR="008062DC">
          <w:t>different variations of the Filipino language specifically the Taglish</w:t>
        </w:r>
      </w:ins>
      <w:ins w:id="179" w:author="Vilson Lu" w:date="2014-07-21T15:47:00Z">
        <w:r w:rsidR="008062DC">
          <w:t xml:space="preserve"> (Code Switching)</w:t>
        </w:r>
      </w:ins>
      <w:ins w:id="180" w:author="Vilson Lu" w:date="2014-07-21T15:46:00Z">
        <w:r w:rsidR="008062DC">
          <w:t xml:space="preserve"> and the TXTSPK variations.</w:t>
        </w:r>
      </w:ins>
      <w:r w:rsidR="00AB3AFC">
        <w:t xml:space="preserve"> </w:t>
      </w:r>
      <w:ins w:id="181" w:author="Vilson Lu" w:date="2014-07-21T15:49:00Z">
        <w:r w:rsidR="00042ECA">
          <w:t>The system will follow the</w:t>
        </w:r>
      </w:ins>
      <w:ins w:id="182" w:author="Vilson Lu" w:date="2014-07-21T15:50:00Z">
        <w:r w:rsidR="00042ECA">
          <w:t xml:space="preserve"> methodology described below. The</w:t>
        </w:r>
      </w:ins>
      <w:ins w:id="183" w:author="Vilson Lu" w:date="2014-07-21T15:49:00Z">
        <w:r w:rsidR="00042ECA">
          <w:t xml:space="preserve"> </w:t>
        </w:r>
      </w:ins>
      <w:del w:id="184" w:author="Vilson Lu" w:date="2014-07-21T15:50:00Z">
        <w:r w:rsidR="00AB3AFC" w:rsidDel="00042ECA">
          <w:delText>Disaster</w:delText>
        </w:r>
      </w:del>
      <w:ins w:id="185"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186" w:name="_Toc394320567"/>
      <w:r>
        <w:t>System Objectives</w:t>
      </w:r>
      <w:bookmarkEnd w:id="186"/>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187" w:name="_Toc394320568"/>
      <w:r>
        <w:t>General Objective</w:t>
      </w:r>
      <w:bookmarkEnd w:id="187"/>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188" w:name="_Toc394320569"/>
      <w:r>
        <w:t>Specific Objectives</w:t>
      </w:r>
      <w:bookmarkEnd w:id="188"/>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Pr="008B185B" w:rsidRDefault="0050111D">
      <w:pPr>
        <w:pStyle w:val="Content"/>
        <w:numPr>
          <w:ilvl w:val="0"/>
          <w:numId w:val="31"/>
        </w:numPr>
        <w:pPrChange w:id="189" w:author="Vilson Lu" w:date="2014-07-21T15:35:00Z">
          <w:pPr>
            <w:pStyle w:val="ListParagraph"/>
            <w:numPr>
              <w:ilvl w:val="2"/>
              <w:numId w:val="15"/>
            </w:numPr>
            <w:ind w:left="2340" w:hanging="180"/>
          </w:pPr>
        </w:pPrChange>
      </w:pPr>
      <w:commentRangeStart w:id="190"/>
      <w:r w:rsidRPr="002A19D8">
        <w:t xml:space="preserve">To </w:t>
      </w:r>
      <w:r w:rsidR="00AB3AFC" w:rsidRPr="002A19D8">
        <w:t>classify</w:t>
      </w:r>
      <w:r w:rsidRPr="002A19D8">
        <w:t xml:space="preserve"> </w:t>
      </w:r>
      <w:r w:rsidR="00AB3AFC" w:rsidRPr="008B185B">
        <w:t>the type of disaster for each tweet</w:t>
      </w:r>
      <w:r w:rsidRPr="008B185B">
        <w:t>;</w:t>
      </w:r>
    </w:p>
    <w:p w14:paraId="0943CAF0" w14:textId="2A20E24B" w:rsidR="00A542AC" w:rsidRPr="008B185B" w:rsidRDefault="00A542AC">
      <w:pPr>
        <w:pStyle w:val="Content"/>
        <w:numPr>
          <w:ilvl w:val="0"/>
          <w:numId w:val="31"/>
        </w:numPr>
        <w:rPr>
          <w:ins w:id="191" w:author="Vilson Lu" w:date="2014-07-21T15:35:00Z"/>
        </w:rPr>
        <w:pPrChange w:id="192" w:author="Vilson Lu" w:date="2014-07-21T15:35:00Z">
          <w:pPr>
            <w:pStyle w:val="PlainText"/>
            <w:numPr>
              <w:numId w:val="30"/>
            </w:numPr>
            <w:ind w:left="2160" w:hanging="360"/>
          </w:pPr>
        </w:pPrChange>
      </w:pPr>
      <w:ins w:id="193" w:author="Vilson Lu" w:date="2014-07-21T15:35:00Z">
        <w:r w:rsidRPr="008B185B">
          <w:t>To extract relevant information common among the types of disaster (i.e. location)</w:t>
        </w:r>
      </w:ins>
      <w:r w:rsidR="00900BFD">
        <w:t>;</w:t>
      </w:r>
    </w:p>
    <w:p w14:paraId="01B2DA54" w14:textId="02EAEAF1" w:rsidR="00C12A8C" w:rsidRPr="00A542AC" w:rsidDel="00A542AC" w:rsidRDefault="0050111D">
      <w:pPr>
        <w:pStyle w:val="Content"/>
        <w:rPr>
          <w:ins w:id="194" w:author="admin" w:date="2014-07-21T12:35:00Z"/>
          <w:del w:id="195" w:author="Vilson Lu" w:date="2014-07-21T15:35:00Z"/>
        </w:rPr>
        <w:pPrChange w:id="196" w:author="Vilson Lu" w:date="2014-07-21T15:35:00Z">
          <w:pPr>
            <w:pStyle w:val="ListParagraph"/>
            <w:numPr>
              <w:ilvl w:val="2"/>
              <w:numId w:val="15"/>
            </w:numPr>
            <w:ind w:left="2340" w:hanging="180"/>
          </w:pPr>
        </w:pPrChange>
      </w:pPr>
      <w:del w:id="197" w:author="Vilson Lu" w:date="2014-07-21T15:35:00Z">
        <w:r w:rsidRPr="008B185B" w:rsidDel="00A542AC">
          <w:delText>To extract</w:delText>
        </w:r>
        <w:r w:rsidR="00A81FA6" w:rsidRPr="008B185B" w:rsidDel="00A542AC">
          <w:delText xml:space="preserve"> relevant</w:delText>
        </w:r>
        <w:r w:rsidRPr="008B185B" w:rsidDel="00A542AC">
          <w:delText xml:space="preserve"> information </w:delText>
        </w:r>
        <w:r w:rsidR="005E2022" w:rsidRPr="008B185B" w:rsidDel="00A542AC">
          <w:delText>about the disaster</w:delText>
        </w:r>
        <w:r w:rsidR="00150DEA" w:rsidRPr="00A542AC" w:rsidDel="00A542AC">
          <w:delText xml:space="preserve"> from the tweet</w:delText>
        </w:r>
        <w:r w:rsidR="00A81FA6" w:rsidRPr="00A542AC" w:rsidDel="00A542AC">
          <w:delText xml:space="preserve"> given the type of disaster</w:delText>
        </w:r>
        <w:r w:rsidRPr="00A542AC" w:rsidDel="00A542AC">
          <w:delText>;</w:delText>
        </w:r>
        <w:commentRangeEnd w:id="190"/>
        <w:r w:rsidR="000728A0" w:rsidRPr="00257B40" w:rsidDel="00A542AC">
          <w:rPr>
            <w:rStyle w:val="CommentReference"/>
            <w:sz w:val="20"/>
            <w:szCs w:val="20"/>
          </w:rPr>
          <w:commentReference w:id="190"/>
        </w:r>
      </w:del>
    </w:p>
    <w:p w14:paraId="4A1B4E01" w14:textId="1D5821B8" w:rsidR="00DA1A3E" w:rsidRDefault="00A542AC">
      <w:pPr>
        <w:pStyle w:val="Content"/>
        <w:numPr>
          <w:ilvl w:val="0"/>
          <w:numId w:val="31"/>
        </w:numPr>
        <w:rPr>
          <w:ins w:id="198" w:author="Vilson Lu" w:date="2014-07-21T16:05:00Z"/>
        </w:rPr>
        <w:pPrChange w:id="199" w:author="Vilson Lu" w:date="2014-07-21T16:05:00Z">
          <w:pPr>
            <w:pStyle w:val="PlainText"/>
            <w:numPr>
              <w:numId w:val="15"/>
            </w:numPr>
            <w:ind w:left="720" w:hanging="360"/>
          </w:pPr>
        </w:pPrChange>
      </w:pPr>
      <w:ins w:id="200" w:author="Vilson Lu" w:date="2014-07-21T15:33:00Z">
        <w:r w:rsidRPr="00257B40">
          <w:t>To extract disaster-specific information from the tweet given the type of disaster</w:t>
        </w:r>
        <w:r w:rsidR="00DA1A3E">
          <w:t>;</w:t>
        </w:r>
      </w:ins>
    </w:p>
    <w:p w14:paraId="07114308" w14:textId="3C452C73" w:rsidR="00DA1A3E" w:rsidRPr="008931B2" w:rsidRDefault="00DA1A3E">
      <w:pPr>
        <w:pStyle w:val="Content"/>
        <w:numPr>
          <w:ilvl w:val="0"/>
          <w:numId w:val="31"/>
        </w:numPr>
        <w:rPr>
          <w:ins w:id="201" w:author="Vilson Lu" w:date="2014-07-21T15:33:00Z"/>
        </w:rPr>
        <w:pPrChange w:id="202" w:author="Vilson Lu" w:date="2014-07-21T16:05:00Z">
          <w:pPr>
            <w:pStyle w:val="PlainText"/>
            <w:numPr>
              <w:numId w:val="15"/>
            </w:numPr>
            <w:ind w:left="720" w:hanging="360"/>
          </w:pPr>
        </w:pPrChange>
      </w:pPr>
      <w:ins w:id="203" w:author="Vilson Lu" w:date="2014-07-21T16:05:00Z">
        <w:r>
          <w:t>To d</w:t>
        </w:r>
      </w:ins>
    </w:p>
    <w:p w14:paraId="2F67B681" w14:textId="77777777" w:rsidR="000728A0" w:rsidDel="00C16374" w:rsidRDefault="000728A0">
      <w:pPr>
        <w:rPr>
          <w:del w:id="204" w:author="Vilson Lu" w:date="2014-07-21T15:39:00Z"/>
        </w:rPr>
        <w:pPrChange w:id="205" w:author="Vilson Lu" w:date="2014-07-21T15:39:00Z">
          <w:pPr>
            <w:pStyle w:val="ListParagraph"/>
            <w:numPr>
              <w:ilvl w:val="2"/>
              <w:numId w:val="15"/>
            </w:numPr>
            <w:ind w:left="2340" w:hanging="180"/>
          </w:pPr>
        </w:pPrChange>
      </w:pPr>
      <w:ins w:id="206" w:author="admin" w:date="2014-07-21T12:35:00Z">
        <w:del w:id="207" w:author="Vilson Lu" w:date="2014-07-21T15:33:00Z">
          <w:r w:rsidDel="00A542AC">
            <w:delText xml:space="preserve">To </w:delText>
          </w:r>
        </w:del>
      </w:ins>
    </w:p>
    <w:p w14:paraId="2A04F127" w14:textId="02F6BCC6" w:rsidR="00A97984" w:rsidDel="00C16374" w:rsidRDefault="00A97984">
      <w:pPr>
        <w:rPr>
          <w:del w:id="208" w:author="Vilson Lu" w:date="2014-07-21T15:39:00Z"/>
        </w:rPr>
        <w:pPrChange w:id="209" w:author="Vilson Lu" w:date="2014-07-21T15:39:00Z">
          <w:pPr>
            <w:pStyle w:val="Content"/>
          </w:pPr>
        </w:pPrChange>
      </w:pPr>
    </w:p>
    <w:p w14:paraId="106810FB" w14:textId="77777777" w:rsidR="00A97984" w:rsidRDefault="00A97984">
      <w:pPr>
        <w:pStyle w:val="Content"/>
        <w:ind w:left="0"/>
        <w:pPrChange w:id="210" w:author="Vilson Lu" w:date="2014-07-21T15:39:00Z">
          <w:pPr>
            <w:pStyle w:val="Content"/>
          </w:pPr>
        </w:pPrChange>
      </w:pPr>
    </w:p>
    <w:p w14:paraId="28D7CFFF" w14:textId="6CF8E1D1" w:rsidR="00614551" w:rsidRDefault="00614551" w:rsidP="00614551">
      <w:pPr>
        <w:pStyle w:val="Heading2"/>
      </w:pPr>
      <w:bookmarkStart w:id="211" w:name="_Toc394320570"/>
      <w:r>
        <w:t>System Scope and Limitations</w:t>
      </w:r>
      <w:bookmarkEnd w:id="211"/>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rPr>
          <w:ins w:id="212" w:author="Vilson Lu" w:date="2014-07-21T15:35:00Z"/>
        </w:rPr>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213" w:author="Vilson Lu" w:date="2014-07-21T15:35:00Z"/>
        </w:rPr>
      </w:pPr>
    </w:p>
    <w:p w14:paraId="165263FC" w14:textId="77777777" w:rsidR="00A542AC" w:rsidRPr="008931B2" w:rsidRDefault="00A542AC">
      <w:pPr>
        <w:pStyle w:val="Content"/>
        <w:rPr>
          <w:ins w:id="214" w:author="Vilson Lu" w:date="2014-07-21T15:35:00Z"/>
        </w:rPr>
        <w:pPrChange w:id="215" w:author="Vilson Lu" w:date="2014-07-21T15:35:00Z">
          <w:pPr>
            <w:pStyle w:val="PlainText"/>
          </w:pPr>
        </w:pPrChange>
      </w:pPr>
      <w:ins w:id="216"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217" w:author="Vilson Lu" w:date="2014-07-21T15:35:00Z">
            <w:rPr/>
          </w:rPrChange>
        </w:rPr>
      </w:pP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42E7E99" w14:textId="717BAA89" w:rsidR="00882C7D" w:rsidRDefault="00614551" w:rsidP="00882C7D">
      <w:pPr>
        <w:pStyle w:val="Heading2"/>
      </w:pPr>
      <w:bookmarkStart w:id="218" w:name="_Toc394320571"/>
      <w:r>
        <w:t>Architectural Design</w:t>
      </w:r>
      <w:bookmarkEnd w:id="218"/>
    </w:p>
    <w:p w14:paraId="06BB5454" w14:textId="77777777" w:rsidR="00882C7D" w:rsidRPr="00882C7D" w:rsidRDefault="00882C7D" w:rsidP="00882C7D">
      <w:pPr>
        <w:ind w:left="720"/>
      </w:pPr>
    </w:p>
    <w:p w14:paraId="346EA194" w14:textId="2C8F11F6" w:rsidR="00B1730E" w:rsidRDefault="008D6077" w:rsidP="008D6077">
      <w:pPr>
        <w:pStyle w:val="Caption"/>
        <w:ind w:left="720" w:firstLine="720"/>
      </w:pPr>
      <w:bookmarkStart w:id="219" w:name="_Toc394320596"/>
      <w:r>
        <w:t xml:space="preserve">Figure </w:t>
      </w:r>
      <w:r w:rsidR="006B4F48">
        <w:fldChar w:fldCharType="begin"/>
      </w:r>
      <w:r w:rsidR="006B4F48">
        <w:instrText xml:space="preserve"> STYLEREF 1 \s </w:instrText>
      </w:r>
      <w:r w:rsidR="006B4F48">
        <w:fldChar w:fldCharType="separate"/>
      </w:r>
      <w:r w:rsidR="00787C47">
        <w:rPr>
          <w:noProof/>
        </w:rPr>
        <w:t>4</w:t>
      </w:r>
      <w:r w:rsidR="006B4F48">
        <w:rPr>
          <w:noProof/>
        </w:rPr>
        <w:fldChar w:fldCharType="end"/>
      </w:r>
      <w:r w:rsidR="00787C47">
        <w:noBreakHyphen/>
      </w:r>
      <w:r w:rsidR="006B4F48">
        <w:fldChar w:fldCharType="begin"/>
      </w:r>
      <w:r w:rsidR="006B4F48">
        <w:instrText xml:space="preserve"> SEQ </w:instrText>
      </w:r>
      <w:r w:rsidR="006B4F48">
        <w:instrText xml:space="preserve">Figure \* ARABIC \s 1 </w:instrText>
      </w:r>
      <w:r w:rsidR="006B4F48">
        <w:fldChar w:fldCharType="separate"/>
      </w:r>
      <w:r w:rsidR="00787C47">
        <w:rPr>
          <w:noProof/>
        </w:rPr>
        <w:t>1</w:t>
      </w:r>
      <w:r w:rsidR="006B4F48">
        <w:rPr>
          <w:noProof/>
        </w:rPr>
        <w:fldChar w:fldCharType="end"/>
      </w:r>
      <w:r>
        <w:t>. System Architecture of FILIET</w:t>
      </w:r>
      <w:bookmarkEnd w:id="219"/>
    </w:p>
    <w:p w14:paraId="304A4F98" w14:textId="77777777" w:rsidR="00882C7D" w:rsidRPr="00882C7D" w:rsidRDefault="00882C7D" w:rsidP="00882C7D"/>
    <w:p w14:paraId="66BEABAB" w14:textId="35F1E610" w:rsidR="009E1881" w:rsidRPr="009E1881" w:rsidRDefault="009E1881" w:rsidP="00882C7D">
      <w:pPr>
        <w:pStyle w:val="Content"/>
      </w:pPr>
      <w:r>
        <w:rPr>
          <w:noProof/>
          <w:lang w:val="en-PH" w:eastAsia="zh-CN"/>
        </w:rPr>
        <w:drawing>
          <wp:inline distT="0" distB="0" distL="0" distR="0" wp14:anchorId="1C13BE25" wp14:editId="05BBD62C">
            <wp:extent cx="4776294" cy="57054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t likely eto na ung architecture.png"/>
                    <pic:cNvPicPr/>
                  </pic:nvPicPr>
                  <pic:blipFill>
                    <a:blip r:embed="rId39">
                      <a:extLst>
                        <a:ext uri="{28A0092B-C50C-407E-A947-70E740481C1C}">
                          <a14:useLocalDpi xmlns:a14="http://schemas.microsoft.com/office/drawing/2010/main" val="0"/>
                        </a:ext>
                      </a:extLst>
                    </a:blip>
                    <a:stretch>
                      <a:fillRect/>
                    </a:stretch>
                  </pic:blipFill>
                  <pic:spPr>
                    <a:xfrm>
                      <a:off x="0" y="0"/>
                      <a:ext cx="4795258" cy="5728128"/>
                    </a:xfrm>
                    <a:prstGeom prst="rect">
                      <a:avLst/>
                    </a:prstGeom>
                  </pic:spPr>
                </pic:pic>
              </a:graphicData>
            </a:graphic>
          </wp:inline>
        </w:drawing>
      </w:r>
    </w:p>
    <w:p w14:paraId="5D7DB9BC" w14:textId="5B1ECEF0" w:rsidR="00926839" w:rsidRDefault="00926839" w:rsidP="00A246FA">
      <w:pPr>
        <w:pStyle w:val="Content"/>
        <w:jc w:val="center"/>
      </w:pPr>
    </w:p>
    <w:p w14:paraId="239D39D5" w14:textId="5AD00D84" w:rsidR="002379A0" w:rsidRDefault="002379A0" w:rsidP="00AB2880">
      <w:pPr>
        <w:pStyle w:val="Heading3"/>
      </w:pPr>
      <w:bookmarkStart w:id="220" w:name="_Toc394320572"/>
      <w:r>
        <w:t>Preprocessing Module</w:t>
      </w:r>
      <w:bookmarkEnd w:id="220"/>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lastRenderedPageBreak/>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Default="003F41CC" w:rsidP="003F41CC">
      <w:pPr>
        <w:pStyle w:val="Content"/>
        <w:rPr>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57DBAF9D" w14:textId="77777777" w:rsidR="004D7982" w:rsidRDefault="004D7982" w:rsidP="003F41CC">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6BEF56A4" w14:textId="674346AC" w:rsidR="004D7982" w:rsidRDefault="004D7982" w:rsidP="004D7982">
      <w:pPr>
        <w:pStyle w:val="Content"/>
      </w:pPr>
      <w:r>
        <w:t>The Filipino NER will be the one who will identify those proper nouns in the tweets. The module will accept the tweets that has passed through the preprocessing module. The output of the NER are tagged proper nouns in the tweet.</w:t>
      </w:r>
      <w:r w:rsidR="00915C7C">
        <w:t xml:space="preserve"> For the gazetteer, the plan is </w:t>
      </w:r>
      <w:r w:rsidR="008B5F90">
        <w:t xml:space="preserve">to use SOMIDIA gazetteer and update the gazetteer. </w:t>
      </w:r>
    </w:p>
    <w:p w14:paraId="5DFEBAEB" w14:textId="77777777" w:rsidR="004D7982" w:rsidRDefault="004D7982" w:rsidP="004D7982">
      <w:pPr>
        <w:pStyle w:val="Content"/>
        <w:ind w:left="0"/>
      </w:pPr>
    </w:p>
    <w:p w14:paraId="43150140" w14:textId="1213FF33" w:rsidR="004D7982" w:rsidRDefault="004D7982" w:rsidP="004D7982">
      <w:pPr>
        <w:pStyle w:val="Heading4"/>
      </w:pPr>
      <w:r>
        <w:t>Disaster Classifier</w:t>
      </w:r>
    </w:p>
    <w:p w14:paraId="17DDD609" w14:textId="77777777" w:rsidR="004D7982" w:rsidRDefault="004D7982" w:rsidP="004D7982"/>
    <w:p w14:paraId="3468CC52" w14:textId="77777777" w:rsidR="004D7982" w:rsidRDefault="004D7982" w:rsidP="004D7982">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w:t>
      </w:r>
    </w:p>
    <w:p w14:paraId="1055B532" w14:textId="77777777" w:rsidR="004D7982" w:rsidRDefault="004D7982" w:rsidP="004D7982">
      <w:pPr>
        <w:pStyle w:val="Content"/>
        <w:ind w:left="0"/>
      </w:pPr>
    </w:p>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221" w:name="_Toc394320573"/>
      <w:r>
        <w:t>Feature Extraction Module</w:t>
      </w:r>
      <w:bookmarkEnd w:id="221"/>
    </w:p>
    <w:p w14:paraId="0F47FDF6" w14:textId="77777777" w:rsidR="00595F9F" w:rsidRDefault="00595F9F" w:rsidP="00595F9F"/>
    <w:p w14:paraId="57E687EE" w14:textId="56991F0F" w:rsidR="00595F9F" w:rsidRDefault="00595F9F" w:rsidP="00595F9F">
      <w:pPr>
        <w:pStyle w:val="Content"/>
      </w:pPr>
      <w:r>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41F98CD4" w14:textId="77777777" w:rsidR="00595F9F" w:rsidRPr="00341E15" w:rsidRDefault="00595F9F" w:rsidP="00595F9F">
      <w:pPr>
        <w:pStyle w:val="Content"/>
      </w:pPr>
    </w:p>
    <w:p w14:paraId="1D9C72EA" w14:textId="77777777" w:rsidR="00595F9F" w:rsidRPr="00AA6D6B" w:rsidRDefault="00595F9F" w:rsidP="00595F9F">
      <w:pPr>
        <w:pStyle w:val="Heading4"/>
      </w:pPr>
      <w:r w:rsidRPr="00AA6D6B">
        <w:t xml:space="preserve">Presence </w:t>
      </w:r>
    </w:p>
    <w:p w14:paraId="15F142F1" w14:textId="77777777" w:rsidR="00595F9F" w:rsidRDefault="00595F9F" w:rsidP="00595F9F">
      <w:pPr>
        <w:pStyle w:val="Content"/>
      </w:pPr>
    </w:p>
    <w:p w14:paraId="63A1D969" w14:textId="1DEA89C4" w:rsidR="00595F9F" w:rsidRDefault="00595F9F" w:rsidP="00595F9F">
      <w:pPr>
        <w:pStyle w:val="Content"/>
      </w:pPr>
      <w:r>
        <w:lastRenderedPageBreak/>
        <w:t xml:space="preserve">This module will extract the presence of words in a tweet. In this presence module, it will see if disaster </w:t>
      </w:r>
      <w:r w:rsidR="00B0167A">
        <w:t>words, mentions, hashtags. emoticons</w:t>
      </w:r>
      <w:bookmarkStart w:id="222" w:name="_GoBack"/>
      <w:bookmarkEnd w:id="222"/>
      <w:r w:rsidR="008B5F90">
        <w:t xml:space="preserve"> TXTSPK, and Codeswitched.</w:t>
      </w:r>
    </w:p>
    <w:p w14:paraId="531E8462" w14:textId="77777777" w:rsidR="00595F9F" w:rsidRDefault="00595F9F" w:rsidP="00595F9F">
      <w:pPr>
        <w:pStyle w:val="Content"/>
      </w:pPr>
    </w:p>
    <w:p w14:paraId="54C98B60" w14:textId="77777777" w:rsidR="00595F9F" w:rsidRPr="00AA6D6B" w:rsidRDefault="00595F9F" w:rsidP="00595F9F">
      <w:pPr>
        <w:pStyle w:val="Heading4"/>
      </w:pPr>
      <w:r w:rsidRPr="00AA6D6B">
        <w:t>Trusted</w:t>
      </w:r>
    </w:p>
    <w:p w14:paraId="52F4D1AB" w14:textId="77777777" w:rsidR="00595F9F" w:rsidRDefault="00595F9F" w:rsidP="00595F9F">
      <w:pPr>
        <w:pStyle w:val="Content"/>
      </w:pPr>
    </w:p>
    <w:p w14:paraId="151C6743" w14:textId="77777777" w:rsidR="00595F9F" w:rsidRDefault="00595F9F" w:rsidP="00595F9F">
      <w:pPr>
        <w:pStyle w:val="Content"/>
      </w:pPr>
      <w:r>
        <w:t xml:space="preserve">The trusted feature will tell if the Tweet comes from a reliable source. The list of reliable source will come from SOMIDIA. </w:t>
      </w:r>
    </w:p>
    <w:p w14:paraId="7DB23C85" w14:textId="77777777" w:rsidR="00595F9F" w:rsidRDefault="00595F9F" w:rsidP="00595F9F">
      <w:pPr>
        <w:pStyle w:val="Content"/>
      </w:pPr>
    </w:p>
    <w:p w14:paraId="39C8A996" w14:textId="77777777" w:rsidR="00595F9F" w:rsidRPr="00AA6D6B" w:rsidRDefault="00595F9F" w:rsidP="00595F9F">
      <w:pPr>
        <w:pStyle w:val="Heading4"/>
      </w:pPr>
      <w:r w:rsidRPr="00AA6D6B">
        <w:t>Tweet Length</w:t>
      </w:r>
    </w:p>
    <w:p w14:paraId="621EAF4A" w14:textId="77777777" w:rsidR="00595F9F" w:rsidRDefault="00595F9F" w:rsidP="00595F9F">
      <w:pPr>
        <w:pStyle w:val="Content"/>
      </w:pPr>
    </w:p>
    <w:p w14:paraId="4E3794E1" w14:textId="70F33E1E" w:rsidR="00595F9F" w:rsidRDefault="00595F9F" w:rsidP="00595F9F">
      <w:pPr>
        <w:pStyle w:val="Content"/>
      </w:pPr>
      <w:r>
        <w:t xml:space="preserve">This </w:t>
      </w:r>
      <w:r w:rsidR="0091335C">
        <w:t>feature</w:t>
      </w:r>
      <w:r>
        <w:t xml:space="preserve"> will count the length of the tweet. </w:t>
      </w:r>
    </w:p>
    <w:p w14:paraId="45576443" w14:textId="77777777" w:rsidR="00595F9F" w:rsidRDefault="00595F9F" w:rsidP="00595F9F">
      <w:pPr>
        <w:pStyle w:val="Content"/>
      </w:pPr>
    </w:p>
    <w:p w14:paraId="44AE4717" w14:textId="77777777" w:rsidR="00595F9F" w:rsidRPr="00AA6D6B" w:rsidRDefault="00595F9F" w:rsidP="00595F9F">
      <w:pPr>
        <w:pStyle w:val="Heading4"/>
      </w:pPr>
      <w:r w:rsidRPr="00AA6D6B">
        <w:t>N-gram</w:t>
      </w:r>
    </w:p>
    <w:p w14:paraId="6CEA14A5" w14:textId="77777777" w:rsidR="00595F9F" w:rsidRDefault="00595F9F" w:rsidP="00595F9F">
      <w:pPr>
        <w:pStyle w:val="Content"/>
      </w:pPr>
    </w:p>
    <w:p w14:paraId="6B26EF3B" w14:textId="77777777" w:rsidR="00595F9F" w:rsidRDefault="00595F9F" w:rsidP="00595F9F">
      <w:pPr>
        <w:pStyle w:val="Content"/>
      </w:pPr>
      <w:r>
        <w:t>This module will generate the bi-gram and tri-gram of the tweets. The system will use SRILM to generate the n-gram model.</w:t>
      </w:r>
    </w:p>
    <w:p w14:paraId="4FB49CD9" w14:textId="77777777" w:rsidR="00595F9F" w:rsidRDefault="00595F9F" w:rsidP="00595F9F">
      <w:pPr>
        <w:pStyle w:val="Content"/>
      </w:pPr>
    </w:p>
    <w:p w14:paraId="5EF218C2" w14:textId="77777777" w:rsidR="00595F9F" w:rsidRPr="00AA6D6B" w:rsidRDefault="00595F9F" w:rsidP="00595F9F">
      <w:pPr>
        <w:pStyle w:val="Heading4"/>
      </w:pPr>
      <w:r w:rsidRPr="00AA6D6B">
        <w:t>User</w:t>
      </w:r>
    </w:p>
    <w:p w14:paraId="08ACA1D9" w14:textId="77777777" w:rsidR="00595F9F" w:rsidRDefault="00595F9F" w:rsidP="00595F9F">
      <w:pPr>
        <w:pStyle w:val="Content"/>
      </w:pPr>
    </w:p>
    <w:p w14:paraId="61C9AD5D" w14:textId="296A764A" w:rsidR="00595F9F" w:rsidRDefault="00595F9F" w:rsidP="00595F9F">
      <w:pPr>
        <w:pStyle w:val="Content"/>
      </w:pPr>
      <w:r>
        <w:t xml:space="preserve">The User feature will help in determining the type of disaster. For example, </w:t>
      </w:r>
      <w:r w:rsidR="00FC54CD">
        <w:t>@dost_pagasa</w:t>
      </w:r>
      <w:r>
        <w:t xml:space="preserve"> will tweet about typhoons. </w:t>
      </w:r>
    </w:p>
    <w:p w14:paraId="110CB715" w14:textId="77777777" w:rsidR="00595F9F" w:rsidRDefault="00595F9F" w:rsidP="00595F9F">
      <w:pPr>
        <w:pStyle w:val="Content"/>
      </w:pPr>
    </w:p>
    <w:p w14:paraId="2FD8627E" w14:textId="77777777" w:rsidR="00595F9F" w:rsidRPr="00AA6D6B" w:rsidRDefault="00595F9F" w:rsidP="00595F9F">
      <w:pPr>
        <w:pStyle w:val="Heading4"/>
      </w:pPr>
      <w:r w:rsidRPr="00AA6D6B">
        <w:t>Location</w:t>
      </w:r>
    </w:p>
    <w:p w14:paraId="1B4748A7" w14:textId="77777777" w:rsidR="00595F9F" w:rsidRPr="00341E15" w:rsidRDefault="00595F9F" w:rsidP="00595F9F"/>
    <w:p w14:paraId="3B74030E" w14:textId="23D39B8C" w:rsidR="000F6FD1" w:rsidRDefault="00871334" w:rsidP="00AB2880">
      <w:pPr>
        <w:pStyle w:val="Heading3"/>
      </w:pPr>
      <w:bookmarkStart w:id="223" w:name="_Toc394320574"/>
      <w:r>
        <w:t xml:space="preserve">Information </w:t>
      </w:r>
      <w:r w:rsidR="000F6FD1">
        <w:t>Extraction Module</w:t>
      </w:r>
      <w:bookmarkEnd w:id="223"/>
    </w:p>
    <w:p w14:paraId="27328C44" w14:textId="77777777" w:rsidR="00FE6C80" w:rsidRDefault="00FE6C80" w:rsidP="00FE6C80">
      <w:pPr>
        <w:pStyle w:val="Content"/>
      </w:pPr>
    </w:p>
    <w:p w14:paraId="3AE3C15C" w14:textId="2F7B45D3" w:rsidR="00FE6C80" w:rsidRPr="00FE6C80" w:rsidRDefault="00FE6C80" w:rsidP="00FE6C80">
      <w:pPr>
        <w:pStyle w:val="Content"/>
      </w:pPr>
      <w:r>
        <w:t xml:space="preserve">The information extraction module contains the rule inducer module. This is responsible for extracting the information from the text. </w:t>
      </w:r>
    </w:p>
    <w:p w14:paraId="298043BD" w14:textId="77777777" w:rsidR="00871334" w:rsidRDefault="00871334" w:rsidP="00871334">
      <w:pPr>
        <w:pStyle w:val="Content"/>
      </w:pPr>
    </w:p>
    <w:p w14:paraId="18C2E472" w14:textId="7ECA40B2" w:rsidR="00C37D20" w:rsidRDefault="00871334" w:rsidP="00871334">
      <w:pPr>
        <w:pStyle w:val="Heading4"/>
      </w:pPr>
      <w:r>
        <w:t>Rule Generator</w:t>
      </w:r>
    </w:p>
    <w:p w14:paraId="01E14CB8" w14:textId="77777777" w:rsidR="00871334" w:rsidRDefault="00871334" w:rsidP="00871334">
      <w:pPr>
        <w:ind w:left="1440"/>
      </w:pPr>
    </w:p>
    <w:p w14:paraId="3B48D19C" w14:textId="757C52A9" w:rsidR="00871334" w:rsidRPr="00871334" w:rsidRDefault="00871334" w:rsidP="00871334">
      <w:pPr>
        <w:pStyle w:val="Content"/>
      </w:pPr>
      <w:r>
        <w:t xml:space="preserve">This module is responsible for rule generation. It has two modules: rule extractor and rule validator. </w:t>
      </w:r>
    </w:p>
    <w:p w14:paraId="3020EDC4" w14:textId="77777777" w:rsidR="00871334" w:rsidRDefault="00871334" w:rsidP="00871334"/>
    <w:p w14:paraId="7A4E50D7" w14:textId="39B3C909" w:rsidR="00871334" w:rsidRDefault="00871334" w:rsidP="00871334">
      <w:pPr>
        <w:pStyle w:val="Heading5"/>
      </w:pPr>
      <w:r>
        <w:t>Rule Extractor</w:t>
      </w:r>
    </w:p>
    <w:p w14:paraId="691A6944" w14:textId="77777777" w:rsidR="00871334" w:rsidRDefault="00871334" w:rsidP="00871334"/>
    <w:p w14:paraId="35454D37" w14:textId="3769E43C" w:rsidR="00871334" w:rsidRDefault="00871334" w:rsidP="00871334">
      <w:pPr>
        <w:pStyle w:val="Content"/>
      </w:pPr>
      <w:r>
        <w:t>The Rule Extractor will extract all the possible rules for the tweets.</w:t>
      </w:r>
      <w:r w:rsidR="00C94015">
        <w:t xml:space="preserve"> To generate the rule, the system will identify the seed words present in the tweets. From the seed words, the system will use windowing technique around the word</w:t>
      </w:r>
      <w:r w:rsidR="0054674B">
        <w:t xml:space="preserve"> to get the rules</w:t>
      </w:r>
      <w:r w:rsidR="00C94015">
        <w:t xml:space="preserve">. For the window size, the researchers will try </w:t>
      </w:r>
      <w:r w:rsidR="0054674B">
        <w:t>various maximum windows size, w = 3, 5, 7. The rules generated will be stored in the HashMap. The system will also keep track the number of times the rules are generated.</w:t>
      </w:r>
    </w:p>
    <w:p w14:paraId="3D7C02EC" w14:textId="77777777" w:rsidR="00871334" w:rsidRPr="00871334" w:rsidRDefault="00871334" w:rsidP="00871334">
      <w:pPr>
        <w:pStyle w:val="Content"/>
      </w:pPr>
    </w:p>
    <w:p w14:paraId="697C4EEC" w14:textId="2B54A3BE" w:rsidR="00871334" w:rsidRDefault="00871334" w:rsidP="00871334">
      <w:pPr>
        <w:pStyle w:val="Heading5"/>
      </w:pPr>
      <w:r>
        <w:t>Rule Validator</w:t>
      </w:r>
    </w:p>
    <w:p w14:paraId="76605DCB" w14:textId="77777777" w:rsidR="00871334" w:rsidRDefault="00871334" w:rsidP="00871334">
      <w:pPr>
        <w:pStyle w:val="Content"/>
      </w:pPr>
    </w:p>
    <w:p w14:paraId="69FB394B" w14:textId="6EE2AD00" w:rsidR="00871334" w:rsidRPr="00871334" w:rsidRDefault="00871334" w:rsidP="00871334">
      <w:pPr>
        <w:pStyle w:val="Content"/>
      </w:pPr>
      <w:r>
        <w:t xml:space="preserve">The Rule Validator module is responsible for cleaning up the excess rules. </w:t>
      </w:r>
      <w:r w:rsidR="00362B8C">
        <w:t xml:space="preserve">This is done to improve the performance of the </w:t>
      </w:r>
      <w:r w:rsidR="00472D74">
        <w:t xml:space="preserve">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 </w:t>
      </w:r>
    </w:p>
    <w:p w14:paraId="05DFF439" w14:textId="77777777" w:rsidR="00871334" w:rsidRPr="00871334" w:rsidRDefault="00871334" w:rsidP="00871334"/>
    <w:p w14:paraId="07C2AD3A" w14:textId="4A9B2376" w:rsidR="00C37D20" w:rsidRDefault="00871334" w:rsidP="00AB2880">
      <w:pPr>
        <w:pStyle w:val="Heading4"/>
      </w:pPr>
      <w:r>
        <w:t>Rule Inductor</w:t>
      </w:r>
    </w:p>
    <w:p w14:paraId="23C677D0" w14:textId="77777777" w:rsidR="00924A96" w:rsidRDefault="00924A96" w:rsidP="00924A96">
      <w:pPr>
        <w:ind w:left="720"/>
      </w:pPr>
    </w:p>
    <w:p w14:paraId="5D56421F" w14:textId="3648BD9C" w:rsidR="00621C57" w:rsidRDefault="00924A96" w:rsidP="00E67FFD">
      <w:pPr>
        <w:pStyle w:val="Content"/>
      </w:pPr>
      <w:r>
        <w:lastRenderedPageBreak/>
        <w:t xml:space="preserve">The </w:t>
      </w:r>
      <w:r w:rsidR="00871334">
        <w:t>Rule Inductor</w:t>
      </w:r>
      <w:r>
        <w:t xml:space="preserve"> module will </w:t>
      </w:r>
      <w:r w:rsidR="00E67FFD">
        <w:t>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Default="00871334" w:rsidP="00E67FFD">
      <w:pPr>
        <w:pStyle w:val="Content"/>
      </w:pPr>
    </w:p>
    <w:p w14:paraId="0ED67E48" w14:textId="77777777" w:rsidR="009D626A" w:rsidRDefault="00614551" w:rsidP="00F45038">
      <w:pPr>
        <w:pStyle w:val="Heading2"/>
        <w:jc w:val="left"/>
      </w:pPr>
      <w:bookmarkStart w:id="224" w:name="_Toc394320575"/>
      <w:r>
        <w:t>Physical Environment and Resources</w:t>
      </w:r>
      <w:bookmarkEnd w:id="224"/>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225" w:name="_Toc394320576"/>
      <w:r>
        <w:t>Minimum Software Requirements</w:t>
      </w:r>
      <w:bookmarkEnd w:id="225"/>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226" w:name="_Toc394320577"/>
      <w:r>
        <w:t>Minimum Hardware Requirements</w:t>
      </w:r>
      <w:bookmarkEnd w:id="226"/>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227" w:name="_Toc394320578"/>
      <w:r w:rsidRPr="00EF6E7F">
        <w:lastRenderedPageBreak/>
        <w:t>Reference</w:t>
      </w:r>
      <w:r w:rsidR="00EB29CB">
        <w:t>s</w:t>
      </w:r>
      <w:bookmarkEnd w:id="227"/>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228"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229" w:author="Vilson Lu" w:date="2014-07-21T16:22:00Z"/>
        </w:rPr>
      </w:pPr>
    </w:p>
    <w:p w14:paraId="6D5B7DB0" w14:textId="77777777" w:rsidR="000811C1" w:rsidRDefault="000811C1" w:rsidP="00146BE4">
      <w:pPr>
        <w:pStyle w:val="Reference"/>
        <w:rPr>
          <w:ins w:id="230" w:author="Vilson Lu" w:date="2014-07-21T16:22:00Z"/>
        </w:rPr>
      </w:pPr>
    </w:p>
    <w:p w14:paraId="784EA365" w14:textId="77777777" w:rsidR="000811C1" w:rsidRPr="00DC0596" w:rsidRDefault="000811C1">
      <w:pPr>
        <w:pStyle w:val="Reference"/>
        <w:rPr>
          <w:ins w:id="231" w:author="Vilson Lu" w:date="2014-07-21T16:22:00Z"/>
        </w:rPr>
        <w:pPrChange w:id="232" w:author="Vilson Lu" w:date="2014-07-21T16:23:00Z">
          <w:pPr>
            <w:pStyle w:val="Content"/>
          </w:pPr>
        </w:pPrChange>
      </w:pPr>
      <w:ins w:id="233"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234"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235" w:author="Vilson Lu" w:date="2014-07-21T16:26:00Z"/>
        </w:rPr>
        <w:pPrChange w:id="236" w:author="Vilson Lu" w:date="2014-07-21T16:26:00Z">
          <w:pPr>
            <w:pStyle w:val="Content"/>
          </w:pPr>
        </w:pPrChange>
      </w:pPr>
      <w:ins w:id="237"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238" w:author="Vilson Lu" w:date="2014-07-21T13:32:00Z"/>
        </w:rPr>
      </w:pPr>
    </w:p>
    <w:p w14:paraId="40AC3016" w14:textId="7198325A" w:rsidR="005651B5" w:rsidRDefault="005651B5" w:rsidP="00146BE4">
      <w:pPr>
        <w:pStyle w:val="Reference"/>
        <w:rPr>
          <w:ins w:id="239" w:author="Vilson Lu" w:date="2014-07-21T13:32:00Z"/>
        </w:rPr>
      </w:pPr>
      <w:ins w:id="240"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241"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242" w:author="Vilson Lu" w:date="2014-07-21T16:27:00Z"/>
        </w:rPr>
        <w:pPrChange w:id="243" w:author="Vilson Lu" w:date="2014-07-21T16:27:00Z">
          <w:pPr>
            <w:pStyle w:val="Content"/>
          </w:pPr>
        </w:pPrChange>
      </w:pPr>
      <w:ins w:id="244"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245" w:author="Vilson Lu" w:date="2014-07-21T14:17:00Z"/>
        </w:rPr>
        <w:pPrChange w:id="246" w:author="Vilson Lu" w:date="2014-07-21T14:17:00Z">
          <w:pPr>
            <w:pStyle w:val="Reference"/>
          </w:pPr>
        </w:pPrChange>
      </w:pPr>
    </w:p>
    <w:p w14:paraId="7CB4A04A" w14:textId="5156E6EC" w:rsidR="00622A36" w:rsidRPr="00EC3901" w:rsidRDefault="00622A36">
      <w:pPr>
        <w:ind w:left="1440" w:hanging="720"/>
        <w:pPrChange w:id="247" w:author="Vilson Lu" w:date="2014-07-21T14:17:00Z">
          <w:pPr>
            <w:pStyle w:val="Reference"/>
          </w:pPr>
        </w:pPrChange>
      </w:pPr>
      <w:ins w:id="248" w:author="Vilson Lu" w:date="2014-07-21T14:17:00Z">
        <w:r w:rsidRPr="00622A36">
          <w:rPr>
            <w:rPrChange w:id="249"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lastRenderedPageBreak/>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0">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250"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251" w:author="Vilson Lu" w:date="2014-07-21T16:25:00Z"/>
        </w:rPr>
        <w:pPrChange w:id="252" w:author="Vilson Lu" w:date="2014-07-21T16:25:00Z">
          <w:pPr>
            <w:pStyle w:val="Content"/>
          </w:pPr>
        </w:pPrChange>
      </w:pPr>
      <w:ins w:id="253"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254" w:author="Vilson Lu" w:date="2014-07-21T16:26:00Z"/>
        </w:rPr>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255" w:author="Vilson Lu" w:date="2014-07-21T16:26:00Z"/>
        </w:rPr>
        <w:pPrChange w:id="256" w:author="Vilson Lu" w:date="2014-07-21T16:26:00Z">
          <w:pPr>
            <w:pStyle w:val="Content"/>
          </w:pPr>
        </w:pPrChange>
      </w:pPr>
      <w:ins w:id="257"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258" w:author="Vilson Lu" w:date="2014-07-21T13:36:00Z"/>
          <w:color w:val="222222"/>
        </w:rPr>
      </w:pPr>
    </w:p>
    <w:p w14:paraId="4B2E8503" w14:textId="19F859F1" w:rsidR="00FF06ED" w:rsidRPr="00FF06ED" w:rsidRDefault="00FF06ED">
      <w:pPr>
        <w:tabs>
          <w:tab w:val="left" w:pos="1440"/>
        </w:tabs>
        <w:ind w:left="1440" w:hanging="720"/>
        <w:rPr>
          <w:ins w:id="259" w:author="Vilson Lu" w:date="2014-07-21T13:36:00Z"/>
          <w:rPrChange w:id="260" w:author="Vilson Lu" w:date="2014-07-21T13:36:00Z">
            <w:rPr>
              <w:ins w:id="261" w:author="Vilson Lu" w:date="2014-07-21T13:36:00Z"/>
              <w:color w:val="222222"/>
            </w:rPr>
          </w:rPrChange>
        </w:rPr>
        <w:pPrChange w:id="262" w:author="Vilson Lu" w:date="2014-07-21T13:36:00Z">
          <w:pPr>
            <w:pStyle w:val="Reference"/>
          </w:pPr>
        </w:pPrChange>
      </w:pPr>
      <w:ins w:id="263"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264" w:author="Vilson Lu" w:date="2014-07-21T13:30:00Z"/>
          <w:color w:val="222222"/>
        </w:rPr>
      </w:pPr>
    </w:p>
    <w:p w14:paraId="761B9321" w14:textId="4C106AAF" w:rsidR="00E87FD4" w:rsidRPr="00FF06ED" w:rsidRDefault="00EF468C" w:rsidP="00146BE4">
      <w:pPr>
        <w:pStyle w:val="Reference"/>
        <w:rPr>
          <w:ins w:id="265" w:author="Vilson Lu" w:date="2014-07-21T13:30:00Z"/>
        </w:rPr>
      </w:pPr>
      <w:ins w:id="266" w:author="Vilson Lu" w:date="2014-07-21T13:30:00Z">
        <w:r w:rsidRPr="00FF06ED">
          <w:rPr>
            <w:rPrChange w:id="267" w:author="Vilson Lu" w:date="2014-07-21T13:36:00Z">
              <w:rPr>
                <w:color w:val="222222"/>
              </w:rPr>
            </w:rPrChange>
          </w:rPr>
          <w:t>Imran, M., Elbassuoni, S., Castillo, C., Diaz, F., &amp; Meier, P. (2013, May). Practical extraction of disaster-relevant information from social media. In</w:t>
        </w:r>
        <w:r w:rsidRPr="00FF06ED">
          <w:rPr>
            <w:i/>
            <w:iCs/>
            <w:rPrChange w:id="268" w:author="Vilson Lu" w:date="2014-07-21T13:36:00Z">
              <w:rPr>
                <w:i/>
                <w:iCs/>
                <w:color w:val="222222"/>
              </w:rPr>
            </w:rPrChange>
          </w:rPr>
          <w:t>Proceedings of the 22nd international conference on World Wide Web companion</w:t>
        </w:r>
        <w:r w:rsidRPr="00FF06ED">
          <w:rPr>
            <w:rStyle w:val="apple-converted-space"/>
            <w:rPrChange w:id="269" w:author="Vilson Lu" w:date="2014-07-21T13:36:00Z">
              <w:rPr>
                <w:rStyle w:val="apple-converted-space"/>
                <w:color w:val="222222"/>
              </w:rPr>
            </w:rPrChange>
          </w:rPr>
          <w:t> </w:t>
        </w:r>
        <w:r w:rsidRPr="00FF06ED">
          <w:rPr>
            <w:rPrChange w:id="270"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271"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272" w:author="Vilson Lu" w:date="2014-07-21T13:28:00Z"/>
        </w:rPr>
      </w:pPr>
    </w:p>
    <w:p w14:paraId="2180DA6D" w14:textId="77777777" w:rsidR="00EF468C" w:rsidDel="000811C1" w:rsidRDefault="00EF468C">
      <w:pPr>
        <w:pStyle w:val="Reference"/>
        <w:ind w:left="0" w:firstLine="0"/>
        <w:rPr>
          <w:del w:id="273" w:author="Vilson Lu" w:date="2014-07-21T13:29:00Z"/>
        </w:rPr>
        <w:pPrChange w:id="274" w:author="Vilson Lu" w:date="2014-07-21T13:29:00Z">
          <w:pPr>
            <w:pStyle w:val="Reference"/>
          </w:pPr>
        </w:pPrChange>
      </w:pPr>
    </w:p>
    <w:p w14:paraId="1431E275" w14:textId="77777777" w:rsidR="000811C1" w:rsidRDefault="000811C1">
      <w:pPr>
        <w:pStyle w:val="Reference"/>
        <w:rPr>
          <w:ins w:id="275" w:author="Vilson Lu" w:date="2014-07-21T16:24:00Z"/>
        </w:rPr>
        <w:pPrChange w:id="276" w:author="Vilson Lu" w:date="2014-07-21T16:23:00Z">
          <w:pPr>
            <w:pStyle w:val="Content"/>
          </w:pPr>
        </w:pPrChange>
      </w:pPr>
      <w:ins w:id="277"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278" w:author="Vilson Lu" w:date="2014-07-21T16:24:00Z"/>
        </w:rPr>
        <w:pPrChange w:id="279" w:author="Vilson Lu" w:date="2014-07-21T16:23:00Z">
          <w:pPr>
            <w:pStyle w:val="Content"/>
          </w:pPr>
        </w:pPrChange>
      </w:pPr>
    </w:p>
    <w:p w14:paraId="44592F65" w14:textId="77777777" w:rsidR="000811C1" w:rsidRPr="00DC0596" w:rsidRDefault="000811C1">
      <w:pPr>
        <w:pStyle w:val="Reference"/>
        <w:rPr>
          <w:ins w:id="280" w:author="Vilson Lu" w:date="2014-07-21T16:24:00Z"/>
        </w:rPr>
        <w:pPrChange w:id="281" w:author="Vilson Lu" w:date="2014-07-21T16:24:00Z">
          <w:pPr>
            <w:pStyle w:val="Content"/>
          </w:pPr>
        </w:pPrChange>
      </w:pPr>
      <w:ins w:id="282" w:author="Vilson Lu" w:date="2014-07-21T16:24:00Z">
        <w:r w:rsidRPr="00DC0596">
          <w:t>Junco, R., Heiberger, G., &amp; Loken, E. (2011). The effect of Twitter on college student engagement and grades. Journal of Computer Assisted Learning, 27(2), 119-132.</w:t>
        </w:r>
      </w:ins>
    </w:p>
    <w:p w14:paraId="4DF1C170" w14:textId="77777777" w:rsidR="00D024E4" w:rsidRPr="0027470C" w:rsidRDefault="00D024E4">
      <w:pPr>
        <w:pStyle w:val="Reference"/>
        <w:ind w:left="0" w:firstLine="0"/>
        <w:pPrChange w:id="283"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lastRenderedPageBreak/>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284"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285" w:author="Vilson Lu" w:date="2014-07-21T13:38:00Z"/>
        </w:rPr>
      </w:pPr>
    </w:p>
    <w:p w14:paraId="7D9D38EF" w14:textId="77777777" w:rsidR="00FF06ED" w:rsidRDefault="00FF06ED" w:rsidP="00FF06ED">
      <w:pPr>
        <w:ind w:left="1440" w:hanging="720"/>
        <w:rPr>
          <w:ins w:id="286" w:author="Vilson Lu" w:date="2014-07-21T13:38:00Z"/>
        </w:rPr>
      </w:pPr>
      <w:ins w:id="287"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288"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289" w:author="Vilson Lu" w:date="2014-07-21T13:29:00Z"/>
          <w:highlight w:val="white"/>
        </w:rPr>
      </w:pPr>
      <w:ins w:id="290"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291"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292" w:author="Vilson Lu" w:date="2014-07-21T14:11:00Z"/>
        </w:rPr>
        <w:pPrChange w:id="293" w:author="Vilson Lu" w:date="2014-07-21T14:11:00Z">
          <w:pPr>
            <w:pStyle w:val="Reference"/>
          </w:pPr>
        </w:pPrChange>
      </w:pPr>
    </w:p>
    <w:p w14:paraId="07E3C729" w14:textId="5EF3AE6D" w:rsidR="00622A36" w:rsidRPr="00EC3901" w:rsidRDefault="00622A36">
      <w:pPr>
        <w:ind w:left="1440" w:hanging="720"/>
        <w:rPr>
          <w:ins w:id="294" w:author="Vilson Lu" w:date="2014-07-21T14:11:00Z"/>
        </w:rPr>
        <w:pPrChange w:id="295" w:author="Vilson Lu" w:date="2014-07-21T14:11:00Z">
          <w:pPr>
            <w:pStyle w:val="Reference"/>
          </w:pPr>
        </w:pPrChange>
      </w:pPr>
      <w:ins w:id="296" w:author="Vilson Lu" w:date="2014-07-21T14:11:00Z">
        <w:r w:rsidRPr="00622A36">
          <w:rPr>
            <w:rPrChange w:id="297"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6B4F48" w:rsidP="00E829B3">
      <w:pPr>
        <w:pStyle w:val="Reference"/>
      </w:pPr>
      <w:hyperlink r:id="rId41">
        <w:r w:rsidR="00E829B3" w:rsidRPr="0027470C">
          <w:rPr>
            <w:highlight w:val="white"/>
          </w:rPr>
          <w:t xml:space="preserve">Özsu, M. T., &amp; Liu, L. (2009). Text Categorization. </w:t>
        </w:r>
      </w:hyperlink>
      <w:hyperlink r:id="rId42">
        <w:r w:rsidR="00E829B3" w:rsidRPr="0027470C">
          <w:rPr>
            <w:highlight w:val="white"/>
          </w:rPr>
          <w:t>Encyclopedia of database systems</w:t>
        </w:r>
      </w:hyperlink>
      <w:hyperlink r:id="rId43">
        <w:r w:rsidR="00E829B3" w:rsidRPr="0027470C">
          <w:rPr>
            <w:highlight w:val="white"/>
          </w:rPr>
          <w:t xml:space="preserve"> (p. 3044). New York: Springer.</w:t>
        </w:r>
      </w:hyperlink>
    </w:p>
    <w:p w14:paraId="6BE470EC" w14:textId="77777777" w:rsidR="00E87FD4" w:rsidRDefault="00E87FD4" w:rsidP="00146BE4">
      <w:pPr>
        <w:pStyle w:val="Reference"/>
        <w:rPr>
          <w:ins w:id="298" w:author="Vilson Lu" w:date="2014-07-21T16:24:00Z"/>
        </w:rPr>
      </w:pPr>
    </w:p>
    <w:p w14:paraId="3FAC1F5A" w14:textId="77777777" w:rsidR="000811C1" w:rsidRPr="00DC0596" w:rsidRDefault="000811C1">
      <w:pPr>
        <w:pStyle w:val="Reference"/>
        <w:rPr>
          <w:ins w:id="299" w:author="Vilson Lu" w:date="2014-07-21T16:24:00Z"/>
        </w:rPr>
        <w:pPrChange w:id="300" w:author="Vilson Lu" w:date="2014-07-21T16:24:00Z">
          <w:pPr>
            <w:pStyle w:val="Content"/>
          </w:pPr>
        </w:pPrChange>
      </w:pPr>
      <w:ins w:id="301"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302"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303" w:author="Vilson Lu" w:date="2014-07-21T16:25:00Z"/>
        </w:rPr>
        <w:pPrChange w:id="304" w:author="Vilson Lu" w:date="2014-07-21T16:25:00Z">
          <w:pPr>
            <w:pStyle w:val="Content"/>
          </w:pPr>
        </w:pPrChange>
      </w:pPr>
      <w:ins w:id="305" w:author="Vilson Lu" w:date="2014-07-21T16:25:00Z">
        <w:r w:rsidRPr="00DC0596">
          <w:t>Phelan, O., McCarthy, K., &amp; Smyth, B. (2009, October). Using twitter to recommend real-time topical news. In Proceedings of the third ACM conference on Recommender systems (pp. 385-388). ACM.</w:t>
        </w:r>
      </w:ins>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4"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306" w:author="Vilson Lu" w:date="2014-07-21T15:54:00Z"/>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ins w:id="307" w:author="Vilson Lu" w:date="2014-07-21T15:54:00Z">
        <w:r w:rsidRPr="00DC0596">
          <w:t>Sakaki, T., Okazaki, M., &amp; Matsuo, Y. (2010, April). Earthquake shakes Twitter users: real-time event detection by social sensors. In Proceedings of the 19th international conference on World wide web (pp. 851-860). ACM.</w:t>
        </w:r>
        <w:r w:rsidRPr="00DC0596">
          <w:cr/>
        </w:r>
      </w:ins>
    </w:p>
    <w:p w14:paraId="6F326ADE" w14:textId="34894DDC" w:rsidR="00EF6E7F" w:rsidRPr="0027470C" w:rsidRDefault="00EF6E7F" w:rsidP="00146BE4">
      <w:pPr>
        <w:pStyle w:val="Reference"/>
        <w:rPr>
          <w:highlight w:val="white"/>
        </w:rPr>
      </w:pPr>
      <w:r w:rsidRPr="0027470C">
        <w:lastRenderedPageBreak/>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45">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308" w:author="Vilson Lu" w:date="2014-07-21T16:24:00Z"/>
        </w:rPr>
      </w:pPr>
    </w:p>
    <w:p w14:paraId="083B1FC2" w14:textId="77777777" w:rsidR="000811C1" w:rsidRPr="00DC0596" w:rsidRDefault="000811C1">
      <w:pPr>
        <w:pStyle w:val="Reference"/>
        <w:rPr>
          <w:ins w:id="309" w:author="Vilson Lu" w:date="2014-07-21T16:24:00Z"/>
        </w:rPr>
        <w:pPrChange w:id="310" w:author="Vilson Lu" w:date="2014-07-21T16:24:00Z">
          <w:pPr>
            <w:pStyle w:val="Content"/>
          </w:pPr>
        </w:pPrChange>
      </w:pPr>
      <w:ins w:id="311" w:author="Vilson Lu" w:date="2014-07-21T16:24:00Z">
        <w:r w:rsidRPr="00DC0596">
          <w:t>Tumasjan, A., Sprenger, T. O., Sandner, P. G., &amp; Welpe, I. M. (2010). Predicting Elections with Twitter: What 140 Characters Reveal about Political Sentiment. ICWSM, 10, 178-185.</w:t>
        </w:r>
      </w:ins>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46">
        <w:r w:rsidRPr="0027470C">
          <w:rPr>
            <w:highlight w:val="white"/>
          </w:rPr>
          <w:t>h</w:t>
        </w:r>
      </w:hyperlink>
      <w:hyperlink r:id="rId47">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48"/>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lastRenderedPageBreak/>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312" w:name="_Toc394320579"/>
      <w:r w:rsidRPr="00EF6E7F">
        <w:lastRenderedPageBreak/>
        <w:t>Appendix</w:t>
      </w:r>
      <w:bookmarkEnd w:id="312"/>
    </w:p>
    <w:p w14:paraId="717FAE79" w14:textId="60DCD372" w:rsidR="00FF36B1" w:rsidRPr="00EF6E7F" w:rsidRDefault="00FF36B1" w:rsidP="00FF36B1">
      <w:pPr>
        <w:pStyle w:val="Heading2"/>
      </w:pPr>
      <w:bookmarkStart w:id="313" w:name="_Toc394320580"/>
      <w:r w:rsidRPr="00EF6E7F">
        <w:rPr>
          <w:highlight w:val="white"/>
        </w:rPr>
        <w:t>Appendix A</w:t>
      </w:r>
      <w:bookmarkEnd w:id="313"/>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314" w:name="_Toc394320581"/>
      <w:r w:rsidRPr="00EF6E7F">
        <w:rPr>
          <w:highlight w:val="white"/>
        </w:rPr>
        <w:t>Appendix B</w:t>
      </w:r>
      <w:bookmarkEnd w:id="314"/>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21T12:40:00Z" w:initials="TK">
    <w:p w14:paraId="0A964AAE" w14:textId="4F08D273" w:rsidR="008B5F90" w:rsidRDefault="008B5F90">
      <w:pPr>
        <w:pStyle w:val="CommentText"/>
      </w:pPr>
      <w:r>
        <w:rPr>
          <w:rStyle w:val="CommentReference"/>
        </w:rPr>
        <w:annotationRef/>
      </w:r>
      <w:r>
        <w:t>Fix Abstract?</w:t>
      </w:r>
    </w:p>
  </w:comment>
  <w:comment w:id="1" w:author="TinTin Kalaw" w:date="2014-07-21T12:40:00Z" w:initials="TK">
    <w:p w14:paraId="207E5581" w14:textId="6B656EB0" w:rsidR="008B5F90" w:rsidRDefault="008B5F90">
      <w:pPr>
        <w:pStyle w:val="CommentText"/>
      </w:pPr>
      <w:r>
        <w:rPr>
          <w:rStyle w:val="CommentReference"/>
        </w:rPr>
        <w:annotationRef/>
      </w:r>
      <w:r>
        <w:t>Update</w:t>
      </w:r>
    </w:p>
  </w:comment>
  <w:comment w:id="2" w:author="TinTin Kalaw" w:date="2014-07-21T12:40:00Z" w:initials="TK">
    <w:p w14:paraId="2D543E50" w14:textId="2E0C19C8" w:rsidR="008B5F90" w:rsidRDefault="008B5F90">
      <w:pPr>
        <w:pStyle w:val="CommentText"/>
      </w:pPr>
      <w:r>
        <w:rPr>
          <w:rStyle w:val="CommentReference"/>
        </w:rPr>
        <w:annotationRef/>
      </w:r>
      <w:r>
        <w:t>Update</w:t>
      </w:r>
    </w:p>
  </w:comment>
  <w:comment w:id="58" w:author="admin" w:date="2014-07-21T12:40:00Z" w:initials="a">
    <w:p w14:paraId="0D7E280C" w14:textId="2931164E" w:rsidR="008B5F90" w:rsidRDefault="008B5F90">
      <w:pPr>
        <w:pStyle w:val="CommentText"/>
      </w:pPr>
      <w:r>
        <w:rPr>
          <w:rStyle w:val="CommentReference"/>
        </w:rPr>
        <w:annotationRef/>
      </w:r>
      <w:r>
        <w:t>Supporting researches on this areas?</w:t>
      </w:r>
    </w:p>
  </w:comment>
  <w:comment w:id="96" w:author="admin" w:date="2014-07-21T12:40:00Z" w:initials="a">
    <w:p w14:paraId="5B317691" w14:textId="41317CE6" w:rsidR="008B5F90" w:rsidRDefault="008B5F90">
      <w:pPr>
        <w:pStyle w:val="CommentText"/>
      </w:pPr>
      <w:r>
        <w:rPr>
          <w:rStyle w:val="CommentReference"/>
        </w:rPr>
        <w:annotationRef/>
      </w:r>
      <w:r>
        <w:t>?</w:t>
      </w:r>
    </w:p>
  </w:comment>
  <w:comment w:id="100" w:author="admin" w:date="2014-07-21T12:40:00Z" w:initials="a">
    <w:p w14:paraId="276D2C39" w14:textId="77777777" w:rsidR="008B5F90" w:rsidRDefault="008B5F90">
      <w:pPr>
        <w:pStyle w:val="CommentText"/>
      </w:pPr>
      <w:r>
        <w:rPr>
          <w:rStyle w:val="CommentReference"/>
        </w:rPr>
        <w:annotationRef/>
      </w:r>
      <w:r>
        <w:t xml:space="preserve">Are this the only evaluation metrics? </w:t>
      </w:r>
    </w:p>
    <w:p w14:paraId="00577385" w14:textId="77777777" w:rsidR="008B5F90" w:rsidRDefault="008B5F90">
      <w:pPr>
        <w:pStyle w:val="CommentText"/>
      </w:pPr>
    </w:p>
    <w:p w14:paraId="3415B6CD" w14:textId="3514CCF9" w:rsidR="008B5F90" w:rsidRDefault="008B5F90">
      <w:pPr>
        <w:pStyle w:val="CommentText"/>
      </w:pPr>
      <w:r>
        <w:t>Explain deeply. If I told you to explain to me what’s a true positive you should be able to provide me a clear answer for that</w:t>
      </w:r>
    </w:p>
  </w:comment>
  <w:comment w:id="165" w:author="admin" w:date="2014-07-21T12:40:00Z" w:initials="a">
    <w:p w14:paraId="5A095752" w14:textId="6571BF86" w:rsidR="008B5F90" w:rsidRDefault="008B5F90">
      <w:pPr>
        <w:pStyle w:val="CommentText"/>
      </w:pPr>
      <w:r>
        <w:rPr>
          <w:rStyle w:val="CommentReference"/>
        </w:rPr>
        <w:annotationRef/>
      </w:r>
      <w:r>
        <w:t>What type of IE system is this? Adaptive? Template?</w:t>
      </w:r>
    </w:p>
    <w:p w14:paraId="32709059" w14:textId="77777777" w:rsidR="008B5F90" w:rsidRDefault="008B5F90">
      <w:pPr>
        <w:pStyle w:val="CommentText"/>
      </w:pPr>
    </w:p>
    <w:p w14:paraId="235E6E1E" w14:textId="0C31FBC6" w:rsidR="008B5F90" w:rsidRDefault="008B5F90">
      <w:pPr>
        <w:pStyle w:val="CommentText"/>
      </w:pPr>
      <w:r>
        <w:t>Is this an experimental topic that will determine which configuration will yield a most accurate result?</w:t>
      </w:r>
    </w:p>
    <w:p w14:paraId="239BF14A" w14:textId="77777777" w:rsidR="008B5F90" w:rsidRDefault="008B5F90">
      <w:pPr>
        <w:pStyle w:val="CommentText"/>
      </w:pPr>
    </w:p>
    <w:p w14:paraId="30846752" w14:textId="627C7A8C" w:rsidR="008B5F90" w:rsidRDefault="008B5F90">
      <w:pPr>
        <w:pStyle w:val="CommentText"/>
      </w:pPr>
      <w:r>
        <w:t>How did you handle Filipino? What makes your IE unique?</w:t>
      </w:r>
    </w:p>
  </w:comment>
  <w:comment w:id="190" w:author="admin" w:date="2014-07-21T12:40:00Z" w:initials="a">
    <w:p w14:paraId="439774DB" w14:textId="7D373CCC" w:rsidR="008B5F90" w:rsidRDefault="008B5F90">
      <w:pPr>
        <w:pStyle w:val="CommentText"/>
      </w:pPr>
      <w:r>
        <w:rPr>
          <w:rStyle w:val="CommentReference"/>
        </w:rPr>
        <w:annotationRef/>
      </w:r>
      <w:r>
        <w:t>Are this the only objective?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3415B6CD" w15:done="0"/>
  <w15:commentEx w15:paraId="30846752" w15:done="0"/>
  <w15:commentEx w15:paraId="439774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E2093" w14:textId="77777777" w:rsidR="006B4F48" w:rsidRDefault="006B4F48" w:rsidP="00D75DAF">
      <w:r>
        <w:separator/>
      </w:r>
    </w:p>
    <w:p w14:paraId="3F546A04" w14:textId="77777777" w:rsidR="006B4F48" w:rsidRDefault="006B4F48"/>
    <w:p w14:paraId="2473E14A" w14:textId="77777777" w:rsidR="006B4F48" w:rsidRDefault="006B4F48" w:rsidP="00775C74"/>
  </w:endnote>
  <w:endnote w:type="continuationSeparator" w:id="0">
    <w:p w14:paraId="077D12F5" w14:textId="77777777" w:rsidR="006B4F48" w:rsidRDefault="006B4F48" w:rsidP="00D75DAF">
      <w:r>
        <w:continuationSeparator/>
      </w:r>
    </w:p>
    <w:p w14:paraId="644CF7ED" w14:textId="77777777" w:rsidR="006B4F48" w:rsidRDefault="006B4F48"/>
    <w:p w14:paraId="77D01E67" w14:textId="77777777" w:rsidR="006B4F48" w:rsidRDefault="006B4F48" w:rsidP="00775C74"/>
  </w:endnote>
  <w:endnote w:type="continuationNotice" w:id="1">
    <w:p w14:paraId="47C58368" w14:textId="77777777" w:rsidR="006B4F48" w:rsidRDefault="006B4F48"/>
    <w:p w14:paraId="7F4EF6F5" w14:textId="77777777" w:rsidR="006B4F48" w:rsidRDefault="006B4F48"/>
    <w:p w14:paraId="13650E77" w14:textId="77777777" w:rsidR="006B4F48" w:rsidRDefault="006B4F48"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8B5F90" w:rsidRDefault="008B5F90">
        <w:pPr>
          <w:pStyle w:val="Footer"/>
          <w:jc w:val="right"/>
        </w:pPr>
        <w:r>
          <w:fldChar w:fldCharType="begin"/>
        </w:r>
        <w:r>
          <w:instrText xml:space="preserve"> PAGE   \* MERGEFORMAT </w:instrText>
        </w:r>
        <w:r>
          <w:fldChar w:fldCharType="separate"/>
        </w:r>
        <w:r w:rsidR="00B0167A">
          <w:rPr>
            <w:noProof/>
          </w:rPr>
          <w:t>5-5</w:t>
        </w:r>
        <w:r>
          <w:rPr>
            <w:noProof/>
          </w:rPr>
          <w:fldChar w:fldCharType="end"/>
        </w:r>
      </w:p>
    </w:sdtContent>
  </w:sdt>
  <w:p w14:paraId="472DEDC0" w14:textId="77777777" w:rsidR="008B5F90" w:rsidRPr="00440E61" w:rsidRDefault="008B5F90"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8B5F90" w:rsidRDefault="008B5F90">
    <w:pPr>
      <w:pStyle w:val="Footer"/>
      <w:jc w:val="right"/>
    </w:pPr>
  </w:p>
  <w:p w14:paraId="2A5D066B" w14:textId="77777777" w:rsidR="008B5F90" w:rsidRDefault="008B5F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785767"/>
      <w:docPartObj>
        <w:docPartGallery w:val="Page Numbers (Bottom of Page)"/>
        <w:docPartUnique/>
      </w:docPartObj>
    </w:sdtPr>
    <w:sdtEndPr>
      <w:rPr>
        <w:noProof/>
      </w:rPr>
    </w:sdtEndPr>
    <w:sdtContent>
      <w:p w14:paraId="2BCBA4D6" w14:textId="77777777" w:rsidR="008B5F90" w:rsidRDefault="008B5F90">
        <w:pPr>
          <w:pStyle w:val="Footer"/>
          <w:jc w:val="right"/>
        </w:pPr>
        <w:r>
          <w:fldChar w:fldCharType="begin"/>
        </w:r>
        <w:r>
          <w:instrText xml:space="preserve"> PAGE   \* MERGEFORMAT </w:instrText>
        </w:r>
        <w:r>
          <w:fldChar w:fldCharType="separate"/>
        </w:r>
        <w:r w:rsidR="00B0167A">
          <w:rPr>
            <w:noProof/>
          </w:rPr>
          <w:t>1-7</w:t>
        </w:r>
        <w:r>
          <w:rPr>
            <w:noProof/>
          </w:rPr>
          <w:fldChar w:fldCharType="end"/>
        </w:r>
      </w:p>
    </w:sdtContent>
  </w:sdt>
  <w:p w14:paraId="3E7F6A28" w14:textId="77777777" w:rsidR="008B5F90" w:rsidRDefault="008B5F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055069"/>
      <w:docPartObj>
        <w:docPartGallery w:val="Page Numbers (Bottom of Page)"/>
        <w:docPartUnique/>
      </w:docPartObj>
    </w:sdtPr>
    <w:sdtEndPr>
      <w:rPr>
        <w:noProof/>
      </w:rPr>
    </w:sdtEndPr>
    <w:sdtContent>
      <w:p w14:paraId="1A4B6B43" w14:textId="7DE32ADE" w:rsidR="008B5F90" w:rsidRDefault="008B5F90">
        <w:pPr>
          <w:pStyle w:val="Footer"/>
          <w:jc w:val="right"/>
        </w:pPr>
        <w:r>
          <w:fldChar w:fldCharType="begin"/>
        </w:r>
        <w:r>
          <w:instrText xml:space="preserve"> PAGE   \* MERGEFORMAT </w:instrText>
        </w:r>
        <w:r>
          <w:fldChar w:fldCharType="separate"/>
        </w:r>
        <w:r w:rsidR="00B0167A">
          <w:rPr>
            <w:noProof/>
          </w:rPr>
          <w:t>5-1</w:t>
        </w:r>
        <w:r>
          <w:rPr>
            <w:noProof/>
          </w:rPr>
          <w:fldChar w:fldCharType="end"/>
        </w:r>
      </w:p>
    </w:sdtContent>
  </w:sdt>
  <w:p w14:paraId="4918DD7F" w14:textId="77777777" w:rsidR="008B5F90" w:rsidRDefault="008B5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9F857" w14:textId="77777777" w:rsidR="006B4F48" w:rsidRDefault="006B4F48" w:rsidP="00D75DAF">
      <w:r>
        <w:separator/>
      </w:r>
    </w:p>
    <w:p w14:paraId="48A8E3C4" w14:textId="77777777" w:rsidR="006B4F48" w:rsidRDefault="006B4F48"/>
    <w:p w14:paraId="1236BEF5" w14:textId="77777777" w:rsidR="006B4F48" w:rsidRDefault="006B4F48" w:rsidP="00775C74"/>
  </w:footnote>
  <w:footnote w:type="continuationSeparator" w:id="0">
    <w:p w14:paraId="4AAE34C1" w14:textId="77777777" w:rsidR="006B4F48" w:rsidRDefault="006B4F48" w:rsidP="00D75DAF">
      <w:r>
        <w:continuationSeparator/>
      </w:r>
    </w:p>
    <w:p w14:paraId="182A9C2B" w14:textId="77777777" w:rsidR="006B4F48" w:rsidRDefault="006B4F48"/>
    <w:p w14:paraId="35B5DF1C" w14:textId="77777777" w:rsidR="006B4F48" w:rsidRDefault="006B4F48" w:rsidP="00775C74"/>
  </w:footnote>
  <w:footnote w:type="continuationNotice" w:id="1">
    <w:p w14:paraId="490B880E" w14:textId="77777777" w:rsidR="006B4F48" w:rsidRDefault="006B4F48"/>
    <w:p w14:paraId="5A6F6F01" w14:textId="77777777" w:rsidR="006B4F48" w:rsidRDefault="006B4F48"/>
    <w:p w14:paraId="0002651D" w14:textId="77777777" w:rsidR="006B4F48" w:rsidRDefault="006B4F48" w:rsidP="00775C74"/>
  </w:footnote>
  <w:footnote w:id="2">
    <w:p w14:paraId="17ECB1D4" w14:textId="7F680DD9" w:rsidR="008B5F90" w:rsidRPr="001804C4" w:rsidRDefault="008B5F90">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8B5F90" w:rsidRPr="00BA75BD" w:rsidRDefault="008B5F90"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4"/>
  </w:num>
  <w:num w:numId="5">
    <w:abstractNumId w:val="17"/>
  </w:num>
  <w:num w:numId="6">
    <w:abstractNumId w:val="0"/>
  </w:num>
  <w:num w:numId="7">
    <w:abstractNumId w:val="7"/>
  </w:num>
  <w:num w:numId="8">
    <w:abstractNumId w:val="18"/>
  </w:num>
  <w:num w:numId="9">
    <w:abstractNumId w:val="19"/>
  </w:num>
  <w:num w:numId="10">
    <w:abstractNumId w:val="28"/>
  </w:num>
  <w:num w:numId="11">
    <w:abstractNumId w:val="25"/>
  </w:num>
  <w:num w:numId="12">
    <w:abstractNumId w:val="3"/>
  </w:num>
  <w:num w:numId="13">
    <w:abstractNumId w:val="15"/>
  </w:num>
  <w:num w:numId="14">
    <w:abstractNumId w:val="12"/>
  </w:num>
  <w:num w:numId="15">
    <w:abstractNumId w:val="11"/>
  </w:num>
  <w:num w:numId="16">
    <w:abstractNumId w:val="16"/>
  </w:num>
  <w:num w:numId="17">
    <w:abstractNumId w:val="24"/>
  </w:num>
  <w:num w:numId="18">
    <w:abstractNumId w:val="26"/>
  </w:num>
  <w:num w:numId="19">
    <w:abstractNumId w:val="20"/>
  </w:num>
  <w:num w:numId="20">
    <w:abstractNumId w:val="10"/>
  </w:num>
  <w:num w:numId="21">
    <w:abstractNumId w:val="8"/>
  </w:num>
  <w:num w:numId="22">
    <w:abstractNumId w:val="2"/>
  </w:num>
  <w:num w:numId="23">
    <w:abstractNumId w:val="27"/>
  </w:num>
  <w:num w:numId="24">
    <w:abstractNumId w:val="29"/>
  </w:num>
  <w:num w:numId="25">
    <w:abstractNumId w:val="23"/>
  </w:num>
  <w:num w:numId="26">
    <w:abstractNumId w:val="5"/>
  </w:num>
  <w:num w:numId="27">
    <w:abstractNumId w:val="30"/>
  </w:num>
  <w:num w:numId="28">
    <w:abstractNumId w:val="13"/>
  </w:num>
  <w:num w:numId="29">
    <w:abstractNumId w:val="22"/>
  </w:num>
  <w:num w:numId="30">
    <w:abstractNumId w:val="21"/>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607"/>
    <w:rsid w:val="0003703F"/>
    <w:rsid w:val="00042ECA"/>
    <w:rsid w:val="0005048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86911"/>
    <w:rsid w:val="001A5B48"/>
    <w:rsid w:val="001A5D0F"/>
    <w:rsid w:val="001A74EC"/>
    <w:rsid w:val="001B036E"/>
    <w:rsid w:val="001B6847"/>
    <w:rsid w:val="001C108D"/>
    <w:rsid w:val="001D7EFA"/>
    <w:rsid w:val="001F319C"/>
    <w:rsid w:val="001F3C78"/>
    <w:rsid w:val="001F7E63"/>
    <w:rsid w:val="002228A1"/>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216A6"/>
    <w:rsid w:val="00331B58"/>
    <w:rsid w:val="00341E15"/>
    <w:rsid w:val="00342E03"/>
    <w:rsid w:val="0034423D"/>
    <w:rsid w:val="00350646"/>
    <w:rsid w:val="00352AD1"/>
    <w:rsid w:val="00362B8C"/>
    <w:rsid w:val="00364F14"/>
    <w:rsid w:val="00380E36"/>
    <w:rsid w:val="003851E4"/>
    <w:rsid w:val="00390E9D"/>
    <w:rsid w:val="00395736"/>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40E61"/>
    <w:rsid w:val="00450CB2"/>
    <w:rsid w:val="004536C9"/>
    <w:rsid w:val="00453ACA"/>
    <w:rsid w:val="00455BF1"/>
    <w:rsid w:val="00461CDC"/>
    <w:rsid w:val="00465A9D"/>
    <w:rsid w:val="00472D74"/>
    <w:rsid w:val="004752EE"/>
    <w:rsid w:val="0047595D"/>
    <w:rsid w:val="004805B4"/>
    <w:rsid w:val="004837E0"/>
    <w:rsid w:val="00490C07"/>
    <w:rsid w:val="00495154"/>
    <w:rsid w:val="004A1188"/>
    <w:rsid w:val="004B222E"/>
    <w:rsid w:val="004C228B"/>
    <w:rsid w:val="004C7610"/>
    <w:rsid w:val="004D36FF"/>
    <w:rsid w:val="004D506F"/>
    <w:rsid w:val="004D7982"/>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5F9F"/>
    <w:rsid w:val="005A1A04"/>
    <w:rsid w:val="005A406A"/>
    <w:rsid w:val="005A51CD"/>
    <w:rsid w:val="005B3B38"/>
    <w:rsid w:val="005C7926"/>
    <w:rsid w:val="005C7D77"/>
    <w:rsid w:val="005E2022"/>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578C"/>
    <w:rsid w:val="006859A7"/>
    <w:rsid w:val="00687A40"/>
    <w:rsid w:val="00691CC8"/>
    <w:rsid w:val="0069741E"/>
    <w:rsid w:val="006A2F07"/>
    <w:rsid w:val="006A2FC1"/>
    <w:rsid w:val="006A4520"/>
    <w:rsid w:val="006A49A9"/>
    <w:rsid w:val="006A636E"/>
    <w:rsid w:val="006B4F2B"/>
    <w:rsid w:val="006B4F48"/>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F658D"/>
    <w:rsid w:val="00800183"/>
    <w:rsid w:val="00801445"/>
    <w:rsid w:val="008062DC"/>
    <w:rsid w:val="0082421E"/>
    <w:rsid w:val="00826175"/>
    <w:rsid w:val="00852A57"/>
    <w:rsid w:val="00865F43"/>
    <w:rsid w:val="00867B3F"/>
    <w:rsid w:val="00870D63"/>
    <w:rsid w:val="0087118B"/>
    <w:rsid w:val="00871334"/>
    <w:rsid w:val="00876C12"/>
    <w:rsid w:val="00880453"/>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77"/>
    <w:rsid w:val="008D6249"/>
    <w:rsid w:val="008E3546"/>
    <w:rsid w:val="008E625C"/>
    <w:rsid w:val="008F3438"/>
    <w:rsid w:val="008F7B1E"/>
    <w:rsid w:val="00900BFD"/>
    <w:rsid w:val="00900FE0"/>
    <w:rsid w:val="0091335C"/>
    <w:rsid w:val="00913DC4"/>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D626A"/>
    <w:rsid w:val="009E17E5"/>
    <w:rsid w:val="009E1881"/>
    <w:rsid w:val="009F559A"/>
    <w:rsid w:val="00A22368"/>
    <w:rsid w:val="00A246FA"/>
    <w:rsid w:val="00A36D83"/>
    <w:rsid w:val="00A411C0"/>
    <w:rsid w:val="00A41728"/>
    <w:rsid w:val="00A50033"/>
    <w:rsid w:val="00A542AC"/>
    <w:rsid w:val="00A558D8"/>
    <w:rsid w:val="00A746E8"/>
    <w:rsid w:val="00A7717B"/>
    <w:rsid w:val="00A81FA6"/>
    <w:rsid w:val="00A9725E"/>
    <w:rsid w:val="00A97984"/>
    <w:rsid w:val="00AA3378"/>
    <w:rsid w:val="00AB2880"/>
    <w:rsid w:val="00AB2D78"/>
    <w:rsid w:val="00AB3AFC"/>
    <w:rsid w:val="00AB3F77"/>
    <w:rsid w:val="00AD7D08"/>
    <w:rsid w:val="00AE24DF"/>
    <w:rsid w:val="00B0167A"/>
    <w:rsid w:val="00B016A2"/>
    <w:rsid w:val="00B028CC"/>
    <w:rsid w:val="00B12296"/>
    <w:rsid w:val="00B139D2"/>
    <w:rsid w:val="00B1730E"/>
    <w:rsid w:val="00B17DCD"/>
    <w:rsid w:val="00B3684D"/>
    <w:rsid w:val="00B422C5"/>
    <w:rsid w:val="00B539AC"/>
    <w:rsid w:val="00B67FE1"/>
    <w:rsid w:val="00B74353"/>
    <w:rsid w:val="00B823D3"/>
    <w:rsid w:val="00B82AFA"/>
    <w:rsid w:val="00B86C39"/>
    <w:rsid w:val="00B9108F"/>
    <w:rsid w:val="00B964B0"/>
    <w:rsid w:val="00BA0AD3"/>
    <w:rsid w:val="00BA11F0"/>
    <w:rsid w:val="00BB56DC"/>
    <w:rsid w:val="00BC38F1"/>
    <w:rsid w:val="00BC5245"/>
    <w:rsid w:val="00BD1D44"/>
    <w:rsid w:val="00BE603E"/>
    <w:rsid w:val="00BE6BAD"/>
    <w:rsid w:val="00BF0074"/>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94015"/>
    <w:rsid w:val="00C945B0"/>
    <w:rsid w:val="00CA7440"/>
    <w:rsid w:val="00CB288E"/>
    <w:rsid w:val="00CC60AF"/>
    <w:rsid w:val="00CD3E6A"/>
    <w:rsid w:val="00CD7B9F"/>
    <w:rsid w:val="00CF4992"/>
    <w:rsid w:val="00D00AED"/>
    <w:rsid w:val="00D00BB9"/>
    <w:rsid w:val="00D024E4"/>
    <w:rsid w:val="00D03C75"/>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C600C"/>
    <w:rsid w:val="00ED1847"/>
    <w:rsid w:val="00ED2A4B"/>
    <w:rsid w:val="00ED648D"/>
    <w:rsid w:val="00EE1579"/>
    <w:rsid w:val="00EF2300"/>
    <w:rsid w:val="00EF2FB0"/>
    <w:rsid w:val="00EF468C"/>
    <w:rsid w:val="00EF5BA1"/>
    <w:rsid w:val="00EF6E7F"/>
    <w:rsid w:val="00F10011"/>
    <w:rsid w:val="00F20F78"/>
    <w:rsid w:val="00F2228D"/>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32735F2B-B674-407E-9E94-F566AE9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twitter.com/ABSCBNNews/" TargetMode="External"/><Relationship Id="rId39" Type="http://schemas.openxmlformats.org/officeDocument/2006/relationships/image" Target="media/image10.png"/><Relationship Id="rId21" Type="http://schemas.openxmlformats.org/officeDocument/2006/relationships/image" Target="media/image7.png"/><Relationship Id="rId34" Type="http://schemas.openxmlformats.org/officeDocument/2006/relationships/hyperlink" Target="http://t.co/IRX5SMSr3h" TargetMode="External"/><Relationship Id="rId42" Type="http://schemas.openxmlformats.org/officeDocument/2006/relationships/hyperlink" Target="http://www.bibme.org/" TargetMode="External"/><Relationship Id="rId47" Type="http://schemas.openxmlformats.org/officeDocument/2006/relationships/hyperlink" Target="http://web.archive.org/web/20080921002044/http://www.universalmccann.com/Assets/wave_3_20080403093750.pdf"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twitter.com/search?q=%23GlendaPH" TargetMode="External"/><Relationship Id="rId11" Type="http://schemas.openxmlformats.org/officeDocument/2006/relationships/footer" Target="footer2.xml"/><Relationship Id="rId24" Type="http://schemas.openxmlformats.org/officeDocument/2006/relationships/hyperlink" Target="http://t.co/rqpfnzcLza" TargetMode="External"/><Relationship Id="rId32" Type="http://schemas.openxmlformats.org/officeDocument/2006/relationships/hyperlink" Target="https://twitter.com/phivolcs_dost/" TargetMode="External"/><Relationship Id="rId37" Type="http://schemas.openxmlformats.org/officeDocument/2006/relationships/hyperlink" Target="https://twitter.com/MMDA/" TargetMode="External"/><Relationship Id="rId40" Type="http://schemas.openxmlformats.org/officeDocument/2006/relationships/hyperlink" Target="http://www.youngdigitallab.com/en/social-media/a-social-media-lesson-from-the-philippines" TargetMode="External"/><Relationship Id="rId45" Type="http://schemas.openxmlformats.org/officeDocument/2006/relationships/hyperlink" Target="http://247wallst.com/technology-3/2011/05/09/the-ten-nations-where-facebook-rules-the-internet/"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s://twitter.com/search?q=%23southAlerts" TargetMode="External"/><Relationship Id="rId36" Type="http://schemas.openxmlformats.org/officeDocument/2006/relationships/hyperlink" Target="https://twitter.com/search?q=%23floodph"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twitter.com/dinkysunflower/" TargetMode="External"/><Relationship Id="rId44" Type="http://schemas.openxmlformats.org/officeDocument/2006/relationships/hyperlink" Target="http://www.aaai.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t.co/6Kn0frqBsJ" TargetMode="External"/><Relationship Id="rId30" Type="http://schemas.openxmlformats.org/officeDocument/2006/relationships/hyperlink" Target="https://twitter.com/search?q=%23EarthquakePH" TargetMode="External"/><Relationship Id="rId35" Type="http://schemas.openxmlformats.org/officeDocument/2006/relationships/hyperlink" Target="https://twitter.com/saabmagalona/" TargetMode="External"/><Relationship Id="rId43" Type="http://schemas.openxmlformats.org/officeDocument/2006/relationships/hyperlink" Target="http://www.bibme.org/" TargetMode="External"/><Relationship Id="rId48"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Vilson\Dropbox\Awesome%20Nerds\THESIS\Gridlock\THESIS\thesis-document%20(7-27-2014%202300).docx" TargetMode="External"/><Relationship Id="rId17" Type="http://schemas.openxmlformats.org/officeDocument/2006/relationships/image" Target="media/image3.png"/><Relationship Id="rId25" Type="http://schemas.openxmlformats.org/officeDocument/2006/relationships/hyperlink" Target="http://t.co/mECHfZfiyK" TargetMode="External"/><Relationship Id="rId33" Type="http://schemas.openxmlformats.org/officeDocument/2006/relationships/hyperlink" Target="https://twitter.com/search?q=%23earthquakePH" TargetMode="External"/><Relationship Id="rId38" Type="http://schemas.openxmlformats.org/officeDocument/2006/relationships/hyperlink" Target="https://twitter.com/search?q=%23FloodPH" TargetMode="External"/><Relationship Id="rId46" Type="http://schemas.openxmlformats.org/officeDocument/2006/relationships/hyperlink" Target="http://web.archive.org/web/20080921002044/http://www.universalmccann.com/Assets/wave_3_20080403093750.pdf" TargetMode="External"/><Relationship Id="rId20" Type="http://schemas.openxmlformats.org/officeDocument/2006/relationships/image" Target="media/image6.png"/><Relationship Id="rId41" Type="http://schemas.openxmlformats.org/officeDocument/2006/relationships/hyperlink" Target="http://www.bibme.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39B92-1795-4E12-8526-0804D920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51</Pages>
  <Words>19619</Words>
  <Characters>111833</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18</cp:revision>
  <cp:lastPrinted>2014-07-21T08:38:00Z</cp:lastPrinted>
  <dcterms:created xsi:type="dcterms:W3CDTF">2014-07-27T15:00:00Z</dcterms:created>
  <dcterms:modified xsi:type="dcterms:W3CDTF">2014-07-28T15:34:00Z</dcterms:modified>
</cp:coreProperties>
</file>