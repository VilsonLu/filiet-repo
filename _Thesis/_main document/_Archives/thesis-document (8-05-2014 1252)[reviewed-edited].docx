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373B30">
        <w:rPr>
          <w:noProof/>
          <w:sz w:val="24"/>
          <w:szCs w:val="24"/>
        </w:rPr>
        <w:t>August 6,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4F09649A" w14:textId="77777777" w:rsidR="00FF5F4F"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5091765" w:history="1">
        <w:r w:rsidR="00FF5F4F" w:rsidRPr="00AA17D6">
          <w:rPr>
            <w:rStyle w:val="Hyperlink"/>
            <w:noProof/>
          </w:rPr>
          <w:t>1.0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Research Description</w:t>
        </w:r>
        <w:r w:rsidR="00FF5F4F">
          <w:rPr>
            <w:noProof/>
            <w:webHidden/>
          </w:rPr>
          <w:tab/>
        </w:r>
        <w:r w:rsidR="00FF5F4F">
          <w:rPr>
            <w:noProof/>
            <w:webHidden/>
          </w:rPr>
          <w:fldChar w:fldCharType="begin"/>
        </w:r>
        <w:r w:rsidR="00FF5F4F">
          <w:rPr>
            <w:noProof/>
            <w:webHidden/>
          </w:rPr>
          <w:instrText xml:space="preserve"> PAGEREF _Toc395091765 \h </w:instrText>
        </w:r>
        <w:r w:rsidR="00FF5F4F">
          <w:rPr>
            <w:noProof/>
            <w:webHidden/>
          </w:rPr>
        </w:r>
        <w:r w:rsidR="00FF5F4F">
          <w:rPr>
            <w:noProof/>
            <w:webHidden/>
          </w:rPr>
          <w:fldChar w:fldCharType="separate"/>
        </w:r>
        <w:r w:rsidR="00FF5F4F">
          <w:rPr>
            <w:noProof/>
            <w:webHidden/>
          </w:rPr>
          <w:t>1-1</w:t>
        </w:r>
        <w:r w:rsidR="00FF5F4F">
          <w:rPr>
            <w:noProof/>
            <w:webHidden/>
          </w:rPr>
          <w:fldChar w:fldCharType="end"/>
        </w:r>
      </w:hyperlink>
    </w:p>
    <w:p w14:paraId="3665556B"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66" w:history="1">
        <w:r w:rsidR="00FF5F4F" w:rsidRPr="00AA17D6">
          <w:rPr>
            <w:rStyle w:val="Hyperlink"/>
            <w:noProof/>
          </w:rPr>
          <w:t>1.1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Overview of the Current State of Technology</w:t>
        </w:r>
        <w:r w:rsidR="00FF5F4F">
          <w:rPr>
            <w:noProof/>
            <w:webHidden/>
          </w:rPr>
          <w:tab/>
        </w:r>
        <w:r w:rsidR="00FF5F4F">
          <w:rPr>
            <w:noProof/>
            <w:webHidden/>
          </w:rPr>
          <w:fldChar w:fldCharType="begin"/>
        </w:r>
        <w:r w:rsidR="00FF5F4F">
          <w:rPr>
            <w:noProof/>
            <w:webHidden/>
          </w:rPr>
          <w:instrText xml:space="preserve"> PAGEREF _Toc395091766 \h </w:instrText>
        </w:r>
        <w:r w:rsidR="00FF5F4F">
          <w:rPr>
            <w:noProof/>
            <w:webHidden/>
          </w:rPr>
        </w:r>
        <w:r w:rsidR="00FF5F4F">
          <w:rPr>
            <w:noProof/>
            <w:webHidden/>
          </w:rPr>
          <w:fldChar w:fldCharType="separate"/>
        </w:r>
        <w:r w:rsidR="00FF5F4F">
          <w:rPr>
            <w:noProof/>
            <w:webHidden/>
          </w:rPr>
          <w:t>1-1</w:t>
        </w:r>
        <w:r w:rsidR="00FF5F4F">
          <w:rPr>
            <w:noProof/>
            <w:webHidden/>
          </w:rPr>
          <w:fldChar w:fldCharType="end"/>
        </w:r>
      </w:hyperlink>
    </w:p>
    <w:p w14:paraId="688AABCE"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67" w:history="1">
        <w:r w:rsidR="00FF5F4F" w:rsidRPr="00AA17D6">
          <w:rPr>
            <w:rStyle w:val="Hyperlink"/>
            <w:noProof/>
          </w:rPr>
          <w:t>1.2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Research Objectives</w:t>
        </w:r>
        <w:r w:rsidR="00FF5F4F">
          <w:rPr>
            <w:noProof/>
            <w:webHidden/>
          </w:rPr>
          <w:tab/>
        </w:r>
        <w:r w:rsidR="00FF5F4F">
          <w:rPr>
            <w:noProof/>
            <w:webHidden/>
          </w:rPr>
          <w:fldChar w:fldCharType="begin"/>
        </w:r>
        <w:r w:rsidR="00FF5F4F">
          <w:rPr>
            <w:noProof/>
            <w:webHidden/>
          </w:rPr>
          <w:instrText xml:space="preserve"> PAGEREF _Toc395091767 \h </w:instrText>
        </w:r>
        <w:r w:rsidR="00FF5F4F">
          <w:rPr>
            <w:noProof/>
            <w:webHidden/>
          </w:rPr>
        </w:r>
        <w:r w:rsidR="00FF5F4F">
          <w:rPr>
            <w:noProof/>
            <w:webHidden/>
          </w:rPr>
          <w:fldChar w:fldCharType="separate"/>
        </w:r>
        <w:r w:rsidR="00FF5F4F">
          <w:rPr>
            <w:noProof/>
            <w:webHidden/>
          </w:rPr>
          <w:t>1-2</w:t>
        </w:r>
        <w:r w:rsidR="00FF5F4F">
          <w:rPr>
            <w:noProof/>
            <w:webHidden/>
          </w:rPr>
          <w:fldChar w:fldCharType="end"/>
        </w:r>
      </w:hyperlink>
    </w:p>
    <w:p w14:paraId="2AEDF80C"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68" w:history="1">
        <w:r w:rsidR="00FF5F4F" w:rsidRPr="00AA17D6">
          <w:rPr>
            <w:rStyle w:val="Hyperlink"/>
            <w:noProof/>
            <w14:scene3d>
              <w14:camera w14:prst="orthographicFront"/>
              <w14:lightRig w14:rig="threePt" w14:dir="t">
                <w14:rot w14:lat="0" w14:lon="0" w14:rev="0"/>
              </w14:lightRig>
            </w14:scene3d>
          </w:rPr>
          <w:t>1.2.1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General Objective</w:t>
        </w:r>
        <w:r w:rsidR="00FF5F4F">
          <w:rPr>
            <w:noProof/>
            <w:webHidden/>
          </w:rPr>
          <w:tab/>
        </w:r>
        <w:r w:rsidR="00FF5F4F">
          <w:rPr>
            <w:noProof/>
            <w:webHidden/>
          </w:rPr>
          <w:fldChar w:fldCharType="begin"/>
        </w:r>
        <w:r w:rsidR="00FF5F4F">
          <w:rPr>
            <w:noProof/>
            <w:webHidden/>
          </w:rPr>
          <w:instrText xml:space="preserve"> PAGEREF _Toc395091768 \h </w:instrText>
        </w:r>
        <w:r w:rsidR="00FF5F4F">
          <w:rPr>
            <w:noProof/>
            <w:webHidden/>
          </w:rPr>
        </w:r>
        <w:r w:rsidR="00FF5F4F">
          <w:rPr>
            <w:noProof/>
            <w:webHidden/>
          </w:rPr>
          <w:fldChar w:fldCharType="separate"/>
        </w:r>
        <w:r w:rsidR="00FF5F4F">
          <w:rPr>
            <w:noProof/>
            <w:webHidden/>
          </w:rPr>
          <w:t>1-2</w:t>
        </w:r>
        <w:r w:rsidR="00FF5F4F">
          <w:rPr>
            <w:noProof/>
            <w:webHidden/>
          </w:rPr>
          <w:fldChar w:fldCharType="end"/>
        </w:r>
      </w:hyperlink>
    </w:p>
    <w:p w14:paraId="0651A1A8"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69" w:history="1">
        <w:r w:rsidR="00FF5F4F" w:rsidRPr="00AA17D6">
          <w:rPr>
            <w:rStyle w:val="Hyperlink"/>
            <w:noProof/>
            <w14:scene3d>
              <w14:camera w14:prst="orthographicFront"/>
              <w14:lightRig w14:rig="threePt" w14:dir="t">
                <w14:rot w14:lat="0" w14:lon="0" w14:rev="0"/>
              </w14:lightRig>
            </w14:scene3d>
          </w:rPr>
          <w:t>1.2.2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Specific Objectives</w:t>
        </w:r>
        <w:r w:rsidR="00FF5F4F">
          <w:rPr>
            <w:noProof/>
            <w:webHidden/>
          </w:rPr>
          <w:tab/>
        </w:r>
        <w:r w:rsidR="00FF5F4F">
          <w:rPr>
            <w:noProof/>
            <w:webHidden/>
          </w:rPr>
          <w:fldChar w:fldCharType="begin"/>
        </w:r>
        <w:r w:rsidR="00FF5F4F">
          <w:rPr>
            <w:noProof/>
            <w:webHidden/>
          </w:rPr>
          <w:instrText xml:space="preserve"> PAGEREF _Toc395091769 \h </w:instrText>
        </w:r>
        <w:r w:rsidR="00FF5F4F">
          <w:rPr>
            <w:noProof/>
            <w:webHidden/>
          </w:rPr>
        </w:r>
        <w:r w:rsidR="00FF5F4F">
          <w:rPr>
            <w:noProof/>
            <w:webHidden/>
          </w:rPr>
          <w:fldChar w:fldCharType="separate"/>
        </w:r>
        <w:r w:rsidR="00FF5F4F">
          <w:rPr>
            <w:noProof/>
            <w:webHidden/>
          </w:rPr>
          <w:t>1-2</w:t>
        </w:r>
        <w:r w:rsidR="00FF5F4F">
          <w:rPr>
            <w:noProof/>
            <w:webHidden/>
          </w:rPr>
          <w:fldChar w:fldCharType="end"/>
        </w:r>
      </w:hyperlink>
    </w:p>
    <w:p w14:paraId="04B34D7A"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70" w:history="1">
        <w:r w:rsidR="00FF5F4F" w:rsidRPr="00AA17D6">
          <w:rPr>
            <w:rStyle w:val="Hyperlink"/>
            <w:noProof/>
          </w:rPr>
          <w:t>1.3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Scope and Limitations of the Research</w:t>
        </w:r>
        <w:r w:rsidR="00FF5F4F">
          <w:rPr>
            <w:noProof/>
            <w:webHidden/>
          </w:rPr>
          <w:tab/>
        </w:r>
        <w:r w:rsidR="00FF5F4F">
          <w:rPr>
            <w:noProof/>
            <w:webHidden/>
          </w:rPr>
          <w:fldChar w:fldCharType="begin"/>
        </w:r>
        <w:r w:rsidR="00FF5F4F">
          <w:rPr>
            <w:noProof/>
            <w:webHidden/>
          </w:rPr>
          <w:instrText xml:space="preserve"> PAGEREF _Toc395091770 \h </w:instrText>
        </w:r>
        <w:r w:rsidR="00FF5F4F">
          <w:rPr>
            <w:noProof/>
            <w:webHidden/>
          </w:rPr>
        </w:r>
        <w:r w:rsidR="00FF5F4F">
          <w:rPr>
            <w:noProof/>
            <w:webHidden/>
          </w:rPr>
          <w:fldChar w:fldCharType="separate"/>
        </w:r>
        <w:r w:rsidR="00FF5F4F">
          <w:rPr>
            <w:noProof/>
            <w:webHidden/>
          </w:rPr>
          <w:t>1-3</w:t>
        </w:r>
        <w:r w:rsidR="00FF5F4F">
          <w:rPr>
            <w:noProof/>
            <w:webHidden/>
          </w:rPr>
          <w:fldChar w:fldCharType="end"/>
        </w:r>
      </w:hyperlink>
    </w:p>
    <w:p w14:paraId="6DAFF192"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71" w:history="1">
        <w:r w:rsidR="00FF5F4F" w:rsidRPr="00AA17D6">
          <w:rPr>
            <w:rStyle w:val="Hyperlink"/>
            <w:noProof/>
          </w:rPr>
          <w:t>1.4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Significance of the Research</w:t>
        </w:r>
        <w:r w:rsidR="00FF5F4F">
          <w:rPr>
            <w:noProof/>
            <w:webHidden/>
          </w:rPr>
          <w:tab/>
        </w:r>
        <w:r w:rsidR="00FF5F4F">
          <w:rPr>
            <w:noProof/>
            <w:webHidden/>
          </w:rPr>
          <w:fldChar w:fldCharType="begin"/>
        </w:r>
        <w:r w:rsidR="00FF5F4F">
          <w:rPr>
            <w:noProof/>
            <w:webHidden/>
          </w:rPr>
          <w:instrText xml:space="preserve"> PAGEREF _Toc395091771 \h </w:instrText>
        </w:r>
        <w:r w:rsidR="00FF5F4F">
          <w:rPr>
            <w:noProof/>
            <w:webHidden/>
          </w:rPr>
        </w:r>
        <w:r w:rsidR="00FF5F4F">
          <w:rPr>
            <w:noProof/>
            <w:webHidden/>
          </w:rPr>
          <w:fldChar w:fldCharType="separate"/>
        </w:r>
        <w:r w:rsidR="00FF5F4F">
          <w:rPr>
            <w:noProof/>
            <w:webHidden/>
          </w:rPr>
          <w:t>1-4</w:t>
        </w:r>
        <w:r w:rsidR="00FF5F4F">
          <w:rPr>
            <w:noProof/>
            <w:webHidden/>
          </w:rPr>
          <w:fldChar w:fldCharType="end"/>
        </w:r>
      </w:hyperlink>
    </w:p>
    <w:p w14:paraId="11D36D58"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72" w:history="1">
        <w:r w:rsidR="00FF5F4F" w:rsidRPr="00AA17D6">
          <w:rPr>
            <w:rStyle w:val="Hyperlink"/>
            <w:noProof/>
          </w:rPr>
          <w:t>1.5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Research Methodology</w:t>
        </w:r>
        <w:r w:rsidR="00FF5F4F">
          <w:rPr>
            <w:noProof/>
            <w:webHidden/>
          </w:rPr>
          <w:tab/>
        </w:r>
        <w:r w:rsidR="00FF5F4F">
          <w:rPr>
            <w:noProof/>
            <w:webHidden/>
          </w:rPr>
          <w:fldChar w:fldCharType="begin"/>
        </w:r>
        <w:r w:rsidR="00FF5F4F">
          <w:rPr>
            <w:noProof/>
            <w:webHidden/>
          </w:rPr>
          <w:instrText xml:space="preserve"> PAGEREF _Toc395091772 \h </w:instrText>
        </w:r>
        <w:r w:rsidR="00FF5F4F">
          <w:rPr>
            <w:noProof/>
            <w:webHidden/>
          </w:rPr>
        </w:r>
        <w:r w:rsidR="00FF5F4F">
          <w:rPr>
            <w:noProof/>
            <w:webHidden/>
          </w:rPr>
          <w:fldChar w:fldCharType="separate"/>
        </w:r>
        <w:r w:rsidR="00FF5F4F">
          <w:rPr>
            <w:noProof/>
            <w:webHidden/>
          </w:rPr>
          <w:t>1-4</w:t>
        </w:r>
        <w:r w:rsidR="00FF5F4F">
          <w:rPr>
            <w:noProof/>
            <w:webHidden/>
          </w:rPr>
          <w:fldChar w:fldCharType="end"/>
        </w:r>
      </w:hyperlink>
    </w:p>
    <w:p w14:paraId="771693D2"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3" w:history="1">
        <w:r w:rsidR="00FF5F4F" w:rsidRPr="00AA17D6">
          <w:rPr>
            <w:rStyle w:val="Hyperlink"/>
            <w:noProof/>
            <w14:scene3d>
              <w14:camera w14:prst="orthographicFront"/>
              <w14:lightRig w14:rig="threePt" w14:dir="t">
                <w14:rot w14:lat="0" w14:lon="0" w14:rev="0"/>
              </w14:lightRig>
            </w14:scene3d>
          </w:rPr>
          <w:t>1.5.1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Investigation and Research Analysis</w:t>
        </w:r>
        <w:r w:rsidR="00FF5F4F">
          <w:rPr>
            <w:noProof/>
            <w:webHidden/>
          </w:rPr>
          <w:tab/>
        </w:r>
        <w:r w:rsidR="00FF5F4F">
          <w:rPr>
            <w:noProof/>
            <w:webHidden/>
          </w:rPr>
          <w:fldChar w:fldCharType="begin"/>
        </w:r>
        <w:r w:rsidR="00FF5F4F">
          <w:rPr>
            <w:noProof/>
            <w:webHidden/>
          </w:rPr>
          <w:instrText xml:space="preserve"> PAGEREF _Toc395091773 \h </w:instrText>
        </w:r>
        <w:r w:rsidR="00FF5F4F">
          <w:rPr>
            <w:noProof/>
            <w:webHidden/>
          </w:rPr>
        </w:r>
        <w:r w:rsidR="00FF5F4F">
          <w:rPr>
            <w:noProof/>
            <w:webHidden/>
          </w:rPr>
          <w:fldChar w:fldCharType="separate"/>
        </w:r>
        <w:r w:rsidR="00FF5F4F">
          <w:rPr>
            <w:noProof/>
            <w:webHidden/>
          </w:rPr>
          <w:t>1-5</w:t>
        </w:r>
        <w:r w:rsidR="00FF5F4F">
          <w:rPr>
            <w:noProof/>
            <w:webHidden/>
          </w:rPr>
          <w:fldChar w:fldCharType="end"/>
        </w:r>
      </w:hyperlink>
    </w:p>
    <w:p w14:paraId="3831CABD"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4" w:history="1">
        <w:r w:rsidR="00FF5F4F" w:rsidRPr="00AA17D6">
          <w:rPr>
            <w:rStyle w:val="Hyperlink"/>
            <w:noProof/>
            <w14:scene3d>
              <w14:camera w14:prst="orthographicFront"/>
              <w14:lightRig w14:rig="threePt" w14:dir="t">
                <w14:rot w14:lat="0" w14:lon="0" w14:rev="0"/>
              </w14:lightRig>
            </w14:scene3d>
          </w:rPr>
          <w:t>1.5.2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Design</w:t>
        </w:r>
        <w:r w:rsidR="00FF5F4F">
          <w:rPr>
            <w:noProof/>
            <w:webHidden/>
          </w:rPr>
          <w:tab/>
        </w:r>
        <w:r w:rsidR="00FF5F4F">
          <w:rPr>
            <w:noProof/>
            <w:webHidden/>
          </w:rPr>
          <w:fldChar w:fldCharType="begin"/>
        </w:r>
        <w:r w:rsidR="00FF5F4F">
          <w:rPr>
            <w:noProof/>
            <w:webHidden/>
          </w:rPr>
          <w:instrText xml:space="preserve"> PAGEREF _Toc395091774 \h </w:instrText>
        </w:r>
        <w:r w:rsidR="00FF5F4F">
          <w:rPr>
            <w:noProof/>
            <w:webHidden/>
          </w:rPr>
        </w:r>
        <w:r w:rsidR="00FF5F4F">
          <w:rPr>
            <w:noProof/>
            <w:webHidden/>
          </w:rPr>
          <w:fldChar w:fldCharType="separate"/>
        </w:r>
        <w:r w:rsidR="00FF5F4F">
          <w:rPr>
            <w:noProof/>
            <w:webHidden/>
          </w:rPr>
          <w:t>1-5</w:t>
        </w:r>
        <w:r w:rsidR="00FF5F4F">
          <w:rPr>
            <w:noProof/>
            <w:webHidden/>
          </w:rPr>
          <w:fldChar w:fldCharType="end"/>
        </w:r>
      </w:hyperlink>
    </w:p>
    <w:p w14:paraId="693B7A6B"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5" w:history="1">
        <w:r w:rsidR="00FF5F4F" w:rsidRPr="00AA17D6">
          <w:rPr>
            <w:rStyle w:val="Hyperlink"/>
            <w:noProof/>
            <w14:scene3d>
              <w14:camera w14:prst="orthographicFront"/>
              <w14:lightRig w14:rig="threePt" w14:dir="t">
                <w14:rot w14:lat="0" w14:lon="0" w14:rev="0"/>
              </w14:lightRig>
            </w14:scene3d>
          </w:rPr>
          <w:t>1.5.3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Sprints</w:t>
        </w:r>
        <w:r w:rsidR="00FF5F4F">
          <w:rPr>
            <w:noProof/>
            <w:webHidden/>
          </w:rPr>
          <w:tab/>
        </w:r>
        <w:r w:rsidR="00FF5F4F">
          <w:rPr>
            <w:noProof/>
            <w:webHidden/>
          </w:rPr>
          <w:fldChar w:fldCharType="begin"/>
        </w:r>
        <w:r w:rsidR="00FF5F4F">
          <w:rPr>
            <w:noProof/>
            <w:webHidden/>
          </w:rPr>
          <w:instrText xml:space="preserve"> PAGEREF _Toc395091775 \h </w:instrText>
        </w:r>
        <w:r w:rsidR="00FF5F4F">
          <w:rPr>
            <w:noProof/>
            <w:webHidden/>
          </w:rPr>
        </w:r>
        <w:r w:rsidR="00FF5F4F">
          <w:rPr>
            <w:noProof/>
            <w:webHidden/>
          </w:rPr>
          <w:fldChar w:fldCharType="separate"/>
        </w:r>
        <w:r w:rsidR="00FF5F4F">
          <w:rPr>
            <w:noProof/>
            <w:webHidden/>
          </w:rPr>
          <w:t>1-5</w:t>
        </w:r>
        <w:r w:rsidR="00FF5F4F">
          <w:rPr>
            <w:noProof/>
            <w:webHidden/>
          </w:rPr>
          <w:fldChar w:fldCharType="end"/>
        </w:r>
      </w:hyperlink>
    </w:p>
    <w:p w14:paraId="29D438D5"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6" w:history="1">
        <w:r w:rsidR="00FF5F4F" w:rsidRPr="00AA17D6">
          <w:rPr>
            <w:rStyle w:val="Hyperlink"/>
            <w:noProof/>
            <w14:scene3d>
              <w14:camera w14:prst="orthographicFront"/>
              <w14:lightRig w14:rig="threePt" w14:dir="t">
                <w14:rot w14:lat="0" w14:lon="0" w14:rev="0"/>
              </w14:lightRig>
            </w14:scene3d>
          </w:rPr>
          <w:t>1.5.4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Sprint Planning Meetings</w:t>
        </w:r>
        <w:r w:rsidR="00FF5F4F">
          <w:rPr>
            <w:noProof/>
            <w:webHidden/>
          </w:rPr>
          <w:tab/>
        </w:r>
        <w:r w:rsidR="00FF5F4F">
          <w:rPr>
            <w:noProof/>
            <w:webHidden/>
          </w:rPr>
          <w:fldChar w:fldCharType="begin"/>
        </w:r>
        <w:r w:rsidR="00FF5F4F">
          <w:rPr>
            <w:noProof/>
            <w:webHidden/>
          </w:rPr>
          <w:instrText xml:space="preserve"> PAGEREF _Toc395091776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4D9514AD"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7" w:history="1">
        <w:r w:rsidR="00FF5F4F" w:rsidRPr="00AA17D6">
          <w:rPr>
            <w:rStyle w:val="Hyperlink"/>
            <w:noProof/>
            <w14:scene3d>
              <w14:camera w14:prst="orthographicFront"/>
              <w14:lightRig w14:rig="threePt" w14:dir="t">
                <w14:rot w14:lat="0" w14:lon="0" w14:rev="0"/>
              </w14:lightRig>
            </w14:scene3d>
          </w:rPr>
          <w:t>1.5.5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Scrum Meetings</w:t>
        </w:r>
        <w:r w:rsidR="00FF5F4F">
          <w:rPr>
            <w:noProof/>
            <w:webHidden/>
          </w:rPr>
          <w:tab/>
        </w:r>
        <w:r w:rsidR="00FF5F4F">
          <w:rPr>
            <w:noProof/>
            <w:webHidden/>
          </w:rPr>
          <w:fldChar w:fldCharType="begin"/>
        </w:r>
        <w:r w:rsidR="00FF5F4F">
          <w:rPr>
            <w:noProof/>
            <w:webHidden/>
          </w:rPr>
          <w:instrText xml:space="preserve"> PAGEREF _Toc395091777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6B470DC2"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8" w:history="1">
        <w:r w:rsidR="00FF5F4F" w:rsidRPr="00AA17D6">
          <w:rPr>
            <w:rStyle w:val="Hyperlink"/>
            <w:noProof/>
            <w14:scene3d>
              <w14:camera w14:prst="orthographicFront"/>
              <w14:lightRig w14:rig="threePt" w14:dir="t">
                <w14:rot w14:lat="0" w14:lon="0" w14:rev="0"/>
              </w14:lightRig>
            </w14:scene3d>
          </w:rPr>
          <w:t>1.5.6</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Development</w:t>
        </w:r>
        <w:r w:rsidR="00FF5F4F">
          <w:rPr>
            <w:noProof/>
            <w:webHidden/>
          </w:rPr>
          <w:tab/>
        </w:r>
        <w:r w:rsidR="00FF5F4F">
          <w:rPr>
            <w:noProof/>
            <w:webHidden/>
          </w:rPr>
          <w:fldChar w:fldCharType="begin"/>
        </w:r>
        <w:r w:rsidR="00FF5F4F">
          <w:rPr>
            <w:noProof/>
            <w:webHidden/>
          </w:rPr>
          <w:instrText xml:space="preserve"> PAGEREF _Toc395091778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1FE7AE4F"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9" w:history="1">
        <w:r w:rsidR="00FF5F4F" w:rsidRPr="00AA17D6">
          <w:rPr>
            <w:rStyle w:val="Hyperlink"/>
            <w:noProof/>
            <w14:scene3d>
              <w14:camera w14:prst="orthographicFront"/>
              <w14:lightRig w14:rig="threePt" w14:dir="t">
                <w14:rot w14:lat="0" w14:lon="0" w14:rev="0"/>
              </w14:lightRig>
            </w14:scene3d>
          </w:rPr>
          <w:t>1.5.7</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Integration and Testing</w:t>
        </w:r>
        <w:r w:rsidR="00FF5F4F">
          <w:rPr>
            <w:noProof/>
            <w:webHidden/>
          </w:rPr>
          <w:tab/>
        </w:r>
        <w:r w:rsidR="00FF5F4F">
          <w:rPr>
            <w:noProof/>
            <w:webHidden/>
          </w:rPr>
          <w:fldChar w:fldCharType="begin"/>
        </w:r>
        <w:r w:rsidR="00FF5F4F">
          <w:rPr>
            <w:noProof/>
            <w:webHidden/>
          </w:rPr>
          <w:instrText xml:space="preserve"> PAGEREF _Toc395091779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1616D6A8"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0" w:history="1">
        <w:r w:rsidR="00FF5F4F" w:rsidRPr="00AA17D6">
          <w:rPr>
            <w:rStyle w:val="Hyperlink"/>
            <w:noProof/>
            <w14:scene3d>
              <w14:camera w14:prst="orthographicFront"/>
              <w14:lightRig w14:rig="threePt" w14:dir="t">
                <w14:rot w14:lat="0" w14:lon="0" w14:rev="0"/>
              </w14:lightRig>
            </w14:scene3d>
          </w:rPr>
          <w:t>1.5.8</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Evaluation</w:t>
        </w:r>
        <w:r w:rsidR="00FF5F4F">
          <w:rPr>
            <w:noProof/>
            <w:webHidden/>
          </w:rPr>
          <w:tab/>
        </w:r>
        <w:r w:rsidR="00FF5F4F">
          <w:rPr>
            <w:noProof/>
            <w:webHidden/>
          </w:rPr>
          <w:fldChar w:fldCharType="begin"/>
        </w:r>
        <w:r w:rsidR="00FF5F4F">
          <w:rPr>
            <w:noProof/>
            <w:webHidden/>
          </w:rPr>
          <w:instrText xml:space="preserve"> PAGEREF _Toc395091780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0535A93A"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1" w:history="1">
        <w:r w:rsidR="00FF5F4F" w:rsidRPr="00AA17D6">
          <w:rPr>
            <w:rStyle w:val="Hyperlink"/>
            <w:noProof/>
            <w14:scene3d>
              <w14:camera w14:prst="orthographicFront"/>
              <w14:lightRig w14:rig="threePt" w14:dir="t">
                <w14:rot w14:lat="0" w14:lon="0" w14:rev="0"/>
              </w14:lightRig>
            </w14:scene3d>
          </w:rPr>
          <w:t>1.5.9</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Documentation</w:t>
        </w:r>
        <w:r w:rsidR="00FF5F4F">
          <w:rPr>
            <w:noProof/>
            <w:webHidden/>
          </w:rPr>
          <w:tab/>
        </w:r>
        <w:r w:rsidR="00FF5F4F">
          <w:rPr>
            <w:noProof/>
            <w:webHidden/>
          </w:rPr>
          <w:fldChar w:fldCharType="begin"/>
        </w:r>
        <w:r w:rsidR="00FF5F4F">
          <w:rPr>
            <w:noProof/>
            <w:webHidden/>
          </w:rPr>
          <w:instrText xml:space="preserve"> PAGEREF _Toc395091781 \h </w:instrText>
        </w:r>
        <w:r w:rsidR="00FF5F4F">
          <w:rPr>
            <w:noProof/>
            <w:webHidden/>
          </w:rPr>
        </w:r>
        <w:r w:rsidR="00FF5F4F">
          <w:rPr>
            <w:noProof/>
            <w:webHidden/>
          </w:rPr>
          <w:fldChar w:fldCharType="separate"/>
        </w:r>
        <w:r w:rsidR="00FF5F4F">
          <w:rPr>
            <w:noProof/>
            <w:webHidden/>
          </w:rPr>
          <w:t>1-6</w:t>
        </w:r>
        <w:r w:rsidR="00FF5F4F">
          <w:rPr>
            <w:noProof/>
            <w:webHidden/>
          </w:rPr>
          <w:fldChar w:fldCharType="end"/>
        </w:r>
      </w:hyperlink>
    </w:p>
    <w:p w14:paraId="76A9C067" w14:textId="77777777" w:rsidR="00FF5F4F" w:rsidRDefault="00975E44">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5091782" w:history="1">
        <w:r w:rsidR="00FF5F4F" w:rsidRPr="00AA17D6">
          <w:rPr>
            <w:rStyle w:val="Hyperlink"/>
            <w:noProof/>
            <w14:scene3d>
              <w14:camera w14:prst="orthographicFront"/>
              <w14:lightRig w14:rig="threePt" w14:dir="t">
                <w14:rot w14:lat="0" w14:lon="0" w14:rev="0"/>
              </w14:lightRig>
            </w14:scene3d>
          </w:rPr>
          <w:t>1.5.10</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Calendar of Activities</w:t>
        </w:r>
        <w:r w:rsidR="00FF5F4F">
          <w:rPr>
            <w:noProof/>
            <w:webHidden/>
          </w:rPr>
          <w:tab/>
        </w:r>
        <w:r w:rsidR="00FF5F4F">
          <w:rPr>
            <w:noProof/>
            <w:webHidden/>
          </w:rPr>
          <w:fldChar w:fldCharType="begin"/>
        </w:r>
        <w:r w:rsidR="00FF5F4F">
          <w:rPr>
            <w:noProof/>
            <w:webHidden/>
          </w:rPr>
          <w:instrText xml:space="preserve"> PAGEREF _Toc395091782 \h </w:instrText>
        </w:r>
        <w:r w:rsidR="00FF5F4F">
          <w:rPr>
            <w:noProof/>
            <w:webHidden/>
          </w:rPr>
        </w:r>
        <w:r w:rsidR="00FF5F4F">
          <w:rPr>
            <w:noProof/>
            <w:webHidden/>
          </w:rPr>
          <w:fldChar w:fldCharType="separate"/>
        </w:r>
        <w:r w:rsidR="00FF5F4F">
          <w:rPr>
            <w:noProof/>
            <w:webHidden/>
          </w:rPr>
          <w:t>1-7</w:t>
        </w:r>
        <w:r w:rsidR="00FF5F4F">
          <w:rPr>
            <w:noProof/>
            <w:webHidden/>
          </w:rPr>
          <w:fldChar w:fldCharType="end"/>
        </w:r>
      </w:hyperlink>
    </w:p>
    <w:p w14:paraId="6947214F" w14:textId="77777777" w:rsidR="00FF5F4F" w:rsidRDefault="00975E44">
      <w:pPr>
        <w:pStyle w:val="TOC1"/>
        <w:rPr>
          <w:rFonts w:asciiTheme="minorHAnsi" w:eastAsiaTheme="minorEastAsia" w:hAnsiTheme="minorHAnsi" w:cstheme="minorBidi"/>
          <w:b w:val="0"/>
          <w:noProof/>
          <w:sz w:val="22"/>
          <w:szCs w:val="22"/>
          <w:lang w:val="en-PH" w:eastAsia="zh-CN"/>
        </w:rPr>
      </w:pPr>
      <w:hyperlink w:anchor="_Toc395091783" w:history="1">
        <w:r w:rsidR="00FF5F4F" w:rsidRPr="00AA17D6">
          <w:rPr>
            <w:rStyle w:val="Hyperlink"/>
            <w:noProof/>
          </w:rPr>
          <w:t>2.0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Review of Related Works</w:t>
        </w:r>
        <w:r w:rsidR="00FF5F4F">
          <w:rPr>
            <w:noProof/>
            <w:webHidden/>
          </w:rPr>
          <w:tab/>
        </w:r>
        <w:r w:rsidR="00FF5F4F">
          <w:rPr>
            <w:noProof/>
            <w:webHidden/>
          </w:rPr>
          <w:fldChar w:fldCharType="begin"/>
        </w:r>
        <w:r w:rsidR="00FF5F4F">
          <w:rPr>
            <w:noProof/>
            <w:webHidden/>
          </w:rPr>
          <w:instrText xml:space="preserve"> PAGEREF _Toc395091783 \h </w:instrText>
        </w:r>
        <w:r w:rsidR="00FF5F4F">
          <w:rPr>
            <w:noProof/>
            <w:webHidden/>
          </w:rPr>
        </w:r>
        <w:r w:rsidR="00FF5F4F">
          <w:rPr>
            <w:noProof/>
            <w:webHidden/>
          </w:rPr>
          <w:fldChar w:fldCharType="separate"/>
        </w:r>
        <w:r w:rsidR="00FF5F4F">
          <w:rPr>
            <w:noProof/>
            <w:webHidden/>
          </w:rPr>
          <w:t>2-1</w:t>
        </w:r>
        <w:r w:rsidR="00FF5F4F">
          <w:rPr>
            <w:noProof/>
            <w:webHidden/>
          </w:rPr>
          <w:fldChar w:fldCharType="end"/>
        </w:r>
      </w:hyperlink>
    </w:p>
    <w:p w14:paraId="68D5B122"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84" w:history="1">
        <w:r w:rsidR="00FF5F4F" w:rsidRPr="00AA17D6">
          <w:rPr>
            <w:rStyle w:val="Hyperlink"/>
            <w:noProof/>
          </w:rPr>
          <w:t>2.1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Machine Learning-Based Information Extraction Systems</w:t>
        </w:r>
        <w:r w:rsidR="00FF5F4F">
          <w:rPr>
            <w:noProof/>
            <w:webHidden/>
          </w:rPr>
          <w:tab/>
        </w:r>
        <w:r w:rsidR="00FF5F4F">
          <w:rPr>
            <w:noProof/>
            <w:webHidden/>
          </w:rPr>
          <w:fldChar w:fldCharType="begin"/>
        </w:r>
        <w:r w:rsidR="00FF5F4F">
          <w:rPr>
            <w:noProof/>
            <w:webHidden/>
          </w:rPr>
          <w:instrText xml:space="preserve"> PAGEREF _Toc395091784 \h </w:instrText>
        </w:r>
        <w:r w:rsidR="00FF5F4F">
          <w:rPr>
            <w:noProof/>
            <w:webHidden/>
          </w:rPr>
        </w:r>
        <w:r w:rsidR="00FF5F4F">
          <w:rPr>
            <w:noProof/>
            <w:webHidden/>
          </w:rPr>
          <w:fldChar w:fldCharType="separate"/>
        </w:r>
        <w:r w:rsidR="00FF5F4F">
          <w:rPr>
            <w:noProof/>
            <w:webHidden/>
          </w:rPr>
          <w:t>2-1</w:t>
        </w:r>
        <w:r w:rsidR="00FF5F4F">
          <w:rPr>
            <w:noProof/>
            <w:webHidden/>
          </w:rPr>
          <w:fldChar w:fldCharType="end"/>
        </w:r>
      </w:hyperlink>
    </w:p>
    <w:p w14:paraId="68F95298"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85" w:history="1">
        <w:r w:rsidR="00FF5F4F" w:rsidRPr="00AA17D6">
          <w:rPr>
            <w:rStyle w:val="Hyperlink"/>
            <w:noProof/>
          </w:rPr>
          <w:t>2.2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Rule-Based Information Extraction Systems</w:t>
        </w:r>
        <w:r w:rsidR="00FF5F4F">
          <w:rPr>
            <w:noProof/>
            <w:webHidden/>
          </w:rPr>
          <w:tab/>
        </w:r>
        <w:r w:rsidR="00FF5F4F">
          <w:rPr>
            <w:noProof/>
            <w:webHidden/>
          </w:rPr>
          <w:fldChar w:fldCharType="begin"/>
        </w:r>
        <w:r w:rsidR="00FF5F4F">
          <w:rPr>
            <w:noProof/>
            <w:webHidden/>
          </w:rPr>
          <w:instrText xml:space="preserve"> PAGEREF _Toc395091785 \h </w:instrText>
        </w:r>
        <w:r w:rsidR="00FF5F4F">
          <w:rPr>
            <w:noProof/>
            <w:webHidden/>
          </w:rPr>
        </w:r>
        <w:r w:rsidR="00FF5F4F">
          <w:rPr>
            <w:noProof/>
            <w:webHidden/>
          </w:rPr>
          <w:fldChar w:fldCharType="separate"/>
        </w:r>
        <w:r w:rsidR="00FF5F4F">
          <w:rPr>
            <w:noProof/>
            <w:webHidden/>
          </w:rPr>
          <w:t>2-2</w:t>
        </w:r>
        <w:r w:rsidR="00FF5F4F">
          <w:rPr>
            <w:noProof/>
            <w:webHidden/>
          </w:rPr>
          <w:fldChar w:fldCharType="end"/>
        </w:r>
      </w:hyperlink>
    </w:p>
    <w:p w14:paraId="3FE28AFA"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86" w:history="1">
        <w:r w:rsidR="00FF5F4F" w:rsidRPr="00AA17D6">
          <w:rPr>
            <w:rStyle w:val="Hyperlink"/>
            <w:noProof/>
          </w:rPr>
          <w:t>2.3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Other Information Extraction Systems</w:t>
        </w:r>
        <w:r w:rsidR="00FF5F4F">
          <w:rPr>
            <w:noProof/>
            <w:webHidden/>
          </w:rPr>
          <w:tab/>
        </w:r>
        <w:r w:rsidR="00FF5F4F">
          <w:rPr>
            <w:noProof/>
            <w:webHidden/>
          </w:rPr>
          <w:fldChar w:fldCharType="begin"/>
        </w:r>
        <w:r w:rsidR="00FF5F4F">
          <w:rPr>
            <w:noProof/>
            <w:webHidden/>
          </w:rPr>
          <w:instrText xml:space="preserve"> PAGEREF _Toc395091786 \h </w:instrText>
        </w:r>
        <w:r w:rsidR="00FF5F4F">
          <w:rPr>
            <w:noProof/>
            <w:webHidden/>
          </w:rPr>
        </w:r>
        <w:r w:rsidR="00FF5F4F">
          <w:rPr>
            <w:noProof/>
            <w:webHidden/>
          </w:rPr>
          <w:fldChar w:fldCharType="separate"/>
        </w:r>
        <w:r w:rsidR="00FF5F4F">
          <w:rPr>
            <w:noProof/>
            <w:webHidden/>
          </w:rPr>
          <w:t>2-4</w:t>
        </w:r>
        <w:r w:rsidR="00FF5F4F">
          <w:rPr>
            <w:noProof/>
            <w:webHidden/>
          </w:rPr>
          <w:fldChar w:fldCharType="end"/>
        </w:r>
      </w:hyperlink>
    </w:p>
    <w:p w14:paraId="70FA7907" w14:textId="77777777" w:rsidR="00FF5F4F" w:rsidRDefault="00975E44">
      <w:pPr>
        <w:pStyle w:val="TOC1"/>
        <w:rPr>
          <w:rFonts w:asciiTheme="minorHAnsi" w:eastAsiaTheme="minorEastAsia" w:hAnsiTheme="minorHAnsi" w:cstheme="minorBidi"/>
          <w:b w:val="0"/>
          <w:noProof/>
          <w:sz w:val="22"/>
          <w:szCs w:val="22"/>
          <w:lang w:val="en-PH" w:eastAsia="zh-CN"/>
        </w:rPr>
      </w:pPr>
      <w:hyperlink w:anchor="_Toc395091787" w:history="1">
        <w:r w:rsidR="00FF5F4F" w:rsidRPr="00AA17D6">
          <w:rPr>
            <w:rStyle w:val="Hyperlink"/>
            <w:noProof/>
          </w:rPr>
          <w:t>3.0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Theoretical Framework</w:t>
        </w:r>
        <w:r w:rsidR="00FF5F4F">
          <w:rPr>
            <w:noProof/>
            <w:webHidden/>
          </w:rPr>
          <w:tab/>
        </w:r>
        <w:r w:rsidR="00FF5F4F">
          <w:rPr>
            <w:noProof/>
            <w:webHidden/>
          </w:rPr>
          <w:fldChar w:fldCharType="begin"/>
        </w:r>
        <w:r w:rsidR="00FF5F4F">
          <w:rPr>
            <w:noProof/>
            <w:webHidden/>
          </w:rPr>
          <w:instrText xml:space="preserve"> PAGEREF _Toc395091787 \h </w:instrText>
        </w:r>
        <w:r w:rsidR="00FF5F4F">
          <w:rPr>
            <w:noProof/>
            <w:webHidden/>
          </w:rPr>
        </w:r>
        <w:r w:rsidR="00FF5F4F">
          <w:rPr>
            <w:noProof/>
            <w:webHidden/>
          </w:rPr>
          <w:fldChar w:fldCharType="separate"/>
        </w:r>
        <w:r w:rsidR="00FF5F4F">
          <w:rPr>
            <w:noProof/>
            <w:webHidden/>
          </w:rPr>
          <w:t>3-1</w:t>
        </w:r>
        <w:r w:rsidR="00FF5F4F">
          <w:rPr>
            <w:noProof/>
            <w:webHidden/>
          </w:rPr>
          <w:fldChar w:fldCharType="end"/>
        </w:r>
      </w:hyperlink>
    </w:p>
    <w:p w14:paraId="5401E413"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88" w:history="1">
        <w:r w:rsidR="00FF5F4F" w:rsidRPr="00AA17D6">
          <w:rPr>
            <w:rStyle w:val="Hyperlink"/>
            <w:noProof/>
          </w:rPr>
          <w:t>3.1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Information Extraction</w:t>
        </w:r>
        <w:r w:rsidR="00FF5F4F">
          <w:rPr>
            <w:noProof/>
            <w:webHidden/>
          </w:rPr>
          <w:tab/>
        </w:r>
        <w:r w:rsidR="00FF5F4F">
          <w:rPr>
            <w:noProof/>
            <w:webHidden/>
          </w:rPr>
          <w:fldChar w:fldCharType="begin"/>
        </w:r>
        <w:r w:rsidR="00FF5F4F">
          <w:rPr>
            <w:noProof/>
            <w:webHidden/>
          </w:rPr>
          <w:instrText xml:space="preserve"> PAGEREF _Toc395091788 \h </w:instrText>
        </w:r>
        <w:r w:rsidR="00FF5F4F">
          <w:rPr>
            <w:noProof/>
            <w:webHidden/>
          </w:rPr>
        </w:r>
        <w:r w:rsidR="00FF5F4F">
          <w:rPr>
            <w:noProof/>
            <w:webHidden/>
          </w:rPr>
          <w:fldChar w:fldCharType="separate"/>
        </w:r>
        <w:r w:rsidR="00FF5F4F">
          <w:rPr>
            <w:noProof/>
            <w:webHidden/>
          </w:rPr>
          <w:t>3-1</w:t>
        </w:r>
        <w:r w:rsidR="00FF5F4F">
          <w:rPr>
            <w:noProof/>
            <w:webHidden/>
          </w:rPr>
          <w:fldChar w:fldCharType="end"/>
        </w:r>
      </w:hyperlink>
    </w:p>
    <w:p w14:paraId="67978158"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9" w:history="1">
        <w:r w:rsidR="00FF5F4F" w:rsidRPr="00AA17D6">
          <w:rPr>
            <w:rStyle w:val="Hyperlink"/>
            <w:noProof/>
            <w14:scene3d>
              <w14:camera w14:prst="orthographicFront"/>
              <w14:lightRig w14:rig="threePt" w14:dir="t">
                <w14:rot w14:lat="0" w14:lon="0" w14:rev="0"/>
              </w14:lightRig>
            </w14:scene3d>
          </w:rPr>
          <w:t>3.1.1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Information Extraction Modules</w:t>
        </w:r>
        <w:r w:rsidR="00FF5F4F">
          <w:rPr>
            <w:noProof/>
            <w:webHidden/>
          </w:rPr>
          <w:tab/>
        </w:r>
        <w:r w:rsidR="00FF5F4F">
          <w:rPr>
            <w:noProof/>
            <w:webHidden/>
          </w:rPr>
          <w:fldChar w:fldCharType="begin"/>
        </w:r>
        <w:r w:rsidR="00FF5F4F">
          <w:rPr>
            <w:noProof/>
            <w:webHidden/>
          </w:rPr>
          <w:instrText xml:space="preserve"> PAGEREF _Toc395091789 \h </w:instrText>
        </w:r>
        <w:r w:rsidR="00FF5F4F">
          <w:rPr>
            <w:noProof/>
            <w:webHidden/>
          </w:rPr>
        </w:r>
        <w:r w:rsidR="00FF5F4F">
          <w:rPr>
            <w:noProof/>
            <w:webHidden/>
          </w:rPr>
          <w:fldChar w:fldCharType="separate"/>
        </w:r>
        <w:r w:rsidR="00FF5F4F">
          <w:rPr>
            <w:noProof/>
            <w:webHidden/>
          </w:rPr>
          <w:t>3-2</w:t>
        </w:r>
        <w:r w:rsidR="00FF5F4F">
          <w:rPr>
            <w:noProof/>
            <w:webHidden/>
          </w:rPr>
          <w:fldChar w:fldCharType="end"/>
        </w:r>
      </w:hyperlink>
    </w:p>
    <w:p w14:paraId="3A4A0202"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90" w:history="1">
        <w:r w:rsidR="00FF5F4F" w:rsidRPr="00AA17D6">
          <w:rPr>
            <w:rStyle w:val="Hyperlink"/>
            <w:noProof/>
          </w:rPr>
          <w:t>3.2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Information Extraction Architecture</w:t>
        </w:r>
        <w:r w:rsidR="00FF5F4F">
          <w:rPr>
            <w:noProof/>
            <w:webHidden/>
          </w:rPr>
          <w:tab/>
        </w:r>
        <w:r w:rsidR="00FF5F4F">
          <w:rPr>
            <w:noProof/>
            <w:webHidden/>
          </w:rPr>
          <w:fldChar w:fldCharType="begin"/>
        </w:r>
        <w:r w:rsidR="00FF5F4F">
          <w:rPr>
            <w:noProof/>
            <w:webHidden/>
          </w:rPr>
          <w:instrText xml:space="preserve"> PAGEREF _Toc395091790 \h </w:instrText>
        </w:r>
        <w:r w:rsidR="00FF5F4F">
          <w:rPr>
            <w:noProof/>
            <w:webHidden/>
          </w:rPr>
        </w:r>
        <w:r w:rsidR="00FF5F4F">
          <w:rPr>
            <w:noProof/>
            <w:webHidden/>
          </w:rPr>
          <w:fldChar w:fldCharType="separate"/>
        </w:r>
        <w:r w:rsidR="00FF5F4F">
          <w:rPr>
            <w:noProof/>
            <w:webHidden/>
          </w:rPr>
          <w:t>3-6</w:t>
        </w:r>
        <w:r w:rsidR="00FF5F4F">
          <w:rPr>
            <w:noProof/>
            <w:webHidden/>
          </w:rPr>
          <w:fldChar w:fldCharType="end"/>
        </w:r>
      </w:hyperlink>
    </w:p>
    <w:p w14:paraId="443BD5ED"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1" w:history="1">
        <w:r w:rsidR="00FF5F4F" w:rsidRPr="00AA17D6">
          <w:rPr>
            <w:rStyle w:val="Hyperlink"/>
            <w:noProof/>
            <w14:scene3d>
              <w14:camera w14:prst="orthographicFront"/>
              <w14:lightRig w14:rig="threePt" w14:dir="t">
                <w14:rot w14:lat="0" w14:lon="0" w14:rev="0"/>
              </w14:lightRig>
            </w14:scene3d>
          </w:rPr>
          <w:t>3.2.1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Template-Based Architecture</w:t>
        </w:r>
        <w:r w:rsidR="00FF5F4F">
          <w:rPr>
            <w:noProof/>
            <w:webHidden/>
          </w:rPr>
          <w:tab/>
        </w:r>
        <w:r w:rsidR="00FF5F4F">
          <w:rPr>
            <w:noProof/>
            <w:webHidden/>
          </w:rPr>
          <w:fldChar w:fldCharType="begin"/>
        </w:r>
        <w:r w:rsidR="00FF5F4F">
          <w:rPr>
            <w:noProof/>
            <w:webHidden/>
          </w:rPr>
          <w:instrText xml:space="preserve"> PAGEREF _Toc395091791 \h </w:instrText>
        </w:r>
        <w:r w:rsidR="00FF5F4F">
          <w:rPr>
            <w:noProof/>
            <w:webHidden/>
          </w:rPr>
        </w:r>
        <w:r w:rsidR="00FF5F4F">
          <w:rPr>
            <w:noProof/>
            <w:webHidden/>
          </w:rPr>
          <w:fldChar w:fldCharType="separate"/>
        </w:r>
        <w:r w:rsidR="00FF5F4F">
          <w:rPr>
            <w:noProof/>
            <w:webHidden/>
          </w:rPr>
          <w:t>3-6</w:t>
        </w:r>
        <w:r w:rsidR="00FF5F4F">
          <w:rPr>
            <w:noProof/>
            <w:webHidden/>
          </w:rPr>
          <w:fldChar w:fldCharType="end"/>
        </w:r>
      </w:hyperlink>
    </w:p>
    <w:p w14:paraId="468ABEB6"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2" w:history="1">
        <w:r w:rsidR="00FF5F4F" w:rsidRPr="00AA17D6">
          <w:rPr>
            <w:rStyle w:val="Hyperlink"/>
            <w:noProof/>
            <w14:scene3d>
              <w14:camera w14:prst="orthographicFront"/>
              <w14:lightRig w14:rig="threePt" w14:dir="t">
                <w14:rot w14:lat="0" w14:lon="0" w14:rev="0"/>
              </w14:lightRig>
            </w14:scene3d>
          </w:rPr>
          <w:t>3.2.2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Adaptive Architecture</w:t>
        </w:r>
        <w:r w:rsidR="00FF5F4F">
          <w:rPr>
            <w:noProof/>
            <w:webHidden/>
          </w:rPr>
          <w:tab/>
        </w:r>
        <w:r w:rsidR="00FF5F4F">
          <w:rPr>
            <w:noProof/>
            <w:webHidden/>
          </w:rPr>
          <w:fldChar w:fldCharType="begin"/>
        </w:r>
        <w:r w:rsidR="00FF5F4F">
          <w:rPr>
            <w:noProof/>
            <w:webHidden/>
          </w:rPr>
          <w:instrText xml:space="preserve"> PAGEREF _Toc395091792 \h </w:instrText>
        </w:r>
        <w:r w:rsidR="00FF5F4F">
          <w:rPr>
            <w:noProof/>
            <w:webHidden/>
          </w:rPr>
        </w:r>
        <w:r w:rsidR="00FF5F4F">
          <w:rPr>
            <w:noProof/>
            <w:webHidden/>
          </w:rPr>
          <w:fldChar w:fldCharType="separate"/>
        </w:r>
        <w:r w:rsidR="00FF5F4F">
          <w:rPr>
            <w:noProof/>
            <w:webHidden/>
          </w:rPr>
          <w:t>3-7</w:t>
        </w:r>
        <w:r w:rsidR="00FF5F4F">
          <w:rPr>
            <w:noProof/>
            <w:webHidden/>
          </w:rPr>
          <w:fldChar w:fldCharType="end"/>
        </w:r>
      </w:hyperlink>
    </w:p>
    <w:p w14:paraId="53C32F3F"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93" w:history="1">
        <w:r w:rsidR="00FF5F4F" w:rsidRPr="00AA17D6">
          <w:rPr>
            <w:rStyle w:val="Hyperlink"/>
            <w:noProof/>
          </w:rPr>
          <w:t>3.3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Twitter</w:t>
        </w:r>
        <w:r w:rsidR="00FF5F4F">
          <w:rPr>
            <w:noProof/>
            <w:webHidden/>
          </w:rPr>
          <w:tab/>
        </w:r>
        <w:r w:rsidR="00FF5F4F">
          <w:rPr>
            <w:noProof/>
            <w:webHidden/>
          </w:rPr>
          <w:fldChar w:fldCharType="begin"/>
        </w:r>
        <w:r w:rsidR="00FF5F4F">
          <w:rPr>
            <w:noProof/>
            <w:webHidden/>
          </w:rPr>
          <w:instrText xml:space="preserve"> PAGEREF _Toc395091793 \h </w:instrText>
        </w:r>
        <w:r w:rsidR="00FF5F4F">
          <w:rPr>
            <w:noProof/>
            <w:webHidden/>
          </w:rPr>
        </w:r>
        <w:r w:rsidR="00FF5F4F">
          <w:rPr>
            <w:noProof/>
            <w:webHidden/>
          </w:rPr>
          <w:fldChar w:fldCharType="separate"/>
        </w:r>
        <w:r w:rsidR="00FF5F4F">
          <w:rPr>
            <w:noProof/>
            <w:webHidden/>
          </w:rPr>
          <w:t>3-14</w:t>
        </w:r>
        <w:r w:rsidR="00FF5F4F">
          <w:rPr>
            <w:noProof/>
            <w:webHidden/>
          </w:rPr>
          <w:fldChar w:fldCharType="end"/>
        </w:r>
      </w:hyperlink>
    </w:p>
    <w:p w14:paraId="01F869A5"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4" w:history="1">
        <w:r w:rsidR="00FF5F4F" w:rsidRPr="00AA17D6">
          <w:rPr>
            <w:rStyle w:val="Hyperlink"/>
            <w:noProof/>
            <w14:scene3d>
              <w14:camera w14:prst="orthographicFront"/>
              <w14:lightRig w14:rig="threePt" w14:dir="t">
                <w14:rot w14:lat="0" w14:lon="0" w14:rev="0"/>
              </w14:lightRig>
            </w14:scene3d>
          </w:rPr>
          <w:t>3.3.1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Use of Twitter</w:t>
        </w:r>
        <w:r w:rsidR="00FF5F4F">
          <w:rPr>
            <w:noProof/>
            <w:webHidden/>
          </w:rPr>
          <w:tab/>
        </w:r>
        <w:r w:rsidR="00FF5F4F">
          <w:rPr>
            <w:noProof/>
            <w:webHidden/>
          </w:rPr>
          <w:fldChar w:fldCharType="begin"/>
        </w:r>
        <w:r w:rsidR="00FF5F4F">
          <w:rPr>
            <w:noProof/>
            <w:webHidden/>
          </w:rPr>
          <w:instrText xml:space="preserve"> PAGEREF _Toc395091794 \h </w:instrText>
        </w:r>
        <w:r w:rsidR="00FF5F4F">
          <w:rPr>
            <w:noProof/>
            <w:webHidden/>
          </w:rPr>
        </w:r>
        <w:r w:rsidR="00FF5F4F">
          <w:rPr>
            <w:noProof/>
            <w:webHidden/>
          </w:rPr>
          <w:fldChar w:fldCharType="separate"/>
        </w:r>
        <w:r w:rsidR="00FF5F4F">
          <w:rPr>
            <w:noProof/>
            <w:webHidden/>
          </w:rPr>
          <w:t>3-14</w:t>
        </w:r>
        <w:r w:rsidR="00FF5F4F">
          <w:rPr>
            <w:noProof/>
            <w:webHidden/>
          </w:rPr>
          <w:fldChar w:fldCharType="end"/>
        </w:r>
      </w:hyperlink>
    </w:p>
    <w:p w14:paraId="31F985AE"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5" w:history="1">
        <w:r w:rsidR="00FF5F4F" w:rsidRPr="00AA17D6">
          <w:rPr>
            <w:rStyle w:val="Hyperlink"/>
            <w:noProof/>
            <w14:scene3d>
              <w14:camera w14:prst="orthographicFront"/>
              <w14:lightRig w14:rig="threePt" w14:dir="t">
                <w14:rot w14:lat="0" w14:lon="0" w14:rev="0"/>
              </w14:lightRig>
            </w14:scene3d>
          </w:rPr>
          <w:t>3.3.2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Twitter and Disasters</w:t>
        </w:r>
        <w:r w:rsidR="00FF5F4F">
          <w:rPr>
            <w:noProof/>
            <w:webHidden/>
          </w:rPr>
          <w:tab/>
        </w:r>
        <w:r w:rsidR="00FF5F4F">
          <w:rPr>
            <w:noProof/>
            <w:webHidden/>
          </w:rPr>
          <w:fldChar w:fldCharType="begin"/>
        </w:r>
        <w:r w:rsidR="00FF5F4F">
          <w:rPr>
            <w:noProof/>
            <w:webHidden/>
          </w:rPr>
          <w:instrText xml:space="preserve"> PAGEREF _Toc395091795 \h </w:instrText>
        </w:r>
        <w:r w:rsidR="00FF5F4F">
          <w:rPr>
            <w:noProof/>
            <w:webHidden/>
          </w:rPr>
        </w:r>
        <w:r w:rsidR="00FF5F4F">
          <w:rPr>
            <w:noProof/>
            <w:webHidden/>
          </w:rPr>
          <w:fldChar w:fldCharType="separate"/>
        </w:r>
        <w:r w:rsidR="00FF5F4F">
          <w:rPr>
            <w:noProof/>
            <w:webHidden/>
          </w:rPr>
          <w:t>3-14</w:t>
        </w:r>
        <w:r w:rsidR="00FF5F4F">
          <w:rPr>
            <w:noProof/>
            <w:webHidden/>
          </w:rPr>
          <w:fldChar w:fldCharType="end"/>
        </w:r>
      </w:hyperlink>
    </w:p>
    <w:p w14:paraId="4C8A3A88"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96" w:history="1">
        <w:r w:rsidR="00FF5F4F" w:rsidRPr="00AA17D6">
          <w:rPr>
            <w:rStyle w:val="Hyperlink"/>
            <w:noProof/>
          </w:rPr>
          <w:t>3.4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Evaluation Metrics</w:t>
        </w:r>
        <w:r w:rsidR="00FF5F4F">
          <w:rPr>
            <w:noProof/>
            <w:webHidden/>
          </w:rPr>
          <w:tab/>
        </w:r>
        <w:r w:rsidR="00FF5F4F">
          <w:rPr>
            <w:noProof/>
            <w:webHidden/>
          </w:rPr>
          <w:fldChar w:fldCharType="begin"/>
        </w:r>
        <w:r w:rsidR="00FF5F4F">
          <w:rPr>
            <w:noProof/>
            <w:webHidden/>
          </w:rPr>
          <w:instrText xml:space="preserve"> PAGEREF _Toc395091796 \h </w:instrText>
        </w:r>
        <w:r w:rsidR="00FF5F4F">
          <w:rPr>
            <w:noProof/>
            <w:webHidden/>
          </w:rPr>
        </w:r>
        <w:r w:rsidR="00FF5F4F">
          <w:rPr>
            <w:noProof/>
            <w:webHidden/>
          </w:rPr>
          <w:fldChar w:fldCharType="separate"/>
        </w:r>
        <w:r w:rsidR="00FF5F4F">
          <w:rPr>
            <w:noProof/>
            <w:webHidden/>
          </w:rPr>
          <w:t>3-16</w:t>
        </w:r>
        <w:r w:rsidR="00FF5F4F">
          <w:rPr>
            <w:noProof/>
            <w:webHidden/>
          </w:rPr>
          <w:fldChar w:fldCharType="end"/>
        </w:r>
      </w:hyperlink>
    </w:p>
    <w:p w14:paraId="6DF44779"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7" w:history="1">
        <w:r w:rsidR="00FF5F4F" w:rsidRPr="00AA17D6">
          <w:rPr>
            <w:rStyle w:val="Hyperlink"/>
            <w:noProof/>
            <w14:scene3d>
              <w14:camera w14:prst="orthographicFront"/>
              <w14:lightRig w14:rig="threePt" w14:dir="t">
                <w14:rot w14:lat="0" w14:lon="0" w14:rev="0"/>
              </w14:lightRig>
            </w14:scene3d>
          </w:rPr>
          <w:t>3.4.1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F-measure</w:t>
        </w:r>
        <w:r w:rsidR="00FF5F4F">
          <w:rPr>
            <w:noProof/>
            <w:webHidden/>
          </w:rPr>
          <w:tab/>
        </w:r>
        <w:r w:rsidR="00FF5F4F">
          <w:rPr>
            <w:noProof/>
            <w:webHidden/>
          </w:rPr>
          <w:fldChar w:fldCharType="begin"/>
        </w:r>
        <w:r w:rsidR="00FF5F4F">
          <w:rPr>
            <w:noProof/>
            <w:webHidden/>
          </w:rPr>
          <w:instrText xml:space="preserve"> PAGEREF _Toc395091797 \h </w:instrText>
        </w:r>
        <w:r w:rsidR="00FF5F4F">
          <w:rPr>
            <w:noProof/>
            <w:webHidden/>
          </w:rPr>
        </w:r>
        <w:r w:rsidR="00FF5F4F">
          <w:rPr>
            <w:noProof/>
            <w:webHidden/>
          </w:rPr>
          <w:fldChar w:fldCharType="separate"/>
        </w:r>
        <w:r w:rsidR="00FF5F4F">
          <w:rPr>
            <w:noProof/>
            <w:webHidden/>
          </w:rPr>
          <w:t>3-16</w:t>
        </w:r>
        <w:r w:rsidR="00FF5F4F">
          <w:rPr>
            <w:noProof/>
            <w:webHidden/>
          </w:rPr>
          <w:fldChar w:fldCharType="end"/>
        </w:r>
      </w:hyperlink>
    </w:p>
    <w:p w14:paraId="4F66E584"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8" w:history="1">
        <w:r w:rsidR="00FF5F4F" w:rsidRPr="00AA17D6">
          <w:rPr>
            <w:rStyle w:val="Hyperlink"/>
            <w:noProof/>
            <w14:scene3d>
              <w14:camera w14:prst="orthographicFront"/>
              <w14:lightRig w14:rig="threePt" w14:dir="t">
                <w14:rot w14:lat="0" w14:lon="0" w14:rev="0"/>
              </w14:lightRig>
            </w14:scene3d>
          </w:rPr>
          <w:t>3.4.2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Kappa Statistics</w:t>
        </w:r>
        <w:r w:rsidR="00FF5F4F">
          <w:rPr>
            <w:noProof/>
            <w:webHidden/>
          </w:rPr>
          <w:tab/>
        </w:r>
        <w:r w:rsidR="00FF5F4F">
          <w:rPr>
            <w:noProof/>
            <w:webHidden/>
          </w:rPr>
          <w:fldChar w:fldCharType="begin"/>
        </w:r>
        <w:r w:rsidR="00FF5F4F">
          <w:rPr>
            <w:noProof/>
            <w:webHidden/>
          </w:rPr>
          <w:instrText xml:space="preserve"> PAGEREF _Toc395091798 \h </w:instrText>
        </w:r>
        <w:r w:rsidR="00FF5F4F">
          <w:rPr>
            <w:noProof/>
            <w:webHidden/>
          </w:rPr>
        </w:r>
        <w:r w:rsidR="00FF5F4F">
          <w:rPr>
            <w:noProof/>
            <w:webHidden/>
          </w:rPr>
          <w:fldChar w:fldCharType="separate"/>
        </w:r>
        <w:r w:rsidR="00FF5F4F">
          <w:rPr>
            <w:noProof/>
            <w:webHidden/>
          </w:rPr>
          <w:t>3-17</w:t>
        </w:r>
        <w:r w:rsidR="00FF5F4F">
          <w:rPr>
            <w:noProof/>
            <w:webHidden/>
          </w:rPr>
          <w:fldChar w:fldCharType="end"/>
        </w:r>
      </w:hyperlink>
    </w:p>
    <w:p w14:paraId="397FDCD5"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799" w:history="1">
        <w:r w:rsidR="00FF5F4F" w:rsidRPr="00AA17D6">
          <w:rPr>
            <w:rStyle w:val="Hyperlink"/>
            <w:noProof/>
          </w:rPr>
          <w:t>3.5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Tools</w:t>
        </w:r>
        <w:r w:rsidR="00FF5F4F">
          <w:rPr>
            <w:noProof/>
            <w:webHidden/>
          </w:rPr>
          <w:tab/>
        </w:r>
        <w:r w:rsidR="00FF5F4F">
          <w:rPr>
            <w:noProof/>
            <w:webHidden/>
          </w:rPr>
          <w:fldChar w:fldCharType="begin"/>
        </w:r>
        <w:r w:rsidR="00FF5F4F">
          <w:rPr>
            <w:noProof/>
            <w:webHidden/>
          </w:rPr>
          <w:instrText xml:space="preserve"> PAGEREF _Toc395091799 \h </w:instrText>
        </w:r>
        <w:r w:rsidR="00FF5F4F">
          <w:rPr>
            <w:noProof/>
            <w:webHidden/>
          </w:rPr>
        </w:r>
        <w:r w:rsidR="00FF5F4F">
          <w:rPr>
            <w:noProof/>
            <w:webHidden/>
          </w:rPr>
          <w:fldChar w:fldCharType="separate"/>
        </w:r>
        <w:r w:rsidR="00FF5F4F">
          <w:rPr>
            <w:noProof/>
            <w:webHidden/>
          </w:rPr>
          <w:t>3-17</w:t>
        </w:r>
        <w:r w:rsidR="00FF5F4F">
          <w:rPr>
            <w:noProof/>
            <w:webHidden/>
          </w:rPr>
          <w:fldChar w:fldCharType="end"/>
        </w:r>
      </w:hyperlink>
    </w:p>
    <w:p w14:paraId="7947B616"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0" w:history="1">
        <w:r w:rsidR="00FF5F4F" w:rsidRPr="00AA17D6">
          <w:rPr>
            <w:rStyle w:val="Hyperlink"/>
            <w:noProof/>
            <w14:scene3d>
              <w14:camera w14:prst="orthographicFront"/>
              <w14:lightRig w14:rig="threePt" w14:dir="t">
                <w14:rot w14:lat="0" w14:lon="0" w14:rev="0"/>
              </w14:lightRig>
            </w14:scene3d>
          </w:rPr>
          <w:t>3.5.1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Apache OpenNLP (OpenNLP, 2011)</w:t>
        </w:r>
        <w:r w:rsidR="00FF5F4F">
          <w:rPr>
            <w:noProof/>
            <w:webHidden/>
          </w:rPr>
          <w:tab/>
        </w:r>
        <w:r w:rsidR="00FF5F4F">
          <w:rPr>
            <w:noProof/>
            <w:webHidden/>
          </w:rPr>
          <w:fldChar w:fldCharType="begin"/>
        </w:r>
        <w:r w:rsidR="00FF5F4F">
          <w:rPr>
            <w:noProof/>
            <w:webHidden/>
          </w:rPr>
          <w:instrText xml:space="preserve"> PAGEREF _Toc395091800 \h </w:instrText>
        </w:r>
        <w:r w:rsidR="00FF5F4F">
          <w:rPr>
            <w:noProof/>
            <w:webHidden/>
          </w:rPr>
        </w:r>
        <w:r w:rsidR="00FF5F4F">
          <w:rPr>
            <w:noProof/>
            <w:webHidden/>
          </w:rPr>
          <w:fldChar w:fldCharType="separate"/>
        </w:r>
        <w:r w:rsidR="00FF5F4F">
          <w:rPr>
            <w:noProof/>
            <w:webHidden/>
          </w:rPr>
          <w:t>3-17</w:t>
        </w:r>
        <w:r w:rsidR="00FF5F4F">
          <w:rPr>
            <w:noProof/>
            <w:webHidden/>
          </w:rPr>
          <w:fldChar w:fldCharType="end"/>
        </w:r>
      </w:hyperlink>
    </w:p>
    <w:p w14:paraId="4F215A9C"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1" w:history="1">
        <w:r w:rsidR="00FF5F4F" w:rsidRPr="00AA17D6">
          <w:rPr>
            <w:rStyle w:val="Hyperlink"/>
            <w:noProof/>
            <w14:scene3d>
              <w14:camera w14:prst="orthographicFront"/>
              <w14:lightRig w14:rig="threePt" w14:dir="t">
                <w14:rot w14:lat="0" w14:lon="0" w14:rev="0"/>
              </w14:lightRig>
            </w14:scene3d>
          </w:rPr>
          <w:t>3.5.2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ANNIE (Cunningham et al., 2002)</w:t>
        </w:r>
        <w:r w:rsidR="00FF5F4F">
          <w:rPr>
            <w:noProof/>
            <w:webHidden/>
          </w:rPr>
          <w:tab/>
        </w:r>
        <w:r w:rsidR="00FF5F4F">
          <w:rPr>
            <w:noProof/>
            <w:webHidden/>
          </w:rPr>
          <w:fldChar w:fldCharType="begin"/>
        </w:r>
        <w:r w:rsidR="00FF5F4F">
          <w:rPr>
            <w:noProof/>
            <w:webHidden/>
          </w:rPr>
          <w:instrText xml:space="preserve"> PAGEREF _Toc395091801 \h </w:instrText>
        </w:r>
        <w:r w:rsidR="00FF5F4F">
          <w:rPr>
            <w:noProof/>
            <w:webHidden/>
          </w:rPr>
        </w:r>
        <w:r w:rsidR="00FF5F4F">
          <w:rPr>
            <w:noProof/>
            <w:webHidden/>
          </w:rPr>
          <w:fldChar w:fldCharType="separate"/>
        </w:r>
        <w:r w:rsidR="00FF5F4F">
          <w:rPr>
            <w:noProof/>
            <w:webHidden/>
          </w:rPr>
          <w:t>3-18</w:t>
        </w:r>
        <w:r w:rsidR="00FF5F4F">
          <w:rPr>
            <w:noProof/>
            <w:webHidden/>
          </w:rPr>
          <w:fldChar w:fldCharType="end"/>
        </w:r>
      </w:hyperlink>
    </w:p>
    <w:p w14:paraId="4D9DECCF"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2" w:history="1">
        <w:r w:rsidR="00FF5F4F" w:rsidRPr="00AA17D6">
          <w:rPr>
            <w:rStyle w:val="Hyperlink"/>
            <w:noProof/>
            <w14:scene3d>
              <w14:camera w14:prst="orthographicFront"/>
              <w14:lightRig w14:rig="threePt" w14:dir="t">
                <w14:rot w14:lat="0" w14:lon="0" w14:rev="0"/>
              </w14:lightRig>
            </w14:scene3d>
          </w:rPr>
          <w:t>3.5.3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Twitter NLP Tools (Ritter et al., 2011)</w:t>
        </w:r>
        <w:r w:rsidR="00FF5F4F">
          <w:rPr>
            <w:noProof/>
            <w:webHidden/>
          </w:rPr>
          <w:tab/>
        </w:r>
        <w:r w:rsidR="00FF5F4F">
          <w:rPr>
            <w:noProof/>
            <w:webHidden/>
          </w:rPr>
          <w:fldChar w:fldCharType="begin"/>
        </w:r>
        <w:r w:rsidR="00FF5F4F">
          <w:rPr>
            <w:noProof/>
            <w:webHidden/>
          </w:rPr>
          <w:instrText xml:space="preserve"> PAGEREF _Toc395091802 \h </w:instrText>
        </w:r>
        <w:r w:rsidR="00FF5F4F">
          <w:rPr>
            <w:noProof/>
            <w:webHidden/>
          </w:rPr>
        </w:r>
        <w:r w:rsidR="00FF5F4F">
          <w:rPr>
            <w:noProof/>
            <w:webHidden/>
          </w:rPr>
          <w:fldChar w:fldCharType="separate"/>
        </w:r>
        <w:r w:rsidR="00FF5F4F">
          <w:rPr>
            <w:noProof/>
            <w:webHidden/>
          </w:rPr>
          <w:t>3-19</w:t>
        </w:r>
        <w:r w:rsidR="00FF5F4F">
          <w:rPr>
            <w:noProof/>
            <w:webHidden/>
          </w:rPr>
          <w:fldChar w:fldCharType="end"/>
        </w:r>
      </w:hyperlink>
    </w:p>
    <w:p w14:paraId="3E92AEBF"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3" w:history="1">
        <w:r w:rsidR="00FF5F4F" w:rsidRPr="00AA17D6">
          <w:rPr>
            <w:rStyle w:val="Hyperlink"/>
            <w:noProof/>
            <w14:scene3d>
              <w14:camera w14:prst="orthographicFront"/>
              <w14:lightRig w14:rig="threePt" w14:dir="t">
                <w14:rot w14:lat="0" w14:lon="0" w14:rev="0"/>
              </w14:lightRig>
            </w14:scene3d>
          </w:rPr>
          <w:t>3.5.4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Weka (Weka 3, n.d.)</w:t>
        </w:r>
        <w:r w:rsidR="00FF5F4F">
          <w:rPr>
            <w:noProof/>
            <w:webHidden/>
          </w:rPr>
          <w:tab/>
        </w:r>
        <w:r w:rsidR="00FF5F4F">
          <w:rPr>
            <w:noProof/>
            <w:webHidden/>
          </w:rPr>
          <w:fldChar w:fldCharType="begin"/>
        </w:r>
        <w:r w:rsidR="00FF5F4F">
          <w:rPr>
            <w:noProof/>
            <w:webHidden/>
          </w:rPr>
          <w:instrText xml:space="preserve"> PAGEREF _Toc395091803 \h </w:instrText>
        </w:r>
        <w:r w:rsidR="00FF5F4F">
          <w:rPr>
            <w:noProof/>
            <w:webHidden/>
          </w:rPr>
        </w:r>
        <w:r w:rsidR="00FF5F4F">
          <w:rPr>
            <w:noProof/>
            <w:webHidden/>
          </w:rPr>
          <w:fldChar w:fldCharType="separate"/>
        </w:r>
        <w:r w:rsidR="00FF5F4F">
          <w:rPr>
            <w:noProof/>
            <w:webHidden/>
          </w:rPr>
          <w:t>3-21</w:t>
        </w:r>
        <w:r w:rsidR="00FF5F4F">
          <w:rPr>
            <w:noProof/>
            <w:webHidden/>
          </w:rPr>
          <w:fldChar w:fldCharType="end"/>
        </w:r>
      </w:hyperlink>
    </w:p>
    <w:p w14:paraId="1C469E4B"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4" w:history="1">
        <w:r w:rsidR="00FF5F4F" w:rsidRPr="00AA17D6">
          <w:rPr>
            <w:rStyle w:val="Hyperlink"/>
            <w:noProof/>
            <w14:scene3d>
              <w14:camera w14:prst="orthographicFront"/>
              <w14:lightRig w14:rig="threePt" w14:dir="t">
                <w14:rot w14:lat="0" w14:lon="0" w14:rev="0"/>
              </w14:lightRig>
            </w14:scene3d>
          </w:rPr>
          <w:t>3.5.5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TwitIE (Bontcheva et al., 2013)</w:t>
        </w:r>
        <w:r w:rsidR="00FF5F4F">
          <w:rPr>
            <w:noProof/>
            <w:webHidden/>
          </w:rPr>
          <w:tab/>
        </w:r>
        <w:r w:rsidR="00FF5F4F">
          <w:rPr>
            <w:noProof/>
            <w:webHidden/>
          </w:rPr>
          <w:fldChar w:fldCharType="begin"/>
        </w:r>
        <w:r w:rsidR="00FF5F4F">
          <w:rPr>
            <w:noProof/>
            <w:webHidden/>
          </w:rPr>
          <w:instrText xml:space="preserve"> PAGEREF _Toc395091804 \h </w:instrText>
        </w:r>
        <w:r w:rsidR="00FF5F4F">
          <w:rPr>
            <w:noProof/>
            <w:webHidden/>
          </w:rPr>
        </w:r>
        <w:r w:rsidR="00FF5F4F">
          <w:rPr>
            <w:noProof/>
            <w:webHidden/>
          </w:rPr>
          <w:fldChar w:fldCharType="separate"/>
        </w:r>
        <w:r w:rsidR="00FF5F4F">
          <w:rPr>
            <w:noProof/>
            <w:webHidden/>
          </w:rPr>
          <w:t>3-21</w:t>
        </w:r>
        <w:r w:rsidR="00FF5F4F">
          <w:rPr>
            <w:noProof/>
            <w:webHidden/>
          </w:rPr>
          <w:fldChar w:fldCharType="end"/>
        </w:r>
      </w:hyperlink>
    </w:p>
    <w:p w14:paraId="5C3372F8" w14:textId="77777777" w:rsidR="00FF5F4F" w:rsidRDefault="00975E44">
      <w:pPr>
        <w:pStyle w:val="TOC1"/>
        <w:rPr>
          <w:rFonts w:asciiTheme="minorHAnsi" w:eastAsiaTheme="minorEastAsia" w:hAnsiTheme="minorHAnsi" w:cstheme="minorBidi"/>
          <w:b w:val="0"/>
          <w:noProof/>
          <w:sz w:val="22"/>
          <w:szCs w:val="22"/>
          <w:lang w:val="en-PH" w:eastAsia="zh-CN"/>
        </w:rPr>
      </w:pPr>
      <w:hyperlink w:anchor="_Toc395091805" w:history="1">
        <w:r w:rsidR="00FF5F4F" w:rsidRPr="00AA17D6">
          <w:rPr>
            <w:rStyle w:val="Hyperlink"/>
            <w:noProof/>
          </w:rPr>
          <w:t>4.0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The FILIET System</w:t>
        </w:r>
        <w:r w:rsidR="00FF5F4F">
          <w:rPr>
            <w:noProof/>
            <w:webHidden/>
          </w:rPr>
          <w:tab/>
        </w:r>
        <w:r w:rsidR="00FF5F4F">
          <w:rPr>
            <w:noProof/>
            <w:webHidden/>
          </w:rPr>
          <w:fldChar w:fldCharType="begin"/>
        </w:r>
        <w:r w:rsidR="00FF5F4F">
          <w:rPr>
            <w:noProof/>
            <w:webHidden/>
          </w:rPr>
          <w:instrText xml:space="preserve"> PAGEREF _Toc395091805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3CCE7820"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06" w:history="1">
        <w:r w:rsidR="00FF5F4F" w:rsidRPr="00AA17D6">
          <w:rPr>
            <w:rStyle w:val="Hyperlink"/>
            <w:noProof/>
          </w:rPr>
          <w:t>4.1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Overview</w:t>
        </w:r>
        <w:r w:rsidR="00FF5F4F">
          <w:rPr>
            <w:noProof/>
            <w:webHidden/>
          </w:rPr>
          <w:tab/>
        </w:r>
        <w:r w:rsidR="00FF5F4F">
          <w:rPr>
            <w:noProof/>
            <w:webHidden/>
          </w:rPr>
          <w:fldChar w:fldCharType="begin"/>
        </w:r>
        <w:r w:rsidR="00FF5F4F">
          <w:rPr>
            <w:noProof/>
            <w:webHidden/>
          </w:rPr>
          <w:instrText xml:space="preserve"> PAGEREF _Toc395091806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57E329E8"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07" w:history="1">
        <w:r w:rsidR="00FF5F4F" w:rsidRPr="00AA17D6">
          <w:rPr>
            <w:rStyle w:val="Hyperlink"/>
            <w:noProof/>
          </w:rPr>
          <w:t>4.2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Objectives</w:t>
        </w:r>
        <w:r w:rsidR="00FF5F4F">
          <w:rPr>
            <w:noProof/>
            <w:webHidden/>
          </w:rPr>
          <w:tab/>
        </w:r>
        <w:r w:rsidR="00FF5F4F">
          <w:rPr>
            <w:noProof/>
            <w:webHidden/>
          </w:rPr>
          <w:fldChar w:fldCharType="begin"/>
        </w:r>
        <w:r w:rsidR="00FF5F4F">
          <w:rPr>
            <w:noProof/>
            <w:webHidden/>
          </w:rPr>
          <w:instrText xml:space="preserve"> PAGEREF _Toc395091807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40CB91A8"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8" w:history="1">
        <w:r w:rsidR="00FF5F4F" w:rsidRPr="00AA17D6">
          <w:rPr>
            <w:rStyle w:val="Hyperlink"/>
            <w:noProof/>
            <w14:scene3d>
              <w14:camera w14:prst="orthographicFront"/>
              <w14:lightRig w14:rig="threePt" w14:dir="t">
                <w14:rot w14:lat="0" w14:lon="0" w14:rev="0"/>
              </w14:lightRig>
            </w14:scene3d>
          </w:rPr>
          <w:t>4.2.1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General Objective</w:t>
        </w:r>
        <w:r w:rsidR="00FF5F4F">
          <w:rPr>
            <w:noProof/>
            <w:webHidden/>
          </w:rPr>
          <w:tab/>
        </w:r>
        <w:r w:rsidR="00FF5F4F">
          <w:rPr>
            <w:noProof/>
            <w:webHidden/>
          </w:rPr>
          <w:fldChar w:fldCharType="begin"/>
        </w:r>
        <w:r w:rsidR="00FF5F4F">
          <w:rPr>
            <w:noProof/>
            <w:webHidden/>
          </w:rPr>
          <w:instrText xml:space="preserve"> PAGEREF _Toc395091808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5C9FB4D8"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9" w:history="1">
        <w:r w:rsidR="00FF5F4F" w:rsidRPr="00AA17D6">
          <w:rPr>
            <w:rStyle w:val="Hyperlink"/>
            <w:noProof/>
            <w14:scene3d>
              <w14:camera w14:prst="orthographicFront"/>
              <w14:lightRig w14:rig="threePt" w14:dir="t">
                <w14:rot w14:lat="0" w14:lon="0" w14:rev="0"/>
              </w14:lightRig>
            </w14:scene3d>
          </w:rPr>
          <w:t>4.2.2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Specific Objectives</w:t>
        </w:r>
        <w:r w:rsidR="00FF5F4F">
          <w:rPr>
            <w:noProof/>
            <w:webHidden/>
          </w:rPr>
          <w:tab/>
        </w:r>
        <w:r w:rsidR="00FF5F4F">
          <w:rPr>
            <w:noProof/>
            <w:webHidden/>
          </w:rPr>
          <w:fldChar w:fldCharType="begin"/>
        </w:r>
        <w:r w:rsidR="00FF5F4F">
          <w:rPr>
            <w:noProof/>
            <w:webHidden/>
          </w:rPr>
          <w:instrText xml:space="preserve"> PAGEREF _Toc395091809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75E9A200"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10" w:history="1">
        <w:r w:rsidR="00FF5F4F" w:rsidRPr="00AA17D6">
          <w:rPr>
            <w:rStyle w:val="Hyperlink"/>
            <w:noProof/>
          </w:rPr>
          <w:t>4.3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System Scope and Limitations</w:t>
        </w:r>
        <w:r w:rsidR="00FF5F4F">
          <w:rPr>
            <w:noProof/>
            <w:webHidden/>
          </w:rPr>
          <w:tab/>
        </w:r>
        <w:r w:rsidR="00FF5F4F">
          <w:rPr>
            <w:noProof/>
            <w:webHidden/>
          </w:rPr>
          <w:fldChar w:fldCharType="begin"/>
        </w:r>
        <w:r w:rsidR="00FF5F4F">
          <w:rPr>
            <w:noProof/>
            <w:webHidden/>
          </w:rPr>
          <w:instrText xml:space="preserve"> PAGEREF _Toc395091810 \h </w:instrText>
        </w:r>
        <w:r w:rsidR="00FF5F4F">
          <w:rPr>
            <w:noProof/>
            <w:webHidden/>
          </w:rPr>
        </w:r>
        <w:r w:rsidR="00FF5F4F">
          <w:rPr>
            <w:noProof/>
            <w:webHidden/>
          </w:rPr>
          <w:fldChar w:fldCharType="separate"/>
        </w:r>
        <w:r w:rsidR="00FF5F4F">
          <w:rPr>
            <w:noProof/>
            <w:webHidden/>
          </w:rPr>
          <w:t>4-1</w:t>
        </w:r>
        <w:r w:rsidR="00FF5F4F">
          <w:rPr>
            <w:noProof/>
            <w:webHidden/>
          </w:rPr>
          <w:fldChar w:fldCharType="end"/>
        </w:r>
      </w:hyperlink>
    </w:p>
    <w:p w14:paraId="1EF8CA8B"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11" w:history="1">
        <w:r w:rsidR="00FF5F4F" w:rsidRPr="00AA17D6">
          <w:rPr>
            <w:rStyle w:val="Hyperlink"/>
            <w:noProof/>
          </w:rPr>
          <w:t>4.4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Architectural Design</w:t>
        </w:r>
        <w:r w:rsidR="00FF5F4F">
          <w:rPr>
            <w:noProof/>
            <w:webHidden/>
          </w:rPr>
          <w:tab/>
        </w:r>
        <w:r w:rsidR="00FF5F4F">
          <w:rPr>
            <w:noProof/>
            <w:webHidden/>
          </w:rPr>
          <w:fldChar w:fldCharType="begin"/>
        </w:r>
        <w:r w:rsidR="00FF5F4F">
          <w:rPr>
            <w:noProof/>
            <w:webHidden/>
          </w:rPr>
          <w:instrText xml:space="preserve"> PAGEREF _Toc395091811 \h </w:instrText>
        </w:r>
        <w:r w:rsidR="00FF5F4F">
          <w:rPr>
            <w:noProof/>
            <w:webHidden/>
          </w:rPr>
        </w:r>
        <w:r w:rsidR="00FF5F4F">
          <w:rPr>
            <w:noProof/>
            <w:webHidden/>
          </w:rPr>
          <w:fldChar w:fldCharType="separate"/>
        </w:r>
        <w:r w:rsidR="00FF5F4F">
          <w:rPr>
            <w:noProof/>
            <w:webHidden/>
          </w:rPr>
          <w:t>4-4</w:t>
        </w:r>
        <w:r w:rsidR="00FF5F4F">
          <w:rPr>
            <w:noProof/>
            <w:webHidden/>
          </w:rPr>
          <w:fldChar w:fldCharType="end"/>
        </w:r>
      </w:hyperlink>
    </w:p>
    <w:p w14:paraId="497F09BE"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2" w:history="1">
        <w:r w:rsidR="00FF5F4F" w:rsidRPr="00AA17D6">
          <w:rPr>
            <w:rStyle w:val="Hyperlink"/>
            <w:noProof/>
            <w14:scene3d>
              <w14:camera w14:prst="orthographicFront"/>
              <w14:lightRig w14:rig="threePt" w14:dir="t">
                <w14:rot w14:lat="0" w14:lon="0" w14:rev="0"/>
              </w14:lightRig>
            </w14:scene3d>
          </w:rPr>
          <w:t>4.4.2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Data Sources</w:t>
        </w:r>
        <w:r w:rsidR="00FF5F4F">
          <w:rPr>
            <w:noProof/>
            <w:webHidden/>
          </w:rPr>
          <w:tab/>
        </w:r>
        <w:r w:rsidR="00FF5F4F">
          <w:rPr>
            <w:noProof/>
            <w:webHidden/>
          </w:rPr>
          <w:fldChar w:fldCharType="begin"/>
        </w:r>
        <w:r w:rsidR="00FF5F4F">
          <w:rPr>
            <w:noProof/>
            <w:webHidden/>
          </w:rPr>
          <w:instrText xml:space="preserve"> PAGEREF _Toc395091812 \h </w:instrText>
        </w:r>
        <w:r w:rsidR="00FF5F4F">
          <w:rPr>
            <w:noProof/>
            <w:webHidden/>
          </w:rPr>
        </w:r>
        <w:r w:rsidR="00FF5F4F">
          <w:rPr>
            <w:noProof/>
            <w:webHidden/>
          </w:rPr>
          <w:fldChar w:fldCharType="separate"/>
        </w:r>
        <w:r w:rsidR="00FF5F4F">
          <w:rPr>
            <w:noProof/>
            <w:webHidden/>
          </w:rPr>
          <w:t>4-5</w:t>
        </w:r>
        <w:r w:rsidR="00FF5F4F">
          <w:rPr>
            <w:noProof/>
            <w:webHidden/>
          </w:rPr>
          <w:fldChar w:fldCharType="end"/>
        </w:r>
      </w:hyperlink>
    </w:p>
    <w:p w14:paraId="29A5904C"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3" w:history="1">
        <w:r w:rsidR="00FF5F4F" w:rsidRPr="00AA17D6">
          <w:rPr>
            <w:rStyle w:val="Hyperlink"/>
            <w:noProof/>
            <w14:scene3d>
              <w14:camera w14:prst="orthographicFront"/>
              <w14:lightRig w14:rig="threePt" w14:dir="t">
                <w14:rot w14:lat="0" w14:lon="0" w14:rev="0"/>
              </w14:lightRig>
            </w14:scene3d>
          </w:rPr>
          <w:t>4.4.3</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Crawler Module</w:t>
        </w:r>
        <w:r w:rsidR="00FF5F4F">
          <w:rPr>
            <w:noProof/>
            <w:webHidden/>
          </w:rPr>
          <w:tab/>
        </w:r>
        <w:r w:rsidR="00FF5F4F">
          <w:rPr>
            <w:noProof/>
            <w:webHidden/>
          </w:rPr>
          <w:fldChar w:fldCharType="begin"/>
        </w:r>
        <w:r w:rsidR="00FF5F4F">
          <w:rPr>
            <w:noProof/>
            <w:webHidden/>
          </w:rPr>
          <w:instrText xml:space="preserve"> PAGEREF _Toc395091813 \h </w:instrText>
        </w:r>
        <w:r w:rsidR="00FF5F4F">
          <w:rPr>
            <w:noProof/>
            <w:webHidden/>
          </w:rPr>
        </w:r>
        <w:r w:rsidR="00FF5F4F">
          <w:rPr>
            <w:noProof/>
            <w:webHidden/>
          </w:rPr>
          <w:fldChar w:fldCharType="separate"/>
        </w:r>
        <w:r w:rsidR="00FF5F4F">
          <w:rPr>
            <w:noProof/>
            <w:webHidden/>
          </w:rPr>
          <w:t>4-8</w:t>
        </w:r>
        <w:r w:rsidR="00FF5F4F">
          <w:rPr>
            <w:noProof/>
            <w:webHidden/>
          </w:rPr>
          <w:fldChar w:fldCharType="end"/>
        </w:r>
      </w:hyperlink>
    </w:p>
    <w:p w14:paraId="4F9D7805"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4" w:history="1">
        <w:r w:rsidR="00FF5F4F" w:rsidRPr="00AA17D6">
          <w:rPr>
            <w:rStyle w:val="Hyperlink"/>
            <w:noProof/>
            <w14:scene3d>
              <w14:camera w14:prst="orthographicFront"/>
              <w14:lightRig w14:rig="threePt" w14:dir="t">
                <w14:rot w14:lat="0" w14:lon="0" w14:rev="0"/>
              </w14:lightRig>
            </w14:scene3d>
          </w:rPr>
          <w:t>4.4.4</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Preprocessing Module</w:t>
        </w:r>
        <w:r w:rsidR="00FF5F4F">
          <w:rPr>
            <w:noProof/>
            <w:webHidden/>
          </w:rPr>
          <w:tab/>
        </w:r>
        <w:r w:rsidR="00FF5F4F">
          <w:rPr>
            <w:noProof/>
            <w:webHidden/>
          </w:rPr>
          <w:fldChar w:fldCharType="begin"/>
        </w:r>
        <w:r w:rsidR="00FF5F4F">
          <w:rPr>
            <w:noProof/>
            <w:webHidden/>
          </w:rPr>
          <w:instrText xml:space="preserve"> PAGEREF _Toc395091814 \h </w:instrText>
        </w:r>
        <w:r w:rsidR="00FF5F4F">
          <w:rPr>
            <w:noProof/>
            <w:webHidden/>
          </w:rPr>
        </w:r>
        <w:r w:rsidR="00FF5F4F">
          <w:rPr>
            <w:noProof/>
            <w:webHidden/>
          </w:rPr>
          <w:fldChar w:fldCharType="separate"/>
        </w:r>
        <w:r w:rsidR="00FF5F4F">
          <w:rPr>
            <w:noProof/>
            <w:webHidden/>
          </w:rPr>
          <w:t>4-8</w:t>
        </w:r>
        <w:r w:rsidR="00FF5F4F">
          <w:rPr>
            <w:noProof/>
            <w:webHidden/>
          </w:rPr>
          <w:fldChar w:fldCharType="end"/>
        </w:r>
      </w:hyperlink>
    </w:p>
    <w:p w14:paraId="67122B6F"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5" w:history="1">
        <w:r w:rsidR="00FF5F4F" w:rsidRPr="00AA17D6">
          <w:rPr>
            <w:rStyle w:val="Hyperlink"/>
            <w:noProof/>
            <w14:scene3d>
              <w14:camera w14:prst="orthographicFront"/>
              <w14:lightRig w14:rig="threePt" w14:dir="t">
                <w14:rot w14:lat="0" w14:lon="0" w14:rev="0"/>
              </w14:lightRig>
            </w14:scene3d>
          </w:rPr>
          <w:t>4.4.5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Feature Extraction Module</w:t>
        </w:r>
        <w:r w:rsidR="00FF5F4F">
          <w:rPr>
            <w:noProof/>
            <w:webHidden/>
          </w:rPr>
          <w:tab/>
        </w:r>
        <w:r w:rsidR="00FF5F4F">
          <w:rPr>
            <w:noProof/>
            <w:webHidden/>
          </w:rPr>
          <w:fldChar w:fldCharType="begin"/>
        </w:r>
        <w:r w:rsidR="00FF5F4F">
          <w:rPr>
            <w:noProof/>
            <w:webHidden/>
          </w:rPr>
          <w:instrText xml:space="preserve"> PAGEREF _Toc395091815 \h </w:instrText>
        </w:r>
        <w:r w:rsidR="00FF5F4F">
          <w:rPr>
            <w:noProof/>
            <w:webHidden/>
          </w:rPr>
        </w:r>
        <w:r w:rsidR="00FF5F4F">
          <w:rPr>
            <w:noProof/>
            <w:webHidden/>
          </w:rPr>
          <w:fldChar w:fldCharType="separate"/>
        </w:r>
        <w:r w:rsidR="00FF5F4F">
          <w:rPr>
            <w:noProof/>
            <w:webHidden/>
          </w:rPr>
          <w:t>4-10</w:t>
        </w:r>
        <w:r w:rsidR="00FF5F4F">
          <w:rPr>
            <w:noProof/>
            <w:webHidden/>
          </w:rPr>
          <w:fldChar w:fldCharType="end"/>
        </w:r>
      </w:hyperlink>
    </w:p>
    <w:p w14:paraId="3F193670"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6" w:history="1">
        <w:r w:rsidR="00FF5F4F" w:rsidRPr="00AA17D6">
          <w:rPr>
            <w:rStyle w:val="Hyperlink"/>
            <w:noProof/>
            <w14:scene3d>
              <w14:camera w14:prst="orthographicFront"/>
              <w14:lightRig w14:rig="threePt" w14:dir="t">
                <w14:rot w14:lat="0" w14:lon="0" w14:rev="0"/>
              </w14:lightRig>
            </w14:scene3d>
          </w:rPr>
          <w:t>4.4.6</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Disaster Classifier</w:t>
        </w:r>
        <w:r w:rsidR="00FF5F4F">
          <w:rPr>
            <w:noProof/>
            <w:webHidden/>
          </w:rPr>
          <w:tab/>
        </w:r>
        <w:r w:rsidR="00FF5F4F">
          <w:rPr>
            <w:noProof/>
            <w:webHidden/>
          </w:rPr>
          <w:fldChar w:fldCharType="begin"/>
        </w:r>
        <w:r w:rsidR="00FF5F4F">
          <w:rPr>
            <w:noProof/>
            <w:webHidden/>
          </w:rPr>
          <w:instrText xml:space="preserve"> PAGEREF _Toc395091816 \h </w:instrText>
        </w:r>
        <w:r w:rsidR="00FF5F4F">
          <w:rPr>
            <w:noProof/>
            <w:webHidden/>
          </w:rPr>
        </w:r>
        <w:r w:rsidR="00FF5F4F">
          <w:rPr>
            <w:noProof/>
            <w:webHidden/>
          </w:rPr>
          <w:fldChar w:fldCharType="separate"/>
        </w:r>
        <w:r w:rsidR="00FF5F4F">
          <w:rPr>
            <w:noProof/>
            <w:webHidden/>
          </w:rPr>
          <w:t>4-12</w:t>
        </w:r>
        <w:r w:rsidR="00FF5F4F">
          <w:rPr>
            <w:noProof/>
            <w:webHidden/>
          </w:rPr>
          <w:fldChar w:fldCharType="end"/>
        </w:r>
      </w:hyperlink>
    </w:p>
    <w:p w14:paraId="454A3CDB"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7" w:history="1">
        <w:r w:rsidR="00FF5F4F" w:rsidRPr="00AA17D6">
          <w:rPr>
            <w:rStyle w:val="Hyperlink"/>
            <w:noProof/>
            <w14:scene3d>
              <w14:camera w14:prst="orthographicFront"/>
              <w14:lightRig w14:rig="threePt" w14:dir="t">
                <w14:rot w14:lat="0" w14:lon="0" w14:rev="0"/>
              </w14:lightRig>
            </w14:scene3d>
          </w:rPr>
          <w:t>4.4.7</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Information Extraction Module</w:t>
        </w:r>
        <w:r w:rsidR="00FF5F4F">
          <w:rPr>
            <w:noProof/>
            <w:webHidden/>
          </w:rPr>
          <w:tab/>
        </w:r>
        <w:r w:rsidR="00FF5F4F">
          <w:rPr>
            <w:noProof/>
            <w:webHidden/>
          </w:rPr>
          <w:fldChar w:fldCharType="begin"/>
        </w:r>
        <w:r w:rsidR="00FF5F4F">
          <w:rPr>
            <w:noProof/>
            <w:webHidden/>
          </w:rPr>
          <w:instrText xml:space="preserve"> PAGEREF _Toc395091817 \h </w:instrText>
        </w:r>
        <w:r w:rsidR="00FF5F4F">
          <w:rPr>
            <w:noProof/>
            <w:webHidden/>
          </w:rPr>
        </w:r>
        <w:r w:rsidR="00FF5F4F">
          <w:rPr>
            <w:noProof/>
            <w:webHidden/>
          </w:rPr>
          <w:fldChar w:fldCharType="separate"/>
        </w:r>
        <w:r w:rsidR="00FF5F4F">
          <w:rPr>
            <w:noProof/>
            <w:webHidden/>
          </w:rPr>
          <w:t>4-13</w:t>
        </w:r>
        <w:r w:rsidR="00FF5F4F">
          <w:rPr>
            <w:noProof/>
            <w:webHidden/>
          </w:rPr>
          <w:fldChar w:fldCharType="end"/>
        </w:r>
      </w:hyperlink>
    </w:p>
    <w:p w14:paraId="4C0D730D"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8" w:history="1">
        <w:r w:rsidR="00FF5F4F" w:rsidRPr="00AA17D6">
          <w:rPr>
            <w:rStyle w:val="Hyperlink"/>
            <w:noProof/>
            <w14:scene3d>
              <w14:camera w14:prst="orthographicFront"/>
              <w14:lightRig w14:rig="threePt" w14:dir="t">
                <w14:rot w14:lat="0" w14:lon="0" w14:rev="0"/>
              </w14:lightRig>
            </w14:scene3d>
          </w:rPr>
          <w:t>4.4.8</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Template Filler Module</w:t>
        </w:r>
        <w:r w:rsidR="00FF5F4F">
          <w:rPr>
            <w:noProof/>
            <w:webHidden/>
          </w:rPr>
          <w:tab/>
        </w:r>
        <w:r w:rsidR="00FF5F4F">
          <w:rPr>
            <w:noProof/>
            <w:webHidden/>
          </w:rPr>
          <w:fldChar w:fldCharType="begin"/>
        </w:r>
        <w:r w:rsidR="00FF5F4F">
          <w:rPr>
            <w:noProof/>
            <w:webHidden/>
          </w:rPr>
          <w:instrText xml:space="preserve"> PAGEREF _Toc395091818 \h </w:instrText>
        </w:r>
        <w:r w:rsidR="00FF5F4F">
          <w:rPr>
            <w:noProof/>
            <w:webHidden/>
          </w:rPr>
        </w:r>
        <w:r w:rsidR="00FF5F4F">
          <w:rPr>
            <w:noProof/>
            <w:webHidden/>
          </w:rPr>
          <w:fldChar w:fldCharType="separate"/>
        </w:r>
        <w:r w:rsidR="00FF5F4F">
          <w:rPr>
            <w:noProof/>
            <w:webHidden/>
          </w:rPr>
          <w:t>4-14</w:t>
        </w:r>
        <w:r w:rsidR="00FF5F4F">
          <w:rPr>
            <w:noProof/>
            <w:webHidden/>
          </w:rPr>
          <w:fldChar w:fldCharType="end"/>
        </w:r>
      </w:hyperlink>
    </w:p>
    <w:p w14:paraId="3B039D3A"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19" w:history="1">
        <w:r w:rsidR="00FF5F4F" w:rsidRPr="00AA17D6">
          <w:rPr>
            <w:rStyle w:val="Hyperlink"/>
            <w:noProof/>
          </w:rPr>
          <w:t>4.5</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Physical Environment and Resources</w:t>
        </w:r>
        <w:r w:rsidR="00FF5F4F">
          <w:rPr>
            <w:noProof/>
            <w:webHidden/>
          </w:rPr>
          <w:tab/>
        </w:r>
        <w:r w:rsidR="00FF5F4F">
          <w:rPr>
            <w:noProof/>
            <w:webHidden/>
          </w:rPr>
          <w:fldChar w:fldCharType="begin"/>
        </w:r>
        <w:r w:rsidR="00FF5F4F">
          <w:rPr>
            <w:noProof/>
            <w:webHidden/>
          </w:rPr>
          <w:instrText xml:space="preserve"> PAGEREF _Toc395091819 \h </w:instrText>
        </w:r>
        <w:r w:rsidR="00FF5F4F">
          <w:rPr>
            <w:noProof/>
            <w:webHidden/>
          </w:rPr>
        </w:r>
        <w:r w:rsidR="00FF5F4F">
          <w:rPr>
            <w:noProof/>
            <w:webHidden/>
          </w:rPr>
          <w:fldChar w:fldCharType="separate"/>
        </w:r>
        <w:r w:rsidR="00FF5F4F">
          <w:rPr>
            <w:noProof/>
            <w:webHidden/>
          </w:rPr>
          <w:t>4-14</w:t>
        </w:r>
        <w:r w:rsidR="00FF5F4F">
          <w:rPr>
            <w:noProof/>
            <w:webHidden/>
          </w:rPr>
          <w:fldChar w:fldCharType="end"/>
        </w:r>
      </w:hyperlink>
    </w:p>
    <w:p w14:paraId="14B39C4E"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20" w:history="1">
        <w:r w:rsidR="00FF5F4F" w:rsidRPr="00AA17D6">
          <w:rPr>
            <w:rStyle w:val="Hyperlink"/>
            <w:noProof/>
            <w14:scene3d>
              <w14:camera w14:prst="orthographicFront"/>
              <w14:lightRig w14:rig="threePt" w14:dir="t">
                <w14:rot w14:lat="0" w14:lon="0" w14:rev="0"/>
              </w14:lightRig>
            </w14:scene3d>
          </w:rPr>
          <w:t>4.5.1</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Minimum Software Requirements</w:t>
        </w:r>
        <w:r w:rsidR="00FF5F4F">
          <w:rPr>
            <w:noProof/>
            <w:webHidden/>
          </w:rPr>
          <w:tab/>
        </w:r>
        <w:r w:rsidR="00FF5F4F">
          <w:rPr>
            <w:noProof/>
            <w:webHidden/>
          </w:rPr>
          <w:fldChar w:fldCharType="begin"/>
        </w:r>
        <w:r w:rsidR="00FF5F4F">
          <w:rPr>
            <w:noProof/>
            <w:webHidden/>
          </w:rPr>
          <w:instrText xml:space="preserve"> PAGEREF _Toc395091820 \h </w:instrText>
        </w:r>
        <w:r w:rsidR="00FF5F4F">
          <w:rPr>
            <w:noProof/>
            <w:webHidden/>
          </w:rPr>
        </w:r>
        <w:r w:rsidR="00FF5F4F">
          <w:rPr>
            <w:noProof/>
            <w:webHidden/>
          </w:rPr>
          <w:fldChar w:fldCharType="separate"/>
        </w:r>
        <w:r w:rsidR="00FF5F4F">
          <w:rPr>
            <w:noProof/>
            <w:webHidden/>
          </w:rPr>
          <w:t>4-14</w:t>
        </w:r>
        <w:r w:rsidR="00FF5F4F">
          <w:rPr>
            <w:noProof/>
            <w:webHidden/>
          </w:rPr>
          <w:fldChar w:fldCharType="end"/>
        </w:r>
      </w:hyperlink>
    </w:p>
    <w:p w14:paraId="498014D5" w14:textId="77777777" w:rsidR="00FF5F4F" w:rsidRDefault="00975E4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21" w:history="1">
        <w:r w:rsidR="00FF5F4F" w:rsidRPr="00AA17D6">
          <w:rPr>
            <w:rStyle w:val="Hyperlink"/>
            <w:noProof/>
            <w14:scene3d>
              <w14:camera w14:prst="orthographicFront"/>
              <w14:lightRig w14:rig="threePt" w14:dir="t">
                <w14:rot w14:lat="0" w14:lon="0" w14:rev="0"/>
              </w14:lightRig>
            </w14:scene3d>
          </w:rPr>
          <w:t>4.5.2</w:t>
        </w:r>
        <w:r w:rsidR="00FF5F4F">
          <w:rPr>
            <w:rFonts w:asciiTheme="minorHAnsi" w:eastAsiaTheme="minorEastAsia" w:hAnsiTheme="minorHAnsi" w:cstheme="minorBidi"/>
            <w:noProof/>
            <w:sz w:val="22"/>
            <w:szCs w:val="22"/>
            <w:lang w:val="en-PH" w:eastAsia="zh-CN"/>
          </w:rPr>
          <w:tab/>
        </w:r>
        <w:r w:rsidR="00FF5F4F" w:rsidRPr="00AA17D6">
          <w:rPr>
            <w:rStyle w:val="Hyperlink"/>
            <w:noProof/>
          </w:rPr>
          <w:t>Minimum Hardware Requirements</w:t>
        </w:r>
        <w:r w:rsidR="00FF5F4F">
          <w:rPr>
            <w:noProof/>
            <w:webHidden/>
          </w:rPr>
          <w:tab/>
        </w:r>
        <w:r w:rsidR="00FF5F4F">
          <w:rPr>
            <w:noProof/>
            <w:webHidden/>
          </w:rPr>
          <w:fldChar w:fldCharType="begin"/>
        </w:r>
        <w:r w:rsidR="00FF5F4F">
          <w:rPr>
            <w:noProof/>
            <w:webHidden/>
          </w:rPr>
          <w:instrText xml:space="preserve"> PAGEREF _Toc395091821 \h </w:instrText>
        </w:r>
        <w:r w:rsidR="00FF5F4F">
          <w:rPr>
            <w:noProof/>
            <w:webHidden/>
          </w:rPr>
        </w:r>
        <w:r w:rsidR="00FF5F4F">
          <w:rPr>
            <w:noProof/>
            <w:webHidden/>
          </w:rPr>
          <w:fldChar w:fldCharType="separate"/>
        </w:r>
        <w:r w:rsidR="00FF5F4F">
          <w:rPr>
            <w:noProof/>
            <w:webHidden/>
          </w:rPr>
          <w:t>4-15</w:t>
        </w:r>
        <w:r w:rsidR="00FF5F4F">
          <w:rPr>
            <w:noProof/>
            <w:webHidden/>
          </w:rPr>
          <w:fldChar w:fldCharType="end"/>
        </w:r>
      </w:hyperlink>
    </w:p>
    <w:p w14:paraId="51AC0792" w14:textId="77777777" w:rsidR="00FF5F4F" w:rsidRDefault="00975E44">
      <w:pPr>
        <w:pStyle w:val="TOC1"/>
        <w:rPr>
          <w:rFonts w:asciiTheme="minorHAnsi" w:eastAsiaTheme="minorEastAsia" w:hAnsiTheme="minorHAnsi" w:cstheme="minorBidi"/>
          <w:b w:val="0"/>
          <w:noProof/>
          <w:sz w:val="22"/>
          <w:szCs w:val="22"/>
          <w:lang w:val="en-PH" w:eastAsia="zh-CN"/>
        </w:rPr>
      </w:pPr>
      <w:hyperlink w:anchor="_Toc395091822" w:history="1">
        <w:r w:rsidR="00FF5F4F" w:rsidRPr="00AA17D6">
          <w:rPr>
            <w:rStyle w:val="Hyperlink"/>
            <w:noProof/>
          </w:rPr>
          <w:t>5.0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References</w:t>
        </w:r>
        <w:r w:rsidR="00FF5F4F">
          <w:rPr>
            <w:noProof/>
            <w:webHidden/>
          </w:rPr>
          <w:tab/>
        </w:r>
        <w:r w:rsidR="00FF5F4F">
          <w:rPr>
            <w:noProof/>
            <w:webHidden/>
          </w:rPr>
          <w:fldChar w:fldCharType="begin"/>
        </w:r>
        <w:r w:rsidR="00FF5F4F">
          <w:rPr>
            <w:noProof/>
            <w:webHidden/>
          </w:rPr>
          <w:instrText xml:space="preserve"> PAGEREF _Toc395091822 \h </w:instrText>
        </w:r>
        <w:r w:rsidR="00FF5F4F">
          <w:rPr>
            <w:noProof/>
            <w:webHidden/>
          </w:rPr>
        </w:r>
        <w:r w:rsidR="00FF5F4F">
          <w:rPr>
            <w:noProof/>
            <w:webHidden/>
          </w:rPr>
          <w:fldChar w:fldCharType="separate"/>
        </w:r>
        <w:r w:rsidR="00FF5F4F">
          <w:rPr>
            <w:noProof/>
            <w:webHidden/>
          </w:rPr>
          <w:t>5-1</w:t>
        </w:r>
        <w:r w:rsidR="00FF5F4F">
          <w:rPr>
            <w:noProof/>
            <w:webHidden/>
          </w:rPr>
          <w:fldChar w:fldCharType="end"/>
        </w:r>
      </w:hyperlink>
    </w:p>
    <w:p w14:paraId="4FAB3DDC" w14:textId="77777777" w:rsidR="00FF5F4F" w:rsidRDefault="00975E44">
      <w:pPr>
        <w:pStyle w:val="TOC1"/>
        <w:rPr>
          <w:rFonts w:asciiTheme="minorHAnsi" w:eastAsiaTheme="minorEastAsia" w:hAnsiTheme="minorHAnsi" w:cstheme="minorBidi"/>
          <w:b w:val="0"/>
          <w:noProof/>
          <w:sz w:val="22"/>
          <w:szCs w:val="22"/>
          <w:lang w:val="en-PH" w:eastAsia="zh-CN"/>
        </w:rPr>
      </w:pPr>
      <w:hyperlink w:anchor="_Toc395091823" w:history="1">
        <w:r w:rsidR="00FF5F4F" w:rsidRPr="00AA17D6">
          <w:rPr>
            <w:rStyle w:val="Hyperlink"/>
            <w:noProof/>
          </w:rPr>
          <w:t>6.0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Appendix</w:t>
        </w:r>
        <w:r w:rsidR="00FF5F4F">
          <w:rPr>
            <w:noProof/>
            <w:webHidden/>
          </w:rPr>
          <w:tab/>
        </w:r>
        <w:r w:rsidR="00FF5F4F">
          <w:rPr>
            <w:noProof/>
            <w:webHidden/>
          </w:rPr>
          <w:fldChar w:fldCharType="begin"/>
        </w:r>
        <w:r w:rsidR="00FF5F4F">
          <w:rPr>
            <w:noProof/>
            <w:webHidden/>
          </w:rPr>
          <w:instrText xml:space="preserve"> PAGEREF _Toc395091823 \h </w:instrText>
        </w:r>
        <w:r w:rsidR="00FF5F4F">
          <w:rPr>
            <w:noProof/>
            <w:webHidden/>
          </w:rPr>
        </w:r>
        <w:r w:rsidR="00FF5F4F">
          <w:rPr>
            <w:noProof/>
            <w:webHidden/>
          </w:rPr>
          <w:fldChar w:fldCharType="separate"/>
        </w:r>
        <w:r w:rsidR="00FF5F4F">
          <w:rPr>
            <w:noProof/>
            <w:webHidden/>
          </w:rPr>
          <w:t>6-1</w:t>
        </w:r>
        <w:r w:rsidR="00FF5F4F">
          <w:rPr>
            <w:noProof/>
            <w:webHidden/>
          </w:rPr>
          <w:fldChar w:fldCharType="end"/>
        </w:r>
      </w:hyperlink>
    </w:p>
    <w:p w14:paraId="7771083F"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24" w:history="1">
        <w:r w:rsidR="00FF5F4F" w:rsidRPr="00AA17D6">
          <w:rPr>
            <w:rStyle w:val="Hyperlink"/>
            <w:noProof/>
          </w:rPr>
          <w:t>6.1</w:t>
        </w:r>
        <w:r w:rsidR="00FF5F4F">
          <w:rPr>
            <w:rFonts w:asciiTheme="minorHAnsi" w:eastAsiaTheme="minorEastAsia" w:hAnsiTheme="minorHAnsi" w:cstheme="minorBidi"/>
            <w:noProof/>
            <w:sz w:val="22"/>
            <w:szCs w:val="22"/>
            <w:lang w:val="en-PH" w:eastAsia="zh-CN"/>
          </w:rPr>
          <w:tab/>
        </w:r>
        <w:r w:rsidR="00FF5F4F" w:rsidRPr="00AA17D6">
          <w:rPr>
            <w:rStyle w:val="Hyperlink"/>
            <w:noProof/>
            <w:highlight w:val="white"/>
          </w:rPr>
          <w:t>Appendix A</w:t>
        </w:r>
        <w:r w:rsidR="00FF5F4F">
          <w:rPr>
            <w:noProof/>
            <w:webHidden/>
          </w:rPr>
          <w:tab/>
        </w:r>
        <w:r w:rsidR="00FF5F4F">
          <w:rPr>
            <w:noProof/>
            <w:webHidden/>
          </w:rPr>
          <w:fldChar w:fldCharType="begin"/>
        </w:r>
        <w:r w:rsidR="00FF5F4F">
          <w:rPr>
            <w:noProof/>
            <w:webHidden/>
          </w:rPr>
          <w:instrText xml:space="preserve"> PAGEREF _Toc395091824 \h </w:instrText>
        </w:r>
        <w:r w:rsidR="00FF5F4F">
          <w:rPr>
            <w:noProof/>
            <w:webHidden/>
          </w:rPr>
        </w:r>
        <w:r w:rsidR="00FF5F4F">
          <w:rPr>
            <w:noProof/>
            <w:webHidden/>
          </w:rPr>
          <w:fldChar w:fldCharType="separate"/>
        </w:r>
        <w:r w:rsidR="00FF5F4F">
          <w:rPr>
            <w:noProof/>
            <w:webHidden/>
          </w:rPr>
          <w:t>6-1</w:t>
        </w:r>
        <w:r w:rsidR="00FF5F4F">
          <w:rPr>
            <w:noProof/>
            <w:webHidden/>
          </w:rPr>
          <w:fldChar w:fldCharType="end"/>
        </w:r>
      </w:hyperlink>
    </w:p>
    <w:p w14:paraId="4656453C" w14:textId="77777777" w:rsidR="00FF5F4F" w:rsidRDefault="00975E44">
      <w:pPr>
        <w:pStyle w:val="TOC2"/>
        <w:rPr>
          <w:rFonts w:asciiTheme="minorHAnsi" w:eastAsiaTheme="minorEastAsia" w:hAnsiTheme="minorHAnsi" w:cstheme="minorBidi"/>
          <w:noProof/>
          <w:sz w:val="22"/>
          <w:szCs w:val="22"/>
          <w:lang w:val="en-PH" w:eastAsia="zh-CN"/>
        </w:rPr>
      </w:pPr>
      <w:hyperlink w:anchor="_Toc395091825" w:history="1">
        <w:r w:rsidR="00FF5F4F" w:rsidRPr="00AA17D6">
          <w:rPr>
            <w:rStyle w:val="Hyperlink"/>
            <w:noProof/>
          </w:rPr>
          <w:t>6.2</w:t>
        </w:r>
        <w:r w:rsidR="00FF5F4F">
          <w:rPr>
            <w:rFonts w:asciiTheme="minorHAnsi" w:eastAsiaTheme="minorEastAsia" w:hAnsiTheme="minorHAnsi" w:cstheme="minorBidi"/>
            <w:noProof/>
            <w:sz w:val="22"/>
            <w:szCs w:val="22"/>
            <w:lang w:val="en-PH" w:eastAsia="zh-CN"/>
          </w:rPr>
          <w:tab/>
        </w:r>
        <w:r w:rsidR="00FF5F4F" w:rsidRPr="00AA17D6">
          <w:rPr>
            <w:rStyle w:val="Hyperlink"/>
            <w:noProof/>
            <w:highlight w:val="white"/>
          </w:rPr>
          <w:t>Appendix B</w:t>
        </w:r>
        <w:r w:rsidR="00FF5F4F">
          <w:rPr>
            <w:noProof/>
            <w:webHidden/>
          </w:rPr>
          <w:tab/>
        </w:r>
        <w:r w:rsidR="00FF5F4F">
          <w:rPr>
            <w:noProof/>
            <w:webHidden/>
          </w:rPr>
          <w:fldChar w:fldCharType="begin"/>
        </w:r>
        <w:r w:rsidR="00FF5F4F">
          <w:rPr>
            <w:noProof/>
            <w:webHidden/>
          </w:rPr>
          <w:instrText xml:space="preserve"> PAGEREF _Toc395091825 \h </w:instrText>
        </w:r>
        <w:r w:rsidR="00FF5F4F">
          <w:rPr>
            <w:noProof/>
            <w:webHidden/>
          </w:rPr>
        </w:r>
        <w:r w:rsidR="00FF5F4F">
          <w:rPr>
            <w:noProof/>
            <w:webHidden/>
          </w:rPr>
          <w:fldChar w:fldCharType="separate"/>
        </w:r>
        <w:r w:rsidR="00FF5F4F">
          <w:rPr>
            <w:noProof/>
            <w:webHidden/>
          </w:rPr>
          <w:t>6-2</w:t>
        </w:r>
        <w:r w:rsidR="00FF5F4F">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7885EEE1" w14:textId="77777777" w:rsidR="00EB1169"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5092810" w:history="1">
        <w:r w:rsidR="00EB1169" w:rsidRPr="009418CC">
          <w:rPr>
            <w:rStyle w:val="Hyperlink"/>
            <w:noProof/>
          </w:rPr>
          <w:t>Table 1</w:t>
        </w:r>
        <w:r w:rsidR="00EB1169" w:rsidRPr="009418CC">
          <w:rPr>
            <w:rStyle w:val="Hyperlink"/>
            <w:noProof/>
          </w:rPr>
          <w:noBreakHyphen/>
          <w:t>1. Timetable of Activities (April 2014 - April 2015)</w:t>
        </w:r>
        <w:r w:rsidR="00EB1169">
          <w:rPr>
            <w:noProof/>
            <w:webHidden/>
          </w:rPr>
          <w:tab/>
        </w:r>
        <w:r w:rsidR="00EB1169">
          <w:rPr>
            <w:noProof/>
            <w:webHidden/>
          </w:rPr>
          <w:fldChar w:fldCharType="begin"/>
        </w:r>
        <w:r w:rsidR="00EB1169">
          <w:rPr>
            <w:noProof/>
            <w:webHidden/>
          </w:rPr>
          <w:instrText xml:space="preserve"> PAGEREF _Toc395092810 \h </w:instrText>
        </w:r>
        <w:r w:rsidR="00EB1169">
          <w:rPr>
            <w:noProof/>
            <w:webHidden/>
          </w:rPr>
        </w:r>
        <w:r w:rsidR="00EB1169">
          <w:rPr>
            <w:noProof/>
            <w:webHidden/>
          </w:rPr>
          <w:fldChar w:fldCharType="separate"/>
        </w:r>
        <w:r w:rsidR="00EB1169">
          <w:rPr>
            <w:noProof/>
            <w:webHidden/>
          </w:rPr>
          <w:t>1-7</w:t>
        </w:r>
        <w:r w:rsidR="00EB1169">
          <w:rPr>
            <w:noProof/>
            <w:webHidden/>
          </w:rPr>
          <w:fldChar w:fldCharType="end"/>
        </w:r>
      </w:hyperlink>
    </w:p>
    <w:p w14:paraId="452A2626"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1" w:history="1">
        <w:r w:rsidR="00EB1169" w:rsidRPr="009418CC">
          <w:rPr>
            <w:rStyle w:val="Hyperlink"/>
            <w:noProof/>
          </w:rPr>
          <w:t>Table 2</w:t>
        </w:r>
        <w:r w:rsidR="00EB1169" w:rsidRPr="009418CC">
          <w:rPr>
            <w:rStyle w:val="Hyperlink"/>
            <w:noProof/>
          </w:rPr>
          <w:noBreakHyphen/>
          <w:t>1. Summary of Reviewed Information Extraction Systems</w:t>
        </w:r>
        <w:r w:rsidR="00EB1169">
          <w:rPr>
            <w:noProof/>
            <w:webHidden/>
          </w:rPr>
          <w:tab/>
        </w:r>
        <w:r w:rsidR="00EB1169">
          <w:rPr>
            <w:noProof/>
            <w:webHidden/>
          </w:rPr>
          <w:fldChar w:fldCharType="begin"/>
        </w:r>
        <w:r w:rsidR="00EB1169">
          <w:rPr>
            <w:noProof/>
            <w:webHidden/>
          </w:rPr>
          <w:instrText xml:space="preserve"> PAGEREF _Toc395092811 \h </w:instrText>
        </w:r>
        <w:r w:rsidR="00EB1169">
          <w:rPr>
            <w:noProof/>
            <w:webHidden/>
          </w:rPr>
        </w:r>
        <w:r w:rsidR="00EB1169">
          <w:rPr>
            <w:noProof/>
            <w:webHidden/>
          </w:rPr>
          <w:fldChar w:fldCharType="separate"/>
        </w:r>
        <w:r w:rsidR="00EB1169">
          <w:rPr>
            <w:noProof/>
            <w:webHidden/>
          </w:rPr>
          <w:t>2-6</w:t>
        </w:r>
        <w:r w:rsidR="00EB1169">
          <w:rPr>
            <w:noProof/>
            <w:webHidden/>
          </w:rPr>
          <w:fldChar w:fldCharType="end"/>
        </w:r>
      </w:hyperlink>
    </w:p>
    <w:p w14:paraId="7D0655BE"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2" w:history="1">
        <w:r w:rsidR="00EB1169" w:rsidRPr="009418CC">
          <w:rPr>
            <w:rStyle w:val="Hyperlink"/>
            <w:noProof/>
          </w:rPr>
          <w:t>Table 3</w:t>
        </w:r>
        <w:r w:rsidR="00EB1169" w:rsidRPr="009418CC">
          <w:rPr>
            <w:rStyle w:val="Hyperlink"/>
            <w:noProof/>
          </w:rPr>
          <w:noBreakHyphen/>
          <w:t>1. Examples of official government institution Twitter accounts and unified hashtags</w:t>
        </w:r>
        <w:r w:rsidR="00EB1169">
          <w:rPr>
            <w:noProof/>
            <w:webHidden/>
          </w:rPr>
          <w:tab/>
        </w:r>
        <w:r w:rsidR="00EB1169">
          <w:rPr>
            <w:noProof/>
            <w:webHidden/>
          </w:rPr>
          <w:fldChar w:fldCharType="begin"/>
        </w:r>
        <w:r w:rsidR="00EB1169">
          <w:rPr>
            <w:noProof/>
            <w:webHidden/>
          </w:rPr>
          <w:instrText xml:space="preserve"> PAGEREF _Toc395092812 \h </w:instrText>
        </w:r>
        <w:r w:rsidR="00EB1169">
          <w:rPr>
            <w:noProof/>
            <w:webHidden/>
          </w:rPr>
        </w:r>
        <w:r w:rsidR="00EB1169">
          <w:rPr>
            <w:noProof/>
            <w:webHidden/>
          </w:rPr>
          <w:fldChar w:fldCharType="separate"/>
        </w:r>
        <w:r w:rsidR="00EB1169">
          <w:rPr>
            <w:noProof/>
            <w:webHidden/>
          </w:rPr>
          <w:t>3-14</w:t>
        </w:r>
        <w:r w:rsidR="00EB1169">
          <w:rPr>
            <w:noProof/>
            <w:webHidden/>
          </w:rPr>
          <w:fldChar w:fldCharType="end"/>
        </w:r>
      </w:hyperlink>
    </w:p>
    <w:p w14:paraId="77146756"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3" w:history="1">
        <w:r w:rsidR="00EB1169" w:rsidRPr="009418CC">
          <w:rPr>
            <w:rStyle w:val="Hyperlink"/>
            <w:noProof/>
          </w:rPr>
          <w:t>Table 3</w:t>
        </w:r>
        <w:r w:rsidR="00EB1169" w:rsidRPr="009418CC">
          <w:rPr>
            <w:rStyle w:val="Hyperlink"/>
            <w:noProof/>
          </w:rPr>
          <w:noBreakHyphen/>
          <w:t>2. Examples of disaster-related tweets with extractable information</w:t>
        </w:r>
        <w:r w:rsidR="00EB1169">
          <w:rPr>
            <w:noProof/>
            <w:webHidden/>
          </w:rPr>
          <w:tab/>
        </w:r>
        <w:r w:rsidR="00EB1169">
          <w:rPr>
            <w:noProof/>
            <w:webHidden/>
          </w:rPr>
          <w:fldChar w:fldCharType="begin"/>
        </w:r>
        <w:r w:rsidR="00EB1169">
          <w:rPr>
            <w:noProof/>
            <w:webHidden/>
          </w:rPr>
          <w:instrText xml:space="preserve"> PAGEREF _Toc395092813 \h </w:instrText>
        </w:r>
        <w:r w:rsidR="00EB1169">
          <w:rPr>
            <w:noProof/>
            <w:webHidden/>
          </w:rPr>
        </w:r>
        <w:r w:rsidR="00EB1169">
          <w:rPr>
            <w:noProof/>
            <w:webHidden/>
          </w:rPr>
          <w:fldChar w:fldCharType="separate"/>
        </w:r>
        <w:r w:rsidR="00EB1169">
          <w:rPr>
            <w:noProof/>
            <w:webHidden/>
          </w:rPr>
          <w:t>3-15</w:t>
        </w:r>
        <w:r w:rsidR="00EB1169">
          <w:rPr>
            <w:noProof/>
            <w:webHidden/>
          </w:rPr>
          <w:fldChar w:fldCharType="end"/>
        </w:r>
      </w:hyperlink>
    </w:p>
    <w:p w14:paraId="64CD3E42"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4" w:history="1">
        <w:r w:rsidR="00EB1169" w:rsidRPr="009418CC">
          <w:rPr>
            <w:rStyle w:val="Hyperlink"/>
            <w:noProof/>
          </w:rPr>
          <w:t>Table 3</w:t>
        </w:r>
        <w:r w:rsidR="00EB1169" w:rsidRPr="009418CC">
          <w:rPr>
            <w:rStyle w:val="Hyperlink"/>
            <w:noProof/>
          </w:rPr>
          <w:noBreakHyphen/>
          <w:t>3. Confusion Matrix (Davis and Goadrich, 2006)</w:t>
        </w:r>
        <w:r w:rsidR="00EB1169">
          <w:rPr>
            <w:noProof/>
            <w:webHidden/>
          </w:rPr>
          <w:tab/>
        </w:r>
        <w:r w:rsidR="00EB1169">
          <w:rPr>
            <w:noProof/>
            <w:webHidden/>
          </w:rPr>
          <w:fldChar w:fldCharType="begin"/>
        </w:r>
        <w:r w:rsidR="00EB1169">
          <w:rPr>
            <w:noProof/>
            <w:webHidden/>
          </w:rPr>
          <w:instrText xml:space="preserve"> PAGEREF _Toc395092814 \h </w:instrText>
        </w:r>
        <w:r w:rsidR="00EB1169">
          <w:rPr>
            <w:noProof/>
            <w:webHidden/>
          </w:rPr>
        </w:r>
        <w:r w:rsidR="00EB1169">
          <w:rPr>
            <w:noProof/>
            <w:webHidden/>
          </w:rPr>
          <w:fldChar w:fldCharType="separate"/>
        </w:r>
        <w:r w:rsidR="00EB1169">
          <w:rPr>
            <w:noProof/>
            <w:webHidden/>
          </w:rPr>
          <w:t>3-16</w:t>
        </w:r>
        <w:r w:rsidR="00EB1169">
          <w:rPr>
            <w:noProof/>
            <w:webHidden/>
          </w:rPr>
          <w:fldChar w:fldCharType="end"/>
        </w:r>
      </w:hyperlink>
    </w:p>
    <w:p w14:paraId="30DA5919"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5" w:history="1">
        <w:r w:rsidR="00EB1169" w:rsidRPr="009418CC">
          <w:rPr>
            <w:rStyle w:val="Hyperlink"/>
            <w:noProof/>
          </w:rPr>
          <w:t>Table 4</w:t>
        </w:r>
        <w:r w:rsidR="00EB1169" w:rsidRPr="009418CC">
          <w:rPr>
            <w:rStyle w:val="Hyperlink"/>
            <w:noProof/>
          </w:rPr>
          <w:noBreakHyphen/>
          <w:t>1. Sample Gazetter for Storm Names (Philippines)</w:t>
        </w:r>
        <w:r w:rsidR="00EB1169">
          <w:rPr>
            <w:noProof/>
            <w:webHidden/>
          </w:rPr>
          <w:tab/>
        </w:r>
        <w:r w:rsidR="00EB1169">
          <w:rPr>
            <w:noProof/>
            <w:webHidden/>
          </w:rPr>
          <w:fldChar w:fldCharType="begin"/>
        </w:r>
        <w:r w:rsidR="00EB1169">
          <w:rPr>
            <w:noProof/>
            <w:webHidden/>
          </w:rPr>
          <w:instrText xml:space="preserve"> PAGEREF _Toc395092815 \h </w:instrText>
        </w:r>
        <w:r w:rsidR="00EB1169">
          <w:rPr>
            <w:noProof/>
            <w:webHidden/>
          </w:rPr>
        </w:r>
        <w:r w:rsidR="00EB1169">
          <w:rPr>
            <w:noProof/>
            <w:webHidden/>
          </w:rPr>
          <w:fldChar w:fldCharType="separate"/>
        </w:r>
        <w:r w:rsidR="00EB1169">
          <w:rPr>
            <w:noProof/>
            <w:webHidden/>
          </w:rPr>
          <w:t>4-4</w:t>
        </w:r>
        <w:r w:rsidR="00EB1169">
          <w:rPr>
            <w:noProof/>
            <w:webHidden/>
          </w:rPr>
          <w:fldChar w:fldCharType="end"/>
        </w:r>
      </w:hyperlink>
    </w:p>
    <w:p w14:paraId="4398D5DF"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6" w:history="1">
        <w:r w:rsidR="00EB1169" w:rsidRPr="009418CC">
          <w:rPr>
            <w:rStyle w:val="Hyperlink"/>
            <w:noProof/>
          </w:rPr>
          <w:t>Table 4</w:t>
        </w:r>
        <w:r w:rsidR="00EB1169" w:rsidRPr="009418CC">
          <w:rPr>
            <w:rStyle w:val="Hyperlink"/>
            <w:noProof/>
          </w:rPr>
          <w:noBreakHyphen/>
          <w:t>2. Rules stored in the database</w:t>
        </w:r>
        <w:r w:rsidR="00EB1169">
          <w:rPr>
            <w:noProof/>
            <w:webHidden/>
          </w:rPr>
          <w:tab/>
        </w:r>
        <w:r w:rsidR="00EB1169">
          <w:rPr>
            <w:noProof/>
            <w:webHidden/>
          </w:rPr>
          <w:fldChar w:fldCharType="begin"/>
        </w:r>
        <w:r w:rsidR="00EB1169">
          <w:rPr>
            <w:noProof/>
            <w:webHidden/>
          </w:rPr>
          <w:instrText xml:space="preserve"> PAGEREF _Toc395092816 \h </w:instrText>
        </w:r>
        <w:r w:rsidR="00EB1169">
          <w:rPr>
            <w:noProof/>
            <w:webHidden/>
          </w:rPr>
        </w:r>
        <w:r w:rsidR="00EB1169">
          <w:rPr>
            <w:noProof/>
            <w:webHidden/>
          </w:rPr>
          <w:fldChar w:fldCharType="separate"/>
        </w:r>
        <w:r w:rsidR="00EB1169">
          <w:rPr>
            <w:noProof/>
            <w:webHidden/>
          </w:rPr>
          <w:t>4-6</w:t>
        </w:r>
        <w:r w:rsidR="00EB1169">
          <w:rPr>
            <w:noProof/>
            <w:webHidden/>
          </w:rPr>
          <w:fldChar w:fldCharType="end"/>
        </w:r>
      </w:hyperlink>
    </w:p>
    <w:p w14:paraId="595191EB"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7" w:history="1">
        <w:r w:rsidR="00EB1169" w:rsidRPr="009418CC">
          <w:rPr>
            <w:rStyle w:val="Hyperlink"/>
            <w:noProof/>
          </w:rPr>
          <w:t>Table 4</w:t>
        </w:r>
        <w:r w:rsidR="00EB1169" w:rsidRPr="009418CC">
          <w:rPr>
            <w:rStyle w:val="Hyperlink"/>
            <w:noProof/>
          </w:rPr>
          <w:noBreakHyphen/>
          <w:t>3. Template for General Information</w:t>
        </w:r>
        <w:r w:rsidR="00EB1169">
          <w:rPr>
            <w:noProof/>
            <w:webHidden/>
          </w:rPr>
          <w:tab/>
        </w:r>
        <w:r w:rsidR="00EB1169">
          <w:rPr>
            <w:noProof/>
            <w:webHidden/>
          </w:rPr>
          <w:fldChar w:fldCharType="begin"/>
        </w:r>
        <w:r w:rsidR="00EB1169">
          <w:rPr>
            <w:noProof/>
            <w:webHidden/>
          </w:rPr>
          <w:instrText xml:space="preserve"> PAGEREF _Toc395092817 \h </w:instrText>
        </w:r>
        <w:r w:rsidR="00EB1169">
          <w:rPr>
            <w:noProof/>
            <w:webHidden/>
          </w:rPr>
        </w:r>
        <w:r w:rsidR="00EB1169">
          <w:rPr>
            <w:noProof/>
            <w:webHidden/>
          </w:rPr>
          <w:fldChar w:fldCharType="separate"/>
        </w:r>
        <w:r w:rsidR="00EB1169">
          <w:rPr>
            <w:noProof/>
            <w:webHidden/>
          </w:rPr>
          <w:t>4-6</w:t>
        </w:r>
        <w:r w:rsidR="00EB1169">
          <w:rPr>
            <w:noProof/>
            <w:webHidden/>
          </w:rPr>
          <w:fldChar w:fldCharType="end"/>
        </w:r>
      </w:hyperlink>
    </w:p>
    <w:p w14:paraId="2957D045"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8" w:history="1">
        <w:r w:rsidR="00EB1169" w:rsidRPr="009418CC">
          <w:rPr>
            <w:rStyle w:val="Hyperlink"/>
            <w:noProof/>
          </w:rPr>
          <w:t>Table 4</w:t>
        </w:r>
        <w:r w:rsidR="00EB1169" w:rsidRPr="009418CC">
          <w:rPr>
            <w:rStyle w:val="Hyperlink"/>
            <w:noProof/>
          </w:rPr>
          <w:noBreakHyphen/>
          <w:t>4. Template for Earthquakes</w:t>
        </w:r>
        <w:r w:rsidR="00EB1169">
          <w:rPr>
            <w:noProof/>
            <w:webHidden/>
          </w:rPr>
          <w:tab/>
        </w:r>
        <w:r w:rsidR="00EB1169">
          <w:rPr>
            <w:noProof/>
            <w:webHidden/>
          </w:rPr>
          <w:fldChar w:fldCharType="begin"/>
        </w:r>
        <w:r w:rsidR="00EB1169">
          <w:rPr>
            <w:noProof/>
            <w:webHidden/>
          </w:rPr>
          <w:instrText xml:space="preserve"> PAGEREF _Toc395092818 \h </w:instrText>
        </w:r>
        <w:r w:rsidR="00EB1169">
          <w:rPr>
            <w:noProof/>
            <w:webHidden/>
          </w:rPr>
        </w:r>
        <w:r w:rsidR="00EB1169">
          <w:rPr>
            <w:noProof/>
            <w:webHidden/>
          </w:rPr>
          <w:fldChar w:fldCharType="separate"/>
        </w:r>
        <w:r w:rsidR="00EB1169">
          <w:rPr>
            <w:noProof/>
            <w:webHidden/>
          </w:rPr>
          <w:t>4-6</w:t>
        </w:r>
        <w:r w:rsidR="00EB1169">
          <w:rPr>
            <w:noProof/>
            <w:webHidden/>
          </w:rPr>
          <w:fldChar w:fldCharType="end"/>
        </w:r>
      </w:hyperlink>
    </w:p>
    <w:p w14:paraId="28DDB020"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19" w:history="1">
        <w:r w:rsidR="00EB1169" w:rsidRPr="009418CC">
          <w:rPr>
            <w:rStyle w:val="Hyperlink"/>
            <w:noProof/>
          </w:rPr>
          <w:t>Table 4</w:t>
        </w:r>
        <w:r w:rsidR="00EB1169" w:rsidRPr="009418CC">
          <w:rPr>
            <w:rStyle w:val="Hyperlink"/>
            <w:noProof/>
          </w:rPr>
          <w:noBreakHyphen/>
          <w:t>5. Template for Storms</w:t>
        </w:r>
        <w:r w:rsidR="00EB1169">
          <w:rPr>
            <w:noProof/>
            <w:webHidden/>
          </w:rPr>
          <w:tab/>
        </w:r>
        <w:r w:rsidR="00EB1169">
          <w:rPr>
            <w:noProof/>
            <w:webHidden/>
          </w:rPr>
          <w:fldChar w:fldCharType="begin"/>
        </w:r>
        <w:r w:rsidR="00EB1169">
          <w:rPr>
            <w:noProof/>
            <w:webHidden/>
          </w:rPr>
          <w:instrText xml:space="preserve"> PAGEREF _Toc395092819 \h </w:instrText>
        </w:r>
        <w:r w:rsidR="00EB1169">
          <w:rPr>
            <w:noProof/>
            <w:webHidden/>
          </w:rPr>
        </w:r>
        <w:r w:rsidR="00EB1169">
          <w:rPr>
            <w:noProof/>
            <w:webHidden/>
          </w:rPr>
          <w:fldChar w:fldCharType="separate"/>
        </w:r>
        <w:r w:rsidR="00EB1169">
          <w:rPr>
            <w:noProof/>
            <w:webHidden/>
          </w:rPr>
          <w:t>4-6</w:t>
        </w:r>
        <w:r w:rsidR="00EB1169">
          <w:rPr>
            <w:noProof/>
            <w:webHidden/>
          </w:rPr>
          <w:fldChar w:fldCharType="end"/>
        </w:r>
      </w:hyperlink>
    </w:p>
    <w:p w14:paraId="5BBA72EC"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0" w:history="1">
        <w:r w:rsidR="00EB1169" w:rsidRPr="009418CC">
          <w:rPr>
            <w:rStyle w:val="Hyperlink"/>
            <w:noProof/>
          </w:rPr>
          <w:t>Table 4</w:t>
        </w:r>
        <w:r w:rsidR="00EB1169" w:rsidRPr="009418CC">
          <w:rPr>
            <w:rStyle w:val="Hyperlink"/>
            <w:noProof/>
          </w:rPr>
          <w:noBreakHyphen/>
          <w:t>6. Template for Floods</w:t>
        </w:r>
        <w:r w:rsidR="00EB1169">
          <w:rPr>
            <w:noProof/>
            <w:webHidden/>
          </w:rPr>
          <w:tab/>
        </w:r>
        <w:r w:rsidR="00EB1169">
          <w:rPr>
            <w:noProof/>
            <w:webHidden/>
          </w:rPr>
          <w:fldChar w:fldCharType="begin"/>
        </w:r>
        <w:r w:rsidR="00EB1169">
          <w:rPr>
            <w:noProof/>
            <w:webHidden/>
          </w:rPr>
          <w:instrText xml:space="preserve"> PAGEREF _Toc395092820 \h </w:instrText>
        </w:r>
        <w:r w:rsidR="00EB1169">
          <w:rPr>
            <w:noProof/>
            <w:webHidden/>
          </w:rPr>
        </w:r>
        <w:r w:rsidR="00EB1169">
          <w:rPr>
            <w:noProof/>
            <w:webHidden/>
          </w:rPr>
          <w:fldChar w:fldCharType="separate"/>
        </w:r>
        <w:r w:rsidR="00EB1169">
          <w:rPr>
            <w:noProof/>
            <w:webHidden/>
          </w:rPr>
          <w:t>4-6</w:t>
        </w:r>
        <w:r w:rsidR="00EB1169">
          <w:rPr>
            <w:noProof/>
            <w:webHidden/>
          </w:rPr>
          <w:fldChar w:fldCharType="end"/>
        </w:r>
      </w:hyperlink>
    </w:p>
    <w:p w14:paraId="1AD7A386"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1" w:history="1">
        <w:r w:rsidR="00EB1169" w:rsidRPr="009418CC">
          <w:rPr>
            <w:rStyle w:val="Hyperlink"/>
            <w:noProof/>
          </w:rPr>
          <w:t>Table 4</w:t>
        </w:r>
        <w:r w:rsidR="00EB1169" w:rsidRPr="009418CC">
          <w:rPr>
            <w:rStyle w:val="Hyperlink"/>
            <w:noProof/>
          </w:rPr>
          <w:noBreakHyphen/>
          <w:t>7. Sample Input/Output for Text Normalizer</w:t>
        </w:r>
        <w:r w:rsidR="00EB1169">
          <w:rPr>
            <w:noProof/>
            <w:webHidden/>
          </w:rPr>
          <w:tab/>
        </w:r>
        <w:r w:rsidR="00EB1169">
          <w:rPr>
            <w:noProof/>
            <w:webHidden/>
          </w:rPr>
          <w:fldChar w:fldCharType="begin"/>
        </w:r>
        <w:r w:rsidR="00EB1169">
          <w:rPr>
            <w:noProof/>
            <w:webHidden/>
          </w:rPr>
          <w:instrText xml:space="preserve"> PAGEREF _Toc395092821 \h </w:instrText>
        </w:r>
        <w:r w:rsidR="00EB1169">
          <w:rPr>
            <w:noProof/>
            <w:webHidden/>
          </w:rPr>
        </w:r>
        <w:r w:rsidR="00EB1169">
          <w:rPr>
            <w:noProof/>
            <w:webHidden/>
          </w:rPr>
          <w:fldChar w:fldCharType="separate"/>
        </w:r>
        <w:r w:rsidR="00EB1169">
          <w:rPr>
            <w:noProof/>
            <w:webHidden/>
          </w:rPr>
          <w:t>4-7</w:t>
        </w:r>
        <w:r w:rsidR="00EB1169">
          <w:rPr>
            <w:noProof/>
            <w:webHidden/>
          </w:rPr>
          <w:fldChar w:fldCharType="end"/>
        </w:r>
      </w:hyperlink>
    </w:p>
    <w:p w14:paraId="5DA912B6"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2" w:history="1">
        <w:r w:rsidR="00EB1169" w:rsidRPr="009418CC">
          <w:rPr>
            <w:rStyle w:val="Hyperlink"/>
            <w:noProof/>
          </w:rPr>
          <w:t>Table 4</w:t>
        </w:r>
        <w:r w:rsidR="00EB1169" w:rsidRPr="009418CC">
          <w:rPr>
            <w:rStyle w:val="Hyperlink"/>
            <w:noProof/>
          </w:rPr>
          <w:noBreakHyphen/>
          <w:t>8. Sample Input/Output Tokenizer</w:t>
        </w:r>
        <w:r w:rsidR="00EB1169">
          <w:rPr>
            <w:noProof/>
            <w:webHidden/>
          </w:rPr>
          <w:tab/>
        </w:r>
        <w:r w:rsidR="00EB1169">
          <w:rPr>
            <w:noProof/>
            <w:webHidden/>
          </w:rPr>
          <w:fldChar w:fldCharType="begin"/>
        </w:r>
        <w:r w:rsidR="00EB1169">
          <w:rPr>
            <w:noProof/>
            <w:webHidden/>
          </w:rPr>
          <w:instrText xml:space="preserve"> PAGEREF _Toc395092822 \h </w:instrText>
        </w:r>
        <w:r w:rsidR="00EB1169">
          <w:rPr>
            <w:noProof/>
            <w:webHidden/>
          </w:rPr>
        </w:r>
        <w:r w:rsidR="00EB1169">
          <w:rPr>
            <w:noProof/>
            <w:webHidden/>
          </w:rPr>
          <w:fldChar w:fldCharType="separate"/>
        </w:r>
        <w:r w:rsidR="00EB1169">
          <w:rPr>
            <w:noProof/>
            <w:webHidden/>
          </w:rPr>
          <w:t>4-8</w:t>
        </w:r>
        <w:r w:rsidR="00EB1169">
          <w:rPr>
            <w:noProof/>
            <w:webHidden/>
          </w:rPr>
          <w:fldChar w:fldCharType="end"/>
        </w:r>
      </w:hyperlink>
    </w:p>
    <w:p w14:paraId="3A3FB173"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3" w:history="1">
        <w:r w:rsidR="00EB1169" w:rsidRPr="009418CC">
          <w:rPr>
            <w:rStyle w:val="Hyperlink"/>
            <w:noProof/>
          </w:rPr>
          <w:t>Table 4</w:t>
        </w:r>
        <w:r w:rsidR="00EB1169" w:rsidRPr="009418CC">
          <w:rPr>
            <w:rStyle w:val="Hyperlink"/>
            <w:noProof/>
          </w:rPr>
          <w:noBreakHyphen/>
          <w:t>9. Sample Input/Output POS Tagger</w:t>
        </w:r>
        <w:r w:rsidR="00EB1169">
          <w:rPr>
            <w:noProof/>
            <w:webHidden/>
          </w:rPr>
          <w:tab/>
        </w:r>
        <w:r w:rsidR="00EB1169">
          <w:rPr>
            <w:noProof/>
            <w:webHidden/>
          </w:rPr>
          <w:fldChar w:fldCharType="begin"/>
        </w:r>
        <w:r w:rsidR="00EB1169">
          <w:rPr>
            <w:noProof/>
            <w:webHidden/>
          </w:rPr>
          <w:instrText xml:space="preserve"> PAGEREF _Toc395092823 \h </w:instrText>
        </w:r>
        <w:r w:rsidR="00EB1169">
          <w:rPr>
            <w:noProof/>
            <w:webHidden/>
          </w:rPr>
        </w:r>
        <w:r w:rsidR="00EB1169">
          <w:rPr>
            <w:noProof/>
            <w:webHidden/>
          </w:rPr>
          <w:fldChar w:fldCharType="separate"/>
        </w:r>
        <w:r w:rsidR="00EB1169">
          <w:rPr>
            <w:noProof/>
            <w:webHidden/>
          </w:rPr>
          <w:t>4-8</w:t>
        </w:r>
        <w:r w:rsidR="00EB1169">
          <w:rPr>
            <w:noProof/>
            <w:webHidden/>
          </w:rPr>
          <w:fldChar w:fldCharType="end"/>
        </w:r>
      </w:hyperlink>
    </w:p>
    <w:p w14:paraId="388760BE"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4" w:history="1">
        <w:r w:rsidR="00EB1169" w:rsidRPr="009418CC">
          <w:rPr>
            <w:rStyle w:val="Hyperlink"/>
            <w:noProof/>
          </w:rPr>
          <w:t>Table 4</w:t>
        </w:r>
        <w:r w:rsidR="00EB1169" w:rsidRPr="009418CC">
          <w:rPr>
            <w:rStyle w:val="Hyperlink"/>
            <w:noProof/>
          </w:rPr>
          <w:noBreakHyphen/>
          <w:t>10. Sample Input/Output for Filipino NER</w:t>
        </w:r>
        <w:r w:rsidR="00EB1169">
          <w:rPr>
            <w:noProof/>
            <w:webHidden/>
          </w:rPr>
          <w:tab/>
        </w:r>
        <w:r w:rsidR="00EB1169">
          <w:rPr>
            <w:noProof/>
            <w:webHidden/>
          </w:rPr>
          <w:fldChar w:fldCharType="begin"/>
        </w:r>
        <w:r w:rsidR="00EB1169">
          <w:rPr>
            <w:noProof/>
            <w:webHidden/>
          </w:rPr>
          <w:instrText xml:space="preserve"> PAGEREF _Toc395092824 \h </w:instrText>
        </w:r>
        <w:r w:rsidR="00EB1169">
          <w:rPr>
            <w:noProof/>
            <w:webHidden/>
          </w:rPr>
        </w:r>
        <w:r w:rsidR="00EB1169">
          <w:rPr>
            <w:noProof/>
            <w:webHidden/>
          </w:rPr>
          <w:fldChar w:fldCharType="separate"/>
        </w:r>
        <w:r w:rsidR="00EB1169">
          <w:rPr>
            <w:noProof/>
            <w:webHidden/>
          </w:rPr>
          <w:t>4-9</w:t>
        </w:r>
        <w:r w:rsidR="00EB1169">
          <w:rPr>
            <w:noProof/>
            <w:webHidden/>
          </w:rPr>
          <w:fldChar w:fldCharType="end"/>
        </w:r>
      </w:hyperlink>
    </w:p>
    <w:p w14:paraId="3C973C4E"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5" w:history="1">
        <w:r w:rsidR="00EB1169" w:rsidRPr="009418CC">
          <w:rPr>
            <w:rStyle w:val="Hyperlink"/>
            <w:noProof/>
          </w:rPr>
          <w:t>Table 4</w:t>
        </w:r>
        <w:r w:rsidR="00EB1169" w:rsidRPr="009418CC">
          <w:rPr>
            <w:rStyle w:val="Hyperlink"/>
            <w:noProof/>
          </w:rPr>
          <w:noBreakHyphen/>
          <w:t>11. Sample Input/Output Disaster Tagger</w:t>
        </w:r>
        <w:r w:rsidR="00EB1169">
          <w:rPr>
            <w:noProof/>
            <w:webHidden/>
          </w:rPr>
          <w:tab/>
        </w:r>
        <w:r w:rsidR="00EB1169">
          <w:rPr>
            <w:noProof/>
            <w:webHidden/>
          </w:rPr>
          <w:fldChar w:fldCharType="begin"/>
        </w:r>
        <w:r w:rsidR="00EB1169">
          <w:rPr>
            <w:noProof/>
            <w:webHidden/>
          </w:rPr>
          <w:instrText xml:space="preserve"> PAGEREF _Toc395092825 \h </w:instrText>
        </w:r>
        <w:r w:rsidR="00EB1169">
          <w:rPr>
            <w:noProof/>
            <w:webHidden/>
          </w:rPr>
        </w:r>
        <w:r w:rsidR="00EB1169">
          <w:rPr>
            <w:noProof/>
            <w:webHidden/>
          </w:rPr>
          <w:fldChar w:fldCharType="separate"/>
        </w:r>
        <w:r w:rsidR="00EB1169">
          <w:rPr>
            <w:noProof/>
            <w:webHidden/>
          </w:rPr>
          <w:t>4-9</w:t>
        </w:r>
        <w:r w:rsidR="00EB1169">
          <w:rPr>
            <w:noProof/>
            <w:webHidden/>
          </w:rPr>
          <w:fldChar w:fldCharType="end"/>
        </w:r>
      </w:hyperlink>
    </w:p>
    <w:p w14:paraId="10F149AA"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6" w:history="1">
        <w:r w:rsidR="00EB1169" w:rsidRPr="009418CC">
          <w:rPr>
            <w:rStyle w:val="Hyperlink"/>
            <w:noProof/>
          </w:rPr>
          <w:t>Table 4</w:t>
        </w:r>
        <w:r w:rsidR="00EB1169" w:rsidRPr="009418CC">
          <w:rPr>
            <w:rStyle w:val="Hyperlink"/>
            <w:noProof/>
          </w:rPr>
          <w:noBreakHyphen/>
          <w:t>12. Sample Features and Values</w:t>
        </w:r>
        <w:r w:rsidR="00EB1169">
          <w:rPr>
            <w:noProof/>
            <w:webHidden/>
          </w:rPr>
          <w:tab/>
        </w:r>
        <w:r w:rsidR="00EB1169">
          <w:rPr>
            <w:noProof/>
            <w:webHidden/>
          </w:rPr>
          <w:fldChar w:fldCharType="begin"/>
        </w:r>
        <w:r w:rsidR="00EB1169">
          <w:rPr>
            <w:noProof/>
            <w:webHidden/>
          </w:rPr>
          <w:instrText xml:space="preserve"> PAGEREF _Toc395092826 \h </w:instrText>
        </w:r>
        <w:r w:rsidR="00EB1169">
          <w:rPr>
            <w:noProof/>
            <w:webHidden/>
          </w:rPr>
        </w:r>
        <w:r w:rsidR="00EB1169">
          <w:rPr>
            <w:noProof/>
            <w:webHidden/>
          </w:rPr>
          <w:fldChar w:fldCharType="separate"/>
        </w:r>
        <w:r w:rsidR="00EB1169">
          <w:rPr>
            <w:noProof/>
            <w:webHidden/>
          </w:rPr>
          <w:t>4-11</w:t>
        </w:r>
        <w:r w:rsidR="00EB1169">
          <w:rPr>
            <w:noProof/>
            <w:webHidden/>
          </w:rPr>
          <w:fldChar w:fldCharType="end"/>
        </w:r>
      </w:hyperlink>
    </w:p>
    <w:p w14:paraId="13A3C39F"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7" w:history="1">
        <w:r w:rsidR="00EB1169" w:rsidRPr="009418CC">
          <w:rPr>
            <w:rStyle w:val="Hyperlink"/>
            <w:noProof/>
          </w:rPr>
          <w:t>Table 4</w:t>
        </w:r>
        <w:r w:rsidR="00EB1169" w:rsidRPr="009418CC">
          <w:rPr>
            <w:rStyle w:val="Hyperlink"/>
            <w:noProof/>
          </w:rPr>
          <w:noBreakHyphen/>
          <w:t>13. Sample Input/Output for Disaster Classifier</w:t>
        </w:r>
        <w:r w:rsidR="00EB1169">
          <w:rPr>
            <w:noProof/>
            <w:webHidden/>
          </w:rPr>
          <w:tab/>
        </w:r>
        <w:r w:rsidR="00EB1169">
          <w:rPr>
            <w:noProof/>
            <w:webHidden/>
          </w:rPr>
          <w:fldChar w:fldCharType="begin"/>
        </w:r>
        <w:r w:rsidR="00EB1169">
          <w:rPr>
            <w:noProof/>
            <w:webHidden/>
          </w:rPr>
          <w:instrText xml:space="preserve"> PAGEREF _Toc395092827 \h </w:instrText>
        </w:r>
        <w:r w:rsidR="00EB1169">
          <w:rPr>
            <w:noProof/>
            <w:webHidden/>
          </w:rPr>
        </w:r>
        <w:r w:rsidR="00EB1169">
          <w:rPr>
            <w:noProof/>
            <w:webHidden/>
          </w:rPr>
          <w:fldChar w:fldCharType="separate"/>
        </w:r>
        <w:r w:rsidR="00EB1169">
          <w:rPr>
            <w:noProof/>
            <w:webHidden/>
          </w:rPr>
          <w:t>4-12</w:t>
        </w:r>
        <w:r w:rsidR="00EB1169">
          <w:rPr>
            <w:noProof/>
            <w:webHidden/>
          </w:rPr>
          <w:fldChar w:fldCharType="end"/>
        </w:r>
      </w:hyperlink>
    </w:p>
    <w:p w14:paraId="0C945B78"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8" w:history="1">
        <w:r w:rsidR="00EB1169" w:rsidRPr="009418CC">
          <w:rPr>
            <w:rStyle w:val="Hyperlink"/>
            <w:noProof/>
          </w:rPr>
          <w:t>Table 4</w:t>
        </w:r>
        <w:r w:rsidR="00EB1169" w:rsidRPr="009418CC">
          <w:rPr>
            <w:rStyle w:val="Hyperlink"/>
            <w:noProof/>
          </w:rPr>
          <w:noBreakHyphen/>
          <w:t>14. Sample Generated Rules</w:t>
        </w:r>
        <w:r w:rsidR="00EB1169">
          <w:rPr>
            <w:noProof/>
            <w:webHidden/>
          </w:rPr>
          <w:tab/>
        </w:r>
        <w:r w:rsidR="00EB1169">
          <w:rPr>
            <w:noProof/>
            <w:webHidden/>
          </w:rPr>
          <w:fldChar w:fldCharType="begin"/>
        </w:r>
        <w:r w:rsidR="00EB1169">
          <w:rPr>
            <w:noProof/>
            <w:webHidden/>
          </w:rPr>
          <w:instrText xml:space="preserve"> PAGEREF _Toc395092828 \h </w:instrText>
        </w:r>
        <w:r w:rsidR="00EB1169">
          <w:rPr>
            <w:noProof/>
            <w:webHidden/>
          </w:rPr>
        </w:r>
        <w:r w:rsidR="00EB1169">
          <w:rPr>
            <w:noProof/>
            <w:webHidden/>
          </w:rPr>
          <w:fldChar w:fldCharType="separate"/>
        </w:r>
        <w:r w:rsidR="00EB1169">
          <w:rPr>
            <w:noProof/>
            <w:webHidden/>
          </w:rPr>
          <w:t>4-12</w:t>
        </w:r>
        <w:r w:rsidR="00EB1169">
          <w:rPr>
            <w:noProof/>
            <w:webHidden/>
          </w:rPr>
          <w:fldChar w:fldCharType="end"/>
        </w:r>
      </w:hyperlink>
    </w:p>
    <w:p w14:paraId="3285C09E"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29" w:history="1">
        <w:r w:rsidR="00EB1169" w:rsidRPr="009418CC">
          <w:rPr>
            <w:rStyle w:val="Hyperlink"/>
            <w:noProof/>
          </w:rPr>
          <w:t>Table 4</w:t>
        </w:r>
        <w:r w:rsidR="00EB1169" w:rsidRPr="009418CC">
          <w:rPr>
            <w:rStyle w:val="Hyperlink"/>
            <w:noProof/>
          </w:rPr>
          <w:noBreakHyphen/>
          <w:t>15. Sample Template for Earthquake</w:t>
        </w:r>
        <w:r w:rsidR="00EB1169">
          <w:rPr>
            <w:noProof/>
            <w:webHidden/>
          </w:rPr>
          <w:tab/>
        </w:r>
        <w:r w:rsidR="00EB1169">
          <w:rPr>
            <w:noProof/>
            <w:webHidden/>
          </w:rPr>
          <w:fldChar w:fldCharType="begin"/>
        </w:r>
        <w:r w:rsidR="00EB1169">
          <w:rPr>
            <w:noProof/>
            <w:webHidden/>
          </w:rPr>
          <w:instrText xml:space="preserve"> PAGEREF _Toc395092829 \h </w:instrText>
        </w:r>
        <w:r w:rsidR="00EB1169">
          <w:rPr>
            <w:noProof/>
            <w:webHidden/>
          </w:rPr>
        </w:r>
        <w:r w:rsidR="00EB1169">
          <w:rPr>
            <w:noProof/>
            <w:webHidden/>
          </w:rPr>
          <w:fldChar w:fldCharType="separate"/>
        </w:r>
        <w:r w:rsidR="00EB1169">
          <w:rPr>
            <w:noProof/>
            <w:webHidden/>
          </w:rPr>
          <w:t>4-13</w:t>
        </w:r>
        <w:r w:rsidR="00EB1169">
          <w:rPr>
            <w:noProof/>
            <w:webHidden/>
          </w:rPr>
          <w:fldChar w:fldCharType="end"/>
        </w:r>
      </w:hyperlink>
    </w:p>
    <w:p w14:paraId="503B45D0"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30" w:history="1">
        <w:r w:rsidR="00EB1169" w:rsidRPr="009418CC">
          <w:rPr>
            <w:rStyle w:val="Hyperlink"/>
            <w:noProof/>
          </w:rPr>
          <w:t>Table 6</w:t>
        </w:r>
        <w:r w:rsidR="00EB1169" w:rsidRPr="009418CC">
          <w:rPr>
            <w:rStyle w:val="Hyperlink"/>
            <w:noProof/>
          </w:rPr>
          <w:noBreakHyphen/>
          <w:t>1. Results of the study conducted by University McCann</w:t>
        </w:r>
        <w:r w:rsidR="00EB1169">
          <w:rPr>
            <w:noProof/>
            <w:webHidden/>
          </w:rPr>
          <w:tab/>
        </w:r>
        <w:r w:rsidR="00EB1169">
          <w:rPr>
            <w:noProof/>
            <w:webHidden/>
          </w:rPr>
          <w:fldChar w:fldCharType="begin"/>
        </w:r>
        <w:r w:rsidR="00EB1169">
          <w:rPr>
            <w:noProof/>
            <w:webHidden/>
          </w:rPr>
          <w:instrText xml:space="preserve"> PAGEREF _Toc395092830 \h </w:instrText>
        </w:r>
        <w:r w:rsidR="00EB1169">
          <w:rPr>
            <w:noProof/>
            <w:webHidden/>
          </w:rPr>
        </w:r>
        <w:r w:rsidR="00EB1169">
          <w:rPr>
            <w:noProof/>
            <w:webHidden/>
          </w:rPr>
          <w:fldChar w:fldCharType="separate"/>
        </w:r>
        <w:r w:rsidR="00EB1169">
          <w:rPr>
            <w:noProof/>
            <w:webHidden/>
          </w:rPr>
          <w:t>6-1</w:t>
        </w:r>
        <w:r w:rsidR="00EB1169">
          <w:rPr>
            <w:noProof/>
            <w:webHidden/>
          </w:rPr>
          <w:fldChar w:fldCharType="end"/>
        </w:r>
      </w:hyperlink>
    </w:p>
    <w:p w14:paraId="0CF2234B" w14:textId="77777777" w:rsidR="00EB1169"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2831" w:history="1">
        <w:r w:rsidR="00EB1169" w:rsidRPr="009418CC">
          <w:rPr>
            <w:rStyle w:val="Hyperlink"/>
            <w:noProof/>
          </w:rPr>
          <w:t>Table 6</w:t>
        </w:r>
        <w:r w:rsidR="00EB1169" w:rsidRPr="009418CC">
          <w:rPr>
            <w:rStyle w:val="Hyperlink"/>
            <w:noProof/>
          </w:rPr>
          <w:noBreakHyphen/>
          <w:t>2. Example of Filipino Morphemes</w:t>
        </w:r>
        <w:r w:rsidR="00EB1169">
          <w:rPr>
            <w:noProof/>
            <w:webHidden/>
          </w:rPr>
          <w:tab/>
        </w:r>
        <w:r w:rsidR="00EB1169">
          <w:rPr>
            <w:noProof/>
            <w:webHidden/>
          </w:rPr>
          <w:fldChar w:fldCharType="begin"/>
        </w:r>
        <w:r w:rsidR="00EB1169">
          <w:rPr>
            <w:noProof/>
            <w:webHidden/>
          </w:rPr>
          <w:instrText xml:space="preserve"> PAGEREF _Toc395092831 \h </w:instrText>
        </w:r>
        <w:r w:rsidR="00EB1169">
          <w:rPr>
            <w:noProof/>
            <w:webHidden/>
          </w:rPr>
        </w:r>
        <w:r w:rsidR="00EB1169">
          <w:rPr>
            <w:noProof/>
            <w:webHidden/>
          </w:rPr>
          <w:fldChar w:fldCharType="separate"/>
        </w:r>
        <w:r w:rsidR="00EB1169">
          <w:rPr>
            <w:noProof/>
            <w:webHidden/>
          </w:rPr>
          <w:t>6-2</w:t>
        </w:r>
        <w:r w:rsidR="00EB1169">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1C0B59F3" w14:textId="77777777" w:rsidR="00180DA1"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940469" w:history="1">
        <w:r w:rsidR="00180DA1" w:rsidRPr="007D0FEA">
          <w:rPr>
            <w:rStyle w:val="Hyperlink"/>
            <w:noProof/>
          </w:rPr>
          <w:t>Figure 1</w:t>
        </w:r>
        <w:r w:rsidR="00180DA1" w:rsidRPr="007D0FEA">
          <w:rPr>
            <w:rStyle w:val="Hyperlink"/>
            <w:noProof/>
          </w:rPr>
          <w:noBreakHyphen/>
          <w:t>1. Research Methodology Phases</w:t>
        </w:r>
        <w:r w:rsidR="00180DA1">
          <w:rPr>
            <w:noProof/>
            <w:webHidden/>
          </w:rPr>
          <w:tab/>
        </w:r>
        <w:r w:rsidR="00180DA1">
          <w:rPr>
            <w:noProof/>
            <w:webHidden/>
          </w:rPr>
          <w:fldChar w:fldCharType="begin"/>
        </w:r>
        <w:r w:rsidR="00180DA1">
          <w:rPr>
            <w:noProof/>
            <w:webHidden/>
          </w:rPr>
          <w:instrText xml:space="preserve"> PAGEREF _Toc394940469 \h </w:instrText>
        </w:r>
        <w:r w:rsidR="00180DA1">
          <w:rPr>
            <w:noProof/>
            <w:webHidden/>
          </w:rPr>
        </w:r>
        <w:r w:rsidR="00180DA1">
          <w:rPr>
            <w:noProof/>
            <w:webHidden/>
          </w:rPr>
          <w:fldChar w:fldCharType="separate"/>
        </w:r>
        <w:r w:rsidR="00FF5F4F">
          <w:rPr>
            <w:noProof/>
            <w:webHidden/>
          </w:rPr>
          <w:t>1-5</w:t>
        </w:r>
        <w:r w:rsidR="00180DA1">
          <w:rPr>
            <w:noProof/>
            <w:webHidden/>
          </w:rPr>
          <w:fldChar w:fldCharType="end"/>
        </w:r>
      </w:hyperlink>
    </w:p>
    <w:p w14:paraId="7A8670A7"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0" w:history="1">
        <w:r w:rsidR="00180DA1" w:rsidRPr="007D0FEA">
          <w:rPr>
            <w:rStyle w:val="Hyperlink"/>
            <w:noProof/>
          </w:rPr>
          <w:t>Figure 3</w:t>
        </w:r>
        <w:r w:rsidR="00180DA1" w:rsidRPr="007D0FEA">
          <w:rPr>
            <w:rStyle w:val="Hyperlink"/>
            <w:noProof/>
          </w:rPr>
          <w:noBreakHyphen/>
          <w:t>1. Structure of an Information Extraction System</w:t>
        </w:r>
        <w:r w:rsidR="00180DA1">
          <w:rPr>
            <w:noProof/>
            <w:webHidden/>
          </w:rPr>
          <w:tab/>
        </w:r>
        <w:r w:rsidR="00180DA1">
          <w:rPr>
            <w:noProof/>
            <w:webHidden/>
          </w:rPr>
          <w:fldChar w:fldCharType="begin"/>
        </w:r>
        <w:r w:rsidR="00180DA1">
          <w:rPr>
            <w:noProof/>
            <w:webHidden/>
          </w:rPr>
          <w:instrText xml:space="preserve"> PAGEREF _Toc394940470 \h </w:instrText>
        </w:r>
        <w:r w:rsidR="00180DA1">
          <w:rPr>
            <w:noProof/>
            <w:webHidden/>
          </w:rPr>
        </w:r>
        <w:r w:rsidR="00180DA1">
          <w:rPr>
            <w:noProof/>
            <w:webHidden/>
          </w:rPr>
          <w:fldChar w:fldCharType="separate"/>
        </w:r>
        <w:r w:rsidR="00FF5F4F">
          <w:rPr>
            <w:noProof/>
            <w:webHidden/>
          </w:rPr>
          <w:t>3-2</w:t>
        </w:r>
        <w:r w:rsidR="00180DA1">
          <w:rPr>
            <w:noProof/>
            <w:webHidden/>
          </w:rPr>
          <w:fldChar w:fldCharType="end"/>
        </w:r>
      </w:hyperlink>
    </w:p>
    <w:p w14:paraId="129CAB69"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1" w:history="1">
        <w:r w:rsidR="00180DA1" w:rsidRPr="007D0FEA">
          <w:rPr>
            <w:rStyle w:val="Hyperlink"/>
            <w:noProof/>
          </w:rPr>
          <w:t>Figure 3</w:t>
        </w:r>
        <w:r w:rsidR="00180DA1" w:rsidRPr="007D0FEA">
          <w:rPr>
            <w:rStyle w:val="Hyperlink"/>
            <w:noProof/>
          </w:rPr>
          <w:noBreakHyphen/>
          <w:t>2. StaLe Lemmatization Process</w:t>
        </w:r>
        <w:r w:rsidR="00180DA1">
          <w:rPr>
            <w:noProof/>
            <w:webHidden/>
          </w:rPr>
          <w:tab/>
        </w:r>
        <w:r w:rsidR="00180DA1">
          <w:rPr>
            <w:noProof/>
            <w:webHidden/>
          </w:rPr>
          <w:fldChar w:fldCharType="begin"/>
        </w:r>
        <w:r w:rsidR="00180DA1">
          <w:rPr>
            <w:noProof/>
            <w:webHidden/>
          </w:rPr>
          <w:instrText xml:space="preserve"> PAGEREF _Toc394940471 \h </w:instrText>
        </w:r>
        <w:r w:rsidR="00180DA1">
          <w:rPr>
            <w:noProof/>
            <w:webHidden/>
          </w:rPr>
        </w:r>
        <w:r w:rsidR="00180DA1">
          <w:rPr>
            <w:noProof/>
            <w:webHidden/>
          </w:rPr>
          <w:fldChar w:fldCharType="separate"/>
        </w:r>
        <w:r w:rsidR="00FF5F4F">
          <w:rPr>
            <w:noProof/>
            <w:webHidden/>
          </w:rPr>
          <w:t>3-6</w:t>
        </w:r>
        <w:r w:rsidR="00180DA1">
          <w:rPr>
            <w:noProof/>
            <w:webHidden/>
          </w:rPr>
          <w:fldChar w:fldCharType="end"/>
        </w:r>
      </w:hyperlink>
    </w:p>
    <w:p w14:paraId="1F688E9F"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4940472" w:history="1">
        <w:r w:rsidR="00180DA1" w:rsidRPr="007D0FEA">
          <w:rPr>
            <w:rStyle w:val="Hyperlink"/>
            <w:noProof/>
          </w:rPr>
          <w:t>Figure 3</w:t>
        </w:r>
        <w:r w:rsidR="00180DA1" w:rsidRPr="007D0FEA">
          <w:rPr>
            <w:rStyle w:val="Hyperlink"/>
            <w:noProof/>
          </w:rPr>
          <w:noBreakHyphen/>
          <w:t>3. Poibeau's General Architecture</w:t>
        </w:r>
        <w:r w:rsidR="00180DA1">
          <w:rPr>
            <w:noProof/>
            <w:webHidden/>
          </w:rPr>
          <w:tab/>
        </w:r>
        <w:r w:rsidR="00180DA1">
          <w:rPr>
            <w:noProof/>
            <w:webHidden/>
          </w:rPr>
          <w:fldChar w:fldCharType="begin"/>
        </w:r>
        <w:r w:rsidR="00180DA1">
          <w:rPr>
            <w:noProof/>
            <w:webHidden/>
          </w:rPr>
          <w:instrText xml:space="preserve"> PAGEREF _Toc394940472 \h </w:instrText>
        </w:r>
        <w:r w:rsidR="00180DA1">
          <w:rPr>
            <w:noProof/>
            <w:webHidden/>
          </w:rPr>
        </w:r>
        <w:r w:rsidR="00180DA1">
          <w:rPr>
            <w:noProof/>
            <w:webHidden/>
          </w:rPr>
          <w:fldChar w:fldCharType="separate"/>
        </w:r>
        <w:r w:rsidR="00FF5F4F">
          <w:rPr>
            <w:noProof/>
            <w:webHidden/>
          </w:rPr>
          <w:t>3-7</w:t>
        </w:r>
        <w:r w:rsidR="00180DA1">
          <w:rPr>
            <w:noProof/>
            <w:webHidden/>
          </w:rPr>
          <w:fldChar w:fldCharType="end"/>
        </w:r>
      </w:hyperlink>
    </w:p>
    <w:p w14:paraId="09343B70"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3" w:history="1">
        <w:r w:rsidR="00180DA1" w:rsidRPr="007D0FEA">
          <w:rPr>
            <w:rStyle w:val="Hyperlink"/>
            <w:noProof/>
          </w:rPr>
          <w:t>Figure 3</w:t>
        </w:r>
        <w:r w:rsidR="00180DA1" w:rsidRPr="007D0FEA">
          <w:rPr>
            <w:rStyle w:val="Hyperlink"/>
            <w:noProof/>
          </w:rPr>
          <w:noBreakHyphen/>
          <w:t>4. Architecture of IE</w:t>
        </w:r>
        <w:r w:rsidR="00180DA1" w:rsidRPr="007D0FEA">
          <w:rPr>
            <w:rStyle w:val="Hyperlink"/>
            <w:noProof/>
            <w:vertAlign w:val="superscript"/>
          </w:rPr>
          <w:t>2</w:t>
        </w:r>
        <w:r w:rsidR="00180DA1" w:rsidRPr="007D0FEA">
          <w:rPr>
            <w:rStyle w:val="Hyperlink"/>
            <w:noProof/>
          </w:rPr>
          <w:t xml:space="preserve"> Adaptive Information Extraction System</w:t>
        </w:r>
        <w:r w:rsidR="00180DA1">
          <w:rPr>
            <w:noProof/>
            <w:webHidden/>
          </w:rPr>
          <w:tab/>
        </w:r>
        <w:r w:rsidR="00180DA1">
          <w:rPr>
            <w:noProof/>
            <w:webHidden/>
          </w:rPr>
          <w:fldChar w:fldCharType="begin"/>
        </w:r>
        <w:r w:rsidR="00180DA1">
          <w:rPr>
            <w:noProof/>
            <w:webHidden/>
          </w:rPr>
          <w:instrText xml:space="preserve"> PAGEREF _Toc394940473 \h </w:instrText>
        </w:r>
        <w:r w:rsidR="00180DA1">
          <w:rPr>
            <w:noProof/>
            <w:webHidden/>
          </w:rPr>
        </w:r>
        <w:r w:rsidR="00180DA1">
          <w:rPr>
            <w:noProof/>
            <w:webHidden/>
          </w:rPr>
          <w:fldChar w:fldCharType="separate"/>
        </w:r>
        <w:r w:rsidR="00FF5F4F">
          <w:rPr>
            <w:noProof/>
            <w:webHidden/>
          </w:rPr>
          <w:t>3-8</w:t>
        </w:r>
        <w:r w:rsidR="00180DA1">
          <w:rPr>
            <w:noProof/>
            <w:webHidden/>
          </w:rPr>
          <w:fldChar w:fldCharType="end"/>
        </w:r>
      </w:hyperlink>
    </w:p>
    <w:p w14:paraId="33D8EAB7"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4" w:history="1">
        <w:r w:rsidR="00180DA1" w:rsidRPr="007D0FEA">
          <w:rPr>
            <w:rStyle w:val="Hyperlink"/>
            <w:noProof/>
          </w:rPr>
          <w:t>Figure 3</w:t>
        </w:r>
        <w:r w:rsidR="00180DA1" w:rsidRPr="007D0FEA">
          <w:rPr>
            <w:rStyle w:val="Hyperlink"/>
            <w:noProof/>
          </w:rPr>
          <w:noBreakHyphen/>
          <w:t>5. Architecture of LearningPinocchio</w:t>
        </w:r>
        <w:r w:rsidR="00180DA1">
          <w:rPr>
            <w:noProof/>
            <w:webHidden/>
          </w:rPr>
          <w:tab/>
        </w:r>
        <w:r w:rsidR="00180DA1">
          <w:rPr>
            <w:noProof/>
            <w:webHidden/>
          </w:rPr>
          <w:fldChar w:fldCharType="begin"/>
        </w:r>
        <w:r w:rsidR="00180DA1">
          <w:rPr>
            <w:noProof/>
            <w:webHidden/>
          </w:rPr>
          <w:instrText xml:space="preserve"> PAGEREF _Toc394940474 \h </w:instrText>
        </w:r>
        <w:r w:rsidR="00180DA1">
          <w:rPr>
            <w:noProof/>
            <w:webHidden/>
          </w:rPr>
        </w:r>
        <w:r w:rsidR="00180DA1">
          <w:rPr>
            <w:noProof/>
            <w:webHidden/>
          </w:rPr>
          <w:fldChar w:fldCharType="separate"/>
        </w:r>
        <w:r w:rsidR="00FF5F4F">
          <w:rPr>
            <w:noProof/>
            <w:webHidden/>
          </w:rPr>
          <w:t>3-9</w:t>
        </w:r>
        <w:r w:rsidR="00180DA1">
          <w:rPr>
            <w:noProof/>
            <w:webHidden/>
          </w:rPr>
          <w:fldChar w:fldCharType="end"/>
        </w:r>
      </w:hyperlink>
    </w:p>
    <w:p w14:paraId="23B13CB5"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5" w:history="1">
        <w:r w:rsidR="00180DA1" w:rsidRPr="007D0FEA">
          <w:rPr>
            <w:rStyle w:val="Hyperlink"/>
            <w:noProof/>
          </w:rPr>
          <w:t>Figure 3</w:t>
        </w:r>
        <w:r w:rsidR="00180DA1" w:rsidRPr="007D0FEA">
          <w:rPr>
            <w:rStyle w:val="Hyperlink"/>
            <w:noProof/>
          </w:rPr>
          <w:noBreakHyphen/>
          <w:t>6. Rule Induction Step</w:t>
        </w:r>
        <w:r w:rsidR="00180DA1">
          <w:rPr>
            <w:noProof/>
            <w:webHidden/>
          </w:rPr>
          <w:tab/>
        </w:r>
        <w:r w:rsidR="00180DA1">
          <w:rPr>
            <w:noProof/>
            <w:webHidden/>
          </w:rPr>
          <w:fldChar w:fldCharType="begin"/>
        </w:r>
        <w:r w:rsidR="00180DA1">
          <w:rPr>
            <w:noProof/>
            <w:webHidden/>
          </w:rPr>
          <w:instrText xml:space="preserve"> PAGEREF _Toc394940475 \h </w:instrText>
        </w:r>
        <w:r w:rsidR="00180DA1">
          <w:rPr>
            <w:noProof/>
            <w:webHidden/>
          </w:rPr>
        </w:r>
        <w:r w:rsidR="00180DA1">
          <w:rPr>
            <w:noProof/>
            <w:webHidden/>
          </w:rPr>
          <w:fldChar w:fldCharType="separate"/>
        </w:r>
        <w:r w:rsidR="00FF5F4F">
          <w:rPr>
            <w:noProof/>
            <w:webHidden/>
          </w:rPr>
          <w:t>3-10</w:t>
        </w:r>
        <w:r w:rsidR="00180DA1">
          <w:rPr>
            <w:noProof/>
            <w:webHidden/>
          </w:rPr>
          <w:fldChar w:fldCharType="end"/>
        </w:r>
      </w:hyperlink>
    </w:p>
    <w:p w14:paraId="6172B781"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6" w:history="1">
        <w:r w:rsidR="00180DA1" w:rsidRPr="007D0FEA">
          <w:rPr>
            <w:rStyle w:val="Hyperlink"/>
            <w:noProof/>
          </w:rPr>
          <w:t>Figure 3</w:t>
        </w:r>
        <w:r w:rsidR="00180DA1" w:rsidRPr="007D0FEA">
          <w:rPr>
            <w:rStyle w:val="Hyperlink"/>
            <w:noProof/>
          </w:rPr>
          <w:noBreakHyphen/>
          <w:t>7. Algorithm for Choosing the Best Rules</w:t>
        </w:r>
        <w:r w:rsidR="00180DA1">
          <w:rPr>
            <w:noProof/>
            <w:webHidden/>
          </w:rPr>
          <w:tab/>
        </w:r>
        <w:r w:rsidR="00180DA1">
          <w:rPr>
            <w:noProof/>
            <w:webHidden/>
          </w:rPr>
          <w:fldChar w:fldCharType="begin"/>
        </w:r>
        <w:r w:rsidR="00180DA1">
          <w:rPr>
            <w:noProof/>
            <w:webHidden/>
          </w:rPr>
          <w:instrText xml:space="preserve"> PAGEREF _Toc394940476 \h </w:instrText>
        </w:r>
        <w:r w:rsidR="00180DA1">
          <w:rPr>
            <w:noProof/>
            <w:webHidden/>
          </w:rPr>
        </w:r>
        <w:r w:rsidR="00180DA1">
          <w:rPr>
            <w:noProof/>
            <w:webHidden/>
          </w:rPr>
          <w:fldChar w:fldCharType="separate"/>
        </w:r>
        <w:r w:rsidR="00FF5F4F">
          <w:rPr>
            <w:noProof/>
            <w:webHidden/>
          </w:rPr>
          <w:t>3-11</w:t>
        </w:r>
        <w:r w:rsidR="00180DA1">
          <w:rPr>
            <w:noProof/>
            <w:webHidden/>
          </w:rPr>
          <w:fldChar w:fldCharType="end"/>
        </w:r>
      </w:hyperlink>
    </w:p>
    <w:p w14:paraId="08F6C235"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7" w:history="1">
        <w:r w:rsidR="00180DA1" w:rsidRPr="007D0FEA">
          <w:rPr>
            <w:rStyle w:val="Hyperlink"/>
            <w:noProof/>
          </w:rPr>
          <w:t>Figure 3</w:t>
        </w:r>
        <w:r w:rsidR="00180DA1" w:rsidRPr="007D0FEA">
          <w:rPr>
            <w:rStyle w:val="Hyperlink"/>
            <w:noProof/>
          </w:rPr>
          <w:noBreakHyphen/>
          <w:t>8. Information Extraction Process of LearningPinocchio</w:t>
        </w:r>
        <w:r w:rsidR="00180DA1">
          <w:rPr>
            <w:noProof/>
            <w:webHidden/>
          </w:rPr>
          <w:tab/>
        </w:r>
        <w:r w:rsidR="00180DA1">
          <w:rPr>
            <w:noProof/>
            <w:webHidden/>
          </w:rPr>
          <w:fldChar w:fldCharType="begin"/>
        </w:r>
        <w:r w:rsidR="00180DA1">
          <w:rPr>
            <w:noProof/>
            <w:webHidden/>
          </w:rPr>
          <w:instrText xml:space="preserve"> PAGEREF _Toc394940477 \h </w:instrText>
        </w:r>
        <w:r w:rsidR="00180DA1">
          <w:rPr>
            <w:noProof/>
            <w:webHidden/>
          </w:rPr>
        </w:r>
        <w:r w:rsidR="00180DA1">
          <w:rPr>
            <w:noProof/>
            <w:webHidden/>
          </w:rPr>
          <w:fldChar w:fldCharType="separate"/>
        </w:r>
        <w:r w:rsidR="00FF5F4F">
          <w:rPr>
            <w:noProof/>
            <w:webHidden/>
          </w:rPr>
          <w:t>3-11</w:t>
        </w:r>
        <w:r w:rsidR="00180DA1">
          <w:rPr>
            <w:noProof/>
            <w:webHidden/>
          </w:rPr>
          <w:fldChar w:fldCharType="end"/>
        </w:r>
      </w:hyperlink>
    </w:p>
    <w:p w14:paraId="7D8525C5"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8" w:history="1">
        <w:r w:rsidR="00180DA1" w:rsidRPr="007D0FEA">
          <w:rPr>
            <w:rStyle w:val="Hyperlink"/>
            <w:noProof/>
          </w:rPr>
          <w:t>Figure 3</w:t>
        </w:r>
        <w:r w:rsidR="00180DA1" w:rsidRPr="007D0FEA">
          <w:rPr>
            <w:rStyle w:val="Hyperlink"/>
            <w:noProof/>
          </w:rPr>
          <w:noBreakHyphen/>
          <w:t>9. SOMIDIA's Architecture</w:t>
        </w:r>
        <w:r w:rsidR="00180DA1">
          <w:rPr>
            <w:noProof/>
            <w:webHidden/>
          </w:rPr>
          <w:tab/>
        </w:r>
        <w:r w:rsidR="00180DA1">
          <w:rPr>
            <w:noProof/>
            <w:webHidden/>
          </w:rPr>
          <w:fldChar w:fldCharType="begin"/>
        </w:r>
        <w:r w:rsidR="00180DA1">
          <w:rPr>
            <w:noProof/>
            <w:webHidden/>
          </w:rPr>
          <w:instrText xml:space="preserve"> PAGEREF _Toc394940478 \h </w:instrText>
        </w:r>
        <w:r w:rsidR="00180DA1">
          <w:rPr>
            <w:noProof/>
            <w:webHidden/>
          </w:rPr>
        </w:r>
        <w:r w:rsidR="00180DA1">
          <w:rPr>
            <w:noProof/>
            <w:webHidden/>
          </w:rPr>
          <w:fldChar w:fldCharType="separate"/>
        </w:r>
        <w:r w:rsidR="00FF5F4F">
          <w:rPr>
            <w:noProof/>
            <w:webHidden/>
          </w:rPr>
          <w:t>3-13</w:t>
        </w:r>
        <w:r w:rsidR="00180DA1">
          <w:rPr>
            <w:noProof/>
            <w:webHidden/>
          </w:rPr>
          <w:fldChar w:fldCharType="end"/>
        </w:r>
      </w:hyperlink>
    </w:p>
    <w:p w14:paraId="7806F172" w14:textId="77777777" w:rsidR="00180DA1" w:rsidRDefault="00975E44">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9" w:history="1">
        <w:r w:rsidR="00180DA1" w:rsidRPr="007D0FEA">
          <w:rPr>
            <w:rStyle w:val="Hyperlink"/>
            <w:noProof/>
          </w:rPr>
          <w:t>Figure 4</w:t>
        </w:r>
        <w:r w:rsidR="00180DA1" w:rsidRPr="007D0FEA">
          <w:rPr>
            <w:rStyle w:val="Hyperlink"/>
            <w:noProof/>
          </w:rPr>
          <w:noBreakHyphen/>
          <w:t>1. System Architecture of FILIET</w:t>
        </w:r>
        <w:r w:rsidR="00180DA1">
          <w:rPr>
            <w:noProof/>
            <w:webHidden/>
          </w:rPr>
          <w:tab/>
        </w:r>
        <w:r w:rsidR="00180DA1">
          <w:rPr>
            <w:noProof/>
            <w:webHidden/>
          </w:rPr>
          <w:fldChar w:fldCharType="begin"/>
        </w:r>
        <w:r w:rsidR="00180DA1">
          <w:rPr>
            <w:noProof/>
            <w:webHidden/>
          </w:rPr>
          <w:instrText xml:space="preserve"> PAGEREF _Toc394940479 \h </w:instrText>
        </w:r>
        <w:r w:rsidR="00180DA1">
          <w:rPr>
            <w:noProof/>
            <w:webHidden/>
          </w:rPr>
        </w:r>
        <w:r w:rsidR="00180DA1">
          <w:rPr>
            <w:noProof/>
            <w:webHidden/>
          </w:rPr>
          <w:fldChar w:fldCharType="separate"/>
        </w:r>
        <w:r w:rsidR="00FF5F4F">
          <w:rPr>
            <w:noProof/>
            <w:webHidden/>
          </w:rPr>
          <w:t>4-4</w:t>
        </w:r>
        <w:r w:rsidR="00180DA1">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p>
    <w:p w14:paraId="3BB0C95E" w14:textId="30362A4D" w:rsidR="00440E61" w:rsidRPr="00EF6E7F" w:rsidRDefault="00440E61" w:rsidP="00E87FD4">
      <w:pPr>
        <w:pStyle w:val="Heading1"/>
      </w:pPr>
      <w:bookmarkStart w:id="0" w:name="_Toc395091765"/>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5091766"/>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5091767"/>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5091768"/>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5091769"/>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5091770"/>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5091771"/>
      <w:r w:rsidRPr="00EF6E7F">
        <w:lastRenderedPageBreak/>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5091772"/>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4940469"/>
      <w:r>
        <w:lastRenderedPageBreak/>
        <w:t xml:space="preserve">Figure </w:t>
      </w:r>
      <w:fldSimple w:instr=" STYLEREF 1 \s ">
        <w:r w:rsidR="00EB1169">
          <w:rPr>
            <w:noProof/>
          </w:rPr>
          <w:t>1</w:t>
        </w:r>
      </w:fldSimple>
      <w:r w:rsidR="00754FA6">
        <w:noBreakHyphen/>
      </w:r>
      <w:fldSimple w:instr=" SEQ Figure \* ARABIC \s 1 ">
        <w:r w:rsidR="00EB1169">
          <w:rPr>
            <w:noProof/>
          </w:rPr>
          <w:t>1</w:t>
        </w:r>
      </w:fldSimple>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5091773"/>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5091774"/>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5091775"/>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5091776"/>
      <w:r w:rsidRPr="00EF6E7F">
        <w:lastRenderedPageBreak/>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5091777"/>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5091778"/>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5091779"/>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5091780"/>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5091781"/>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5091782"/>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3303CC41" w:rsidR="00EC600C" w:rsidRDefault="00EC600C" w:rsidP="00EC600C">
      <w:pPr>
        <w:pStyle w:val="Caption"/>
        <w:keepNext/>
      </w:pPr>
      <w:bookmarkStart w:id="19" w:name="_Toc395092810"/>
      <w:r>
        <w:t xml:space="preserve">Table </w:t>
      </w:r>
      <w:fldSimple w:instr=" STYLEREF 1 \s ">
        <w:r w:rsidR="00EB1169">
          <w:rPr>
            <w:noProof/>
          </w:rPr>
          <w:t>1</w:t>
        </w:r>
      </w:fldSimple>
      <w:r w:rsidR="00EB1169">
        <w:noBreakHyphen/>
      </w:r>
      <w:fldSimple w:instr=" SEQ Table \* ARABIC \s 1 ">
        <w:r w:rsidR="00EB1169">
          <w:rPr>
            <w:noProof/>
          </w:rPr>
          <w:t>1</w:t>
        </w:r>
      </w:fldSimple>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5091783"/>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5091784"/>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5091785"/>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5091786"/>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76914F29" w:rsidR="00EC600C" w:rsidRDefault="00EC600C" w:rsidP="00EC600C">
      <w:pPr>
        <w:pStyle w:val="Caption"/>
        <w:keepNext/>
      </w:pPr>
      <w:bookmarkStart w:id="24" w:name="_Toc395092811"/>
      <w:r>
        <w:lastRenderedPageBreak/>
        <w:t xml:space="preserve">Table </w:t>
      </w:r>
      <w:fldSimple w:instr=" STYLEREF 1 \s ">
        <w:r w:rsidR="00EB1169">
          <w:rPr>
            <w:noProof/>
          </w:rPr>
          <w:t>2</w:t>
        </w:r>
      </w:fldSimple>
      <w:r w:rsidR="00EB1169">
        <w:noBreakHyphen/>
      </w:r>
      <w:fldSimple w:instr=" SEQ Table \* ARABIC \s 1 ">
        <w:r w:rsidR="00EB1169">
          <w:rPr>
            <w:noProof/>
          </w:rPr>
          <w:t>1</w:t>
        </w:r>
      </w:fldSimple>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5091787"/>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5091788"/>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4940470"/>
      <w:r>
        <w:lastRenderedPageBreak/>
        <w:t xml:space="preserve">Figure </w:t>
      </w:r>
      <w:fldSimple w:instr=" STYLEREF 1 \s ">
        <w:r w:rsidR="00EB1169">
          <w:rPr>
            <w:noProof/>
          </w:rPr>
          <w:t>3</w:t>
        </w:r>
      </w:fldSimple>
      <w:r w:rsidR="00754FA6">
        <w:noBreakHyphen/>
      </w:r>
      <w:fldSimple w:instr=" SEQ Figure \* ARABIC \s 1 ">
        <w:r w:rsidR="00EB1169">
          <w:rPr>
            <w:noProof/>
          </w:rPr>
          <w:t>1</w:t>
        </w:r>
      </w:fldSimple>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5091789"/>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2A49B76D" w14:textId="77777777" w:rsidR="00EA1333" w:rsidRDefault="00EA1333" w:rsidP="00257B40">
      <w:pPr>
        <w:pStyle w:val="Content"/>
      </w:pP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t>Normalizer</w:t>
      </w:r>
      <w:bookmarkEnd w:id="33"/>
    </w:p>
    <w:p w14:paraId="7BD6F7A8" w14:textId="77777777" w:rsidR="00257B40" w:rsidRPr="00FC33A5" w:rsidRDefault="00257B40" w:rsidP="00257B40"/>
    <w:p w14:paraId="00E7EE9B" w14:textId="77777777" w:rsidR="00257B40" w:rsidRDefault="00257B40" w:rsidP="00257B40">
      <w:pPr>
        <w:pStyle w:val="Content"/>
      </w:pPr>
      <w:r>
        <w:lastRenderedPageBreak/>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4940471"/>
      <w:r>
        <w:lastRenderedPageBreak/>
        <w:t xml:space="preserve">Figure </w:t>
      </w:r>
      <w:fldSimple w:instr=" STYLEREF 1 \s ">
        <w:r w:rsidR="00EB1169">
          <w:rPr>
            <w:noProof/>
          </w:rPr>
          <w:t>3</w:t>
        </w:r>
      </w:fldSimple>
      <w:r w:rsidR="00754FA6">
        <w:noBreakHyphen/>
      </w:r>
      <w:fldSimple w:instr=" SEQ Figure \* ARABIC \s 1 ">
        <w:r w:rsidR="00EB1169">
          <w:rPr>
            <w:noProof/>
          </w:rPr>
          <w:t>2</w:t>
        </w:r>
      </w:fldSimple>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5091790"/>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5091791"/>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learning to help </w:t>
      </w:r>
      <w:r w:rsidRPr="00EF6E7F">
        <w:lastRenderedPageBreak/>
        <w:t>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EB1169" w:rsidRPr="00622818" w:rsidRDefault="00EB1169" w:rsidP="00900FE0">
                            <w:pPr>
                              <w:pStyle w:val="Caption"/>
                              <w:rPr>
                                <w:noProof/>
                              </w:rPr>
                            </w:pPr>
                            <w:bookmarkStart w:id="42"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EB1169" w:rsidRPr="00622818" w:rsidRDefault="00EB1169" w:rsidP="00900FE0">
                      <w:pPr>
                        <w:pStyle w:val="Caption"/>
                        <w:rPr>
                          <w:noProof/>
                        </w:rPr>
                      </w:pPr>
                      <w:bookmarkStart w:id="43" w:name="_Toc394940472"/>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3" w:name="_Toc395091792"/>
      <w:r>
        <w:t xml:space="preserve">Adaptive </w:t>
      </w:r>
      <w:r w:rsidR="00F45038">
        <w:t>Architecture</w:t>
      </w:r>
      <w:bookmarkEnd w:id="43"/>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w:t>
      </w:r>
      <w:r w:rsidR="00DC3870" w:rsidRPr="00DC3870">
        <w:lastRenderedPageBreak/>
        <w:t xml:space="preserve">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4" w:name="_Toc394940473"/>
      <w:r>
        <w:t xml:space="preserve">Figure </w:t>
      </w:r>
      <w:fldSimple w:instr=" STYLEREF 1 \s ">
        <w:r w:rsidR="00EB1169">
          <w:rPr>
            <w:noProof/>
          </w:rPr>
          <w:t>3</w:t>
        </w:r>
      </w:fldSimple>
      <w:r w:rsidR="00754FA6">
        <w:noBreakHyphen/>
      </w:r>
      <w:fldSimple w:instr=" SEQ Figure \* ARABIC \s 1 ">
        <w:r w:rsidR="00EB1169">
          <w:rPr>
            <w:noProof/>
          </w:rPr>
          <w:t>4</w:t>
        </w:r>
      </w:fldSimple>
      <w:r>
        <w:t xml:space="preserve">. Architecture of </w:t>
      </w:r>
      <w:r w:rsidRPr="00C741A5">
        <w:t>IE</w:t>
      </w:r>
      <w:r w:rsidRPr="00900FE0">
        <w:rPr>
          <w:vertAlign w:val="superscript"/>
        </w:rPr>
        <w:t>2</w:t>
      </w:r>
      <w:r>
        <w:t xml:space="preserve"> Adaptive Information Extraction System</w:t>
      </w:r>
      <w:bookmarkEnd w:id="44"/>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w:t>
      </w:r>
      <w:r>
        <w:lastRenderedPageBreak/>
        <w:t xml:space="preserve">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5" w:name="_Toc394940474"/>
      <w:r>
        <w:t xml:space="preserve">Figure </w:t>
      </w:r>
      <w:fldSimple w:instr=" STYLEREF 1 \s ">
        <w:r w:rsidR="00EB1169">
          <w:rPr>
            <w:noProof/>
          </w:rPr>
          <w:t>3</w:t>
        </w:r>
      </w:fldSimple>
      <w:r>
        <w:noBreakHyphen/>
      </w:r>
      <w:fldSimple w:instr=" SEQ Figure \* ARABIC \s 1 ">
        <w:r w:rsidR="00EB1169">
          <w:rPr>
            <w:noProof/>
          </w:rPr>
          <w:t>5</w:t>
        </w:r>
      </w:fldSimple>
      <w:r>
        <w:t>. Architecture of LearningPinocchio</w:t>
      </w:r>
      <w:bookmarkEnd w:id="45"/>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317" cy="2781797"/>
                    </a:xfrm>
                    <a:prstGeom prst="rect">
                      <a:avLst/>
                    </a:prstGeom>
                    <a:ln w="28575" cmpd="sng">
                      <a:solidFill>
                        <a:schemeClr val="tx1"/>
                      </a:solidFill>
                    </a:ln>
                  </pic:spPr>
                </pic:pic>
              </a:graphicData>
            </a:graphic>
          </wp:inline>
        </w:drawing>
      </w: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w:t>
      </w:r>
      <w:r>
        <w:lastRenderedPageBreak/>
        <w:t xml:space="preserve">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6" w:name="_Toc394940475"/>
      <w:r>
        <w:t xml:space="preserve">Figure </w:t>
      </w:r>
      <w:fldSimple w:instr=" STYLEREF 1 \s ">
        <w:r w:rsidR="00EB1169">
          <w:rPr>
            <w:noProof/>
          </w:rPr>
          <w:t>3</w:t>
        </w:r>
      </w:fldSimple>
      <w:r w:rsidR="00754FA6">
        <w:noBreakHyphen/>
      </w:r>
      <w:fldSimple w:instr=" SEQ Figure \* ARABIC \s 1 ">
        <w:r w:rsidR="00EB1169">
          <w:rPr>
            <w:noProof/>
          </w:rPr>
          <w:t>6</w:t>
        </w:r>
      </w:fldSimple>
      <w:r>
        <w:t>. Rule Induction Step</w:t>
      </w:r>
      <w:bookmarkEnd w:id="46"/>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7" w:name="_Toc394940476"/>
      <w:r>
        <w:lastRenderedPageBreak/>
        <w:t xml:space="preserve">Figure </w:t>
      </w:r>
      <w:fldSimple w:instr=" STYLEREF 1 \s ">
        <w:r w:rsidR="00EB1169">
          <w:rPr>
            <w:noProof/>
          </w:rPr>
          <w:t>3</w:t>
        </w:r>
      </w:fldSimple>
      <w:r w:rsidR="00754FA6">
        <w:noBreakHyphen/>
      </w:r>
      <w:fldSimple w:instr=" SEQ Figure \* ARABIC \s 1 ">
        <w:r w:rsidR="00EB1169">
          <w:rPr>
            <w:noProof/>
          </w:rPr>
          <w:t>7</w:t>
        </w:r>
      </w:fldSimple>
      <w:r>
        <w:t>. Algorithm for Choosing the Best Rules</w:t>
      </w:r>
      <w:bookmarkEnd w:id="47"/>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8" w:name="_Toc394940477"/>
      <w:r>
        <w:t xml:space="preserve">Figure </w:t>
      </w:r>
      <w:fldSimple w:instr=" STYLEREF 1 \s ">
        <w:r w:rsidR="00EB1169">
          <w:rPr>
            <w:noProof/>
          </w:rPr>
          <w:t>3</w:t>
        </w:r>
      </w:fldSimple>
      <w:r>
        <w:noBreakHyphen/>
      </w:r>
      <w:fldSimple w:instr=" SEQ Figure \* ARABIC \s 1 ">
        <w:r w:rsidR="00EB1169">
          <w:rPr>
            <w:noProof/>
          </w:rPr>
          <w:t>8</w:t>
        </w:r>
      </w:fldSimple>
      <w:r>
        <w:t xml:space="preserve">. </w:t>
      </w:r>
      <w:r w:rsidRPr="00B50128">
        <w:t>Information Extraction Process of LearningPinocchio</w:t>
      </w:r>
      <w:bookmarkEnd w:id="48"/>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49" w:name="_Toc394940478"/>
      <w:r>
        <w:t xml:space="preserve">Figure </w:t>
      </w:r>
      <w:fldSimple w:instr=" STYLEREF 1 \s ">
        <w:r w:rsidR="00EB1169">
          <w:rPr>
            <w:noProof/>
          </w:rPr>
          <w:t>3</w:t>
        </w:r>
      </w:fldSimple>
      <w:r w:rsidR="00754FA6">
        <w:noBreakHyphen/>
      </w:r>
      <w:fldSimple w:instr=" SEQ Figure \* ARABIC \s 1 ">
        <w:r w:rsidR="00EB1169">
          <w:rPr>
            <w:noProof/>
          </w:rPr>
          <w:t>9</w:t>
        </w:r>
      </w:fldSimple>
      <w:r>
        <w:t>. SOMIDIA's Architecture</w:t>
      </w:r>
      <w:bookmarkEnd w:id="49"/>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2CD7783">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1657" cy="5890495"/>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0" w:name="_Toc395091793"/>
      <w:r>
        <w:lastRenderedPageBreak/>
        <w:t>Twitter</w:t>
      </w:r>
      <w:r>
        <w:rPr>
          <w:rStyle w:val="FootnoteReference"/>
        </w:rPr>
        <w:footnoteReference w:id="3"/>
      </w:r>
      <w:bookmarkEnd w:id="50"/>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1" w:name="_Toc395091794"/>
      <w:r>
        <w:t>Use of Twitter</w:t>
      </w:r>
      <w:bookmarkEnd w:id="51"/>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2" w:name="_Toc395091795"/>
      <w:r>
        <w:t>Twitter and Disasters</w:t>
      </w:r>
      <w:bookmarkEnd w:id="52"/>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49B867DF" w14:textId="77777777" w:rsidR="005A0686" w:rsidRDefault="00865F43" w:rsidP="005A0686">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r w:rsidR="005A0686">
        <w:t xml:space="preserve"> </w:t>
      </w:r>
      <w:r w:rsidR="005A0686" w:rsidRPr="00EB7D0D">
        <w:rPr>
          <w:color w:val="000000" w:themeColor="text1"/>
        </w:rPr>
        <w:t>Table</w:t>
      </w:r>
      <w:r w:rsidR="005A0686">
        <w:rPr>
          <w:color w:val="000000" w:themeColor="text1"/>
        </w:rPr>
        <w:t xml:space="preserve"> 3-2 s</w:t>
      </w:r>
      <w:r w:rsidR="005A0686">
        <w:t>hows the extractable information from the tweets per disaster.</w:t>
      </w:r>
    </w:p>
    <w:p w14:paraId="6ECA23DA" w14:textId="2AE64D90" w:rsidR="00865F43" w:rsidRDefault="00865F43" w:rsidP="00900BFD">
      <w:pPr>
        <w:pStyle w:val="Caption"/>
        <w:jc w:val="both"/>
      </w:pPr>
    </w:p>
    <w:p w14:paraId="28A368D6" w14:textId="177F1ECD" w:rsidR="00900BFD" w:rsidRDefault="00900BFD" w:rsidP="00900BFD">
      <w:pPr>
        <w:pStyle w:val="Caption"/>
        <w:keepNext/>
        <w:ind w:left="720" w:firstLine="720"/>
      </w:pPr>
      <w:bookmarkStart w:id="53" w:name="_Toc395092812"/>
      <w:r>
        <w:t xml:space="preserve">Table </w:t>
      </w:r>
      <w:fldSimple w:instr=" STYLEREF 1 \s ">
        <w:r w:rsidR="00EB1169">
          <w:rPr>
            <w:noProof/>
          </w:rPr>
          <w:t>3</w:t>
        </w:r>
      </w:fldSimple>
      <w:r w:rsidR="00EB1169">
        <w:noBreakHyphen/>
      </w:r>
      <w:fldSimple w:instr=" SEQ Table \* ARABIC \s 1 ">
        <w:r w:rsidR="00EB1169">
          <w:rPr>
            <w:noProof/>
          </w:rPr>
          <w:t>1</w:t>
        </w:r>
      </w:fldSimple>
      <w:r>
        <w:t xml:space="preserve">. </w:t>
      </w:r>
      <w:r w:rsidRPr="003939AD">
        <w:t>Examples of official government institution Twitter accounts and unified hashtags</w:t>
      </w:r>
      <w:bookmarkEnd w:id="53"/>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6F99BCE0" w14:textId="77777777" w:rsidR="007B7606" w:rsidRDefault="007B7606" w:rsidP="005A0686">
      <w:pPr>
        <w:pStyle w:val="Content"/>
        <w:ind w:left="0"/>
      </w:pPr>
    </w:p>
    <w:p w14:paraId="74E18F2A" w14:textId="334CE9C8" w:rsidR="00900BFD" w:rsidRDefault="00900BFD" w:rsidP="00900BFD">
      <w:pPr>
        <w:pStyle w:val="Caption"/>
        <w:keepNext/>
        <w:ind w:left="720" w:firstLine="720"/>
      </w:pPr>
      <w:bookmarkStart w:id="54" w:name="_Toc395092813"/>
      <w:r>
        <w:t xml:space="preserve">Table </w:t>
      </w:r>
      <w:fldSimple w:instr=" STYLEREF 1 \s ">
        <w:r w:rsidR="00EB1169">
          <w:rPr>
            <w:noProof/>
          </w:rPr>
          <w:t>3</w:t>
        </w:r>
      </w:fldSimple>
      <w:r w:rsidR="00EB1169">
        <w:noBreakHyphen/>
      </w:r>
      <w:fldSimple w:instr=" SEQ Table \* ARABIC \s 1 ">
        <w:r w:rsidR="00EB1169">
          <w:rPr>
            <w:noProof/>
          </w:rPr>
          <w:t>2</w:t>
        </w:r>
      </w:fldSimple>
      <w:r>
        <w:t xml:space="preserve">. </w:t>
      </w:r>
      <w:r w:rsidRPr="00FB2BB9">
        <w:t>Examples of disaster-related tweets with extractable information</w:t>
      </w:r>
      <w:bookmarkEnd w:id="54"/>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975E44"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975E44"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975E44"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975E44"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975E44"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w:t>
            </w:r>
            <w:r w:rsidR="00D95E63" w:rsidRPr="00CA7440">
              <w:rPr>
                <w:color w:val="000000" w:themeColor="text1"/>
                <w:shd w:val="clear" w:color="auto" w:fill="FCFCFC"/>
              </w:rPr>
              <w:lastRenderedPageBreak/>
              <w:t xml:space="preserve">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lastRenderedPageBreak/>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lastRenderedPageBreak/>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lastRenderedPageBreak/>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5" w:name="_Toc395091796"/>
      <w:r>
        <w:t>Evaluation Metrics</w:t>
      </w:r>
      <w:bookmarkEnd w:id="55"/>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6" w:name="_Toc395091797"/>
      <w:r>
        <w:t>F-measure</w:t>
      </w:r>
      <w:bookmarkEnd w:id="56"/>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3925B464" w14:textId="67EDD29D" w:rsidR="00900BFD" w:rsidRPr="005C142B" w:rsidRDefault="00900BFD" w:rsidP="005C142B">
      <w:pPr>
        <w:ind w:left="2160" w:firstLine="720"/>
      </w:pPr>
      <w:bookmarkStart w:id="57" w:name="_Toc395092814"/>
      <w:r w:rsidRPr="005C142B">
        <w:t xml:space="preserve">Table </w:t>
      </w:r>
      <w:fldSimple w:instr=" STYLEREF 1 \s ">
        <w:r w:rsidR="00EB1169">
          <w:rPr>
            <w:noProof/>
          </w:rPr>
          <w:t>3</w:t>
        </w:r>
      </w:fldSimple>
      <w:r w:rsidR="00EB1169">
        <w:noBreakHyphen/>
      </w:r>
      <w:fldSimple w:instr=" SEQ Table \* ARABIC \s 1 ">
        <w:r w:rsidR="00EB1169">
          <w:rPr>
            <w:noProof/>
          </w:rPr>
          <w:t>3</w:t>
        </w:r>
      </w:fldSimple>
      <w:r w:rsidRPr="005C142B">
        <w:t>. Confusion Matrix (Davis and Goadrich, 2006)</w:t>
      </w:r>
      <w:bookmarkEnd w:id="57"/>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47D036AF"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58" w:name="_Toc395091798"/>
      <w:r>
        <w:lastRenderedPageBreak/>
        <w:t>Kappa Statistics</w:t>
      </w:r>
      <w:bookmarkEnd w:id="58"/>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59" w:name="_Toc395091799"/>
      <w:r>
        <w:t>Tools</w:t>
      </w:r>
      <w:bookmarkEnd w:id="59"/>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0" w:name="_Toc395091800"/>
      <w:r>
        <w:t>Apache OpenNLP</w:t>
      </w:r>
      <w:r w:rsidR="00B86C39">
        <w:t xml:space="preserve"> (OpenNLP, 2011)</w:t>
      </w:r>
      <w:bookmarkEnd w:id="60"/>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t>The OpenN</w:t>
      </w:r>
      <w:r w:rsidR="00450CB2">
        <w:t xml:space="preserve">LP NER is used to detect names in the sentence. It accepts a tokenized string as input. OpenNLP offers pre-trained models that are trained on freely available corpora. </w:t>
      </w:r>
      <w:r w:rsidR="0034423D">
        <w:t xml:space="preserve">The limitation is that it can only detect the names based on the corpora it used to train the model. It is highly recommended that it uses a custom model. For the training data, it should </w:t>
      </w:r>
      <w:r w:rsidR="0034423D">
        <w:lastRenderedPageBreak/>
        <w:t>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1" w:name="_Toc395091801"/>
      <w:r>
        <w:t>ANNIE</w:t>
      </w:r>
      <w:r w:rsidR="00921658">
        <w:t xml:space="preserve"> (Cunningham et al., 2002)</w:t>
      </w:r>
      <w:bookmarkEnd w:id="61"/>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lastRenderedPageBreak/>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2" w:name="_Toc395091802"/>
      <w:r>
        <w:t>Twitter NLP Tools</w:t>
      </w:r>
      <w:r w:rsidR="00C07FC7">
        <w:t xml:space="preserve"> (Ritter et al., 2011)</w:t>
      </w:r>
      <w:bookmarkEnd w:id="62"/>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w:t>
      </w:r>
      <w:r w:rsidR="002523EF">
        <w:lastRenderedPageBreak/>
        <w:t xml:space="preserve">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lastRenderedPageBreak/>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3" w:name="_Toc395091803"/>
      <w:r>
        <w:t>Weka (Weka 3, n.d.)</w:t>
      </w:r>
      <w:bookmarkEnd w:id="63"/>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4" w:name="_Toc395091804"/>
      <w:r>
        <w:t>TwitIE (Bontcheva et al., 2013)</w:t>
      </w:r>
      <w:bookmarkEnd w:id="64"/>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lastRenderedPageBreak/>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5" w:name="_Toc395091805"/>
      <w:r>
        <w:lastRenderedPageBreak/>
        <w:t>The FILIET System</w:t>
      </w:r>
      <w:bookmarkEnd w:id="65"/>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6" w:name="_Toc395091806"/>
      <w:r>
        <w:t>System Overview</w:t>
      </w:r>
      <w:bookmarkEnd w:id="66"/>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7" w:name="_Toc395091807"/>
      <w:r>
        <w:t>System Objectives</w:t>
      </w:r>
      <w:bookmarkEnd w:id="67"/>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8" w:name="_Toc395091808"/>
      <w:r>
        <w:t>General Objective</w:t>
      </w:r>
      <w:bookmarkEnd w:id="68"/>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69" w:name="_Toc395091809"/>
      <w:r>
        <w:t>Specific Objectives</w:t>
      </w:r>
      <w:bookmarkEnd w:id="69"/>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73883309" w:rsidR="003303FA" w:rsidRPr="006A76F3" w:rsidRDefault="003303FA" w:rsidP="006A76F3">
      <w:pPr>
        <w:pStyle w:val="Content"/>
        <w:numPr>
          <w:ilvl w:val="0"/>
          <w:numId w:val="33"/>
        </w:numPr>
      </w:pPr>
      <w:r w:rsidRPr="006A76F3">
        <w:t>To extract relevant information common among the types of disaster (i.e. location)</w:t>
      </w:r>
      <w:r w:rsidR="00E232DB">
        <w:t>;</w:t>
      </w:r>
    </w:p>
    <w:p w14:paraId="452544E2" w14:textId="52900697" w:rsidR="003303FA" w:rsidRDefault="003303FA" w:rsidP="003303FA">
      <w:pPr>
        <w:pStyle w:val="Content"/>
        <w:numPr>
          <w:ilvl w:val="0"/>
          <w:numId w:val="33"/>
        </w:numPr>
      </w:pPr>
      <w:r w:rsidRPr="006A76F3">
        <w:t>To extract disaster-specific information from the tweet given the type of disaster</w:t>
      </w:r>
      <w:r w:rsidR="00E232DB">
        <w:t>;</w:t>
      </w:r>
    </w:p>
    <w:p w14:paraId="1FD8931A" w14:textId="776ECCA8" w:rsidR="00E232DB" w:rsidRDefault="00E232DB" w:rsidP="003303FA">
      <w:pPr>
        <w:pStyle w:val="Content"/>
        <w:numPr>
          <w:ilvl w:val="0"/>
          <w:numId w:val="33"/>
        </w:numPr>
      </w:pPr>
      <w:commentRangeStart w:id="70"/>
      <w:r>
        <w:t>To be able to handle TXTSPK and code-switching variations of the Filipino language</w:t>
      </w:r>
      <w:commentRangeEnd w:id="70"/>
      <w:r>
        <w:rPr>
          <w:rStyle w:val="CommentReference"/>
        </w:rPr>
        <w:commentReference w:id="70"/>
      </w:r>
      <w:r>
        <w:t>;</w:t>
      </w:r>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1" w:name="_Toc395091810"/>
      <w:r>
        <w:t>System Scope and Limitations</w:t>
      </w:r>
      <w:bookmarkEnd w:id="71"/>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reports. </w:t>
      </w:r>
      <w:r>
        <w:lastRenderedPageBreak/>
        <w:t>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7777777" w:rsidR="00063FCB" w:rsidRDefault="00063FCB" w:rsidP="00063FCB">
      <w:pPr>
        <w:pStyle w:val="Content"/>
      </w:pPr>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2CC55CA2" w:rsidR="00063FCB" w:rsidRDefault="00E232DB" w:rsidP="00063FCB">
      <w:pPr>
        <w:pStyle w:val="Content"/>
      </w:pPr>
      <w:r>
        <w:t>T</w:t>
      </w:r>
      <w:r w:rsidR="00063FCB">
        <w: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00063FCB" w:rsidRPr="008931B2">
        <w:t>isaster-</w:t>
      </w:r>
      <w:r w:rsidR="00063FCB">
        <w:t>S</w:t>
      </w:r>
      <w:r w:rsidR="00063FCB" w:rsidRPr="008931B2">
        <w:t xml:space="preserve">pecific </w:t>
      </w:r>
      <w:r w:rsidR="00063FCB">
        <w:t>I</w:t>
      </w:r>
      <w:r w:rsidR="00063FCB" w:rsidRPr="008931B2">
        <w:t>nformation</w:t>
      </w:r>
      <w:r w:rsidR="00063FCB">
        <w:t>, the following shall be extracted from the input tweet: (a)</w:t>
      </w:r>
      <w:r w:rsidR="00063FCB" w:rsidRPr="008931B2">
        <w:t xml:space="preserve"> for </w:t>
      </w:r>
      <w:r w:rsidR="00063FCB">
        <w:t>Typhoon-related tweets:</w:t>
      </w:r>
      <w:r w:rsidR="00063FCB" w:rsidRPr="008931B2">
        <w:t xml:space="preserve"> the typhoon name, signal number, and wind speeds;</w:t>
      </w:r>
      <w:r w:rsidR="00063FCB">
        <w:t xml:space="preserve"> (b)</w:t>
      </w:r>
      <w:r w:rsidR="00063FCB" w:rsidRPr="008931B2">
        <w:t xml:space="preserve"> for </w:t>
      </w:r>
      <w:r w:rsidR="00063FCB">
        <w:t>Earthquake-related tweets:</w:t>
      </w:r>
      <w:r w:rsidR="00063FCB" w:rsidRPr="008931B2">
        <w:t xml:space="preserve"> the magnitude; and</w:t>
      </w:r>
      <w:r w:rsidR="00063FCB">
        <w:t xml:space="preserve"> lastly, (c)</w:t>
      </w:r>
      <w:r w:rsidR="00063FCB" w:rsidRPr="008931B2">
        <w:t xml:space="preserve"> for </w:t>
      </w:r>
      <w:r w:rsidR="00063FCB">
        <w:t>Flood-related tweets:</w:t>
      </w:r>
      <w:r w:rsidR="00063FCB" w:rsidRPr="008931B2">
        <w:t xml:space="preserve"> how deep the flood is and if the flood is passable to vehicles or not.</w:t>
      </w:r>
    </w:p>
    <w:p w14:paraId="2A7F8713" w14:textId="77777777" w:rsidR="00E232DB" w:rsidRDefault="00E232DB" w:rsidP="00063FCB">
      <w:pPr>
        <w:pStyle w:val="Content"/>
      </w:pPr>
    </w:p>
    <w:p w14:paraId="796D9DAB" w14:textId="30C88B8C" w:rsidR="00E232DB" w:rsidRPr="008931B2" w:rsidRDefault="00E232DB" w:rsidP="00063FCB">
      <w:pPr>
        <w:pStyle w:val="Content"/>
      </w:pPr>
      <w:commentRangeStart w:id="72"/>
      <w:r>
        <w:t>Lastly, by looking at the initial data, it was observed that TXTSPK and code-switching were the variations of the Filipino language evident in the tweets. This is why the system must be able to handle those two types of variations.</w:t>
      </w:r>
      <w:commentRangeEnd w:id="72"/>
      <w:r>
        <w:rPr>
          <w:rStyle w:val="CommentReference"/>
        </w:rPr>
        <w:commentReference w:id="72"/>
      </w:r>
    </w:p>
    <w:p w14:paraId="5717926E" w14:textId="77777777" w:rsidR="00063FCB" w:rsidRPr="00E60104" w:rsidRDefault="00063FCB" w:rsidP="00063FCB">
      <w:pPr>
        <w:pStyle w:val="Content"/>
        <w:rPr>
          <w:lang w:val="en-PH"/>
        </w:rPr>
      </w:pPr>
    </w:p>
    <w:p w14:paraId="3075CA9C" w14:textId="1A1E1302" w:rsidR="00A1648F" w:rsidRDefault="00063FCB" w:rsidP="00063FCB">
      <w:pPr>
        <w:pStyle w:val="Content"/>
      </w:pPr>
      <w:r>
        <w:t>The data that will be used in the development of the system will come from the Twitter Web Crawler developed by the De La Salle Universit</w:t>
      </w:r>
      <w:r w:rsidR="001D4416">
        <w:t>y - College of Computer Studies as well as from the crawler to be developed by the group</w:t>
      </w:r>
      <w:r w:rsidR="00F64169">
        <w:t>.</w:t>
      </w:r>
      <w:r>
        <w:t xml:space="preserve"> The system will only be processing data that has already been filtered to be factual and disaster-related tweets.</w:t>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7F233163" w:rsidR="0060664F" w:rsidRDefault="0060664F">
      <w:pPr>
        <w:jc w:val="left"/>
      </w:pPr>
    </w:p>
    <w:p w14:paraId="042E7E99" w14:textId="5A450D5B" w:rsidR="00882C7D" w:rsidRDefault="00614551" w:rsidP="00882C7D">
      <w:pPr>
        <w:pStyle w:val="Heading2"/>
      </w:pPr>
      <w:bookmarkStart w:id="73" w:name="_Toc395091811"/>
      <w:r>
        <w:t>Architectural Design</w:t>
      </w:r>
      <w:bookmarkEnd w:id="73"/>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4" w:name="_Toc394940479"/>
      <w:r>
        <w:t xml:space="preserve">Figure </w:t>
      </w:r>
      <w:fldSimple w:instr=" STYLEREF 1 \s ">
        <w:r w:rsidR="00EB1169">
          <w:rPr>
            <w:noProof/>
          </w:rPr>
          <w:t>4</w:t>
        </w:r>
      </w:fldSimple>
      <w:r w:rsidR="00754FA6">
        <w:noBreakHyphen/>
      </w:r>
      <w:fldSimple w:instr=" SEQ Figure \* ARABIC \s 1 ">
        <w:r w:rsidR="00EB1169">
          <w:rPr>
            <w:noProof/>
          </w:rPr>
          <w:t>1</w:t>
        </w:r>
      </w:fldSimple>
      <w:r>
        <w:t>. System Architecture of FILIET</w:t>
      </w:r>
      <w:bookmarkEnd w:id="74"/>
    </w:p>
    <w:p w14:paraId="346EA194" w14:textId="1FF9BF40" w:rsidR="00B1730E" w:rsidRDefault="00915BA7" w:rsidP="006755C4">
      <w:pPr>
        <w:pStyle w:val="Content"/>
      </w:pPr>
      <w:r>
        <w:rPr>
          <w:rStyle w:val="CommentReference"/>
          <w:b/>
          <w:i/>
        </w:rPr>
        <w:commentReference w:id="75"/>
      </w:r>
      <w:r w:rsidR="00FF5F4F">
        <w:rPr>
          <w:noProof/>
          <w:sz w:val="16"/>
          <w:szCs w:val="16"/>
          <w:lang w:val="en-PH" w:eastAsia="zh-CN"/>
        </w:rPr>
        <w:drawing>
          <wp:inline distT="0" distB="0" distL="0" distR="0" wp14:anchorId="36453333" wp14:editId="49B781F6">
            <wp:extent cx="5943600" cy="7217410"/>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7217410"/>
                    </a:xfrm>
                    <a:prstGeom prst="rect">
                      <a:avLst/>
                    </a:prstGeom>
                    <a:ln>
                      <a:solidFill>
                        <a:schemeClr val="tx1"/>
                      </a:solidFill>
                    </a:ln>
                  </pic:spPr>
                </pic:pic>
              </a:graphicData>
            </a:graphic>
          </wp:inline>
        </w:drawing>
      </w:r>
      <w:r w:rsidR="00672265">
        <w:rPr>
          <w:rStyle w:val="CommentReference"/>
        </w:rPr>
        <w:commentReference w:id="76"/>
      </w:r>
      <w:r w:rsidR="00844E29">
        <w:rPr>
          <w:rStyle w:val="CommentReference"/>
          <w:b/>
          <w:i/>
        </w:rPr>
        <w:commentReference w:id="77"/>
      </w:r>
      <w:r w:rsidR="001D4416">
        <w:rPr>
          <w:rStyle w:val="CommentReference"/>
        </w:rPr>
        <w:commentReference w:id="78"/>
      </w:r>
      <w:r w:rsidR="002F27A0">
        <w:rPr>
          <w:rStyle w:val="CommentReference"/>
        </w:rPr>
        <w:commentReference w:id="79"/>
      </w:r>
      <w:r w:rsidR="00A65457">
        <w:rPr>
          <w:rStyle w:val="CommentReference"/>
        </w:rPr>
        <w:commentReference w:id="80"/>
      </w:r>
      <w:r w:rsidR="00FF5F4F">
        <w:rPr>
          <w:rStyle w:val="CommentReference"/>
        </w:rPr>
        <w:commentReference w:id="81"/>
      </w:r>
    </w:p>
    <w:p w14:paraId="3096DB73" w14:textId="77777777" w:rsidR="0060664F" w:rsidRPr="0060664F" w:rsidRDefault="0060664F" w:rsidP="0060664F"/>
    <w:p w14:paraId="60953F33" w14:textId="77777777" w:rsidR="00F21327" w:rsidRDefault="00F21327" w:rsidP="0060664F">
      <w:pPr>
        <w:pStyle w:val="Heading3"/>
      </w:pPr>
      <w:r>
        <w:br w:type="page"/>
      </w:r>
    </w:p>
    <w:p w14:paraId="338EF0AE" w14:textId="46CA791E" w:rsidR="00B33EC6" w:rsidRDefault="0060664F" w:rsidP="0060664F">
      <w:pPr>
        <w:pStyle w:val="Heading3"/>
      </w:pPr>
      <w:bookmarkStart w:id="82" w:name="_Toc395091812"/>
      <w:commentRangeStart w:id="83"/>
      <w:r>
        <w:lastRenderedPageBreak/>
        <w:t>Data Sources</w:t>
      </w:r>
      <w:commentRangeEnd w:id="83"/>
      <w:r w:rsidR="00672265">
        <w:rPr>
          <w:rStyle w:val="CommentReference"/>
          <w:b w:val="0"/>
        </w:rPr>
        <w:commentReference w:id="83"/>
      </w:r>
      <w:bookmarkEnd w:id="82"/>
    </w:p>
    <w:p w14:paraId="0DB41077" w14:textId="77777777" w:rsidR="00B33EC6" w:rsidRDefault="00B33EC6" w:rsidP="00467F73">
      <w:pPr>
        <w:pStyle w:val="Content"/>
      </w:pPr>
    </w:p>
    <w:p w14:paraId="014DA750" w14:textId="3F4B59B4" w:rsidR="00E232DB" w:rsidRDefault="00E232DB" w:rsidP="00E232DB">
      <w:pPr>
        <w:pStyle w:val="Heading4"/>
      </w:pPr>
      <w:r>
        <w:t>Twitter / Tweets</w:t>
      </w:r>
    </w:p>
    <w:p w14:paraId="4C35996A" w14:textId="77777777" w:rsidR="00E232DB" w:rsidRPr="00E232DB" w:rsidRDefault="00E232DB" w:rsidP="00E232DB"/>
    <w:p w14:paraId="2F7F10B6" w14:textId="16317376" w:rsidR="006B6CC9" w:rsidRDefault="00467F73" w:rsidP="00A8710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w:t>
      </w:r>
      <w:r w:rsidR="00E232DB">
        <w:t>A.</w:t>
      </w:r>
    </w:p>
    <w:p w14:paraId="79006C51" w14:textId="77777777" w:rsidR="00E232DB" w:rsidRDefault="00E232DB" w:rsidP="00A87103">
      <w:pPr>
        <w:pStyle w:val="Content"/>
      </w:pPr>
    </w:p>
    <w:p w14:paraId="2048543E" w14:textId="7FEBB95D" w:rsidR="00E232DB" w:rsidRDefault="00E232DB" w:rsidP="00A87103">
      <w:pPr>
        <w:pStyle w:val="Content"/>
      </w:pPr>
      <w:commentRangeStart w:id="84"/>
      <w:commentRangeStart w:id="85"/>
      <w:r>
        <w:t>The output of the crawler will be saved in a CSV file. Each entry in the CSV file will have the</w:t>
      </w:r>
      <w:r w:rsidR="00A65457">
        <w:t xml:space="preserve"> following content: &lt;tweet ID&gt;,</w:t>
      </w:r>
      <w:r>
        <w:t>&lt;username&gt;,”&lt;tweet&gt;”,”&lt;</w:t>
      </w:r>
      <w:r w:rsidR="00A65457">
        <w:t>date and time it was tweeted&gt;”,&lt;longitude&gt;,&lt;latitude&gt;</w:t>
      </w:r>
      <w:commentRangeEnd w:id="84"/>
      <w:r w:rsidR="00A65457">
        <w:rPr>
          <w:rStyle w:val="CommentReference"/>
        </w:rPr>
        <w:commentReference w:id="84"/>
      </w:r>
      <w:commentRangeEnd w:id="85"/>
      <w:r w:rsidR="00FF5F4F">
        <w:rPr>
          <w:rStyle w:val="CommentReference"/>
        </w:rPr>
        <w:commentReference w:id="85"/>
      </w:r>
    </w:p>
    <w:p w14:paraId="0227291F" w14:textId="77777777" w:rsidR="00E232DB" w:rsidRDefault="00E232DB" w:rsidP="00A87103">
      <w:pPr>
        <w:pStyle w:val="Content"/>
      </w:pPr>
    </w:p>
    <w:tbl>
      <w:tblPr>
        <w:tblStyle w:val="TableGrid"/>
        <w:tblW w:w="0" w:type="auto"/>
        <w:tblInd w:w="1440" w:type="dxa"/>
        <w:tblLook w:val="04A0" w:firstRow="1" w:lastRow="0" w:firstColumn="1" w:lastColumn="0" w:noHBand="0" w:noVBand="1"/>
      </w:tblPr>
      <w:tblGrid>
        <w:gridCol w:w="535"/>
        <w:gridCol w:w="7375"/>
      </w:tblGrid>
      <w:tr w:rsidR="00E232DB" w14:paraId="489F832E" w14:textId="77777777" w:rsidTr="00E232DB">
        <w:tc>
          <w:tcPr>
            <w:tcW w:w="535" w:type="dxa"/>
            <w:vAlign w:val="center"/>
          </w:tcPr>
          <w:p w14:paraId="7414F317" w14:textId="669EE692" w:rsidR="00E232DB" w:rsidRPr="00E232DB" w:rsidRDefault="00E232DB" w:rsidP="00E232DB">
            <w:pPr>
              <w:pStyle w:val="Content"/>
              <w:ind w:left="0"/>
              <w:jc w:val="center"/>
              <w:rPr>
                <w:b/>
              </w:rPr>
            </w:pPr>
            <w:r w:rsidRPr="00E232DB">
              <w:rPr>
                <w:b/>
              </w:rPr>
              <w:t>#</w:t>
            </w:r>
          </w:p>
        </w:tc>
        <w:tc>
          <w:tcPr>
            <w:tcW w:w="7375" w:type="dxa"/>
            <w:vAlign w:val="center"/>
          </w:tcPr>
          <w:p w14:paraId="62BEB12A" w14:textId="2A785D45" w:rsidR="00E232DB" w:rsidRPr="00E232DB" w:rsidRDefault="00E232DB" w:rsidP="00E232DB">
            <w:pPr>
              <w:pStyle w:val="Content"/>
              <w:ind w:left="0"/>
              <w:jc w:val="center"/>
              <w:rPr>
                <w:b/>
              </w:rPr>
            </w:pPr>
            <w:r w:rsidRPr="00E232DB">
              <w:rPr>
                <w:b/>
              </w:rPr>
              <w:t>Sample Output</w:t>
            </w:r>
          </w:p>
        </w:tc>
      </w:tr>
      <w:tr w:rsidR="00E232DB" w14:paraId="01080EA8" w14:textId="77777777" w:rsidTr="00E232DB">
        <w:tc>
          <w:tcPr>
            <w:tcW w:w="535" w:type="dxa"/>
            <w:vAlign w:val="center"/>
          </w:tcPr>
          <w:p w14:paraId="3B3F8C92" w14:textId="75FD78BA" w:rsidR="00E232DB" w:rsidRDefault="00E232DB" w:rsidP="00E232DB">
            <w:pPr>
              <w:pStyle w:val="Content"/>
              <w:ind w:left="0"/>
              <w:jc w:val="left"/>
            </w:pPr>
            <w:r>
              <w:t>1</w:t>
            </w:r>
          </w:p>
        </w:tc>
        <w:tc>
          <w:tcPr>
            <w:tcW w:w="7375" w:type="dxa"/>
            <w:vAlign w:val="center"/>
          </w:tcPr>
          <w:p w14:paraId="100092AF" w14:textId="56C80C4A" w:rsidR="00E232DB" w:rsidRDefault="00E232DB" w:rsidP="00E232DB">
            <w:pPr>
              <w:pStyle w:val="Content"/>
              <w:ind w:left="0"/>
              <w:jc w:val="left"/>
            </w:pPr>
            <w:r w:rsidRPr="00E232DB">
              <w:t>413991910886240256,BakaCarmiyan,"Kawawa naman nilindol sa Antique. &lt;//33","Fri Dec 20 19:18:57 CST 2013",14.613499,121.0558286</w:t>
            </w:r>
          </w:p>
        </w:tc>
      </w:tr>
      <w:tr w:rsidR="00E232DB" w14:paraId="5EF4F23A" w14:textId="77777777" w:rsidTr="00E232DB">
        <w:tc>
          <w:tcPr>
            <w:tcW w:w="535" w:type="dxa"/>
            <w:vAlign w:val="center"/>
          </w:tcPr>
          <w:p w14:paraId="2D26F6A9" w14:textId="180D79B9" w:rsidR="00E232DB" w:rsidRDefault="00E232DB" w:rsidP="00E232DB">
            <w:pPr>
              <w:pStyle w:val="Content"/>
              <w:ind w:left="0"/>
              <w:jc w:val="left"/>
            </w:pPr>
            <w:r>
              <w:t>2</w:t>
            </w:r>
          </w:p>
        </w:tc>
        <w:tc>
          <w:tcPr>
            <w:tcW w:w="7375" w:type="dxa"/>
            <w:vAlign w:val="center"/>
          </w:tcPr>
          <w:p w14:paraId="4AD16AA4" w14:textId="49E5F125" w:rsidR="00E232DB" w:rsidRDefault="00E232DB" w:rsidP="00E232DB">
            <w:pPr>
              <w:pStyle w:val="Content"/>
              <w:ind w:left="0"/>
              <w:jc w:val="left"/>
            </w:pPr>
            <w:r w:rsidRPr="00E232DB">
              <w:t>414017377517326337,Ehmai123,"""@ANCALERTS: Magnitude 4.3 quake jolts Antique, Boracay http://t.co/c2BczJEa6Y"" Lindol everywhere :3","Fri Dec 20 21:00:09 CST 2013",14.527157,121.0033549</w:t>
            </w:r>
          </w:p>
        </w:tc>
      </w:tr>
    </w:tbl>
    <w:p w14:paraId="33614708" w14:textId="77777777" w:rsidR="00E232DB" w:rsidRDefault="00E232DB" w:rsidP="00A87103">
      <w:pPr>
        <w:pStyle w:val="Content"/>
      </w:pPr>
    </w:p>
    <w:p w14:paraId="75432F12" w14:textId="77777777" w:rsidR="006B6CC9" w:rsidRDefault="006B6CC9" w:rsidP="00A87103">
      <w:pPr>
        <w:pStyle w:val="Content"/>
      </w:pPr>
    </w:p>
    <w:p w14:paraId="48BD169F" w14:textId="352C3027" w:rsidR="00E232DB" w:rsidRDefault="00E232DB" w:rsidP="00E232DB">
      <w:pPr>
        <w:pStyle w:val="Heading4"/>
      </w:pPr>
      <w:commentRangeStart w:id="86"/>
      <w:commentRangeStart w:id="87"/>
      <w:commentRangeStart w:id="88"/>
      <w:r>
        <w:t>Gazetteer</w:t>
      </w:r>
      <w:commentRangeEnd w:id="86"/>
      <w:r w:rsidR="00A65457">
        <w:rPr>
          <w:rStyle w:val="CommentReference"/>
          <w:b w:val="0"/>
        </w:rPr>
        <w:commentReference w:id="86"/>
      </w:r>
      <w:commentRangeEnd w:id="87"/>
      <w:r w:rsidR="00FF5F4F">
        <w:rPr>
          <w:rStyle w:val="CommentReference"/>
          <w:b w:val="0"/>
        </w:rPr>
        <w:commentReference w:id="87"/>
      </w:r>
      <w:commentRangeEnd w:id="88"/>
      <w:r w:rsidR="00FF5F4F">
        <w:rPr>
          <w:rStyle w:val="CommentReference"/>
          <w:b w:val="0"/>
        </w:rPr>
        <w:commentReference w:id="88"/>
      </w:r>
    </w:p>
    <w:p w14:paraId="6EE07D1A" w14:textId="77777777" w:rsidR="00E232DB" w:rsidRPr="00E232DB" w:rsidRDefault="00E232DB" w:rsidP="00E232DB"/>
    <w:p w14:paraId="0370FBAE" w14:textId="70D7E53E" w:rsidR="00A65457" w:rsidRDefault="00A87103" w:rsidP="00A65457">
      <w:pPr>
        <w:pStyle w:val="Content"/>
      </w:pPr>
      <w:r>
        <w:t xml:space="preserve">The gazetteer </w:t>
      </w:r>
      <w:r w:rsidR="00A84206">
        <w:t xml:space="preserve">is a text file that </w:t>
      </w:r>
      <w:r>
        <w:t>contains the list of names and location</w:t>
      </w:r>
      <w:r w:rsidR="00F21327">
        <w:t>s</w:t>
      </w:r>
      <w:r>
        <w:t xml:space="preserve"> to identify the proper nouns in the tweets. </w:t>
      </w:r>
      <w:r w:rsidR="00F21327">
        <w:t xml:space="preserve">This will be used for the Filipino NER module. </w:t>
      </w:r>
      <w:r>
        <w:t>The plan is to upd</w:t>
      </w:r>
      <w:r w:rsidR="00643050">
        <w:t>ate</w:t>
      </w:r>
      <w:r w:rsidR="00A84206">
        <w:t>and use SOMIDIA’s gazetteer.</w:t>
      </w:r>
    </w:p>
    <w:p w14:paraId="20CBC4C9" w14:textId="77777777" w:rsidR="00643050" w:rsidRDefault="00643050" w:rsidP="00643050">
      <w:pPr>
        <w:pStyle w:val="Content"/>
        <w:ind w:left="0"/>
      </w:pPr>
    </w:p>
    <w:p w14:paraId="20F14070" w14:textId="0170E467" w:rsidR="00643050" w:rsidRDefault="00643050" w:rsidP="00643050">
      <w:pPr>
        <w:pStyle w:val="Caption"/>
        <w:keepNext/>
        <w:ind w:left="720" w:firstLine="720"/>
      </w:pPr>
      <w:bookmarkStart w:id="89" w:name="_Toc395092815"/>
      <w:r>
        <w:t xml:space="preserve">Table </w:t>
      </w:r>
      <w:fldSimple w:instr=" STYLEREF 1 \s ">
        <w:r w:rsidR="00EB1169">
          <w:rPr>
            <w:noProof/>
          </w:rPr>
          <w:t>4</w:t>
        </w:r>
      </w:fldSimple>
      <w:r w:rsidR="00EB1169">
        <w:noBreakHyphen/>
      </w:r>
      <w:fldSimple w:instr=" SEQ Table \* ARABIC \s 1 ">
        <w:r w:rsidR="00EB1169">
          <w:rPr>
            <w:noProof/>
          </w:rPr>
          <w:t>1</w:t>
        </w:r>
      </w:fldSimple>
      <w:r>
        <w:t>. Sample Gazetter for Storm Names (Philippines)</w:t>
      </w:r>
      <w:bookmarkEnd w:id="89"/>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5A0686" w14:paraId="72382769" w14:textId="77777777" w:rsidTr="005A0686">
        <w:tc>
          <w:tcPr>
            <w:tcW w:w="1706" w:type="dxa"/>
          </w:tcPr>
          <w:p w14:paraId="4CA34412" w14:textId="77777777" w:rsidR="005A0686" w:rsidRDefault="005A0686" w:rsidP="005A0686">
            <w:pPr>
              <w:pStyle w:val="Content"/>
              <w:ind w:left="0"/>
            </w:pPr>
            <w:r>
              <w:t>Agaton</w:t>
            </w:r>
          </w:p>
          <w:p w14:paraId="2E773584" w14:textId="77777777" w:rsidR="005A0686" w:rsidRDefault="005A0686" w:rsidP="005A0686">
            <w:pPr>
              <w:pStyle w:val="Content"/>
              <w:ind w:left="0"/>
            </w:pPr>
            <w:r>
              <w:t>Amang</w:t>
            </w:r>
          </w:p>
          <w:p w14:paraId="2E4CCDAA" w14:textId="77777777" w:rsidR="005A0686" w:rsidRDefault="005A0686" w:rsidP="005A0686">
            <w:pPr>
              <w:pStyle w:val="Content"/>
              <w:ind w:left="0"/>
            </w:pPr>
            <w:r>
              <w:t>Ambo</w:t>
            </w:r>
          </w:p>
          <w:p w14:paraId="537ABBE3" w14:textId="77777777" w:rsidR="005A0686" w:rsidRDefault="005A0686" w:rsidP="005A0686">
            <w:pPr>
              <w:pStyle w:val="Content"/>
              <w:ind w:left="0"/>
            </w:pPr>
            <w:r>
              <w:t>Auring</w:t>
            </w:r>
          </w:p>
          <w:p w14:paraId="2686D818" w14:textId="77777777" w:rsidR="005A0686" w:rsidRDefault="005A0686" w:rsidP="005A0686">
            <w:pPr>
              <w:pStyle w:val="Content"/>
              <w:ind w:left="0"/>
            </w:pPr>
            <w:r>
              <w:t>Basyang</w:t>
            </w:r>
          </w:p>
          <w:p w14:paraId="1E1CE863" w14:textId="77777777" w:rsidR="005A0686" w:rsidRDefault="005A0686" w:rsidP="005A0686">
            <w:pPr>
              <w:pStyle w:val="Content"/>
              <w:ind w:left="0"/>
            </w:pPr>
            <w:r>
              <w:t>Bebeng</w:t>
            </w:r>
          </w:p>
          <w:p w14:paraId="560BE55F" w14:textId="77777777" w:rsidR="005A0686" w:rsidRDefault="005A0686" w:rsidP="005A0686">
            <w:pPr>
              <w:pStyle w:val="Content"/>
              <w:ind w:left="0"/>
            </w:pPr>
            <w:r>
              <w:t>Bising</w:t>
            </w:r>
          </w:p>
          <w:p w14:paraId="216B4B53" w14:textId="77777777" w:rsidR="005A0686" w:rsidRDefault="005A0686" w:rsidP="005A0686">
            <w:pPr>
              <w:pStyle w:val="Content"/>
              <w:ind w:left="0"/>
            </w:pPr>
            <w:r>
              <w:t>Butchoy</w:t>
            </w:r>
          </w:p>
          <w:p w14:paraId="2C357284" w14:textId="77777777" w:rsidR="005A0686" w:rsidRDefault="005A0686" w:rsidP="005A0686">
            <w:pPr>
              <w:pStyle w:val="Content"/>
              <w:ind w:left="0"/>
            </w:pPr>
            <w:r>
              <w:t>Caloy</w:t>
            </w:r>
          </w:p>
          <w:p w14:paraId="1976F0BF" w14:textId="77777777" w:rsidR="005A0686" w:rsidRDefault="005A0686" w:rsidP="005A0686">
            <w:pPr>
              <w:pStyle w:val="Content"/>
              <w:ind w:left="0"/>
            </w:pPr>
            <w:r>
              <w:t>Chedeng</w:t>
            </w:r>
          </w:p>
          <w:p w14:paraId="02FE8B1C" w14:textId="77777777" w:rsidR="005A0686" w:rsidRDefault="005A0686" w:rsidP="005A0686">
            <w:pPr>
              <w:pStyle w:val="Content"/>
              <w:ind w:left="0"/>
            </w:pPr>
            <w:r>
              <w:t>Cosme</w:t>
            </w:r>
          </w:p>
          <w:p w14:paraId="7A2B5BBA" w14:textId="77777777" w:rsidR="005A0686" w:rsidRDefault="005A0686" w:rsidP="005A0686">
            <w:pPr>
              <w:pStyle w:val="Content"/>
              <w:ind w:left="0"/>
            </w:pPr>
            <w:r>
              <w:t>Crising</w:t>
            </w:r>
          </w:p>
          <w:p w14:paraId="6C6AF55E" w14:textId="77777777" w:rsidR="005A0686" w:rsidRDefault="005A0686" w:rsidP="005A0686">
            <w:pPr>
              <w:pStyle w:val="Content"/>
              <w:ind w:left="0"/>
            </w:pPr>
            <w:r>
              <w:t>Dante</w:t>
            </w:r>
          </w:p>
          <w:p w14:paraId="5E53FF39" w14:textId="77777777" w:rsidR="005A0686" w:rsidRDefault="005A0686" w:rsidP="005A0686">
            <w:pPr>
              <w:pStyle w:val="Content"/>
              <w:ind w:left="0"/>
            </w:pPr>
            <w:r>
              <w:t>Dindo</w:t>
            </w:r>
          </w:p>
          <w:p w14:paraId="57731315" w14:textId="77777777" w:rsidR="005A0686" w:rsidRDefault="005A0686" w:rsidP="005A0686">
            <w:pPr>
              <w:pStyle w:val="Content"/>
              <w:ind w:left="0"/>
            </w:pPr>
            <w:r>
              <w:t>Dodong</w:t>
            </w:r>
          </w:p>
          <w:p w14:paraId="74B0039D" w14:textId="77777777" w:rsidR="005A0686" w:rsidRDefault="005A0686" w:rsidP="005A0686">
            <w:pPr>
              <w:pStyle w:val="Content"/>
              <w:ind w:left="0"/>
            </w:pPr>
            <w:r>
              <w:t>Domeng</w:t>
            </w:r>
          </w:p>
          <w:p w14:paraId="1F8788F6" w14:textId="77777777" w:rsidR="005A0686" w:rsidRDefault="005A0686" w:rsidP="005A0686">
            <w:pPr>
              <w:pStyle w:val="Content"/>
              <w:ind w:left="0"/>
            </w:pPr>
            <w:r>
              <w:t>Egay</w:t>
            </w:r>
          </w:p>
          <w:p w14:paraId="2D9E00A3" w14:textId="77777777" w:rsidR="005A0686" w:rsidRDefault="005A0686" w:rsidP="005A0686">
            <w:pPr>
              <w:pStyle w:val="Content"/>
              <w:ind w:left="0"/>
            </w:pPr>
            <w:r>
              <w:t>Emong</w:t>
            </w:r>
          </w:p>
          <w:p w14:paraId="218B3AB1" w14:textId="77777777" w:rsidR="005A0686" w:rsidRDefault="005A0686" w:rsidP="005A0686">
            <w:pPr>
              <w:pStyle w:val="Content"/>
              <w:ind w:left="0"/>
            </w:pPr>
            <w:r>
              <w:t>Enteng</w:t>
            </w:r>
          </w:p>
          <w:p w14:paraId="75712363" w14:textId="330C8E2B" w:rsidR="005A0686" w:rsidRDefault="005A0686" w:rsidP="005A0686">
            <w:pPr>
              <w:pStyle w:val="Content"/>
              <w:ind w:left="0"/>
            </w:pPr>
            <w:r>
              <w:t>Ester</w:t>
            </w:r>
          </w:p>
        </w:tc>
        <w:tc>
          <w:tcPr>
            <w:tcW w:w="1551" w:type="dxa"/>
          </w:tcPr>
          <w:p w14:paraId="23A8C20B" w14:textId="77777777" w:rsidR="005A0686" w:rsidRDefault="005A0686" w:rsidP="005A0686">
            <w:pPr>
              <w:pStyle w:val="Content"/>
              <w:ind w:left="0"/>
            </w:pPr>
            <w:r>
              <w:t>Falcon</w:t>
            </w:r>
          </w:p>
          <w:p w14:paraId="1C28F5A4" w14:textId="77777777" w:rsidR="005A0686" w:rsidRDefault="005A0686" w:rsidP="005A0686">
            <w:pPr>
              <w:pStyle w:val="Content"/>
              <w:ind w:left="0"/>
            </w:pPr>
            <w:r>
              <w:t>Feria</w:t>
            </w:r>
          </w:p>
          <w:p w14:paraId="6A645FA7" w14:textId="77777777" w:rsidR="005A0686" w:rsidRDefault="005A0686" w:rsidP="005A0686">
            <w:pPr>
              <w:pStyle w:val="Content"/>
              <w:ind w:left="0"/>
            </w:pPr>
            <w:r>
              <w:t>Florita</w:t>
            </w:r>
          </w:p>
          <w:p w14:paraId="27B68A06" w14:textId="77777777" w:rsidR="005A0686" w:rsidRDefault="005A0686" w:rsidP="005A0686">
            <w:pPr>
              <w:pStyle w:val="Content"/>
              <w:ind w:left="0"/>
            </w:pPr>
            <w:r>
              <w:t>Frank</w:t>
            </w:r>
          </w:p>
          <w:p w14:paraId="20D9C16D" w14:textId="77777777" w:rsidR="005A0686" w:rsidRDefault="005A0686" w:rsidP="005A0686">
            <w:pPr>
              <w:pStyle w:val="Content"/>
              <w:ind w:left="0"/>
            </w:pPr>
            <w:r>
              <w:t>Gener</w:t>
            </w:r>
          </w:p>
          <w:p w14:paraId="5CDE43BE" w14:textId="77777777" w:rsidR="005A0686" w:rsidRDefault="005A0686" w:rsidP="005A0686">
            <w:pPr>
              <w:pStyle w:val="Content"/>
              <w:ind w:left="0"/>
            </w:pPr>
            <w:r>
              <w:t>Gloria</w:t>
            </w:r>
          </w:p>
          <w:p w14:paraId="55D9C55C" w14:textId="77777777" w:rsidR="005A0686" w:rsidRDefault="005A0686" w:rsidP="005A0686">
            <w:pPr>
              <w:pStyle w:val="Content"/>
              <w:ind w:left="0"/>
            </w:pPr>
            <w:r>
              <w:t>Goring</w:t>
            </w:r>
          </w:p>
          <w:p w14:paraId="1E75457F" w14:textId="77777777" w:rsidR="005A0686" w:rsidRDefault="005A0686" w:rsidP="005A0686">
            <w:pPr>
              <w:pStyle w:val="Content"/>
              <w:ind w:left="0"/>
            </w:pPr>
            <w:r>
              <w:t>Gorio</w:t>
            </w:r>
          </w:p>
          <w:p w14:paraId="13F7E245" w14:textId="77777777" w:rsidR="005A0686" w:rsidRDefault="005A0686" w:rsidP="005A0686">
            <w:pPr>
              <w:pStyle w:val="Content"/>
              <w:ind w:left="0"/>
            </w:pPr>
            <w:r>
              <w:t>Hanna</w:t>
            </w:r>
          </w:p>
          <w:p w14:paraId="27B02F55" w14:textId="77777777" w:rsidR="005A0686" w:rsidRDefault="005A0686" w:rsidP="005A0686">
            <w:pPr>
              <w:pStyle w:val="Content"/>
              <w:ind w:left="0"/>
            </w:pPr>
            <w:r>
              <w:t>Helen</w:t>
            </w:r>
          </w:p>
          <w:p w14:paraId="2D14A78C" w14:textId="77777777" w:rsidR="005A0686" w:rsidRDefault="005A0686" w:rsidP="005A0686">
            <w:pPr>
              <w:pStyle w:val="Content"/>
              <w:ind w:left="0"/>
            </w:pPr>
            <w:r>
              <w:t>Henry</w:t>
            </w:r>
          </w:p>
          <w:p w14:paraId="0C6C6D45" w14:textId="77777777" w:rsidR="005A0686" w:rsidRDefault="005A0686" w:rsidP="005A0686">
            <w:pPr>
              <w:pStyle w:val="Content"/>
              <w:ind w:left="0"/>
            </w:pPr>
            <w:r>
              <w:t>Huaning</w:t>
            </w:r>
          </w:p>
          <w:p w14:paraId="36A8A784" w14:textId="77777777" w:rsidR="005A0686" w:rsidRDefault="005A0686" w:rsidP="005A0686">
            <w:pPr>
              <w:pStyle w:val="Content"/>
              <w:ind w:left="0"/>
            </w:pPr>
            <w:r>
              <w:t>Igme</w:t>
            </w:r>
          </w:p>
          <w:p w14:paraId="7F2F364F" w14:textId="77777777" w:rsidR="005A0686" w:rsidRDefault="005A0686" w:rsidP="005A0686">
            <w:pPr>
              <w:pStyle w:val="Content"/>
              <w:ind w:left="0"/>
            </w:pPr>
            <w:r>
              <w:t>Inday</w:t>
            </w:r>
          </w:p>
          <w:p w14:paraId="51438037" w14:textId="77777777" w:rsidR="005A0686" w:rsidRDefault="005A0686" w:rsidP="005A0686">
            <w:pPr>
              <w:pStyle w:val="Content"/>
              <w:ind w:left="0"/>
            </w:pPr>
            <w:r>
              <w:t>Ineng</w:t>
            </w:r>
          </w:p>
          <w:p w14:paraId="259AA037" w14:textId="77777777" w:rsidR="005A0686" w:rsidRDefault="005A0686" w:rsidP="005A0686">
            <w:pPr>
              <w:pStyle w:val="Content"/>
              <w:ind w:left="0"/>
            </w:pPr>
            <w:r>
              <w:t>Isang</w:t>
            </w:r>
          </w:p>
          <w:p w14:paraId="3801167A" w14:textId="77777777" w:rsidR="005A0686" w:rsidRDefault="005A0686" w:rsidP="005A0686">
            <w:pPr>
              <w:pStyle w:val="Content"/>
              <w:ind w:left="0"/>
            </w:pPr>
            <w:r>
              <w:t>Jolina</w:t>
            </w:r>
          </w:p>
          <w:p w14:paraId="1CC81E83" w14:textId="77777777" w:rsidR="005A0686" w:rsidRDefault="005A0686" w:rsidP="005A0686">
            <w:pPr>
              <w:pStyle w:val="Content"/>
              <w:ind w:left="0"/>
            </w:pPr>
            <w:r>
              <w:t>Juan</w:t>
            </w:r>
          </w:p>
          <w:p w14:paraId="44475969" w14:textId="77777777" w:rsidR="005A0686" w:rsidRDefault="005A0686" w:rsidP="005A0686">
            <w:pPr>
              <w:pStyle w:val="Content"/>
              <w:ind w:left="0"/>
            </w:pPr>
            <w:r>
              <w:t>Juaning</w:t>
            </w:r>
          </w:p>
          <w:p w14:paraId="10677318" w14:textId="6471FFF0" w:rsidR="005A0686" w:rsidRDefault="005A0686" w:rsidP="005A0686">
            <w:pPr>
              <w:pStyle w:val="Content"/>
              <w:ind w:left="0"/>
            </w:pPr>
            <w:r>
              <w:t>Julian</w:t>
            </w:r>
          </w:p>
        </w:tc>
        <w:tc>
          <w:tcPr>
            <w:tcW w:w="1551" w:type="dxa"/>
          </w:tcPr>
          <w:p w14:paraId="0C65608D" w14:textId="77777777" w:rsidR="005A0686" w:rsidRDefault="005A0686" w:rsidP="005A0686">
            <w:pPr>
              <w:pStyle w:val="Content"/>
              <w:ind w:left="0"/>
            </w:pPr>
            <w:r>
              <w:t>Kabayan</w:t>
            </w:r>
          </w:p>
          <w:p w14:paraId="2835B0A7" w14:textId="77777777" w:rsidR="005A0686" w:rsidRDefault="005A0686" w:rsidP="005A0686">
            <w:pPr>
              <w:pStyle w:val="Content"/>
              <w:ind w:left="0"/>
            </w:pPr>
            <w:r>
              <w:t>Karen</w:t>
            </w:r>
          </w:p>
          <w:p w14:paraId="2EC6CFAF" w14:textId="77777777" w:rsidR="005A0686" w:rsidRDefault="005A0686" w:rsidP="005A0686">
            <w:pPr>
              <w:pStyle w:val="Content"/>
              <w:ind w:left="0"/>
            </w:pPr>
            <w:r>
              <w:t>Katring</w:t>
            </w:r>
          </w:p>
          <w:p w14:paraId="1C1A3E53" w14:textId="77777777" w:rsidR="005A0686" w:rsidRDefault="005A0686" w:rsidP="005A0686">
            <w:pPr>
              <w:pStyle w:val="Content"/>
              <w:ind w:left="0"/>
            </w:pPr>
            <w:r>
              <w:t>Kiko</w:t>
            </w:r>
          </w:p>
          <w:p w14:paraId="35D5B026" w14:textId="77777777" w:rsidR="005A0686" w:rsidRDefault="005A0686" w:rsidP="005A0686">
            <w:pPr>
              <w:pStyle w:val="Content"/>
              <w:ind w:left="0"/>
            </w:pPr>
            <w:r>
              <w:t>Labuyo</w:t>
            </w:r>
          </w:p>
          <w:p w14:paraId="61D36BE8" w14:textId="77777777" w:rsidR="005A0686" w:rsidRDefault="005A0686" w:rsidP="005A0686">
            <w:pPr>
              <w:pStyle w:val="Content"/>
              <w:ind w:left="0"/>
            </w:pPr>
            <w:r>
              <w:t>Lando</w:t>
            </w:r>
          </w:p>
          <w:p w14:paraId="06DF95C7" w14:textId="77777777" w:rsidR="005A0686" w:rsidRDefault="005A0686" w:rsidP="005A0686">
            <w:pPr>
              <w:pStyle w:val="Content"/>
              <w:ind w:left="0"/>
            </w:pPr>
            <w:r>
              <w:t>Lawin</w:t>
            </w:r>
          </w:p>
          <w:p w14:paraId="4A819563" w14:textId="77777777" w:rsidR="005A0686" w:rsidRDefault="005A0686" w:rsidP="005A0686">
            <w:pPr>
              <w:pStyle w:val="Content"/>
              <w:ind w:left="0"/>
            </w:pPr>
            <w:r>
              <w:t>Luis</w:t>
            </w:r>
          </w:p>
          <w:p w14:paraId="684CC33D" w14:textId="77777777" w:rsidR="005A0686" w:rsidRDefault="005A0686" w:rsidP="005A0686">
            <w:pPr>
              <w:pStyle w:val="Content"/>
              <w:ind w:left="0"/>
            </w:pPr>
            <w:r>
              <w:t>Marce</w:t>
            </w:r>
          </w:p>
          <w:p w14:paraId="63EAF7EA" w14:textId="77777777" w:rsidR="005A0686" w:rsidRDefault="005A0686" w:rsidP="005A0686">
            <w:pPr>
              <w:pStyle w:val="Content"/>
              <w:ind w:left="0"/>
            </w:pPr>
            <w:r>
              <w:t>Maring</w:t>
            </w:r>
          </w:p>
          <w:p w14:paraId="4835B668" w14:textId="77777777" w:rsidR="005A0686" w:rsidRDefault="005A0686" w:rsidP="005A0686">
            <w:pPr>
              <w:pStyle w:val="Content"/>
              <w:ind w:left="0"/>
            </w:pPr>
            <w:r>
              <w:t>Milenyo</w:t>
            </w:r>
          </w:p>
          <w:p w14:paraId="4FA38AEC" w14:textId="77777777" w:rsidR="005A0686" w:rsidRDefault="005A0686" w:rsidP="005A0686">
            <w:pPr>
              <w:pStyle w:val="Content"/>
              <w:ind w:left="0"/>
            </w:pPr>
            <w:r>
              <w:t>Mina</w:t>
            </w:r>
          </w:p>
          <w:p w14:paraId="50156317" w14:textId="77777777" w:rsidR="005A0686" w:rsidRDefault="005A0686" w:rsidP="005A0686">
            <w:pPr>
              <w:pStyle w:val="Content"/>
              <w:ind w:left="0"/>
            </w:pPr>
            <w:r>
              <w:t>Nando</w:t>
            </w:r>
          </w:p>
          <w:p w14:paraId="5F873DA6" w14:textId="77777777" w:rsidR="005A0686" w:rsidRDefault="005A0686" w:rsidP="005A0686">
            <w:pPr>
              <w:pStyle w:val="Content"/>
              <w:ind w:left="0"/>
            </w:pPr>
            <w:r>
              <w:t>Neneng</w:t>
            </w:r>
          </w:p>
          <w:p w14:paraId="6254F067" w14:textId="77777777" w:rsidR="005A0686" w:rsidRDefault="005A0686" w:rsidP="005A0686">
            <w:pPr>
              <w:pStyle w:val="Content"/>
              <w:ind w:left="0"/>
            </w:pPr>
            <w:r>
              <w:t>Nina</w:t>
            </w:r>
          </w:p>
          <w:p w14:paraId="6F979D38" w14:textId="77777777" w:rsidR="005A0686" w:rsidRDefault="005A0686" w:rsidP="005A0686">
            <w:pPr>
              <w:pStyle w:val="Content"/>
              <w:ind w:left="0"/>
            </w:pPr>
            <w:r>
              <w:t>Nonoy</w:t>
            </w:r>
          </w:p>
          <w:p w14:paraId="26776C93" w14:textId="77777777" w:rsidR="005A0686" w:rsidRDefault="005A0686" w:rsidP="005A0686">
            <w:pPr>
              <w:pStyle w:val="Content"/>
              <w:ind w:left="0"/>
            </w:pPr>
            <w:r>
              <w:t>Ofel</w:t>
            </w:r>
          </w:p>
          <w:p w14:paraId="4E8D075D" w14:textId="77777777" w:rsidR="005A0686" w:rsidRDefault="005A0686" w:rsidP="005A0686">
            <w:pPr>
              <w:pStyle w:val="Content"/>
              <w:ind w:left="0"/>
            </w:pPr>
            <w:r>
              <w:t>Ompong</w:t>
            </w:r>
          </w:p>
          <w:p w14:paraId="13604AF6" w14:textId="77777777" w:rsidR="005A0686" w:rsidRDefault="005A0686" w:rsidP="005A0686">
            <w:pPr>
              <w:pStyle w:val="Content"/>
              <w:ind w:left="0"/>
            </w:pPr>
            <w:r>
              <w:t>Ondoy</w:t>
            </w:r>
          </w:p>
          <w:p w14:paraId="6BB7295F" w14:textId="5CD5C29A" w:rsidR="005A0686" w:rsidRDefault="005A0686" w:rsidP="005A0686">
            <w:pPr>
              <w:pStyle w:val="Content"/>
              <w:ind w:left="0"/>
            </w:pPr>
            <w:r>
              <w:t>Onyok</w:t>
            </w:r>
          </w:p>
        </w:tc>
        <w:tc>
          <w:tcPr>
            <w:tcW w:w="1551" w:type="dxa"/>
          </w:tcPr>
          <w:p w14:paraId="44ED1715" w14:textId="77777777" w:rsidR="005A0686" w:rsidRDefault="005A0686" w:rsidP="005A0686">
            <w:pPr>
              <w:pStyle w:val="Content"/>
              <w:ind w:left="0"/>
            </w:pPr>
            <w:r>
              <w:t>Pablo</w:t>
            </w:r>
          </w:p>
          <w:p w14:paraId="569B6BDA" w14:textId="77777777" w:rsidR="005A0686" w:rsidRDefault="005A0686" w:rsidP="005A0686">
            <w:pPr>
              <w:pStyle w:val="Content"/>
              <w:ind w:left="0"/>
            </w:pPr>
            <w:r>
              <w:t>Paeng</w:t>
            </w:r>
          </w:p>
          <w:p w14:paraId="23856144" w14:textId="77777777" w:rsidR="005A0686" w:rsidRDefault="005A0686" w:rsidP="005A0686">
            <w:pPr>
              <w:pStyle w:val="Content"/>
              <w:ind w:left="0"/>
            </w:pPr>
            <w:r>
              <w:t>Pedning</w:t>
            </w:r>
          </w:p>
          <w:p w14:paraId="4EF123BA" w14:textId="77777777" w:rsidR="005A0686" w:rsidRDefault="005A0686" w:rsidP="005A0686">
            <w:pPr>
              <w:pStyle w:val="Content"/>
              <w:ind w:left="0"/>
            </w:pPr>
            <w:r>
              <w:t>Pepeng</w:t>
            </w:r>
          </w:p>
          <w:p w14:paraId="13F46EFD" w14:textId="77777777" w:rsidR="005A0686" w:rsidRDefault="005A0686" w:rsidP="005A0686">
            <w:pPr>
              <w:pStyle w:val="Content"/>
              <w:ind w:left="0"/>
            </w:pPr>
            <w:r>
              <w:t>Quedan</w:t>
            </w:r>
          </w:p>
          <w:p w14:paraId="2352A047" w14:textId="77777777" w:rsidR="005A0686" w:rsidRDefault="005A0686" w:rsidP="005A0686">
            <w:pPr>
              <w:pStyle w:val="Content"/>
              <w:ind w:left="0"/>
            </w:pPr>
            <w:r>
              <w:t>Queenie</w:t>
            </w:r>
          </w:p>
          <w:p w14:paraId="33DB7865" w14:textId="77777777" w:rsidR="005A0686" w:rsidRDefault="005A0686" w:rsidP="005A0686">
            <w:pPr>
              <w:pStyle w:val="Content"/>
              <w:ind w:left="0"/>
            </w:pPr>
            <w:r>
              <w:t>Quiel</w:t>
            </w:r>
          </w:p>
          <w:p w14:paraId="05A681CD" w14:textId="77777777" w:rsidR="005A0686" w:rsidRDefault="005A0686" w:rsidP="005A0686">
            <w:pPr>
              <w:pStyle w:val="Content"/>
              <w:ind w:left="0"/>
            </w:pPr>
            <w:r>
              <w:t>Quinta</w:t>
            </w:r>
          </w:p>
          <w:p w14:paraId="5FCE5768" w14:textId="77777777" w:rsidR="005A0686" w:rsidRDefault="005A0686" w:rsidP="005A0686">
            <w:pPr>
              <w:pStyle w:val="Content"/>
              <w:ind w:left="0"/>
            </w:pPr>
            <w:r>
              <w:t>Ramil</w:t>
            </w:r>
          </w:p>
          <w:p w14:paraId="09FC2AFE" w14:textId="77777777" w:rsidR="005A0686" w:rsidRDefault="005A0686" w:rsidP="005A0686">
            <w:pPr>
              <w:pStyle w:val="Content"/>
              <w:ind w:left="0"/>
            </w:pPr>
            <w:r>
              <w:t>Ramon</w:t>
            </w:r>
          </w:p>
          <w:p w14:paraId="2A0A0F91" w14:textId="77777777" w:rsidR="005A0686" w:rsidRDefault="005A0686" w:rsidP="005A0686">
            <w:pPr>
              <w:pStyle w:val="Content"/>
              <w:ind w:left="0"/>
            </w:pPr>
            <w:r>
              <w:t>Reming</w:t>
            </w:r>
          </w:p>
          <w:p w14:paraId="5F03F77B" w14:textId="77777777" w:rsidR="005A0686" w:rsidRDefault="005A0686" w:rsidP="005A0686">
            <w:pPr>
              <w:pStyle w:val="Content"/>
              <w:ind w:left="0"/>
            </w:pPr>
            <w:r>
              <w:t>Rolly</w:t>
            </w:r>
          </w:p>
          <w:p w14:paraId="363A004D" w14:textId="77777777" w:rsidR="005A0686" w:rsidRDefault="005A0686" w:rsidP="005A0686">
            <w:pPr>
              <w:pStyle w:val="Content"/>
              <w:ind w:left="0"/>
            </w:pPr>
            <w:r>
              <w:t>Santi</w:t>
            </w:r>
          </w:p>
          <w:p w14:paraId="6A2A62E9" w14:textId="77777777" w:rsidR="005A0686" w:rsidRDefault="005A0686" w:rsidP="005A0686">
            <w:pPr>
              <w:pStyle w:val="Content"/>
              <w:ind w:left="0"/>
            </w:pPr>
            <w:r>
              <w:t>Seiang</w:t>
            </w:r>
          </w:p>
          <w:p w14:paraId="772175C9" w14:textId="77777777" w:rsidR="005A0686" w:rsidRDefault="005A0686" w:rsidP="005A0686">
            <w:pPr>
              <w:pStyle w:val="Content"/>
              <w:ind w:left="0"/>
            </w:pPr>
            <w:r>
              <w:t>Sendong</w:t>
            </w:r>
          </w:p>
          <w:p w14:paraId="59B0847F" w14:textId="77777777" w:rsidR="005A0686" w:rsidRDefault="005A0686" w:rsidP="005A0686">
            <w:pPr>
              <w:pStyle w:val="Content"/>
              <w:ind w:left="0"/>
            </w:pPr>
            <w:r>
              <w:t>Siony</w:t>
            </w:r>
          </w:p>
          <w:p w14:paraId="63D7EC4D" w14:textId="77777777" w:rsidR="005A0686" w:rsidRDefault="005A0686" w:rsidP="005A0686">
            <w:pPr>
              <w:pStyle w:val="Content"/>
              <w:ind w:left="0"/>
            </w:pPr>
            <w:r>
              <w:t>Tino</w:t>
            </w:r>
          </w:p>
          <w:p w14:paraId="6D9142F3" w14:textId="77777777" w:rsidR="005A0686" w:rsidRDefault="005A0686" w:rsidP="005A0686">
            <w:pPr>
              <w:pStyle w:val="Content"/>
              <w:ind w:left="0"/>
            </w:pPr>
            <w:r>
              <w:t>Tisoy</w:t>
            </w:r>
          </w:p>
          <w:p w14:paraId="78C26394" w14:textId="77777777" w:rsidR="005A0686" w:rsidRDefault="005A0686" w:rsidP="005A0686">
            <w:pPr>
              <w:pStyle w:val="Content"/>
              <w:ind w:left="0"/>
            </w:pPr>
            <w:r>
              <w:t>Tomas</w:t>
            </w:r>
          </w:p>
          <w:p w14:paraId="6CBB108E" w14:textId="5E1F29B4" w:rsidR="005A0686" w:rsidRDefault="005A0686" w:rsidP="005A0686">
            <w:pPr>
              <w:pStyle w:val="Content"/>
              <w:ind w:left="0"/>
            </w:pPr>
            <w:r>
              <w:t>Tonyo</w:t>
            </w:r>
          </w:p>
        </w:tc>
        <w:tc>
          <w:tcPr>
            <w:tcW w:w="1551" w:type="dxa"/>
          </w:tcPr>
          <w:p w14:paraId="3A2C8E2D" w14:textId="77777777" w:rsidR="005A0686" w:rsidRDefault="005A0686" w:rsidP="005A0686">
            <w:pPr>
              <w:pStyle w:val="Content"/>
              <w:ind w:left="0"/>
            </w:pPr>
            <w:r>
              <w:t>Udang</w:t>
            </w:r>
          </w:p>
          <w:p w14:paraId="5A572C16" w14:textId="77777777" w:rsidR="005A0686" w:rsidRDefault="005A0686" w:rsidP="005A0686">
            <w:pPr>
              <w:pStyle w:val="Content"/>
              <w:ind w:left="0"/>
            </w:pPr>
            <w:r>
              <w:t>Unding</w:t>
            </w:r>
          </w:p>
          <w:p w14:paraId="5D433CBB" w14:textId="77777777" w:rsidR="005A0686" w:rsidRDefault="005A0686" w:rsidP="005A0686">
            <w:pPr>
              <w:pStyle w:val="Content"/>
              <w:ind w:left="0"/>
            </w:pPr>
            <w:r>
              <w:t>Ursula</w:t>
            </w:r>
          </w:p>
          <w:p w14:paraId="777DAB9F" w14:textId="77777777" w:rsidR="005A0686" w:rsidRDefault="005A0686" w:rsidP="005A0686">
            <w:pPr>
              <w:pStyle w:val="Content"/>
              <w:ind w:left="0"/>
            </w:pPr>
            <w:r>
              <w:t>Usman</w:t>
            </w:r>
          </w:p>
          <w:p w14:paraId="2B2DDCDD" w14:textId="77777777" w:rsidR="005A0686" w:rsidRDefault="005A0686" w:rsidP="005A0686">
            <w:pPr>
              <w:pStyle w:val="Content"/>
              <w:ind w:left="0"/>
            </w:pPr>
            <w:r>
              <w:t>Venus</w:t>
            </w:r>
          </w:p>
          <w:p w14:paraId="197EC58E" w14:textId="77777777" w:rsidR="005A0686" w:rsidRDefault="005A0686" w:rsidP="005A0686">
            <w:pPr>
              <w:pStyle w:val="Content"/>
              <w:ind w:left="0"/>
            </w:pPr>
            <w:r>
              <w:t>Vinta</w:t>
            </w:r>
          </w:p>
          <w:p w14:paraId="2F6DA610" w14:textId="77777777" w:rsidR="005A0686" w:rsidRDefault="005A0686" w:rsidP="005A0686">
            <w:pPr>
              <w:pStyle w:val="Content"/>
              <w:ind w:left="0"/>
            </w:pPr>
            <w:r>
              <w:t>Violeta</w:t>
            </w:r>
          </w:p>
          <w:p w14:paraId="1C88869C" w14:textId="77777777" w:rsidR="005A0686" w:rsidRDefault="005A0686" w:rsidP="005A0686">
            <w:pPr>
              <w:pStyle w:val="Content"/>
              <w:ind w:left="0"/>
            </w:pPr>
            <w:r>
              <w:t>Viring</w:t>
            </w:r>
          </w:p>
          <w:p w14:paraId="3CA0DD7F" w14:textId="77777777" w:rsidR="005A0686" w:rsidRDefault="005A0686" w:rsidP="005A0686">
            <w:pPr>
              <w:pStyle w:val="Content"/>
              <w:ind w:left="0"/>
            </w:pPr>
            <w:r>
              <w:t>Waldo</w:t>
            </w:r>
          </w:p>
          <w:p w14:paraId="025E2E47" w14:textId="77777777" w:rsidR="005A0686" w:rsidRDefault="005A0686" w:rsidP="005A0686">
            <w:pPr>
              <w:pStyle w:val="Content"/>
              <w:ind w:left="0"/>
            </w:pPr>
            <w:r>
              <w:t>Weng</w:t>
            </w:r>
          </w:p>
          <w:p w14:paraId="722204CD" w14:textId="77777777" w:rsidR="005A0686" w:rsidRDefault="005A0686" w:rsidP="005A0686">
            <w:pPr>
              <w:pStyle w:val="Content"/>
              <w:ind w:left="0"/>
            </w:pPr>
            <w:r>
              <w:t>Wilma</w:t>
            </w:r>
          </w:p>
          <w:p w14:paraId="1E1F105B" w14:textId="77777777" w:rsidR="005A0686" w:rsidRDefault="005A0686" w:rsidP="005A0686">
            <w:pPr>
              <w:pStyle w:val="Content"/>
              <w:ind w:left="0"/>
            </w:pPr>
            <w:r>
              <w:t>Winnie</w:t>
            </w:r>
          </w:p>
          <w:p w14:paraId="28C34269" w14:textId="77777777" w:rsidR="005A0686" w:rsidRDefault="005A0686" w:rsidP="005A0686">
            <w:pPr>
              <w:pStyle w:val="Content"/>
              <w:ind w:left="0"/>
            </w:pPr>
            <w:r>
              <w:t>Yayang</w:t>
            </w:r>
          </w:p>
          <w:p w14:paraId="65D77755" w14:textId="77777777" w:rsidR="005A0686" w:rsidRDefault="005A0686" w:rsidP="005A0686">
            <w:pPr>
              <w:pStyle w:val="Content"/>
              <w:ind w:left="0"/>
            </w:pPr>
            <w:r>
              <w:t>Yolanda</w:t>
            </w:r>
          </w:p>
          <w:p w14:paraId="1609D2C5" w14:textId="77777777" w:rsidR="005A0686" w:rsidRDefault="005A0686" w:rsidP="005A0686">
            <w:pPr>
              <w:pStyle w:val="Content"/>
              <w:ind w:left="0"/>
            </w:pPr>
            <w:r>
              <w:t>Yoyong</w:t>
            </w:r>
          </w:p>
          <w:p w14:paraId="11E78FB5" w14:textId="77777777" w:rsidR="005A0686" w:rsidRDefault="005A0686" w:rsidP="005A0686">
            <w:pPr>
              <w:pStyle w:val="Content"/>
              <w:ind w:left="0"/>
            </w:pPr>
            <w:r>
              <w:t>Yoyoy</w:t>
            </w:r>
          </w:p>
          <w:p w14:paraId="7B80D8CF" w14:textId="77777777" w:rsidR="005A0686" w:rsidRDefault="005A0686" w:rsidP="005A0686">
            <w:pPr>
              <w:pStyle w:val="Content"/>
              <w:ind w:left="0"/>
            </w:pPr>
            <w:r>
              <w:t>Zeny</w:t>
            </w:r>
          </w:p>
          <w:p w14:paraId="190A7709" w14:textId="77777777" w:rsidR="005A0686" w:rsidRDefault="005A0686" w:rsidP="005A0686">
            <w:pPr>
              <w:pStyle w:val="Content"/>
              <w:ind w:left="0"/>
            </w:pPr>
            <w:r>
              <w:t>Zigzag</w:t>
            </w:r>
          </w:p>
          <w:p w14:paraId="4185553C" w14:textId="77777777" w:rsidR="005A0686" w:rsidRDefault="005A0686" w:rsidP="005A0686">
            <w:pPr>
              <w:pStyle w:val="Content"/>
              <w:ind w:left="0"/>
            </w:pPr>
            <w:r>
              <w:t>Zoraida</w:t>
            </w:r>
          </w:p>
          <w:p w14:paraId="5F76F8EB" w14:textId="3323A4C8" w:rsidR="005A0686" w:rsidRDefault="005A0686" w:rsidP="005A0686">
            <w:pPr>
              <w:pStyle w:val="Content"/>
              <w:ind w:left="0"/>
            </w:pPr>
            <w:r>
              <w:t>Zosimo</w:t>
            </w:r>
          </w:p>
        </w:tc>
      </w:tr>
    </w:tbl>
    <w:p w14:paraId="44490D04" w14:textId="77777777" w:rsidR="00643050" w:rsidRDefault="00643050" w:rsidP="005A0686">
      <w:pPr>
        <w:pStyle w:val="Content"/>
        <w:ind w:left="0"/>
      </w:pPr>
    </w:p>
    <w:p w14:paraId="2838773E" w14:textId="77777777" w:rsidR="006B6CC9" w:rsidRDefault="006B6CC9" w:rsidP="00A87103">
      <w:pPr>
        <w:pStyle w:val="Content"/>
      </w:pPr>
    </w:p>
    <w:p w14:paraId="7B401C9C" w14:textId="7DEF218A" w:rsidR="00E232DB" w:rsidRDefault="00E232DB" w:rsidP="00E232DB">
      <w:pPr>
        <w:pStyle w:val="Heading4"/>
      </w:pPr>
      <w:commentRangeStart w:id="90"/>
      <w:r>
        <w:t>Rules</w:t>
      </w:r>
      <w:commentRangeEnd w:id="90"/>
      <w:r w:rsidR="00A65457">
        <w:rPr>
          <w:rStyle w:val="CommentReference"/>
          <w:b w:val="0"/>
        </w:rPr>
        <w:commentReference w:id="90"/>
      </w:r>
    </w:p>
    <w:p w14:paraId="0B34A6C9" w14:textId="77777777" w:rsidR="00E232DB" w:rsidRPr="00E232DB" w:rsidRDefault="00E232DB" w:rsidP="00E232DB"/>
    <w:p w14:paraId="1E20FC4C" w14:textId="2B278A88" w:rsidR="00A87103" w:rsidRDefault="00A87103" w:rsidP="00A87103">
      <w:pPr>
        <w:pStyle w:val="Content"/>
      </w:pPr>
      <w:r>
        <w:t xml:space="preserve">The rules generated by the Rule </w:t>
      </w:r>
      <w:r w:rsidR="006B6CC9">
        <w:t>Generator</w:t>
      </w:r>
      <w:r>
        <w:t xml:space="preserve"> module </w:t>
      </w:r>
      <w:r w:rsidR="006B6CC9">
        <w:t xml:space="preserve">will be stored in the database. Then, the </w:t>
      </w:r>
      <w:r w:rsidR="00A84206">
        <w:t>R</w:t>
      </w:r>
      <w:r w:rsidR="006B6CC9">
        <w:t xml:space="preserve">ule </w:t>
      </w:r>
      <w:r w:rsidR="00A84206">
        <w:t>I</w:t>
      </w:r>
      <w:r w:rsidR="006B6CC9">
        <w:t xml:space="preserve">nductor module will access the database to retrieve the rules. </w:t>
      </w:r>
    </w:p>
    <w:p w14:paraId="72C89309" w14:textId="77777777" w:rsidR="0084033F" w:rsidRDefault="0084033F" w:rsidP="00A87103">
      <w:pPr>
        <w:pStyle w:val="Content"/>
      </w:pPr>
    </w:p>
    <w:p w14:paraId="62198A2A" w14:textId="2902DF62" w:rsidR="0084033F" w:rsidRDefault="0084033F" w:rsidP="0084033F">
      <w:pPr>
        <w:pStyle w:val="Caption"/>
        <w:keepNext/>
      </w:pPr>
      <w:bookmarkStart w:id="91" w:name="_Toc395092816"/>
      <w:r>
        <w:t xml:space="preserve">Table </w:t>
      </w:r>
      <w:fldSimple w:instr=" STYLEREF 1 \s ">
        <w:r w:rsidR="00EB1169">
          <w:rPr>
            <w:noProof/>
          </w:rPr>
          <w:t>4</w:t>
        </w:r>
      </w:fldSimple>
      <w:r w:rsidR="00EB1169">
        <w:noBreakHyphen/>
      </w:r>
      <w:fldSimple w:instr=" SEQ Table \* ARABIC \s 1 ">
        <w:r w:rsidR="00EB1169">
          <w:rPr>
            <w:noProof/>
          </w:rPr>
          <w:t>2</w:t>
        </w:r>
      </w:fldSimple>
      <w:r>
        <w:t>.</w:t>
      </w:r>
      <w:r w:rsidR="00373B30">
        <w:t xml:space="preserve"> Sample</w:t>
      </w:r>
      <w:r w:rsidR="008B5DC8">
        <w:t xml:space="preserve"> Rules stored in the database</w:t>
      </w:r>
      <w:bookmarkEnd w:id="91"/>
    </w:p>
    <w:tbl>
      <w:tblPr>
        <w:tblStyle w:val="TableGrid"/>
        <w:tblW w:w="0" w:type="auto"/>
        <w:tblInd w:w="1440" w:type="dxa"/>
        <w:tblLook w:val="04A0" w:firstRow="1" w:lastRow="0" w:firstColumn="1" w:lastColumn="0" w:noHBand="0" w:noVBand="1"/>
      </w:tblPr>
      <w:tblGrid>
        <w:gridCol w:w="3900"/>
        <w:gridCol w:w="4010"/>
      </w:tblGrid>
      <w:tr w:rsidR="0084033F" w14:paraId="7065A944" w14:textId="77777777" w:rsidTr="0084033F">
        <w:tc>
          <w:tcPr>
            <w:tcW w:w="3900" w:type="dxa"/>
          </w:tcPr>
          <w:p w14:paraId="62E9C047" w14:textId="6602C377" w:rsidR="0084033F" w:rsidRDefault="0084033F" w:rsidP="00A87103">
            <w:pPr>
              <w:pStyle w:val="Content"/>
              <w:ind w:left="0"/>
            </w:pPr>
            <w:r>
              <w:t>Rules</w:t>
            </w:r>
          </w:p>
        </w:tc>
        <w:tc>
          <w:tcPr>
            <w:tcW w:w="4010" w:type="dxa"/>
          </w:tcPr>
          <w:p w14:paraId="3C825E3A" w14:textId="088312CA" w:rsidR="0084033F" w:rsidRDefault="0084033F" w:rsidP="00A87103">
            <w:pPr>
              <w:pStyle w:val="Content"/>
              <w:ind w:left="0"/>
            </w:pPr>
            <w:r>
              <w:t>Occurences</w:t>
            </w:r>
          </w:p>
        </w:tc>
      </w:tr>
      <w:tr w:rsidR="00373B30" w14:paraId="54B04668" w14:textId="77777777" w:rsidTr="0084033F">
        <w:tc>
          <w:tcPr>
            <w:tcW w:w="3900" w:type="dxa"/>
          </w:tcPr>
          <w:p w14:paraId="12A4555F" w14:textId="3FD08B3A" w:rsidR="00373B30" w:rsidRDefault="00373B30" w:rsidP="00A87103">
            <w:pPr>
              <w:pStyle w:val="Content"/>
              <w:ind w:left="0"/>
            </w:pPr>
            <w:r>
              <w:t>&lt;string: naman&gt;&lt;disaster&gt;&lt;string:sa&gt; AS Disaster</w:t>
            </w:r>
          </w:p>
        </w:tc>
        <w:tc>
          <w:tcPr>
            <w:tcW w:w="4010" w:type="dxa"/>
          </w:tcPr>
          <w:p w14:paraId="456BD3FC" w14:textId="3E7A11DA" w:rsidR="00373B30" w:rsidRDefault="00373B30" w:rsidP="00A87103">
            <w:pPr>
              <w:pStyle w:val="Content"/>
              <w:ind w:left="0"/>
            </w:pPr>
            <w:r>
              <w:t>1</w:t>
            </w:r>
          </w:p>
        </w:tc>
      </w:tr>
      <w:tr w:rsidR="00373B30" w14:paraId="219A5BB0" w14:textId="77777777" w:rsidTr="0084033F">
        <w:tc>
          <w:tcPr>
            <w:tcW w:w="3900" w:type="dxa"/>
          </w:tcPr>
          <w:p w14:paraId="5AF1AAB8" w14:textId="4DE32307" w:rsidR="00373B30" w:rsidRDefault="00373B30" w:rsidP="00373B30">
            <w:pPr>
              <w:pStyle w:val="Content"/>
              <w:ind w:left="0"/>
            </w:pPr>
            <w:r>
              <w:t>&lt;string: naman&gt;&lt;disaster&gt;&lt;string:sa&gt; AS Disaster</w:t>
            </w:r>
          </w:p>
        </w:tc>
        <w:tc>
          <w:tcPr>
            <w:tcW w:w="4010" w:type="dxa"/>
          </w:tcPr>
          <w:p w14:paraId="042F31E9" w14:textId="6E4080C0" w:rsidR="00373B30" w:rsidRDefault="00373B30" w:rsidP="00373B30">
            <w:pPr>
              <w:pStyle w:val="Content"/>
              <w:ind w:left="0"/>
            </w:pPr>
            <w:r>
              <w:t>4</w:t>
            </w:r>
          </w:p>
        </w:tc>
      </w:tr>
      <w:tr w:rsidR="00373B30" w14:paraId="75058B3E" w14:textId="77777777" w:rsidTr="0084033F">
        <w:tc>
          <w:tcPr>
            <w:tcW w:w="3900" w:type="dxa"/>
          </w:tcPr>
          <w:p w14:paraId="6606E3E1" w14:textId="70BBB93D" w:rsidR="00373B30" w:rsidRDefault="00373B30" w:rsidP="00373B30">
            <w:pPr>
              <w:pStyle w:val="Content"/>
              <w:ind w:left="0"/>
            </w:pPr>
            <w:r>
              <w:t>&lt;string: magnitude&gt;&lt;number&gt;AS Intensity</w:t>
            </w:r>
          </w:p>
        </w:tc>
        <w:tc>
          <w:tcPr>
            <w:tcW w:w="4010" w:type="dxa"/>
          </w:tcPr>
          <w:p w14:paraId="316118EA" w14:textId="3B9830E6" w:rsidR="00373B30" w:rsidRDefault="00373B30" w:rsidP="00373B30">
            <w:pPr>
              <w:pStyle w:val="Content"/>
              <w:ind w:left="0"/>
            </w:pPr>
            <w:r>
              <w:t>5</w:t>
            </w:r>
          </w:p>
        </w:tc>
        <w:bookmarkStart w:id="92" w:name="_GoBack"/>
        <w:bookmarkEnd w:id="92"/>
      </w:tr>
      <w:tr w:rsidR="00373B30" w14:paraId="3A18603F" w14:textId="77777777" w:rsidTr="0084033F">
        <w:tc>
          <w:tcPr>
            <w:tcW w:w="3900" w:type="dxa"/>
          </w:tcPr>
          <w:p w14:paraId="5473D976" w14:textId="543123FB" w:rsidR="00373B30" w:rsidRDefault="00373B30" w:rsidP="00373B30">
            <w:pPr>
              <w:pStyle w:val="Content"/>
              <w:ind w:left="0"/>
            </w:pPr>
            <w:r>
              <w:rPr>
                <w:lang w:val="en-PH"/>
              </w:rPr>
              <w:t>&lt;POS: NNS&gt;&lt;location&gt;&lt;POS: PSNS&gt;AS Location</w:t>
            </w:r>
          </w:p>
        </w:tc>
        <w:tc>
          <w:tcPr>
            <w:tcW w:w="4010" w:type="dxa"/>
          </w:tcPr>
          <w:p w14:paraId="7B6A5A55" w14:textId="5898B7CD" w:rsidR="00373B30" w:rsidRDefault="00373B30" w:rsidP="00373B30">
            <w:pPr>
              <w:pStyle w:val="Content"/>
              <w:ind w:left="0"/>
            </w:pPr>
            <w:r>
              <w:t>2</w:t>
            </w:r>
          </w:p>
        </w:tc>
      </w:tr>
    </w:tbl>
    <w:p w14:paraId="13BDA86C" w14:textId="77777777" w:rsidR="0084033F" w:rsidRDefault="0084033F" w:rsidP="00A87103">
      <w:pPr>
        <w:pStyle w:val="Content"/>
      </w:pPr>
    </w:p>
    <w:p w14:paraId="29099581" w14:textId="77777777" w:rsidR="00F21327" w:rsidRDefault="00F21327" w:rsidP="00A87103">
      <w:pPr>
        <w:pStyle w:val="Content"/>
      </w:pPr>
    </w:p>
    <w:p w14:paraId="59E6B7FF" w14:textId="5A840E43" w:rsidR="00E232DB" w:rsidRDefault="00E232DB" w:rsidP="00E232DB">
      <w:pPr>
        <w:pStyle w:val="Heading4"/>
      </w:pPr>
      <w:commentRangeStart w:id="93"/>
      <w:commentRangeStart w:id="94"/>
      <w:r>
        <w:t>Templates</w:t>
      </w:r>
      <w:commentRangeEnd w:id="93"/>
      <w:r w:rsidR="00A65457">
        <w:rPr>
          <w:rStyle w:val="CommentReference"/>
          <w:b w:val="0"/>
        </w:rPr>
        <w:commentReference w:id="93"/>
      </w:r>
      <w:commentRangeEnd w:id="94"/>
      <w:r w:rsidR="00FF5F4F">
        <w:rPr>
          <w:rStyle w:val="CommentReference"/>
          <w:b w:val="0"/>
        </w:rPr>
        <w:commentReference w:id="94"/>
      </w:r>
    </w:p>
    <w:p w14:paraId="3ACCB68D" w14:textId="77777777" w:rsidR="00E232DB" w:rsidRPr="00E232DB" w:rsidRDefault="00E232DB" w:rsidP="00E232DB"/>
    <w:p w14:paraId="7A265977" w14:textId="0C613BD8" w:rsidR="00A84206" w:rsidRDefault="00A84206" w:rsidP="00A84206">
      <w:pPr>
        <w:pStyle w:val="Content"/>
      </w:pPr>
      <w:r>
        <w:t xml:space="preserve">For the templates, there will be two types of templates: general and specific. General templates are templates that will contain the following fields: (1) time, (2) location, and (3) type of disaster. For each type of disaster, there is a corresponding template. For typhoons, the template will have fields for: </w:t>
      </w:r>
      <w:r w:rsidRPr="008931B2">
        <w:t>the typhoon name, signal number, and wind speeds</w:t>
      </w:r>
      <w:r>
        <w:t xml:space="preserve">. For earthquakes, the template will have a field for the magnitude. Lastly, for floods, the template will have a field for </w:t>
      </w:r>
      <w:r w:rsidRPr="008931B2">
        <w:t>how deep the flood is and if the flood is passable to vehicles or not.</w:t>
      </w:r>
    </w:p>
    <w:p w14:paraId="11A4053C" w14:textId="77777777" w:rsidR="00643050" w:rsidRDefault="00643050" w:rsidP="00A84206">
      <w:pPr>
        <w:pStyle w:val="Content"/>
      </w:pPr>
    </w:p>
    <w:p w14:paraId="2000538D" w14:textId="222E911F" w:rsidR="0084033F" w:rsidRDefault="0084033F" w:rsidP="0084033F">
      <w:pPr>
        <w:pStyle w:val="Caption"/>
        <w:keepNext/>
        <w:ind w:firstLine="720"/>
      </w:pPr>
      <w:bookmarkStart w:id="95" w:name="_Toc395092817"/>
      <w:r>
        <w:t xml:space="preserve">Table </w:t>
      </w:r>
      <w:fldSimple w:instr=" STYLEREF 1 \s ">
        <w:r w:rsidR="00EB1169">
          <w:rPr>
            <w:noProof/>
          </w:rPr>
          <w:t>4</w:t>
        </w:r>
      </w:fldSimple>
      <w:r w:rsidR="00EB1169">
        <w:noBreakHyphen/>
      </w:r>
      <w:fldSimple w:instr=" SEQ Table \* ARABIC \s 1 ">
        <w:r w:rsidR="00EB1169">
          <w:rPr>
            <w:noProof/>
          </w:rPr>
          <w:t>3</w:t>
        </w:r>
      </w:fldSimple>
      <w:r>
        <w:t>. Template for General Information</w:t>
      </w:r>
      <w:bookmarkEnd w:id="95"/>
    </w:p>
    <w:tbl>
      <w:tblPr>
        <w:tblStyle w:val="TableGrid"/>
        <w:tblW w:w="0" w:type="auto"/>
        <w:tblInd w:w="1440" w:type="dxa"/>
        <w:tblLook w:val="04A0" w:firstRow="1" w:lastRow="0" w:firstColumn="1" w:lastColumn="0" w:noHBand="0" w:noVBand="1"/>
      </w:tblPr>
      <w:tblGrid>
        <w:gridCol w:w="4021"/>
        <w:gridCol w:w="3889"/>
      </w:tblGrid>
      <w:tr w:rsidR="00643050" w14:paraId="690E31DF" w14:textId="77777777" w:rsidTr="0084033F">
        <w:tc>
          <w:tcPr>
            <w:tcW w:w="4021" w:type="dxa"/>
          </w:tcPr>
          <w:p w14:paraId="2713DB3C" w14:textId="0189CA4D" w:rsidR="00643050" w:rsidRDefault="00643050" w:rsidP="00A84206">
            <w:pPr>
              <w:pStyle w:val="Content"/>
              <w:ind w:left="0"/>
            </w:pPr>
            <w:r>
              <w:t>Location</w:t>
            </w:r>
          </w:p>
        </w:tc>
        <w:tc>
          <w:tcPr>
            <w:tcW w:w="3889" w:type="dxa"/>
          </w:tcPr>
          <w:p w14:paraId="3FCE5135" w14:textId="77777777" w:rsidR="00643050" w:rsidRDefault="00643050" w:rsidP="00A84206">
            <w:pPr>
              <w:pStyle w:val="Content"/>
              <w:ind w:left="0"/>
            </w:pPr>
          </w:p>
        </w:tc>
      </w:tr>
      <w:tr w:rsidR="00643050" w14:paraId="4951133D" w14:textId="77777777" w:rsidTr="0084033F">
        <w:tc>
          <w:tcPr>
            <w:tcW w:w="4021" w:type="dxa"/>
          </w:tcPr>
          <w:p w14:paraId="609C2D1F" w14:textId="1C96D17F" w:rsidR="00643050" w:rsidRDefault="00643050" w:rsidP="00A84206">
            <w:pPr>
              <w:pStyle w:val="Content"/>
              <w:ind w:left="0"/>
            </w:pPr>
            <w:r>
              <w:t>Time</w:t>
            </w:r>
          </w:p>
        </w:tc>
        <w:tc>
          <w:tcPr>
            <w:tcW w:w="3889" w:type="dxa"/>
          </w:tcPr>
          <w:p w14:paraId="627BFACA" w14:textId="77777777" w:rsidR="00643050" w:rsidRDefault="00643050" w:rsidP="00A84206">
            <w:pPr>
              <w:pStyle w:val="Content"/>
              <w:ind w:left="0"/>
            </w:pPr>
          </w:p>
        </w:tc>
      </w:tr>
    </w:tbl>
    <w:p w14:paraId="5C6993CE" w14:textId="77777777" w:rsidR="00643050" w:rsidRDefault="00643050" w:rsidP="00A84206">
      <w:pPr>
        <w:pStyle w:val="Content"/>
      </w:pPr>
    </w:p>
    <w:p w14:paraId="1F314FDD" w14:textId="5B0DAC4A" w:rsidR="0084033F" w:rsidRDefault="0084033F" w:rsidP="0084033F">
      <w:pPr>
        <w:pStyle w:val="Caption"/>
        <w:keepNext/>
      </w:pPr>
      <w:bookmarkStart w:id="96" w:name="_Toc395092818"/>
      <w:r>
        <w:t xml:space="preserve">Table </w:t>
      </w:r>
      <w:fldSimple w:instr=" STYLEREF 1 \s ">
        <w:r w:rsidR="00EB1169">
          <w:rPr>
            <w:noProof/>
          </w:rPr>
          <w:t>4</w:t>
        </w:r>
      </w:fldSimple>
      <w:r w:rsidR="00EB1169">
        <w:noBreakHyphen/>
      </w:r>
      <w:fldSimple w:instr=" SEQ Table \* ARABIC \s 1 ">
        <w:r w:rsidR="00EB1169">
          <w:rPr>
            <w:noProof/>
          </w:rPr>
          <w:t>4</w:t>
        </w:r>
      </w:fldSimple>
      <w:r>
        <w:t>. Template for Earthquakes</w:t>
      </w:r>
      <w:bookmarkEnd w:id="96"/>
    </w:p>
    <w:tbl>
      <w:tblPr>
        <w:tblStyle w:val="TableGrid"/>
        <w:tblW w:w="0" w:type="auto"/>
        <w:tblInd w:w="1440" w:type="dxa"/>
        <w:tblLook w:val="04A0" w:firstRow="1" w:lastRow="0" w:firstColumn="1" w:lastColumn="0" w:noHBand="0" w:noVBand="1"/>
      </w:tblPr>
      <w:tblGrid>
        <w:gridCol w:w="4039"/>
        <w:gridCol w:w="3871"/>
      </w:tblGrid>
      <w:tr w:rsidR="00643050" w14:paraId="69C1E141" w14:textId="77777777" w:rsidTr="0084033F">
        <w:tc>
          <w:tcPr>
            <w:tcW w:w="4039" w:type="dxa"/>
          </w:tcPr>
          <w:p w14:paraId="4523BF97" w14:textId="73BF3365" w:rsidR="00643050" w:rsidRDefault="00643050" w:rsidP="00A84206">
            <w:pPr>
              <w:pStyle w:val="Content"/>
              <w:ind w:left="0"/>
            </w:pPr>
            <w:r>
              <w:t>Magnitude</w:t>
            </w:r>
          </w:p>
        </w:tc>
        <w:tc>
          <w:tcPr>
            <w:tcW w:w="3871" w:type="dxa"/>
          </w:tcPr>
          <w:p w14:paraId="0779E138" w14:textId="77777777" w:rsidR="00643050" w:rsidRDefault="00643050" w:rsidP="00A84206">
            <w:pPr>
              <w:pStyle w:val="Content"/>
              <w:ind w:left="0"/>
            </w:pPr>
          </w:p>
        </w:tc>
      </w:tr>
    </w:tbl>
    <w:p w14:paraId="60EFAD2E" w14:textId="77777777" w:rsidR="00643050" w:rsidRDefault="00643050" w:rsidP="00A84206">
      <w:pPr>
        <w:pStyle w:val="Content"/>
      </w:pPr>
    </w:p>
    <w:p w14:paraId="5376BD01" w14:textId="22E10F04" w:rsidR="0084033F" w:rsidRDefault="0084033F" w:rsidP="0084033F">
      <w:pPr>
        <w:pStyle w:val="Caption"/>
        <w:keepNext/>
      </w:pPr>
      <w:bookmarkStart w:id="97" w:name="_Toc395092819"/>
      <w:r>
        <w:t xml:space="preserve">Table </w:t>
      </w:r>
      <w:fldSimple w:instr=" STYLEREF 1 \s ">
        <w:r w:rsidR="00EB1169">
          <w:rPr>
            <w:noProof/>
          </w:rPr>
          <w:t>4</w:t>
        </w:r>
      </w:fldSimple>
      <w:r w:rsidR="00EB1169">
        <w:noBreakHyphen/>
      </w:r>
      <w:fldSimple w:instr=" SEQ Table \* ARABIC \s 1 ">
        <w:r w:rsidR="00EB1169">
          <w:rPr>
            <w:noProof/>
          </w:rPr>
          <w:t>5</w:t>
        </w:r>
      </w:fldSimple>
      <w:r>
        <w:t>. Template for Storms</w:t>
      </w:r>
      <w:bookmarkEnd w:id="97"/>
    </w:p>
    <w:tbl>
      <w:tblPr>
        <w:tblStyle w:val="TableGrid"/>
        <w:tblW w:w="0" w:type="auto"/>
        <w:tblInd w:w="1440" w:type="dxa"/>
        <w:tblLook w:val="04A0" w:firstRow="1" w:lastRow="0" w:firstColumn="1" w:lastColumn="0" w:noHBand="0" w:noVBand="1"/>
      </w:tblPr>
      <w:tblGrid>
        <w:gridCol w:w="4023"/>
        <w:gridCol w:w="3887"/>
      </w:tblGrid>
      <w:tr w:rsidR="00643050" w14:paraId="7FF24728" w14:textId="77777777" w:rsidTr="0084033F">
        <w:tc>
          <w:tcPr>
            <w:tcW w:w="4023" w:type="dxa"/>
          </w:tcPr>
          <w:p w14:paraId="12C080AB" w14:textId="7BCEAA32" w:rsidR="00643050" w:rsidRDefault="00643050" w:rsidP="00A84206">
            <w:pPr>
              <w:pStyle w:val="Content"/>
              <w:ind w:left="0"/>
            </w:pPr>
            <w:r>
              <w:t>Typhoon Name</w:t>
            </w:r>
          </w:p>
        </w:tc>
        <w:tc>
          <w:tcPr>
            <w:tcW w:w="3887" w:type="dxa"/>
          </w:tcPr>
          <w:p w14:paraId="7E14D312" w14:textId="77777777" w:rsidR="00643050" w:rsidRDefault="00643050" w:rsidP="00A84206">
            <w:pPr>
              <w:pStyle w:val="Content"/>
              <w:ind w:left="0"/>
            </w:pPr>
          </w:p>
        </w:tc>
      </w:tr>
      <w:tr w:rsidR="00643050" w14:paraId="47FB03C9" w14:textId="77777777" w:rsidTr="0084033F">
        <w:tc>
          <w:tcPr>
            <w:tcW w:w="4023" w:type="dxa"/>
          </w:tcPr>
          <w:p w14:paraId="0CA0BFD9" w14:textId="42643401" w:rsidR="00643050" w:rsidRDefault="00643050" w:rsidP="00A84206">
            <w:pPr>
              <w:pStyle w:val="Content"/>
              <w:ind w:left="0"/>
            </w:pPr>
            <w:r>
              <w:t>Signal Number</w:t>
            </w:r>
          </w:p>
        </w:tc>
        <w:tc>
          <w:tcPr>
            <w:tcW w:w="3887" w:type="dxa"/>
          </w:tcPr>
          <w:p w14:paraId="0DEC941E" w14:textId="77777777" w:rsidR="00643050" w:rsidRDefault="00643050" w:rsidP="00A84206">
            <w:pPr>
              <w:pStyle w:val="Content"/>
              <w:ind w:left="0"/>
            </w:pPr>
          </w:p>
        </w:tc>
      </w:tr>
      <w:tr w:rsidR="00643050" w14:paraId="2E0B1FC6" w14:textId="77777777" w:rsidTr="0084033F">
        <w:tc>
          <w:tcPr>
            <w:tcW w:w="4023" w:type="dxa"/>
          </w:tcPr>
          <w:p w14:paraId="03CD1B67" w14:textId="192BDD50" w:rsidR="00643050" w:rsidRDefault="00643050" w:rsidP="00A84206">
            <w:pPr>
              <w:pStyle w:val="Content"/>
              <w:ind w:left="0"/>
            </w:pPr>
            <w:r>
              <w:t>Wind Speed</w:t>
            </w:r>
          </w:p>
        </w:tc>
        <w:tc>
          <w:tcPr>
            <w:tcW w:w="3887" w:type="dxa"/>
          </w:tcPr>
          <w:p w14:paraId="6EA0E8AD" w14:textId="77777777" w:rsidR="00643050" w:rsidRDefault="00643050" w:rsidP="00A84206">
            <w:pPr>
              <w:pStyle w:val="Content"/>
              <w:ind w:left="0"/>
            </w:pPr>
          </w:p>
        </w:tc>
      </w:tr>
    </w:tbl>
    <w:p w14:paraId="4DEB787E" w14:textId="77777777" w:rsidR="00643050" w:rsidRDefault="00643050" w:rsidP="00A84206">
      <w:pPr>
        <w:pStyle w:val="Content"/>
      </w:pPr>
    </w:p>
    <w:p w14:paraId="7856FC65" w14:textId="2BFF4C18" w:rsidR="0084033F" w:rsidRDefault="0084033F" w:rsidP="0084033F">
      <w:pPr>
        <w:pStyle w:val="Caption"/>
        <w:keepNext/>
      </w:pPr>
      <w:bookmarkStart w:id="98" w:name="_Toc395092820"/>
      <w:r>
        <w:t xml:space="preserve">Table </w:t>
      </w:r>
      <w:fldSimple w:instr=" STYLEREF 1 \s ">
        <w:r w:rsidR="00EB1169">
          <w:rPr>
            <w:noProof/>
          </w:rPr>
          <w:t>4</w:t>
        </w:r>
      </w:fldSimple>
      <w:r w:rsidR="00EB1169">
        <w:noBreakHyphen/>
      </w:r>
      <w:fldSimple w:instr=" SEQ Table \* ARABIC \s 1 ">
        <w:r w:rsidR="00EB1169">
          <w:rPr>
            <w:noProof/>
          </w:rPr>
          <w:t>6</w:t>
        </w:r>
      </w:fldSimple>
      <w:r>
        <w:t>. Template for Floods</w:t>
      </w:r>
      <w:bookmarkEnd w:id="98"/>
    </w:p>
    <w:tbl>
      <w:tblPr>
        <w:tblStyle w:val="TableGrid"/>
        <w:tblW w:w="0" w:type="auto"/>
        <w:tblInd w:w="1440" w:type="dxa"/>
        <w:tblLook w:val="04A0" w:firstRow="1" w:lastRow="0" w:firstColumn="1" w:lastColumn="0" w:noHBand="0" w:noVBand="1"/>
      </w:tblPr>
      <w:tblGrid>
        <w:gridCol w:w="4026"/>
        <w:gridCol w:w="3884"/>
      </w:tblGrid>
      <w:tr w:rsidR="0084033F" w14:paraId="00F33597" w14:textId="77777777" w:rsidTr="0084033F">
        <w:tc>
          <w:tcPr>
            <w:tcW w:w="4026" w:type="dxa"/>
          </w:tcPr>
          <w:p w14:paraId="32007B23" w14:textId="3ED73227" w:rsidR="0084033F" w:rsidRDefault="0084033F" w:rsidP="00A84206">
            <w:pPr>
              <w:pStyle w:val="Content"/>
              <w:ind w:left="0"/>
            </w:pPr>
            <w:r>
              <w:t>Depth of Flood</w:t>
            </w:r>
          </w:p>
        </w:tc>
        <w:tc>
          <w:tcPr>
            <w:tcW w:w="3884" w:type="dxa"/>
          </w:tcPr>
          <w:p w14:paraId="5780BD83" w14:textId="77777777" w:rsidR="0084033F" w:rsidRDefault="0084033F" w:rsidP="00A84206">
            <w:pPr>
              <w:pStyle w:val="Content"/>
              <w:ind w:left="0"/>
            </w:pPr>
          </w:p>
        </w:tc>
      </w:tr>
      <w:tr w:rsidR="0084033F" w14:paraId="7150ABAE" w14:textId="77777777" w:rsidTr="0084033F">
        <w:tc>
          <w:tcPr>
            <w:tcW w:w="4026" w:type="dxa"/>
          </w:tcPr>
          <w:p w14:paraId="0D5BA405" w14:textId="60ABCEAB" w:rsidR="0084033F" w:rsidRDefault="0084033F" w:rsidP="00A84206">
            <w:pPr>
              <w:pStyle w:val="Content"/>
              <w:ind w:left="0"/>
            </w:pPr>
            <w:r>
              <w:t>Is road passable</w:t>
            </w:r>
          </w:p>
        </w:tc>
        <w:tc>
          <w:tcPr>
            <w:tcW w:w="3884" w:type="dxa"/>
          </w:tcPr>
          <w:p w14:paraId="0FB01635" w14:textId="77777777" w:rsidR="0084033F" w:rsidRDefault="0084033F" w:rsidP="00A84206">
            <w:pPr>
              <w:pStyle w:val="Content"/>
              <w:ind w:left="0"/>
            </w:pPr>
          </w:p>
        </w:tc>
      </w:tr>
    </w:tbl>
    <w:p w14:paraId="39826479" w14:textId="77777777" w:rsidR="0084033F" w:rsidRPr="00A87103" w:rsidRDefault="0084033F" w:rsidP="00A84206">
      <w:pPr>
        <w:pStyle w:val="Content"/>
      </w:pPr>
    </w:p>
    <w:p w14:paraId="01DC6275" w14:textId="77777777" w:rsidR="00467F73" w:rsidRPr="00C63936" w:rsidRDefault="00467F73" w:rsidP="00063FCB"/>
    <w:p w14:paraId="5D7DB9BC" w14:textId="34EDA91F" w:rsidR="00926839" w:rsidRDefault="00055A08" w:rsidP="00055A08">
      <w:pPr>
        <w:pStyle w:val="Heading3"/>
      </w:pPr>
      <w:bookmarkStart w:id="99" w:name="_Toc395091813"/>
      <w:r>
        <w:t>Crawler Module</w:t>
      </w:r>
      <w:bookmarkEnd w:id="99"/>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100" w:name="_Toc395091814"/>
      <w:r>
        <w:t>Preprocessing Module</w:t>
      </w:r>
      <w:bookmarkEnd w:id="100"/>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3119C7E4" w14:textId="77777777" w:rsidR="00CE6C9E" w:rsidRDefault="00CE6C9E" w:rsidP="002379A0">
      <w:pPr>
        <w:pStyle w:val="Content"/>
      </w:pPr>
    </w:p>
    <w:p w14:paraId="4DAFF724" w14:textId="77777777" w:rsidR="002379A0" w:rsidRDefault="002379A0" w:rsidP="00AB2880">
      <w:pPr>
        <w:pStyle w:val="Heading4"/>
      </w:pPr>
      <w:commentRangeStart w:id="101"/>
      <w:commentRangeStart w:id="102"/>
      <w:commentRangeStart w:id="103"/>
      <w:commentRangeStart w:id="104"/>
      <w:r>
        <w:t>Text Normalizer</w:t>
      </w:r>
      <w:commentRangeEnd w:id="101"/>
      <w:r w:rsidR="00672265">
        <w:rPr>
          <w:rStyle w:val="CommentReference"/>
          <w:b w:val="0"/>
        </w:rPr>
        <w:commentReference w:id="101"/>
      </w:r>
      <w:commentRangeEnd w:id="102"/>
      <w:r w:rsidR="00F375EA">
        <w:rPr>
          <w:rStyle w:val="CommentReference"/>
          <w:b w:val="0"/>
        </w:rPr>
        <w:commentReference w:id="102"/>
      </w:r>
      <w:commentRangeEnd w:id="103"/>
      <w:r w:rsidR="00A65457">
        <w:rPr>
          <w:rStyle w:val="CommentReference"/>
          <w:b w:val="0"/>
        </w:rPr>
        <w:commentReference w:id="103"/>
      </w:r>
      <w:commentRangeEnd w:id="104"/>
      <w:r w:rsidR="00F264C1">
        <w:rPr>
          <w:rStyle w:val="CommentReference"/>
          <w:b w:val="0"/>
        </w:rPr>
        <w:commentReference w:id="104"/>
      </w:r>
    </w:p>
    <w:p w14:paraId="5ADCEEF7" w14:textId="77777777" w:rsidR="002379A0" w:rsidRDefault="002379A0" w:rsidP="002379A0">
      <w:pPr>
        <w:pStyle w:val="Content"/>
      </w:pPr>
    </w:p>
    <w:p w14:paraId="6AC7AC5E" w14:textId="6E8AAF7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w:t>
      </w:r>
      <w:r w:rsidR="00FF5F4F">
        <w:rPr>
          <w:lang w:val="en-PH" w:eastAsia="zh-CN"/>
        </w:rPr>
        <w:t xml:space="preserve"> Normalizer (OpenNLP, 2011),</w:t>
      </w:r>
      <w:r w:rsidRPr="00B95616">
        <w:rPr>
          <w:lang w:val="en-PH" w:eastAsia="zh-CN"/>
        </w:rPr>
        <w:t>TwitIE’s Text Normalization PR (Bontcheva, 2013)</w:t>
      </w:r>
      <w:r w:rsidR="00FF5F4F">
        <w:rPr>
          <w:lang w:val="en-PH" w:eastAsia="zh-CN"/>
        </w:rPr>
        <w:t>, and NormAPI</w:t>
      </w:r>
      <w:r w:rsidRPr="00B95616">
        <w:rPr>
          <w:lang w:val="en-PH" w:eastAsia="zh-CN"/>
        </w:rPr>
        <w:t>.</w:t>
      </w:r>
      <w:r w:rsidR="00D324CE">
        <w:rPr>
          <w:lang w:val="en-PH" w:eastAsia="zh-CN"/>
        </w:rPr>
        <w:t xml:space="preserve"> </w:t>
      </w:r>
      <w:r w:rsidR="00FF5F4F">
        <w:t xml:space="preserve">Table 4-7 </w:t>
      </w:r>
      <w:r w:rsidR="00D324CE">
        <w:t>shows the sample input and its corresponding output.</w:t>
      </w:r>
    </w:p>
    <w:p w14:paraId="004D92BD" w14:textId="77777777" w:rsidR="009C624D" w:rsidRDefault="009C624D" w:rsidP="004E73BB">
      <w:pPr>
        <w:pStyle w:val="Content"/>
        <w:ind w:left="0"/>
        <w:rPr>
          <w:lang w:val="en-PH" w:eastAsia="zh-CN"/>
        </w:rPr>
      </w:pPr>
    </w:p>
    <w:p w14:paraId="5D9F1E64" w14:textId="46990446" w:rsidR="00D0387C" w:rsidRDefault="00D0387C" w:rsidP="00683DF7">
      <w:pPr>
        <w:pStyle w:val="Caption"/>
        <w:keepNext/>
        <w:ind w:left="720" w:firstLine="720"/>
      </w:pPr>
      <w:bookmarkStart w:id="105" w:name="_Toc395092821"/>
      <w:r>
        <w:t xml:space="preserve">Table </w:t>
      </w:r>
      <w:fldSimple w:instr=" STYLEREF 1 \s ">
        <w:r w:rsidR="00EB1169">
          <w:rPr>
            <w:noProof/>
          </w:rPr>
          <w:t>4</w:t>
        </w:r>
      </w:fldSimple>
      <w:r w:rsidR="00EB1169">
        <w:noBreakHyphen/>
      </w:r>
      <w:fldSimple w:instr=" SEQ Table \* ARABIC \s 1 ">
        <w:r w:rsidR="00EB1169">
          <w:rPr>
            <w:noProof/>
          </w:rPr>
          <w:t>7</w:t>
        </w:r>
      </w:fldSimple>
      <w:r>
        <w:t>. Sample Input/Output for Text Normalizer</w:t>
      </w:r>
      <w:bookmarkEnd w:id="105"/>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F21327">
        <w:trPr>
          <w:cantSplit/>
        </w:trPr>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F21327">
        <w:trPr>
          <w:cantSplit/>
        </w:trPr>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F21327">
        <w:trPr>
          <w:cantSplit/>
        </w:trPr>
        <w:tc>
          <w:tcPr>
            <w:tcW w:w="4035" w:type="dxa"/>
          </w:tcPr>
          <w:p w14:paraId="5C8FB13F" w14:textId="77777777" w:rsidR="009C624D" w:rsidRPr="00D36EB1" w:rsidRDefault="009C624D" w:rsidP="00D36EB1"/>
          <w:p w14:paraId="6975D750" w14:textId="77777777" w:rsidR="009C624D" w:rsidRPr="00D36EB1" w:rsidRDefault="009C624D" w:rsidP="00D36EB1">
            <w:r w:rsidRPr="00D36EB1">
              <w:t>&lt;tweet&gt;</w:t>
            </w:r>
          </w:p>
          <w:p w14:paraId="0F8F9FD2" w14:textId="050BA3AB" w:rsidR="009C624D" w:rsidRPr="00D36EB1" w:rsidRDefault="008809C2" w:rsidP="00D36EB1">
            <w:r w:rsidRPr="00D36EB1">
              <w:t>“</w:t>
            </w:r>
            <w:r w:rsidR="004509A3" w:rsidRPr="00D36EB1">
              <w:t>”</w:t>
            </w:r>
            <w:r w:rsidR="00541BE6" w:rsidRPr="00D36EB1">
              <w:t>@ANCALERTS: Magnitude 4.3 quake jolts Antique, Boracay http://t.co/c2BczJEa6Y"" Lindol everywhere :3</w:t>
            </w:r>
            <w:r w:rsidR="009C624D" w:rsidRPr="00D36EB1">
              <w:t>&lt;/tweet&gt;</w:t>
            </w:r>
          </w:p>
          <w:p w14:paraId="2FCE11B6" w14:textId="5CC093FB" w:rsidR="009C624D" w:rsidRPr="00D36EB1" w:rsidRDefault="009C624D" w:rsidP="00D36EB1"/>
        </w:tc>
        <w:tc>
          <w:tcPr>
            <w:tcW w:w="3875" w:type="dxa"/>
          </w:tcPr>
          <w:p w14:paraId="2D7E1B9E" w14:textId="77777777" w:rsidR="009C624D" w:rsidRPr="00D36EB1" w:rsidRDefault="009C624D" w:rsidP="00D36EB1"/>
          <w:p w14:paraId="34448EC3" w14:textId="77777777" w:rsidR="009C624D" w:rsidRPr="00D36EB1" w:rsidRDefault="009C624D" w:rsidP="00D36EB1">
            <w:r w:rsidRPr="00D36EB1">
              <w:t>&lt;tweet&gt;</w:t>
            </w:r>
          </w:p>
          <w:p w14:paraId="45258EE7" w14:textId="77777777" w:rsidR="009C624D" w:rsidRPr="00D36EB1" w:rsidRDefault="009C624D" w:rsidP="00D36EB1">
            <w:r w:rsidRPr="00D36EB1">
              <w:t>Magnitude 4.3 quake jolts Antique, Boracay Lindol everywhere</w:t>
            </w:r>
          </w:p>
          <w:p w14:paraId="7F222919" w14:textId="77777777" w:rsidR="009C624D" w:rsidRPr="00D36EB1" w:rsidRDefault="009C624D" w:rsidP="00D36EB1">
            <w:r w:rsidRPr="00D36EB1">
              <w:t>&lt;/tweet&gt;</w:t>
            </w:r>
          </w:p>
          <w:p w14:paraId="0F8A5281" w14:textId="4CE8195F" w:rsidR="009C624D" w:rsidRPr="00D36EB1" w:rsidRDefault="009C624D" w:rsidP="00D36EB1"/>
        </w:tc>
      </w:tr>
    </w:tbl>
    <w:p w14:paraId="74B828C8" w14:textId="71D26F34" w:rsidR="00B95616" w:rsidRPr="00B85B60" w:rsidRDefault="00B95616" w:rsidP="00B85B60">
      <w:pPr>
        <w:jc w:val="left"/>
        <w:rPr>
          <w:lang w:val="en-PH" w:eastAsia="zh-CN"/>
        </w:rPr>
      </w:pPr>
    </w:p>
    <w:p w14:paraId="5A64766F" w14:textId="02DA0854" w:rsidR="003F41CC" w:rsidRDefault="003F41CC" w:rsidP="00AB2880">
      <w:pPr>
        <w:pStyle w:val="Heading4"/>
      </w:pPr>
      <w:r>
        <w:t>Tokenizer</w:t>
      </w:r>
    </w:p>
    <w:p w14:paraId="5B5698CE" w14:textId="77777777" w:rsidR="003F41CC" w:rsidRDefault="003F41CC" w:rsidP="003F41CC"/>
    <w:p w14:paraId="3CFF113C" w14:textId="4A91B3FE" w:rsidR="00D324CE" w:rsidRDefault="00B95616" w:rsidP="00D36EB1">
      <w:pPr>
        <w:pStyle w:val="Content"/>
        <w:tabs>
          <w:tab w:val="left" w:pos="3510"/>
        </w:tabs>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9D4ADB">
        <w:t>Table 4-8</w:t>
      </w:r>
      <w:r w:rsidR="00D324CE">
        <w:t xml:space="preserve"> shows the sample input and its corresponding output.</w:t>
      </w:r>
    </w:p>
    <w:p w14:paraId="5DA200F7" w14:textId="421C4D06" w:rsidR="003F41CC" w:rsidRDefault="003F41CC" w:rsidP="00B95616">
      <w:pPr>
        <w:pStyle w:val="Content"/>
      </w:pPr>
    </w:p>
    <w:p w14:paraId="033736DD" w14:textId="24A693DB" w:rsidR="00D0387C" w:rsidRDefault="00D0387C" w:rsidP="00D0387C">
      <w:pPr>
        <w:pStyle w:val="Caption"/>
        <w:keepNext/>
        <w:ind w:left="720" w:firstLine="720"/>
      </w:pPr>
      <w:bookmarkStart w:id="106" w:name="_Toc395092822"/>
      <w:r>
        <w:t xml:space="preserve">Table </w:t>
      </w:r>
      <w:fldSimple w:instr=" STYLEREF 1 \s ">
        <w:r w:rsidR="00EB1169">
          <w:rPr>
            <w:noProof/>
          </w:rPr>
          <w:t>4</w:t>
        </w:r>
      </w:fldSimple>
      <w:r w:rsidR="00EB1169">
        <w:noBreakHyphen/>
      </w:r>
      <w:fldSimple w:instr=" SEQ Table \* ARABIC \s 1 ">
        <w:r w:rsidR="00EB1169">
          <w:rPr>
            <w:noProof/>
          </w:rPr>
          <w:t>8</w:t>
        </w:r>
      </w:fldSimple>
      <w:r>
        <w:t>. Sample Input/Output Tokenizer</w:t>
      </w:r>
      <w:bookmarkEnd w:id="106"/>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lastRenderedPageBreak/>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lastRenderedPageBreak/>
              <w:t>[“Magnitude”, “4.3”, “quake”, “jolts”, “Antique”, “,”, “Boracay”, “Lindol”, “everywhere”]</w:t>
            </w:r>
          </w:p>
          <w:p w14:paraId="57521A4D" w14:textId="77777777" w:rsidR="00D0387C" w:rsidRPr="00D0387C" w:rsidRDefault="00D0387C" w:rsidP="00915BA7">
            <w:pPr>
              <w:rPr>
                <w:lang w:val="en-PH" w:eastAsia="zh-CN"/>
              </w:rPr>
            </w:pPr>
            <w:r w:rsidRPr="00D0387C">
              <w:rPr>
                <w:lang w:val="en-PH" w:eastAsia="zh-CN"/>
              </w:rPr>
              <w:t>&lt;/tweet&gt;</w:t>
            </w:r>
          </w:p>
          <w:p w14:paraId="22972452" w14:textId="2F186E74" w:rsidR="00D0387C" w:rsidRPr="00D0387C" w:rsidRDefault="00D0387C" w:rsidP="00915BA7">
            <w:pPr>
              <w:rPr>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commentRangeStart w:id="107"/>
      <w:commentRangeStart w:id="108"/>
      <w:commentRangeStart w:id="109"/>
      <w:r>
        <w:rPr>
          <w:lang w:val="en-PH" w:eastAsia="zh-CN"/>
        </w:rPr>
        <w:t>POS Tagger</w:t>
      </w:r>
      <w:commentRangeEnd w:id="107"/>
      <w:r w:rsidR="00672265">
        <w:rPr>
          <w:rStyle w:val="CommentReference"/>
          <w:b w:val="0"/>
        </w:rPr>
        <w:commentReference w:id="107"/>
      </w:r>
      <w:commentRangeEnd w:id="108"/>
      <w:r w:rsidR="00F21327">
        <w:rPr>
          <w:rStyle w:val="CommentReference"/>
          <w:b w:val="0"/>
        </w:rPr>
        <w:commentReference w:id="108"/>
      </w:r>
      <w:commentRangeEnd w:id="109"/>
      <w:r w:rsidR="00E232DB">
        <w:rPr>
          <w:rStyle w:val="CommentReference"/>
          <w:b w:val="0"/>
        </w:rPr>
        <w:commentReference w:id="109"/>
      </w:r>
    </w:p>
    <w:p w14:paraId="7BF39D86" w14:textId="77777777" w:rsidR="00B95616" w:rsidRPr="00B95616" w:rsidRDefault="00B95616" w:rsidP="00B95616">
      <w:pPr>
        <w:rPr>
          <w:lang w:val="en-PH" w:eastAsia="zh-CN"/>
        </w:rPr>
      </w:pPr>
    </w:p>
    <w:p w14:paraId="57DBAF9D" w14:textId="3D157A09"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rsidR="00F21327">
        <w:t xml:space="preserve">ools (Ritter et al., 2011), </w:t>
      </w:r>
      <w:r w:rsidRPr="00B95616">
        <w:t>TwitIE (Bontcheva, 2013)</w:t>
      </w:r>
      <w:r w:rsidR="00F21327">
        <w:t>, and</w:t>
      </w:r>
      <w:r w:rsidR="001871D8">
        <w:t xml:space="preserve"> </w:t>
      </w:r>
      <w:r w:rsidR="006B6CC9">
        <w:t>Filipino Tagger Dictionary</w:t>
      </w:r>
      <w:r w:rsidR="001871D8">
        <w:t xml:space="preserve"> (Oco &amp; Borra, 2011).</w:t>
      </w:r>
      <w:r w:rsidR="00FF5F4F">
        <w:t xml:space="preserve"> Table 4-9 shows the sample input and output of POS tagger</w:t>
      </w:r>
    </w:p>
    <w:p w14:paraId="14CB71E9" w14:textId="77777777" w:rsidR="00B33EC6" w:rsidRDefault="00B33EC6" w:rsidP="00B95616">
      <w:pPr>
        <w:pStyle w:val="Content"/>
      </w:pPr>
    </w:p>
    <w:p w14:paraId="068B9804" w14:textId="26E3FA37" w:rsidR="00B33EC6" w:rsidRDefault="00B33EC6" w:rsidP="00915BA7">
      <w:pPr>
        <w:pStyle w:val="Caption"/>
        <w:keepNext/>
        <w:ind w:left="720" w:firstLine="720"/>
      </w:pPr>
      <w:bookmarkStart w:id="110" w:name="_Toc395092823"/>
      <w:r>
        <w:t xml:space="preserve">Table </w:t>
      </w:r>
      <w:fldSimple w:instr=" STYLEREF 1 \s ">
        <w:r w:rsidR="00EB1169">
          <w:rPr>
            <w:noProof/>
          </w:rPr>
          <w:t>4</w:t>
        </w:r>
      </w:fldSimple>
      <w:r w:rsidR="00EB1169">
        <w:noBreakHyphen/>
      </w:r>
      <w:fldSimple w:instr=" SEQ Table \* ARABIC \s 1 ">
        <w:r w:rsidR="00EB1169">
          <w:rPr>
            <w:noProof/>
          </w:rPr>
          <w:t>9</w:t>
        </w:r>
      </w:fldSimple>
      <w:r>
        <w:t>. Sample Input/Output POS Tagger</w:t>
      </w:r>
      <w:bookmarkEnd w:id="110"/>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F21327">
        <w:trPr>
          <w:cantSplit/>
        </w:trPr>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F21327">
        <w:trPr>
          <w:cantSplit/>
        </w:trPr>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F21327">
        <w:trPr>
          <w:cantSplit/>
        </w:trPr>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092422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FF5F4F">
        <w:t xml:space="preserve"> Table 4-10</w:t>
      </w:r>
      <w:r w:rsidR="00D324CE">
        <w:t xml:space="preserve"> shows the sample input and its corresponding output.</w:t>
      </w:r>
    </w:p>
    <w:p w14:paraId="31E8B6FA" w14:textId="77777777" w:rsidR="00D0387C" w:rsidRDefault="00D0387C" w:rsidP="00B95616">
      <w:pPr>
        <w:pStyle w:val="Content"/>
      </w:pPr>
    </w:p>
    <w:p w14:paraId="7257EF22" w14:textId="4D71A0C0" w:rsidR="00D0387C" w:rsidRDefault="00D0387C" w:rsidP="00D0387C">
      <w:pPr>
        <w:pStyle w:val="Caption"/>
        <w:keepNext/>
        <w:ind w:left="720" w:firstLine="720"/>
      </w:pPr>
      <w:bookmarkStart w:id="111" w:name="_Toc395092824"/>
      <w:r>
        <w:t xml:space="preserve">Table </w:t>
      </w:r>
      <w:fldSimple w:instr=" STYLEREF 1 \s ">
        <w:r w:rsidR="00EB1169">
          <w:rPr>
            <w:noProof/>
          </w:rPr>
          <w:t>4</w:t>
        </w:r>
      </w:fldSimple>
      <w:r w:rsidR="00EB1169">
        <w:noBreakHyphen/>
      </w:r>
      <w:fldSimple w:instr=" SEQ Table \* ARABIC \s 1 ">
        <w:r w:rsidR="00EB1169">
          <w:rPr>
            <w:noProof/>
          </w:rPr>
          <w:t>10</w:t>
        </w:r>
      </w:fldSimple>
      <w:r>
        <w:t>. Sample Input/Output for Filipino NER</w:t>
      </w:r>
      <w:bookmarkEnd w:id="111"/>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lastRenderedPageBreak/>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lastRenderedPageBreak/>
              <w:t>&lt;tweet&gt;</w:t>
            </w:r>
          </w:p>
          <w:p w14:paraId="27DD74F5" w14:textId="22B87302" w:rsidR="00F06409" w:rsidRPr="00D0387C" w:rsidRDefault="00F06409" w:rsidP="00F06409">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p w14:paraId="2947C605" w14:textId="77777777" w:rsidR="00F06409" w:rsidRPr="00D0387C" w:rsidRDefault="00F06409" w:rsidP="00915BA7">
            <w:pPr>
              <w:rPr>
                <w:rFonts w:ascii="Times New Roman" w:hAnsi="Times New Roman" w:cs="Times New Roman"/>
                <w:lang w:val="en-PH" w:eastAsia="zh-CN"/>
              </w:rPr>
            </w:pPr>
          </w:p>
          <w:p w14:paraId="74BF6CC7" w14:textId="5563282C" w:rsidR="00D0387C" w:rsidRPr="00D0387C" w:rsidRDefault="00D0387C" w:rsidP="00915BA7">
            <w:pPr>
              <w:rPr>
                <w:lang w:val="en-PH" w:eastAsia="zh-CN"/>
              </w:rPr>
            </w:pPr>
            <w:r w:rsidRPr="00D0387C">
              <w:rPr>
                <w:lang w:val="en-PH" w:eastAsia="zh-CN"/>
              </w:rPr>
              <w:t> </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r>
        <w:t xml:space="preserve">Disaster </w:t>
      </w:r>
      <w:ins w:id="112" w:author="admin" w:date="2014-08-04T14:37:00Z">
        <w:r w:rsidR="00915BA7" w:rsidRPr="00A65457">
          <w:t xml:space="preserve">Keyword </w:t>
        </w:r>
      </w:ins>
      <w:r>
        <w:t>Tagger</w:t>
      </w:r>
    </w:p>
    <w:p w14:paraId="37E971E0" w14:textId="77777777" w:rsidR="00EE0188" w:rsidRDefault="00EE0188" w:rsidP="00EE0188">
      <w:pPr>
        <w:pStyle w:val="Content"/>
      </w:pPr>
    </w:p>
    <w:p w14:paraId="0B16137B" w14:textId="5E7224C4" w:rsidR="00B33EC6" w:rsidRDefault="00EE0188">
      <w:pPr>
        <w:pStyle w:val="Content"/>
        <w:ind w:left="2160"/>
      </w:pPr>
      <w:r>
        <w:t>The disaster</w:t>
      </w:r>
      <w:r w:rsidR="00FF5F4F">
        <w:t xml:space="preserve"> keyword</w:t>
      </w:r>
      <w:r>
        <w:t xml:space="preserve">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r w:rsidR="00FF5F4F">
        <w:t xml:space="preserve"> Table 4-11 shows the sample input and output of the disaster keyword tagger.</w:t>
      </w:r>
    </w:p>
    <w:p w14:paraId="4D27B481" w14:textId="77777777" w:rsidR="00F31438" w:rsidRDefault="00F31438" w:rsidP="00EE0188">
      <w:pPr>
        <w:pStyle w:val="Content"/>
        <w:ind w:left="2160"/>
      </w:pPr>
    </w:p>
    <w:p w14:paraId="46994CB6" w14:textId="51E1B874" w:rsidR="00F31438" w:rsidRDefault="00F31438" w:rsidP="00F31438">
      <w:pPr>
        <w:pStyle w:val="Caption"/>
        <w:keepNext/>
        <w:ind w:left="1440"/>
      </w:pPr>
      <w:bookmarkStart w:id="113" w:name="_Toc395092825"/>
      <w:r>
        <w:t xml:space="preserve">Table </w:t>
      </w:r>
      <w:fldSimple w:instr=" STYLEREF 1 \s ">
        <w:r w:rsidR="00EB1169">
          <w:rPr>
            <w:noProof/>
          </w:rPr>
          <w:t>4</w:t>
        </w:r>
      </w:fldSimple>
      <w:r w:rsidR="00EB1169">
        <w:noBreakHyphen/>
      </w:r>
      <w:fldSimple w:instr=" SEQ Table \* ARABIC \s 1 ">
        <w:r w:rsidR="00EB1169">
          <w:rPr>
            <w:noProof/>
          </w:rPr>
          <w:t>11</w:t>
        </w:r>
      </w:fldSimple>
      <w:r>
        <w:t>. Sample Input/Output Disaster Tagger</w:t>
      </w:r>
      <w:bookmarkEnd w:id="113"/>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F21327">
        <w:trPr>
          <w:cantSplit/>
        </w:trPr>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F21327">
        <w:trPr>
          <w:cantSplit/>
        </w:trPr>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F21327">
        <w:trPr>
          <w:cantSplit/>
        </w:trPr>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114" w:name="_Toc395091815"/>
      <w:r>
        <w:t>Feature Extraction Module</w:t>
      </w:r>
      <w:bookmarkEnd w:id="114"/>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 xml:space="preserve">or trusted social media accounts (i.e. accounts of news </w:t>
      </w:r>
      <w:r w:rsidR="00541BE6">
        <w:lastRenderedPageBreak/>
        <w:t>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1F1D4B8D" w:rsidR="005E4413" w:rsidRDefault="005E4413" w:rsidP="00915BA7">
      <w:pPr>
        <w:pStyle w:val="Caption"/>
        <w:keepNext/>
        <w:ind w:left="720" w:firstLine="720"/>
      </w:pPr>
      <w:bookmarkStart w:id="115" w:name="_Toc395092826"/>
      <w:r>
        <w:lastRenderedPageBreak/>
        <w:t xml:space="preserve">Table </w:t>
      </w:r>
      <w:fldSimple w:instr=" STYLEREF 1 \s ">
        <w:r w:rsidR="00EB1169">
          <w:rPr>
            <w:noProof/>
          </w:rPr>
          <w:t>4</w:t>
        </w:r>
      </w:fldSimple>
      <w:r w:rsidR="00EB1169">
        <w:noBreakHyphen/>
      </w:r>
      <w:fldSimple w:instr=" SEQ Table \* ARABIC \s 1 ">
        <w:r w:rsidR="00EB1169">
          <w:rPr>
            <w:noProof/>
          </w:rPr>
          <w:t>12</w:t>
        </w:r>
      </w:fldSimple>
      <w:r>
        <w:t>. Sample Features and Values</w:t>
      </w:r>
      <w:bookmarkEnd w:id="115"/>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A32451" w14:paraId="54B69B0E" w14:textId="77777777" w:rsidTr="001D4416">
        <w:trPr>
          <w:trHeight w:val="215"/>
        </w:trPr>
        <w:tc>
          <w:tcPr>
            <w:tcW w:w="127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07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568"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178"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1D4416">
        <w:trPr>
          <w:trHeight w:val="1565"/>
        </w:trPr>
        <w:tc>
          <w:tcPr>
            <w:tcW w:w="1278" w:type="dxa"/>
            <w:vMerge/>
            <w:vAlign w:val="center"/>
          </w:tcPr>
          <w:p w14:paraId="0A2B3F9E" w14:textId="77777777" w:rsidR="00A32451" w:rsidRPr="00A32451" w:rsidRDefault="00A32451">
            <w:pPr>
              <w:pStyle w:val="Content"/>
              <w:ind w:left="0"/>
              <w:jc w:val="left"/>
              <w:rPr>
                <w:b/>
              </w:rPr>
            </w:pPr>
          </w:p>
        </w:tc>
        <w:tc>
          <w:tcPr>
            <w:tcW w:w="207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568"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178"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1D4416">
        <w:tc>
          <w:tcPr>
            <w:tcW w:w="1278" w:type="dxa"/>
            <w:vAlign w:val="center"/>
          </w:tcPr>
          <w:p w14:paraId="7C675C39" w14:textId="39B82F80" w:rsidR="002F3505" w:rsidRDefault="005E4413" w:rsidP="00915BA7">
            <w:pPr>
              <w:pStyle w:val="Content"/>
              <w:ind w:left="0"/>
              <w:jc w:val="left"/>
            </w:pPr>
            <w:r>
              <w:t>Hashtags</w:t>
            </w:r>
          </w:p>
        </w:tc>
        <w:tc>
          <w:tcPr>
            <w:tcW w:w="207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568" w:type="dxa"/>
            <w:vAlign w:val="center"/>
          </w:tcPr>
          <w:p w14:paraId="67AE8445" w14:textId="06B8F1B2" w:rsidR="002F3505" w:rsidRDefault="00541BE6" w:rsidP="00915BA7">
            <w:pPr>
              <w:pStyle w:val="Content"/>
              <w:ind w:left="0"/>
              <w:jc w:val="left"/>
            </w:pPr>
            <w:r>
              <w:t>0</w:t>
            </w:r>
          </w:p>
        </w:tc>
        <w:tc>
          <w:tcPr>
            <w:tcW w:w="2178" w:type="dxa"/>
            <w:vAlign w:val="center"/>
          </w:tcPr>
          <w:p w14:paraId="2D153099" w14:textId="776C6AFF" w:rsidR="002F3505" w:rsidRDefault="008809C2" w:rsidP="00915BA7">
            <w:pPr>
              <w:pStyle w:val="Content"/>
              <w:ind w:left="0"/>
              <w:jc w:val="left"/>
            </w:pPr>
            <w:r>
              <w:t>0</w:t>
            </w:r>
          </w:p>
        </w:tc>
      </w:tr>
      <w:tr w:rsidR="005E4413" w14:paraId="6C9D2C70" w14:textId="77777777" w:rsidTr="001D4416">
        <w:tc>
          <w:tcPr>
            <w:tcW w:w="1278" w:type="dxa"/>
            <w:vAlign w:val="center"/>
          </w:tcPr>
          <w:p w14:paraId="1BAE55FA" w14:textId="12B178CE" w:rsidR="002F3505" w:rsidRDefault="005E4413" w:rsidP="00915BA7">
            <w:pPr>
              <w:pStyle w:val="Content"/>
              <w:ind w:left="0"/>
              <w:jc w:val="left"/>
            </w:pPr>
            <w:r>
              <w:t>Links</w:t>
            </w:r>
          </w:p>
        </w:tc>
        <w:tc>
          <w:tcPr>
            <w:tcW w:w="207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568" w:type="dxa"/>
            <w:vAlign w:val="center"/>
          </w:tcPr>
          <w:p w14:paraId="3D0A4531" w14:textId="001CFE14" w:rsidR="002F3505" w:rsidRDefault="00541BE6" w:rsidP="00915BA7">
            <w:pPr>
              <w:pStyle w:val="Content"/>
              <w:ind w:left="0"/>
              <w:jc w:val="left"/>
            </w:pPr>
            <w:r>
              <w:t>0</w:t>
            </w:r>
          </w:p>
        </w:tc>
        <w:tc>
          <w:tcPr>
            <w:tcW w:w="2178" w:type="dxa"/>
            <w:vAlign w:val="center"/>
          </w:tcPr>
          <w:p w14:paraId="4E0D3AFF" w14:textId="1551C1E9" w:rsidR="002F3505" w:rsidRDefault="008809C2" w:rsidP="00915BA7">
            <w:pPr>
              <w:pStyle w:val="Content"/>
              <w:ind w:left="0"/>
              <w:jc w:val="left"/>
            </w:pPr>
            <w:r>
              <w:t>1</w:t>
            </w:r>
          </w:p>
        </w:tc>
      </w:tr>
      <w:tr w:rsidR="005E4413" w14:paraId="0CF93213" w14:textId="77777777" w:rsidTr="001D4416">
        <w:tc>
          <w:tcPr>
            <w:tcW w:w="1278" w:type="dxa"/>
            <w:vAlign w:val="center"/>
          </w:tcPr>
          <w:p w14:paraId="64BEC2CA" w14:textId="3D741F26" w:rsidR="002F3505" w:rsidRDefault="005E4413" w:rsidP="00915BA7">
            <w:pPr>
              <w:pStyle w:val="Content"/>
              <w:ind w:left="0"/>
              <w:jc w:val="left"/>
            </w:pPr>
            <w:r>
              <w:t>Emoticons</w:t>
            </w:r>
          </w:p>
        </w:tc>
        <w:tc>
          <w:tcPr>
            <w:tcW w:w="207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568" w:type="dxa"/>
            <w:vAlign w:val="center"/>
          </w:tcPr>
          <w:p w14:paraId="6192D844" w14:textId="734BF285" w:rsidR="002F3505" w:rsidRDefault="00541BE6" w:rsidP="00915BA7">
            <w:pPr>
              <w:pStyle w:val="Content"/>
              <w:ind w:left="0"/>
              <w:jc w:val="left"/>
            </w:pPr>
            <w:r>
              <w:t>1</w:t>
            </w:r>
          </w:p>
        </w:tc>
        <w:tc>
          <w:tcPr>
            <w:tcW w:w="2178" w:type="dxa"/>
            <w:vAlign w:val="center"/>
          </w:tcPr>
          <w:p w14:paraId="597F8AB5" w14:textId="7C88B220" w:rsidR="002F3505" w:rsidRDefault="008809C2" w:rsidP="00915BA7">
            <w:pPr>
              <w:pStyle w:val="Content"/>
              <w:ind w:left="0"/>
              <w:jc w:val="left"/>
            </w:pPr>
            <w:r>
              <w:t>1</w:t>
            </w:r>
          </w:p>
        </w:tc>
      </w:tr>
      <w:tr w:rsidR="005E4413" w14:paraId="08DE484D" w14:textId="77777777" w:rsidTr="001D4416">
        <w:tc>
          <w:tcPr>
            <w:tcW w:w="1278" w:type="dxa"/>
            <w:vAlign w:val="center"/>
          </w:tcPr>
          <w:p w14:paraId="4F02C118" w14:textId="3BE5CFCB" w:rsidR="002F3505" w:rsidRDefault="00E9371A" w:rsidP="00915BA7">
            <w:pPr>
              <w:pStyle w:val="Content"/>
              <w:ind w:left="0"/>
              <w:jc w:val="left"/>
            </w:pPr>
            <w:r>
              <w:t>Mentions</w:t>
            </w:r>
          </w:p>
        </w:tc>
        <w:tc>
          <w:tcPr>
            <w:tcW w:w="207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568" w:type="dxa"/>
            <w:vAlign w:val="center"/>
          </w:tcPr>
          <w:p w14:paraId="354A607E" w14:textId="43A3CD6E" w:rsidR="002F3505" w:rsidRDefault="00541BE6" w:rsidP="00915BA7">
            <w:pPr>
              <w:pStyle w:val="Content"/>
              <w:ind w:left="0"/>
              <w:jc w:val="left"/>
            </w:pPr>
            <w:r>
              <w:t>0</w:t>
            </w:r>
          </w:p>
        </w:tc>
        <w:tc>
          <w:tcPr>
            <w:tcW w:w="2178" w:type="dxa"/>
            <w:vAlign w:val="center"/>
          </w:tcPr>
          <w:p w14:paraId="016488BC" w14:textId="23267574" w:rsidR="002F3505" w:rsidRDefault="008809C2" w:rsidP="00915BA7">
            <w:pPr>
              <w:pStyle w:val="Content"/>
              <w:ind w:left="0"/>
              <w:jc w:val="left"/>
            </w:pPr>
            <w:r>
              <w:t>1</w:t>
            </w:r>
          </w:p>
        </w:tc>
      </w:tr>
      <w:tr w:rsidR="005E4413" w14:paraId="4B1326B4" w14:textId="77777777" w:rsidTr="001D4416">
        <w:tc>
          <w:tcPr>
            <w:tcW w:w="1278" w:type="dxa"/>
            <w:vAlign w:val="center"/>
          </w:tcPr>
          <w:p w14:paraId="528867B2" w14:textId="4BFB33FA" w:rsidR="002F3505" w:rsidRDefault="005E4413" w:rsidP="00915BA7">
            <w:pPr>
              <w:pStyle w:val="Content"/>
              <w:ind w:left="0"/>
              <w:jc w:val="left"/>
            </w:pPr>
            <w:r>
              <w:t>Retweet</w:t>
            </w:r>
          </w:p>
        </w:tc>
        <w:tc>
          <w:tcPr>
            <w:tcW w:w="207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568" w:type="dxa"/>
            <w:vAlign w:val="center"/>
          </w:tcPr>
          <w:p w14:paraId="060A8337" w14:textId="7E0CD996" w:rsidR="002F3505" w:rsidRDefault="00541BE6" w:rsidP="00915BA7">
            <w:pPr>
              <w:pStyle w:val="Content"/>
              <w:ind w:left="0"/>
              <w:jc w:val="left"/>
            </w:pPr>
            <w:r>
              <w:t>0</w:t>
            </w:r>
          </w:p>
        </w:tc>
        <w:tc>
          <w:tcPr>
            <w:tcW w:w="2178" w:type="dxa"/>
            <w:vAlign w:val="center"/>
          </w:tcPr>
          <w:p w14:paraId="5C5885D5" w14:textId="1574B87D" w:rsidR="002F3505" w:rsidRDefault="008809C2" w:rsidP="00915BA7">
            <w:pPr>
              <w:pStyle w:val="Content"/>
              <w:ind w:left="0"/>
              <w:jc w:val="left"/>
            </w:pPr>
            <w:r>
              <w:t>0</w:t>
            </w:r>
          </w:p>
        </w:tc>
      </w:tr>
      <w:tr w:rsidR="005E4413" w14:paraId="73ADB5A3" w14:textId="77777777" w:rsidTr="001D4416">
        <w:tc>
          <w:tcPr>
            <w:tcW w:w="1278" w:type="dxa"/>
            <w:vAlign w:val="center"/>
          </w:tcPr>
          <w:p w14:paraId="38C09791" w14:textId="7F05E0F2" w:rsidR="002F3505" w:rsidRDefault="005E4413" w:rsidP="00915BA7">
            <w:pPr>
              <w:pStyle w:val="Content"/>
              <w:ind w:left="0"/>
              <w:jc w:val="left"/>
            </w:pPr>
            <w:r>
              <w:t>Codeswitch</w:t>
            </w:r>
          </w:p>
        </w:tc>
        <w:tc>
          <w:tcPr>
            <w:tcW w:w="207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568" w:type="dxa"/>
            <w:vAlign w:val="center"/>
          </w:tcPr>
          <w:p w14:paraId="6E130F98" w14:textId="4E044D85" w:rsidR="002F3505" w:rsidRDefault="00541BE6" w:rsidP="00915BA7">
            <w:pPr>
              <w:pStyle w:val="Content"/>
              <w:ind w:left="0"/>
              <w:jc w:val="left"/>
            </w:pPr>
            <w:r>
              <w:t>0</w:t>
            </w:r>
          </w:p>
        </w:tc>
        <w:tc>
          <w:tcPr>
            <w:tcW w:w="2178" w:type="dxa"/>
            <w:vAlign w:val="center"/>
          </w:tcPr>
          <w:p w14:paraId="6C4A2657" w14:textId="39D6429E" w:rsidR="002F3505" w:rsidRDefault="008809C2" w:rsidP="00915BA7">
            <w:pPr>
              <w:pStyle w:val="Content"/>
              <w:ind w:left="0"/>
              <w:jc w:val="left"/>
            </w:pPr>
            <w:r>
              <w:t>1</w:t>
            </w:r>
          </w:p>
        </w:tc>
      </w:tr>
      <w:tr w:rsidR="005E4413" w14:paraId="7DCE99AC" w14:textId="77777777" w:rsidTr="001D4416">
        <w:tc>
          <w:tcPr>
            <w:tcW w:w="1278" w:type="dxa"/>
            <w:vAlign w:val="center"/>
          </w:tcPr>
          <w:p w14:paraId="1146FD6D" w14:textId="3E2FB5AC" w:rsidR="005E4413" w:rsidRDefault="005E4413" w:rsidP="00915BA7">
            <w:pPr>
              <w:pStyle w:val="Content"/>
              <w:ind w:left="0"/>
              <w:jc w:val="left"/>
            </w:pPr>
            <w:r>
              <w:t>Trusted</w:t>
            </w:r>
          </w:p>
        </w:tc>
        <w:tc>
          <w:tcPr>
            <w:tcW w:w="207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568" w:type="dxa"/>
            <w:vAlign w:val="center"/>
          </w:tcPr>
          <w:p w14:paraId="556AE4E1" w14:textId="65458EB2" w:rsidR="005E4413" w:rsidRDefault="00541BE6" w:rsidP="00915BA7">
            <w:pPr>
              <w:pStyle w:val="Content"/>
              <w:ind w:left="0"/>
              <w:jc w:val="left"/>
            </w:pPr>
            <w:r>
              <w:t>0</w:t>
            </w:r>
          </w:p>
        </w:tc>
        <w:tc>
          <w:tcPr>
            <w:tcW w:w="2178" w:type="dxa"/>
            <w:vAlign w:val="center"/>
          </w:tcPr>
          <w:p w14:paraId="00DB72C5" w14:textId="6BC66B82" w:rsidR="005E4413" w:rsidRDefault="008809C2" w:rsidP="00915BA7">
            <w:pPr>
              <w:pStyle w:val="Content"/>
              <w:ind w:left="0"/>
              <w:jc w:val="left"/>
            </w:pPr>
            <w:r>
              <w:t>0</w:t>
            </w:r>
          </w:p>
        </w:tc>
      </w:tr>
      <w:tr w:rsidR="005E4413" w14:paraId="32148078" w14:textId="77777777" w:rsidTr="001D4416">
        <w:tc>
          <w:tcPr>
            <w:tcW w:w="1278" w:type="dxa"/>
            <w:vAlign w:val="center"/>
          </w:tcPr>
          <w:p w14:paraId="0AABA0D8" w14:textId="47594B98" w:rsidR="005E4413" w:rsidRDefault="005E4413" w:rsidP="00915BA7">
            <w:pPr>
              <w:pStyle w:val="Content"/>
              <w:ind w:left="0"/>
              <w:jc w:val="left"/>
            </w:pPr>
            <w:r>
              <w:t>Tweet Length</w:t>
            </w:r>
          </w:p>
        </w:tc>
        <w:tc>
          <w:tcPr>
            <w:tcW w:w="207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568" w:type="dxa"/>
            <w:vAlign w:val="center"/>
          </w:tcPr>
          <w:p w14:paraId="5D5625AC" w14:textId="613D1505" w:rsidR="005E4413" w:rsidRDefault="00541BE6" w:rsidP="00915BA7">
            <w:pPr>
              <w:pStyle w:val="Content"/>
              <w:ind w:left="0"/>
              <w:jc w:val="left"/>
            </w:pPr>
            <w:r>
              <w:t>39</w:t>
            </w:r>
          </w:p>
        </w:tc>
        <w:tc>
          <w:tcPr>
            <w:tcW w:w="2178" w:type="dxa"/>
            <w:vAlign w:val="center"/>
          </w:tcPr>
          <w:p w14:paraId="4CF019A4" w14:textId="36173856" w:rsidR="005E4413" w:rsidRDefault="008809C2" w:rsidP="00915BA7">
            <w:pPr>
              <w:pStyle w:val="Content"/>
              <w:ind w:left="0"/>
              <w:jc w:val="left"/>
            </w:pPr>
            <w:r>
              <w:t>102</w:t>
            </w:r>
          </w:p>
        </w:tc>
      </w:tr>
      <w:tr w:rsidR="005E4413" w14:paraId="1BD31B77" w14:textId="77777777" w:rsidTr="001D4416">
        <w:tc>
          <w:tcPr>
            <w:tcW w:w="1278" w:type="dxa"/>
            <w:vAlign w:val="center"/>
          </w:tcPr>
          <w:p w14:paraId="579157E7" w14:textId="47B5E454" w:rsidR="005E4413" w:rsidRDefault="005E4413" w:rsidP="00915BA7">
            <w:pPr>
              <w:pStyle w:val="Content"/>
              <w:ind w:left="0"/>
              <w:jc w:val="left"/>
            </w:pPr>
            <w:r>
              <w:t>User</w:t>
            </w:r>
          </w:p>
        </w:tc>
        <w:tc>
          <w:tcPr>
            <w:tcW w:w="207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568" w:type="dxa"/>
            <w:vAlign w:val="center"/>
          </w:tcPr>
          <w:p w14:paraId="2215F59D" w14:textId="78888F3E" w:rsidR="005E4413" w:rsidRDefault="00541BE6" w:rsidP="00915BA7">
            <w:pPr>
              <w:pStyle w:val="Content"/>
              <w:ind w:left="0"/>
              <w:jc w:val="left"/>
            </w:pPr>
            <w:r w:rsidRPr="00541BE6">
              <w:t>BakaCarmiyan</w:t>
            </w:r>
          </w:p>
        </w:tc>
        <w:tc>
          <w:tcPr>
            <w:tcW w:w="2178"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1D4416">
        <w:trPr>
          <w:trHeight w:val="917"/>
        </w:trPr>
        <w:tc>
          <w:tcPr>
            <w:tcW w:w="1278" w:type="dxa"/>
            <w:vAlign w:val="center"/>
          </w:tcPr>
          <w:p w14:paraId="3FD66FE1" w14:textId="280549C0" w:rsidR="005E4413" w:rsidRDefault="005E4413" w:rsidP="00915BA7">
            <w:pPr>
              <w:pStyle w:val="Content"/>
              <w:ind w:left="0"/>
              <w:jc w:val="left"/>
            </w:pPr>
            <w:r>
              <w:t>Location</w:t>
            </w:r>
          </w:p>
        </w:tc>
        <w:tc>
          <w:tcPr>
            <w:tcW w:w="207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568" w:type="dxa"/>
            <w:vAlign w:val="center"/>
          </w:tcPr>
          <w:p w14:paraId="340A596A" w14:textId="29EC31F7" w:rsidR="005E4413" w:rsidRDefault="00541BE6" w:rsidP="00915BA7">
            <w:pPr>
              <w:pStyle w:val="Content"/>
              <w:ind w:left="0"/>
              <w:jc w:val="left"/>
            </w:pPr>
            <w:r>
              <w:t>Antique</w:t>
            </w:r>
          </w:p>
        </w:tc>
        <w:tc>
          <w:tcPr>
            <w:tcW w:w="2178"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116" w:name="_Toc395091816"/>
      <w:r>
        <w:t>Disaster Classifier</w:t>
      </w:r>
      <w:bookmarkEnd w:id="116"/>
    </w:p>
    <w:p w14:paraId="11FBB8C0" w14:textId="77777777" w:rsidR="00F86CCE" w:rsidRDefault="00F86CCE" w:rsidP="00F86CCE"/>
    <w:p w14:paraId="00EB55F3" w14:textId="066977FF" w:rsidR="00F86CCE" w:rsidRDefault="00F86CCE" w:rsidP="00F86CCE">
      <w:pPr>
        <w:pStyle w:val="Content"/>
      </w:pPr>
      <w:r>
        <w:t xml:space="preserve">The tweets will be classified first to the type of disaster: typhoon, earthquakes, and flood. This is to determine the type of information that will be extracted from the tweets. The </w:t>
      </w:r>
      <w:r>
        <w:lastRenderedPageBreak/>
        <w:t xml:space="preserve">classifier will accept the tweet as input. The output will add a tag that will determine the disaster. The classifier can be implemented using k-NN </w:t>
      </w:r>
      <w:r w:rsidR="00FF5F4F">
        <w:t>or Bag of Words (BoW). Table 4-13</w:t>
      </w:r>
      <w:r>
        <w:t xml:space="preserve"> shows the sample input and its corresponding output.</w:t>
      </w:r>
    </w:p>
    <w:p w14:paraId="5F4D0798" w14:textId="77777777" w:rsidR="00F86CCE" w:rsidRDefault="00F86CCE" w:rsidP="00F86CCE">
      <w:pPr>
        <w:pStyle w:val="Content"/>
        <w:ind w:left="0"/>
      </w:pPr>
    </w:p>
    <w:p w14:paraId="29293487" w14:textId="6CD414C9" w:rsidR="00F86CCE" w:rsidRDefault="00F86CCE" w:rsidP="00F86CCE">
      <w:pPr>
        <w:pStyle w:val="Caption"/>
        <w:keepNext/>
        <w:ind w:left="720" w:firstLine="720"/>
      </w:pPr>
      <w:bookmarkStart w:id="117" w:name="_Toc395092827"/>
      <w:r>
        <w:t xml:space="preserve">Table </w:t>
      </w:r>
      <w:fldSimple w:instr=" STYLEREF 1 \s ">
        <w:r w:rsidR="00EB1169">
          <w:rPr>
            <w:noProof/>
          </w:rPr>
          <w:t>4</w:t>
        </w:r>
      </w:fldSimple>
      <w:r w:rsidR="00EB1169">
        <w:noBreakHyphen/>
      </w:r>
      <w:fldSimple w:instr=" SEQ Table \* ARABIC \s 1 ">
        <w:r w:rsidR="00EB1169">
          <w:rPr>
            <w:noProof/>
          </w:rPr>
          <w:t>13</w:t>
        </w:r>
      </w:fldSimple>
      <w:r>
        <w:t>. Sample Input/Output for Disaster Classifier</w:t>
      </w:r>
      <w:bookmarkEnd w:id="117"/>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118" w:name="_Toc395091817"/>
      <w:r>
        <w:t xml:space="preserve">Information </w:t>
      </w:r>
      <w:r w:rsidR="000F6FD1">
        <w:t>Extraction Module</w:t>
      </w:r>
      <w:bookmarkEnd w:id="118"/>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3BECA493"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FF5F4F">
        <w:t xml:space="preserve"> Table 4-14</w:t>
      </w:r>
      <w:r w:rsidR="0073113C">
        <w:t xml:space="preserve"> shows the rules that can be generated by the rule extractor.</w:t>
      </w:r>
    </w:p>
    <w:p w14:paraId="224003F4" w14:textId="77777777" w:rsidR="00F06409" w:rsidRDefault="00F06409" w:rsidP="00B95616">
      <w:pPr>
        <w:pStyle w:val="Content"/>
      </w:pPr>
    </w:p>
    <w:p w14:paraId="71D44020" w14:textId="23E65F9B" w:rsidR="00F06409" w:rsidRDefault="00F06409" w:rsidP="00CE6C9E">
      <w:pPr>
        <w:pStyle w:val="Caption"/>
        <w:keepNext/>
        <w:ind w:left="720" w:firstLine="720"/>
      </w:pPr>
      <w:bookmarkStart w:id="119" w:name="_Toc395092828"/>
      <w:r>
        <w:t xml:space="preserve">Table </w:t>
      </w:r>
      <w:fldSimple w:instr=" STYLEREF 1 \s ">
        <w:r w:rsidR="00EB1169">
          <w:rPr>
            <w:noProof/>
          </w:rPr>
          <w:t>4</w:t>
        </w:r>
      </w:fldSimple>
      <w:r w:rsidR="00EB1169">
        <w:noBreakHyphen/>
      </w:r>
      <w:fldSimple w:instr=" SEQ Table \* ARABIC \s 1 ">
        <w:r w:rsidR="00EB1169">
          <w:rPr>
            <w:noProof/>
          </w:rPr>
          <w:t>14</w:t>
        </w:r>
      </w:fldSimple>
      <w:r>
        <w:t>. Sample Generated Rules</w:t>
      </w:r>
      <w:bookmarkEnd w:id="119"/>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w:t>
            </w:r>
            <w:r>
              <w:rPr>
                <w:lang w:val="en-PH"/>
              </w:rPr>
              <w:lastRenderedPageBreak/>
              <w:t xml:space="preserve">“,_PSNS”, &lt;location=“Boracay”&gt;, &lt;disaster=“Lindol”&gt;,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lastRenderedPageBreak/>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&lt;POS: NNS&gt;&lt;location&gt;&lt;POS: PSNS&gt;AS 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1DB6498F" w:rsidR="00B85B60" w:rsidRDefault="00B85B60">
      <w:pPr>
        <w:jc w:val="lef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120" w:author="admin" w:date="2014-08-04T14:40:00Z"/>
        </w:rPr>
      </w:pPr>
    </w:p>
    <w:p w14:paraId="5CD02743" w14:textId="6F26C01F" w:rsidR="00915BA7" w:rsidRDefault="00915BA7" w:rsidP="00462B44">
      <w:pPr>
        <w:pStyle w:val="Heading3"/>
      </w:pPr>
      <w:bookmarkStart w:id="121" w:name="_Toc395091818"/>
      <w:ins w:id="122" w:author="admin" w:date="2014-08-04T14:40:00Z">
        <w:r>
          <w:rPr>
            <w:rStyle w:val="CommentReference"/>
          </w:rPr>
          <w:commentReference w:id="123"/>
        </w:r>
      </w:ins>
      <w:r w:rsidR="00D36EB1">
        <w:rPr>
          <w:rStyle w:val="CommentReference"/>
          <w:b w:val="0"/>
        </w:rPr>
        <w:commentReference w:id="124"/>
      </w:r>
      <w:r w:rsidR="00462B44">
        <w:t>Template Filler Module</w:t>
      </w:r>
      <w:bookmarkEnd w:id="121"/>
    </w:p>
    <w:p w14:paraId="4CC0DA6E" w14:textId="77777777" w:rsidR="00180DA1" w:rsidRDefault="00180DA1" w:rsidP="00180DA1"/>
    <w:p w14:paraId="4AD925FF" w14:textId="28317FF3"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r w:rsidR="00FF5F4F">
        <w:t>Table 4-15 shows the sample extracted information.</w:t>
      </w:r>
    </w:p>
    <w:p w14:paraId="1B4CE847" w14:textId="77777777" w:rsidR="00B85B60" w:rsidRPr="00180DA1" w:rsidRDefault="00B85B60" w:rsidP="00180DA1">
      <w:pPr>
        <w:pStyle w:val="Content"/>
      </w:pPr>
    </w:p>
    <w:p w14:paraId="0FF3C89D" w14:textId="49758469" w:rsidR="00B85B60" w:rsidRDefault="00B85B60" w:rsidP="00B85B60">
      <w:pPr>
        <w:pStyle w:val="Caption"/>
        <w:keepNext/>
        <w:ind w:left="720" w:firstLine="720"/>
      </w:pPr>
      <w:bookmarkStart w:id="125" w:name="_Toc395092829"/>
      <w:r>
        <w:t xml:space="preserve">Table </w:t>
      </w:r>
      <w:fldSimple w:instr=" STYLEREF 1 \s ">
        <w:r w:rsidR="00EB1169">
          <w:rPr>
            <w:noProof/>
          </w:rPr>
          <w:t>4</w:t>
        </w:r>
      </w:fldSimple>
      <w:r w:rsidR="00EB1169">
        <w:noBreakHyphen/>
      </w:r>
      <w:fldSimple w:instr=" SEQ Table \* ARABIC \s 1 ">
        <w:r w:rsidR="00EB1169">
          <w:rPr>
            <w:noProof/>
          </w:rPr>
          <w:t>15</w:t>
        </w:r>
      </w:fldSimple>
      <w:r>
        <w:t>. Sample Template</w:t>
      </w:r>
      <w:r w:rsidR="00542B9F">
        <w:t xml:space="preserve"> for Earthquake</w:t>
      </w:r>
      <w:bookmarkEnd w:id="125"/>
    </w:p>
    <w:tbl>
      <w:tblPr>
        <w:tblStyle w:val="TableGrid"/>
        <w:tblW w:w="0" w:type="auto"/>
        <w:tblInd w:w="1440" w:type="dxa"/>
        <w:tblLook w:val="04A0" w:firstRow="1" w:lastRow="0" w:firstColumn="1" w:lastColumn="0" w:noHBand="0" w:noVBand="1"/>
      </w:tblPr>
      <w:tblGrid>
        <w:gridCol w:w="3953"/>
        <w:gridCol w:w="3957"/>
      </w:tblGrid>
      <w:tr w:rsidR="00F21327" w14:paraId="593B8216" w14:textId="77777777" w:rsidTr="00E232DB">
        <w:tc>
          <w:tcPr>
            <w:tcW w:w="7910" w:type="dxa"/>
            <w:gridSpan w:val="2"/>
          </w:tcPr>
          <w:p w14:paraId="307A271E" w14:textId="7CDFF708" w:rsidR="00F21327" w:rsidRPr="00F21327" w:rsidRDefault="00F21327" w:rsidP="00F21327">
            <w:pPr>
              <w:pStyle w:val="Content"/>
              <w:ind w:left="0"/>
              <w:jc w:val="center"/>
              <w:rPr>
                <w:b/>
              </w:rPr>
            </w:pPr>
            <w:r w:rsidRPr="00F21327">
              <w:rPr>
                <w:b/>
              </w:rPr>
              <w:t>Sample 1</w:t>
            </w:r>
          </w:p>
        </w:tc>
      </w:tr>
      <w:tr w:rsidR="009D4ADB" w14:paraId="7D964BDE" w14:textId="77777777" w:rsidTr="009D4ADB">
        <w:tc>
          <w:tcPr>
            <w:tcW w:w="7910" w:type="dxa"/>
            <w:gridSpan w:val="2"/>
          </w:tcPr>
          <w:p w14:paraId="2E0E81CC" w14:textId="4ABBFA72" w:rsidR="009D4ADB" w:rsidRDefault="009D4ADB" w:rsidP="00180DA1">
            <w:pPr>
              <w:pStyle w:val="Content"/>
              <w:ind w:left="0"/>
            </w:pPr>
            <w:r>
              <w:t>General Information</w:t>
            </w:r>
          </w:p>
        </w:tc>
      </w:tr>
      <w:tr w:rsidR="00B85B60" w14:paraId="6CA5BFCF" w14:textId="77777777" w:rsidTr="00B85B60">
        <w:tc>
          <w:tcPr>
            <w:tcW w:w="3953" w:type="dxa"/>
          </w:tcPr>
          <w:p w14:paraId="42EEC42E" w14:textId="0792660F" w:rsidR="00B85B60" w:rsidRPr="00F21327" w:rsidRDefault="00B85B60" w:rsidP="00180DA1">
            <w:pPr>
              <w:pStyle w:val="Content"/>
              <w:ind w:left="0"/>
              <w:rPr>
                <w:b/>
              </w:rPr>
            </w:pPr>
            <w:r w:rsidRPr="00F21327">
              <w:rPr>
                <w:b/>
              </w:rPr>
              <w:t>Disaster</w:t>
            </w:r>
          </w:p>
        </w:tc>
        <w:tc>
          <w:tcPr>
            <w:tcW w:w="3957" w:type="dxa"/>
          </w:tcPr>
          <w:p w14:paraId="5CE8DE51" w14:textId="0E45F3FF" w:rsidR="00B85B60" w:rsidRDefault="00542B9F" w:rsidP="00180DA1">
            <w:pPr>
              <w:pStyle w:val="Content"/>
              <w:ind w:left="0"/>
            </w:pPr>
            <w:r>
              <w:t>Earthquake</w:t>
            </w:r>
          </w:p>
        </w:tc>
      </w:tr>
      <w:tr w:rsidR="00B85B60" w14:paraId="0698C90F" w14:textId="77777777" w:rsidTr="00B85B60">
        <w:tc>
          <w:tcPr>
            <w:tcW w:w="3953" w:type="dxa"/>
          </w:tcPr>
          <w:p w14:paraId="2DBC681A" w14:textId="05F60E02" w:rsidR="00B85B60" w:rsidRPr="00F21327" w:rsidRDefault="00542B9F" w:rsidP="00180DA1">
            <w:pPr>
              <w:pStyle w:val="Content"/>
              <w:ind w:left="0"/>
              <w:rPr>
                <w:b/>
              </w:rPr>
            </w:pPr>
            <w:r w:rsidRPr="00F21327">
              <w:rPr>
                <w:b/>
              </w:rPr>
              <w:t>Location</w:t>
            </w:r>
          </w:p>
        </w:tc>
        <w:tc>
          <w:tcPr>
            <w:tcW w:w="3957" w:type="dxa"/>
          </w:tcPr>
          <w:p w14:paraId="2FF289AF" w14:textId="5D800E20" w:rsidR="00B85B60" w:rsidRDefault="00542B9F" w:rsidP="00180DA1">
            <w:pPr>
              <w:pStyle w:val="Content"/>
              <w:ind w:left="0"/>
            </w:pPr>
            <w:r>
              <w:t>Antique</w:t>
            </w:r>
          </w:p>
        </w:tc>
      </w:tr>
      <w:tr w:rsidR="009D4ADB" w14:paraId="02801CA6" w14:textId="77777777" w:rsidTr="00B85B60">
        <w:tc>
          <w:tcPr>
            <w:tcW w:w="3953" w:type="dxa"/>
          </w:tcPr>
          <w:p w14:paraId="65306627" w14:textId="2883C347" w:rsidR="009D4ADB" w:rsidRPr="00F21327" w:rsidRDefault="009D4ADB" w:rsidP="00180DA1">
            <w:pPr>
              <w:pStyle w:val="Content"/>
              <w:ind w:left="0"/>
              <w:rPr>
                <w:b/>
              </w:rPr>
            </w:pPr>
            <w:r>
              <w:rPr>
                <w:b/>
              </w:rPr>
              <w:t>Time</w:t>
            </w:r>
          </w:p>
        </w:tc>
        <w:tc>
          <w:tcPr>
            <w:tcW w:w="3957" w:type="dxa"/>
          </w:tcPr>
          <w:p w14:paraId="0CCBD391" w14:textId="77777777" w:rsidR="009D4ADB" w:rsidRDefault="009D4ADB" w:rsidP="00180DA1">
            <w:pPr>
              <w:pStyle w:val="Content"/>
              <w:ind w:left="0"/>
            </w:pPr>
          </w:p>
        </w:tc>
      </w:tr>
      <w:tr w:rsidR="000D0698" w14:paraId="137E0C1B" w14:textId="77777777" w:rsidTr="00F264C1">
        <w:tc>
          <w:tcPr>
            <w:tcW w:w="7910" w:type="dxa"/>
            <w:gridSpan w:val="2"/>
          </w:tcPr>
          <w:p w14:paraId="164FEE84" w14:textId="0D96F31D" w:rsidR="000D0698" w:rsidRDefault="000D0698" w:rsidP="00180DA1">
            <w:pPr>
              <w:pStyle w:val="Content"/>
              <w:ind w:left="0"/>
            </w:pPr>
            <w:r>
              <w:t>Specific Information</w:t>
            </w:r>
          </w:p>
        </w:tc>
      </w:tr>
      <w:tr w:rsidR="00B85B60" w14:paraId="580A6AEF" w14:textId="77777777" w:rsidTr="00B85B60">
        <w:tc>
          <w:tcPr>
            <w:tcW w:w="3953" w:type="dxa"/>
          </w:tcPr>
          <w:p w14:paraId="65A32C97" w14:textId="7481FA6D" w:rsidR="00B85B60" w:rsidRPr="00F21327" w:rsidRDefault="00542B9F" w:rsidP="00180DA1">
            <w:pPr>
              <w:pStyle w:val="Content"/>
              <w:ind w:left="0"/>
              <w:rPr>
                <w:b/>
              </w:rPr>
            </w:pPr>
            <w:r w:rsidRPr="00F21327">
              <w:rPr>
                <w:b/>
              </w:rPr>
              <w:t>Intensity</w:t>
            </w:r>
          </w:p>
        </w:tc>
        <w:tc>
          <w:tcPr>
            <w:tcW w:w="3957" w:type="dxa"/>
          </w:tcPr>
          <w:p w14:paraId="3FF29351" w14:textId="77777777" w:rsidR="00B85B60" w:rsidRDefault="00B85B60" w:rsidP="00180DA1">
            <w:pPr>
              <w:pStyle w:val="Content"/>
              <w:ind w:left="0"/>
            </w:pPr>
          </w:p>
        </w:tc>
      </w:tr>
      <w:tr w:rsidR="00F21327" w14:paraId="7C7D712A" w14:textId="77777777" w:rsidTr="00E232DB">
        <w:tc>
          <w:tcPr>
            <w:tcW w:w="7910" w:type="dxa"/>
            <w:gridSpan w:val="2"/>
          </w:tcPr>
          <w:p w14:paraId="6291552C" w14:textId="7FFC096A" w:rsidR="00F21327" w:rsidRPr="00F21327" w:rsidRDefault="00F21327" w:rsidP="00F21327">
            <w:pPr>
              <w:pStyle w:val="Content"/>
              <w:ind w:left="0"/>
              <w:jc w:val="center"/>
              <w:rPr>
                <w:b/>
              </w:rPr>
            </w:pPr>
            <w:r w:rsidRPr="00F21327">
              <w:rPr>
                <w:b/>
              </w:rPr>
              <w:t>Sample 2</w:t>
            </w:r>
          </w:p>
        </w:tc>
      </w:tr>
      <w:tr w:rsidR="000D0698" w14:paraId="1A0D3C10" w14:textId="77777777" w:rsidTr="00F264C1">
        <w:tc>
          <w:tcPr>
            <w:tcW w:w="7910" w:type="dxa"/>
            <w:gridSpan w:val="2"/>
          </w:tcPr>
          <w:p w14:paraId="202A83C1" w14:textId="6165F31C" w:rsidR="000D0698" w:rsidRDefault="000D0698" w:rsidP="00D36EB1">
            <w:pPr>
              <w:pStyle w:val="Content"/>
              <w:ind w:left="0"/>
            </w:pPr>
            <w:r>
              <w:t>General Information</w:t>
            </w:r>
          </w:p>
        </w:tc>
      </w:tr>
      <w:tr w:rsidR="00542B9F" w14:paraId="3868DF12" w14:textId="77777777" w:rsidTr="00D36EB1">
        <w:tc>
          <w:tcPr>
            <w:tcW w:w="3953" w:type="dxa"/>
          </w:tcPr>
          <w:p w14:paraId="7EAF1DDD" w14:textId="77777777" w:rsidR="00542B9F" w:rsidRPr="00F21327" w:rsidRDefault="00542B9F" w:rsidP="00D36EB1">
            <w:pPr>
              <w:pStyle w:val="Content"/>
              <w:ind w:left="0"/>
              <w:rPr>
                <w:b/>
              </w:rPr>
            </w:pPr>
            <w:r w:rsidRPr="00F21327">
              <w:rPr>
                <w:b/>
              </w:rPr>
              <w:t>Disaster</w:t>
            </w:r>
          </w:p>
        </w:tc>
        <w:tc>
          <w:tcPr>
            <w:tcW w:w="3957" w:type="dxa"/>
          </w:tcPr>
          <w:p w14:paraId="1F19B607" w14:textId="77777777" w:rsidR="00542B9F" w:rsidRDefault="00542B9F" w:rsidP="00D36EB1">
            <w:pPr>
              <w:pStyle w:val="Content"/>
              <w:ind w:left="0"/>
            </w:pPr>
            <w:r>
              <w:t>Earthquake</w:t>
            </w:r>
          </w:p>
        </w:tc>
      </w:tr>
      <w:tr w:rsidR="00542B9F" w14:paraId="45F8DC89" w14:textId="77777777" w:rsidTr="00D36EB1">
        <w:tc>
          <w:tcPr>
            <w:tcW w:w="3953" w:type="dxa"/>
          </w:tcPr>
          <w:p w14:paraId="2A4275AE" w14:textId="77777777" w:rsidR="00542B9F" w:rsidRPr="00F21327" w:rsidRDefault="00542B9F" w:rsidP="00D36EB1">
            <w:pPr>
              <w:pStyle w:val="Content"/>
              <w:ind w:left="0"/>
              <w:rPr>
                <w:b/>
              </w:rPr>
            </w:pPr>
            <w:r w:rsidRPr="00F21327">
              <w:rPr>
                <w:b/>
              </w:rPr>
              <w:t>Location</w:t>
            </w:r>
          </w:p>
        </w:tc>
        <w:tc>
          <w:tcPr>
            <w:tcW w:w="3957" w:type="dxa"/>
          </w:tcPr>
          <w:p w14:paraId="52A95A45" w14:textId="3FCF2F5D" w:rsidR="00542B9F" w:rsidRDefault="00542B9F" w:rsidP="00542B9F">
            <w:pPr>
              <w:pStyle w:val="Content"/>
              <w:ind w:left="0"/>
            </w:pPr>
            <w:r>
              <w:t>Boracay, Antique</w:t>
            </w:r>
          </w:p>
        </w:tc>
      </w:tr>
      <w:tr w:rsidR="00542B9F" w14:paraId="723048E5" w14:textId="77777777" w:rsidTr="00D36EB1">
        <w:tc>
          <w:tcPr>
            <w:tcW w:w="3953" w:type="dxa"/>
          </w:tcPr>
          <w:p w14:paraId="77315AF1" w14:textId="77777777" w:rsidR="00542B9F" w:rsidRPr="00F21327" w:rsidRDefault="00542B9F" w:rsidP="00D36EB1">
            <w:pPr>
              <w:pStyle w:val="Content"/>
              <w:ind w:left="0"/>
              <w:rPr>
                <w:b/>
              </w:rPr>
            </w:pPr>
            <w:r w:rsidRPr="00F21327">
              <w:rPr>
                <w:b/>
              </w:rPr>
              <w:t>Time</w:t>
            </w:r>
          </w:p>
        </w:tc>
        <w:tc>
          <w:tcPr>
            <w:tcW w:w="3957" w:type="dxa"/>
          </w:tcPr>
          <w:p w14:paraId="3B7AD453" w14:textId="77777777" w:rsidR="00542B9F" w:rsidRDefault="00542B9F" w:rsidP="00D36EB1">
            <w:pPr>
              <w:pStyle w:val="Content"/>
              <w:ind w:left="0"/>
            </w:pPr>
          </w:p>
        </w:tc>
      </w:tr>
      <w:tr w:rsidR="000D0698" w14:paraId="4472F066" w14:textId="77777777" w:rsidTr="00F264C1">
        <w:tc>
          <w:tcPr>
            <w:tcW w:w="7910" w:type="dxa"/>
            <w:gridSpan w:val="2"/>
          </w:tcPr>
          <w:p w14:paraId="10DB3452" w14:textId="2E76850C" w:rsidR="000D0698" w:rsidRPr="000D0698" w:rsidRDefault="000D0698" w:rsidP="00D36EB1">
            <w:pPr>
              <w:pStyle w:val="Content"/>
              <w:ind w:left="0"/>
            </w:pPr>
            <w:r w:rsidRPr="000D0698">
              <w:t>Specific Information</w:t>
            </w:r>
          </w:p>
        </w:tc>
      </w:tr>
      <w:tr w:rsidR="00542B9F" w14:paraId="1E27A384" w14:textId="77777777" w:rsidTr="00D36EB1">
        <w:tc>
          <w:tcPr>
            <w:tcW w:w="3953" w:type="dxa"/>
          </w:tcPr>
          <w:p w14:paraId="416963BD" w14:textId="77777777" w:rsidR="00542B9F" w:rsidRPr="00F21327" w:rsidRDefault="00542B9F" w:rsidP="00D36EB1">
            <w:pPr>
              <w:pStyle w:val="Content"/>
              <w:ind w:left="0"/>
              <w:rPr>
                <w:b/>
              </w:rPr>
            </w:pPr>
            <w:r w:rsidRPr="00F21327">
              <w:rPr>
                <w:b/>
              </w:rPr>
              <w:t>Intensity</w:t>
            </w:r>
          </w:p>
        </w:tc>
        <w:tc>
          <w:tcPr>
            <w:tcW w:w="3957" w:type="dxa"/>
          </w:tcPr>
          <w:p w14:paraId="03242EE4" w14:textId="0A58D9B5" w:rsidR="00542B9F" w:rsidRDefault="00542B9F" w:rsidP="00D36EB1">
            <w:pPr>
              <w:pStyle w:val="Content"/>
              <w:ind w:left="0"/>
            </w:pPr>
            <w:r>
              <w:t>Magnitude 4.3</w:t>
            </w:r>
          </w:p>
        </w:tc>
      </w:tr>
    </w:tbl>
    <w:p w14:paraId="79A65F9E" w14:textId="77777777" w:rsidR="00542B9F" w:rsidRDefault="00542B9F" w:rsidP="00B95616">
      <w:pPr>
        <w:pStyle w:val="Content"/>
        <w:rPr>
          <w:ins w:id="126"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27" w:name="_Toc395091819"/>
      <w:r>
        <w:t>Physical Environment and Resources</w:t>
      </w:r>
      <w:bookmarkEnd w:id="127"/>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28" w:name="_Toc395091820"/>
      <w:r>
        <w:t>Minimum Software Requirements</w:t>
      </w:r>
      <w:bookmarkEnd w:id="128"/>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29" w:name="_Toc395091821"/>
      <w:r>
        <w:t>Minimum Hardware Requirements</w:t>
      </w:r>
      <w:bookmarkEnd w:id="129"/>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30" w:name="_Toc395091822"/>
      <w:r w:rsidRPr="00EF6E7F">
        <w:lastRenderedPageBreak/>
        <w:t>Reference</w:t>
      </w:r>
      <w:r w:rsidR="00EB29CB">
        <w:t>s</w:t>
      </w:r>
      <w:bookmarkEnd w:id="130"/>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975E44"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31" w:name="_Toc395091823"/>
      <w:r w:rsidRPr="00EF6E7F">
        <w:lastRenderedPageBreak/>
        <w:t>Appendix</w:t>
      </w:r>
      <w:bookmarkEnd w:id="131"/>
    </w:p>
    <w:p w14:paraId="717FAE79" w14:textId="60DCD372" w:rsidR="00FF36B1" w:rsidRPr="00EF6E7F" w:rsidRDefault="00FF36B1" w:rsidP="00FF36B1">
      <w:pPr>
        <w:pStyle w:val="Heading2"/>
      </w:pPr>
      <w:bookmarkStart w:id="132" w:name="_Toc395091824"/>
      <w:r w:rsidRPr="00EF6E7F">
        <w:rPr>
          <w:highlight w:val="white"/>
        </w:rPr>
        <w:t>Appendix A</w:t>
      </w:r>
      <w:bookmarkEnd w:id="132"/>
    </w:p>
    <w:p w14:paraId="4A554487" w14:textId="77777777" w:rsidR="00FF36B1" w:rsidRPr="00EF6E7F" w:rsidRDefault="00FF36B1" w:rsidP="00FF36B1">
      <w:pPr>
        <w:widowControl w:val="0"/>
        <w:jc w:val="left"/>
      </w:pPr>
    </w:p>
    <w:p w14:paraId="2573FF74" w14:textId="6832D80E" w:rsidR="00EB1169" w:rsidRDefault="00EB1169" w:rsidP="00EB1169">
      <w:pPr>
        <w:pStyle w:val="Caption"/>
        <w:keepNext/>
      </w:pPr>
      <w:bookmarkStart w:id="133" w:name="_Toc395092830"/>
      <w:r>
        <w:t xml:space="preserve">Table </w:t>
      </w:r>
      <w:fldSimple w:instr=" STYLEREF 1 \s ">
        <w:r>
          <w:rPr>
            <w:noProof/>
          </w:rPr>
          <w:t>6</w:t>
        </w:r>
      </w:fldSimple>
      <w:r>
        <w:noBreakHyphen/>
      </w:r>
      <w:fldSimple w:instr=" SEQ Table \* ARABIC \s 1 ">
        <w:r>
          <w:rPr>
            <w:noProof/>
          </w:rPr>
          <w:t>1</w:t>
        </w:r>
      </w:fldSimple>
      <w:r>
        <w:t>. Results of the study conducted by University McCann</w:t>
      </w:r>
      <w:bookmarkEnd w:id="133"/>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34" w:name="_Toc395091825"/>
      <w:r w:rsidRPr="00EF6E7F">
        <w:rPr>
          <w:highlight w:val="white"/>
        </w:rPr>
        <w:t>Appendix B</w:t>
      </w:r>
      <w:bookmarkEnd w:id="134"/>
    </w:p>
    <w:p w14:paraId="7106B823" w14:textId="77777777" w:rsidR="00FF36B1" w:rsidRPr="00EF6E7F" w:rsidRDefault="00FF36B1" w:rsidP="00FF36B1">
      <w:pPr>
        <w:widowControl w:val="0"/>
      </w:pPr>
    </w:p>
    <w:p w14:paraId="29D313D9" w14:textId="77777777" w:rsidR="00FF36B1" w:rsidRPr="00EF6E7F" w:rsidRDefault="00FF36B1" w:rsidP="00FF36B1"/>
    <w:p w14:paraId="67136CD3" w14:textId="23BA3EBF" w:rsidR="00EB1169" w:rsidRDefault="00EB1169" w:rsidP="00EB1169">
      <w:pPr>
        <w:pStyle w:val="Caption"/>
        <w:keepNext/>
      </w:pPr>
      <w:bookmarkStart w:id="135" w:name="_Toc395092831"/>
      <w:r>
        <w:t xml:space="preserve">Table </w:t>
      </w:r>
      <w:fldSimple w:instr=" STYLEREF 1 \s ">
        <w:r>
          <w:rPr>
            <w:noProof/>
          </w:rPr>
          <w:t>6</w:t>
        </w:r>
      </w:fldSimple>
      <w:r>
        <w:noBreakHyphen/>
      </w:r>
      <w:fldSimple w:instr=" SEQ Table \* ARABIC \s 1 ">
        <w:r>
          <w:rPr>
            <w:noProof/>
          </w:rPr>
          <w:t>2</w:t>
        </w:r>
      </w:fldSimple>
      <w:r>
        <w:t>. Example of Filipino Morphemes</w:t>
      </w:r>
      <w:bookmarkEnd w:id="135"/>
    </w:p>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3B05E5AD" w:rsidR="00FF36B1" w:rsidRPr="00EF6E7F" w:rsidRDefault="00FF36B1" w:rsidP="003100BB">
      <w:pPr>
        <w:jc w:val="center"/>
      </w:pPr>
    </w:p>
    <w:p w14:paraId="6C33646C" w14:textId="77777777" w:rsidR="00F21327" w:rsidRPr="00EF6E7F" w:rsidRDefault="00F21327">
      <w:pPr>
        <w:jc w:val="center"/>
      </w:pPr>
    </w:p>
    <w:sectPr w:rsidR="00F21327"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TinTin Kalaw" w:date="2014-08-06T11:41:00Z" w:initials="TK">
    <w:p w14:paraId="6A56245B" w14:textId="564CA3A1" w:rsidR="00EB1169" w:rsidRDefault="00EB1169">
      <w:pPr>
        <w:pStyle w:val="CommentText"/>
      </w:pPr>
      <w:r>
        <w:rPr>
          <w:rStyle w:val="CommentReference"/>
        </w:rPr>
        <w:annotationRef/>
      </w:r>
      <w:r>
        <w:t>Objective that handles Filipino variations</w:t>
      </w:r>
    </w:p>
  </w:comment>
  <w:comment w:id="72" w:author="TinTin Kalaw" w:date="2014-08-06T11:41:00Z" w:initials="TK">
    <w:p w14:paraId="552E3333" w14:textId="0810A319" w:rsidR="00EB1169" w:rsidRDefault="00EB1169">
      <w:pPr>
        <w:pStyle w:val="CommentText"/>
      </w:pPr>
      <w:r>
        <w:rPr>
          <w:rStyle w:val="CommentReference"/>
        </w:rPr>
        <w:annotationRef/>
      </w:r>
      <w:r>
        <w:t>Corresponding S/L</w:t>
      </w:r>
    </w:p>
  </w:comment>
  <w:comment w:id="75" w:author="admin" w:date="2014-08-04T14:40:00Z" w:initials="a">
    <w:p w14:paraId="1C67AEFE" w14:textId="72363B21" w:rsidR="00EB1169" w:rsidRDefault="00EB1169">
      <w:pPr>
        <w:pStyle w:val="CommentText"/>
      </w:pPr>
      <w:r>
        <w:rPr>
          <w:rStyle w:val="CommentReference"/>
        </w:rPr>
        <w:annotationRef/>
      </w:r>
      <w:r>
        <w:t xml:space="preserve">Make this architecture more appealing sa mata </w:t>
      </w:r>
      <w:r>
        <w:sym w:font="Wingdings" w:char="F04A"/>
      </w:r>
    </w:p>
    <w:p w14:paraId="238C53F2" w14:textId="77777777" w:rsidR="00EB1169" w:rsidRDefault="00EB1169">
      <w:pPr>
        <w:pStyle w:val="CommentText"/>
      </w:pPr>
    </w:p>
    <w:p w14:paraId="597D2774" w14:textId="073A25FE" w:rsidR="00EB1169" w:rsidRDefault="00EB1169">
      <w:pPr>
        <w:pStyle w:val="CommentText"/>
      </w:pPr>
      <w:r>
        <w:t>You missed discussing your data sources</w:t>
      </w:r>
    </w:p>
  </w:comment>
  <w:comment w:id="76" w:author="admin" w:date="2014-08-05T10:38:00Z" w:initials="a">
    <w:p w14:paraId="00779056" w14:textId="50AECC1F" w:rsidR="00EB1169" w:rsidRDefault="00EB1169">
      <w:pPr>
        <w:pStyle w:val="CommentText"/>
      </w:pPr>
      <w:r>
        <w:rPr>
          <w:rStyle w:val="CommentReference"/>
        </w:rPr>
        <w:annotationRef/>
      </w:r>
      <w:r>
        <w:t>Wrong arrow - Gazetteer</w:t>
      </w:r>
    </w:p>
  </w:comment>
  <w:comment w:id="77" w:author="Vilson Lu" w:date="2014-08-04T17:21:00Z" w:initials="VL">
    <w:p w14:paraId="656008AF" w14:textId="45CF9845" w:rsidR="00EB1169" w:rsidRDefault="00EB1169">
      <w:pPr>
        <w:pStyle w:val="CommentText"/>
      </w:pPr>
      <w:r>
        <w:rPr>
          <w:rStyle w:val="CommentReference"/>
        </w:rPr>
        <w:annotationRef/>
      </w:r>
      <w:r>
        <w:t>Architecture – Done</w:t>
      </w:r>
    </w:p>
  </w:comment>
  <w:comment w:id="78" w:author="TinTin Kalaw" w:date="2014-08-05T11:09:00Z" w:initials="TK">
    <w:p w14:paraId="72B91A1F" w14:textId="54B6B281" w:rsidR="00EB1169" w:rsidRDefault="00EB1169">
      <w:pPr>
        <w:pStyle w:val="CommentText"/>
      </w:pPr>
      <w:r>
        <w:t xml:space="preserve">&gt;&gt; </w:t>
      </w:r>
      <w:r>
        <w:rPr>
          <w:rStyle w:val="CommentReference"/>
        </w:rPr>
        <w:annotationRef/>
      </w:r>
      <w:r>
        <w:t>Vilson, yung - - - - arrow lang</w:t>
      </w:r>
    </w:p>
  </w:comment>
  <w:comment w:id="79" w:author="Vilson Lu" w:date="2014-08-05T11:26:00Z" w:initials="VL">
    <w:p w14:paraId="18E51C6E" w14:textId="51E03E67" w:rsidR="00EB1169" w:rsidRDefault="00EB1169">
      <w:pPr>
        <w:pStyle w:val="CommentText"/>
      </w:pPr>
      <w:r>
        <w:rPr>
          <w:rStyle w:val="CommentReference"/>
        </w:rPr>
        <w:annotationRef/>
      </w:r>
      <w:r>
        <w:t>Pinalitan ko na</w:t>
      </w:r>
    </w:p>
  </w:comment>
  <w:comment w:id="80" w:author="TinTin Kalaw" w:date="2014-08-06T11:57:00Z" w:initials="TK">
    <w:p w14:paraId="2CE56A6D" w14:textId="23D9F570" w:rsidR="00EB1169" w:rsidRDefault="00EB1169">
      <w:pPr>
        <w:pStyle w:val="CommentText"/>
      </w:pPr>
      <w:r>
        <w:rPr>
          <w:rStyle w:val="CommentReference"/>
        </w:rPr>
        <w:annotationRef/>
      </w:r>
      <w:r>
        <w:t>Make twitter a CLOUD. Remove the DATA SOURCE box;</w:t>
      </w:r>
    </w:p>
    <w:p w14:paraId="7FBD7FBA" w14:textId="7BA98EB1" w:rsidR="00EB1169" w:rsidRDefault="00EB1169">
      <w:pPr>
        <w:pStyle w:val="CommentText"/>
      </w:pPr>
      <w:r>
        <w:t>Reverse the arrow of TEMPLATE (point to the left)</w:t>
      </w:r>
    </w:p>
  </w:comment>
  <w:comment w:id="81" w:author="Vilson Lu" w:date="2014-08-06T12:36:00Z" w:initials="VL">
    <w:p w14:paraId="20019089" w14:textId="228DC6D9" w:rsidR="00EB1169" w:rsidRDefault="00EB1169">
      <w:pPr>
        <w:pStyle w:val="CommentText"/>
      </w:pPr>
      <w:r>
        <w:rPr>
          <w:rStyle w:val="CommentReference"/>
        </w:rPr>
        <w:annotationRef/>
      </w:r>
      <w:r>
        <w:t>Done</w:t>
      </w:r>
    </w:p>
  </w:comment>
  <w:comment w:id="83" w:author="admin" w:date="2014-08-05T10:40:00Z" w:initials="a">
    <w:p w14:paraId="5CD9B07E" w14:textId="2654B13C" w:rsidR="00EB1169" w:rsidRDefault="00EB1169">
      <w:pPr>
        <w:pStyle w:val="CommentText"/>
      </w:pPr>
      <w:r>
        <w:rPr>
          <w:rStyle w:val="CommentReference"/>
        </w:rPr>
        <w:annotationRef/>
      </w:r>
    </w:p>
    <w:p w14:paraId="1A200E03" w14:textId="01A9BCE1" w:rsidR="00EB1169" w:rsidRDefault="00EB1169">
      <w:pPr>
        <w:pStyle w:val="CommentText"/>
      </w:pPr>
      <w:r>
        <w:t>Umm</w:t>
      </w:r>
    </w:p>
    <w:p w14:paraId="5AC639F1" w14:textId="77777777" w:rsidR="00EB1169" w:rsidRDefault="00EB1169">
      <w:pPr>
        <w:pStyle w:val="CommentText"/>
      </w:pPr>
    </w:p>
    <w:p w14:paraId="67BFAD8C" w14:textId="092CB1A1" w:rsidR="00EB1169" w:rsidRDefault="00EB1169">
      <w:pPr>
        <w:pStyle w:val="CommentText"/>
      </w:pPr>
      <w:r>
        <w:t>Data sources are the ff:</w:t>
      </w:r>
    </w:p>
    <w:p w14:paraId="3F71BB56" w14:textId="2FDB2F04" w:rsidR="00EB1169" w:rsidRDefault="00EB1169">
      <w:pPr>
        <w:pStyle w:val="CommentText"/>
      </w:pPr>
      <w:r>
        <w:t>Tweets, Gazetteer, Rules and Templates</w:t>
      </w:r>
    </w:p>
    <w:p w14:paraId="31F8C646" w14:textId="77777777" w:rsidR="00EB1169" w:rsidRDefault="00EB1169">
      <w:pPr>
        <w:pStyle w:val="CommentText"/>
      </w:pPr>
    </w:p>
    <w:p w14:paraId="06A78027" w14:textId="13E971BB" w:rsidR="00EB1169" w:rsidRDefault="00EB1169">
      <w:pPr>
        <w:pStyle w:val="CommentText"/>
      </w:pPr>
      <w:r>
        <w:t>Explain each of them and how they are represented</w:t>
      </w:r>
    </w:p>
  </w:comment>
  <w:comment w:id="84" w:author="TinTin Kalaw" w:date="2014-08-06T11:55:00Z" w:initials="TK">
    <w:p w14:paraId="7F84016A" w14:textId="0D74DED2" w:rsidR="00EB1169" w:rsidRDefault="00EB1169">
      <w:pPr>
        <w:pStyle w:val="CommentText"/>
      </w:pPr>
      <w:r>
        <w:rPr>
          <w:rStyle w:val="CommentReference"/>
        </w:rPr>
        <w:annotationRef/>
      </w:r>
      <w:r>
        <w:t>Please check kung tama yung content ng csv</w:t>
      </w:r>
    </w:p>
  </w:comment>
  <w:comment w:id="85" w:author="Vilson Lu" w:date="2014-08-06T12:37:00Z" w:initials="VL">
    <w:p w14:paraId="2BBAB5AA" w14:textId="5E9B5A46" w:rsidR="00EB1169" w:rsidRDefault="00EB1169">
      <w:pPr>
        <w:pStyle w:val="CommentText"/>
      </w:pPr>
      <w:r>
        <w:rPr>
          <w:rStyle w:val="CommentReference"/>
        </w:rPr>
        <w:annotationRef/>
      </w:r>
      <w:r>
        <w:t>Done</w:t>
      </w:r>
    </w:p>
  </w:comment>
  <w:comment w:id="86" w:author="TinTin Kalaw" w:date="2014-08-06T11:55:00Z" w:initials="TK">
    <w:p w14:paraId="1C93C7E1" w14:textId="623088DE" w:rsidR="00EB1169" w:rsidRDefault="00EB1169">
      <w:pPr>
        <w:pStyle w:val="CommentText"/>
      </w:pPr>
      <w:r>
        <w:rPr>
          <w:rStyle w:val="CommentReference"/>
        </w:rPr>
        <w:annotationRef/>
      </w:r>
      <w:r>
        <w:t>Sample content of the text file</w:t>
      </w:r>
    </w:p>
  </w:comment>
  <w:comment w:id="87" w:author="Vilson Lu" w:date="2014-08-06T12:36:00Z" w:initials="VL">
    <w:p w14:paraId="34122EB3" w14:textId="389667E3" w:rsidR="00EB1169" w:rsidRDefault="00EB1169">
      <w:pPr>
        <w:pStyle w:val="CommentText"/>
      </w:pPr>
      <w:r>
        <w:rPr>
          <w:rStyle w:val="CommentReference"/>
        </w:rPr>
        <w:annotationRef/>
      </w:r>
    </w:p>
  </w:comment>
  <w:comment w:id="88" w:author="Vilson Lu" w:date="2014-08-06T12:36:00Z" w:initials="VL">
    <w:p w14:paraId="7D1C47A7" w14:textId="304D9786" w:rsidR="00EB1169" w:rsidRDefault="00EB1169">
      <w:pPr>
        <w:pStyle w:val="CommentText"/>
      </w:pPr>
      <w:r>
        <w:rPr>
          <w:rStyle w:val="CommentReference"/>
        </w:rPr>
        <w:annotationRef/>
      </w:r>
      <w:r>
        <w:t>Done</w:t>
      </w:r>
    </w:p>
  </w:comment>
  <w:comment w:id="90" w:author="TinTin Kalaw" w:date="2014-08-06T11:56:00Z" w:initials="TK">
    <w:p w14:paraId="7AFF8715" w14:textId="4935BD4B" w:rsidR="00EB1169" w:rsidRDefault="00EB1169">
      <w:pPr>
        <w:pStyle w:val="CommentText"/>
      </w:pPr>
      <w:r>
        <w:rPr>
          <w:rStyle w:val="CommentReference"/>
        </w:rPr>
        <w:annotationRef/>
      </w:r>
      <w:r>
        <w:t>How the rules will be represented, sample rules</w:t>
      </w:r>
    </w:p>
  </w:comment>
  <w:comment w:id="93" w:author="TinTin Kalaw" w:date="2014-08-06T11:56:00Z" w:initials="TK">
    <w:p w14:paraId="2DABC568" w14:textId="526FFA62" w:rsidR="00EB1169" w:rsidRDefault="00EB1169">
      <w:pPr>
        <w:pStyle w:val="CommentText"/>
      </w:pPr>
      <w:r>
        <w:rPr>
          <w:rStyle w:val="CommentReference"/>
        </w:rPr>
        <w:annotationRef/>
      </w:r>
      <w:r>
        <w:t>How the templates are represented, sample template. Na-mention natin na parang fields siya, so how does it look like?</w:t>
      </w:r>
    </w:p>
  </w:comment>
  <w:comment w:id="94" w:author="Vilson Lu" w:date="2014-08-06T12:37:00Z" w:initials="VL">
    <w:p w14:paraId="08E30D78" w14:textId="50D0EEED" w:rsidR="00EB1169" w:rsidRDefault="00EB1169">
      <w:pPr>
        <w:pStyle w:val="CommentText"/>
      </w:pPr>
      <w:r>
        <w:rPr>
          <w:rStyle w:val="CommentReference"/>
        </w:rPr>
        <w:annotationRef/>
      </w:r>
      <w:r>
        <w:t>Done</w:t>
      </w:r>
    </w:p>
  </w:comment>
  <w:comment w:id="101" w:author="admin" w:date="2014-08-05T10:40:00Z" w:initials="a">
    <w:p w14:paraId="7DBCC26F" w14:textId="2E4AEE30" w:rsidR="00EB1169" w:rsidRDefault="00EB1169">
      <w:pPr>
        <w:pStyle w:val="CommentText"/>
      </w:pPr>
      <w:r>
        <w:rPr>
          <w:rStyle w:val="CommentReference"/>
        </w:rPr>
        <w:annotationRef/>
      </w:r>
      <w:r>
        <w:t>Will you be using NormAPI?</w:t>
      </w:r>
    </w:p>
  </w:comment>
  <w:comment w:id="102" w:author="Vilson Lu" w:date="2014-08-05T16:02:00Z" w:initials="VL">
    <w:p w14:paraId="271BA5CC" w14:textId="6AB43F6D" w:rsidR="00EB1169" w:rsidRDefault="00EB1169">
      <w:pPr>
        <w:pStyle w:val="CommentText"/>
      </w:pPr>
      <w:r>
        <w:rPr>
          <w:rStyle w:val="CommentReference"/>
        </w:rPr>
        <w:annotationRef/>
      </w:r>
      <w:r>
        <w:t xml:space="preserve">Sir, yes gagamit kami, pero wala po kaming citation. Pwede ba ifollow up thesis 2 </w:t>
      </w:r>
      <w:r>
        <w:sym w:font="Wingdings" w:char="F04A"/>
      </w:r>
    </w:p>
  </w:comment>
  <w:comment w:id="103" w:author="TinTin Kalaw" w:date="2014-08-06T11:58:00Z" w:initials="TK">
    <w:p w14:paraId="32D427AB" w14:textId="006663EB" w:rsidR="00EB1169" w:rsidRDefault="00EB1169">
      <w:pPr>
        <w:pStyle w:val="CommentText"/>
      </w:pPr>
      <w:r>
        <w:t>I-</w:t>
      </w:r>
      <w:r>
        <w:rPr>
          <w:rStyle w:val="CommentReference"/>
        </w:rPr>
        <w:annotationRef/>
      </w:r>
      <w:r>
        <w:t>mention na si NormAPI</w:t>
      </w:r>
    </w:p>
  </w:comment>
  <w:comment w:id="104" w:author="Vilson Lu" w:date="2014-08-06T12:40:00Z" w:initials="VL">
    <w:p w14:paraId="13C5A36E" w14:textId="54C898C8" w:rsidR="00EB1169" w:rsidRDefault="00EB1169">
      <w:pPr>
        <w:pStyle w:val="CommentText"/>
      </w:pPr>
      <w:r>
        <w:rPr>
          <w:rStyle w:val="CommentReference"/>
        </w:rPr>
        <w:annotationRef/>
      </w:r>
      <w:r>
        <w:t>Done</w:t>
      </w:r>
    </w:p>
  </w:comment>
  <w:comment w:id="107" w:author="admin" w:date="2014-08-05T10:41:00Z" w:initials="a">
    <w:p w14:paraId="0BA068C7" w14:textId="7153365F" w:rsidR="00EB1169" w:rsidRDefault="00EB1169">
      <w:pPr>
        <w:pStyle w:val="CommentText"/>
      </w:pPr>
      <w:r>
        <w:rPr>
          <w:rStyle w:val="CommentReference"/>
        </w:rPr>
        <w:annotationRef/>
      </w:r>
      <w:r>
        <w:t>Filipino POS tagger?</w:t>
      </w:r>
    </w:p>
  </w:comment>
  <w:comment w:id="108" w:author="Vilson Lu" w:date="2014-08-05T15:49:00Z" w:initials="VL">
    <w:p w14:paraId="38388D43" w14:textId="6C901B01" w:rsidR="00EB1169" w:rsidRDefault="00EB1169" w:rsidP="00F21327">
      <w:pPr>
        <w:pStyle w:val="CommentText"/>
      </w:pPr>
      <w:r>
        <w:rPr>
          <w:rStyle w:val="CommentReference"/>
        </w:rPr>
        <w:annotationRef/>
      </w:r>
      <w:r>
        <w:t>Sir, pwede ba sabihin namin na imomodify naming ung mga tools?</w:t>
      </w:r>
    </w:p>
  </w:comment>
  <w:comment w:id="109" w:author="TinTin Kalaw" w:date="2014-08-06T11:35:00Z" w:initials="TK">
    <w:p w14:paraId="25DE6D3D" w14:textId="7575E665" w:rsidR="00EB1169" w:rsidRDefault="00EB1169">
      <w:pPr>
        <w:pStyle w:val="CommentText"/>
      </w:pPr>
      <w:r>
        <w:rPr>
          <w:rStyle w:val="CommentReference"/>
        </w:rPr>
        <w:annotationRef/>
      </w:r>
      <w:r>
        <w:t>OKAY NA DAW</w:t>
      </w:r>
    </w:p>
  </w:comment>
  <w:comment w:id="123" w:author="admin" w:date="2014-08-04T14:40:00Z" w:initials="a">
    <w:p w14:paraId="6DA7F2F1" w14:textId="77777777" w:rsidR="00EB1169" w:rsidRDefault="00EB1169">
      <w:pPr>
        <w:pStyle w:val="CommentText"/>
      </w:pPr>
      <w:r>
        <w:rPr>
          <w:rStyle w:val="CommentReference"/>
        </w:rPr>
        <w:annotationRef/>
      </w:r>
      <w:r>
        <w:t>Where’s the template filler module?</w:t>
      </w:r>
    </w:p>
  </w:comment>
  <w:comment w:id="124" w:author="Vilson Lu" w:date="2014-08-05T15:31:00Z" w:initials="VL">
    <w:p w14:paraId="15BB2C26" w14:textId="103D58FF" w:rsidR="00EB1169" w:rsidRDefault="00EB116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6245B" w15:done="0"/>
  <w15:commentEx w15:paraId="552E3333" w15:done="0"/>
  <w15:commentEx w15:paraId="597D2774" w15:done="1"/>
  <w15:commentEx w15:paraId="00779056" w15:paraIdParent="597D2774" w15:done="0"/>
  <w15:commentEx w15:paraId="656008AF" w15:paraIdParent="597D2774" w15:done="1"/>
  <w15:commentEx w15:paraId="72B91A1F" w15:paraIdParent="597D2774" w15:done="0"/>
  <w15:commentEx w15:paraId="18E51C6E" w15:paraIdParent="597D2774" w15:done="0"/>
  <w15:commentEx w15:paraId="7FBD7FBA" w15:paraIdParent="597D2774" w15:done="0"/>
  <w15:commentEx w15:paraId="20019089" w15:paraIdParent="597D2774" w15:done="0"/>
  <w15:commentEx w15:paraId="06A78027" w15:done="0"/>
  <w15:commentEx w15:paraId="7F84016A" w15:done="0"/>
  <w15:commentEx w15:paraId="2BBAB5AA" w15:paraIdParent="7F84016A" w15:done="0"/>
  <w15:commentEx w15:paraId="1C93C7E1" w15:done="0"/>
  <w15:commentEx w15:paraId="34122EB3" w15:paraIdParent="1C93C7E1" w15:done="0"/>
  <w15:commentEx w15:paraId="7D1C47A7" w15:paraIdParent="1C93C7E1" w15:done="0"/>
  <w15:commentEx w15:paraId="7AFF8715" w15:done="0"/>
  <w15:commentEx w15:paraId="2DABC568" w15:done="0"/>
  <w15:commentEx w15:paraId="08E30D78" w15:paraIdParent="2DABC568" w15:done="0"/>
  <w15:commentEx w15:paraId="7DBCC26F" w15:done="0"/>
  <w15:commentEx w15:paraId="271BA5CC" w15:paraIdParent="7DBCC26F" w15:done="0"/>
  <w15:commentEx w15:paraId="32D427AB" w15:paraIdParent="7DBCC26F" w15:done="0"/>
  <w15:commentEx w15:paraId="13C5A36E" w15:paraIdParent="7DBCC26F" w15:done="0"/>
  <w15:commentEx w15:paraId="0BA068C7" w15:done="0"/>
  <w15:commentEx w15:paraId="38388D43" w15:paraIdParent="0BA068C7" w15:done="0"/>
  <w15:commentEx w15:paraId="25DE6D3D" w15:paraIdParent="0BA068C7" w15:done="0"/>
  <w15:commentEx w15:paraId="6DA7F2F1" w15:done="0"/>
  <w15:commentEx w15:paraId="15BB2C26" w15:paraIdParent="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8949C" w14:textId="77777777" w:rsidR="00975E44" w:rsidRDefault="00975E44" w:rsidP="00D75DAF">
      <w:r>
        <w:separator/>
      </w:r>
    </w:p>
    <w:p w14:paraId="7379FD02" w14:textId="77777777" w:rsidR="00975E44" w:rsidRDefault="00975E44"/>
    <w:p w14:paraId="29EC3BDA" w14:textId="77777777" w:rsidR="00975E44" w:rsidRDefault="00975E44" w:rsidP="00775C74"/>
  </w:endnote>
  <w:endnote w:type="continuationSeparator" w:id="0">
    <w:p w14:paraId="0E6E07D9" w14:textId="77777777" w:rsidR="00975E44" w:rsidRDefault="00975E44" w:rsidP="00D75DAF">
      <w:r>
        <w:continuationSeparator/>
      </w:r>
    </w:p>
    <w:p w14:paraId="2E2FCD0D" w14:textId="77777777" w:rsidR="00975E44" w:rsidRDefault="00975E44"/>
    <w:p w14:paraId="7ADA2E8E" w14:textId="77777777" w:rsidR="00975E44" w:rsidRDefault="00975E44" w:rsidP="00775C74"/>
  </w:endnote>
  <w:endnote w:type="continuationNotice" w:id="1">
    <w:p w14:paraId="688F7E93" w14:textId="77777777" w:rsidR="00975E44" w:rsidRDefault="00975E44"/>
    <w:p w14:paraId="63F7C908" w14:textId="77777777" w:rsidR="00975E44" w:rsidRDefault="00975E44"/>
    <w:p w14:paraId="33E82CDF" w14:textId="77777777" w:rsidR="00975E44" w:rsidRDefault="00975E44"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EB1169" w:rsidRDefault="00EB1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EB1169" w:rsidRPr="00440E61" w:rsidRDefault="00EB1169"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EB1169" w:rsidRDefault="00EB1169">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EB1169" w:rsidRPr="00440E61" w:rsidRDefault="00EB1169"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EB1169" w:rsidRDefault="00EB11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EB1169" w:rsidRDefault="00EB1169">
    <w:pPr>
      <w:pStyle w:val="Footer"/>
      <w:jc w:val="right"/>
    </w:pPr>
  </w:p>
  <w:p w14:paraId="0DCCEA2E" w14:textId="77777777" w:rsidR="00EB1169" w:rsidRPr="00440E61" w:rsidRDefault="00EB1169"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EB1169" w:rsidRDefault="00EB116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EB1169" w:rsidRDefault="00EB1169">
        <w:pPr>
          <w:pStyle w:val="Footer"/>
          <w:jc w:val="right"/>
        </w:pPr>
        <w:r>
          <w:fldChar w:fldCharType="begin"/>
        </w:r>
        <w:r>
          <w:instrText xml:space="preserve"> PAGE   \* MERGEFORMAT </w:instrText>
        </w:r>
        <w:r>
          <w:fldChar w:fldCharType="separate"/>
        </w:r>
        <w:r w:rsidR="00373B30">
          <w:rPr>
            <w:noProof/>
          </w:rPr>
          <w:t>4-5</w:t>
        </w:r>
        <w:r>
          <w:rPr>
            <w:noProof/>
          </w:rPr>
          <w:fldChar w:fldCharType="end"/>
        </w:r>
      </w:p>
    </w:sdtContent>
  </w:sdt>
  <w:p w14:paraId="51D60814" w14:textId="77777777" w:rsidR="00EB1169" w:rsidRPr="00440E61" w:rsidRDefault="00EB1169"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EB1169" w:rsidRDefault="00EB1169">
        <w:pPr>
          <w:pStyle w:val="Footer"/>
          <w:jc w:val="right"/>
        </w:pPr>
        <w:r>
          <w:fldChar w:fldCharType="begin"/>
        </w:r>
        <w:r>
          <w:instrText xml:space="preserve"> PAGE   \* MERGEFORMAT </w:instrText>
        </w:r>
        <w:r>
          <w:fldChar w:fldCharType="separate"/>
        </w:r>
        <w:r w:rsidR="00373B30">
          <w:rPr>
            <w:noProof/>
          </w:rPr>
          <w:t>1-7</w:t>
        </w:r>
        <w:r>
          <w:rPr>
            <w:noProof/>
          </w:rPr>
          <w:fldChar w:fldCharType="end"/>
        </w:r>
      </w:p>
    </w:sdtContent>
  </w:sdt>
  <w:p w14:paraId="3E7F6A28" w14:textId="77777777" w:rsidR="00EB1169" w:rsidRDefault="00EB116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EB1169" w:rsidRDefault="00EB1169">
        <w:pPr>
          <w:pStyle w:val="Footer"/>
          <w:jc w:val="right"/>
        </w:pPr>
        <w:r>
          <w:fldChar w:fldCharType="begin"/>
        </w:r>
        <w:r>
          <w:instrText xml:space="preserve"> PAGE   \* MERGEFORMAT </w:instrText>
        </w:r>
        <w:r>
          <w:fldChar w:fldCharType="separate"/>
        </w:r>
        <w:r w:rsidR="00373B30">
          <w:rPr>
            <w:noProof/>
          </w:rPr>
          <w:t>4-1</w:t>
        </w:r>
        <w:r>
          <w:rPr>
            <w:noProof/>
          </w:rPr>
          <w:fldChar w:fldCharType="end"/>
        </w:r>
      </w:p>
    </w:sdtContent>
  </w:sdt>
  <w:p w14:paraId="4918DD7F" w14:textId="77777777" w:rsidR="00EB1169" w:rsidRDefault="00EB1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376C7" w14:textId="77777777" w:rsidR="00975E44" w:rsidRDefault="00975E44" w:rsidP="00D75DAF">
      <w:r>
        <w:separator/>
      </w:r>
    </w:p>
    <w:p w14:paraId="08A0639F" w14:textId="77777777" w:rsidR="00975E44" w:rsidRDefault="00975E44"/>
    <w:p w14:paraId="0C1A8E80" w14:textId="77777777" w:rsidR="00975E44" w:rsidRDefault="00975E44" w:rsidP="00775C74"/>
  </w:footnote>
  <w:footnote w:type="continuationSeparator" w:id="0">
    <w:p w14:paraId="4007760B" w14:textId="77777777" w:rsidR="00975E44" w:rsidRDefault="00975E44" w:rsidP="00D75DAF">
      <w:r>
        <w:continuationSeparator/>
      </w:r>
    </w:p>
    <w:p w14:paraId="794856F0" w14:textId="77777777" w:rsidR="00975E44" w:rsidRDefault="00975E44"/>
    <w:p w14:paraId="673C384F" w14:textId="77777777" w:rsidR="00975E44" w:rsidRDefault="00975E44" w:rsidP="00775C74"/>
  </w:footnote>
  <w:footnote w:type="continuationNotice" w:id="1">
    <w:p w14:paraId="6DE12DDD" w14:textId="77777777" w:rsidR="00975E44" w:rsidRDefault="00975E44"/>
    <w:p w14:paraId="72A9723D" w14:textId="77777777" w:rsidR="00975E44" w:rsidRDefault="00975E44"/>
    <w:p w14:paraId="69909135" w14:textId="77777777" w:rsidR="00975E44" w:rsidRDefault="00975E44" w:rsidP="00775C74"/>
  </w:footnote>
  <w:footnote w:id="2">
    <w:p w14:paraId="17ECB1D4" w14:textId="7F680DD9" w:rsidR="00EB1169" w:rsidRPr="001804C4" w:rsidRDefault="00EB1169">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EB1169" w:rsidRPr="00BA75BD" w:rsidRDefault="00EB1169"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3FCB"/>
    <w:rsid w:val="000728A0"/>
    <w:rsid w:val="000811C1"/>
    <w:rsid w:val="00092A2D"/>
    <w:rsid w:val="000A5FC3"/>
    <w:rsid w:val="000B0B29"/>
    <w:rsid w:val="000C213C"/>
    <w:rsid w:val="000D0698"/>
    <w:rsid w:val="000D1859"/>
    <w:rsid w:val="000D41B9"/>
    <w:rsid w:val="000D4322"/>
    <w:rsid w:val="000E0BF8"/>
    <w:rsid w:val="000F53D5"/>
    <w:rsid w:val="000F6A25"/>
    <w:rsid w:val="000F6FD1"/>
    <w:rsid w:val="001006A2"/>
    <w:rsid w:val="0010475B"/>
    <w:rsid w:val="00107FA5"/>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6847"/>
    <w:rsid w:val="001C108D"/>
    <w:rsid w:val="001D4416"/>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27A0"/>
    <w:rsid w:val="002F3505"/>
    <w:rsid w:val="002F4DE5"/>
    <w:rsid w:val="002F5C7C"/>
    <w:rsid w:val="002F7B9C"/>
    <w:rsid w:val="00306386"/>
    <w:rsid w:val="003100BB"/>
    <w:rsid w:val="0031287E"/>
    <w:rsid w:val="003216A6"/>
    <w:rsid w:val="003303FA"/>
    <w:rsid w:val="00331B58"/>
    <w:rsid w:val="00341E15"/>
    <w:rsid w:val="00342E03"/>
    <w:rsid w:val="0034423D"/>
    <w:rsid w:val="003461B6"/>
    <w:rsid w:val="00350646"/>
    <w:rsid w:val="00350E9F"/>
    <w:rsid w:val="00352AD1"/>
    <w:rsid w:val="00362B8C"/>
    <w:rsid w:val="00363585"/>
    <w:rsid w:val="00364F14"/>
    <w:rsid w:val="00373B30"/>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37E0"/>
    <w:rsid w:val="00485485"/>
    <w:rsid w:val="00490C07"/>
    <w:rsid w:val="00495154"/>
    <w:rsid w:val="00495F60"/>
    <w:rsid w:val="004A1188"/>
    <w:rsid w:val="004A57BE"/>
    <w:rsid w:val="004B0308"/>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2B9F"/>
    <w:rsid w:val="0054674B"/>
    <w:rsid w:val="00546B89"/>
    <w:rsid w:val="00554F66"/>
    <w:rsid w:val="0056443E"/>
    <w:rsid w:val="0056453D"/>
    <w:rsid w:val="005651B5"/>
    <w:rsid w:val="00574991"/>
    <w:rsid w:val="00576627"/>
    <w:rsid w:val="00577D01"/>
    <w:rsid w:val="00583C3E"/>
    <w:rsid w:val="00586148"/>
    <w:rsid w:val="00586B54"/>
    <w:rsid w:val="00587BA4"/>
    <w:rsid w:val="005904A9"/>
    <w:rsid w:val="00591B62"/>
    <w:rsid w:val="00592B51"/>
    <w:rsid w:val="005959FF"/>
    <w:rsid w:val="00595F9F"/>
    <w:rsid w:val="005A0686"/>
    <w:rsid w:val="005A1A04"/>
    <w:rsid w:val="005A406A"/>
    <w:rsid w:val="005A51CD"/>
    <w:rsid w:val="005B3B38"/>
    <w:rsid w:val="005B6D91"/>
    <w:rsid w:val="005C0D29"/>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3050"/>
    <w:rsid w:val="0064436A"/>
    <w:rsid w:val="00644656"/>
    <w:rsid w:val="0066403C"/>
    <w:rsid w:val="00667DA4"/>
    <w:rsid w:val="00672265"/>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3B1C"/>
    <w:rsid w:val="006B4F2B"/>
    <w:rsid w:val="006B6CC9"/>
    <w:rsid w:val="006C0D23"/>
    <w:rsid w:val="006C2B26"/>
    <w:rsid w:val="006C3084"/>
    <w:rsid w:val="006C7DBE"/>
    <w:rsid w:val="006D6D0D"/>
    <w:rsid w:val="006E1E55"/>
    <w:rsid w:val="006E6EA6"/>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1EF"/>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4033F"/>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DC8"/>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1658"/>
    <w:rsid w:val="00924A96"/>
    <w:rsid w:val="00926839"/>
    <w:rsid w:val="0093339A"/>
    <w:rsid w:val="00937AE6"/>
    <w:rsid w:val="00951F0B"/>
    <w:rsid w:val="00961634"/>
    <w:rsid w:val="00970839"/>
    <w:rsid w:val="00972FCF"/>
    <w:rsid w:val="00975E44"/>
    <w:rsid w:val="009822C5"/>
    <w:rsid w:val="009844CC"/>
    <w:rsid w:val="00985AE8"/>
    <w:rsid w:val="0098776D"/>
    <w:rsid w:val="00992BBF"/>
    <w:rsid w:val="00996A31"/>
    <w:rsid w:val="00996D58"/>
    <w:rsid w:val="009A019E"/>
    <w:rsid w:val="009A1CF0"/>
    <w:rsid w:val="009A460C"/>
    <w:rsid w:val="009B79FD"/>
    <w:rsid w:val="009C1678"/>
    <w:rsid w:val="009C1FBB"/>
    <w:rsid w:val="009C624D"/>
    <w:rsid w:val="009D4ADB"/>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65457"/>
    <w:rsid w:val="00A746E8"/>
    <w:rsid w:val="00A7717B"/>
    <w:rsid w:val="00A81FA6"/>
    <w:rsid w:val="00A84206"/>
    <w:rsid w:val="00A87103"/>
    <w:rsid w:val="00A9725E"/>
    <w:rsid w:val="00A97984"/>
    <w:rsid w:val="00AA3378"/>
    <w:rsid w:val="00AA63B0"/>
    <w:rsid w:val="00AB2880"/>
    <w:rsid w:val="00AB2D78"/>
    <w:rsid w:val="00AB3AFC"/>
    <w:rsid w:val="00AB3F77"/>
    <w:rsid w:val="00AC495A"/>
    <w:rsid w:val="00AD12E7"/>
    <w:rsid w:val="00AD7D08"/>
    <w:rsid w:val="00AE24DF"/>
    <w:rsid w:val="00B0167A"/>
    <w:rsid w:val="00B016A2"/>
    <w:rsid w:val="00B028CC"/>
    <w:rsid w:val="00B12296"/>
    <w:rsid w:val="00B139D2"/>
    <w:rsid w:val="00B14A1A"/>
    <w:rsid w:val="00B1730E"/>
    <w:rsid w:val="00B17DCD"/>
    <w:rsid w:val="00B33EC6"/>
    <w:rsid w:val="00B3684D"/>
    <w:rsid w:val="00B37897"/>
    <w:rsid w:val="00B422C5"/>
    <w:rsid w:val="00B539AC"/>
    <w:rsid w:val="00B64DDD"/>
    <w:rsid w:val="00B67FE1"/>
    <w:rsid w:val="00B74353"/>
    <w:rsid w:val="00B823D3"/>
    <w:rsid w:val="00B82AFA"/>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2EFF"/>
    <w:rsid w:val="00D35ECF"/>
    <w:rsid w:val="00D361AB"/>
    <w:rsid w:val="00D36E00"/>
    <w:rsid w:val="00D36EB1"/>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32DB"/>
    <w:rsid w:val="00E27681"/>
    <w:rsid w:val="00E32C58"/>
    <w:rsid w:val="00E4197C"/>
    <w:rsid w:val="00E42673"/>
    <w:rsid w:val="00E428B8"/>
    <w:rsid w:val="00E43395"/>
    <w:rsid w:val="00E46295"/>
    <w:rsid w:val="00E525B1"/>
    <w:rsid w:val="00E55FD0"/>
    <w:rsid w:val="00E61819"/>
    <w:rsid w:val="00E6382A"/>
    <w:rsid w:val="00E66926"/>
    <w:rsid w:val="00E67FFD"/>
    <w:rsid w:val="00E800AF"/>
    <w:rsid w:val="00E829B3"/>
    <w:rsid w:val="00E82ECC"/>
    <w:rsid w:val="00E83D80"/>
    <w:rsid w:val="00E84434"/>
    <w:rsid w:val="00E85BA8"/>
    <w:rsid w:val="00E87FD4"/>
    <w:rsid w:val="00E936EF"/>
    <w:rsid w:val="00E9371A"/>
    <w:rsid w:val="00E943C7"/>
    <w:rsid w:val="00E94F37"/>
    <w:rsid w:val="00EA1333"/>
    <w:rsid w:val="00EA3E3F"/>
    <w:rsid w:val="00EB1169"/>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1327"/>
    <w:rsid w:val="00F2228D"/>
    <w:rsid w:val="00F24351"/>
    <w:rsid w:val="00F25033"/>
    <w:rsid w:val="00F264C1"/>
    <w:rsid w:val="00F31438"/>
    <w:rsid w:val="00F31888"/>
    <w:rsid w:val="00F320B1"/>
    <w:rsid w:val="00F3354D"/>
    <w:rsid w:val="00F375EA"/>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C18F2"/>
    <w:rsid w:val="00FC33A5"/>
    <w:rsid w:val="00FC3B86"/>
    <w:rsid w:val="00FC54CD"/>
    <w:rsid w:val="00FC5E33"/>
    <w:rsid w:val="00FC6A56"/>
    <w:rsid w:val="00FD415D"/>
    <w:rsid w:val="00FD55F0"/>
    <w:rsid w:val="00FE50E5"/>
    <w:rsid w:val="00FE6C80"/>
    <w:rsid w:val="00FF06ED"/>
    <w:rsid w:val="00FF2A09"/>
    <w:rsid w:val="00FF36B1"/>
    <w:rsid w:val="00FF5F4F"/>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FA0C8D99-5968-4A80-B4B3-DB3F635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unhideWhenUsed/>
    <w:rsid w:val="00867B3F"/>
  </w:style>
  <w:style w:type="character" w:customStyle="1" w:styleId="CommentTextChar">
    <w:name w:val="Comment Text Char"/>
    <w:basedOn w:val="DefaultParagraphFont"/>
    <w:link w:val="CommentText"/>
    <w:uiPriority w:val="99"/>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document%20(8-02-2014%201419)%5bralph-reviewed%5d.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2B1A-D021-434F-A62B-2CF1325E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62</Pages>
  <Words>22415</Words>
  <Characters>127769</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8</cp:revision>
  <cp:lastPrinted>2014-07-21T08:38:00Z</cp:lastPrinted>
  <dcterms:created xsi:type="dcterms:W3CDTF">2014-08-06T04:44:00Z</dcterms:created>
  <dcterms:modified xsi:type="dcterms:W3CDTF">2014-08-06T05:08:00Z</dcterms:modified>
</cp:coreProperties>
</file>