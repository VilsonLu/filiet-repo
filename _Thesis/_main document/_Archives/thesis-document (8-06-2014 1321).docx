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F4304" w14:textId="77777777" w:rsidR="007E73D0" w:rsidRDefault="007E73D0" w:rsidP="00D75DAF">
      <w:pPr>
        <w:pStyle w:val="Title"/>
      </w:pPr>
      <w:r>
        <w:t xml:space="preserve">FILIET: An </w:t>
      </w:r>
      <w:r w:rsidR="00440E61" w:rsidRPr="00EF6E7F">
        <w:t xml:space="preserve">Information Extraction </w:t>
      </w:r>
      <w:r>
        <w:t>System</w:t>
      </w:r>
    </w:p>
    <w:p w14:paraId="7D7396B5" w14:textId="37C65E91" w:rsidR="00440E61" w:rsidRPr="00EF6E7F" w:rsidRDefault="007E73D0" w:rsidP="00D75DAF">
      <w:pPr>
        <w:pStyle w:val="Title"/>
      </w:pPr>
      <w:r>
        <w:t>for</w:t>
      </w:r>
      <w:r w:rsidR="00440E61" w:rsidRPr="00EF6E7F">
        <w:t xml:space="preserve">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3CAA7C29" w14:textId="77777777" w:rsidR="00AE24DF" w:rsidRPr="00EF6E7F" w:rsidRDefault="00440E61" w:rsidP="00AE24DF">
      <w:pPr>
        <w:pStyle w:val="Subtitle"/>
      </w:pPr>
      <w:r w:rsidRPr="00EF6E7F">
        <w:t>the Faculty of the College of Computer Studies</w:t>
      </w:r>
    </w:p>
    <w:p w14:paraId="736A03B0" w14:textId="77777777" w:rsidR="00AE24DF" w:rsidRPr="00EF6E7F" w:rsidRDefault="00AE24DF" w:rsidP="00AE24DF">
      <w:pPr>
        <w:pStyle w:val="Subtitle"/>
      </w:pPr>
    </w:p>
    <w:p w14:paraId="69E619E4" w14:textId="77777777" w:rsidR="00440E61" w:rsidRPr="00EF6E7F" w:rsidRDefault="00440E61" w:rsidP="00D75DAF">
      <w:pPr>
        <w:pStyle w:val="Subtitle"/>
      </w:pPr>
    </w:p>
    <w:p w14:paraId="27585419" w14:textId="6D5A4F8B" w:rsidR="00D75DAF" w:rsidRPr="00EF6E7F" w:rsidRDefault="00440E61" w:rsidP="00D75DAF">
      <w:pPr>
        <w:pStyle w:val="Subtitle"/>
      </w:pPr>
      <w:r w:rsidRPr="00EF6E7F">
        <w:t>De La Salle University Manila</w:t>
      </w:r>
    </w:p>
    <w:p w14:paraId="029F1848" w14:textId="77777777" w:rsidR="00440E61" w:rsidRPr="00EF6E7F" w:rsidRDefault="00440E61" w:rsidP="00AE24DF">
      <w:pPr>
        <w:pStyle w:val="Subtitle"/>
        <w:jc w:val="right"/>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r w:rsidRPr="00EF6E7F">
        <w:t>of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r w:rsidRPr="00EF6E7F">
        <w:t>by</w:t>
      </w:r>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LU, Vilson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7DDE9175" w:rsidR="0087118B" w:rsidRPr="00EF6E7F" w:rsidRDefault="006A2FC1" w:rsidP="006A2FC1">
      <w:pPr>
        <w:jc w:val="center"/>
        <w:sectPr w:rsidR="0087118B" w:rsidRPr="00EF6E7F" w:rsidSect="005B6D91">
          <w:footerReference w:type="default" r:id="rId8"/>
          <w:pgSz w:w="12240" w:h="15840"/>
          <w:pgMar w:top="1440" w:right="1440" w:bottom="1440" w:left="1440" w:header="720" w:footer="720" w:gutter="0"/>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r w:rsidR="00482308">
        <w:rPr>
          <w:noProof/>
          <w:sz w:val="24"/>
          <w:szCs w:val="24"/>
        </w:rPr>
        <w:t>August 9, 2014</w:t>
      </w:r>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r w:rsidRPr="00EF6E7F">
        <w:rPr>
          <w:b/>
        </w:rPr>
        <w:t>Abstract</w:t>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10659BB3" w14:textId="77777777" w:rsidR="005B6D91" w:rsidRDefault="0082421E" w:rsidP="006B3B1C">
      <w:pPr>
        <w:rPr>
          <w:szCs w:val="18"/>
        </w:rPr>
      </w:pPr>
      <w:r w:rsidRPr="00EF6E7F">
        <w:rPr>
          <w:szCs w:val="18"/>
        </w:rPr>
        <w:t>Keywords: Information extraction, disaster management</w:t>
      </w:r>
      <w:r w:rsidR="005B6D91">
        <w:rPr>
          <w:szCs w:val="18"/>
        </w:rPr>
        <w:t>, social media</w:t>
      </w:r>
    </w:p>
    <w:p w14:paraId="32A9DF1C" w14:textId="77777777" w:rsidR="005B6D91" w:rsidRDefault="005B6D91" w:rsidP="006B3B1C">
      <w:pPr>
        <w:rPr>
          <w:b/>
          <w:sz w:val="24"/>
        </w:rPr>
        <w:sectPr w:rsidR="005B6D91" w:rsidSect="005B6D91">
          <w:footerReference w:type="default" r:id="rId9"/>
          <w:footerReference w:type="first" r:id="rId10"/>
          <w:pgSz w:w="12240" w:h="15840"/>
          <w:pgMar w:top="1440" w:right="1440" w:bottom="1440" w:left="1440" w:header="720" w:footer="720" w:gutter="0"/>
          <w:pgNumType w:chapStyle="1"/>
          <w:cols w:space="720"/>
          <w:titlePg/>
          <w:docGrid w:linePitch="360"/>
        </w:sectPr>
      </w:pPr>
    </w:p>
    <w:p w14:paraId="56E01273" w14:textId="6DFA3400" w:rsidR="00644656" w:rsidRPr="006B3B1C" w:rsidRDefault="005B6D91" w:rsidP="006B3B1C">
      <w:pPr>
        <w:rPr>
          <w:b/>
          <w:sz w:val="24"/>
        </w:rPr>
      </w:pPr>
      <w:r>
        <w:rPr>
          <w:b/>
          <w:sz w:val="24"/>
        </w:rPr>
        <w:lastRenderedPageBreak/>
        <w:t>Ta</w:t>
      </w:r>
      <w:r w:rsidR="00644656" w:rsidRPr="006B3B1C">
        <w:rPr>
          <w:b/>
          <w:sz w:val="24"/>
        </w:rPr>
        <w:t>ble of Contents</w:t>
      </w:r>
    </w:p>
    <w:p w14:paraId="6D30A4DC" w14:textId="77777777" w:rsidR="00644656" w:rsidRPr="00EF6E7F" w:rsidRDefault="00644656" w:rsidP="00644656">
      <w:pPr>
        <w:pStyle w:val="TOC1"/>
      </w:pPr>
    </w:p>
    <w:p w14:paraId="16184EE8" w14:textId="77777777" w:rsidR="007C6434" w:rsidRDefault="00644656">
      <w:pPr>
        <w:pStyle w:val="TOC1"/>
        <w:rPr>
          <w:rFonts w:asciiTheme="minorHAnsi" w:eastAsiaTheme="minorEastAsia" w:hAnsiTheme="minorHAnsi" w:cstheme="minorBidi"/>
          <w:b w:val="0"/>
          <w:noProof/>
          <w:sz w:val="22"/>
          <w:szCs w:val="22"/>
          <w:lang w:val="en-PH" w:eastAsia="en-PH"/>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hyperlink w:anchor="_Toc395181674" w:history="1">
        <w:r w:rsidR="007C6434" w:rsidRPr="00D6528E">
          <w:rPr>
            <w:rStyle w:val="Hyperlink"/>
            <w:noProof/>
          </w:rPr>
          <w:t>1.0</w:t>
        </w:r>
        <w:r w:rsidR="007C6434">
          <w:rPr>
            <w:rFonts w:asciiTheme="minorHAnsi" w:eastAsiaTheme="minorEastAsia" w:hAnsiTheme="minorHAnsi" w:cstheme="minorBidi"/>
            <w:b w:val="0"/>
            <w:noProof/>
            <w:sz w:val="22"/>
            <w:szCs w:val="22"/>
            <w:lang w:val="en-PH" w:eastAsia="en-PH"/>
          </w:rPr>
          <w:tab/>
        </w:r>
        <w:r w:rsidR="007C6434" w:rsidRPr="00D6528E">
          <w:rPr>
            <w:rStyle w:val="Hyperlink"/>
            <w:noProof/>
          </w:rPr>
          <w:t>Research Description</w:t>
        </w:r>
        <w:r w:rsidR="007C6434">
          <w:rPr>
            <w:noProof/>
            <w:webHidden/>
          </w:rPr>
          <w:tab/>
        </w:r>
        <w:r w:rsidR="007C6434">
          <w:rPr>
            <w:noProof/>
            <w:webHidden/>
          </w:rPr>
          <w:fldChar w:fldCharType="begin"/>
        </w:r>
        <w:r w:rsidR="007C6434">
          <w:rPr>
            <w:noProof/>
            <w:webHidden/>
          </w:rPr>
          <w:instrText xml:space="preserve"> PAGEREF _Toc395181674 \h </w:instrText>
        </w:r>
        <w:r w:rsidR="007C6434">
          <w:rPr>
            <w:noProof/>
            <w:webHidden/>
          </w:rPr>
        </w:r>
        <w:r w:rsidR="007C6434">
          <w:rPr>
            <w:noProof/>
            <w:webHidden/>
          </w:rPr>
          <w:fldChar w:fldCharType="separate"/>
        </w:r>
        <w:r w:rsidR="0098563A">
          <w:rPr>
            <w:noProof/>
            <w:webHidden/>
          </w:rPr>
          <w:t>1-1</w:t>
        </w:r>
        <w:r w:rsidR="007C6434">
          <w:rPr>
            <w:noProof/>
            <w:webHidden/>
          </w:rPr>
          <w:fldChar w:fldCharType="end"/>
        </w:r>
      </w:hyperlink>
    </w:p>
    <w:p w14:paraId="3D97C6B7"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675" w:history="1">
        <w:r w:rsidR="007C6434" w:rsidRPr="00D6528E">
          <w:rPr>
            <w:rStyle w:val="Hyperlink"/>
            <w:noProof/>
          </w:rPr>
          <w:t>1.1</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Overview of the Current State of Technology</w:t>
        </w:r>
        <w:r w:rsidR="007C6434">
          <w:rPr>
            <w:noProof/>
            <w:webHidden/>
          </w:rPr>
          <w:tab/>
        </w:r>
        <w:r w:rsidR="007C6434">
          <w:rPr>
            <w:noProof/>
            <w:webHidden/>
          </w:rPr>
          <w:fldChar w:fldCharType="begin"/>
        </w:r>
        <w:r w:rsidR="007C6434">
          <w:rPr>
            <w:noProof/>
            <w:webHidden/>
          </w:rPr>
          <w:instrText xml:space="preserve"> PAGEREF _Toc395181675 \h </w:instrText>
        </w:r>
        <w:r w:rsidR="007C6434">
          <w:rPr>
            <w:noProof/>
            <w:webHidden/>
          </w:rPr>
        </w:r>
        <w:r w:rsidR="007C6434">
          <w:rPr>
            <w:noProof/>
            <w:webHidden/>
          </w:rPr>
          <w:fldChar w:fldCharType="separate"/>
        </w:r>
        <w:r w:rsidR="0098563A">
          <w:rPr>
            <w:noProof/>
            <w:webHidden/>
          </w:rPr>
          <w:t>1-1</w:t>
        </w:r>
        <w:r w:rsidR="007C6434">
          <w:rPr>
            <w:noProof/>
            <w:webHidden/>
          </w:rPr>
          <w:fldChar w:fldCharType="end"/>
        </w:r>
      </w:hyperlink>
    </w:p>
    <w:p w14:paraId="02AF294F"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676" w:history="1">
        <w:r w:rsidR="007C6434" w:rsidRPr="00D6528E">
          <w:rPr>
            <w:rStyle w:val="Hyperlink"/>
            <w:noProof/>
          </w:rPr>
          <w:t>1.2</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Research Objectives</w:t>
        </w:r>
        <w:r w:rsidR="007C6434">
          <w:rPr>
            <w:noProof/>
            <w:webHidden/>
          </w:rPr>
          <w:tab/>
        </w:r>
        <w:r w:rsidR="007C6434">
          <w:rPr>
            <w:noProof/>
            <w:webHidden/>
          </w:rPr>
          <w:fldChar w:fldCharType="begin"/>
        </w:r>
        <w:r w:rsidR="007C6434">
          <w:rPr>
            <w:noProof/>
            <w:webHidden/>
          </w:rPr>
          <w:instrText xml:space="preserve"> PAGEREF _Toc395181676 \h </w:instrText>
        </w:r>
        <w:r w:rsidR="007C6434">
          <w:rPr>
            <w:noProof/>
            <w:webHidden/>
          </w:rPr>
        </w:r>
        <w:r w:rsidR="007C6434">
          <w:rPr>
            <w:noProof/>
            <w:webHidden/>
          </w:rPr>
          <w:fldChar w:fldCharType="separate"/>
        </w:r>
        <w:r w:rsidR="0098563A">
          <w:rPr>
            <w:noProof/>
            <w:webHidden/>
          </w:rPr>
          <w:t>1-2</w:t>
        </w:r>
        <w:r w:rsidR="007C6434">
          <w:rPr>
            <w:noProof/>
            <w:webHidden/>
          </w:rPr>
          <w:fldChar w:fldCharType="end"/>
        </w:r>
      </w:hyperlink>
    </w:p>
    <w:p w14:paraId="14D0727A"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677" w:history="1">
        <w:r w:rsidR="007C6434" w:rsidRPr="00D6528E">
          <w:rPr>
            <w:rStyle w:val="Hyperlink"/>
            <w:noProof/>
            <w14:scene3d>
              <w14:camera w14:prst="orthographicFront"/>
              <w14:lightRig w14:rig="threePt" w14:dir="t">
                <w14:rot w14:lat="0" w14:lon="0" w14:rev="0"/>
              </w14:lightRig>
            </w14:scene3d>
          </w:rPr>
          <w:t>1.2.1</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General Objective</w:t>
        </w:r>
        <w:r w:rsidR="007C6434">
          <w:rPr>
            <w:noProof/>
            <w:webHidden/>
          </w:rPr>
          <w:tab/>
        </w:r>
        <w:r w:rsidR="007C6434">
          <w:rPr>
            <w:noProof/>
            <w:webHidden/>
          </w:rPr>
          <w:fldChar w:fldCharType="begin"/>
        </w:r>
        <w:r w:rsidR="007C6434">
          <w:rPr>
            <w:noProof/>
            <w:webHidden/>
          </w:rPr>
          <w:instrText xml:space="preserve"> PAGEREF _Toc395181677 \h </w:instrText>
        </w:r>
        <w:r w:rsidR="007C6434">
          <w:rPr>
            <w:noProof/>
            <w:webHidden/>
          </w:rPr>
        </w:r>
        <w:r w:rsidR="007C6434">
          <w:rPr>
            <w:noProof/>
            <w:webHidden/>
          </w:rPr>
          <w:fldChar w:fldCharType="separate"/>
        </w:r>
        <w:r w:rsidR="0098563A">
          <w:rPr>
            <w:noProof/>
            <w:webHidden/>
          </w:rPr>
          <w:t>1-2</w:t>
        </w:r>
        <w:r w:rsidR="007C6434">
          <w:rPr>
            <w:noProof/>
            <w:webHidden/>
          </w:rPr>
          <w:fldChar w:fldCharType="end"/>
        </w:r>
      </w:hyperlink>
    </w:p>
    <w:p w14:paraId="1BC45D56"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678" w:history="1">
        <w:r w:rsidR="007C6434" w:rsidRPr="00D6528E">
          <w:rPr>
            <w:rStyle w:val="Hyperlink"/>
            <w:noProof/>
            <w14:scene3d>
              <w14:camera w14:prst="orthographicFront"/>
              <w14:lightRig w14:rig="threePt" w14:dir="t">
                <w14:rot w14:lat="0" w14:lon="0" w14:rev="0"/>
              </w14:lightRig>
            </w14:scene3d>
          </w:rPr>
          <w:t>1.2.2</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Specific Objectives</w:t>
        </w:r>
        <w:r w:rsidR="007C6434">
          <w:rPr>
            <w:noProof/>
            <w:webHidden/>
          </w:rPr>
          <w:tab/>
        </w:r>
        <w:r w:rsidR="007C6434">
          <w:rPr>
            <w:noProof/>
            <w:webHidden/>
          </w:rPr>
          <w:fldChar w:fldCharType="begin"/>
        </w:r>
        <w:r w:rsidR="007C6434">
          <w:rPr>
            <w:noProof/>
            <w:webHidden/>
          </w:rPr>
          <w:instrText xml:space="preserve"> PAGEREF _Toc395181678 \h </w:instrText>
        </w:r>
        <w:r w:rsidR="007C6434">
          <w:rPr>
            <w:noProof/>
            <w:webHidden/>
          </w:rPr>
        </w:r>
        <w:r w:rsidR="007C6434">
          <w:rPr>
            <w:noProof/>
            <w:webHidden/>
          </w:rPr>
          <w:fldChar w:fldCharType="separate"/>
        </w:r>
        <w:r w:rsidR="0098563A">
          <w:rPr>
            <w:noProof/>
            <w:webHidden/>
          </w:rPr>
          <w:t>1-2</w:t>
        </w:r>
        <w:r w:rsidR="007C6434">
          <w:rPr>
            <w:noProof/>
            <w:webHidden/>
          </w:rPr>
          <w:fldChar w:fldCharType="end"/>
        </w:r>
      </w:hyperlink>
    </w:p>
    <w:p w14:paraId="573D5A66"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679" w:history="1">
        <w:r w:rsidR="007C6434" w:rsidRPr="00D6528E">
          <w:rPr>
            <w:rStyle w:val="Hyperlink"/>
            <w:noProof/>
          </w:rPr>
          <w:t>1.3</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Scope and Limitations of the Research</w:t>
        </w:r>
        <w:r w:rsidR="007C6434">
          <w:rPr>
            <w:noProof/>
            <w:webHidden/>
          </w:rPr>
          <w:tab/>
        </w:r>
        <w:r w:rsidR="007C6434">
          <w:rPr>
            <w:noProof/>
            <w:webHidden/>
          </w:rPr>
          <w:fldChar w:fldCharType="begin"/>
        </w:r>
        <w:r w:rsidR="007C6434">
          <w:rPr>
            <w:noProof/>
            <w:webHidden/>
          </w:rPr>
          <w:instrText xml:space="preserve"> PAGEREF _Toc395181679 \h </w:instrText>
        </w:r>
        <w:r w:rsidR="007C6434">
          <w:rPr>
            <w:noProof/>
            <w:webHidden/>
          </w:rPr>
        </w:r>
        <w:r w:rsidR="007C6434">
          <w:rPr>
            <w:noProof/>
            <w:webHidden/>
          </w:rPr>
          <w:fldChar w:fldCharType="separate"/>
        </w:r>
        <w:r w:rsidR="0098563A">
          <w:rPr>
            <w:noProof/>
            <w:webHidden/>
          </w:rPr>
          <w:t>1-3</w:t>
        </w:r>
        <w:r w:rsidR="007C6434">
          <w:rPr>
            <w:noProof/>
            <w:webHidden/>
          </w:rPr>
          <w:fldChar w:fldCharType="end"/>
        </w:r>
      </w:hyperlink>
    </w:p>
    <w:p w14:paraId="67C1D0B2"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680" w:history="1">
        <w:r w:rsidR="007C6434" w:rsidRPr="00D6528E">
          <w:rPr>
            <w:rStyle w:val="Hyperlink"/>
            <w:noProof/>
          </w:rPr>
          <w:t>1.4</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Significance of the Research</w:t>
        </w:r>
        <w:r w:rsidR="007C6434">
          <w:rPr>
            <w:noProof/>
            <w:webHidden/>
          </w:rPr>
          <w:tab/>
        </w:r>
        <w:r w:rsidR="007C6434">
          <w:rPr>
            <w:noProof/>
            <w:webHidden/>
          </w:rPr>
          <w:fldChar w:fldCharType="begin"/>
        </w:r>
        <w:r w:rsidR="007C6434">
          <w:rPr>
            <w:noProof/>
            <w:webHidden/>
          </w:rPr>
          <w:instrText xml:space="preserve"> PAGEREF _Toc395181680 \h </w:instrText>
        </w:r>
        <w:r w:rsidR="007C6434">
          <w:rPr>
            <w:noProof/>
            <w:webHidden/>
          </w:rPr>
        </w:r>
        <w:r w:rsidR="007C6434">
          <w:rPr>
            <w:noProof/>
            <w:webHidden/>
          </w:rPr>
          <w:fldChar w:fldCharType="separate"/>
        </w:r>
        <w:r w:rsidR="0098563A">
          <w:rPr>
            <w:noProof/>
            <w:webHidden/>
          </w:rPr>
          <w:t>1-4</w:t>
        </w:r>
        <w:r w:rsidR="007C6434">
          <w:rPr>
            <w:noProof/>
            <w:webHidden/>
          </w:rPr>
          <w:fldChar w:fldCharType="end"/>
        </w:r>
      </w:hyperlink>
    </w:p>
    <w:p w14:paraId="11702E1C"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681" w:history="1">
        <w:r w:rsidR="007C6434" w:rsidRPr="00D6528E">
          <w:rPr>
            <w:rStyle w:val="Hyperlink"/>
            <w:noProof/>
          </w:rPr>
          <w:t>1.5</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Research Methodology</w:t>
        </w:r>
        <w:r w:rsidR="007C6434">
          <w:rPr>
            <w:noProof/>
            <w:webHidden/>
          </w:rPr>
          <w:tab/>
        </w:r>
        <w:r w:rsidR="007C6434">
          <w:rPr>
            <w:noProof/>
            <w:webHidden/>
          </w:rPr>
          <w:fldChar w:fldCharType="begin"/>
        </w:r>
        <w:r w:rsidR="007C6434">
          <w:rPr>
            <w:noProof/>
            <w:webHidden/>
          </w:rPr>
          <w:instrText xml:space="preserve"> PAGEREF _Toc395181681 \h </w:instrText>
        </w:r>
        <w:r w:rsidR="007C6434">
          <w:rPr>
            <w:noProof/>
            <w:webHidden/>
          </w:rPr>
        </w:r>
        <w:r w:rsidR="007C6434">
          <w:rPr>
            <w:noProof/>
            <w:webHidden/>
          </w:rPr>
          <w:fldChar w:fldCharType="separate"/>
        </w:r>
        <w:r w:rsidR="0098563A">
          <w:rPr>
            <w:noProof/>
            <w:webHidden/>
          </w:rPr>
          <w:t>1-4</w:t>
        </w:r>
        <w:r w:rsidR="007C6434">
          <w:rPr>
            <w:noProof/>
            <w:webHidden/>
          </w:rPr>
          <w:fldChar w:fldCharType="end"/>
        </w:r>
      </w:hyperlink>
    </w:p>
    <w:p w14:paraId="17A59BCD"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682" w:history="1">
        <w:r w:rsidR="007C6434" w:rsidRPr="00D6528E">
          <w:rPr>
            <w:rStyle w:val="Hyperlink"/>
            <w:noProof/>
            <w14:scene3d>
              <w14:camera w14:prst="orthographicFront"/>
              <w14:lightRig w14:rig="threePt" w14:dir="t">
                <w14:rot w14:lat="0" w14:lon="0" w14:rev="0"/>
              </w14:lightRig>
            </w14:scene3d>
          </w:rPr>
          <w:t>1.5.1</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Investigation and Research Analysis</w:t>
        </w:r>
        <w:r w:rsidR="007C6434">
          <w:rPr>
            <w:noProof/>
            <w:webHidden/>
          </w:rPr>
          <w:tab/>
        </w:r>
        <w:r w:rsidR="007C6434">
          <w:rPr>
            <w:noProof/>
            <w:webHidden/>
          </w:rPr>
          <w:fldChar w:fldCharType="begin"/>
        </w:r>
        <w:r w:rsidR="007C6434">
          <w:rPr>
            <w:noProof/>
            <w:webHidden/>
          </w:rPr>
          <w:instrText xml:space="preserve"> PAGEREF _Toc395181682 \h </w:instrText>
        </w:r>
        <w:r w:rsidR="007C6434">
          <w:rPr>
            <w:noProof/>
            <w:webHidden/>
          </w:rPr>
        </w:r>
        <w:r w:rsidR="007C6434">
          <w:rPr>
            <w:noProof/>
            <w:webHidden/>
          </w:rPr>
          <w:fldChar w:fldCharType="separate"/>
        </w:r>
        <w:r w:rsidR="0098563A">
          <w:rPr>
            <w:noProof/>
            <w:webHidden/>
          </w:rPr>
          <w:t>1-5</w:t>
        </w:r>
        <w:r w:rsidR="007C6434">
          <w:rPr>
            <w:noProof/>
            <w:webHidden/>
          </w:rPr>
          <w:fldChar w:fldCharType="end"/>
        </w:r>
      </w:hyperlink>
    </w:p>
    <w:p w14:paraId="4756C0B8"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683" w:history="1">
        <w:r w:rsidR="007C6434" w:rsidRPr="00D6528E">
          <w:rPr>
            <w:rStyle w:val="Hyperlink"/>
            <w:noProof/>
            <w14:scene3d>
              <w14:camera w14:prst="orthographicFront"/>
              <w14:lightRig w14:rig="threePt" w14:dir="t">
                <w14:rot w14:lat="0" w14:lon="0" w14:rev="0"/>
              </w14:lightRig>
            </w14:scene3d>
          </w:rPr>
          <w:t>1.5.2</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System Design</w:t>
        </w:r>
        <w:r w:rsidR="007C6434">
          <w:rPr>
            <w:noProof/>
            <w:webHidden/>
          </w:rPr>
          <w:tab/>
        </w:r>
        <w:r w:rsidR="007C6434">
          <w:rPr>
            <w:noProof/>
            <w:webHidden/>
          </w:rPr>
          <w:fldChar w:fldCharType="begin"/>
        </w:r>
        <w:r w:rsidR="007C6434">
          <w:rPr>
            <w:noProof/>
            <w:webHidden/>
          </w:rPr>
          <w:instrText xml:space="preserve"> PAGEREF _Toc395181683 \h </w:instrText>
        </w:r>
        <w:r w:rsidR="007C6434">
          <w:rPr>
            <w:noProof/>
            <w:webHidden/>
          </w:rPr>
        </w:r>
        <w:r w:rsidR="007C6434">
          <w:rPr>
            <w:noProof/>
            <w:webHidden/>
          </w:rPr>
          <w:fldChar w:fldCharType="separate"/>
        </w:r>
        <w:r w:rsidR="0098563A">
          <w:rPr>
            <w:noProof/>
            <w:webHidden/>
          </w:rPr>
          <w:t>1-5</w:t>
        </w:r>
        <w:r w:rsidR="007C6434">
          <w:rPr>
            <w:noProof/>
            <w:webHidden/>
          </w:rPr>
          <w:fldChar w:fldCharType="end"/>
        </w:r>
      </w:hyperlink>
    </w:p>
    <w:p w14:paraId="662C23FD"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684" w:history="1">
        <w:r w:rsidR="007C6434" w:rsidRPr="00D6528E">
          <w:rPr>
            <w:rStyle w:val="Hyperlink"/>
            <w:noProof/>
            <w14:scene3d>
              <w14:camera w14:prst="orthographicFront"/>
              <w14:lightRig w14:rig="threePt" w14:dir="t">
                <w14:rot w14:lat="0" w14:lon="0" w14:rev="0"/>
              </w14:lightRig>
            </w14:scene3d>
          </w:rPr>
          <w:t>1.5.3</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Sprints</w:t>
        </w:r>
        <w:r w:rsidR="007C6434">
          <w:rPr>
            <w:noProof/>
            <w:webHidden/>
          </w:rPr>
          <w:tab/>
        </w:r>
        <w:r w:rsidR="007C6434">
          <w:rPr>
            <w:noProof/>
            <w:webHidden/>
          </w:rPr>
          <w:fldChar w:fldCharType="begin"/>
        </w:r>
        <w:r w:rsidR="007C6434">
          <w:rPr>
            <w:noProof/>
            <w:webHidden/>
          </w:rPr>
          <w:instrText xml:space="preserve"> PAGEREF _Toc395181684 \h </w:instrText>
        </w:r>
        <w:r w:rsidR="007C6434">
          <w:rPr>
            <w:noProof/>
            <w:webHidden/>
          </w:rPr>
        </w:r>
        <w:r w:rsidR="007C6434">
          <w:rPr>
            <w:noProof/>
            <w:webHidden/>
          </w:rPr>
          <w:fldChar w:fldCharType="separate"/>
        </w:r>
        <w:r w:rsidR="0098563A">
          <w:rPr>
            <w:noProof/>
            <w:webHidden/>
          </w:rPr>
          <w:t>1-5</w:t>
        </w:r>
        <w:r w:rsidR="007C6434">
          <w:rPr>
            <w:noProof/>
            <w:webHidden/>
          </w:rPr>
          <w:fldChar w:fldCharType="end"/>
        </w:r>
      </w:hyperlink>
    </w:p>
    <w:p w14:paraId="466D963F"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685" w:history="1">
        <w:r w:rsidR="007C6434" w:rsidRPr="00D6528E">
          <w:rPr>
            <w:rStyle w:val="Hyperlink"/>
            <w:noProof/>
            <w14:scene3d>
              <w14:camera w14:prst="orthographicFront"/>
              <w14:lightRig w14:rig="threePt" w14:dir="t">
                <w14:rot w14:lat="0" w14:lon="0" w14:rev="0"/>
              </w14:lightRig>
            </w14:scene3d>
          </w:rPr>
          <w:t>1.5.4</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Sprint Planning Meetings</w:t>
        </w:r>
        <w:r w:rsidR="007C6434">
          <w:rPr>
            <w:noProof/>
            <w:webHidden/>
          </w:rPr>
          <w:tab/>
        </w:r>
        <w:r w:rsidR="007C6434">
          <w:rPr>
            <w:noProof/>
            <w:webHidden/>
          </w:rPr>
          <w:fldChar w:fldCharType="begin"/>
        </w:r>
        <w:r w:rsidR="007C6434">
          <w:rPr>
            <w:noProof/>
            <w:webHidden/>
          </w:rPr>
          <w:instrText xml:space="preserve"> PAGEREF _Toc395181685 \h </w:instrText>
        </w:r>
        <w:r w:rsidR="007C6434">
          <w:rPr>
            <w:noProof/>
            <w:webHidden/>
          </w:rPr>
        </w:r>
        <w:r w:rsidR="007C6434">
          <w:rPr>
            <w:noProof/>
            <w:webHidden/>
          </w:rPr>
          <w:fldChar w:fldCharType="separate"/>
        </w:r>
        <w:r w:rsidR="0098563A">
          <w:rPr>
            <w:noProof/>
            <w:webHidden/>
          </w:rPr>
          <w:t>1-6</w:t>
        </w:r>
        <w:r w:rsidR="007C6434">
          <w:rPr>
            <w:noProof/>
            <w:webHidden/>
          </w:rPr>
          <w:fldChar w:fldCharType="end"/>
        </w:r>
      </w:hyperlink>
    </w:p>
    <w:p w14:paraId="7529D9F5"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686" w:history="1">
        <w:r w:rsidR="007C6434" w:rsidRPr="00D6528E">
          <w:rPr>
            <w:rStyle w:val="Hyperlink"/>
            <w:noProof/>
            <w14:scene3d>
              <w14:camera w14:prst="orthographicFront"/>
              <w14:lightRig w14:rig="threePt" w14:dir="t">
                <w14:rot w14:lat="0" w14:lon="0" w14:rev="0"/>
              </w14:lightRig>
            </w14:scene3d>
          </w:rPr>
          <w:t>1.5.5</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Scrum Meetings</w:t>
        </w:r>
        <w:r w:rsidR="007C6434">
          <w:rPr>
            <w:noProof/>
            <w:webHidden/>
          </w:rPr>
          <w:tab/>
        </w:r>
        <w:r w:rsidR="007C6434">
          <w:rPr>
            <w:noProof/>
            <w:webHidden/>
          </w:rPr>
          <w:fldChar w:fldCharType="begin"/>
        </w:r>
        <w:r w:rsidR="007C6434">
          <w:rPr>
            <w:noProof/>
            <w:webHidden/>
          </w:rPr>
          <w:instrText xml:space="preserve"> PAGEREF _Toc395181686 \h </w:instrText>
        </w:r>
        <w:r w:rsidR="007C6434">
          <w:rPr>
            <w:noProof/>
            <w:webHidden/>
          </w:rPr>
        </w:r>
        <w:r w:rsidR="007C6434">
          <w:rPr>
            <w:noProof/>
            <w:webHidden/>
          </w:rPr>
          <w:fldChar w:fldCharType="separate"/>
        </w:r>
        <w:r w:rsidR="0098563A">
          <w:rPr>
            <w:noProof/>
            <w:webHidden/>
          </w:rPr>
          <w:t>1-6</w:t>
        </w:r>
        <w:r w:rsidR="007C6434">
          <w:rPr>
            <w:noProof/>
            <w:webHidden/>
          </w:rPr>
          <w:fldChar w:fldCharType="end"/>
        </w:r>
      </w:hyperlink>
    </w:p>
    <w:p w14:paraId="619B7B7F"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687" w:history="1">
        <w:r w:rsidR="007C6434" w:rsidRPr="00D6528E">
          <w:rPr>
            <w:rStyle w:val="Hyperlink"/>
            <w:noProof/>
            <w14:scene3d>
              <w14:camera w14:prst="orthographicFront"/>
              <w14:lightRig w14:rig="threePt" w14:dir="t">
                <w14:rot w14:lat="0" w14:lon="0" w14:rev="0"/>
              </w14:lightRig>
            </w14:scene3d>
          </w:rPr>
          <w:t>1.5.6</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System Development</w:t>
        </w:r>
        <w:r w:rsidR="007C6434">
          <w:rPr>
            <w:noProof/>
            <w:webHidden/>
          </w:rPr>
          <w:tab/>
        </w:r>
        <w:r w:rsidR="007C6434">
          <w:rPr>
            <w:noProof/>
            <w:webHidden/>
          </w:rPr>
          <w:fldChar w:fldCharType="begin"/>
        </w:r>
        <w:r w:rsidR="007C6434">
          <w:rPr>
            <w:noProof/>
            <w:webHidden/>
          </w:rPr>
          <w:instrText xml:space="preserve"> PAGEREF _Toc395181687 \h </w:instrText>
        </w:r>
        <w:r w:rsidR="007C6434">
          <w:rPr>
            <w:noProof/>
            <w:webHidden/>
          </w:rPr>
        </w:r>
        <w:r w:rsidR="007C6434">
          <w:rPr>
            <w:noProof/>
            <w:webHidden/>
          </w:rPr>
          <w:fldChar w:fldCharType="separate"/>
        </w:r>
        <w:r w:rsidR="0098563A">
          <w:rPr>
            <w:noProof/>
            <w:webHidden/>
          </w:rPr>
          <w:t>1-6</w:t>
        </w:r>
        <w:r w:rsidR="007C6434">
          <w:rPr>
            <w:noProof/>
            <w:webHidden/>
          </w:rPr>
          <w:fldChar w:fldCharType="end"/>
        </w:r>
      </w:hyperlink>
    </w:p>
    <w:p w14:paraId="24DD9BC4"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688" w:history="1">
        <w:r w:rsidR="007C6434" w:rsidRPr="00D6528E">
          <w:rPr>
            <w:rStyle w:val="Hyperlink"/>
            <w:noProof/>
            <w14:scene3d>
              <w14:camera w14:prst="orthographicFront"/>
              <w14:lightRig w14:rig="threePt" w14:dir="t">
                <w14:rot w14:lat="0" w14:lon="0" w14:rev="0"/>
              </w14:lightRig>
            </w14:scene3d>
          </w:rPr>
          <w:t>1.5.7</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System Integration and Testing</w:t>
        </w:r>
        <w:r w:rsidR="007C6434">
          <w:rPr>
            <w:noProof/>
            <w:webHidden/>
          </w:rPr>
          <w:tab/>
        </w:r>
        <w:r w:rsidR="007C6434">
          <w:rPr>
            <w:noProof/>
            <w:webHidden/>
          </w:rPr>
          <w:fldChar w:fldCharType="begin"/>
        </w:r>
        <w:r w:rsidR="007C6434">
          <w:rPr>
            <w:noProof/>
            <w:webHidden/>
          </w:rPr>
          <w:instrText xml:space="preserve"> PAGEREF _Toc395181688 \h </w:instrText>
        </w:r>
        <w:r w:rsidR="007C6434">
          <w:rPr>
            <w:noProof/>
            <w:webHidden/>
          </w:rPr>
        </w:r>
        <w:r w:rsidR="007C6434">
          <w:rPr>
            <w:noProof/>
            <w:webHidden/>
          </w:rPr>
          <w:fldChar w:fldCharType="separate"/>
        </w:r>
        <w:r w:rsidR="0098563A">
          <w:rPr>
            <w:noProof/>
            <w:webHidden/>
          </w:rPr>
          <w:t>1-6</w:t>
        </w:r>
        <w:r w:rsidR="007C6434">
          <w:rPr>
            <w:noProof/>
            <w:webHidden/>
          </w:rPr>
          <w:fldChar w:fldCharType="end"/>
        </w:r>
      </w:hyperlink>
    </w:p>
    <w:p w14:paraId="64AD85DE"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689" w:history="1">
        <w:r w:rsidR="007C6434" w:rsidRPr="00D6528E">
          <w:rPr>
            <w:rStyle w:val="Hyperlink"/>
            <w:noProof/>
            <w14:scene3d>
              <w14:camera w14:prst="orthographicFront"/>
              <w14:lightRig w14:rig="threePt" w14:dir="t">
                <w14:rot w14:lat="0" w14:lon="0" w14:rev="0"/>
              </w14:lightRig>
            </w14:scene3d>
          </w:rPr>
          <w:t>1.5.8</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System Evaluation</w:t>
        </w:r>
        <w:r w:rsidR="007C6434">
          <w:rPr>
            <w:noProof/>
            <w:webHidden/>
          </w:rPr>
          <w:tab/>
        </w:r>
        <w:r w:rsidR="007C6434">
          <w:rPr>
            <w:noProof/>
            <w:webHidden/>
          </w:rPr>
          <w:fldChar w:fldCharType="begin"/>
        </w:r>
        <w:r w:rsidR="007C6434">
          <w:rPr>
            <w:noProof/>
            <w:webHidden/>
          </w:rPr>
          <w:instrText xml:space="preserve"> PAGEREF _Toc395181689 \h </w:instrText>
        </w:r>
        <w:r w:rsidR="007C6434">
          <w:rPr>
            <w:noProof/>
            <w:webHidden/>
          </w:rPr>
        </w:r>
        <w:r w:rsidR="007C6434">
          <w:rPr>
            <w:noProof/>
            <w:webHidden/>
          </w:rPr>
          <w:fldChar w:fldCharType="separate"/>
        </w:r>
        <w:r w:rsidR="0098563A">
          <w:rPr>
            <w:noProof/>
            <w:webHidden/>
          </w:rPr>
          <w:t>1-6</w:t>
        </w:r>
        <w:r w:rsidR="007C6434">
          <w:rPr>
            <w:noProof/>
            <w:webHidden/>
          </w:rPr>
          <w:fldChar w:fldCharType="end"/>
        </w:r>
      </w:hyperlink>
    </w:p>
    <w:p w14:paraId="6FF5836A"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690" w:history="1">
        <w:r w:rsidR="007C6434" w:rsidRPr="00D6528E">
          <w:rPr>
            <w:rStyle w:val="Hyperlink"/>
            <w:noProof/>
            <w14:scene3d>
              <w14:camera w14:prst="orthographicFront"/>
              <w14:lightRig w14:rig="threePt" w14:dir="t">
                <w14:rot w14:lat="0" w14:lon="0" w14:rev="0"/>
              </w14:lightRig>
            </w14:scene3d>
          </w:rPr>
          <w:t>1.5.9</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Documentation</w:t>
        </w:r>
        <w:r w:rsidR="007C6434">
          <w:rPr>
            <w:noProof/>
            <w:webHidden/>
          </w:rPr>
          <w:tab/>
        </w:r>
        <w:r w:rsidR="007C6434">
          <w:rPr>
            <w:noProof/>
            <w:webHidden/>
          </w:rPr>
          <w:fldChar w:fldCharType="begin"/>
        </w:r>
        <w:r w:rsidR="007C6434">
          <w:rPr>
            <w:noProof/>
            <w:webHidden/>
          </w:rPr>
          <w:instrText xml:space="preserve"> PAGEREF _Toc395181690 \h </w:instrText>
        </w:r>
        <w:r w:rsidR="007C6434">
          <w:rPr>
            <w:noProof/>
            <w:webHidden/>
          </w:rPr>
        </w:r>
        <w:r w:rsidR="007C6434">
          <w:rPr>
            <w:noProof/>
            <w:webHidden/>
          </w:rPr>
          <w:fldChar w:fldCharType="separate"/>
        </w:r>
        <w:r w:rsidR="0098563A">
          <w:rPr>
            <w:noProof/>
            <w:webHidden/>
          </w:rPr>
          <w:t>1-6</w:t>
        </w:r>
        <w:r w:rsidR="007C6434">
          <w:rPr>
            <w:noProof/>
            <w:webHidden/>
          </w:rPr>
          <w:fldChar w:fldCharType="end"/>
        </w:r>
      </w:hyperlink>
    </w:p>
    <w:p w14:paraId="38BF7DAF" w14:textId="77777777" w:rsidR="007C6434" w:rsidRDefault="000C0CD4">
      <w:pPr>
        <w:pStyle w:val="TOC3"/>
        <w:tabs>
          <w:tab w:val="left" w:pos="1320"/>
          <w:tab w:val="right" w:leader="dot" w:pos="9350"/>
        </w:tabs>
        <w:rPr>
          <w:rFonts w:asciiTheme="minorHAnsi" w:eastAsiaTheme="minorEastAsia" w:hAnsiTheme="minorHAnsi" w:cstheme="minorBidi"/>
          <w:noProof/>
          <w:sz w:val="22"/>
          <w:szCs w:val="22"/>
          <w:lang w:val="en-PH" w:eastAsia="en-PH"/>
        </w:rPr>
      </w:pPr>
      <w:hyperlink w:anchor="_Toc395181691" w:history="1">
        <w:r w:rsidR="007C6434" w:rsidRPr="00D6528E">
          <w:rPr>
            <w:rStyle w:val="Hyperlink"/>
            <w:noProof/>
            <w14:scene3d>
              <w14:camera w14:prst="orthographicFront"/>
              <w14:lightRig w14:rig="threePt" w14:dir="t">
                <w14:rot w14:lat="0" w14:lon="0" w14:rev="0"/>
              </w14:lightRig>
            </w14:scene3d>
          </w:rPr>
          <w:t>1.5.10</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Calendar of Activities</w:t>
        </w:r>
        <w:r w:rsidR="007C6434">
          <w:rPr>
            <w:noProof/>
            <w:webHidden/>
          </w:rPr>
          <w:tab/>
        </w:r>
        <w:r w:rsidR="007C6434">
          <w:rPr>
            <w:noProof/>
            <w:webHidden/>
          </w:rPr>
          <w:fldChar w:fldCharType="begin"/>
        </w:r>
        <w:r w:rsidR="007C6434">
          <w:rPr>
            <w:noProof/>
            <w:webHidden/>
          </w:rPr>
          <w:instrText xml:space="preserve"> PAGEREF _Toc395181691 \h </w:instrText>
        </w:r>
        <w:r w:rsidR="007C6434">
          <w:rPr>
            <w:noProof/>
            <w:webHidden/>
          </w:rPr>
        </w:r>
        <w:r w:rsidR="007C6434">
          <w:rPr>
            <w:noProof/>
            <w:webHidden/>
          </w:rPr>
          <w:fldChar w:fldCharType="separate"/>
        </w:r>
        <w:r w:rsidR="0098563A">
          <w:rPr>
            <w:noProof/>
            <w:webHidden/>
          </w:rPr>
          <w:t>1-7</w:t>
        </w:r>
        <w:r w:rsidR="007C6434">
          <w:rPr>
            <w:noProof/>
            <w:webHidden/>
          </w:rPr>
          <w:fldChar w:fldCharType="end"/>
        </w:r>
      </w:hyperlink>
    </w:p>
    <w:p w14:paraId="254565F0" w14:textId="77777777" w:rsidR="007C6434" w:rsidRDefault="000C0CD4">
      <w:pPr>
        <w:pStyle w:val="TOC1"/>
        <w:rPr>
          <w:rFonts w:asciiTheme="minorHAnsi" w:eastAsiaTheme="minorEastAsia" w:hAnsiTheme="minorHAnsi" w:cstheme="minorBidi"/>
          <w:b w:val="0"/>
          <w:noProof/>
          <w:sz w:val="22"/>
          <w:szCs w:val="22"/>
          <w:lang w:val="en-PH" w:eastAsia="en-PH"/>
        </w:rPr>
      </w:pPr>
      <w:hyperlink w:anchor="_Toc395181692" w:history="1">
        <w:r w:rsidR="007C6434" w:rsidRPr="00D6528E">
          <w:rPr>
            <w:rStyle w:val="Hyperlink"/>
            <w:noProof/>
          </w:rPr>
          <w:t>2.0</w:t>
        </w:r>
        <w:r w:rsidR="007C6434">
          <w:rPr>
            <w:rFonts w:asciiTheme="minorHAnsi" w:eastAsiaTheme="minorEastAsia" w:hAnsiTheme="minorHAnsi" w:cstheme="minorBidi"/>
            <w:b w:val="0"/>
            <w:noProof/>
            <w:sz w:val="22"/>
            <w:szCs w:val="22"/>
            <w:lang w:val="en-PH" w:eastAsia="en-PH"/>
          </w:rPr>
          <w:tab/>
        </w:r>
        <w:r w:rsidR="007C6434" w:rsidRPr="00D6528E">
          <w:rPr>
            <w:rStyle w:val="Hyperlink"/>
            <w:noProof/>
          </w:rPr>
          <w:t>Review of Related Works</w:t>
        </w:r>
        <w:r w:rsidR="007C6434">
          <w:rPr>
            <w:noProof/>
            <w:webHidden/>
          </w:rPr>
          <w:tab/>
        </w:r>
        <w:r w:rsidR="007C6434">
          <w:rPr>
            <w:noProof/>
            <w:webHidden/>
          </w:rPr>
          <w:fldChar w:fldCharType="begin"/>
        </w:r>
        <w:r w:rsidR="007C6434">
          <w:rPr>
            <w:noProof/>
            <w:webHidden/>
          </w:rPr>
          <w:instrText xml:space="preserve"> PAGEREF _Toc395181692 \h </w:instrText>
        </w:r>
        <w:r w:rsidR="007C6434">
          <w:rPr>
            <w:noProof/>
            <w:webHidden/>
          </w:rPr>
        </w:r>
        <w:r w:rsidR="007C6434">
          <w:rPr>
            <w:noProof/>
            <w:webHidden/>
          </w:rPr>
          <w:fldChar w:fldCharType="separate"/>
        </w:r>
        <w:r w:rsidR="0098563A">
          <w:rPr>
            <w:noProof/>
            <w:webHidden/>
          </w:rPr>
          <w:t>2-1</w:t>
        </w:r>
        <w:r w:rsidR="007C6434">
          <w:rPr>
            <w:noProof/>
            <w:webHidden/>
          </w:rPr>
          <w:fldChar w:fldCharType="end"/>
        </w:r>
      </w:hyperlink>
    </w:p>
    <w:p w14:paraId="726466FA"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693" w:history="1">
        <w:r w:rsidR="007C6434" w:rsidRPr="00D6528E">
          <w:rPr>
            <w:rStyle w:val="Hyperlink"/>
            <w:noProof/>
          </w:rPr>
          <w:t>2.1</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Machine Learning-Based Information Extraction Systems</w:t>
        </w:r>
        <w:r w:rsidR="007C6434">
          <w:rPr>
            <w:noProof/>
            <w:webHidden/>
          </w:rPr>
          <w:tab/>
        </w:r>
        <w:r w:rsidR="007C6434">
          <w:rPr>
            <w:noProof/>
            <w:webHidden/>
          </w:rPr>
          <w:fldChar w:fldCharType="begin"/>
        </w:r>
        <w:r w:rsidR="007C6434">
          <w:rPr>
            <w:noProof/>
            <w:webHidden/>
          </w:rPr>
          <w:instrText xml:space="preserve"> PAGEREF _Toc395181693 \h </w:instrText>
        </w:r>
        <w:r w:rsidR="007C6434">
          <w:rPr>
            <w:noProof/>
            <w:webHidden/>
          </w:rPr>
        </w:r>
        <w:r w:rsidR="007C6434">
          <w:rPr>
            <w:noProof/>
            <w:webHidden/>
          </w:rPr>
          <w:fldChar w:fldCharType="separate"/>
        </w:r>
        <w:r w:rsidR="0098563A">
          <w:rPr>
            <w:noProof/>
            <w:webHidden/>
          </w:rPr>
          <w:t>2-1</w:t>
        </w:r>
        <w:r w:rsidR="007C6434">
          <w:rPr>
            <w:noProof/>
            <w:webHidden/>
          </w:rPr>
          <w:fldChar w:fldCharType="end"/>
        </w:r>
      </w:hyperlink>
    </w:p>
    <w:p w14:paraId="10CF66E8"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694" w:history="1">
        <w:r w:rsidR="007C6434" w:rsidRPr="00D6528E">
          <w:rPr>
            <w:rStyle w:val="Hyperlink"/>
            <w:noProof/>
          </w:rPr>
          <w:t>2.2</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Rule-Based Information Extraction Systems</w:t>
        </w:r>
        <w:r w:rsidR="007C6434">
          <w:rPr>
            <w:noProof/>
            <w:webHidden/>
          </w:rPr>
          <w:tab/>
        </w:r>
        <w:r w:rsidR="007C6434">
          <w:rPr>
            <w:noProof/>
            <w:webHidden/>
          </w:rPr>
          <w:fldChar w:fldCharType="begin"/>
        </w:r>
        <w:r w:rsidR="007C6434">
          <w:rPr>
            <w:noProof/>
            <w:webHidden/>
          </w:rPr>
          <w:instrText xml:space="preserve"> PAGEREF _Toc395181694 \h </w:instrText>
        </w:r>
        <w:r w:rsidR="007C6434">
          <w:rPr>
            <w:noProof/>
            <w:webHidden/>
          </w:rPr>
        </w:r>
        <w:r w:rsidR="007C6434">
          <w:rPr>
            <w:noProof/>
            <w:webHidden/>
          </w:rPr>
          <w:fldChar w:fldCharType="separate"/>
        </w:r>
        <w:r w:rsidR="0098563A">
          <w:rPr>
            <w:noProof/>
            <w:webHidden/>
          </w:rPr>
          <w:t>2-2</w:t>
        </w:r>
        <w:r w:rsidR="007C6434">
          <w:rPr>
            <w:noProof/>
            <w:webHidden/>
          </w:rPr>
          <w:fldChar w:fldCharType="end"/>
        </w:r>
      </w:hyperlink>
    </w:p>
    <w:p w14:paraId="7FAB7CE9"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695" w:history="1">
        <w:r w:rsidR="007C6434" w:rsidRPr="00D6528E">
          <w:rPr>
            <w:rStyle w:val="Hyperlink"/>
            <w:noProof/>
          </w:rPr>
          <w:t>2.3</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Other Information Extraction Systems</w:t>
        </w:r>
        <w:r w:rsidR="007C6434">
          <w:rPr>
            <w:noProof/>
            <w:webHidden/>
          </w:rPr>
          <w:tab/>
        </w:r>
        <w:r w:rsidR="007C6434">
          <w:rPr>
            <w:noProof/>
            <w:webHidden/>
          </w:rPr>
          <w:fldChar w:fldCharType="begin"/>
        </w:r>
        <w:r w:rsidR="007C6434">
          <w:rPr>
            <w:noProof/>
            <w:webHidden/>
          </w:rPr>
          <w:instrText xml:space="preserve"> PAGEREF _Toc395181695 \h </w:instrText>
        </w:r>
        <w:r w:rsidR="007C6434">
          <w:rPr>
            <w:noProof/>
            <w:webHidden/>
          </w:rPr>
        </w:r>
        <w:r w:rsidR="007C6434">
          <w:rPr>
            <w:noProof/>
            <w:webHidden/>
          </w:rPr>
          <w:fldChar w:fldCharType="separate"/>
        </w:r>
        <w:r w:rsidR="0098563A">
          <w:rPr>
            <w:noProof/>
            <w:webHidden/>
          </w:rPr>
          <w:t>2-4</w:t>
        </w:r>
        <w:r w:rsidR="007C6434">
          <w:rPr>
            <w:noProof/>
            <w:webHidden/>
          </w:rPr>
          <w:fldChar w:fldCharType="end"/>
        </w:r>
      </w:hyperlink>
    </w:p>
    <w:p w14:paraId="70E40468" w14:textId="77777777" w:rsidR="007C6434" w:rsidRDefault="000C0CD4">
      <w:pPr>
        <w:pStyle w:val="TOC1"/>
        <w:rPr>
          <w:rFonts w:asciiTheme="minorHAnsi" w:eastAsiaTheme="minorEastAsia" w:hAnsiTheme="minorHAnsi" w:cstheme="minorBidi"/>
          <w:b w:val="0"/>
          <w:noProof/>
          <w:sz w:val="22"/>
          <w:szCs w:val="22"/>
          <w:lang w:val="en-PH" w:eastAsia="en-PH"/>
        </w:rPr>
      </w:pPr>
      <w:hyperlink w:anchor="_Toc395181696" w:history="1">
        <w:r w:rsidR="007C6434" w:rsidRPr="00D6528E">
          <w:rPr>
            <w:rStyle w:val="Hyperlink"/>
            <w:noProof/>
          </w:rPr>
          <w:t>3.0</w:t>
        </w:r>
        <w:r w:rsidR="007C6434">
          <w:rPr>
            <w:rFonts w:asciiTheme="minorHAnsi" w:eastAsiaTheme="minorEastAsia" w:hAnsiTheme="minorHAnsi" w:cstheme="minorBidi"/>
            <w:b w:val="0"/>
            <w:noProof/>
            <w:sz w:val="22"/>
            <w:szCs w:val="22"/>
            <w:lang w:val="en-PH" w:eastAsia="en-PH"/>
          </w:rPr>
          <w:tab/>
        </w:r>
        <w:r w:rsidR="007C6434" w:rsidRPr="00D6528E">
          <w:rPr>
            <w:rStyle w:val="Hyperlink"/>
            <w:noProof/>
          </w:rPr>
          <w:t>Theoretical Framework</w:t>
        </w:r>
        <w:r w:rsidR="007C6434">
          <w:rPr>
            <w:noProof/>
            <w:webHidden/>
          </w:rPr>
          <w:tab/>
        </w:r>
        <w:r w:rsidR="007C6434">
          <w:rPr>
            <w:noProof/>
            <w:webHidden/>
          </w:rPr>
          <w:fldChar w:fldCharType="begin"/>
        </w:r>
        <w:r w:rsidR="007C6434">
          <w:rPr>
            <w:noProof/>
            <w:webHidden/>
          </w:rPr>
          <w:instrText xml:space="preserve"> PAGEREF _Toc395181696 \h </w:instrText>
        </w:r>
        <w:r w:rsidR="007C6434">
          <w:rPr>
            <w:noProof/>
            <w:webHidden/>
          </w:rPr>
        </w:r>
        <w:r w:rsidR="007C6434">
          <w:rPr>
            <w:noProof/>
            <w:webHidden/>
          </w:rPr>
          <w:fldChar w:fldCharType="separate"/>
        </w:r>
        <w:r w:rsidR="0098563A">
          <w:rPr>
            <w:noProof/>
            <w:webHidden/>
          </w:rPr>
          <w:t>3-1</w:t>
        </w:r>
        <w:r w:rsidR="007C6434">
          <w:rPr>
            <w:noProof/>
            <w:webHidden/>
          </w:rPr>
          <w:fldChar w:fldCharType="end"/>
        </w:r>
      </w:hyperlink>
    </w:p>
    <w:p w14:paraId="7689FD18"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697" w:history="1">
        <w:r w:rsidR="007C6434" w:rsidRPr="00D6528E">
          <w:rPr>
            <w:rStyle w:val="Hyperlink"/>
            <w:noProof/>
          </w:rPr>
          <w:t>3.1</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Information Extraction</w:t>
        </w:r>
        <w:r w:rsidR="007C6434">
          <w:rPr>
            <w:noProof/>
            <w:webHidden/>
          </w:rPr>
          <w:tab/>
        </w:r>
        <w:r w:rsidR="007C6434">
          <w:rPr>
            <w:noProof/>
            <w:webHidden/>
          </w:rPr>
          <w:fldChar w:fldCharType="begin"/>
        </w:r>
        <w:r w:rsidR="007C6434">
          <w:rPr>
            <w:noProof/>
            <w:webHidden/>
          </w:rPr>
          <w:instrText xml:space="preserve"> PAGEREF _Toc395181697 \h </w:instrText>
        </w:r>
        <w:r w:rsidR="007C6434">
          <w:rPr>
            <w:noProof/>
            <w:webHidden/>
          </w:rPr>
        </w:r>
        <w:r w:rsidR="007C6434">
          <w:rPr>
            <w:noProof/>
            <w:webHidden/>
          </w:rPr>
          <w:fldChar w:fldCharType="separate"/>
        </w:r>
        <w:r w:rsidR="0098563A">
          <w:rPr>
            <w:noProof/>
            <w:webHidden/>
          </w:rPr>
          <w:t>3-1</w:t>
        </w:r>
        <w:r w:rsidR="007C6434">
          <w:rPr>
            <w:noProof/>
            <w:webHidden/>
          </w:rPr>
          <w:fldChar w:fldCharType="end"/>
        </w:r>
      </w:hyperlink>
    </w:p>
    <w:p w14:paraId="26BF708A"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698" w:history="1">
        <w:r w:rsidR="007C6434" w:rsidRPr="00D6528E">
          <w:rPr>
            <w:rStyle w:val="Hyperlink"/>
            <w:noProof/>
            <w14:scene3d>
              <w14:camera w14:prst="orthographicFront"/>
              <w14:lightRig w14:rig="threePt" w14:dir="t">
                <w14:rot w14:lat="0" w14:lon="0" w14:rev="0"/>
              </w14:lightRig>
            </w14:scene3d>
          </w:rPr>
          <w:t>3.1.1</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Information Extraction Modules</w:t>
        </w:r>
        <w:r w:rsidR="007C6434">
          <w:rPr>
            <w:noProof/>
            <w:webHidden/>
          </w:rPr>
          <w:tab/>
        </w:r>
        <w:r w:rsidR="007C6434">
          <w:rPr>
            <w:noProof/>
            <w:webHidden/>
          </w:rPr>
          <w:fldChar w:fldCharType="begin"/>
        </w:r>
        <w:r w:rsidR="007C6434">
          <w:rPr>
            <w:noProof/>
            <w:webHidden/>
          </w:rPr>
          <w:instrText xml:space="preserve"> PAGEREF _Toc395181698 \h </w:instrText>
        </w:r>
        <w:r w:rsidR="007C6434">
          <w:rPr>
            <w:noProof/>
            <w:webHidden/>
          </w:rPr>
        </w:r>
        <w:r w:rsidR="007C6434">
          <w:rPr>
            <w:noProof/>
            <w:webHidden/>
          </w:rPr>
          <w:fldChar w:fldCharType="separate"/>
        </w:r>
        <w:r w:rsidR="0098563A">
          <w:rPr>
            <w:noProof/>
            <w:webHidden/>
          </w:rPr>
          <w:t>3-2</w:t>
        </w:r>
        <w:r w:rsidR="007C6434">
          <w:rPr>
            <w:noProof/>
            <w:webHidden/>
          </w:rPr>
          <w:fldChar w:fldCharType="end"/>
        </w:r>
      </w:hyperlink>
    </w:p>
    <w:p w14:paraId="194D2A7D"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699" w:history="1">
        <w:r w:rsidR="007C6434" w:rsidRPr="00D6528E">
          <w:rPr>
            <w:rStyle w:val="Hyperlink"/>
            <w:noProof/>
          </w:rPr>
          <w:t>3.2</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Information Extraction Architecture</w:t>
        </w:r>
        <w:r w:rsidR="007C6434">
          <w:rPr>
            <w:noProof/>
            <w:webHidden/>
          </w:rPr>
          <w:tab/>
        </w:r>
        <w:r w:rsidR="007C6434">
          <w:rPr>
            <w:noProof/>
            <w:webHidden/>
          </w:rPr>
          <w:fldChar w:fldCharType="begin"/>
        </w:r>
        <w:r w:rsidR="007C6434">
          <w:rPr>
            <w:noProof/>
            <w:webHidden/>
          </w:rPr>
          <w:instrText xml:space="preserve"> PAGEREF _Toc395181699 \h </w:instrText>
        </w:r>
        <w:r w:rsidR="007C6434">
          <w:rPr>
            <w:noProof/>
            <w:webHidden/>
          </w:rPr>
        </w:r>
        <w:r w:rsidR="007C6434">
          <w:rPr>
            <w:noProof/>
            <w:webHidden/>
          </w:rPr>
          <w:fldChar w:fldCharType="separate"/>
        </w:r>
        <w:r w:rsidR="0098563A">
          <w:rPr>
            <w:noProof/>
            <w:webHidden/>
          </w:rPr>
          <w:t>3-6</w:t>
        </w:r>
        <w:r w:rsidR="007C6434">
          <w:rPr>
            <w:noProof/>
            <w:webHidden/>
          </w:rPr>
          <w:fldChar w:fldCharType="end"/>
        </w:r>
      </w:hyperlink>
    </w:p>
    <w:p w14:paraId="4063B468"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00" w:history="1">
        <w:r w:rsidR="007C6434" w:rsidRPr="00D6528E">
          <w:rPr>
            <w:rStyle w:val="Hyperlink"/>
            <w:noProof/>
            <w14:scene3d>
              <w14:camera w14:prst="orthographicFront"/>
              <w14:lightRig w14:rig="threePt" w14:dir="t">
                <w14:rot w14:lat="0" w14:lon="0" w14:rev="0"/>
              </w14:lightRig>
            </w14:scene3d>
          </w:rPr>
          <w:t>3.2.1</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Template-Based Architecture</w:t>
        </w:r>
        <w:r w:rsidR="007C6434">
          <w:rPr>
            <w:noProof/>
            <w:webHidden/>
          </w:rPr>
          <w:tab/>
        </w:r>
        <w:r w:rsidR="007C6434">
          <w:rPr>
            <w:noProof/>
            <w:webHidden/>
          </w:rPr>
          <w:fldChar w:fldCharType="begin"/>
        </w:r>
        <w:r w:rsidR="007C6434">
          <w:rPr>
            <w:noProof/>
            <w:webHidden/>
          </w:rPr>
          <w:instrText xml:space="preserve"> PAGEREF _Toc395181700 \h </w:instrText>
        </w:r>
        <w:r w:rsidR="007C6434">
          <w:rPr>
            <w:noProof/>
            <w:webHidden/>
          </w:rPr>
        </w:r>
        <w:r w:rsidR="007C6434">
          <w:rPr>
            <w:noProof/>
            <w:webHidden/>
          </w:rPr>
          <w:fldChar w:fldCharType="separate"/>
        </w:r>
        <w:r w:rsidR="0098563A">
          <w:rPr>
            <w:noProof/>
            <w:webHidden/>
          </w:rPr>
          <w:t>3-6</w:t>
        </w:r>
        <w:r w:rsidR="007C6434">
          <w:rPr>
            <w:noProof/>
            <w:webHidden/>
          </w:rPr>
          <w:fldChar w:fldCharType="end"/>
        </w:r>
      </w:hyperlink>
    </w:p>
    <w:p w14:paraId="4C0CE00F"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01" w:history="1">
        <w:r w:rsidR="007C6434" w:rsidRPr="00D6528E">
          <w:rPr>
            <w:rStyle w:val="Hyperlink"/>
            <w:noProof/>
            <w14:scene3d>
              <w14:camera w14:prst="orthographicFront"/>
              <w14:lightRig w14:rig="threePt" w14:dir="t">
                <w14:rot w14:lat="0" w14:lon="0" w14:rev="0"/>
              </w14:lightRig>
            </w14:scene3d>
          </w:rPr>
          <w:t>3.2.2</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Adaptive Architecture</w:t>
        </w:r>
        <w:r w:rsidR="007C6434">
          <w:rPr>
            <w:noProof/>
            <w:webHidden/>
          </w:rPr>
          <w:tab/>
        </w:r>
        <w:r w:rsidR="007C6434">
          <w:rPr>
            <w:noProof/>
            <w:webHidden/>
          </w:rPr>
          <w:fldChar w:fldCharType="begin"/>
        </w:r>
        <w:r w:rsidR="007C6434">
          <w:rPr>
            <w:noProof/>
            <w:webHidden/>
          </w:rPr>
          <w:instrText xml:space="preserve"> PAGEREF _Toc395181701 \h </w:instrText>
        </w:r>
        <w:r w:rsidR="007C6434">
          <w:rPr>
            <w:noProof/>
            <w:webHidden/>
          </w:rPr>
        </w:r>
        <w:r w:rsidR="007C6434">
          <w:rPr>
            <w:noProof/>
            <w:webHidden/>
          </w:rPr>
          <w:fldChar w:fldCharType="separate"/>
        </w:r>
        <w:r w:rsidR="0098563A">
          <w:rPr>
            <w:noProof/>
            <w:webHidden/>
          </w:rPr>
          <w:t>3-7</w:t>
        </w:r>
        <w:r w:rsidR="007C6434">
          <w:rPr>
            <w:noProof/>
            <w:webHidden/>
          </w:rPr>
          <w:fldChar w:fldCharType="end"/>
        </w:r>
      </w:hyperlink>
    </w:p>
    <w:p w14:paraId="24FC76F8"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702" w:history="1">
        <w:r w:rsidR="007C6434" w:rsidRPr="00D6528E">
          <w:rPr>
            <w:rStyle w:val="Hyperlink"/>
            <w:noProof/>
          </w:rPr>
          <w:t>3.3</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Twitter</w:t>
        </w:r>
        <w:r w:rsidR="007C6434">
          <w:rPr>
            <w:noProof/>
            <w:webHidden/>
          </w:rPr>
          <w:tab/>
        </w:r>
        <w:r w:rsidR="007C6434">
          <w:rPr>
            <w:noProof/>
            <w:webHidden/>
          </w:rPr>
          <w:fldChar w:fldCharType="begin"/>
        </w:r>
        <w:r w:rsidR="007C6434">
          <w:rPr>
            <w:noProof/>
            <w:webHidden/>
          </w:rPr>
          <w:instrText xml:space="preserve"> PAGEREF _Toc395181702 \h </w:instrText>
        </w:r>
        <w:r w:rsidR="007C6434">
          <w:rPr>
            <w:noProof/>
            <w:webHidden/>
          </w:rPr>
        </w:r>
        <w:r w:rsidR="007C6434">
          <w:rPr>
            <w:noProof/>
            <w:webHidden/>
          </w:rPr>
          <w:fldChar w:fldCharType="separate"/>
        </w:r>
        <w:r w:rsidR="0098563A">
          <w:rPr>
            <w:noProof/>
            <w:webHidden/>
          </w:rPr>
          <w:t>3-14</w:t>
        </w:r>
        <w:r w:rsidR="007C6434">
          <w:rPr>
            <w:noProof/>
            <w:webHidden/>
          </w:rPr>
          <w:fldChar w:fldCharType="end"/>
        </w:r>
      </w:hyperlink>
    </w:p>
    <w:p w14:paraId="046CC191"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03" w:history="1">
        <w:r w:rsidR="007C6434" w:rsidRPr="00D6528E">
          <w:rPr>
            <w:rStyle w:val="Hyperlink"/>
            <w:noProof/>
            <w14:scene3d>
              <w14:camera w14:prst="orthographicFront"/>
              <w14:lightRig w14:rig="threePt" w14:dir="t">
                <w14:rot w14:lat="0" w14:lon="0" w14:rev="0"/>
              </w14:lightRig>
            </w14:scene3d>
          </w:rPr>
          <w:t>3.3.1</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Use of Twitter</w:t>
        </w:r>
        <w:r w:rsidR="007C6434">
          <w:rPr>
            <w:noProof/>
            <w:webHidden/>
          </w:rPr>
          <w:tab/>
        </w:r>
        <w:r w:rsidR="007C6434">
          <w:rPr>
            <w:noProof/>
            <w:webHidden/>
          </w:rPr>
          <w:fldChar w:fldCharType="begin"/>
        </w:r>
        <w:r w:rsidR="007C6434">
          <w:rPr>
            <w:noProof/>
            <w:webHidden/>
          </w:rPr>
          <w:instrText xml:space="preserve"> PAGEREF _Toc395181703 \h </w:instrText>
        </w:r>
        <w:r w:rsidR="007C6434">
          <w:rPr>
            <w:noProof/>
            <w:webHidden/>
          </w:rPr>
        </w:r>
        <w:r w:rsidR="007C6434">
          <w:rPr>
            <w:noProof/>
            <w:webHidden/>
          </w:rPr>
          <w:fldChar w:fldCharType="separate"/>
        </w:r>
        <w:r w:rsidR="0098563A">
          <w:rPr>
            <w:noProof/>
            <w:webHidden/>
          </w:rPr>
          <w:t>3-14</w:t>
        </w:r>
        <w:r w:rsidR="007C6434">
          <w:rPr>
            <w:noProof/>
            <w:webHidden/>
          </w:rPr>
          <w:fldChar w:fldCharType="end"/>
        </w:r>
      </w:hyperlink>
    </w:p>
    <w:p w14:paraId="5B4A975D"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04" w:history="1">
        <w:r w:rsidR="007C6434" w:rsidRPr="00D6528E">
          <w:rPr>
            <w:rStyle w:val="Hyperlink"/>
            <w:noProof/>
            <w14:scene3d>
              <w14:camera w14:prst="orthographicFront"/>
              <w14:lightRig w14:rig="threePt" w14:dir="t">
                <w14:rot w14:lat="0" w14:lon="0" w14:rev="0"/>
              </w14:lightRig>
            </w14:scene3d>
          </w:rPr>
          <w:t>3.3.2</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Twitter and Disasters</w:t>
        </w:r>
        <w:r w:rsidR="007C6434">
          <w:rPr>
            <w:noProof/>
            <w:webHidden/>
          </w:rPr>
          <w:tab/>
        </w:r>
        <w:r w:rsidR="007C6434">
          <w:rPr>
            <w:noProof/>
            <w:webHidden/>
          </w:rPr>
          <w:fldChar w:fldCharType="begin"/>
        </w:r>
        <w:r w:rsidR="007C6434">
          <w:rPr>
            <w:noProof/>
            <w:webHidden/>
          </w:rPr>
          <w:instrText xml:space="preserve"> PAGEREF _Toc395181704 \h </w:instrText>
        </w:r>
        <w:r w:rsidR="007C6434">
          <w:rPr>
            <w:noProof/>
            <w:webHidden/>
          </w:rPr>
        </w:r>
        <w:r w:rsidR="007C6434">
          <w:rPr>
            <w:noProof/>
            <w:webHidden/>
          </w:rPr>
          <w:fldChar w:fldCharType="separate"/>
        </w:r>
        <w:r w:rsidR="0098563A">
          <w:rPr>
            <w:noProof/>
            <w:webHidden/>
          </w:rPr>
          <w:t>3-14</w:t>
        </w:r>
        <w:r w:rsidR="007C6434">
          <w:rPr>
            <w:noProof/>
            <w:webHidden/>
          </w:rPr>
          <w:fldChar w:fldCharType="end"/>
        </w:r>
      </w:hyperlink>
    </w:p>
    <w:p w14:paraId="579DB3C2"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705" w:history="1">
        <w:r w:rsidR="007C6434" w:rsidRPr="00D6528E">
          <w:rPr>
            <w:rStyle w:val="Hyperlink"/>
            <w:noProof/>
          </w:rPr>
          <w:t>3.4</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Evaluation Metrics</w:t>
        </w:r>
        <w:r w:rsidR="007C6434">
          <w:rPr>
            <w:noProof/>
            <w:webHidden/>
          </w:rPr>
          <w:tab/>
        </w:r>
        <w:r w:rsidR="007C6434">
          <w:rPr>
            <w:noProof/>
            <w:webHidden/>
          </w:rPr>
          <w:fldChar w:fldCharType="begin"/>
        </w:r>
        <w:r w:rsidR="007C6434">
          <w:rPr>
            <w:noProof/>
            <w:webHidden/>
          </w:rPr>
          <w:instrText xml:space="preserve"> PAGEREF _Toc395181705 \h </w:instrText>
        </w:r>
        <w:r w:rsidR="007C6434">
          <w:rPr>
            <w:noProof/>
            <w:webHidden/>
          </w:rPr>
        </w:r>
        <w:r w:rsidR="007C6434">
          <w:rPr>
            <w:noProof/>
            <w:webHidden/>
          </w:rPr>
          <w:fldChar w:fldCharType="separate"/>
        </w:r>
        <w:r w:rsidR="0098563A">
          <w:rPr>
            <w:noProof/>
            <w:webHidden/>
          </w:rPr>
          <w:t>3-16</w:t>
        </w:r>
        <w:r w:rsidR="007C6434">
          <w:rPr>
            <w:noProof/>
            <w:webHidden/>
          </w:rPr>
          <w:fldChar w:fldCharType="end"/>
        </w:r>
      </w:hyperlink>
    </w:p>
    <w:p w14:paraId="580605AC"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06" w:history="1">
        <w:r w:rsidR="007C6434" w:rsidRPr="00D6528E">
          <w:rPr>
            <w:rStyle w:val="Hyperlink"/>
            <w:noProof/>
            <w14:scene3d>
              <w14:camera w14:prst="orthographicFront"/>
              <w14:lightRig w14:rig="threePt" w14:dir="t">
                <w14:rot w14:lat="0" w14:lon="0" w14:rev="0"/>
              </w14:lightRig>
            </w14:scene3d>
          </w:rPr>
          <w:t>3.4.1</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F-measure</w:t>
        </w:r>
        <w:r w:rsidR="007C6434">
          <w:rPr>
            <w:noProof/>
            <w:webHidden/>
          </w:rPr>
          <w:tab/>
        </w:r>
        <w:r w:rsidR="007C6434">
          <w:rPr>
            <w:noProof/>
            <w:webHidden/>
          </w:rPr>
          <w:fldChar w:fldCharType="begin"/>
        </w:r>
        <w:r w:rsidR="007C6434">
          <w:rPr>
            <w:noProof/>
            <w:webHidden/>
          </w:rPr>
          <w:instrText xml:space="preserve"> PAGEREF _Toc395181706 \h </w:instrText>
        </w:r>
        <w:r w:rsidR="007C6434">
          <w:rPr>
            <w:noProof/>
            <w:webHidden/>
          </w:rPr>
        </w:r>
        <w:r w:rsidR="007C6434">
          <w:rPr>
            <w:noProof/>
            <w:webHidden/>
          </w:rPr>
          <w:fldChar w:fldCharType="separate"/>
        </w:r>
        <w:r w:rsidR="0098563A">
          <w:rPr>
            <w:noProof/>
            <w:webHidden/>
          </w:rPr>
          <w:t>3-16</w:t>
        </w:r>
        <w:r w:rsidR="007C6434">
          <w:rPr>
            <w:noProof/>
            <w:webHidden/>
          </w:rPr>
          <w:fldChar w:fldCharType="end"/>
        </w:r>
      </w:hyperlink>
    </w:p>
    <w:p w14:paraId="7A147C69"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07" w:history="1">
        <w:r w:rsidR="007C6434" w:rsidRPr="00D6528E">
          <w:rPr>
            <w:rStyle w:val="Hyperlink"/>
            <w:noProof/>
            <w14:scene3d>
              <w14:camera w14:prst="orthographicFront"/>
              <w14:lightRig w14:rig="threePt" w14:dir="t">
                <w14:rot w14:lat="0" w14:lon="0" w14:rev="0"/>
              </w14:lightRig>
            </w14:scene3d>
          </w:rPr>
          <w:t>3.4.2</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Kappa Statistics</w:t>
        </w:r>
        <w:r w:rsidR="007C6434">
          <w:rPr>
            <w:noProof/>
            <w:webHidden/>
          </w:rPr>
          <w:tab/>
        </w:r>
        <w:r w:rsidR="007C6434">
          <w:rPr>
            <w:noProof/>
            <w:webHidden/>
          </w:rPr>
          <w:fldChar w:fldCharType="begin"/>
        </w:r>
        <w:r w:rsidR="007C6434">
          <w:rPr>
            <w:noProof/>
            <w:webHidden/>
          </w:rPr>
          <w:instrText xml:space="preserve"> PAGEREF _Toc395181707 \h </w:instrText>
        </w:r>
        <w:r w:rsidR="007C6434">
          <w:rPr>
            <w:noProof/>
            <w:webHidden/>
          </w:rPr>
        </w:r>
        <w:r w:rsidR="007C6434">
          <w:rPr>
            <w:noProof/>
            <w:webHidden/>
          </w:rPr>
          <w:fldChar w:fldCharType="separate"/>
        </w:r>
        <w:r w:rsidR="0098563A">
          <w:rPr>
            <w:noProof/>
            <w:webHidden/>
          </w:rPr>
          <w:t>3-17</w:t>
        </w:r>
        <w:r w:rsidR="007C6434">
          <w:rPr>
            <w:noProof/>
            <w:webHidden/>
          </w:rPr>
          <w:fldChar w:fldCharType="end"/>
        </w:r>
      </w:hyperlink>
    </w:p>
    <w:p w14:paraId="7EF5BBAE"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708" w:history="1">
        <w:r w:rsidR="007C6434" w:rsidRPr="00D6528E">
          <w:rPr>
            <w:rStyle w:val="Hyperlink"/>
            <w:noProof/>
          </w:rPr>
          <w:t>3.5</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Tools</w:t>
        </w:r>
        <w:r w:rsidR="007C6434">
          <w:rPr>
            <w:noProof/>
            <w:webHidden/>
          </w:rPr>
          <w:tab/>
        </w:r>
        <w:r w:rsidR="007C6434">
          <w:rPr>
            <w:noProof/>
            <w:webHidden/>
          </w:rPr>
          <w:fldChar w:fldCharType="begin"/>
        </w:r>
        <w:r w:rsidR="007C6434">
          <w:rPr>
            <w:noProof/>
            <w:webHidden/>
          </w:rPr>
          <w:instrText xml:space="preserve"> PAGEREF _Toc395181708 \h </w:instrText>
        </w:r>
        <w:r w:rsidR="007C6434">
          <w:rPr>
            <w:noProof/>
            <w:webHidden/>
          </w:rPr>
        </w:r>
        <w:r w:rsidR="007C6434">
          <w:rPr>
            <w:noProof/>
            <w:webHidden/>
          </w:rPr>
          <w:fldChar w:fldCharType="separate"/>
        </w:r>
        <w:r w:rsidR="0098563A">
          <w:rPr>
            <w:noProof/>
            <w:webHidden/>
          </w:rPr>
          <w:t>3-17</w:t>
        </w:r>
        <w:r w:rsidR="007C6434">
          <w:rPr>
            <w:noProof/>
            <w:webHidden/>
          </w:rPr>
          <w:fldChar w:fldCharType="end"/>
        </w:r>
      </w:hyperlink>
    </w:p>
    <w:p w14:paraId="342E0603"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09" w:history="1">
        <w:r w:rsidR="007C6434" w:rsidRPr="00D6528E">
          <w:rPr>
            <w:rStyle w:val="Hyperlink"/>
            <w:noProof/>
            <w14:scene3d>
              <w14:camera w14:prst="orthographicFront"/>
              <w14:lightRig w14:rig="threePt" w14:dir="t">
                <w14:rot w14:lat="0" w14:lon="0" w14:rev="0"/>
              </w14:lightRig>
            </w14:scene3d>
          </w:rPr>
          <w:t>3.5.1</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Apache OpenNLP (OpenNLP, 2011)</w:t>
        </w:r>
        <w:r w:rsidR="007C6434">
          <w:rPr>
            <w:noProof/>
            <w:webHidden/>
          </w:rPr>
          <w:tab/>
        </w:r>
        <w:r w:rsidR="007C6434">
          <w:rPr>
            <w:noProof/>
            <w:webHidden/>
          </w:rPr>
          <w:fldChar w:fldCharType="begin"/>
        </w:r>
        <w:r w:rsidR="007C6434">
          <w:rPr>
            <w:noProof/>
            <w:webHidden/>
          </w:rPr>
          <w:instrText xml:space="preserve"> PAGEREF _Toc395181709 \h </w:instrText>
        </w:r>
        <w:r w:rsidR="007C6434">
          <w:rPr>
            <w:noProof/>
            <w:webHidden/>
          </w:rPr>
        </w:r>
        <w:r w:rsidR="007C6434">
          <w:rPr>
            <w:noProof/>
            <w:webHidden/>
          </w:rPr>
          <w:fldChar w:fldCharType="separate"/>
        </w:r>
        <w:r w:rsidR="0098563A">
          <w:rPr>
            <w:noProof/>
            <w:webHidden/>
          </w:rPr>
          <w:t>3-17</w:t>
        </w:r>
        <w:r w:rsidR="007C6434">
          <w:rPr>
            <w:noProof/>
            <w:webHidden/>
          </w:rPr>
          <w:fldChar w:fldCharType="end"/>
        </w:r>
      </w:hyperlink>
    </w:p>
    <w:p w14:paraId="64A9680C"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10" w:history="1">
        <w:r w:rsidR="007C6434" w:rsidRPr="00D6528E">
          <w:rPr>
            <w:rStyle w:val="Hyperlink"/>
            <w:noProof/>
            <w14:scene3d>
              <w14:camera w14:prst="orthographicFront"/>
              <w14:lightRig w14:rig="threePt" w14:dir="t">
                <w14:rot w14:lat="0" w14:lon="0" w14:rev="0"/>
              </w14:lightRig>
            </w14:scene3d>
          </w:rPr>
          <w:t>3.5.2</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ANNIE (Cunningham et al., 2002)</w:t>
        </w:r>
        <w:r w:rsidR="007C6434">
          <w:rPr>
            <w:noProof/>
            <w:webHidden/>
          </w:rPr>
          <w:tab/>
        </w:r>
        <w:r w:rsidR="007C6434">
          <w:rPr>
            <w:noProof/>
            <w:webHidden/>
          </w:rPr>
          <w:fldChar w:fldCharType="begin"/>
        </w:r>
        <w:r w:rsidR="007C6434">
          <w:rPr>
            <w:noProof/>
            <w:webHidden/>
          </w:rPr>
          <w:instrText xml:space="preserve"> PAGEREF _Toc395181710 \h </w:instrText>
        </w:r>
        <w:r w:rsidR="007C6434">
          <w:rPr>
            <w:noProof/>
            <w:webHidden/>
          </w:rPr>
        </w:r>
        <w:r w:rsidR="007C6434">
          <w:rPr>
            <w:noProof/>
            <w:webHidden/>
          </w:rPr>
          <w:fldChar w:fldCharType="separate"/>
        </w:r>
        <w:r w:rsidR="0098563A">
          <w:rPr>
            <w:noProof/>
            <w:webHidden/>
          </w:rPr>
          <w:t>3-18</w:t>
        </w:r>
        <w:r w:rsidR="007C6434">
          <w:rPr>
            <w:noProof/>
            <w:webHidden/>
          </w:rPr>
          <w:fldChar w:fldCharType="end"/>
        </w:r>
      </w:hyperlink>
    </w:p>
    <w:p w14:paraId="52096EB9"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11" w:history="1">
        <w:r w:rsidR="007C6434" w:rsidRPr="00D6528E">
          <w:rPr>
            <w:rStyle w:val="Hyperlink"/>
            <w:noProof/>
            <w14:scene3d>
              <w14:camera w14:prst="orthographicFront"/>
              <w14:lightRig w14:rig="threePt" w14:dir="t">
                <w14:rot w14:lat="0" w14:lon="0" w14:rev="0"/>
              </w14:lightRig>
            </w14:scene3d>
          </w:rPr>
          <w:t>3.5.3</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Twitter NLP Tools (Ritter et al., 2011)</w:t>
        </w:r>
        <w:r w:rsidR="007C6434">
          <w:rPr>
            <w:noProof/>
            <w:webHidden/>
          </w:rPr>
          <w:tab/>
        </w:r>
        <w:r w:rsidR="007C6434">
          <w:rPr>
            <w:noProof/>
            <w:webHidden/>
          </w:rPr>
          <w:fldChar w:fldCharType="begin"/>
        </w:r>
        <w:r w:rsidR="007C6434">
          <w:rPr>
            <w:noProof/>
            <w:webHidden/>
          </w:rPr>
          <w:instrText xml:space="preserve"> PAGEREF _Toc395181711 \h </w:instrText>
        </w:r>
        <w:r w:rsidR="007C6434">
          <w:rPr>
            <w:noProof/>
            <w:webHidden/>
          </w:rPr>
        </w:r>
        <w:r w:rsidR="007C6434">
          <w:rPr>
            <w:noProof/>
            <w:webHidden/>
          </w:rPr>
          <w:fldChar w:fldCharType="separate"/>
        </w:r>
        <w:r w:rsidR="0098563A">
          <w:rPr>
            <w:noProof/>
            <w:webHidden/>
          </w:rPr>
          <w:t>3-19</w:t>
        </w:r>
        <w:r w:rsidR="007C6434">
          <w:rPr>
            <w:noProof/>
            <w:webHidden/>
          </w:rPr>
          <w:fldChar w:fldCharType="end"/>
        </w:r>
      </w:hyperlink>
    </w:p>
    <w:p w14:paraId="4EE98B4B"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12" w:history="1">
        <w:r w:rsidR="007C6434" w:rsidRPr="00D6528E">
          <w:rPr>
            <w:rStyle w:val="Hyperlink"/>
            <w:noProof/>
            <w14:scene3d>
              <w14:camera w14:prst="orthographicFront"/>
              <w14:lightRig w14:rig="threePt" w14:dir="t">
                <w14:rot w14:lat="0" w14:lon="0" w14:rev="0"/>
              </w14:lightRig>
            </w14:scene3d>
          </w:rPr>
          <w:t>3.5.4</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Weka (Weka 3, n.d.)</w:t>
        </w:r>
        <w:r w:rsidR="007C6434">
          <w:rPr>
            <w:noProof/>
            <w:webHidden/>
          </w:rPr>
          <w:tab/>
        </w:r>
        <w:r w:rsidR="007C6434">
          <w:rPr>
            <w:noProof/>
            <w:webHidden/>
          </w:rPr>
          <w:fldChar w:fldCharType="begin"/>
        </w:r>
        <w:r w:rsidR="007C6434">
          <w:rPr>
            <w:noProof/>
            <w:webHidden/>
          </w:rPr>
          <w:instrText xml:space="preserve"> PAGEREF _Toc395181712 \h </w:instrText>
        </w:r>
        <w:r w:rsidR="007C6434">
          <w:rPr>
            <w:noProof/>
            <w:webHidden/>
          </w:rPr>
        </w:r>
        <w:r w:rsidR="007C6434">
          <w:rPr>
            <w:noProof/>
            <w:webHidden/>
          </w:rPr>
          <w:fldChar w:fldCharType="separate"/>
        </w:r>
        <w:r w:rsidR="0098563A">
          <w:rPr>
            <w:noProof/>
            <w:webHidden/>
          </w:rPr>
          <w:t>3-21</w:t>
        </w:r>
        <w:r w:rsidR="007C6434">
          <w:rPr>
            <w:noProof/>
            <w:webHidden/>
          </w:rPr>
          <w:fldChar w:fldCharType="end"/>
        </w:r>
      </w:hyperlink>
    </w:p>
    <w:p w14:paraId="70919F26"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13" w:history="1">
        <w:r w:rsidR="007C6434" w:rsidRPr="00D6528E">
          <w:rPr>
            <w:rStyle w:val="Hyperlink"/>
            <w:noProof/>
            <w14:scene3d>
              <w14:camera w14:prst="orthographicFront"/>
              <w14:lightRig w14:rig="threePt" w14:dir="t">
                <w14:rot w14:lat="0" w14:lon="0" w14:rev="0"/>
              </w14:lightRig>
            </w14:scene3d>
          </w:rPr>
          <w:t>3.5.5</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TwitIE (Bontcheva et al., 2013)</w:t>
        </w:r>
        <w:r w:rsidR="007C6434">
          <w:rPr>
            <w:noProof/>
            <w:webHidden/>
          </w:rPr>
          <w:tab/>
        </w:r>
        <w:r w:rsidR="007C6434">
          <w:rPr>
            <w:noProof/>
            <w:webHidden/>
          </w:rPr>
          <w:fldChar w:fldCharType="begin"/>
        </w:r>
        <w:r w:rsidR="007C6434">
          <w:rPr>
            <w:noProof/>
            <w:webHidden/>
          </w:rPr>
          <w:instrText xml:space="preserve"> PAGEREF _Toc395181713 \h </w:instrText>
        </w:r>
        <w:r w:rsidR="007C6434">
          <w:rPr>
            <w:noProof/>
            <w:webHidden/>
          </w:rPr>
        </w:r>
        <w:r w:rsidR="007C6434">
          <w:rPr>
            <w:noProof/>
            <w:webHidden/>
          </w:rPr>
          <w:fldChar w:fldCharType="separate"/>
        </w:r>
        <w:r w:rsidR="0098563A">
          <w:rPr>
            <w:noProof/>
            <w:webHidden/>
          </w:rPr>
          <w:t>3-21</w:t>
        </w:r>
        <w:r w:rsidR="007C6434">
          <w:rPr>
            <w:noProof/>
            <w:webHidden/>
          </w:rPr>
          <w:fldChar w:fldCharType="end"/>
        </w:r>
      </w:hyperlink>
    </w:p>
    <w:p w14:paraId="1D936C05" w14:textId="77777777" w:rsidR="007C6434" w:rsidRDefault="000C0CD4">
      <w:pPr>
        <w:pStyle w:val="TOC1"/>
        <w:rPr>
          <w:rFonts w:asciiTheme="minorHAnsi" w:eastAsiaTheme="minorEastAsia" w:hAnsiTheme="minorHAnsi" w:cstheme="minorBidi"/>
          <w:b w:val="0"/>
          <w:noProof/>
          <w:sz w:val="22"/>
          <w:szCs w:val="22"/>
          <w:lang w:val="en-PH" w:eastAsia="en-PH"/>
        </w:rPr>
      </w:pPr>
      <w:hyperlink w:anchor="_Toc395181714" w:history="1">
        <w:r w:rsidR="007C6434" w:rsidRPr="00D6528E">
          <w:rPr>
            <w:rStyle w:val="Hyperlink"/>
            <w:noProof/>
          </w:rPr>
          <w:t>4.0</w:t>
        </w:r>
        <w:r w:rsidR="007C6434">
          <w:rPr>
            <w:rFonts w:asciiTheme="minorHAnsi" w:eastAsiaTheme="minorEastAsia" w:hAnsiTheme="minorHAnsi" w:cstheme="minorBidi"/>
            <w:b w:val="0"/>
            <w:noProof/>
            <w:sz w:val="22"/>
            <w:szCs w:val="22"/>
            <w:lang w:val="en-PH" w:eastAsia="en-PH"/>
          </w:rPr>
          <w:tab/>
        </w:r>
        <w:r w:rsidR="007C6434" w:rsidRPr="00D6528E">
          <w:rPr>
            <w:rStyle w:val="Hyperlink"/>
            <w:noProof/>
          </w:rPr>
          <w:t>The FILIET System</w:t>
        </w:r>
        <w:r w:rsidR="007C6434">
          <w:rPr>
            <w:noProof/>
            <w:webHidden/>
          </w:rPr>
          <w:tab/>
        </w:r>
        <w:r w:rsidR="007C6434">
          <w:rPr>
            <w:noProof/>
            <w:webHidden/>
          </w:rPr>
          <w:fldChar w:fldCharType="begin"/>
        </w:r>
        <w:r w:rsidR="007C6434">
          <w:rPr>
            <w:noProof/>
            <w:webHidden/>
          </w:rPr>
          <w:instrText xml:space="preserve"> PAGEREF _Toc395181714 \h </w:instrText>
        </w:r>
        <w:r w:rsidR="007C6434">
          <w:rPr>
            <w:noProof/>
            <w:webHidden/>
          </w:rPr>
        </w:r>
        <w:r w:rsidR="007C6434">
          <w:rPr>
            <w:noProof/>
            <w:webHidden/>
          </w:rPr>
          <w:fldChar w:fldCharType="separate"/>
        </w:r>
        <w:r w:rsidR="0098563A">
          <w:rPr>
            <w:noProof/>
            <w:webHidden/>
          </w:rPr>
          <w:t>4-1</w:t>
        </w:r>
        <w:r w:rsidR="007C6434">
          <w:rPr>
            <w:noProof/>
            <w:webHidden/>
          </w:rPr>
          <w:fldChar w:fldCharType="end"/>
        </w:r>
      </w:hyperlink>
    </w:p>
    <w:p w14:paraId="3BA3AEFE"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715" w:history="1">
        <w:r w:rsidR="007C6434" w:rsidRPr="00D6528E">
          <w:rPr>
            <w:rStyle w:val="Hyperlink"/>
            <w:noProof/>
          </w:rPr>
          <w:t>4.1</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System Overview</w:t>
        </w:r>
        <w:r w:rsidR="007C6434">
          <w:rPr>
            <w:noProof/>
            <w:webHidden/>
          </w:rPr>
          <w:tab/>
        </w:r>
        <w:r w:rsidR="007C6434">
          <w:rPr>
            <w:noProof/>
            <w:webHidden/>
          </w:rPr>
          <w:fldChar w:fldCharType="begin"/>
        </w:r>
        <w:r w:rsidR="007C6434">
          <w:rPr>
            <w:noProof/>
            <w:webHidden/>
          </w:rPr>
          <w:instrText xml:space="preserve"> PAGEREF _Toc395181715 \h </w:instrText>
        </w:r>
        <w:r w:rsidR="007C6434">
          <w:rPr>
            <w:noProof/>
            <w:webHidden/>
          </w:rPr>
        </w:r>
        <w:r w:rsidR="007C6434">
          <w:rPr>
            <w:noProof/>
            <w:webHidden/>
          </w:rPr>
          <w:fldChar w:fldCharType="separate"/>
        </w:r>
        <w:r w:rsidR="0098563A">
          <w:rPr>
            <w:noProof/>
            <w:webHidden/>
          </w:rPr>
          <w:t>4-1</w:t>
        </w:r>
        <w:r w:rsidR="007C6434">
          <w:rPr>
            <w:noProof/>
            <w:webHidden/>
          </w:rPr>
          <w:fldChar w:fldCharType="end"/>
        </w:r>
      </w:hyperlink>
    </w:p>
    <w:p w14:paraId="117D2270"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716" w:history="1">
        <w:r w:rsidR="007C6434" w:rsidRPr="00D6528E">
          <w:rPr>
            <w:rStyle w:val="Hyperlink"/>
            <w:noProof/>
          </w:rPr>
          <w:t>4.2</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System Objectives</w:t>
        </w:r>
        <w:r w:rsidR="007C6434">
          <w:rPr>
            <w:noProof/>
            <w:webHidden/>
          </w:rPr>
          <w:tab/>
        </w:r>
        <w:r w:rsidR="007C6434">
          <w:rPr>
            <w:noProof/>
            <w:webHidden/>
          </w:rPr>
          <w:fldChar w:fldCharType="begin"/>
        </w:r>
        <w:r w:rsidR="007C6434">
          <w:rPr>
            <w:noProof/>
            <w:webHidden/>
          </w:rPr>
          <w:instrText xml:space="preserve"> PAGEREF _Toc395181716 \h </w:instrText>
        </w:r>
        <w:r w:rsidR="007C6434">
          <w:rPr>
            <w:noProof/>
            <w:webHidden/>
          </w:rPr>
        </w:r>
        <w:r w:rsidR="007C6434">
          <w:rPr>
            <w:noProof/>
            <w:webHidden/>
          </w:rPr>
          <w:fldChar w:fldCharType="separate"/>
        </w:r>
        <w:r w:rsidR="0098563A">
          <w:rPr>
            <w:noProof/>
            <w:webHidden/>
          </w:rPr>
          <w:t>4-1</w:t>
        </w:r>
        <w:r w:rsidR="007C6434">
          <w:rPr>
            <w:noProof/>
            <w:webHidden/>
          </w:rPr>
          <w:fldChar w:fldCharType="end"/>
        </w:r>
      </w:hyperlink>
    </w:p>
    <w:p w14:paraId="089EE634"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17" w:history="1">
        <w:r w:rsidR="007C6434" w:rsidRPr="00D6528E">
          <w:rPr>
            <w:rStyle w:val="Hyperlink"/>
            <w:noProof/>
            <w14:scene3d>
              <w14:camera w14:prst="orthographicFront"/>
              <w14:lightRig w14:rig="threePt" w14:dir="t">
                <w14:rot w14:lat="0" w14:lon="0" w14:rev="0"/>
              </w14:lightRig>
            </w14:scene3d>
          </w:rPr>
          <w:t>4.2.1</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General Objective</w:t>
        </w:r>
        <w:r w:rsidR="007C6434">
          <w:rPr>
            <w:noProof/>
            <w:webHidden/>
          </w:rPr>
          <w:tab/>
        </w:r>
        <w:r w:rsidR="007C6434">
          <w:rPr>
            <w:noProof/>
            <w:webHidden/>
          </w:rPr>
          <w:fldChar w:fldCharType="begin"/>
        </w:r>
        <w:r w:rsidR="007C6434">
          <w:rPr>
            <w:noProof/>
            <w:webHidden/>
          </w:rPr>
          <w:instrText xml:space="preserve"> PAGEREF _Toc395181717 \h </w:instrText>
        </w:r>
        <w:r w:rsidR="007C6434">
          <w:rPr>
            <w:noProof/>
            <w:webHidden/>
          </w:rPr>
        </w:r>
        <w:r w:rsidR="007C6434">
          <w:rPr>
            <w:noProof/>
            <w:webHidden/>
          </w:rPr>
          <w:fldChar w:fldCharType="separate"/>
        </w:r>
        <w:r w:rsidR="0098563A">
          <w:rPr>
            <w:noProof/>
            <w:webHidden/>
          </w:rPr>
          <w:t>4-1</w:t>
        </w:r>
        <w:r w:rsidR="007C6434">
          <w:rPr>
            <w:noProof/>
            <w:webHidden/>
          </w:rPr>
          <w:fldChar w:fldCharType="end"/>
        </w:r>
      </w:hyperlink>
    </w:p>
    <w:p w14:paraId="52F1FF41"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18" w:history="1">
        <w:r w:rsidR="007C6434" w:rsidRPr="00D6528E">
          <w:rPr>
            <w:rStyle w:val="Hyperlink"/>
            <w:noProof/>
            <w14:scene3d>
              <w14:camera w14:prst="orthographicFront"/>
              <w14:lightRig w14:rig="threePt" w14:dir="t">
                <w14:rot w14:lat="0" w14:lon="0" w14:rev="0"/>
              </w14:lightRig>
            </w14:scene3d>
          </w:rPr>
          <w:t>4.2.2</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Specific Objectives</w:t>
        </w:r>
        <w:r w:rsidR="007C6434">
          <w:rPr>
            <w:noProof/>
            <w:webHidden/>
          </w:rPr>
          <w:tab/>
        </w:r>
        <w:r w:rsidR="007C6434">
          <w:rPr>
            <w:noProof/>
            <w:webHidden/>
          </w:rPr>
          <w:fldChar w:fldCharType="begin"/>
        </w:r>
        <w:r w:rsidR="007C6434">
          <w:rPr>
            <w:noProof/>
            <w:webHidden/>
          </w:rPr>
          <w:instrText xml:space="preserve"> PAGEREF _Toc395181718 \h </w:instrText>
        </w:r>
        <w:r w:rsidR="007C6434">
          <w:rPr>
            <w:noProof/>
            <w:webHidden/>
          </w:rPr>
        </w:r>
        <w:r w:rsidR="007C6434">
          <w:rPr>
            <w:noProof/>
            <w:webHidden/>
          </w:rPr>
          <w:fldChar w:fldCharType="separate"/>
        </w:r>
        <w:r w:rsidR="0098563A">
          <w:rPr>
            <w:noProof/>
            <w:webHidden/>
          </w:rPr>
          <w:t>4-1</w:t>
        </w:r>
        <w:r w:rsidR="007C6434">
          <w:rPr>
            <w:noProof/>
            <w:webHidden/>
          </w:rPr>
          <w:fldChar w:fldCharType="end"/>
        </w:r>
      </w:hyperlink>
    </w:p>
    <w:p w14:paraId="28DA3A74"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719" w:history="1">
        <w:r w:rsidR="007C6434" w:rsidRPr="00D6528E">
          <w:rPr>
            <w:rStyle w:val="Hyperlink"/>
            <w:noProof/>
          </w:rPr>
          <w:t>4.3</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System Scope and Limitations</w:t>
        </w:r>
        <w:r w:rsidR="007C6434">
          <w:rPr>
            <w:noProof/>
            <w:webHidden/>
          </w:rPr>
          <w:tab/>
        </w:r>
        <w:r w:rsidR="007C6434">
          <w:rPr>
            <w:noProof/>
            <w:webHidden/>
          </w:rPr>
          <w:fldChar w:fldCharType="begin"/>
        </w:r>
        <w:r w:rsidR="007C6434">
          <w:rPr>
            <w:noProof/>
            <w:webHidden/>
          </w:rPr>
          <w:instrText xml:space="preserve"> PAGEREF _Toc395181719 \h </w:instrText>
        </w:r>
        <w:r w:rsidR="007C6434">
          <w:rPr>
            <w:noProof/>
            <w:webHidden/>
          </w:rPr>
        </w:r>
        <w:r w:rsidR="007C6434">
          <w:rPr>
            <w:noProof/>
            <w:webHidden/>
          </w:rPr>
          <w:fldChar w:fldCharType="separate"/>
        </w:r>
        <w:r w:rsidR="0098563A">
          <w:rPr>
            <w:noProof/>
            <w:webHidden/>
          </w:rPr>
          <w:t>4-1</w:t>
        </w:r>
        <w:r w:rsidR="007C6434">
          <w:rPr>
            <w:noProof/>
            <w:webHidden/>
          </w:rPr>
          <w:fldChar w:fldCharType="end"/>
        </w:r>
      </w:hyperlink>
    </w:p>
    <w:p w14:paraId="570145D0"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720" w:history="1">
        <w:r w:rsidR="007C6434" w:rsidRPr="00D6528E">
          <w:rPr>
            <w:rStyle w:val="Hyperlink"/>
            <w:noProof/>
          </w:rPr>
          <w:t>4.4</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Architectural Design</w:t>
        </w:r>
        <w:r w:rsidR="007C6434">
          <w:rPr>
            <w:noProof/>
            <w:webHidden/>
          </w:rPr>
          <w:tab/>
        </w:r>
        <w:r w:rsidR="007C6434">
          <w:rPr>
            <w:noProof/>
            <w:webHidden/>
          </w:rPr>
          <w:fldChar w:fldCharType="begin"/>
        </w:r>
        <w:r w:rsidR="007C6434">
          <w:rPr>
            <w:noProof/>
            <w:webHidden/>
          </w:rPr>
          <w:instrText xml:space="preserve"> PAGEREF _Toc395181720 \h </w:instrText>
        </w:r>
        <w:r w:rsidR="007C6434">
          <w:rPr>
            <w:noProof/>
            <w:webHidden/>
          </w:rPr>
        </w:r>
        <w:r w:rsidR="007C6434">
          <w:rPr>
            <w:noProof/>
            <w:webHidden/>
          </w:rPr>
          <w:fldChar w:fldCharType="separate"/>
        </w:r>
        <w:r w:rsidR="0098563A">
          <w:rPr>
            <w:noProof/>
            <w:webHidden/>
          </w:rPr>
          <w:t>4-3</w:t>
        </w:r>
        <w:r w:rsidR="007C6434">
          <w:rPr>
            <w:noProof/>
            <w:webHidden/>
          </w:rPr>
          <w:fldChar w:fldCharType="end"/>
        </w:r>
      </w:hyperlink>
    </w:p>
    <w:p w14:paraId="66E015F3"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21" w:history="1">
        <w:r w:rsidR="007C6434" w:rsidRPr="00D6528E">
          <w:rPr>
            <w:rStyle w:val="Hyperlink"/>
            <w:noProof/>
            <w14:scene3d>
              <w14:camera w14:prst="orthographicFront"/>
              <w14:lightRig w14:rig="threePt" w14:dir="t">
                <w14:rot w14:lat="0" w14:lon="0" w14:rev="0"/>
              </w14:lightRig>
            </w14:scene3d>
          </w:rPr>
          <w:t>4.4.2</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Data Sources</w:t>
        </w:r>
        <w:r w:rsidR="007C6434">
          <w:rPr>
            <w:noProof/>
            <w:webHidden/>
          </w:rPr>
          <w:tab/>
        </w:r>
        <w:r w:rsidR="007C6434">
          <w:rPr>
            <w:noProof/>
            <w:webHidden/>
          </w:rPr>
          <w:fldChar w:fldCharType="begin"/>
        </w:r>
        <w:r w:rsidR="007C6434">
          <w:rPr>
            <w:noProof/>
            <w:webHidden/>
          </w:rPr>
          <w:instrText xml:space="preserve"> PAGEREF _Toc395181721 \h </w:instrText>
        </w:r>
        <w:r w:rsidR="007C6434">
          <w:rPr>
            <w:noProof/>
            <w:webHidden/>
          </w:rPr>
        </w:r>
        <w:r w:rsidR="007C6434">
          <w:rPr>
            <w:noProof/>
            <w:webHidden/>
          </w:rPr>
          <w:fldChar w:fldCharType="separate"/>
        </w:r>
        <w:r w:rsidR="0098563A">
          <w:rPr>
            <w:noProof/>
            <w:webHidden/>
          </w:rPr>
          <w:t>4-4</w:t>
        </w:r>
        <w:r w:rsidR="007C6434">
          <w:rPr>
            <w:noProof/>
            <w:webHidden/>
          </w:rPr>
          <w:fldChar w:fldCharType="end"/>
        </w:r>
      </w:hyperlink>
    </w:p>
    <w:p w14:paraId="3DB6FFDE"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22" w:history="1">
        <w:r w:rsidR="007C6434" w:rsidRPr="00D6528E">
          <w:rPr>
            <w:rStyle w:val="Hyperlink"/>
            <w:noProof/>
            <w14:scene3d>
              <w14:camera w14:prst="orthographicFront"/>
              <w14:lightRig w14:rig="threePt" w14:dir="t">
                <w14:rot w14:lat="0" w14:lon="0" w14:rev="0"/>
              </w14:lightRig>
            </w14:scene3d>
          </w:rPr>
          <w:t>4.4.3</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Crawler Module</w:t>
        </w:r>
        <w:r w:rsidR="007C6434">
          <w:rPr>
            <w:noProof/>
            <w:webHidden/>
          </w:rPr>
          <w:tab/>
        </w:r>
        <w:r w:rsidR="007C6434">
          <w:rPr>
            <w:noProof/>
            <w:webHidden/>
          </w:rPr>
          <w:fldChar w:fldCharType="begin"/>
        </w:r>
        <w:r w:rsidR="007C6434">
          <w:rPr>
            <w:noProof/>
            <w:webHidden/>
          </w:rPr>
          <w:instrText xml:space="preserve"> PAGEREF _Toc395181722 \h </w:instrText>
        </w:r>
        <w:r w:rsidR="007C6434">
          <w:rPr>
            <w:noProof/>
            <w:webHidden/>
          </w:rPr>
        </w:r>
        <w:r w:rsidR="007C6434">
          <w:rPr>
            <w:noProof/>
            <w:webHidden/>
          </w:rPr>
          <w:fldChar w:fldCharType="separate"/>
        </w:r>
        <w:r w:rsidR="0098563A">
          <w:rPr>
            <w:noProof/>
            <w:webHidden/>
          </w:rPr>
          <w:t>4-5</w:t>
        </w:r>
        <w:r w:rsidR="007C6434">
          <w:rPr>
            <w:noProof/>
            <w:webHidden/>
          </w:rPr>
          <w:fldChar w:fldCharType="end"/>
        </w:r>
      </w:hyperlink>
    </w:p>
    <w:p w14:paraId="3082B367"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23" w:history="1">
        <w:r w:rsidR="007C6434" w:rsidRPr="00D6528E">
          <w:rPr>
            <w:rStyle w:val="Hyperlink"/>
            <w:noProof/>
            <w14:scene3d>
              <w14:camera w14:prst="orthographicFront"/>
              <w14:lightRig w14:rig="threePt" w14:dir="t">
                <w14:rot w14:lat="0" w14:lon="0" w14:rev="0"/>
              </w14:lightRig>
            </w14:scene3d>
          </w:rPr>
          <w:t>4.4.4</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Preprocessing Module</w:t>
        </w:r>
        <w:r w:rsidR="007C6434">
          <w:rPr>
            <w:noProof/>
            <w:webHidden/>
          </w:rPr>
          <w:tab/>
        </w:r>
        <w:r w:rsidR="007C6434">
          <w:rPr>
            <w:noProof/>
            <w:webHidden/>
          </w:rPr>
          <w:fldChar w:fldCharType="begin"/>
        </w:r>
        <w:r w:rsidR="007C6434">
          <w:rPr>
            <w:noProof/>
            <w:webHidden/>
          </w:rPr>
          <w:instrText xml:space="preserve"> PAGEREF _Toc395181723 \h </w:instrText>
        </w:r>
        <w:r w:rsidR="007C6434">
          <w:rPr>
            <w:noProof/>
            <w:webHidden/>
          </w:rPr>
        </w:r>
        <w:r w:rsidR="007C6434">
          <w:rPr>
            <w:noProof/>
            <w:webHidden/>
          </w:rPr>
          <w:fldChar w:fldCharType="separate"/>
        </w:r>
        <w:r w:rsidR="0098563A">
          <w:rPr>
            <w:noProof/>
            <w:webHidden/>
          </w:rPr>
          <w:t>4-6</w:t>
        </w:r>
        <w:r w:rsidR="007C6434">
          <w:rPr>
            <w:noProof/>
            <w:webHidden/>
          </w:rPr>
          <w:fldChar w:fldCharType="end"/>
        </w:r>
      </w:hyperlink>
    </w:p>
    <w:p w14:paraId="21294266"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24" w:history="1">
        <w:r w:rsidR="007C6434" w:rsidRPr="00D6528E">
          <w:rPr>
            <w:rStyle w:val="Hyperlink"/>
            <w:noProof/>
            <w14:scene3d>
              <w14:camera w14:prst="orthographicFront"/>
              <w14:lightRig w14:rig="threePt" w14:dir="t">
                <w14:rot w14:lat="0" w14:lon="0" w14:rev="0"/>
              </w14:lightRig>
            </w14:scene3d>
          </w:rPr>
          <w:t>4.4.5</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Feature Extraction Module</w:t>
        </w:r>
        <w:r w:rsidR="007C6434">
          <w:rPr>
            <w:noProof/>
            <w:webHidden/>
          </w:rPr>
          <w:tab/>
        </w:r>
        <w:r w:rsidR="007C6434">
          <w:rPr>
            <w:noProof/>
            <w:webHidden/>
          </w:rPr>
          <w:fldChar w:fldCharType="begin"/>
        </w:r>
        <w:r w:rsidR="007C6434">
          <w:rPr>
            <w:noProof/>
            <w:webHidden/>
          </w:rPr>
          <w:instrText xml:space="preserve"> PAGEREF _Toc395181724 \h </w:instrText>
        </w:r>
        <w:r w:rsidR="007C6434">
          <w:rPr>
            <w:noProof/>
            <w:webHidden/>
          </w:rPr>
        </w:r>
        <w:r w:rsidR="007C6434">
          <w:rPr>
            <w:noProof/>
            <w:webHidden/>
          </w:rPr>
          <w:fldChar w:fldCharType="separate"/>
        </w:r>
        <w:r w:rsidR="0098563A">
          <w:rPr>
            <w:noProof/>
            <w:webHidden/>
          </w:rPr>
          <w:t>4-8</w:t>
        </w:r>
        <w:r w:rsidR="007C6434">
          <w:rPr>
            <w:noProof/>
            <w:webHidden/>
          </w:rPr>
          <w:fldChar w:fldCharType="end"/>
        </w:r>
      </w:hyperlink>
    </w:p>
    <w:p w14:paraId="46E4FD93"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25" w:history="1">
        <w:r w:rsidR="007C6434" w:rsidRPr="00D6528E">
          <w:rPr>
            <w:rStyle w:val="Hyperlink"/>
            <w:noProof/>
            <w14:scene3d>
              <w14:camera w14:prst="orthographicFront"/>
              <w14:lightRig w14:rig="threePt" w14:dir="t">
                <w14:rot w14:lat="0" w14:lon="0" w14:rev="0"/>
              </w14:lightRig>
            </w14:scene3d>
          </w:rPr>
          <w:t>4.4.6</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Disaster Classifier</w:t>
        </w:r>
        <w:r w:rsidR="007C6434">
          <w:rPr>
            <w:noProof/>
            <w:webHidden/>
          </w:rPr>
          <w:tab/>
        </w:r>
        <w:r w:rsidR="007C6434">
          <w:rPr>
            <w:noProof/>
            <w:webHidden/>
          </w:rPr>
          <w:fldChar w:fldCharType="begin"/>
        </w:r>
        <w:r w:rsidR="007C6434">
          <w:rPr>
            <w:noProof/>
            <w:webHidden/>
          </w:rPr>
          <w:instrText xml:space="preserve"> PAGEREF _Toc395181725 \h </w:instrText>
        </w:r>
        <w:r w:rsidR="007C6434">
          <w:rPr>
            <w:noProof/>
            <w:webHidden/>
          </w:rPr>
        </w:r>
        <w:r w:rsidR="007C6434">
          <w:rPr>
            <w:noProof/>
            <w:webHidden/>
          </w:rPr>
          <w:fldChar w:fldCharType="separate"/>
        </w:r>
        <w:r w:rsidR="0098563A">
          <w:rPr>
            <w:noProof/>
            <w:webHidden/>
          </w:rPr>
          <w:t>4-10</w:t>
        </w:r>
        <w:r w:rsidR="007C6434">
          <w:rPr>
            <w:noProof/>
            <w:webHidden/>
          </w:rPr>
          <w:fldChar w:fldCharType="end"/>
        </w:r>
      </w:hyperlink>
    </w:p>
    <w:p w14:paraId="59E0C4EC"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26" w:history="1">
        <w:r w:rsidR="007C6434" w:rsidRPr="00D6528E">
          <w:rPr>
            <w:rStyle w:val="Hyperlink"/>
            <w:noProof/>
            <w14:scene3d>
              <w14:camera w14:prst="orthographicFront"/>
              <w14:lightRig w14:rig="threePt" w14:dir="t">
                <w14:rot w14:lat="0" w14:lon="0" w14:rev="0"/>
              </w14:lightRig>
            </w14:scene3d>
          </w:rPr>
          <w:t>4.4.7</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Information Extraction Module</w:t>
        </w:r>
        <w:r w:rsidR="007C6434">
          <w:rPr>
            <w:noProof/>
            <w:webHidden/>
          </w:rPr>
          <w:tab/>
        </w:r>
        <w:r w:rsidR="007C6434">
          <w:rPr>
            <w:noProof/>
            <w:webHidden/>
          </w:rPr>
          <w:fldChar w:fldCharType="begin"/>
        </w:r>
        <w:r w:rsidR="007C6434">
          <w:rPr>
            <w:noProof/>
            <w:webHidden/>
          </w:rPr>
          <w:instrText xml:space="preserve"> PAGEREF _Toc395181726 \h </w:instrText>
        </w:r>
        <w:r w:rsidR="007C6434">
          <w:rPr>
            <w:noProof/>
            <w:webHidden/>
          </w:rPr>
        </w:r>
        <w:r w:rsidR="007C6434">
          <w:rPr>
            <w:noProof/>
            <w:webHidden/>
          </w:rPr>
          <w:fldChar w:fldCharType="separate"/>
        </w:r>
        <w:r w:rsidR="0098563A">
          <w:rPr>
            <w:noProof/>
            <w:webHidden/>
          </w:rPr>
          <w:t>4-11</w:t>
        </w:r>
        <w:r w:rsidR="007C6434">
          <w:rPr>
            <w:noProof/>
            <w:webHidden/>
          </w:rPr>
          <w:fldChar w:fldCharType="end"/>
        </w:r>
      </w:hyperlink>
    </w:p>
    <w:p w14:paraId="1EEF6761"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27" w:history="1">
        <w:r w:rsidR="007C6434" w:rsidRPr="00D6528E">
          <w:rPr>
            <w:rStyle w:val="Hyperlink"/>
            <w:noProof/>
            <w14:scene3d>
              <w14:camera w14:prst="orthographicFront"/>
              <w14:lightRig w14:rig="threePt" w14:dir="t">
                <w14:rot w14:lat="0" w14:lon="0" w14:rev="0"/>
              </w14:lightRig>
            </w14:scene3d>
          </w:rPr>
          <w:t>4.4.8</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Template Filler Module</w:t>
        </w:r>
        <w:r w:rsidR="007C6434">
          <w:rPr>
            <w:noProof/>
            <w:webHidden/>
          </w:rPr>
          <w:tab/>
        </w:r>
        <w:r w:rsidR="007C6434">
          <w:rPr>
            <w:noProof/>
            <w:webHidden/>
          </w:rPr>
          <w:fldChar w:fldCharType="begin"/>
        </w:r>
        <w:r w:rsidR="007C6434">
          <w:rPr>
            <w:noProof/>
            <w:webHidden/>
          </w:rPr>
          <w:instrText xml:space="preserve"> PAGEREF _Toc395181727 \h </w:instrText>
        </w:r>
        <w:r w:rsidR="007C6434">
          <w:rPr>
            <w:noProof/>
            <w:webHidden/>
          </w:rPr>
        </w:r>
        <w:r w:rsidR="007C6434">
          <w:rPr>
            <w:noProof/>
            <w:webHidden/>
          </w:rPr>
          <w:fldChar w:fldCharType="separate"/>
        </w:r>
        <w:r w:rsidR="0098563A">
          <w:rPr>
            <w:noProof/>
            <w:webHidden/>
          </w:rPr>
          <w:t>4-12</w:t>
        </w:r>
        <w:r w:rsidR="007C6434">
          <w:rPr>
            <w:noProof/>
            <w:webHidden/>
          </w:rPr>
          <w:fldChar w:fldCharType="end"/>
        </w:r>
      </w:hyperlink>
    </w:p>
    <w:p w14:paraId="615DBF51"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728" w:history="1">
        <w:r w:rsidR="007C6434" w:rsidRPr="00D6528E">
          <w:rPr>
            <w:rStyle w:val="Hyperlink"/>
            <w:noProof/>
          </w:rPr>
          <w:t>4.5</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Physical Environment and Resources</w:t>
        </w:r>
        <w:r w:rsidR="007C6434">
          <w:rPr>
            <w:noProof/>
            <w:webHidden/>
          </w:rPr>
          <w:tab/>
        </w:r>
        <w:r w:rsidR="007C6434">
          <w:rPr>
            <w:noProof/>
            <w:webHidden/>
          </w:rPr>
          <w:fldChar w:fldCharType="begin"/>
        </w:r>
        <w:r w:rsidR="007C6434">
          <w:rPr>
            <w:noProof/>
            <w:webHidden/>
          </w:rPr>
          <w:instrText xml:space="preserve"> PAGEREF _Toc395181728 \h </w:instrText>
        </w:r>
        <w:r w:rsidR="007C6434">
          <w:rPr>
            <w:noProof/>
            <w:webHidden/>
          </w:rPr>
        </w:r>
        <w:r w:rsidR="007C6434">
          <w:rPr>
            <w:noProof/>
            <w:webHidden/>
          </w:rPr>
          <w:fldChar w:fldCharType="separate"/>
        </w:r>
        <w:r w:rsidR="0098563A">
          <w:rPr>
            <w:noProof/>
            <w:webHidden/>
          </w:rPr>
          <w:t>4-13</w:t>
        </w:r>
        <w:r w:rsidR="007C6434">
          <w:rPr>
            <w:noProof/>
            <w:webHidden/>
          </w:rPr>
          <w:fldChar w:fldCharType="end"/>
        </w:r>
      </w:hyperlink>
    </w:p>
    <w:p w14:paraId="6481606A"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29" w:history="1">
        <w:r w:rsidR="007C6434" w:rsidRPr="00D6528E">
          <w:rPr>
            <w:rStyle w:val="Hyperlink"/>
            <w:noProof/>
            <w14:scene3d>
              <w14:camera w14:prst="orthographicFront"/>
              <w14:lightRig w14:rig="threePt" w14:dir="t">
                <w14:rot w14:lat="0" w14:lon="0" w14:rev="0"/>
              </w14:lightRig>
            </w14:scene3d>
          </w:rPr>
          <w:t>4.5.1</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Minimum Software Requirements</w:t>
        </w:r>
        <w:r w:rsidR="007C6434">
          <w:rPr>
            <w:noProof/>
            <w:webHidden/>
          </w:rPr>
          <w:tab/>
        </w:r>
        <w:r w:rsidR="007C6434">
          <w:rPr>
            <w:noProof/>
            <w:webHidden/>
          </w:rPr>
          <w:fldChar w:fldCharType="begin"/>
        </w:r>
        <w:r w:rsidR="007C6434">
          <w:rPr>
            <w:noProof/>
            <w:webHidden/>
          </w:rPr>
          <w:instrText xml:space="preserve"> PAGEREF _Toc395181729 \h </w:instrText>
        </w:r>
        <w:r w:rsidR="007C6434">
          <w:rPr>
            <w:noProof/>
            <w:webHidden/>
          </w:rPr>
        </w:r>
        <w:r w:rsidR="007C6434">
          <w:rPr>
            <w:noProof/>
            <w:webHidden/>
          </w:rPr>
          <w:fldChar w:fldCharType="separate"/>
        </w:r>
        <w:r w:rsidR="0098563A">
          <w:rPr>
            <w:noProof/>
            <w:webHidden/>
          </w:rPr>
          <w:t>4-13</w:t>
        </w:r>
        <w:r w:rsidR="007C6434">
          <w:rPr>
            <w:noProof/>
            <w:webHidden/>
          </w:rPr>
          <w:fldChar w:fldCharType="end"/>
        </w:r>
      </w:hyperlink>
    </w:p>
    <w:p w14:paraId="525CA21E" w14:textId="77777777" w:rsidR="007C6434" w:rsidRDefault="000C0CD4">
      <w:pPr>
        <w:pStyle w:val="TOC3"/>
        <w:tabs>
          <w:tab w:val="left" w:pos="1100"/>
          <w:tab w:val="right" w:leader="dot" w:pos="9350"/>
        </w:tabs>
        <w:rPr>
          <w:rFonts w:asciiTheme="minorHAnsi" w:eastAsiaTheme="minorEastAsia" w:hAnsiTheme="minorHAnsi" w:cstheme="minorBidi"/>
          <w:noProof/>
          <w:sz w:val="22"/>
          <w:szCs w:val="22"/>
          <w:lang w:val="en-PH" w:eastAsia="en-PH"/>
        </w:rPr>
      </w:pPr>
      <w:hyperlink w:anchor="_Toc395181730" w:history="1">
        <w:r w:rsidR="007C6434" w:rsidRPr="00D6528E">
          <w:rPr>
            <w:rStyle w:val="Hyperlink"/>
            <w:noProof/>
            <w14:scene3d>
              <w14:camera w14:prst="orthographicFront"/>
              <w14:lightRig w14:rig="threePt" w14:dir="t">
                <w14:rot w14:lat="0" w14:lon="0" w14:rev="0"/>
              </w14:lightRig>
            </w14:scene3d>
          </w:rPr>
          <w:t>4.5.2</w:t>
        </w:r>
        <w:r w:rsidR="007C6434">
          <w:rPr>
            <w:rFonts w:asciiTheme="minorHAnsi" w:eastAsiaTheme="minorEastAsia" w:hAnsiTheme="minorHAnsi" w:cstheme="minorBidi"/>
            <w:noProof/>
            <w:sz w:val="22"/>
            <w:szCs w:val="22"/>
            <w:lang w:val="en-PH" w:eastAsia="en-PH"/>
          </w:rPr>
          <w:tab/>
        </w:r>
        <w:r w:rsidR="007C6434" w:rsidRPr="00D6528E">
          <w:rPr>
            <w:rStyle w:val="Hyperlink"/>
            <w:noProof/>
          </w:rPr>
          <w:t>Minimum Hardware Requirements</w:t>
        </w:r>
        <w:r w:rsidR="007C6434">
          <w:rPr>
            <w:noProof/>
            <w:webHidden/>
          </w:rPr>
          <w:tab/>
        </w:r>
        <w:r w:rsidR="007C6434">
          <w:rPr>
            <w:noProof/>
            <w:webHidden/>
          </w:rPr>
          <w:fldChar w:fldCharType="begin"/>
        </w:r>
        <w:r w:rsidR="007C6434">
          <w:rPr>
            <w:noProof/>
            <w:webHidden/>
          </w:rPr>
          <w:instrText xml:space="preserve"> PAGEREF _Toc395181730 \h </w:instrText>
        </w:r>
        <w:r w:rsidR="007C6434">
          <w:rPr>
            <w:noProof/>
            <w:webHidden/>
          </w:rPr>
        </w:r>
        <w:r w:rsidR="007C6434">
          <w:rPr>
            <w:noProof/>
            <w:webHidden/>
          </w:rPr>
          <w:fldChar w:fldCharType="separate"/>
        </w:r>
        <w:r w:rsidR="0098563A">
          <w:rPr>
            <w:noProof/>
            <w:webHidden/>
          </w:rPr>
          <w:t>4-13</w:t>
        </w:r>
        <w:r w:rsidR="007C6434">
          <w:rPr>
            <w:noProof/>
            <w:webHidden/>
          </w:rPr>
          <w:fldChar w:fldCharType="end"/>
        </w:r>
      </w:hyperlink>
    </w:p>
    <w:p w14:paraId="46C42A0C" w14:textId="77777777" w:rsidR="007C6434" w:rsidRDefault="000C0CD4">
      <w:pPr>
        <w:pStyle w:val="TOC1"/>
        <w:rPr>
          <w:rFonts w:asciiTheme="minorHAnsi" w:eastAsiaTheme="minorEastAsia" w:hAnsiTheme="minorHAnsi" w:cstheme="minorBidi"/>
          <w:b w:val="0"/>
          <w:noProof/>
          <w:sz w:val="22"/>
          <w:szCs w:val="22"/>
          <w:lang w:val="en-PH" w:eastAsia="en-PH"/>
        </w:rPr>
      </w:pPr>
      <w:hyperlink w:anchor="_Toc395181731" w:history="1">
        <w:r w:rsidR="007C6434" w:rsidRPr="00D6528E">
          <w:rPr>
            <w:rStyle w:val="Hyperlink"/>
            <w:noProof/>
          </w:rPr>
          <w:t>5.0</w:t>
        </w:r>
        <w:r w:rsidR="007C6434">
          <w:rPr>
            <w:rFonts w:asciiTheme="minorHAnsi" w:eastAsiaTheme="minorEastAsia" w:hAnsiTheme="minorHAnsi" w:cstheme="minorBidi"/>
            <w:b w:val="0"/>
            <w:noProof/>
            <w:sz w:val="22"/>
            <w:szCs w:val="22"/>
            <w:lang w:val="en-PH" w:eastAsia="en-PH"/>
          </w:rPr>
          <w:tab/>
        </w:r>
        <w:r w:rsidR="007C6434" w:rsidRPr="00D6528E">
          <w:rPr>
            <w:rStyle w:val="Hyperlink"/>
            <w:noProof/>
          </w:rPr>
          <w:t>References</w:t>
        </w:r>
        <w:r w:rsidR="007C6434">
          <w:rPr>
            <w:noProof/>
            <w:webHidden/>
          </w:rPr>
          <w:tab/>
        </w:r>
        <w:r w:rsidR="007C6434">
          <w:rPr>
            <w:noProof/>
            <w:webHidden/>
          </w:rPr>
          <w:fldChar w:fldCharType="begin"/>
        </w:r>
        <w:r w:rsidR="007C6434">
          <w:rPr>
            <w:noProof/>
            <w:webHidden/>
          </w:rPr>
          <w:instrText xml:space="preserve"> PAGEREF _Toc395181731 \h </w:instrText>
        </w:r>
        <w:r w:rsidR="007C6434">
          <w:rPr>
            <w:noProof/>
            <w:webHidden/>
          </w:rPr>
        </w:r>
        <w:r w:rsidR="007C6434">
          <w:rPr>
            <w:noProof/>
            <w:webHidden/>
          </w:rPr>
          <w:fldChar w:fldCharType="separate"/>
        </w:r>
        <w:r w:rsidR="0098563A">
          <w:rPr>
            <w:noProof/>
            <w:webHidden/>
          </w:rPr>
          <w:t>5-1</w:t>
        </w:r>
        <w:r w:rsidR="007C6434">
          <w:rPr>
            <w:noProof/>
            <w:webHidden/>
          </w:rPr>
          <w:fldChar w:fldCharType="end"/>
        </w:r>
      </w:hyperlink>
    </w:p>
    <w:p w14:paraId="6E8DDD55" w14:textId="77777777" w:rsidR="007C6434" w:rsidRDefault="000C0CD4">
      <w:pPr>
        <w:pStyle w:val="TOC1"/>
        <w:rPr>
          <w:rFonts w:asciiTheme="minorHAnsi" w:eastAsiaTheme="minorEastAsia" w:hAnsiTheme="minorHAnsi" w:cstheme="minorBidi"/>
          <w:b w:val="0"/>
          <w:noProof/>
          <w:sz w:val="22"/>
          <w:szCs w:val="22"/>
          <w:lang w:val="en-PH" w:eastAsia="en-PH"/>
        </w:rPr>
      </w:pPr>
      <w:hyperlink w:anchor="_Toc395181732" w:history="1">
        <w:r w:rsidR="007C6434" w:rsidRPr="00D6528E">
          <w:rPr>
            <w:rStyle w:val="Hyperlink"/>
            <w:noProof/>
          </w:rPr>
          <w:t>6.0</w:t>
        </w:r>
        <w:r w:rsidR="007C6434">
          <w:rPr>
            <w:rFonts w:asciiTheme="minorHAnsi" w:eastAsiaTheme="minorEastAsia" w:hAnsiTheme="minorHAnsi" w:cstheme="minorBidi"/>
            <w:b w:val="0"/>
            <w:noProof/>
            <w:sz w:val="22"/>
            <w:szCs w:val="22"/>
            <w:lang w:val="en-PH" w:eastAsia="en-PH"/>
          </w:rPr>
          <w:tab/>
        </w:r>
        <w:r w:rsidR="007C6434" w:rsidRPr="00D6528E">
          <w:rPr>
            <w:rStyle w:val="Hyperlink"/>
            <w:noProof/>
          </w:rPr>
          <w:t>Appendix</w:t>
        </w:r>
        <w:r w:rsidR="007C6434">
          <w:rPr>
            <w:noProof/>
            <w:webHidden/>
          </w:rPr>
          <w:tab/>
        </w:r>
        <w:r w:rsidR="007C6434">
          <w:rPr>
            <w:noProof/>
            <w:webHidden/>
          </w:rPr>
          <w:fldChar w:fldCharType="begin"/>
        </w:r>
        <w:r w:rsidR="007C6434">
          <w:rPr>
            <w:noProof/>
            <w:webHidden/>
          </w:rPr>
          <w:instrText xml:space="preserve"> PAGEREF _Toc395181732 \h </w:instrText>
        </w:r>
        <w:r w:rsidR="007C6434">
          <w:rPr>
            <w:noProof/>
            <w:webHidden/>
          </w:rPr>
        </w:r>
        <w:r w:rsidR="007C6434">
          <w:rPr>
            <w:noProof/>
            <w:webHidden/>
          </w:rPr>
          <w:fldChar w:fldCharType="separate"/>
        </w:r>
        <w:r w:rsidR="0098563A">
          <w:rPr>
            <w:noProof/>
            <w:webHidden/>
          </w:rPr>
          <w:t>6-1</w:t>
        </w:r>
        <w:r w:rsidR="007C6434">
          <w:rPr>
            <w:noProof/>
            <w:webHidden/>
          </w:rPr>
          <w:fldChar w:fldCharType="end"/>
        </w:r>
      </w:hyperlink>
    </w:p>
    <w:p w14:paraId="5370F0F3"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733" w:history="1">
        <w:r w:rsidR="007C6434" w:rsidRPr="00D6528E">
          <w:rPr>
            <w:rStyle w:val="Hyperlink"/>
            <w:noProof/>
          </w:rPr>
          <w:t>6.1</w:t>
        </w:r>
        <w:r w:rsidR="007C6434">
          <w:rPr>
            <w:rFonts w:asciiTheme="minorHAnsi" w:eastAsiaTheme="minorEastAsia" w:hAnsiTheme="minorHAnsi" w:cstheme="minorBidi"/>
            <w:noProof/>
            <w:sz w:val="22"/>
            <w:szCs w:val="22"/>
            <w:lang w:val="en-PH" w:eastAsia="en-PH"/>
          </w:rPr>
          <w:tab/>
        </w:r>
        <w:r w:rsidR="007C6434" w:rsidRPr="00D6528E">
          <w:rPr>
            <w:rStyle w:val="Hyperlink"/>
            <w:noProof/>
            <w:highlight w:val="white"/>
          </w:rPr>
          <w:t>Appendix A</w:t>
        </w:r>
        <w:r w:rsidR="007C6434">
          <w:rPr>
            <w:noProof/>
            <w:webHidden/>
          </w:rPr>
          <w:tab/>
        </w:r>
        <w:r w:rsidR="007C6434">
          <w:rPr>
            <w:noProof/>
            <w:webHidden/>
          </w:rPr>
          <w:fldChar w:fldCharType="begin"/>
        </w:r>
        <w:r w:rsidR="007C6434">
          <w:rPr>
            <w:noProof/>
            <w:webHidden/>
          </w:rPr>
          <w:instrText xml:space="preserve"> PAGEREF _Toc395181733 \h </w:instrText>
        </w:r>
        <w:r w:rsidR="007C6434">
          <w:rPr>
            <w:noProof/>
            <w:webHidden/>
          </w:rPr>
        </w:r>
        <w:r w:rsidR="007C6434">
          <w:rPr>
            <w:noProof/>
            <w:webHidden/>
          </w:rPr>
          <w:fldChar w:fldCharType="separate"/>
        </w:r>
        <w:r w:rsidR="0098563A">
          <w:rPr>
            <w:noProof/>
            <w:webHidden/>
          </w:rPr>
          <w:t>6-1</w:t>
        </w:r>
        <w:r w:rsidR="007C6434">
          <w:rPr>
            <w:noProof/>
            <w:webHidden/>
          </w:rPr>
          <w:fldChar w:fldCharType="end"/>
        </w:r>
      </w:hyperlink>
    </w:p>
    <w:p w14:paraId="2ED889D9" w14:textId="77777777" w:rsidR="007C6434" w:rsidRDefault="000C0CD4">
      <w:pPr>
        <w:pStyle w:val="TOC2"/>
        <w:rPr>
          <w:rFonts w:asciiTheme="minorHAnsi" w:eastAsiaTheme="minorEastAsia" w:hAnsiTheme="minorHAnsi" w:cstheme="minorBidi"/>
          <w:noProof/>
          <w:sz w:val="22"/>
          <w:szCs w:val="22"/>
          <w:lang w:val="en-PH" w:eastAsia="en-PH"/>
        </w:rPr>
      </w:pPr>
      <w:hyperlink w:anchor="_Toc395181734" w:history="1">
        <w:r w:rsidR="007C6434" w:rsidRPr="00D6528E">
          <w:rPr>
            <w:rStyle w:val="Hyperlink"/>
            <w:noProof/>
          </w:rPr>
          <w:t>6.2</w:t>
        </w:r>
        <w:r w:rsidR="007C6434">
          <w:rPr>
            <w:rFonts w:asciiTheme="minorHAnsi" w:eastAsiaTheme="minorEastAsia" w:hAnsiTheme="minorHAnsi" w:cstheme="minorBidi"/>
            <w:noProof/>
            <w:sz w:val="22"/>
            <w:szCs w:val="22"/>
            <w:lang w:val="en-PH" w:eastAsia="en-PH"/>
          </w:rPr>
          <w:tab/>
        </w:r>
        <w:r w:rsidR="007C6434" w:rsidRPr="00D6528E">
          <w:rPr>
            <w:rStyle w:val="Hyperlink"/>
            <w:noProof/>
            <w:highlight w:val="white"/>
          </w:rPr>
          <w:t>Appendix B</w:t>
        </w:r>
        <w:r w:rsidR="007C6434">
          <w:rPr>
            <w:noProof/>
            <w:webHidden/>
          </w:rPr>
          <w:tab/>
        </w:r>
        <w:r w:rsidR="007C6434">
          <w:rPr>
            <w:noProof/>
            <w:webHidden/>
          </w:rPr>
          <w:fldChar w:fldCharType="begin"/>
        </w:r>
        <w:r w:rsidR="007C6434">
          <w:rPr>
            <w:noProof/>
            <w:webHidden/>
          </w:rPr>
          <w:instrText xml:space="preserve"> PAGEREF _Toc395181734 \h </w:instrText>
        </w:r>
        <w:r w:rsidR="007C6434">
          <w:rPr>
            <w:noProof/>
            <w:webHidden/>
          </w:rPr>
        </w:r>
        <w:r w:rsidR="007C6434">
          <w:rPr>
            <w:noProof/>
            <w:webHidden/>
          </w:rPr>
          <w:fldChar w:fldCharType="separate"/>
        </w:r>
        <w:r w:rsidR="0098563A">
          <w:rPr>
            <w:noProof/>
            <w:webHidden/>
          </w:rPr>
          <w:t>6-2</w:t>
        </w:r>
        <w:r w:rsidR="007C6434">
          <w:rPr>
            <w:noProof/>
            <w:webHidden/>
          </w:rPr>
          <w:fldChar w:fldCharType="end"/>
        </w:r>
      </w:hyperlink>
    </w:p>
    <w:p w14:paraId="22A46CB8" w14:textId="77777777" w:rsidR="005B6D91" w:rsidRDefault="00644656" w:rsidP="0082421E">
      <w:pPr>
        <w:pStyle w:val="Subtitle"/>
        <w:jc w:val="both"/>
        <w:rPr>
          <w:sz w:val="20"/>
          <w:szCs w:val="20"/>
        </w:rPr>
        <w:sectPr w:rsidR="005B6D91" w:rsidSect="005B6D91">
          <w:footerReference w:type="default" r:id="rId11"/>
          <w:pgSz w:w="12240" w:h="15840"/>
          <w:pgMar w:top="1440" w:right="1440" w:bottom="1440" w:left="1440" w:header="720" w:footer="720" w:gutter="0"/>
          <w:pgNumType w:chapStyle="1"/>
          <w:cols w:space="720"/>
          <w:titlePg/>
          <w:docGrid w:linePitch="360"/>
        </w:sectPr>
      </w:pPr>
      <w:r w:rsidRPr="00EF6E7F">
        <w:rPr>
          <w:sz w:val="20"/>
          <w:szCs w:val="20"/>
        </w:rPr>
        <w:fldChar w:fldCharType="end"/>
      </w:r>
    </w:p>
    <w:p w14:paraId="71AA6D24" w14:textId="06CDDD03" w:rsidR="00ED1847" w:rsidRPr="00EF6E7F" w:rsidRDefault="00C82EF5" w:rsidP="0082421E">
      <w:pPr>
        <w:pStyle w:val="Subtitle"/>
        <w:jc w:val="both"/>
        <w:rPr>
          <w:b/>
        </w:rPr>
      </w:pPr>
      <w:r w:rsidRPr="00EF6E7F">
        <w:rPr>
          <w:b/>
        </w:rPr>
        <w:lastRenderedPageBreak/>
        <w:t>List of Tables</w:t>
      </w:r>
    </w:p>
    <w:p w14:paraId="03A0B8F3" w14:textId="77777777" w:rsidR="00ED1847" w:rsidRPr="00EF6E7F" w:rsidRDefault="00ED1847" w:rsidP="00ED1847"/>
    <w:p w14:paraId="6375977F" w14:textId="77777777" w:rsidR="00B8408C" w:rsidRDefault="00ED1847">
      <w:pPr>
        <w:pStyle w:val="TableofFigures"/>
        <w:tabs>
          <w:tab w:val="right" w:leader="dot" w:pos="9350"/>
        </w:tabs>
        <w:rPr>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hyperlink w:anchor="_Toc395094917" w:history="1">
        <w:r w:rsidR="00B8408C" w:rsidRPr="00713467">
          <w:rPr>
            <w:rStyle w:val="Hyperlink"/>
            <w:noProof/>
          </w:rPr>
          <w:t>Table 1</w:t>
        </w:r>
        <w:r w:rsidR="00B8408C" w:rsidRPr="00713467">
          <w:rPr>
            <w:rStyle w:val="Hyperlink"/>
            <w:noProof/>
          </w:rPr>
          <w:noBreakHyphen/>
          <w:t>1. Timetable of Activities (April 2014 - April 2015)</w:t>
        </w:r>
        <w:r w:rsidR="00B8408C">
          <w:rPr>
            <w:noProof/>
            <w:webHidden/>
          </w:rPr>
          <w:tab/>
        </w:r>
        <w:r w:rsidR="00B8408C">
          <w:rPr>
            <w:noProof/>
            <w:webHidden/>
          </w:rPr>
          <w:fldChar w:fldCharType="begin"/>
        </w:r>
        <w:r w:rsidR="00B8408C">
          <w:rPr>
            <w:noProof/>
            <w:webHidden/>
          </w:rPr>
          <w:instrText xml:space="preserve"> PAGEREF _Toc395094917 \h </w:instrText>
        </w:r>
        <w:r w:rsidR="00B8408C">
          <w:rPr>
            <w:noProof/>
            <w:webHidden/>
          </w:rPr>
        </w:r>
        <w:r w:rsidR="00B8408C">
          <w:rPr>
            <w:noProof/>
            <w:webHidden/>
          </w:rPr>
          <w:fldChar w:fldCharType="separate"/>
        </w:r>
        <w:r w:rsidR="0098563A">
          <w:rPr>
            <w:noProof/>
            <w:webHidden/>
          </w:rPr>
          <w:t>1-7</w:t>
        </w:r>
        <w:r w:rsidR="00B8408C">
          <w:rPr>
            <w:noProof/>
            <w:webHidden/>
          </w:rPr>
          <w:fldChar w:fldCharType="end"/>
        </w:r>
      </w:hyperlink>
    </w:p>
    <w:p w14:paraId="3141C212"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18" w:history="1">
        <w:r w:rsidR="00B8408C" w:rsidRPr="00713467">
          <w:rPr>
            <w:rStyle w:val="Hyperlink"/>
            <w:noProof/>
          </w:rPr>
          <w:t>Table 2</w:t>
        </w:r>
        <w:r w:rsidR="00B8408C" w:rsidRPr="00713467">
          <w:rPr>
            <w:rStyle w:val="Hyperlink"/>
            <w:noProof/>
          </w:rPr>
          <w:noBreakHyphen/>
          <w:t>1. Summary of Reviewed Information Extraction Systems</w:t>
        </w:r>
        <w:r w:rsidR="00B8408C">
          <w:rPr>
            <w:noProof/>
            <w:webHidden/>
          </w:rPr>
          <w:tab/>
        </w:r>
        <w:r w:rsidR="00B8408C">
          <w:rPr>
            <w:noProof/>
            <w:webHidden/>
          </w:rPr>
          <w:fldChar w:fldCharType="begin"/>
        </w:r>
        <w:r w:rsidR="00B8408C">
          <w:rPr>
            <w:noProof/>
            <w:webHidden/>
          </w:rPr>
          <w:instrText xml:space="preserve"> PAGEREF _Toc395094918 \h </w:instrText>
        </w:r>
        <w:r w:rsidR="00B8408C">
          <w:rPr>
            <w:noProof/>
            <w:webHidden/>
          </w:rPr>
        </w:r>
        <w:r w:rsidR="00B8408C">
          <w:rPr>
            <w:noProof/>
            <w:webHidden/>
          </w:rPr>
          <w:fldChar w:fldCharType="separate"/>
        </w:r>
        <w:r w:rsidR="0098563A">
          <w:rPr>
            <w:noProof/>
            <w:webHidden/>
          </w:rPr>
          <w:t>2-6</w:t>
        </w:r>
        <w:r w:rsidR="00B8408C">
          <w:rPr>
            <w:noProof/>
            <w:webHidden/>
          </w:rPr>
          <w:fldChar w:fldCharType="end"/>
        </w:r>
      </w:hyperlink>
    </w:p>
    <w:p w14:paraId="42BF0BB3"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19" w:history="1">
        <w:r w:rsidR="00B8408C" w:rsidRPr="00713467">
          <w:rPr>
            <w:rStyle w:val="Hyperlink"/>
            <w:noProof/>
          </w:rPr>
          <w:t>Table 3</w:t>
        </w:r>
        <w:r w:rsidR="00B8408C" w:rsidRPr="00713467">
          <w:rPr>
            <w:rStyle w:val="Hyperlink"/>
            <w:noProof/>
          </w:rPr>
          <w:noBreakHyphen/>
          <w:t>1. Examples of official government institution Twitter accounts and unified hashtags</w:t>
        </w:r>
        <w:r w:rsidR="00B8408C">
          <w:rPr>
            <w:noProof/>
            <w:webHidden/>
          </w:rPr>
          <w:tab/>
        </w:r>
        <w:r w:rsidR="00B8408C">
          <w:rPr>
            <w:noProof/>
            <w:webHidden/>
          </w:rPr>
          <w:fldChar w:fldCharType="begin"/>
        </w:r>
        <w:r w:rsidR="00B8408C">
          <w:rPr>
            <w:noProof/>
            <w:webHidden/>
          </w:rPr>
          <w:instrText xml:space="preserve"> PAGEREF _Toc395094919 \h </w:instrText>
        </w:r>
        <w:r w:rsidR="00B8408C">
          <w:rPr>
            <w:noProof/>
            <w:webHidden/>
          </w:rPr>
        </w:r>
        <w:r w:rsidR="00B8408C">
          <w:rPr>
            <w:noProof/>
            <w:webHidden/>
          </w:rPr>
          <w:fldChar w:fldCharType="separate"/>
        </w:r>
        <w:r w:rsidR="0098563A">
          <w:rPr>
            <w:noProof/>
            <w:webHidden/>
          </w:rPr>
          <w:t>3-14</w:t>
        </w:r>
        <w:r w:rsidR="00B8408C">
          <w:rPr>
            <w:noProof/>
            <w:webHidden/>
          </w:rPr>
          <w:fldChar w:fldCharType="end"/>
        </w:r>
      </w:hyperlink>
    </w:p>
    <w:p w14:paraId="36309FBB"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20" w:history="1">
        <w:r w:rsidR="00B8408C" w:rsidRPr="00713467">
          <w:rPr>
            <w:rStyle w:val="Hyperlink"/>
            <w:noProof/>
          </w:rPr>
          <w:t>Table 3</w:t>
        </w:r>
        <w:r w:rsidR="00B8408C" w:rsidRPr="00713467">
          <w:rPr>
            <w:rStyle w:val="Hyperlink"/>
            <w:noProof/>
          </w:rPr>
          <w:noBreakHyphen/>
          <w:t>2. Examples of disaster-related tweets with extractable information</w:t>
        </w:r>
        <w:r w:rsidR="00B8408C">
          <w:rPr>
            <w:noProof/>
            <w:webHidden/>
          </w:rPr>
          <w:tab/>
        </w:r>
        <w:r w:rsidR="00B8408C">
          <w:rPr>
            <w:noProof/>
            <w:webHidden/>
          </w:rPr>
          <w:fldChar w:fldCharType="begin"/>
        </w:r>
        <w:r w:rsidR="00B8408C">
          <w:rPr>
            <w:noProof/>
            <w:webHidden/>
          </w:rPr>
          <w:instrText xml:space="preserve"> PAGEREF _Toc395094920 \h </w:instrText>
        </w:r>
        <w:r w:rsidR="00B8408C">
          <w:rPr>
            <w:noProof/>
            <w:webHidden/>
          </w:rPr>
        </w:r>
        <w:r w:rsidR="00B8408C">
          <w:rPr>
            <w:noProof/>
            <w:webHidden/>
          </w:rPr>
          <w:fldChar w:fldCharType="separate"/>
        </w:r>
        <w:r w:rsidR="0098563A">
          <w:rPr>
            <w:noProof/>
            <w:webHidden/>
          </w:rPr>
          <w:t>3-15</w:t>
        </w:r>
        <w:r w:rsidR="00B8408C">
          <w:rPr>
            <w:noProof/>
            <w:webHidden/>
          </w:rPr>
          <w:fldChar w:fldCharType="end"/>
        </w:r>
      </w:hyperlink>
    </w:p>
    <w:p w14:paraId="026C8A46"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21" w:history="1">
        <w:r w:rsidR="00B8408C" w:rsidRPr="00713467">
          <w:rPr>
            <w:rStyle w:val="Hyperlink"/>
            <w:noProof/>
          </w:rPr>
          <w:t>Table 3</w:t>
        </w:r>
        <w:r w:rsidR="00B8408C" w:rsidRPr="00713467">
          <w:rPr>
            <w:rStyle w:val="Hyperlink"/>
            <w:noProof/>
          </w:rPr>
          <w:noBreakHyphen/>
          <w:t>3. Confusion Matrix (Davis and Goadrich, 2006)</w:t>
        </w:r>
        <w:r w:rsidR="00B8408C">
          <w:rPr>
            <w:noProof/>
            <w:webHidden/>
          </w:rPr>
          <w:tab/>
        </w:r>
        <w:r w:rsidR="00B8408C">
          <w:rPr>
            <w:noProof/>
            <w:webHidden/>
          </w:rPr>
          <w:fldChar w:fldCharType="begin"/>
        </w:r>
        <w:r w:rsidR="00B8408C">
          <w:rPr>
            <w:noProof/>
            <w:webHidden/>
          </w:rPr>
          <w:instrText xml:space="preserve"> PAGEREF _Toc395094921 \h </w:instrText>
        </w:r>
        <w:r w:rsidR="00B8408C">
          <w:rPr>
            <w:noProof/>
            <w:webHidden/>
          </w:rPr>
        </w:r>
        <w:r w:rsidR="00B8408C">
          <w:rPr>
            <w:noProof/>
            <w:webHidden/>
          </w:rPr>
          <w:fldChar w:fldCharType="separate"/>
        </w:r>
        <w:r w:rsidR="0098563A">
          <w:rPr>
            <w:noProof/>
            <w:webHidden/>
          </w:rPr>
          <w:t>3-16</w:t>
        </w:r>
        <w:r w:rsidR="00B8408C">
          <w:rPr>
            <w:noProof/>
            <w:webHidden/>
          </w:rPr>
          <w:fldChar w:fldCharType="end"/>
        </w:r>
      </w:hyperlink>
    </w:p>
    <w:p w14:paraId="190161E5"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22" w:history="1">
        <w:r w:rsidR="00B8408C" w:rsidRPr="00713467">
          <w:rPr>
            <w:rStyle w:val="Hyperlink"/>
            <w:noProof/>
          </w:rPr>
          <w:t>Table 4</w:t>
        </w:r>
        <w:r w:rsidR="00B8408C" w:rsidRPr="00713467">
          <w:rPr>
            <w:rStyle w:val="Hyperlink"/>
            <w:noProof/>
          </w:rPr>
          <w:noBreakHyphen/>
          <w:t>1. Sample Entries of Tweets in CSV File</w:t>
        </w:r>
        <w:r w:rsidR="00B8408C">
          <w:rPr>
            <w:noProof/>
            <w:webHidden/>
          </w:rPr>
          <w:tab/>
        </w:r>
        <w:r w:rsidR="00B8408C">
          <w:rPr>
            <w:noProof/>
            <w:webHidden/>
          </w:rPr>
          <w:fldChar w:fldCharType="begin"/>
        </w:r>
        <w:r w:rsidR="00B8408C">
          <w:rPr>
            <w:noProof/>
            <w:webHidden/>
          </w:rPr>
          <w:instrText xml:space="preserve"> PAGEREF _Toc395094922 \h </w:instrText>
        </w:r>
        <w:r w:rsidR="00B8408C">
          <w:rPr>
            <w:noProof/>
            <w:webHidden/>
          </w:rPr>
        </w:r>
        <w:r w:rsidR="00B8408C">
          <w:rPr>
            <w:noProof/>
            <w:webHidden/>
          </w:rPr>
          <w:fldChar w:fldCharType="separate"/>
        </w:r>
        <w:r w:rsidR="0098563A">
          <w:rPr>
            <w:noProof/>
            <w:webHidden/>
          </w:rPr>
          <w:t>4-4</w:t>
        </w:r>
        <w:r w:rsidR="00B8408C">
          <w:rPr>
            <w:noProof/>
            <w:webHidden/>
          </w:rPr>
          <w:fldChar w:fldCharType="end"/>
        </w:r>
      </w:hyperlink>
    </w:p>
    <w:p w14:paraId="65154617"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23" w:history="1">
        <w:r w:rsidR="00B8408C" w:rsidRPr="00713467">
          <w:rPr>
            <w:rStyle w:val="Hyperlink"/>
            <w:noProof/>
          </w:rPr>
          <w:t>Table 4</w:t>
        </w:r>
        <w:r w:rsidR="00B8408C" w:rsidRPr="00713467">
          <w:rPr>
            <w:rStyle w:val="Hyperlink"/>
            <w:noProof/>
          </w:rPr>
          <w:noBreakHyphen/>
          <w:t>2. Sample Gazetter for Storm Names (Philippines)</w:t>
        </w:r>
        <w:r w:rsidR="00B8408C">
          <w:rPr>
            <w:noProof/>
            <w:webHidden/>
          </w:rPr>
          <w:tab/>
        </w:r>
        <w:r w:rsidR="00B8408C">
          <w:rPr>
            <w:noProof/>
            <w:webHidden/>
          </w:rPr>
          <w:fldChar w:fldCharType="begin"/>
        </w:r>
        <w:r w:rsidR="00B8408C">
          <w:rPr>
            <w:noProof/>
            <w:webHidden/>
          </w:rPr>
          <w:instrText xml:space="preserve"> PAGEREF _Toc395094923 \h </w:instrText>
        </w:r>
        <w:r w:rsidR="00B8408C">
          <w:rPr>
            <w:noProof/>
            <w:webHidden/>
          </w:rPr>
        </w:r>
        <w:r w:rsidR="00B8408C">
          <w:rPr>
            <w:noProof/>
            <w:webHidden/>
          </w:rPr>
          <w:fldChar w:fldCharType="separate"/>
        </w:r>
        <w:r w:rsidR="0098563A">
          <w:rPr>
            <w:noProof/>
            <w:webHidden/>
          </w:rPr>
          <w:t>4-4</w:t>
        </w:r>
        <w:r w:rsidR="00B8408C">
          <w:rPr>
            <w:noProof/>
            <w:webHidden/>
          </w:rPr>
          <w:fldChar w:fldCharType="end"/>
        </w:r>
      </w:hyperlink>
    </w:p>
    <w:p w14:paraId="7C2EBE2A"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24" w:history="1">
        <w:r w:rsidR="00B8408C" w:rsidRPr="00713467">
          <w:rPr>
            <w:rStyle w:val="Hyperlink"/>
            <w:noProof/>
          </w:rPr>
          <w:t>Table 4</w:t>
        </w:r>
        <w:r w:rsidR="00B8408C" w:rsidRPr="00713467">
          <w:rPr>
            <w:rStyle w:val="Hyperlink"/>
            <w:noProof/>
          </w:rPr>
          <w:noBreakHyphen/>
          <w:t>3. Sample Rules stored in the database</w:t>
        </w:r>
        <w:r w:rsidR="00B8408C">
          <w:rPr>
            <w:noProof/>
            <w:webHidden/>
          </w:rPr>
          <w:tab/>
        </w:r>
        <w:r w:rsidR="00B8408C">
          <w:rPr>
            <w:noProof/>
            <w:webHidden/>
          </w:rPr>
          <w:fldChar w:fldCharType="begin"/>
        </w:r>
        <w:r w:rsidR="00B8408C">
          <w:rPr>
            <w:noProof/>
            <w:webHidden/>
          </w:rPr>
          <w:instrText xml:space="preserve"> PAGEREF _Toc395094924 \h </w:instrText>
        </w:r>
        <w:r w:rsidR="00B8408C">
          <w:rPr>
            <w:noProof/>
            <w:webHidden/>
          </w:rPr>
        </w:r>
        <w:r w:rsidR="00B8408C">
          <w:rPr>
            <w:noProof/>
            <w:webHidden/>
          </w:rPr>
          <w:fldChar w:fldCharType="separate"/>
        </w:r>
        <w:r w:rsidR="0098563A">
          <w:rPr>
            <w:noProof/>
            <w:webHidden/>
          </w:rPr>
          <w:t>4-5</w:t>
        </w:r>
        <w:r w:rsidR="00B8408C">
          <w:rPr>
            <w:noProof/>
            <w:webHidden/>
          </w:rPr>
          <w:fldChar w:fldCharType="end"/>
        </w:r>
      </w:hyperlink>
    </w:p>
    <w:p w14:paraId="28423AFC"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25" w:history="1">
        <w:r w:rsidR="00B8408C" w:rsidRPr="00713467">
          <w:rPr>
            <w:rStyle w:val="Hyperlink"/>
            <w:noProof/>
          </w:rPr>
          <w:t>Table 4</w:t>
        </w:r>
        <w:r w:rsidR="00B8408C" w:rsidRPr="00713467">
          <w:rPr>
            <w:rStyle w:val="Hyperlink"/>
            <w:noProof/>
          </w:rPr>
          <w:noBreakHyphen/>
          <w:t>4. Template for General Information</w:t>
        </w:r>
        <w:r w:rsidR="00B8408C">
          <w:rPr>
            <w:noProof/>
            <w:webHidden/>
          </w:rPr>
          <w:tab/>
        </w:r>
        <w:r w:rsidR="00B8408C">
          <w:rPr>
            <w:noProof/>
            <w:webHidden/>
          </w:rPr>
          <w:fldChar w:fldCharType="begin"/>
        </w:r>
        <w:r w:rsidR="00B8408C">
          <w:rPr>
            <w:noProof/>
            <w:webHidden/>
          </w:rPr>
          <w:instrText xml:space="preserve"> PAGEREF _Toc395094925 \h </w:instrText>
        </w:r>
        <w:r w:rsidR="00B8408C">
          <w:rPr>
            <w:noProof/>
            <w:webHidden/>
          </w:rPr>
        </w:r>
        <w:r w:rsidR="00B8408C">
          <w:rPr>
            <w:noProof/>
            <w:webHidden/>
          </w:rPr>
          <w:fldChar w:fldCharType="separate"/>
        </w:r>
        <w:r w:rsidR="0098563A">
          <w:rPr>
            <w:noProof/>
            <w:webHidden/>
          </w:rPr>
          <w:t>4-5</w:t>
        </w:r>
        <w:r w:rsidR="00B8408C">
          <w:rPr>
            <w:noProof/>
            <w:webHidden/>
          </w:rPr>
          <w:fldChar w:fldCharType="end"/>
        </w:r>
      </w:hyperlink>
    </w:p>
    <w:p w14:paraId="0FDD946A"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26" w:history="1">
        <w:r w:rsidR="00B8408C" w:rsidRPr="00713467">
          <w:rPr>
            <w:rStyle w:val="Hyperlink"/>
            <w:noProof/>
          </w:rPr>
          <w:t>Table 4</w:t>
        </w:r>
        <w:r w:rsidR="00B8408C" w:rsidRPr="00713467">
          <w:rPr>
            <w:rStyle w:val="Hyperlink"/>
            <w:noProof/>
          </w:rPr>
          <w:noBreakHyphen/>
          <w:t>5. Template for Earthquakes</w:t>
        </w:r>
        <w:r w:rsidR="00B8408C">
          <w:rPr>
            <w:noProof/>
            <w:webHidden/>
          </w:rPr>
          <w:tab/>
        </w:r>
        <w:r w:rsidR="00B8408C">
          <w:rPr>
            <w:noProof/>
            <w:webHidden/>
          </w:rPr>
          <w:fldChar w:fldCharType="begin"/>
        </w:r>
        <w:r w:rsidR="00B8408C">
          <w:rPr>
            <w:noProof/>
            <w:webHidden/>
          </w:rPr>
          <w:instrText xml:space="preserve"> PAGEREF _Toc395094926 \h </w:instrText>
        </w:r>
        <w:r w:rsidR="00B8408C">
          <w:rPr>
            <w:noProof/>
            <w:webHidden/>
          </w:rPr>
        </w:r>
        <w:r w:rsidR="00B8408C">
          <w:rPr>
            <w:noProof/>
            <w:webHidden/>
          </w:rPr>
          <w:fldChar w:fldCharType="separate"/>
        </w:r>
        <w:r w:rsidR="0098563A">
          <w:rPr>
            <w:noProof/>
            <w:webHidden/>
          </w:rPr>
          <w:t>4-5</w:t>
        </w:r>
        <w:r w:rsidR="00B8408C">
          <w:rPr>
            <w:noProof/>
            <w:webHidden/>
          </w:rPr>
          <w:fldChar w:fldCharType="end"/>
        </w:r>
      </w:hyperlink>
    </w:p>
    <w:p w14:paraId="42936932"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27" w:history="1">
        <w:r w:rsidR="00B8408C" w:rsidRPr="00713467">
          <w:rPr>
            <w:rStyle w:val="Hyperlink"/>
            <w:noProof/>
          </w:rPr>
          <w:t>Table 4</w:t>
        </w:r>
        <w:r w:rsidR="00B8408C" w:rsidRPr="00713467">
          <w:rPr>
            <w:rStyle w:val="Hyperlink"/>
            <w:noProof/>
          </w:rPr>
          <w:noBreakHyphen/>
          <w:t>6. Template for Storms</w:t>
        </w:r>
        <w:r w:rsidR="00B8408C">
          <w:rPr>
            <w:noProof/>
            <w:webHidden/>
          </w:rPr>
          <w:tab/>
        </w:r>
        <w:r w:rsidR="00B8408C">
          <w:rPr>
            <w:noProof/>
            <w:webHidden/>
          </w:rPr>
          <w:fldChar w:fldCharType="begin"/>
        </w:r>
        <w:r w:rsidR="00B8408C">
          <w:rPr>
            <w:noProof/>
            <w:webHidden/>
          </w:rPr>
          <w:instrText xml:space="preserve"> PAGEREF _Toc395094927 \h </w:instrText>
        </w:r>
        <w:r w:rsidR="00B8408C">
          <w:rPr>
            <w:noProof/>
            <w:webHidden/>
          </w:rPr>
        </w:r>
        <w:r w:rsidR="00B8408C">
          <w:rPr>
            <w:noProof/>
            <w:webHidden/>
          </w:rPr>
          <w:fldChar w:fldCharType="separate"/>
        </w:r>
        <w:r w:rsidR="0098563A">
          <w:rPr>
            <w:noProof/>
            <w:webHidden/>
          </w:rPr>
          <w:t>4-5</w:t>
        </w:r>
        <w:r w:rsidR="00B8408C">
          <w:rPr>
            <w:noProof/>
            <w:webHidden/>
          </w:rPr>
          <w:fldChar w:fldCharType="end"/>
        </w:r>
      </w:hyperlink>
    </w:p>
    <w:p w14:paraId="2C376FF8"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28" w:history="1">
        <w:r w:rsidR="00B8408C" w:rsidRPr="00713467">
          <w:rPr>
            <w:rStyle w:val="Hyperlink"/>
            <w:noProof/>
          </w:rPr>
          <w:t>Table 4</w:t>
        </w:r>
        <w:r w:rsidR="00B8408C" w:rsidRPr="00713467">
          <w:rPr>
            <w:rStyle w:val="Hyperlink"/>
            <w:noProof/>
          </w:rPr>
          <w:noBreakHyphen/>
          <w:t>7. Template for Floods</w:t>
        </w:r>
        <w:r w:rsidR="00B8408C">
          <w:rPr>
            <w:noProof/>
            <w:webHidden/>
          </w:rPr>
          <w:tab/>
        </w:r>
        <w:r w:rsidR="00B8408C">
          <w:rPr>
            <w:noProof/>
            <w:webHidden/>
          </w:rPr>
          <w:fldChar w:fldCharType="begin"/>
        </w:r>
        <w:r w:rsidR="00B8408C">
          <w:rPr>
            <w:noProof/>
            <w:webHidden/>
          </w:rPr>
          <w:instrText xml:space="preserve"> PAGEREF _Toc395094928 \h </w:instrText>
        </w:r>
        <w:r w:rsidR="00B8408C">
          <w:rPr>
            <w:noProof/>
            <w:webHidden/>
          </w:rPr>
        </w:r>
        <w:r w:rsidR="00B8408C">
          <w:rPr>
            <w:noProof/>
            <w:webHidden/>
          </w:rPr>
          <w:fldChar w:fldCharType="separate"/>
        </w:r>
        <w:r w:rsidR="0098563A">
          <w:rPr>
            <w:noProof/>
            <w:webHidden/>
          </w:rPr>
          <w:t>4-5</w:t>
        </w:r>
        <w:r w:rsidR="00B8408C">
          <w:rPr>
            <w:noProof/>
            <w:webHidden/>
          </w:rPr>
          <w:fldChar w:fldCharType="end"/>
        </w:r>
      </w:hyperlink>
    </w:p>
    <w:p w14:paraId="65CF3789"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29" w:history="1">
        <w:r w:rsidR="00B8408C" w:rsidRPr="00713467">
          <w:rPr>
            <w:rStyle w:val="Hyperlink"/>
            <w:noProof/>
          </w:rPr>
          <w:t>Table 4</w:t>
        </w:r>
        <w:r w:rsidR="00B8408C" w:rsidRPr="00713467">
          <w:rPr>
            <w:rStyle w:val="Hyperlink"/>
            <w:noProof/>
          </w:rPr>
          <w:noBreakHyphen/>
          <w:t>8. Sample Input/Output for Text Normalizer</w:t>
        </w:r>
        <w:r w:rsidR="00B8408C">
          <w:rPr>
            <w:noProof/>
            <w:webHidden/>
          </w:rPr>
          <w:tab/>
        </w:r>
        <w:r w:rsidR="00B8408C">
          <w:rPr>
            <w:noProof/>
            <w:webHidden/>
          </w:rPr>
          <w:fldChar w:fldCharType="begin"/>
        </w:r>
        <w:r w:rsidR="00B8408C">
          <w:rPr>
            <w:noProof/>
            <w:webHidden/>
          </w:rPr>
          <w:instrText xml:space="preserve"> PAGEREF _Toc395094929 \h </w:instrText>
        </w:r>
        <w:r w:rsidR="00B8408C">
          <w:rPr>
            <w:noProof/>
            <w:webHidden/>
          </w:rPr>
        </w:r>
        <w:r w:rsidR="00B8408C">
          <w:rPr>
            <w:noProof/>
            <w:webHidden/>
          </w:rPr>
          <w:fldChar w:fldCharType="separate"/>
        </w:r>
        <w:r w:rsidR="0098563A">
          <w:rPr>
            <w:noProof/>
            <w:webHidden/>
          </w:rPr>
          <w:t>4-6</w:t>
        </w:r>
        <w:r w:rsidR="00B8408C">
          <w:rPr>
            <w:noProof/>
            <w:webHidden/>
          </w:rPr>
          <w:fldChar w:fldCharType="end"/>
        </w:r>
      </w:hyperlink>
    </w:p>
    <w:p w14:paraId="599276AF"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30" w:history="1">
        <w:r w:rsidR="00B8408C" w:rsidRPr="00713467">
          <w:rPr>
            <w:rStyle w:val="Hyperlink"/>
            <w:noProof/>
          </w:rPr>
          <w:t>Table 4</w:t>
        </w:r>
        <w:r w:rsidR="00B8408C" w:rsidRPr="00713467">
          <w:rPr>
            <w:rStyle w:val="Hyperlink"/>
            <w:noProof/>
          </w:rPr>
          <w:noBreakHyphen/>
          <w:t>9. Sample Input/Output Tokenizer</w:t>
        </w:r>
        <w:r w:rsidR="00B8408C">
          <w:rPr>
            <w:noProof/>
            <w:webHidden/>
          </w:rPr>
          <w:tab/>
        </w:r>
        <w:r w:rsidR="00B8408C">
          <w:rPr>
            <w:noProof/>
            <w:webHidden/>
          </w:rPr>
          <w:fldChar w:fldCharType="begin"/>
        </w:r>
        <w:r w:rsidR="00B8408C">
          <w:rPr>
            <w:noProof/>
            <w:webHidden/>
          </w:rPr>
          <w:instrText xml:space="preserve"> PAGEREF _Toc395094930 \h </w:instrText>
        </w:r>
        <w:r w:rsidR="00B8408C">
          <w:rPr>
            <w:noProof/>
            <w:webHidden/>
          </w:rPr>
        </w:r>
        <w:r w:rsidR="00B8408C">
          <w:rPr>
            <w:noProof/>
            <w:webHidden/>
          </w:rPr>
          <w:fldChar w:fldCharType="separate"/>
        </w:r>
        <w:r w:rsidR="0098563A">
          <w:rPr>
            <w:noProof/>
            <w:webHidden/>
          </w:rPr>
          <w:t>4-7</w:t>
        </w:r>
        <w:r w:rsidR="00B8408C">
          <w:rPr>
            <w:noProof/>
            <w:webHidden/>
          </w:rPr>
          <w:fldChar w:fldCharType="end"/>
        </w:r>
      </w:hyperlink>
    </w:p>
    <w:p w14:paraId="62DFF156"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31" w:history="1">
        <w:r w:rsidR="00B8408C" w:rsidRPr="00713467">
          <w:rPr>
            <w:rStyle w:val="Hyperlink"/>
            <w:noProof/>
          </w:rPr>
          <w:t>Table 4</w:t>
        </w:r>
        <w:r w:rsidR="00B8408C" w:rsidRPr="00713467">
          <w:rPr>
            <w:rStyle w:val="Hyperlink"/>
            <w:noProof/>
          </w:rPr>
          <w:noBreakHyphen/>
          <w:t>10. Sample Input/Output POS Tagger</w:t>
        </w:r>
        <w:r w:rsidR="00B8408C">
          <w:rPr>
            <w:noProof/>
            <w:webHidden/>
          </w:rPr>
          <w:tab/>
        </w:r>
        <w:r w:rsidR="00B8408C">
          <w:rPr>
            <w:noProof/>
            <w:webHidden/>
          </w:rPr>
          <w:fldChar w:fldCharType="begin"/>
        </w:r>
        <w:r w:rsidR="00B8408C">
          <w:rPr>
            <w:noProof/>
            <w:webHidden/>
          </w:rPr>
          <w:instrText xml:space="preserve"> PAGEREF _Toc395094931 \h </w:instrText>
        </w:r>
        <w:r w:rsidR="00B8408C">
          <w:rPr>
            <w:noProof/>
            <w:webHidden/>
          </w:rPr>
        </w:r>
        <w:r w:rsidR="00B8408C">
          <w:rPr>
            <w:noProof/>
            <w:webHidden/>
          </w:rPr>
          <w:fldChar w:fldCharType="separate"/>
        </w:r>
        <w:r w:rsidR="0098563A">
          <w:rPr>
            <w:noProof/>
            <w:webHidden/>
          </w:rPr>
          <w:t>4-7</w:t>
        </w:r>
        <w:r w:rsidR="00B8408C">
          <w:rPr>
            <w:noProof/>
            <w:webHidden/>
          </w:rPr>
          <w:fldChar w:fldCharType="end"/>
        </w:r>
      </w:hyperlink>
    </w:p>
    <w:p w14:paraId="443A614F"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32" w:history="1">
        <w:r w:rsidR="00B8408C" w:rsidRPr="00713467">
          <w:rPr>
            <w:rStyle w:val="Hyperlink"/>
            <w:noProof/>
          </w:rPr>
          <w:t>Table 4</w:t>
        </w:r>
        <w:r w:rsidR="00B8408C" w:rsidRPr="00713467">
          <w:rPr>
            <w:rStyle w:val="Hyperlink"/>
            <w:noProof/>
          </w:rPr>
          <w:noBreakHyphen/>
          <w:t>11. Sample Input/Output for Filipino NER</w:t>
        </w:r>
        <w:r w:rsidR="00B8408C">
          <w:rPr>
            <w:noProof/>
            <w:webHidden/>
          </w:rPr>
          <w:tab/>
        </w:r>
        <w:r w:rsidR="00B8408C">
          <w:rPr>
            <w:noProof/>
            <w:webHidden/>
          </w:rPr>
          <w:fldChar w:fldCharType="begin"/>
        </w:r>
        <w:r w:rsidR="00B8408C">
          <w:rPr>
            <w:noProof/>
            <w:webHidden/>
          </w:rPr>
          <w:instrText xml:space="preserve"> PAGEREF _Toc395094932 \h </w:instrText>
        </w:r>
        <w:r w:rsidR="00B8408C">
          <w:rPr>
            <w:noProof/>
            <w:webHidden/>
          </w:rPr>
        </w:r>
        <w:r w:rsidR="00B8408C">
          <w:rPr>
            <w:noProof/>
            <w:webHidden/>
          </w:rPr>
          <w:fldChar w:fldCharType="separate"/>
        </w:r>
        <w:r w:rsidR="0098563A">
          <w:rPr>
            <w:noProof/>
            <w:webHidden/>
          </w:rPr>
          <w:t>4-8</w:t>
        </w:r>
        <w:r w:rsidR="00B8408C">
          <w:rPr>
            <w:noProof/>
            <w:webHidden/>
          </w:rPr>
          <w:fldChar w:fldCharType="end"/>
        </w:r>
      </w:hyperlink>
    </w:p>
    <w:p w14:paraId="0EB3F137"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33" w:history="1">
        <w:r w:rsidR="00B8408C" w:rsidRPr="00713467">
          <w:rPr>
            <w:rStyle w:val="Hyperlink"/>
            <w:noProof/>
          </w:rPr>
          <w:t>Table 4</w:t>
        </w:r>
        <w:r w:rsidR="00B8408C" w:rsidRPr="00713467">
          <w:rPr>
            <w:rStyle w:val="Hyperlink"/>
            <w:noProof/>
          </w:rPr>
          <w:noBreakHyphen/>
          <w:t>12. Sample Input/Output Disaster Tagger</w:t>
        </w:r>
        <w:r w:rsidR="00B8408C">
          <w:rPr>
            <w:noProof/>
            <w:webHidden/>
          </w:rPr>
          <w:tab/>
        </w:r>
        <w:r w:rsidR="00B8408C">
          <w:rPr>
            <w:noProof/>
            <w:webHidden/>
          </w:rPr>
          <w:fldChar w:fldCharType="begin"/>
        </w:r>
        <w:r w:rsidR="00B8408C">
          <w:rPr>
            <w:noProof/>
            <w:webHidden/>
          </w:rPr>
          <w:instrText xml:space="preserve"> PAGEREF _Toc395094933 \h </w:instrText>
        </w:r>
        <w:r w:rsidR="00B8408C">
          <w:rPr>
            <w:noProof/>
            <w:webHidden/>
          </w:rPr>
        </w:r>
        <w:r w:rsidR="00B8408C">
          <w:rPr>
            <w:noProof/>
            <w:webHidden/>
          </w:rPr>
          <w:fldChar w:fldCharType="separate"/>
        </w:r>
        <w:r w:rsidR="0098563A">
          <w:rPr>
            <w:noProof/>
            <w:webHidden/>
          </w:rPr>
          <w:t>4-8</w:t>
        </w:r>
        <w:r w:rsidR="00B8408C">
          <w:rPr>
            <w:noProof/>
            <w:webHidden/>
          </w:rPr>
          <w:fldChar w:fldCharType="end"/>
        </w:r>
      </w:hyperlink>
    </w:p>
    <w:p w14:paraId="28397278"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34" w:history="1">
        <w:r w:rsidR="00B8408C" w:rsidRPr="00713467">
          <w:rPr>
            <w:rStyle w:val="Hyperlink"/>
            <w:noProof/>
          </w:rPr>
          <w:t>Table 4</w:t>
        </w:r>
        <w:r w:rsidR="00B8408C" w:rsidRPr="00713467">
          <w:rPr>
            <w:rStyle w:val="Hyperlink"/>
            <w:noProof/>
          </w:rPr>
          <w:noBreakHyphen/>
          <w:t>13. Sample Features and Values</w:t>
        </w:r>
        <w:r w:rsidR="00B8408C">
          <w:rPr>
            <w:noProof/>
            <w:webHidden/>
          </w:rPr>
          <w:tab/>
        </w:r>
        <w:r w:rsidR="00B8408C">
          <w:rPr>
            <w:noProof/>
            <w:webHidden/>
          </w:rPr>
          <w:fldChar w:fldCharType="begin"/>
        </w:r>
        <w:r w:rsidR="00B8408C">
          <w:rPr>
            <w:noProof/>
            <w:webHidden/>
          </w:rPr>
          <w:instrText xml:space="preserve"> PAGEREF _Toc395094934 \h </w:instrText>
        </w:r>
        <w:r w:rsidR="00B8408C">
          <w:rPr>
            <w:noProof/>
            <w:webHidden/>
          </w:rPr>
        </w:r>
        <w:r w:rsidR="00B8408C">
          <w:rPr>
            <w:noProof/>
            <w:webHidden/>
          </w:rPr>
          <w:fldChar w:fldCharType="separate"/>
        </w:r>
        <w:r w:rsidR="0098563A">
          <w:rPr>
            <w:noProof/>
            <w:webHidden/>
          </w:rPr>
          <w:t>4-10</w:t>
        </w:r>
        <w:r w:rsidR="00B8408C">
          <w:rPr>
            <w:noProof/>
            <w:webHidden/>
          </w:rPr>
          <w:fldChar w:fldCharType="end"/>
        </w:r>
      </w:hyperlink>
    </w:p>
    <w:p w14:paraId="3EE934DE"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35" w:history="1">
        <w:r w:rsidR="00B8408C" w:rsidRPr="00713467">
          <w:rPr>
            <w:rStyle w:val="Hyperlink"/>
            <w:noProof/>
          </w:rPr>
          <w:t>Table 4</w:t>
        </w:r>
        <w:r w:rsidR="00B8408C" w:rsidRPr="00713467">
          <w:rPr>
            <w:rStyle w:val="Hyperlink"/>
            <w:noProof/>
          </w:rPr>
          <w:noBreakHyphen/>
          <w:t>14. Sample Input/Output for Disaster Classifier</w:t>
        </w:r>
        <w:r w:rsidR="00B8408C">
          <w:rPr>
            <w:noProof/>
            <w:webHidden/>
          </w:rPr>
          <w:tab/>
        </w:r>
        <w:r w:rsidR="00B8408C">
          <w:rPr>
            <w:noProof/>
            <w:webHidden/>
          </w:rPr>
          <w:fldChar w:fldCharType="begin"/>
        </w:r>
        <w:r w:rsidR="00B8408C">
          <w:rPr>
            <w:noProof/>
            <w:webHidden/>
          </w:rPr>
          <w:instrText xml:space="preserve"> PAGEREF _Toc395094935 \h </w:instrText>
        </w:r>
        <w:r w:rsidR="00B8408C">
          <w:rPr>
            <w:noProof/>
            <w:webHidden/>
          </w:rPr>
        </w:r>
        <w:r w:rsidR="00B8408C">
          <w:rPr>
            <w:noProof/>
            <w:webHidden/>
          </w:rPr>
          <w:fldChar w:fldCharType="separate"/>
        </w:r>
        <w:r w:rsidR="0098563A">
          <w:rPr>
            <w:noProof/>
            <w:webHidden/>
          </w:rPr>
          <w:t>4-11</w:t>
        </w:r>
        <w:r w:rsidR="00B8408C">
          <w:rPr>
            <w:noProof/>
            <w:webHidden/>
          </w:rPr>
          <w:fldChar w:fldCharType="end"/>
        </w:r>
      </w:hyperlink>
    </w:p>
    <w:p w14:paraId="139E093C"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36" w:history="1">
        <w:r w:rsidR="00B8408C" w:rsidRPr="00713467">
          <w:rPr>
            <w:rStyle w:val="Hyperlink"/>
            <w:noProof/>
          </w:rPr>
          <w:t>Table 4</w:t>
        </w:r>
        <w:r w:rsidR="00B8408C" w:rsidRPr="00713467">
          <w:rPr>
            <w:rStyle w:val="Hyperlink"/>
            <w:noProof/>
          </w:rPr>
          <w:noBreakHyphen/>
          <w:t>15. Sample Generated Rules</w:t>
        </w:r>
        <w:r w:rsidR="00B8408C">
          <w:rPr>
            <w:noProof/>
            <w:webHidden/>
          </w:rPr>
          <w:tab/>
        </w:r>
        <w:r w:rsidR="00B8408C">
          <w:rPr>
            <w:noProof/>
            <w:webHidden/>
          </w:rPr>
          <w:fldChar w:fldCharType="begin"/>
        </w:r>
        <w:r w:rsidR="00B8408C">
          <w:rPr>
            <w:noProof/>
            <w:webHidden/>
          </w:rPr>
          <w:instrText xml:space="preserve"> PAGEREF _Toc395094936 \h </w:instrText>
        </w:r>
        <w:r w:rsidR="00B8408C">
          <w:rPr>
            <w:noProof/>
            <w:webHidden/>
          </w:rPr>
        </w:r>
        <w:r w:rsidR="00B8408C">
          <w:rPr>
            <w:noProof/>
            <w:webHidden/>
          </w:rPr>
          <w:fldChar w:fldCharType="separate"/>
        </w:r>
        <w:r w:rsidR="0098563A">
          <w:rPr>
            <w:noProof/>
            <w:webHidden/>
          </w:rPr>
          <w:t>4-12</w:t>
        </w:r>
        <w:r w:rsidR="00B8408C">
          <w:rPr>
            <w:noProof/>
            <w:webHidden/>
          </w:rPr>
          <w:fldChar w:fldCharType="end"/>
        </w:r>
      </w:hyperlink>
    </w:p>
    <w:p w14:paraId="30D4FB72"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37" w:history="1">
        <w:r w:rsidR="00B8408C" w:rsidRPr="00713467">
          <w:rPr>
            <w:rStyle w:val="Hyperlink"/>
            <w:noProof/>
          </w:rPr>
          <w:t>Table 4</w:t>
        </w:r>
        <w:r w:rsidR="00B8408C" w:rsidRPr="00713467">
          <w:rPr>
            <w:rStyle w:val="Hyperlink"/>
            <w:noProof/>
          </w:rPr>
          <w:noBreakHyphen/>
          <w:t>16. Sample Template for Earthquake</w:t>
        </w:r>
        <w:r w:rsidR="00B8408C">
          <w:rPr>
            <w:noProof/>
            <w:webHidden/>
          </w:rPr>
          <w:tab/>
        </w:r>
        <w:r w:rsidR="00B8408C">
          <w:rPr>
            <w:noProof/>
            <w:webHidden/>
          </w:rPr>
          <w:fldChar w:fldCharType="begin"/>
        </w:r>
        <w:r w:rsidR="00B8408C">
          <w:rPr>
            <w:noProof/>
            <w:webHidden/>
          </w:rPr>
          <w:instrText xml:space="preserve"> PAGEREF _Toc395094937 \h </w:instrText>
        </w:r>
        <w:r w:rsidR="00B8408C">
          <w:rPr>
            <w:noProof/>
            <w:webHidden/>
          </w:rPr>
        </w:r>
        <w:r w:rsidR="00B8408C">
          <w:rPr>
            <w:noProof/>
            <w:webHidden/>
          </w:rPr>
          <w:fldChar w:fldCharType="separate"/>
        </w:r>
        <w:r w:rsidR="0098563A">
          <w:rPr>
            <w:noProof/>
            <w:webHidden/>
          </w:rPr>
          <w:t>4-12</w:t>
        </w:r>
        <w:r w:rsidR="00B8408C">
          <w:rPr>
            <w:noProof/>
            <w:webHidden/>
          </w:rPr>
          <w:fldChar w:fldCharType="end"/>
        </w:r>
      </w:hyperlink>
    </w:p>
    <w:p w14:paraId="75BF042D"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38" w:history="1">
        <w:r w:rsidR="00B8408C" w:rsidRPr="00713467">
          <w:rPr>
            <w:rStyle w:val="Hyperlink"/>
            <w:noProof/>
          </w:rPr>
          <w:t>Table 6</w:t>
        </w:r>
        <w:r w:rsidR="00B8408C" w:rsidRPr="00713467">
          <w:rPr>
            <w:rStyle w:val="Hyperlink"/>
            <w:noProof/>
          </w:rPr>
          <w:noBreakHyphen/>
          <w:t>1. Results of the study conducted by University McCann</w:t>
        </w:r>
        <w:r w:rsidR="00B8408C">
          <w:rPr>
            <w:noProof/>
            <w:webHidden/>
          </w:rPr>
          <w:tab/>
        </w:r>
        <w:r w:rsidR="00B8408C">
          <w:rPr>
            <w:noProof/>
            <w:webHidden/>
          </w:rPr>
          <w:fldChar w:fldCharType="begin"/>
        </w:r>
        <w:r w:rsidR="00B8408C">
          <w:rPr>
            <w:noProof/>
            <w:webHidden/>
          </w:rPr>
          <w:instrText xml:space="preserve"> PAGEREF _Toc395094938 \h </w:instrText>
        </w:r>
        <w:r w:rsidR="00B8408C">
          <w:rPr>
            <w:noProof/>
            <w:webHidden/>
          </w:rPr>
        </w:r>
        <w:r w:rsidR="00B8408C">
          <w:rPr>
            <w:noProof/>
            <w:webHidden/>
          </w:rPr>
          <w:fldChar w:fldCharType="separate"/>
        </w:r>
        <w:r w:rsidR="0098563A">
          <w:rPr>
            <w:noProof/>
            <w:webHidden/>
          </w:rPr>
          <w:t>6-1</w:t>
        </w:r>
        <w:r w:rsidR="00B8408C">
          <w:rPr>
            <w:noProof/>
            <w:webHidden/>
          </w:rPr>
          <w:fldChar w:fldCharType="end"/>
        </w:r>
      </w:hyperlink>
    </w:p>
    <w:p w14:paraId="3C10224B" w14:textId="77777777" w:rsidR="00B8408C" w:rsidRDefault="000C0CD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4939" w:history="1">
        <w:r w:rsidR="00B8408C" w:rsidRPr="00713467">
          <w:rPr>
            <w:rStyle w:val="Hyperlink"/>
            <w:noProof/>
          </w:rPr>
          <w:t>Table 6</w:t>
        </w:r>
        <w:r w:rsidR="00B8408C" w:rsidRPr="00713467">
          <w:rPr>
            <w:rStyle w:val="Hyperlink"/>
            <w:noProof/>
          </w:rPr>
          <w:noBreakHyphen/>
          <w:t>2. Example of Filipino Morphemes</w:t>
        </w:r>
        <w:r w:rsidR="00B8408C">
          <w:rPr>
            <w:noProof/>
            <w:webHidden/>
          </w:rPr>
          <w:tab/>
        </w:r>
        <w:r w:rsidR="00B8408C">
          <w:rPr>
            <w:noProof/>
            <w:webHidden/>
          </w:rPr>
          <w:fldChar w:fldCharType="begin"/>
        </w:r>
        <w:r w:rsidR="00B8408C">
          <w:rPr>
            <w:noProof/>
            <w:webHidden/>
          </w:rPr>
          <w:instrText xml:space="preserve"> PAGEREF _Toc395094939 \h </w:instrText>
        </w:r>
        <w:r w:rsidR="00B8408C">
          <w:rPr>
            <w:noProof/>
            <w:webHidden/>
          </w:rPr>
        </w:r>
        <w:r w:rsidR="00B8408C">
          <w:rPr>
            <w:noProof/>
            <w:webHidden/>
          </w:rPr>
          <w:fldChar w:fldCharType="separate"/>
        </w:r>
        <w:r w:rsidR="0098563A">
          <w:rPr>
            <w:noProof/>
            <w:webHidden/>
          </w:rPr>
          <w:t>6-2</w:t>
        </w:r>
        <w:r w:rsidR="00B8408C">
          <w:rPr>
            <w:noProof/>
            <w:webHidden/>
          </w:rPr>
          <w:fldChar w:fldCharType="end"/>
        </w:r>
      </w:hyperlink>
    </w:p>
    <w:p w14:paraId="3DBBC9BA" w14:textId="77777777" w:rsidR="005B6D91" w:rsidRDefault="00ED1847">
      <w:pPr>
        <w:jc w:val="left"/>
        <w:sectPr w:rsidR="005B6D91" w:rsidSect="005B6D91">
          <w:footerReference w:type="first" r:id="rId12"/>
          <w:pgSz w:w="12240" w:h="15840"/>
          <w:pgMar w:top="1440" w:right="1440" w:bottom="1440" w:left="1440" w:header="720" w:footer="720" w:gutter="0"/>
          <w:cols w:space="720"/>
          <w:titlePg/>
          <w:docGrid w:linePitch="360"/>
        </w:sectPr>
      </w:pPr>
      <w:r w:rsidRPr="00EF6E7F">
        <w:fldChar w:fldCharType="end"/>
      </w:r>
    </w:p>
    <w:p w14:paraId="0BD3C4B4" w14:textId="23097AE1" w:rsidR="00C82EF5" w:rsidRPr="00EF6E7F" w:rsidRDefault="0082421E">
      <w:pPr>
        <w:jc w:val="left"/>
        <w:rPr>
          <w:b/>
          <w:sz w:val="24"/>
        </w:rPr>
      </w:pPr>
      <w:r w:rsidRPr="00EF6E7F">
        <w:rPr>
          <w:b/>
          <w:sz w:val="24"/>
        </w:rPr>
        <w:lastRenderedPageBreak/>
        <w:t>List</w:t>
      </w:r>
      <w:r w:rsidR="00C82EF5" w:rsidRPr="00EF6E7F">
        <w:rPr>
          <w:b/>
          <w:sz w:val="24"/>
        </w:rPr>
        <w:t xml:space="preserve"> of Figure</w:t>
      </w:r>
      <w:r w:rsidR="008B5F90">
        <w:rPr>
          <w:b/>
          <w:sz w:val="24"/>
        </w:rPr>
        <w:t>s</w:t>
      </w:r>
    </w:p>
    <w:p w14:paraId="07D10F2C" w14:textId="77777777" w:rsidR="00C82EF5" w:rsidRPr="00EF6E7F" w:rsidRDefault="00C82EF5">
      <w:pPr>
        <w:jc w:val="left"/>
        <w:rPr>
          <w:b/>
        </w:rPr>
      </w:pPr>
    </w:p>
    <w:p w14:paraId="6A0C3DFC" w14:textId="77777777" w:rsidR="007C6434" w:rsidRDefault="00FC3B86">
      <w:pPr>
        <w:pStyle w:val="TableofFigures"/>
        <w:tabs>
          <w:tab w:val="right" w:leader="dot" w:pos="9350"/>
        </w:tabs>
        <w:rPr>
          <w:rFonts w:asciiTheme="minorHAnsi" w:eastAsiaTheme="minorEastAsia" w:hAnsiTheme="minorHAnsi" w:cstheme="minorBidi"/>
          <w:noProof/>
          <w:sz w:val="22"/>
          <w:szCs w:val="22"/>
          <w:lang w:val="en-PH" w:eastAsia="en-PH"/>
        </w:rPr>
      </w:pPr>
      <w:r>
        <w:rPr>
          <w:b/>
        </w:rPr>
        <w:fldChar w:fldCharType="begin"/>
      </w:r>
      <w:r>
        <w:rPr>
          <w:b/>
        </w:rPr>
        <w:instrText xml:space="preserve"> TOC \h \z \c "Figure" </w:instrText>
      </w:r>
      <w:r>
        <w:rPr>
          <w:b/>
        </w:rPr>
        <w:fldChar w:fldCharType="separate"/>
      </w:r>
      <w:hyperlink w:anchor="_Toc395181735" w:history="1">
        <w:r w:rsidR="007C6434" w:rsidRPr="004B5AB6">
          <w:rPr>
            <w:rStyle w:val="Hyperlink"/>
            <w:noProof/>
          </w:rPr>
          <w:t>Figure 1</w:t>
        </w:r>
        <w:r w:rsidR="007C6434" w:rsidRPr="004B5AB6">
          <w:rPr>
            <w:rStyle w:val="Hyperlink"/>
            <w:noProof/>
          </w:rPr>
          <w:noBreakHyphen/>
          <w:t>1. Research Methodology Phases</w:t>
        </w:r>
        <w:r w:rsidR="007C6434">
          <w:rPr>
            <w:noProof/>
            <w:webHidden/>
          </w:rPr>
          <w:tab/>
        </w:r>
        <w:r w:rsidR="007C6434">
          <w:rPr>
            <w:noProof/>
            <w:webHidden/>
          </w:rPr>
          <w:fldChar w:fldCharType="begin"/>
        </w:r>
        <w:r w:rsidR="007C6434">
          <w:rPr>
            <w:noProof/>
            <w:webHidden/>
          </w:rPr>
          <w:instrText xml:space="preserve"> PAGEREF _Toc395181735 \h </w:instrText>
        </w:r>
        <w:r w:rsidR="007C6434">
          <w:rPr>
            <w:noProof/>
            <w:webHidden/>
          </w:rPr>
        </w:r>
        <w:r w:rsidR="007C6434">
          <w:rPr>
            <w:noProof/>
            <w:webHidden/>
          </w:rPr>
          <w:fldChar w:fldCharType="separate"/>
        </w:r>
        <w:r w:rsidR="0098563A">
          <w:rPr>
            <w:noProof/>
            <w:webHidden/>
          </w:rPr>
          <w:t>1-5</w:t>
        </w:r>
        <w:r w:rsidR="007C6434">
          <w:rPr>
            <w:noProof/>
            <w:webHidden/>
          </w:rPr>
          <w:fldChar w:fldCharType="end"/>
        </w:r>
      </w:hyperlink>
    </w:p>
    <w:p w14:paraId="72B2DA9D" w14:textId="77777777" w:rsidR="007C6434" w:rsidRDefault="000C0CD4">
      <w:pPr>
        <w:pStyle w:val="TableofFigures"/>
        <w:tabs>
          <w:tab w:val="right" w:leader="dot" w:pos="9350"/>
        </w:tabs>
        <w:rPr>
          <w:rFonts w:asciiTheme="minorHAnsi" w:eastAsiaTheme="minorEastAsia" w:hAnsiTheme="minorHAnsi" w:cstheme="minorBidi"/>
          <w:noProof/>
          <w:sz w:val="22"/>
          <w:szCs w:val="22"/>
          <w:lang w:val="en-PH" w:eastAsia="en-PH"/>
        </w:rPr>
      </w:pPr>
      <w:hyperlink w:anchor="_Toc395181736" w:history="1">
        <w:r w:rsidR="007C6434" w:rsidRPr="004B5AB6">
          <w:rPr>
            <w:rStyle w:val="Hyperlink"/>
            <w:noProof/>
          </w:rPr>
          <w:t>Figure 3</w:t>
        </w:r>
        <w:r w:rsidR="007C6434" w:rsidRPr="004B5AB6">
          <w:rPr>
            <w:rStyle w:val="Hyperlink"/>
            <w:noProof/>
          </w:rPr>
          <w:noBreakHyphen/>
          <w:t>1. Structure of an Information Extraction System</w:t>
        </w:r>
        <w:r w:rsidR="007C6434">
          <w:rPr>
            <w:noProof/>
            <w:webHidden/>
          </w:rPr>
          <w:tab/>
        </w:r>
        <w:r w:rsidR="007C6434">
          <w:rPr>
            <w:noProof/>
            <w:webHidden/>
          </w:rPr>
          <w:fldChar w:fldCharType="begin"/>
        </w:r>
        <w:r w:rsidR="007C6434">
          <w:rPr>
            <w:noProof/>
            <w:webHidden/>
          </w:rPr>
          <w:instrText xml:space="preserve"> PAGEREF _Toc395181736 \h </w:instrText>
        </w:r>
        <w:r w:rsidR="007C6434">
          <w:rPr>
            <w:noProof/>
            <w:webHidden/>
          </w:rPr>
        </w:r>
        <w:r w:rsidR="007C6434">
          <w:rPr>
            <w:noProof/>
            <w:webHidden/>
          </w:rPr>
          <w:fldChar w:fldCharType="separate"/>
        </w:r>
        <w:r w:rsidR="0098563A">
          <w:rPr>
            <w:noProof/>
            <w:webHidden/>
          </w:rPr>
          <w:t>3-2</w:t>
        </w:r>
        <w:r w:rsidR="007C6434">
          <w:rPr>
            <w:noProof/>
            <w:webHidden/>
          </w:rPr>
          <w:fldChar w:fldCharType="end"/>
        </w:r>
      </w:hyperlink>
    </w:p>
    <w:p w14:paraId="5279B2B8" w14:textId="77777777" w:rsidR="007C6434" w:rsidRDefault="000C0CD4">
      <w:pPr>
        <w:pStyle w:val="TableofFigures"/>
        <w:tabs>
          <w:tab w:val="right" w:leader="dot" w:pos="9350"/>
        </w:tabs>
        <w:rPr>
          <w:rFonts w:asciiTheme="minorHAnsi" w:eastAsiaTheme="minorEastAsia" w:hAnsiTheme="minorHAnsi" w:cstheme="minorBidi"/>
          <w:noProof/>
          <w:sz w:val="22"/>
          <w:szCs w:val="22"/>
          <w:lang w:val="en-PH" w:eastAsia="en-PH"/>
        </w:rPr>
      </w:pPr>
      <w:hyperlink w:anchor="_Toc395181737" w:history="1">
        <w:r w:rsidR="007C6434" w:rsidRPr="004B5AB6">
          <w:rPr>
            <w:rStyle w:val="Hyperlink"/>
            <w:noProof/>
          </w:rPr>
          <w:t>Figure 3</w:t>
        </w:r>
        <w:r w:rsidR="007C6434" w:rsidRPr="004B5AB6">
          <w:rPr>
            <w:rStyle w:val="Hyperlink"/>
            <w:noProof/>
          </w:rPr>
          <w:noBreakHyphen/>
          <w:t>2. StaLe Lemmatization Process</w:t>
        </w:r>
        <w:r w:rsidR="007C6434">
          <w:rPr>
            <w:noProof/>
            <w:webHidden/>
          </w:rPr>
          <w:tab/>
        </w:r>
        <w:r w:rsidR="007C6434">
          <w:rPr>
            <w:noProof/>
            <w:webHidden/>
          </w:rPr>
          <w:fldChar w:fldCharType="begin"/>
        </w:r>
        <w:r w:rsidR="007C6434">
          <w:rPr>
            <w:noProof/>
            <w:webHidden/>
          </w:rPr>
          <w:instrText xml:space="preserve"> PAGEREF _Toc395181737 \h </w:instrText>
        </w:r>
        <w:r w:rsidR="007C6434">
          <w:rPr>
            <w:noProof/>
            <w:webHidden/>
          </w:rPr>
        </w:r>
        <w:r w:rsidR="007C6434">
          <w:rPr>
            <w:noProof/>
            <w:webHidden/>
          </w:rPr>
          <w:fldChar w:fldCharType="separate"/>
        </w:r>
        <w:r w:rsidR="0098563A">
          <w:rPr>
            <w:noProof/>
            <w:webHidden/>
          </w:rPr>
          <w:t>3-5</w:t>
        </w:r>
        <w:r w:rsidR="007C6434">
          <w:rPr>
            <w:noProof/>
            <w:webHidden/>
          </w:rPr>
          <w:fldChar w:fldCharType="end"/>
        </w:r>
      </w:hyperlink>
    </w:p>
    <w:p w14:paraId="21CA1616" w14:textId="77777777" w:rsidR="007C6434" w:rsidRDefault="000C0CD4">
      <w:pPr>
        <w:pStyle w:val="TableofFigures"/>
        <w:tabs>
          <w:tab w:val="right" w:leader="dot" w:pos="9350"/>
        </w:tabs>
        <w:rPr>
          <w:rFonts w:asciiTheme="minorHAnsi" w:eastAsiaTheme="minorEastAsia" w:hAnsiTheme="minorHAnsi" w:cstheme="minorBidi"/>
          <w:noProof/>
          <w:sz w:val="22"/>
          <w:szCs w:val="22"/>
          <w:lang w:val="en-PH" w:eastAsia="en-PH"/>
        </w:rPr>
      </w:pPr>
      <w:hyperlink r:id="rId13" w:anchor="_Toc395181738" w:history="1">
        <w:r w:rsidR="007C6434" w:rsidRPr="004B5AB6">
          <w:rPr>
            <w:rStyle w:val="Hyperlink"/>
            <w:noProof/>
          </w:rPr>
          <w:t>Figure 3</w:t>
        </w:r>
        <w:r w:rsidR="007C6434" w:rsidRPr="004B5AB6">
          <w:rPr>
            <w:rStyle w:val="Hyperlink"/>
            <w:noProof/>
          </w:rPr>
          <w:noBreakHyphen/>
          <w:t>3. Poibeau's General Architecture</w:t>
        </w:r>
        <w:r w:rsidR="007C6434">
          <w:rPr>
            <w:noProof/>
            <w:webHidden/>
          </w:rPr>
          <w:tab/>
        </w:r>
        <w:r w:rsidR="007C6434">
          <w:rPr>
            <w:noProof/>
            <w:webHidden/>
          </w:rPr>
          <w:fldChar w:fldCharType="begin"/>
        </w:r>
        <w:r w:rsidR="007C6434">
          <w:rPr>
            <w:noProof/>
            <w:webHidden/>
          </w:rPr>
          <w:instrText xml:space="preserve"> PAGEREF _Toc395181738 \h </w:instrText>
        </w:r>
        <w:r w:rsidR="007C6434">
          <w:rPr>
            <w:noProof/>
            <w:webHidden/>
          </w:rPr>
        </w:r>
        <w:r w:rsidR="007C6434">
          <w:rPr>
            <w:noProof/>
            <w:webHidden/>
          </w:rPr>
          <w:fldChar w:fldCharType="separate"/>
        </w:r>
        <w:r w:rsidR="0098563A">
          <w:rPr>
            <w:noProof/>
            <w:webHidden/>
          </w:rPr>
          <w:t>3-7</w:t>
        </w:r>
        <w:r w:rsidR="007C6434">
          <w:rPr>
            <w:noProof/>
            <w:webHidden/>
          </w:rPr>
          <w:fldChar w:fldCharType="end"/>
        </w:r>
      </w:hyperlink>
    </w:p>
    <w:p w14:paraId="60BE0A47" w14:textId="77777777" w:rsidR="007C6434" w:rsidRDefault="000C0CD4">
      <w:pPr>
        <w:pStyle w:val="TableofFigures"/>
        <w:tabs>
          <w:tab w:val="right" w:leader="dot" w:pos="9350"/>
        </w:tabs>
        <w:rPr>
          <w:rFonts w:asciiTheme="minorHAnsi" w:eastAsiaTheme="minorEastAsia" w:hAnsiTheme="minorHAnsi" w:cstheme="minorBidi"/>
          <w:noProof/>
          <w:sz w:val="22"/>
          <w:szCs w:val="22"/>
          <w:lang w:val="en-PH" w:eastAsia="en-PH"/>
        </w:rPr>
      </w:pPr>
      <w:hyperlink w:anchor="_Toc395181739" w:history="1">
        <w:r w:rsidR="007C6434" w:rsidRPr="004B5AB6">
          <w:rPr>
            <w:rStyle w:val="Hyperlink"/>
            <w:noProof/>
          </w:rPr>
          <w:t>Figure 3</w:t>
        </w:r>
        <w:r w:rsidR="007C6434" w:rsidRPr="004B5AB6">
          <w:rPr>
            <w:rStyle w:val="Hyperlink"/>
            <w:noProof/>
          </w:rPr>
          <w:noBreakHyphen/>
          <w:t>4. Architecture of IE</w:t>
        </w:r>
        <w:r w:rsidR="007C6434" w:rsidRPr="004B5AB6">
          <w:rPr>
            <w:rStyle w:val="Hyperlink"/>
            <w:noProof/>
            <w:vertAlign w:val="superscript"/>
          </w:rPr>
          <w:t>2</w:t>
        </w:r>
        <w:r w:rsidR="007C6434" w:rsidRPr="004B5AB6">
          <w:rPr>
            <w:rStyle w:val="Hyperlink"/>
            <w:noProof/>
          </w:rPr>
          <w:t xml:space="preserve"> Adaptive Information Extraction System</w:t>
        </w:r>
        <w:r w:rsidR="007C6434">
          <w:rPr>
            <w:noProof/>
            <w:webHidden/>
          </w:rPr>
          <w:tab/>
        </w:r>
        <w:r w:rsidR="007C6434">
          <w:rPr>
            <w:noProof/>
            <w:webHidden/>
          </w:rPr>
          <w:fldChar w:fldCharType="begin"/>
        </w:r>
        <w:r w:rsidR="007C6434">
          <w:rPr>
            <w:noProof/>
            <w:webHidden/>
          </w:rPr>
          <w:instrText xml:space="preserve"> PAGEREF _Toc395181739 \h </w:instrText>
        </w:r>
        <w:r w:rsidR="007C6434">
          <w:rPr>
            <w:noProof/>
            <w:webHidden/>
          </w:rPr>
        </w:r>
        <w:r w:rsidR="007C6434">
          <w:rPr>
            <w:noProof/>
            <w:webHidden/>
          </w:rPr>
          <w:fldChar w:fldCharType="separate"/>
        </w:r>
        <w:r w:rsidR="0098563A">
          <w:rPr>
            <w:noProof/>
            <w:webHidden/>
          </w:rPr>
          <w:t>3-8</w:t>
        </w:r>
        <w:r w:rsidR="007C6434">
          <w:rPr>
            <w:noProof/>
            <w:webHidden/>
          </w:rPr>
          <w:fldChar w:fldCharType="end"/>
        </w:r>
      </w:hyperlink>
    </w:p>
    <w:p w14:paraId="759D4026" w14:textId="77777777" w:rsidR="007C6434" w:rsidRDefault="000C0CD4">
      <w:pPr>
        <w:pStyle w:val="TableofFigures"/>
        <w:tabs>
          <w:tab w:val="right" w:leader="dot" w:pos="9350"/>
        </w:tabs>
        <w:rPr>
          <w:rFonts w:asciiTheme="minorHAnsi" w:eastAsiaTheme="minorEastAsia" w:hAnsiTheme="minorHAnsi" w:cstheme="minorBidi"/>
          <w:noProof/>
          <w:sz w:val="22"/>
          <w:szCs w:val="22"/>
          <w:lang w:val="en-PH" w:eastAsia="en-PH"/>
        </w:rPr>
      </w:pPr>
      <w:hyperlink w:anchor="_Toc395181740" w:history="1">
        <w:r w:rsidR="007C6434" w:rsidRPr="004B5AB6">
          <w:rPr>
            <w:rStyle w:val="Hyperlink"/>
            <w:noProof/>
          </w:rPr>
          <w:t>Figure 3</w:t>
        </w:r>
        <w:r w:rsidR="007C6434" w:rsidRPr="004B5AB6">
          <w:rPr>
            <w:rStyle w:val="Hyperlink"/>
            <w:noProof/>
          </w:rPr>
          <w:noBreakHyphen/>
          <w:t>5. Architecture of LearningPinocchio</w:t>
        </w:r>
        <w:r w:rsidR="007C6434">
          <w:rPr>
            <w:noProof/>
            <w:webHidden/>
          </w:rPr>
          <w:tab/>
        </w:r>
        <w:r w:rsidR="007C6434">
          <w:rPr>
            <w:noProof/>
            <w:webHidden/>
          </w:rPr>
          <w:fldChar w:fldCharType="begin"/>
        </w:r>
        <w:r w:rsidR="007C6434">
          <w:rPr>
            <w:noProof/>
            <w:webHidden/>
          </w:rPr>
          <w:instrText xml:space="preserve"> PAGEREF _Toc395181740 \h </w:instrText>
        </w:r>
        <w:r w:rsidR="007C6434">
          <w:rPr>
            <w:noProof/>
            <w:webHidden/>
          </w:rPr>
        </w:r>
        <w:r w:rsidR="007C6434">
          <w:rPr>
            <w:noProof/>
            <w:webHidden/>
          </w:rPr>
          <w:fldChar w:fldCharType="separate"/>
        </w:r>
        <w:r w:rsidR="0098563A">
          <w:rPr>
            <w:noProof/>
            <w:webHidden/>
          </w:rPr>
          <w:t>3-9</w:t>
        </w:r>
        <w:r w:rsidR="007C6434">
          <w:rPr>
            <w:noProof/>
            <w:webHidden/>
          </w:rPr>
          <w:fldChar w:fldCharType="end"/>
        </w:r>
      </w:hyperlink>
    </w:p>
    <w:p w14:paraId="2CB2E366" w14:textId="77777777" w:rsidR="007C6434" w:rsidRDefault="000C0CD4">
      <w:pPr>
        <w:pStyle w:val="TableofFigures"/>
        <w:tabs>
          <w:tab w:val="right" w:leader="dot" w:pos="9350"/>
        </w:tabs>
        <w:rPr>
          <w:rFonts w:asciiTheme="minorHAnsi" w:eastAsiaTheme="minorEastAsia" w:hAnsiTheme="minorHAnsi" w:cstheme="minorBidi"/>
          <w:noProof/>
          <w:sz w:val="22"/>
          <w:szCs w:val="22"/>
          <w:lang w:val="en-PH" w:eastAsia="en-PH"/>
        </w:rPr>
      </w:pPr>
      <w:hyperlink w:anchor="_Toc395181741" w:history="1">
        <w:r w:rsidR="007C6434" w:rsidRPr="004B5AB6">
          <w:rPr>
            <w:rStyle w:val="Hyperlink"/>
            <w:noProof/>
          </w:rPr>
          <w:t>Figure 3</w:t>
        </w:r>
        <w:r w:rsidR="007C6434" w:rsidRPr="004B5AB6">
          <w:rPr>
            <w:rStyle w:val="Hyperlink"/>
            <w:noProof/>
          </w:rPr>
          <w:noBreakHyphen/>
          <w:t>6. Rule Induction Step</w:t>
        </w:r>
        <w:r w:rsidR="007C6434">
          <w:rPr>
            <w:noProof/>
            <w:webHidden/>
          </w:rPr>
          <w:tab/>
        </w:r>
        <w:r w:rsidR="007C6434">
          <w:rPr>
            <w:noProof/>
            <w:webHidden/>
          </w:rPr>
          <w:fldChar w:fldCharType="begin"/>
        </w:r>
        <w:r w:rsidR="007C6434">
          <w:rPr>
            <w:noProof/>
            <w:webHidden/>
          </w:rPr>
          <w:instrText xml:space="preserve"> PAGEREF _Toc395181741 \h </w:instrText>
        </w:r>
        <w:r w:rsidR="007C6434">
          <w:rPr>
            <w:noProof/>
            <w:webHidden/>
          </w:rPr>
        </w:r>
        <w:r w:rsidR="007C6434">
          <w:rPr>
            <w:noProof/>
            <w:webHidden/>
          </w:rPr>
          <w:fldChar w:fldCharType="separate"/>
        </w:r>
        <w:r w:rsidR="0098563A">
          <w:rPr>
            <w:noProof/>
            <w:webHidden/>
          </w:rPr>
          <w:t>3-10</w:t>
        </w:r>
        <w:r w:rsidR="007C6434">
          <w:rPr>
            <w:noProof/>
            <w:webHidden/>
          </w:rPr>
          <w:fldChar w:fldCharType="end"/>
        </w:r>
      </w:hyperlink>
    </w:p>
    <w:p w14:paraId="65CA819D" w14:textId="77777777" w:rsidR="007C6434" w:rsidRDefault="000C0CD4">
      <w:pPr>
        <w:pStyle w:val="TableofFigures"/>
        <w:tabs>
          <w:tab w:val="right" w:leader="dot" w:pos="9350"/>
        </w:tabs>
        <w:rPr>
          <w:rFonts w:asciiTheme="minorHAnsi" w:eastAsiaTheme="minorEastAsia" w:hAnsiTheme="minorHAnsi" w:cstheme="minorBidi"/>
          <w:noProof/>
          <w:sz w:val="22"/>
          <w:szCs w:val="22"/>
          <w:lang w:val="en-PH" w:eastAsia="en-PH"/>
        </w:rPr>
      </w:pPr>
      <w:hyperlink w:anchor="_Toc395181742" w:history="1">
        <w:r w:rsidR="007C6434" w:rsidRPr="004B5AB6">
          <w:rPr>
            <w:rStyle w:val="Hyperlink"/>
            <w:noProof/>
          </w:rPr>
          <w:t>Figure 3</w:t>
        </w:r>
        <w:r w:rsidR="007C6434" w:rsidRPr="004B5AB6">
          <w:rPr>
            <w:rStyle w:val="Hyperlink"/>
            <w:noProof/>
          </w:rPr>
          <w:noBreakHyphen/>
          <w:t>7. Algorithm for Choosing the Best Rules</w:t>
        </w:r>
        <w:r w:rsidR="007C6434">
          <w:rPr>
            <w:noProof/>
            <w:webHidden/>
          </w:rPr>
          <w:tab/>
        </w:r>
        <w:r w:rsidR="007C6434">
          <w:rPr>
            <w:noProof/>
            <w:webHidden/>
          </w:rPr>
          <w:fldChar w:fldCharType="begin"/>
        </w:r>
        <w:r w:rsidR="007C6434">
          <w:rPr>
            <w:noProof/>
            <w:webHidden/>
          </w:rPr>
          <w:instrText xml:space="preserve"> PAGEREF _Toc395181742 \h </w:instrText>
        </w:r>
        <w:r w:rsidR="007C6434">
          <w:rPr>
            <w:noProof/>
            <w:webHidden/>
          </w:rPr>
        </w:r>
        <w:r w:rsidR="007C6434">
          <w:rPr>
            <w:noProof/>
            <w:webHidden/>
          </w:rPr>
          <w:fldChar w:fldCharType="separate"/>
        </w:r>
        <w:r w:rsidR="0098563A">
          <w:rPr>
            <w:noProof/>
            <w:webHidden/>
          </w:rPr>
          <w:t>3-11</w:t>
        </w:r>
        <w:r w:rsidR="007C6434">
          <w:rPr>
            <w:noProof/>
            <w:webHidden/>
          </w:rPr>
          <w:fldChar w:fldCharType="end"/>
        </w:r>
      </w:hyperlink>
    </w:p>
    <w:p w14:paraId="24DB61C4" w14:textId="77777777" w:rsidR="007C6434" w:rsidRDefault="000C0CD4">
      <w:pPr>
        <w:pStyle w:val="TableofFigures"/>
        <w:tabs>
          <w:tab w:val="right" w:leader="dot" w:pos="9350"/>
        </w:tabs>
        <w:rPr>
          <w:rFonts w:asciiTheme="minorHAnsi" w:eastAsiaTheme="minorEastAsia" w:hAnsiTheme="minorHAnsi" w:cstheme="minorBidi"/>
          <w:noProof/>
          <w:sz w:val="22"/>
          <w:szCs w:val="22"/>
          <w:lang w:val="en-PH" w:eastAsia="en-PH"/>
        </w:rPr>
      </w:pPr>
      <w:hyperlink w:anchor="_Toc395181743" w:history="1">
        <w:r w:rsidR="007C6434" w:rsidRPr="004B5AB6">
          <w:rPr>
            <w:rStyle w:val="Hyperlink"/>
            <w:noProof/>
          </w:rPr>
          <w:t>Figure 3</w:t>
        </w:r>
        <w:r w:rsidR="007C6434" w:rsidRPr="004B5AB6">
          <w:rPr>
            <w:rStyle w:val="Hyperlink"/>
            <w:noProof/>
          </w:rPr>
          <w:noBreakHyphen/>
          <w:t>8. Information Extraction Process of LearningPinocchio</w:t>
        </w:r>
        <w:r w:rsidR="007C6434">
          <w:rPr>
            <w:noProof/>
            <w:webHidden/>
          </w:rPr>
          <w:tab/>
        </w:r>
        <w:r w:rsidR="007C6434">
          <w:rPr>
            <w:noProof/>
            <w:webHidden/>
          </w:rPr>
          <w:fldChar w:fldCharType="begin"/>
        </w:r>
        <w:r w:rsidR="007C6434">
          <w:rPr>
            <w:noProof/>
            <w:webHidden/>
          </w:rPr>
          <w:instrText xml:space="preserve"> PAGEREF _Toc395181743 \h </w:instrText>
        </w:r>
        <w:r w:rsidR="007C6434">
          <w:rPr>
            <w:noProof/>
            <w:webHidden/>
          </w:rPr>
        </w:r>
        <w:r w:rsidR="007C6434">
          <w:rPr>
            <w:noProof/>
            <w:webHidden/>
          </w:rPr>
          <w:fldChar w:fldCharType="separate"/>
        </w:r>
        <w:r w:rsidR="0098563A">
          <w:rPr>
            <w:noProof/>
            <w:webHidden/>
          </w:rPr>
          <w:t>3-11</w:t>
        </w:r>
        <w:r w:rsidR="007C6434">
          <w:rPr>
            <w:noProof/>
            <w:webHidden/>
          </w:rPr>
          <w:fldChar w:fldCharType="end"/>
        </w:r>
      </w:hyperlink>
    </w:p>
    <w:p w14:paraId="0F426E1A" w14:textId="77777777" w:rsidR="007C6434" w:rsidRDefault="000C0CD4">
      <w:pPr>
        <w:pStyle w:val="TableofFigures"/>
        <w:tabs>
          <w:tab w:val="right" w:leader="dot" w:pos="9350"/>
        </w:tabs>
        <w:rPr>
          <w:rFonts w:asciiTheme="minorHAnsi" w:eastAsiaTheme="minorEastAsia" w:hAnsiTheme="minorHAnsi" w:cstheme="minorBidi"/>
          <w:noProof/>
          <w:sz w:val="22"/>
          <w:szCs w:val="22"/>
          <w:lang w:val="en-PH" w:eastAsia="en-PH"/>
        </w:rPr>
      </w:pPr>
      <w:hyperlink w:anchor="_Toc395181744" w:history="1">
        <w:r w:rsidR="007C6434" w:rsidRPr="004B5AB6">
          <w:rPr>
            <w:rStyle w:val="Hyperlink"/>
            <w:noProof/>
          </w:rPr>
          <w:t>Figure 3</w:t>
        </w:r>
        <w:r w:rsidR="007C6434" w:rsidRPr="004B5AB6">
          <w:rPr>
            <w:rStyle w:val="Hyperlink"/>
            <w:noProof/>
          </w:rPr>
          <w:noBreakHyphen/>
          <w:t>9. SOMIDIA's Architecture</w:t>
        </w:r>
        <w:r w:rsidR="007C6434">
          <w:rPr>
            <w:noProof/>
            <w:webHidden/>
          </w:rPr>
          <w:tab/>
        </w:r>
        <w:r w:rsidR="007C6434">
          <w:rPr>
            <w:noProof/>
            <w:webHidden/>
          </w:rPr>
          <w:fldChar w:fldCharType="begin"/>
        </w:r>
        <w:r w:rsidR="007C6434">
          <w:rPr>
            <w:noProof/>
            <w:webHidden/>
          </w:rPr>
          <w:instrText xml:space="preserve"> PAGEREF _Toc395181744 \h </w:instrText>
        </w:r>
        <w:r w:rsidR="007C6434">
          <w:rPr>
            <w:noProof/>
            <w:webHidden/>
          </w:rPr>
        </w:r>
        <w:r w:rsidR="007C6434">
          <w:rPr>
            <w:noProof/>
            <w:webHidden/>
          </w:rPr>
          <w:fldChar w:fldCharType="separate"/>
        </w:r>
        <w:r w:rsidR="0098563A">
          <w:rPr>
            <w:noProof/>
            <w:webHidden/>
          </w:rPr>
          <w:t>3-13</w:t>
        </w:r>
        <w:r w:rsidR="007C6434">
          <w:rPr>
            <w:noProof/>
            <w:webHidden/>
          </w:rPr>
          <w:fldChar w:fldCharType="end"/>
        </w:r>
      </w:hyperlink>
    </w:p>
    <w:p w14:paraId="0286A361" w14:textId="77777777" w:rsidR="007C6434" w:rsidRDefault="000C0CD4">
      <w:pPr>
        <w:pStyle w:val="TableofFigures"/>
        <w:tabs>
          <w:tab w:val="right" w:leader="dot" w:pos="9350"/>
        </w:tabs>
        <w:rPr>
          <w:rFonts w:asciiTheme="minorHAnsi" w:eastAsiaTheme="minorEastAsia" w:hAnsiTheme="minorHAnsi" w:cstheme="minorBidi"/>
          <w:noProof/>
          <w:sz w:val="22"/>
          <w:szCs w:val="22"/>
          <w:lang w:val="en-PH" w:eastAsia="en-PH"/>
        </w:rPr>
      </w:pPr>
      <w:hyperlink w:anchor="_Toc395181745" w:history="1">
        <w:r w:rsidR="007C6434" w:rsidRPr="004B5AB6">
          <w:rPr>
            <w:rStyle w:val="Hyperlink"/>
            <w:noProof/>
          </w:rPr>
          <w:t>Figure 4</w:t>
        </w:r>
        <w:r w:rsidR="007C6434" w:rsidRPr="004B5AB6">
          <w:rPr>
            <w:rStyle w:val="Hyperlink"/>
            <w:noProof/>
          </w:rPr>
          <w:noBreakHyphen/>
          <w:t>1. System Architecture of FILIET</w:t>
        </w:r>
        <w:r w:rsidR="007C6434">
          <w:rPr>
            <w:noProof/>
            <w:webHidden/>
          </w:rPr>
          <w:tab/>
        </w:r>
        <w:r w:rsidR="007C6434">
          <w:rPr>
            <w:noProof/>
            <w:webHidden/>
          </w:rPr>
          <w:fldChar w:fldCharType="begin"/>
        </w:r>
        <w:r w:rsidR="007C6434">
          <w:rPr>
            <w:noProof/>
            <w:webHidden/>
          </w:rPr>
          <w:instrText xml:space="preserve"> PAGEREF _Toc395181745 \h </w:instrText>
        </w:r>
        <w:r w:rsidR="007C6434">
          <w:rPr>
            <w:noProof/>
            <w:webHidden/>
          </w:rPr>
        </w:r>
        <w:r w:rsidR="007C6434">
          <w:rPr>
            <w:noProof/>
            <w:webHidden/>
          </w:rPr>
          <w:fldChar w:fldCharType="separate"/>
        </w:r>
        <w:r w:rsidR="0098563A">
          <w:rPr>
            <w:noProof/>
            <w:webHidden/>
          </w:rPr>
          <w:t>4-3</w:t>
        </w:r>
        <w:r w:rsidR="007C6434">
          <w:rPr>
            <w:noProof/>
            <w:webHidden/>
          </w:rPr>
          <w:fldChar w:fldCharType="end"/>
        </w:r>
      </w:hyperlink>
    </w:p>
    <w:p w14:paraId="4E0D4355" w14:textId="03BF3613" w:rsidR="003100BB" w:rsidRPr="00EF6E7F" w:rsidRDefault="00FC3B86" w:rsidP="008B5F90">
      <w:pPr>
        <w:tabs>
          <w:tab w:val="left" w:pos="3600"/>
        </w:tabs>
        <w:jc w:val="left"/>
        <w:rPr>
          <w:b/>
          <w:sz w:val="24"/>
          <w:szCs w:val="24"/>
        </w:rPr>
      </w:pPr>
      <w:r>
        <w:rPr>
          <w:b/>
        </w:rPr>
        <w:fldChar w:fldCharType="end"/>
      </w:r>
    </w:p>
    <w:p w14:paraId="29018C6A" w14:textId="77777777" w:rsidR="005B6D91" w:rsidRDefault="005B6D91" w:rsidP="00E87FD4">
      <w:pPr>
        <w:pStyle w:val="Heading1"/>
        <w:sectPr w:rsidR="005B6D91" w:rsidSect="005B6D91">
          <w:pgSz w:w="12240" w:h="15840"/>
          <w:pgMar w:top="1440" w:right="1440" w:bottom="1440" w:left="1440" w:header="720" w:footer="720" w:gutter="0"/>
          <w:pgNumType w:chapStyle="1"/>
          <w:cols w:space="720"/>
          <w:titlePg/>
          <w:docGrid w:linePitch="360"/>
        </w:sectPr>
      </w:pPr>
    </w:p>
    <w:p w14:paraId="3BB0C95E" w14:textId="30362A4D" w:rsidR="00440E61" w:rsidRPr="00EF6E7F" w:rsidRDefault="00440E61" w:rsidP="00E87FD4">
      <w:pPr>
        <w:pStyle w:val="Heading1"/>
      </w:pPr>
      <w:bookmarkStart w:id="0" w:name="_Toc395181674"/>
      <w:r w:rsidRPr="00EF6E7F">
        <w:lastRenderedPageBreak/>
        <w:t>Research Description</w:t>
      </w:r>
      <w:bookmarkEnd w:id="0"/>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1" w:name="_Toc395181675"/>
      <w:r w:rsidRPr="00EF6E7F">
        <w:t>Overview of the Current State of Technology</w:t>
      </w:r>
      <w:bookmarkEnd w:id="1"/>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 xml:space="preserve">Information extraction is defined as “extracting structured data from unstructured data as provided, for example, text document” (Feilmayr, 2011). Information extraction systems have been used in different fields such as clinical narratives – MedEx (Xu, &amp; et. al., 2010), healthcare – VnHIES (Dung &amp; Kamayama, 2007), and legal documents - Legal TRUTHS (Cheng et al., 2009). On the current implementation of SOMIDIA, it already has an information extraction system for English and Filipino texts. The problem is that SOMIDIA’s </w:t>
      </w:r>
      <w:r w:rsidRPr="00EF6E7F">
        <w:lastRenderedPageBreak/>
        <w:t xml:space="preserve">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“Taglish”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epentheses (the addition of suffixes to add new meanings to the word), metatheses (the addition of suffixes that may change the spelling of the entire word), replacement (the addition of suffixes that may change the sound of certain parts of the root word), infixation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analyse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(Manguilimotan &amp; Matsumoto, 2011). In the POS Tagging approach, the input statement is chopped into words and then these words are tagged or labeled according to their function in the statement and then given syntactical analysis (Manguilimotan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Taglish and “TXTSPK”, especially today, when people with different language and culture communicate on the same medium (social networking sites) (Ghedin,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2" w:name="_Toc395181676"/>
      <w:r w:rsidRPr="00EF6E7F">
        <w:t>Research Objectives</w:t>
      </w:r>
      <w:bookmarkEnd w:id="2"/>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AB2880">
      <w:pPr>
        <w:pStyle w:val="Heading3"/>
      </w:pPr>
      <w:bookmarkStart w:id="3" w:name="_Toc395181677"/>
      <w:r w:rsidRPr="00EF6E7F">
        <w:t>General Objective</w:t>
      </w:r>
      <w:bookmarkEnd w:id="3"/>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7B5F0C7C" w14:textId="77777777" w:rsidR="008D6001" w:rsidRPr="00EF6E7F" w:rsidRDefault="008D6001" w:rsidP="2E50003F"/>
    <w:p w14:paraId="6DB79498" w14:textId="08EE94FF" w:rsidR="00D75DAF" w:rsidRPr="00EF6E7F" w:rsidRDefault="00D75DAF" w:rsidP="00AB2880">
      <w:pPr>
        <w:pStyle w:val="Heading3"/>
      </w:pPr>
      <w:bookmarkStart w:id="4" w:name="_Toc395181678"/>
      <w:r w:rsidRPr="00EF6E7F">
        <w:t>Specific Objectives</w:t>
      </w:r>
      <w:bookmarkEnd w:id="4"/>
    </w:p>
    <w:p w14:paraId="36CC7F95" w14:textId="77777777" w:rsidR="00E87FD4" w:rsidRPr="00EF6E7F" w:rsidRDefault="00E87FD4" w:rsidP="00E87FD4"/>
    <w:p w14:paraId="5E47546A" w14:textId="236F5750" w:rsidR="00E87FD4" w:rsidRPr="00EF6E7F" w:rsidRDefault="7E96C408" w:rsidP="00507824">
      <w:pPr>
        <w:pStyle w:val="Content"/>
      </w:pPr>
      <w:r w:rsidRPr="00EF6E7F">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lastRenderedPageBreak/>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67D5CA2A" w14:textId="77777777" w:rsidR="00F47D14" w:rsidRPr="00EF6E7F" w:rsidRDefault="00F47D14" w:rsidP="00E87FD4"/>
    <w:p w14:paraId="3C857E00" w14:textId="05FE7C56" w:rsidR="00D75DAF" w:rsidRPr="00EF6E7F" w:rsidRDefault="00D75DAF" w:rsidP="00E87FD4">
      <w:pPr>
        <w:pStyle w:val="Heading2"/>
      </w:pPr>
      <w:bookmarkStart w:id="5" w:name="_Toc395181679"/>
      <w:r w:rsidRPr="00EF6E7F">
        <w:t>Scope and Limitations of the Research</w:t>
      </w:r>
      <w:bookmarkEnd w:id="5"/>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F6E7F">
        <w:rPr>
          <w:highlight w:val="white"/>
        </w:rPr>
        <w:t>Özsu</w:t>
      </w:r>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 category (Zhou &amp; Su, 2002). Conference analysis is the resolving of references for the pronouns (Grishman,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Existing tools that will be used in building the information extraction system will be reviewed and evaluated. Example of NLP tools are OpenNLP and Lingpipe. OpenNLP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7A8DD380" w14:textId="77777777" w:rsidR="00CC60AF" w:rsidRPr="00EF6E7F" w:rsidRDefault="00CC60AF" w:rsidP="00507824">
      <w:pPr>
        <w:pStyle w:val="Content"/>
      </w:pPr>
    </w:p>
    <w:p w14:paraId="14C7C85F" w14:textId="3D699E6C" w:rsidR="00826175" w:rsidRDefault="7E96C408" w:rsidP="00180DA1">
      <w:pPr>
        <w:pStyle w:val="Content"/>
      </w:pPr>
      <w:r w:rsidRPr="00EF6E7F">
        <w:t>In order to evaluate the information extraction system, the research will determine the metrics to measure the system’s performance.</w:t>
      </w:r>
    </w:p>
    <w:p w14:paraId="1A8B6714" w14:textId="6A325481" w:rsidR="00D75DAF" w:rsidRPr="00EF6E7F" w:rsidRDefault="00D75DAF" w:rsidP="00E87FD4">
      <w:pPr>
        <w:pStyle w:val="Heading2"/>
      </w:pPr>
      <w:bookmarkStart w:id="6" w:name="_Toc395181680"/>
      <w:r w:rsidRPr="00EF6E7F">
        <w:lastRenderedPageBreak/>
        <w:t>Significance of the Research</w:t>
      </w:r>
      <w:bookmarkEnd w:id="6"/>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‘Jejemon’ and the ‘Bekimon’.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‘Jejemon’ or ‘Bekimon’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7" w:name="_Toc395181681"/>
      <w:r w:rsidRPr="00EF6E7F">
        <w:t>Research Methodology</w:t>
      </w:r>
      <w:bookmarkEnd w:id="7"/>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19D2AF6A" w:rsidR="00A22368" w:rsidRPr="00EF6E7F" w:rsidRDefault="00A22368" w:rsidP="00507824">
      <w:pPr>
        <w:pStyle w:val="Content"/>
      </w:pPr>
      <w:r w:rsidRPr="00EF6E7F">
        <w:t xml:space="preserve">Figure </w:t>
      </w:r>
      <w:r w:rsidR="008B5F90">
        <w:t>1</w:t>
      </w:r>
      <w:r w:rsidRPr="00EF6E7F">
        <w:t>-1 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73860A12" w14:textId="7A29E39D" w:rsidR="00EC600C" w:rsidRDefault="00EC600C" w:rsidP="00EC600C">
      <w:pPr>
        <w:pStyle w:val="Caption"/>
        <w:keepNext/>
      </w:pPr>
      <w:bookmarkStart w:id="8" w:name="_Toc395181735"/>
      <w:r>
        <w:lastRenderedPageBreak/>
        <w:t xml:space="preserve">Figure </w:t>
      </w:r>
      <w:r w:rsidR="000C0CD4">
        <w:fldChar w:fldCharType="begin"/>
      </w:r>
      <w:r w:rsidR="000C0CD4">
        <w:instrText xml:space="preserve"> STYLEREF 1 \s </w:instrText>
      </w:r>
      <w:r w:rsidR="000C0CD4">
        <w:fldChar w:fldCharType="separate"/>
      </w:r>
      <w:r w:rsidR="0098563A">
        <w:rPr>
          <w:noProof/>
        </w:rPr>
        <w:t>1</w:t>
      </w:r>
      <w:r w:rsidR="000C0CD4">
        <w:rPr>
          <w:noProof/>
        </w:rPr>
        <w:fldChar w:fldCharType="end"/>
      </w:r>
      <w:r w:rsidR="00754FA6">
        <w:noBreakHyphen/>
      </w:r>
      <w:r w:rsidR="000C0CD4">
        <w:fldChar w:fldCharType="begin"/>
      </w:r>
      <w:r w:rsidR="000C0CD4">
        <w:instrText xml:space="preserve"> SEQ Figure \* ARABIC \s 1 </w:instrText>
      </w:r>
      <w:r w:rsidR="000C0CD4">
        <w:fldChar w:fldCharType="separate"/>
      </w:r>
      <w:r w:rsidR="0098563A">
        <w:rPr>
          <w:noProof/>
        </w:rPr>
        <w:t>1</w:t>
      </w:r>
      <w:r w:rsidR="000C0CD4">
        <w:rPr>
          <w:noProof/>
        </w:rPr>
        <w:fldChar w:fldCharType="end"/>
      </w:r>
      <w:r>
        <w:t>. Research Methodology Phases</w:t>
      </w:r>
      <w:bookmarkEnd w:id="8"/>
    </w:p>
    <w:p w14:paraId="6CE8F89A" w14:textId="620AE5C3" w:rsidR="00A22368" w:rsidRPr="00EF6E7F" w:rsidRDefault="00EC600C" w:rsidP="008D6001">
      <w:pPr>
        <w:pStyle w:val="NoSpacing"/>
        <w:ind w:left="720"/>
        <w:jc w:val="center"/>
        <w:rPr>
          <w:sz w:val="24"/>
          <w:szCs w:val="24"/>
        </w:rPr>
      </w:pPr>
      <w:r>
        <w:rPr>
          <w:noProof/>
          <w:sz w:val="24"/>
          <w:szCs w:val="24"/>
          <w:lang w:val="en-PH" w:eastAsia="zh-CN"/>
        </w:rPr>
        <w:drawing>
          <wp:inline distT="0" distB="0" distL="0" distR="0" wp14:anchorId="571D5F8D" wp14:editId="4F55F98F">
            <wp:extent cx="4532368" cy="2696662"/>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png"/>
                    <pic:cNvPicPr/>
                  </pic:nvPicPr>
                  <pic:blipFill>
                    <a:blip r:embed="rId14">
                      <a:extLst>
                        <a:ext uri="{28A0092B-C50C-407E-A947-70E740481C1C}">
                          <a14:useLocalDpi xmlns:a14="http://schemas.microsoft.com/office/drawing/2010/main" val="0"/>
                        </a:ext>
                      </a:extLst>
                    </a:blip>
                    <a:stretch>
                      <a:fillRect/>
                    </a:stretch>
                  </pic:blipFill>
                  <pic:spPr>
                    <a:xfrm>
                      <a:off x="0" y="0"/>
                      <a:ext cx="4541762" cy="2702251"/>
                    </a:xfrm>
                    <a:prstGeom prst="rect">
                      <a:avLst/>
                    </a:prstGeom>
                  </pic:spPr>
                </pic:pic>
              </a:graphicData>
            </a:graphic>
          </wp:inline>
        </w:drawing>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AB2880">
      <w:pPr>
        <w:pStyle w:val="Heading3"/>
      </w:pPr>
      <w:bookmarkStart w:id="9" w:name="_Toc395181682"/>
      <w:r w:rsidRPr="00EF6E7F">
        <w:t>Investigation and Research Analysis</w:t>
      </w:r>
      <w:bookmarkEnd w:id="9"/>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AB2880">
      <w:pPr>
        <w:pStyle w:val="Heading3"/>
      </w:pPr>
      <w:bookmarkStart w:id="10" w:name="_Toc395181683"/>
      <w:r w:rsidRPr="00EF6E7F">
        <w:t>System Design</w:t>
      </w:r>
      <w:bookmarkEnd w:id="10"/>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AB2880">
      <w:pPr>
        <w:pStyle w:val="Heading3"/>
      </w:pPr>
      <w:bookmarkStart w:id="11" w:name="_Toc395181684"/>
      <w:r w:rsidRPr="00EF6E7F">
        <w:t>Sprints</w:t>
      </w:r>
      <w:bookmarkEnd w:id="11"/>
    </w:p>
    <w:p w14:paraId="658A31D5" w14:textId="77777777" w:rsidR="00A22368" w:rsidRPr="00EF6E7F" w:rsidRDefault="00A22368" w:rsidP="00A22368"/>
    <w:p w14:paraId="01A6A51B" w14:textId="77777777" w:rsidR="00A22368" w:rsidRPr="00EF6E7F" w:rsidRDefault="00A22368" w:rsidP="00507824">
      <w:pPr>
        <w:pStyle w:val="Content"/>
      </w:pPr>
      <w:r w:rsidRPr="00EF6E7F">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Default="00A22368" w:rsidP="00A22368"/>
    <w:p w14:paraId="42A02DC7" w14:textId="77777777" w:rsidR="008B5F90" w:rsidRDefault="008B5F90" w:rsidP="00A22368"/>
    <w:p w14:paraId="160914F2" w14:textId="77777777" w:rsidR="008B5F90" w:rsidRDefault="008B5F90" w:rsidP="00A22368"/>
    <w:p w14:paraId="75753FBC" w14:textId="77777777" w:rsidR="008B5F90" w:rsidRPr="00EF6E7F" w:rsidRDefault="008B5F90" w:rsidP="00A22368"/>
    <w:p w14:paraId="58A8EF4A" w14:textId="77777777" w:rsidR="00A22368" w:rsidRPr="00EF6E7F" w:rsidRDefault="00A22368" w:rsidP="00AB2880">
      <w:pPr>
        <w:pStyle w:val="Heading3"/>
      </w:pPr>
      <w:bookmarkStart w:id="12" w:name="_Toc395181685"/>
      <w:r w:rsidRPr="00EF6E7F">
        <w:lastRenderedPageBreak/>
        <w:t>Sprint Planning Meetings</w:t>
      </w:r>
      <w:bookmarkEnd w:id="12"/>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AB2880">
      <w:pPr>
        <w:pStyle w:val="Heading3"/>
      </w:pPr>
      <w:bookmarkStart w:id="13" w:name="_Toc395181686"/>
      <w:r w:rsidRPr="00EF6E7F">
        <w:t>Scrum Meetings</w:t>
      </w:r>
      <w:bookmarkEnd w:id="13"/>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AB2880">
      <w:pPr>
        <w:pStyle w:val="Heading3"/>
      </w:pPr>
      <w:bookmarkStart w:id="14" w:name="_Toc395181687"/>
      <w:r w:rsidRPr="00EF6E7F">
        <w:t>System Development</w:t>
      </w:r>
      <w:bookmarkEnd w:id="14"/>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AB2880">
      <w:pPr>
        <w:pStyle w:val="Heading3"/>
      </w:pPr>
      <w:bookmarkStart w:id="15" w:name="_Toc395181688"/>
      <w:r w:rsidRPr="00EF6E7F">
        <w:t>System Integration and Testing</w:t>
      </w:r>
      <w:bookmarkEnd w:id="15"/>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AB2880">
      <w:pPr>
        <w:pStyle w:val="Heading3"/>
      </w:pPr>
      <w:bookmarkStart w:id="16" w:name="_Toc395181689"/>
      <w:r w:rsidRPr="00EF6E7F">
        <w:t>System Evaluation</w:t>
      </w:r>
      <w:bookmarkEnd w:id="16"/>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Pr="00EF6E7F" w:rsidRDefault="00A22368" w:rsidP="00A22368"/>
    <w:p w14:paraId="3ACB49BC" w14:textId="77777777" w:rsidR="00A22368" w:rsidRPr="00EF6E7F" w:rsidRDefault="00A22368" w:rsidP="00AB2880">
      <w:pPr>
        <w:pStyle w:val="Heading3"/>
      </w:pPr>
      <w:bookmarkStart w:id="17" w:name="_Toc395181690"/>
      <w:r w:rsidRPr="00EF6E7F">
        <w:t>Documentation</w:t>
      </w:r>
      <w:bookmarkEnd w:id="17"/>
    </w:p>
    <w:p w14:paraId="23D88E96" w14:textId="77777777" w:rsidR="00A22368" w:rsidRPr="00EF6E7F" w:rsidRDefault="00A22368" w:rsidP="00A22368"/>
    <w:p w14:paraId="6127540D" w14:textId="77777777" w:rsidR="00FC3B86" w:rsidRDefault="00A22368" w:rsidP="00507824">
      <w:pPr>
        <w:pStyle w:val="Content"/>
      </w:pPr>
      <w:r w:rsidRPr="00EF6E7F">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034296">
          <w:footerReference w:type="default" r:id="rId15"/>
          <w:pgSz w:w="12240" w:h="15840"/>
          <w:pgMar w:top="1440" w:right="1440" w:bottom="1440" w:left="1440" w:header="720" w:footer="720" w:gutter="0"/>
          <w:pgNumType w:start="1" w:chapStyle="1"/>
          <w:cols w:space="720"/>
          <w:docGrid w:linePitch="360"/>
        </w:sectPr>
      </w:pPr>
    </w:p>
    <w:p w14:paraId="083E582B" w14:textId="77777777" w:rsidR="00FC3B86" w:rsidRPr="00EF6E7F" w:rsidRDefault="00FC3B86" w:rsidP="00AB2880">
      <w:pPr>
        <w:pStyle w:val="Heading3"/>
      </w:pPr>
      <w:bookmarkStart w:id="18" w:name="_Toc395181691"/>
      <w:r w:rsidRPr="00EF6E7F">
        <w:lastRenderedPageBreak/>
        <w:t>Calendar of Activities</w:t>
      </w:r>
      <w:bookmarkEnd w:id="18"/>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p w14:paraId="4D5AD1FE" w14:textId="07D0751D" w:rsidR="00EC600C" w:rsidRDefault="00EC600C" w:rsidP="00EC600C">
      <w:pPr>
        <w:pStyle w:val="Caption"/>
        <w:keepNext/>
      </w:pPr>
      <w:bookmarkStart w:id="19" w:name="_Toc395094917"/>
      <w:r>
        <w:t xml:space="preserve">Table </w:t>
      </w:r>
      <w:r w:rsidR="000C0CD4">
        <w:fldChar w:fldCharType="begin"/>
      </w:r>
      <w:r w:rsidR="000C0CD4">
        <w:instrText xml:space="preserve"> STYLEREF 1 \s </w:instrText>
      </w:r>
      <w:r w:rsidR="000C0CD4">
        <w:fldChar w:fldCharType="separate"/>
      </w:r>
      <w:r w:rsidR="0098563A">
        <w:rPr>
          <w:noProof/>
        </w:rPr>
        <w:t>1</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1</w:t>
      </w:r>
      <w:r w:rsidR="000C0CD4">
        <w:rPr>
          <w:noProof/>
        </w:rPr>
        <w:fldChar w:fldCharType="end"/>
      </w:r>
      <w:r>
        <w:t>. Timetable of Activities (April 2014 - April 2015)</w:t>
      </w:r>
      <w:bookmarkEnd w:id="19"/>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576"/>
        <w:gridCol w:w="873"/>
        <w:gridCol w:w="873"/>
        <w:gridCol w:w="873"/>
        <w:gridCol w:w="873"/>
        <w:gridCol w:w="875"/>
        <w:gridCol w:w="875"/>
        <w:gridCol w:w="878"/>
        <w:gridCol w:w="875"/>
        <w:gridCol w:w="878"/>
        <w:gridCol w:w="875"/>
        <w:gridCol w:w="878"/>
        <w:gridCol w:w="875"/>
        <w:gridCol w:w="873"/>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826175">
            <w:pPr>
              <w:keepNext/>
              <w:jc w:val="center"/>
            </w:pPr>
            <w:r w:rsidRPr="00EF6E7F">
              <w:t>* _ _ _</w:t>
            </w:r>
          </w:p>
        </w:tc>
      </w:tr>
    </w:tbl>
    <w:p w14:paraId="117FD3B0" w14:textId="77777777" w:rsidR="00FC3B86" w:rsidRDefault="00FC3B86" w:rsidP="00AB2880">
      <w:pPr>
        <w:pStyle w:val="Heading3"/>
        <w:sectPr w:rsidR="00FC3B86" w:rsidSect="00FC3B86">
          <w:footerReference w:type="first" r:id="rId16"/>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20" w:name="_Toc395181692"/>
      <w:r w:rsidRPr="00EF6E7F">
        <w:t>Review of Related Works</w:t>
      </w:r>
      <w:bookmarkEnd w:id="20"/>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21" w:name="_Toc395181693"/>
      <w:r w:rsidRPr="00EF6E7F">
        <w:t>Machine Learning-Based Information Extraction Systems</w:t>
      </w:r>
      <w:bookmarkEnd w:id="21"/>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5F3A0B">
      <w:pPr>
        <w:pStyle w:val="Style1"/>
      </w:pPr>
      <w:r w:rsidRPr="00EF6E7F">
        <w:t>Machine Learning for Information Extraction in Informal Domains (Freitag,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behaviour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5F3A0B">
      <w:pPr>
        <w:pStyle w:val="Style1"/>
      </w:pPr>
      <w:r w:rsidRPr="00EF6E7F">
        <w:t>TOPO - Information Extraction System for Natural Disaster Reports from Spanish Newspaper Article (Téllez-Valero,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Neighbours (kNN).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which of the </w:t>
      </w:r>
      <w:r w:rsidRPr="00EF6E7F">
        <w:lastRenderedPageBreak/>
        <w:t xml:space="preserve">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22" w:name="_Toc395181694"/>
      <w:r w:rsidRPr="00EF6E7F">
        <w:t>Rule-Based Information Extraction Systems</w:t>
      </w:r>
      <w:bookmarkEnd w:id="22"/>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5F3A0B">
      <w:pPr>
        <w:pStyle w:val="Style1"/>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t xml:space="preserve">The system has been tested in a lenient and strict criterion. An entity that is recognized correctly when the type is correct but the span overlap in the annotated corpus is called the lenient criteria. On the other hand, an entity that is recognized correctly when the type </w:t>
      </w:r>
      <w:r w:rsidRPr="00EF6E7F">
        <w:lastRenderedPageBreak/>
        <w:t>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5F3A0B">
      <w:pPr>
        <w:pStyle w:val="Style1"/>
      </w:pPr>
      <w:r w:rsidRPr="00EF6E7F">
        <w:t>Business Specific Online Information Extraction from German Websites (Lee &amp; Geierhos,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w:t>
      </w:r>
      <w:r w:rsidRPr="00EF6E7F">
        <w:lastRenderedPageBreak/>
        <w:t>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5F3A0B">
      <w:pPr>
        <w:pStyle w:val="Style1"/>
      </w:pPr>
      <w:r w:rsidRPr="00EF6E7F">
        <w:t>Ontology-Based Information Extraction (OBIE) System for French Newspaper Articles (Nebhi,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61264FD6" w14:textId="46DCD73B" w:rsidR="00EA1333" w:rsidRDefault="7E96C408" w:rsidP="00180DA1">
      <w:pPr>
        <w:pStyle w:val="Content"/>
      </w:pPr>
      <w:r w:rsidRPr="00EF6E7F">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w:t>
      </w:r>
      <w:r w:rsidR="00180DA1">
        <w:t>DM and achieved a 91% F-Measure</w:t>
      </w:r>
    </w:p>
    <w:p w14:paraId="15D1BCEE" w14:textId="77777777" w:rsidR="00EA1333" w:rsidRPr="00EF6E7F" w:rsidRDefault="00EA1333" w:rsidP="00E87FD4"/>
    <w:p w14:paraId="22E895DE" w14:textId="1F90B5C1" w:rsidR="00E87FD4" w:rsidRPr="00EF6E7F" w:rsidRDefault="00E87FD4" w:rsidP="00E87FD4">
      <w:pPr>
        <w:pStyle w:val="Heading2"/>
      </w:pPr>
      <w:bookmarkStart w:id="23" w:name="_Toc395181695"/>
      <w:r w:rsidRPr="00EF6E7F">
        <w:t>Other Information Extraction Systems</w:t>
      </w:r>
      <w:bookmarkEnd w:id="23"/>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5F3A0B">
      <w:pPr>
        <w:pStyle w:val="Style1"/>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 xml:space="preserve">For the information extraction module, first, documents go through a tokenizer. They used OpenNLP to tokenize the document, then it will go to a sentence splitter. The sentence </w:t>
      </w:r>
      <w:r w:rsidRPr="00EF6E7F">
        <w:lastRenderedPageBreak/>
        <w:t>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Default="00F71FF7" w:rsidP="00507824">
      <w:pPr>
        <w:pStyle w:val="Content"/>
      </w:pPr>
      <w:r w:rsidRPr="00EF6E7F">
        <w:t>Table 2-1 shows a summary of all the reviewed information extraction system. The table indicates the system name, the language and type of data it can extract, the domain, NLP pre-processing techniques, information extraction techniques, and evaluation metrics used by the system.</w:t>
      </w:r>
    </w:p>
    <w:p w14:paraId="5F297646" w14:textId="77777777" w:rsidR="00EC600C" w:rsidRDefault="00EC600C" w:rsidP="00507824">
      <w:pPr>
        <w:pStyle w:val="Content"/>
      </w:pPr>
    </w:p>
    <w:p w14:paraId="54AB369E" w14:textId="77777777" w:rsidR="00EC600C" w:rsidRDefault="00EC600C" w:rsidP="00507824">
      <w:pPr>
        <w:pStyle w:val="Content"/>
      </w:pPr>
    </w:p>
    <w:p w14:paraId="475B2769" w14:textId="77777777" w:rsidR="00EC600C" w:rsidRDefault="00EC600C" w:rsidP="00507824">
      <w:pPr>
        <w:pStyle w:val="Content"/>
      </w:pPr>
    </w:p>
    <w:p w14:paraId="0F03C316" w14:textId="77777777" w:rsidR="00EC600C" w:rsidRDefault="00EC600C" w:rsidP="00507824">
      <w:pPr>
        <w:pStyle w:val="Content"/>
      </w:pPr>
    </w:p>
    <w:p w14:paraId="1E5FD19A" w14:textId="77777777" w:rsidR="00EC600C" w:rsidRPr="00EF6E7F" w:rsidRDefault="00EC600C" w:rsidP="00507824">
      <w:pPr>
        <w:pStyle w:val="Content"/>
      </w:pPr>
    </w:p>
    <w:p w14:paraId="5C21CEC3" w14:textId="7DF1AFEB" w:rsidR="00EC600C" w:rsidRDefault="00EC600C" w:rsidP="00EC600C">
      <w:pPr>
        <w:pStyle w:val="Caption"/>
        <w:keepNext/>
      </w:pPr>
      <w:bookmarkStart w:id="24" w:name="_Toc395094918"/>
      <w:r>
        <w:lastRenderedPageBreak/>
        <w:t xml:space="preserve">Table </w:t>
      </w:r>
      <w:r w:rsidR="000C0CD4">
        <w:fldChar w:fldCharType="begin"/>
      </w:r>
      <w:r w:rsidR="000C0CD4">
        <w:instrText xml:space="preserve"> STYLEREF 1 \s </w:instrText>
      </w:r>
      <w:r w:rsidR="000C0CD4">
        <w:fldChar w:fldCharType="separate"/>
      </w:r>
      <w:r w:rsidR="0098563A">
        <w:rPr>
          <w:noProof/>
        </w:rPr>
        <w:t>2</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1</w:t>
      </w:r>
      <w:r w:rsidR="000C0CD4">
        <w:rPr>
          <w:noProof/>
        </w:rPr>
        <w:fldChar w:fldCharType="end"/>
      </w:r>
      <w:r>
        <w:t>. Summary of Reviewed Information Extraction Systems</w:t>
      </w:r>
      <w:bookmarkEnd w:id="24"/>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t>Machine Learning for Information Extraction in Informal Domains</w:t>
            </w:r>
          </w:p>
          <w:p w14:paraId="33FF1C4E" w14:textId="7165054A" w:rsidR="00E87FD4" w:rsidRPr="00EB29CB" w:rsidRDefault="0077760D" w:rsidP="00FF36B1">
            <w:pPr>
              <w:jc w:val="left"/>
              <w:rPr>
                <w:sz w:val="18"/>
              </w:rPr>
            </w:pPr>
            <w:r w:rsidRPr="00EB29CB">
              <w:rPr>
                <w:sz w:val="18"/>
              </w:rPr>
              <w:t>(Freitag,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(Téllez-Valero,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(Lee &amp; Geierhos,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t>Ontology-Based Information Extraction (OBIE) System</w:t>
            </w:r>
          </w:p>
          <w:p w14:paraId="36494287" w14:textId="30FABB32" w:rsidR="0077760D" w:rsidRPr="00EB29CB" w:rsidRDefault="0077760D" w:rsidP="00FF36B1">
            <w:pPr>
              <w:jc w:val="left"/>
              <w:rPr>
                <w:sz w:val="18"/>
              </w:rPr>
            </w:pPr>
            <w:r w:rsidRPr="00EB29CB">
              <w:rPr>
                <w:sz w:val="18"/>
              </w:rPr>
              <w:t>(Nebhi,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6D67A404" w14:textId="77777777" w:rsidR="00EB29CB" w:rsidRDefault="00EB29CB" w:rsidP="00A22368">
      <w:pPr>
        <w:pStyle w:val="Heading1"/>
        <w:rPr>
          <w:rStyle w:val="Emphasis"/>
          <w:i w:val="0"/>
        </w:rPr>
        <w:sectPr w:rsidR="00EB29CB" w:rsidSect="00EB29CB">
          <w:footerReference w:type="first" r:id="rId17"/>
          <w:pgSz w:w="12240" w:h="15840" w:code="1"/>
          <w:pgMar w:top="1440" w:right="1440" w:bottom="1440" w:left="1440" w:header="720" w:footer="720" w:gutter="0"/>
          <w:pgNumType w:start="1" w:chapStyle="1"/>
          <w:cols w:space="720"/>
          <w:titlePg/>
          <w:docGrid w:linePitch="360"/>
        </w:sectPr>
      </w:pPr>
    </w:p>
    <w:p w14:paraId="5C04B710" w14:textId="093FBDF9" w:rsidR="00E87FD4" w:rsidRPr="00EF6E7F" w:rsidRDefault="00A22368" w:rsidP="00A22368">
      <w:pPr>
        <w:pStyle w:val="Heading1"/>
        <w:rPr>
          <w:rStyle w:val="Emphasis"/>
          <w:i w:val="0"/>
        </w:rPr>
      </w:pPr>
      <w:bookmarkStart w:id="25" w:name="_Toc395181696"/>
      <w:r w:rsidRPr="00EF6E7F">
        <w:rPr>
          <w:rStyle w:val="Emphasis"/>
          <w:i w:val="0"/>
        </w:rPr>
        <w:lastRenderedPageBreak/>
        <w:t>Theoretical Framework</w:t>
      </w:r>
      <w:bookmarkEnd w:id="25"/>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bookmarkStart w:id="26" w:name="_Toc395181697"/>
      <w:r>
        <w:t>Information Extraction</w:t>
      </w:r>
      <w:bookmarkEnd w:id="26"/>
    </w:p>
    <w:p w14:paraId="67E12D7E" w14:textId="4A2E5600" w:rsidR="00DC12F6" w:rsidRDefault="00DC12F6" w:rsidP="00DC12F6"/>
    <w:p w14:paraId="06A2F943" w14:textId="55005BDA" w:rsidR="00A22368" w:rsidRPr="00EF6E7F" w:rsidRDefault="7E7C91B4" w:rsidP="00C833D6">
      <w:pPr>
        <w:pStyle w:val="Content"/>
      </w:pPr>
      <w:r w:rsidRPr="7E7C91B4">
        <w:t xml:space="preserve">There is already huge amount information that </w:t>
      </w:r>
      <w:r w:rsidR="00AD7D08" w:rsidRPr="7E7C91B4">
        <w:t>is</w:t>
      </w:r>
      <w:r w:rsidRPr="7E7C91B4">
        <w:t xml:space="preserv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580D7F09"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w:t>
      </w:r>
      <w:r w:rsidR="00AD7D08">
        <w:t>s</w:t>
      </w:r>
      <w:r>
        <w:t xml:space="preserve">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w:t>
      </w:r>
      <w:r w:rsidR="00AD7D08">
        <w:t xml:space="preserve"> </w:t>
      </w:r>
      <w:r w:rsidR="009E1881">
        <w:t xml:space="preserve">while </w:t>
      </w:r>
      <w:r w:rsidR="00AD7D08">
        <w:t>t</w:t>
      </w:r>
      <w:r>
        <w:t>he second clause</w:t>
      </w:r>
      <w:r w:rsidR="009E1881">
        <w:t xml:space="preserve"> is a</w:t>
      </w:r>
      <w:r w:rsidR="00D77F71">
        <w:t xml:space="preserve"> reference to a created entity </w:t>
      </w:r>
      <w:r>
        <w:t xml:space="preserve">(Grisham, 1997). </w:t>
      </w:r>
    </w:p>
    <w:p w14:paraId="0C11E440" w14:textId="253AC08B" w:rsidR="1F0DB213" w:rsidRDefault="1F0DB213" w:rsidP="00C833D6">
      <w:pPr>
        <w:pStyle w:val="Content"/>
      </w:pPr>
    </w:p>
    <w:p w14:paraId="6D2CBF06" w14:textId="5A162ACB" w:rsidR="1F0DB213" w:rsidRDefault="0433317D" w:rsidP="00C833D6">
      <w:pPr>
        <w:pStyle w:val="Content"/>
      </w:pPr>
      <w:r>
        <w:t>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900FE0">
        <w:t>3-1</w:t>
      </w:r>
      <w:r>
        <w:t xml:space="preserve"> shows the general flow of an information extraction system (Grisham, 1997).</w:t>
      </w:r>
    </w:p>
    <w:p w14:paraId="76CA7C54" w14:textId="34870FEC" w:rsidR="1F0DB213" w:rsidRDefault="1F0DB213" w:rsidP="00C833D6">
      <w:pPr>
        <w:pStyle w:val="Content"/>
      </w:pPr>
    </w:p>
    <w:p w14:paraId="5A0CB676" w14:textId="35E251B1" w:rsidR="00EC600C" w:rsidRDefault="00EC600C" w:rsidP="00EC600C">
      <w:pPr>
        <w:pStyle w:val="Caption"/>
        <w:keepNext/>
        <w:ind w:left="720" w:firstLine="720"/>
      </w:pPr>
      <w:bookmarkStart w:id="27" w:name="_Toc395181736"/>
      <w:r>
        <w:lastRenderedPageBreak/>
        <w:t xml:space="preserve">Figure </w:t>
      </w:r>
      <w:r w:rsidR="000C0CD4">
        <w:fldChar w:fldCharType="begin"/>
      </w:r>
      <w:r w:rsidR="000C0CD4">
        <w:instrText xml:space="preserve"> STYLER</w:instrText>
      </w:r>
      <w:r w:rsidR="000C0CD4">
        <w:instrText xml:space="preserve">EF 1 \s </w:instrText>
      </w:r>
      <w:r w:rsidR="000C0CD4">
        <w:fldChar w:fldCharType="separate"/>
      </w:r>
      <w:r w:rsidR="0098563A">
        <w:rPr>
          <w:noProof/>
        </w:rPr>
        <w:t>3</w:t>
      </w:r>
      <w:r w:rsidR="000C0CD4">
        <w:rPr>
          <w:noProof/>
        </w:rPr>
        <w:fldChar w:fldCharType="end"/>
      </w:r>
      <w:r w:rsidR="00754FA6">
        <w:noBreakHyphen/>
      </w:r>
      <w:r w:rsidR="000C0CD4">
        <w:fldChar w:fldCharType="begin"/>
      </w:r>
      <w:r w:rsidR="000C0CD4">
        <w:instrText xml:space="preserve"> SEQ Figure \* ARABIC \s 1 </w:instrText>
      </w:r>
      <w:r w:rsidR="000C0CD4">
        <w:fldChar w:fldCharType="separate"/>
      </w:r>
      <w:r w:rsidR="0098563A">
        <w:rPr>
          <w:noProof/>
        </w:rPr>
        <w:t>1</w:t>
      </w:r>
      <w:r w:rsidR="000C0CD4">
        <w:rPr>
          <w:noProof/>
        </w:rPr>
        <w:fldChar w:fldCharType="end"/>
      </w:r>
      <w:r>
        <w:t>. Structure of an Information Extraction System</w:t>
      </w:r>
      <w:bookmarkEnd w:id="27"/>
    </w:p>
    <w:p w14:paraId="54DAF2FF" w14:textId="2A39DCC2" w:rsidR="008D6077" w:rsidRDefault="1F0DB213" w:rsidP="00EC600C">
      <w:pPr>
        <w:pStyle w:val="Content"/>
        <w:keepNext/>
        <w:jc w:val="center"/>
      </w:pPr>
      <w:r>
        <w:rPr>
          <w:noProof/>
          <w:lang w:val="en-PH" w:eastAsia="zh-CN"/>
        </w:rPr>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6CCC8A0B" w14:textId="77777777" w:rsidR="00257B40" w:rsidRPr="00257B40" w:rsidRDefault="00257B40" w:rsidP="00257B40"/>
    <w:p w14:paraId="713C1253" w14:textId="77777777" w:rsidR="00257B40" w:rsidRDefault="00257B40" w:rsidP="00257B40">
      <w:pPr>
        <w:pStyle w:val="Heading3"/>
      </w:pPr>
      <w:bookmarkStart w:id="28" w:name="_Toc393571705"/>
      <w:bookmarkStart w:id="29" w:name="_Toc395181698"/>
      <w:r w:rsidRPr="00EF6E7F">
        <w:t>Information Extraction Modules</w:t>
      </w:r>
      <w:bookmarkEnd w:id="28"/>
      <w:bookmarkEnd w:id="29"/>
    </w:p>
    <w:p w14:paraId="2897E9B9" w14:textId="77777777" w:rsidR="00257B40" w:rsidRDefault="00257B40" w:rsidP="00257B40"/>
    <w:p w14:paraId="66EE2383" w14:textId="77777777" w:rsidR="00257B40" w:rsidRPr="00DD4160" w:rsidRDefault="00257B40" w:rsidP="00257B40">
      <w:pPr>
        <w:pStyle w:val="Content"/>
      </w:pPr>
      <w:r>
        <w:t>This section explains the different modules that are commonly used in information extraction systems.</w:t>
      </w:r>
    </w:p>
    <w:p w14:paraId="58D55977" w14:textId="77777777" w:rsidR="00257B40" w:rsidRPr="00734E39" w:rsidRDefault="00257B40" w:rsidP="00257B40"/>
    <w:p w14:paraId="0BD61442" w14:textId="77777777" w:rsidR="00257B40" w:rsidRPr="00F320B1" w:rsidRDefault="00257B40" w:rsidP="00257B40">
      <w:pPr>
        <w:pStyle w:val="Heading4"/>
      </w:pPr>
      <w:bookmarkStart w:id="30" w:name="_Toc393571706"/>
      <w:r w:rsidRPr="00F320B1">
        <w:t xml:space="preserve">Text </w:t>
      </w:r>
      <w:r w:rsidRPr="00AB2880">
        <w:t>Classification</w:t>
      </w:r>
      <w:bookmarkEnd w:id="30"/>
    </w:p>
    <w:p w14:paraId="2ED3DC47" w14:textId="77777777" w:rsidR="00257B40" w:rsidRPr="00EF6E7F" w:rsidRDefault="00257B40" w:rsidP="00257B40"/>
    <w:p w14:paraId="10B66165" w14:textId="77777777" w:rsidR="00257B40" w:rsidRPr="00EF6E7F" w:rsidRDefault="00257B40" w:rsidP="00257B40">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3FC30BC0" w14:textId="77777777" w:rsidR="00257B40" w:rsidRPr="00EF6E7F" w:rsidRDefault="00257B40" w:rsidP="00257B40">
      <w:pPr>
        <w:ind w:left="720"/>
      </w:pPr>
    </w:p>
    <w:p w14:paraId="38A69719" w14:textId="77777777" w:rsidR="00257B40" w:rsidRPr="00C833D6" w:rsidRDefault="00257B40" w:rsidP="00257B40">
      <w:pPr>
        <w:pStyle w:val="Heading5"/>
      </w:pPr>
      <w:r w:rsidRPr="00C833D6">
        <w:t xml:space="preserve">Document </w:t>
      </w:r>
      <w:r w:rsidRPr="00AB2880">
        <w:t>Representation</w:t>
      </w:r>
      <w:r w:rsidRPr="00C833D6">
        <w:t xml:space="preserve"> </w:t>
      </w:r>
    </w:p>
    <w:p w14:paraId="69FF6575" w14:textId="77777777" w:rsidR="00257B40" w:rsidRPr="00EF6E7F" w:rsidRDefault="00257B40" w:rsidP="00257B40">
      <w:r w:rsidRPr="00EF6E7F">
        <w:tab/>
      </w:r>
    </w:p>
    <w:p w14:paraId="05E42F5F" w14:textId="77777777" w:rsidR="00257B40" w:rsidRPr="00EF6E7F" w:rsidRDefault="00257B40" w:rsidP="00257B40">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(Shafiei et al., 2007)</w:t>
      </w:r>
    </w:p>
    <w:p w14:paraId="1DF9F846" w14:textId="77777777" w:rsidR="00257B40" w:rsidRPr="00EF6E7F" w:rsidRDefault="00257B40" w:rsidP="00257B40">
      <w:pPr>
        <w:pStyle w:val="Content"/>
      </w:pPr>
    </w:p>
    <w:p w14:paraId="19B66814" w14:textId="77777777" w:rsidR="00257B40" w:rsidRPr="00EF6E7F" w:rsidRDefault="00257B40" w:rsidP="00257B40">
      <w:pPr>
        <w:pStyle w:val="Content"/>
      </w:pPr>
      <w:r w:rsidRPr="00EF6E7F">
        <w:lastRenderedPageBreak/>
        <w:t xml:space="preserve">One is the word representation. In word representation, each word in the document is considers as a feature. The problem with word representation is the curse of dimensionality because text documents has a lot of unique words. </w:t>
      </w:r>
      <w:r>
        <w:t>(Shafiei et al., 2007)</w:t>
      </w:r>
    </w:p>
    <w:p w14:paraId="05C38828" w14:textId="77777777" w:rsidR="00257B40" w:rsidRPr="00EF6E7F" w:rsidRDefault="00257B40" w:rsidP="00257B40">
      <w:pPr>
        <w:pStyle w:val="Content"/>
      </w:pPr>
    </w:p>
    <w:p w14:paraId="394B258C" w14:textId="77777777" w:rsidR="00257B40" w:rsidRPr="00EF6E7F" w:rsidRDefault="00257B40" w:rsidP="00257B40">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p>
    <w:p w14:paraId="12EC3C7C" w14:textId="77777777" w:rsidR="00257B40" w:rsidRDefault="00257B40" w:rsidP="00257B40">
      <w:pPr>
        <w:pStyle w:val="Content"/>
      </w:pPr>
    </w:p>
    <w:p w14:paraId="0BD9259C" w14:textId="77777777" w:rsidR="00257B40" w:rsidRDefault="00257B40" w:rsidP="00257B40">
      <w:pPr>
        <w:pStyle w:val="Content"/>
      </w:pPr>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p>
    <w:p w14:paraId="24848CDE" w14:textId="77777777" w:rsidR="00257B40" w:rsidRPr="00EF6E7F" w:rsidRDefault="00257B40" w:rsidP="00257B40">
      <w:pPr>
        <w:pStyle w:val="Content"/>
      </w:pPr>
    </w:p>
    <w:p w14:paraId="0C1CE729" w14:textId="77777777" w:rsidR="00257B40" w:rsidRPr="00EF6E7F" w:rsidRDefault="00257B40" w:rsidP="00257B40">
      <w:pPr>
        <w:pStyle w:val="Heading5"/>
      </w:pPr>
      <w:r w:rsidRPr="00EF6E7F">
        <w:t>Dimensionality Reduction (Feature Selection)</w:t>
      </w:r>
    </w:p>
    <w:p w14:paraId="4BDCC073" w14:textId="77777777" w:rsidR="00257B40" w:rsidRPr="00EF6E7F" w:rsidRDefault="00257B40" w:rsidP="00257B40">
      <w:pPr>
        <w:pStyle w:val="Content"/>
      </w:pPr>
    </w:p>
    <w:p w14:paraId="6ECFCA3A" w14:textId="77777777" w:rsidR="00257B40" w:rsidRPr="00EF6E7F" w:rsidRDefault="00257B40" w:rsidP="00257B40">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348DF3BB" w14:textId="77777777" w:rsidR="00257B40" w:rsidRPr="00EF6E7F" w:rsidRDefault="00257B40" w:rsidP="00257B40">
      <w:pPr>
        <w:pStyle w:val="Content"/>
      </w:pPr>
    </w:p>
    <w:p w14:paraId="44CC0CB3" w14:textId="77777777" w:rsidR="00257B40" w:rsidRPr="00EF6E7F" w:rsidRDefault="00257B40" w:rsidP="00257B40">
      <w:pPr>
        <w:pStyle w:val="Content"/>
      </w:pPr>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p>
    <w:p w14:paraId="630FF89B" w14:textId="77777777" w:rsidR="00257B40" w:rsidRPr="00EF6E7F" w:rsidRDefault="00257B40" w:rsidP="00257B40">
      <w:pPr>
        <w:pStyle w:val="Content"/>
      </w:pPr>
    </w:p>
    <w:p w14:paraId="76C13A62" w14:textId="77777777" w:rsidR="00257B40" w:rsidRPr="00EF6E7F" w:rsidRDefault="00257B40" w:rsidP="00257B40">
      <w:pPr>
        <w:pStyle w:val="Content"/>
      </w:pPr>
      <w:r w:rsidRPr="00EF6E7F">
        <w:t>Information Gain (IG) measures the bits of information that could be gained in the document. The information gain of a word (w) is defined as:</w:t>
      </w:r>
    </w:p>
    <w:p w14:paraId="6DE9A6E7" w14:textId="77777777" w:rsidR="00257B40" w:rsidRPr="00EF6E7F" w:rsidRDefault="00257B40" w:rsidP="00257B40">
      <w:pPr>
        <w:pStyle w:val="Content"/>
      </w:pPr>
    </w:p>
    <w:p w14:paraId="37B4DBF0" w14:textId="77777777" w:rsidR="00257B40" w:rsidRPr="00507824" w:rsidRDefault="00257B40" w:rsidP="00257B40">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30664EF2" w14:textId="77777777" w:rsidR="00257B40" w:rsidRPr="00EF6E7F" w:rsidRDefault="00257B40" w:rsidP="00257B40">
      <w:pPr>
        <w:pStyle w:val="Content"/>
        <w:rPr>
          <w:rFonts w:eastAsiaTheme="minorEastAsia"/>
        </w:rPr>
      </w:pPr>
    </w:p>
    <w:p w14:paraId="5FEF5BB3" w14:textId="77777777" w:rsidR="00257B40" w:rsidRPr="00EF6E7F" w:rsidRDefault="00257B40" w:rsidP="00257B40">
      <w:pPr>
        <w:pStyle w:val="Content"/>
      </w:pPr>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p>
    <w:p w14:paraId="7C9DCE4C" w14:textId="77777777" w:rsidR="00257B40" w:rsidRPr="00EF6E7F" w:rsidRDefault="00257B40" w:rsidP="00257B40">
      <w:pPr>
        <w:pStyle w:val="Content"/>
        <w:rPr>
          <w:rFonts w:eastAsiaTheme="minorEastAsia"/>
        </w:rPr>
      </w:pPr>
    </w:p>
    <w:p w14:paraId="4D002581" w14:textId="77777777" w:rsidR="00257B40" w:rsidRPr="00EF6E7F" w:rsidRDefault="00257B40" w:rsidP="00257B40">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19ABB549" w14:textId="77777777" w:rsidR="00257B40" w:rsidRPr="00EF6E7F" w:rsidRDefault="00257B40" w:rsidP="00257B40">
      <w:pPr>
        <w:pStyle w:val="Content"/>
      </w:pPr>
    </w:p>
    <w:p w14:paraId="6B5668D0" w14:textId="77777777" w:rsidR="00257B40" w:rsidRPr="00EF6E7F" w:rsidRDefault="00257B40" w:rsidP="00257B40">
      <w:pPr>
        <w:pStyle w:val="Content"/>
        <w:rPr>
          <w:rFonts w:ascii="Cambria Math" w:eastAsiaTheme="minorEastAsia" w:hAnsi="Cambria Math" w:hint="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6CFFF5B6" w14:textId="77777777" w:rsidR="00257B40" w:rsidRPr="00EF6E7F" w:rsidRDefault="00257B40" w:rsidP="00257B40">
      <w:pPr>
        <w:pStyle w:val="Content"/>
        <w:rPr>
          <w:rFonts w:eastAsiaTheme="minorEastAsia"/>
          <w:sz w:val="24"/>
          <w:szCs w:val="24"/>
        </w:rPr>
      </w:pPr>
    </w:p>
    <w:p w14:paraId="32823497" w14:textId="77777777" w:rsidR="00257B40" w:rsidRPr="00EF6E7F" w:rsidRDefault="00257B40" w:rsidP="00257B40">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482846DE" w14:textId="77777777" w:rsidR="00257B40" w:rsidRPr="00EF6E7F" w:rsidRDefault="00257B40" w:rsidP="00257B40">
      <w:pPr>
        <w:pStyle w:val="Content"/>
        <w:rPr>
          <w:rFonts w:ascii="Cambria Math" w:eastAsiaTheme="minorEastAsia" w:hAnsi="Cambria Math" w:hint="eastAsia"/>
          <w:sz w:val="24"/>
          <w:szCs w:val="24"/>
        </w:rPr>
      </w:pPr>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4C338D76" w14:textId="77777777" w:rsidR="00257B40" w:rsidRPr="00EF6E7F" w:rsidRDefault="00257B40" w:rsidP="00257B40">
      <w:pPr>
        <w:pStyle w:val="Content"/>
      </w:pPr>
    </w:p>
    <w:p w14:paraId="70C6C766"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Where, </w:t>
      </w:r>
    </w:p>
    <w:p w14:paraId="14DC849A"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6AD7B4D3" w14:textId="77777777" w:rsidR="00257B40" w:rsidRPr="00EF6E7F" w:rsidRDefault="00257B40" w:rsidP="00257B40">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7040FB49" w14:textId="77777777" w:rsidR="00257B40" w:rsidRPr="00EF6E7F" w:rsidRDefault="00257B40" w:rsidP="00257B40">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07F50A72" w14:textId="77777777" w:rsidR="00257B40" w:rsidRPr="00EF6E7F" w:rsidRDefault="00257B40" w:rsidP="00257B40">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5E9E72AE" w14:textId="77777777" w:rsidR="00257B40" w:rsidRPr="00EF6E7F" w:rsidRDefault="00257B40" w:rsidP="00257B40">
      <w:pPr>
        <w:pStyle w:val="Content"/>
        <w:rPr>
          <w:rFonts w:ascii="Cambria Math" w:hAnsi="Cambria Math"/>
        </w:rPr>
      </w:pPr>
      <w:r w:rsidRPr="00EF6E7F">
        <w:rPr>
          <w:rFonts w:ascii="Cambria Math" w:hAnsi="Cambria Math"/>
        </w:rPr>
        <w:tab/>
      </w:r>
    </w:p>
    <w:p w14:paraId="7FA2710C" w14:textId="77777777" w:rsidR="00257B40" w:rsidRPr="00EF6E7F" w:rsidRDefault="00257B40" w:rsidP="00257B40">
      <w:pPr>
        <w:pStyle w:val="Heading5"/>
      </w:pPr>
      <w:r w:rsidRPr="00EF6E7F">
        <w:lastRenderedPageBreak/>
        <w:t>Classification</w:t>
      </w:r>
    </w:p>
    <w:p w14:paraId="15D7D285" w14:textId="77777777" w:rsidR="00257B40" w:rsidRPr="00EF6E7F" w:rsidRDefault="00257B40" w:rsidP="00257B40">
      <w:pPr>
        <w:pStyle w:val="Content"/>
      </w:pPr>
    </w:p>
    <w:p w14:paraId="13B40738" w14:textId="77777777" w:rsidR="00257B40" w:rsidRDefault="00257B40" w:rsidP="00257B40">
      <w:pPr>
        <w:pStyle w:val="Content"/>
      </w:pPr>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7C85AD15" w14:textId="77777777" w:rsidR="00257B40" w:rsidRDefault="00257B40" w:rsidP="00257B40">
      <w:pPr>
        <w:pStyle w:val="Content"/>
        <w:tabs>
          <w:tab w:val="left" w:pos="8580"/>
        </w:tabs>
      </w:pPr>
      <w:r>
        <w:tab/>
      </w:r>
    </w:p>
    <w:p w14:paraId="2F4DF23F" w14:textId="77777777" w:rsidR="00257B40" w:rsidRDefault="00257B40" w:rsidP="00257B40">
      <w:pPr>
        <w:pStyle w:val="Content"/>
      </w:pPr>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p>
    <w:p w14:paraId="5C5318DA" w14:textId="77777777" w:rsidR="00257B40" w:rsidRDefault="00257B40" w:rsidP="00257B40">
      <w:pPr>
        <w:pStyle w:val="Content"/>
      </w:pPr>
    </w:p>
    <w:p w14:paraId="7AED4559" w14:textId="77777777" w:rsidR="00257B40" w:rsidRPr="00680BD5" w:rsidRDefault="00257B40" w:rsidP="00257B40">
      <w:pPr>
        <w:pStyle w:val="Heading4"/>
      </w:pPr>
      <w:bookmarkStart w:id="31" w:name="_Toc393571707"/>
      <w:r w:rsidRPr="00680BD5">
        <w:t>Tokenizer</w:t>
      </w:r>
      <w:bookmarkEnd w:id="31"/>
    </w:p>
    <w:p w14:paraId="7B8A6595" w14:textId="77777777" w:rsidR="00257B40" w:rsidRPr="00EF6E7F" w:rsidRDefault="00257B40" w:rsidP="00257B40"/>
    <w:p w14:paraId="076807E2" w14:textId="77777777" w:rsidR="00257B40" w:rsidRPr="00EF6E7F" w:rsidRDefault="00257B40" w:rsidP="00257B40">
      <w:pPr>
        <w:pStyle w:val="Content"/>
      </w:pPr>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p>
    <w:p w14:paraId="3D031B3B" w14:textId="77777777" w:rsidR="00257B40" w:rsidRPr="00EF6E7F" w:rsidRDefault="00257B40" w:rsidP="00257B40"/>
    <w:p w14:paraId="3B386DC4" w14:textId="77777777" w:rsidR="00257B40" w:rsidRDefault="00257B40" w:rsidP="00257B40">
      <w:pPr>
        <w:pStyle w:val="Content"/>
      </w:pPr>
      <w:r w:rsidRPr="00EF6E7F">
        <w:t>The researchers invented a tokenizer that validates the proposed output of the tokenization in a linguistic knowledge component, and this proposal validation repeats until there is no more possible segmentation or the text is validated. Lastly, the tokenizer invented also includes a language specific data that contains a precedence hierarchy for punctuation (Bradlee et. al., 2001).</w:t>
      </w:r>
    </w:p>
    <w:p w14:paraId="7ED7CF0B" w14:textId="77777777" w:rsidR="00257B40" w:rsidRDefault="00257B40" w:rsidP="00257B40">
      <w:pPr>
        <w:pStyle w:val="Content"/>
      </w:pPr>
    </w:p>
    <w:p w14:paraId="382EC6D7" w14:textId="77777777" w:rsidR="00257B40" w:rsidRDefault="00257B40" w:rsidP="00257B40">
      <w:pPr>
        <w:pStyle w:val="Heading4"/>
      </w:pPr>
      <w:bookmarkStart w:id="32" w:name="_Toc393571708"/>
      <w:r>
        <w:t>Sentence Splitter</w:t>
      </w:r>
      <w:bookmarkEnd w:id="32"/>
    </w:p>
    <w:p w14:paraId="758F0B08" w14:textId="77777777" w:rsidR="00257B40" w:rsidRPr="00A746E8" w:rsidRDefault="00257B40" w:rsidP="00257B40"/>
    <w:p w14:paraId="2A49B76D" w14:textId="117EC5CB" w:rsidR="00EA1333" w:rsidRDefault="00257B40" w:rsidP="00C67F93">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w:t>
      </w:r>
      <w:r w:rsidR="00C67F93">
        <w:t>tion marks. (Zeng et al., 2006)</w:t>
      </w:r>
    </w:p>
    <w:p w14:paraId="690E9694" w14:textId="77777777" w:rsidR="00EA1333" w:rsidRDefault="00EA1333" w:rsidP="00257B40">
      <w:pPr>
        <w:pStyle w:val="Content"/>
      </w:pPr>
    </w:p>
    <w:p w14:paraId="0E876915" w14:textId="77777777" w:rsidR="00257B40" w:rsidRDefault="00257B40" w:rsidP="00257B40">
      <w:pPr>
        <w:pStyle w:val="Heading4"/>
      </w:pPr>
      <w:bookmarkStart w:id="33" w:name="_Toc393571709"/>
      <w:r>
        <w:t>Normalizer</w:t>
      </w:r>
      <w:bookmarkEnd w:id="33"/>
    </w:p>
    <w:p w14:paraId="7BD6F7A8" w14:textId="77777777" w:rsidR="00257B40" w:rsidRPr="00FC33A5" w:rsidRDefault="00257B40" w:rsidP="00257B40"/>
    <w:p w14:paraId="00E7EE9B" w14:textId="77777777" w:rsidR="00257B40" w:rsidRDefault="00257B40" w:rsidP="00257B40">
      <w:pPr>
        <w:pStyle w:val="Content"/>
      </w:pPr>
      <w:r>
        <w:t xml:space="preserve">Presence of text speaks, slangs and lingos are very high in SMS, social networks and microblog sites. The presence of these makes it difficult for the information extraction. In Aw and colleague’s work (2006), they viewed text normalization as a specialized machine </w:t>
      </w:r>
      <w:r>
        <w:lastRenderedPageBreak/>
        <w:t xml:space="preserve">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5CB96C79" w14:textId="77777777" w:rsidR="00257B40" w:rsidRDefault="00257B40" w:rsidP="00257B40">
      <w:pPr>
        <w:pStyle w:val="Content"/>
      </w:pPr>
    </w:p>
    <w:p w14:paraId="508358B1" w14:textId="77777777" w:rsidR="00257B40" w:rsidRDefault="00257B40" w:rsidP="00257B40">
      <w:pPr>
        <w:pStyle w:val="Content"/>
      </w:pPr>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p>
    <w:p w14:paraId="59EE5178" w14:textId="77777777" w:rsidR="00257B40" w:rsidRDefault="00257B40" w:rsidP="00257B40">
      <w:pPr>
        <w:pStyle w:val="Content"/>
        <w:ind w:left="0"/>
      </w:pPr>
    </w:p>
    <w:p w14:paraId="26B85A43" w14:textId="77777777" w:rsidR="00257B40" w:rsidRDefault="00257B40" w:rsidP="00257B40">
      <w:pPr>
        <w:pStyle w:val="Heading4"/>
      </w:pPr>
      <w:bookmarkStart w:id="34" w:name="_Toc393571710"/>
      <w:r>
        <w:t>POS Tagger</w:t>
      </w:r>
      <w:bookmarkEnd w:id="34"/>
    </w:p>
    <w:p w14:paraId="096B84E0" w14:textId="77777777" w:rsidR="00257B40" w:rsidRPr="00FC33A5" w:rsidRDefault="00257B40" w:rsidP="00257B40"/>
    <w:p w14:paraId="7CD53241" w14:textId="77777777" w:rsidR="00257B40" w:rsidRDefault="00257B40" w:rsidP="00257B40">
      <w:pPr>
        <w:ind w:left="1440"/>
      </w:pPr>
      <w:r>
        <w:t>The tagger produces a part-of-speech tag as an annotation on every word or symbol. These annotations produced can be used by the grammar in order to increase its power and coverage (Cunningham et al., 2002).</w:t>
      </w:r>
    </w:p>
    <w:p w14:paraId="19F5E040" w14:textId="77777777" w:rsidR="00257B40" w:rsidRDefault="00257B40" w:rsidP="00257B40">
      <w:pPr>
        <w:pStyle w:val="Content"/>
        <w:ind w:left="0"/>
      </w:pPr>
    </w:p>
    <w:p w14:paraId="08A8BBD0" w14:textId="77777777" w:rsidR="00257B40" w:rsidRDefault="00257B40" w:rsidP="00257B40">
      <w:pPr>
        <w:pStyle w:val="Heading4"/>
      </w:pPr>
      <w:bookmarkStart w:id="35" w:name="_Toc393571711"/>
      <w:r>
        <w:t>Gazetteer</w:t>
      </w:r>
      <w:bookmarkEnd w:id="35"/>
    </w:p>
    <w:p w14:paraId="4C39D5C1" w14:textId="77777777" w:rsidR="00257B40" w:rsidRPr="00A746E8" w:rsidRDefault="00257B40" w:rsidP="00257B40"/>
    <w:p w14:paraId="61CA39FB" w14:textId="77777777" w:rsidR="00257B40" w:rsidRDefault="00257B40" w:rsidP="00257B40">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261F4F77" w14:textId="77777777" w:rsidR="00257B40" w:rsidRPr="00EF6E7F" w:rsidRDefault="00257B40" w:rsidP="00257B40">
      <w:pPr>
        <w:pStyle w:val="Content"/>
        <w:ind w:left="0"/>
      </w:pPr>
    </w:p>
    <w:p w14:paraId="1A3856AF" w14:textId="77777777" w:rsidR="00257B40" w:rsidRDefault="00257B40" w:rsidP="00257B40">
      <w:pPr>
        <w:pStyle w:val="Heading4"/>
      </w:pPr>
      <w:bookmarkStart w:id="36" w:name="_Toc393571712"/>
      <w:r w:rsidRPr="00EF6E7F">
        <w:t>L</w:t>
      </w:r>
      <w:r>
        <w:t>emmatizer</w:t>
      </w:r>
      <w:bookmarkEnd w:id="36"/>
    </w:p>
    <w:p w14:paraId="7E6231DD" w14:textId="77777777" w:rsidR="00257B40" w:rsidRPr="00431AB1" w:rsidRDefault="00257B40" w:rsidP="00257B40">
      <w:pPr>
        <w:pStyle w:val="Content"/>
      </w:pPr>
    </w:p>
    <w:p w14:paraId="181FF7A1" w14:textId="174ABA77" w:rsidR="00257B40" w:rsidRDefault="00257B40" w:rsidP="00257B40">
      <w:pPr>
        <w:pStyle w:val="Content"/>
        <w:rPr>
          <w:shd w:val="clear" w:color="auto" w:fill="FFFFFF"/>
        </w:rPr>
      </w:pPr>
      <w:r>
        <w:rPr>
          <w:shd w:val="clear" w:color="auto" w:fill="FFFFFF"/>
        </w:rPr>
        <w:t>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w:t>
      </w:r>
      <w:r w:rsidR="00900FE0">
        <w:rPr>
          <w:shd w:val="clear" w:color="auto" w:fill="FFFFFF"/>
        </w:rPr>
        <w:t>ased on the rules. Figure 3-2</w:t>
      </w:r>
      <w:r>
        <w:rPr>
          <w:shd w:val="clear" w:color="auto" w:fill="FFFFFF"/>
        </w:rPr>
        <w:t xml:space="preserve">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sometimes produces nonsense word resulting to a poorer precision than a traditional dictionary-based lemmatizer. The tested the lemmatizer.</w:t>
      </w:r>
    </w:p>
    <w:p w14:paraId="1D6B9735" w14:textId="77777777" w:rsidR="00257B40" w:rsidRDefault="00257B40" w:rsidP="00257B40">
      <w:pPr>
        <w:pStyle w:val="Content"/>
        <w:rPr>
          <w:shd w:val="clear" w:color="auto" w:fill="FFFFFF"/>
        </w:rPr>
      </w:pPr>
    </w:p>
    <w:p w14:paraId="618C88B8" w14:textId="66842698" w:rsidR="00900FE0" w:rsidRDefault="00900FE0" w:rsidP="00900FE0">
      <w:pPr>
        <w:pStyle w:val="Caption"/>
        <w:keepNext/>
        <w:ind w:left="720" w:firstLine="720"/>
      </w:pPr>
      <w:bookmarkStart w:id="37" w:name="_Toc395181737"/>
      <w:r>
        <w:t xml:space="preserve">Figure </w:t>
      </w:r>
      <w:r w:rsidR="000C0CD4">
        <w:fldChar w:fldCharType="begin"/>
      </w:r>
      <w:r w:rsidR="000C0CD4">
        <w:instrText xml:space="preserve"> STYLEREF 1 \s </w:instrText>
      </w:r>
      <w:r w:rsidR="000C0CD4">
        <w:fldChar w:fldCharType="separate"/>
      </w:r>
      <w:r w:rsidR="0098563A">
        <w:rPr>
          <w:noProof/>
        </w:rPr>
        <w:t>3</w:t>
      </w:r>
      <w:r w:rsidR="000C0CD4">
        <w:rPr>
          <w:noProof/>
        </w:rPr>
        <w:fldChar w:fldCharType="end"/>
      </w:r>
      <w:r w:rsidR="00754FA6">
        <w:noBreakHyphen/>
      </w:r>
      <w:r w:rsidR="000C0CD4">
        <w:fldChar w:fldCharType="begin"/>
      </w:r>
      <w:r w:rsidR="000C0CD4">
        <w:instrText xml:space="preserve"> SEQ Figure \* ARABIC \s 1 </w:instrText>
      </w:r>
      <w:r w:rsidR="000C0CD4">
        <w:fldChar w:fldCharType="separate"/>
      </w:r>
      <w:r w:rsidR="0098563A">
        <w:rPr>
          <w:noProof/>
        </w:rPr>
        <w:t>2</w:t>
      </w:r>
      <w:r w:rsidR="000C0CD4">
        <w:rPr>
          <w:noProof/>
        </w:rPr>
        <w:fldChar w:fldCharType="end"/>
      </w:r>
      <w:r>
        <w:t>. StaLe Lemmatization Process</w:t>
      </w:r>
      <w:bookmarkEnd w:id="37"/>
    </w:p>
    <w:p w14:paraId="43949D2D" w14:textId="77777777" w:rsidR="00257B40" w:rsidRDefault="00257B40" w:rsidP="00257B40">
      <w:pPr>
        <w:pStyle w:val="Content"/>
        <w:keepNext/>
        <w:jc w:val="center"/>
      </w:pPr>
      <w:r>
        <w:rPr>
          <w:noProof/>
          <w:lang w:val="en-PH" w:eastAsia="zh-CN"/>
        </w:rPr>
        <w:drawing>
          <wp:inline distT="0" distB="0" distL="0" distR="0" wp14:anchorId="70DC3ECD" wp14:editId="4C622905">
            <wp:extent cx="4343400" cy="1343025"/>
            <wp:effectExtent l="25400" t="25400" r="2540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3400" cy="1343025"/>
                    </a:xfrm>
                    <a:prstGeom prst="rect">
                      <a:avLst/>
                    </a:prstGeom>
                    <a:ln w="28575" cmpd="sng">
                      <a:solidFill>
                        <a:schemeClr val="tx1"/>
                      </a:solidFill>
                    </a:ln>
                  </pic:spPr>
                </pic:pic>
              </a:graphicData>
            </a:graphic>
          </wp:inline>
        </w:drawing>
      </w:r>
    </w:p>
    <w:p w14:paraId="455774BB" w14:textId="77777777" w:rsidR="00257B40" w:rsidRPr="00591B62" w:rsidRDefault="00257B40" w:rsidP="00257B40">
      <w:pPr>
        <w:pStyle w:val="Caption"/>
        <w:rPr>
          <w:shd w:val="clear" w:color="auto" w:fill="FFFFFF"/>
        </w:rPr>
      </w:pPr>
    </w:p>
    <w:p w14:paraId="4725F1F1" w14:textId="77777777" w:rsidR="00257B40" w:rsidRDefault="00257B40" w:rsidP="00257B40">
      <w:pPr>
        <w:pStyle w:val="Content"/>
        <w:rPr>
          <w:shd w:val="clear" w:color="auto" w:fill="FFFFFF"/>
        </w:rPr>
      </w:pPr>
    </w:p>
    <w:p w14:paraId="15BF7362" w14:textId="77777777" w:rsidR="00257B40" w:rsidRDefault="00257B40" w:rsidP="00257B40">
      <w:pPr>
        <w:pStyle w:val="Heading4"/>
      </w:pPr>
      <w:bookmarkStart w:id="38" w:name="_Toc393571713"/>
      <w:r>
        <w:lastRenderedPageBreak/>
        <w:t>Coreference Resolution</w:t>
      </w:r>
      <w:bookmarkEnd w:id="38"/>
    </w:p>
    <w:p w14:paraId="6CBA3F5B" w14:textId="77777777" w:rsidR="00257B40" w:rsidRDefault="00257B40" w:rsidP="00257B40"/>
    <w:p w14:paraId="401D6E36" w14:textId="77777777" w:rsidR="00257B40" w:rsidRDefault="00257B40" w:rsidP="00257B40">
      <w:pPr>
        <w:ind w:left="1440"/>
      </w:pPr>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p>
    <w:p w14:paraId="4419D3AD" w14:textId="77777777" w:rsidR="00257B40" w:rsidRDefault="00257B40" w:rsidP="00257B40">
      <w:pPr>
        <w:ind w:left="1440"/>
      </w:pPr>
    </w:p>
    <w:p w14:paraId="2DDA6752" w14:textId="77777777" w:rsidR="00257B40" w:rsidRDefault="00257B40" w:rsidP="00257B40">
      <w:pPr>
        <w:pStyle w:val="Heading4"/>
      </w:pPr>
      <w:bookmarkStart w:id="39" w:name="_Toc393571714"/>
      <w:r>
        <w:t>Named Entity Recognition</w:t>
      </w:r>
      <w:bookmarkEnd w:id="39"/>
    </w:p>
    <w:p w14:paraId="2EBA759A" w14:textId="77777777" w:rsidR="00257B40" w:rsidRDefault="00257B40" w:rsidP="00257B40">
      <w:pPr>
        <w:pStyle w:val="Content"/>
      </w:pPr>
    </w:p>
    <w:p w14:paraId="423E735B" w14:textId="77777777" w:rsidR="00257B40" w:rsidRDefault="00257B40" w:rsidP="00257B40">
      <w:pPr>
        <w:pStyle w:val="Content"/>
      </w:pPr>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p>
    <w:p w14:paraId="5021E8EA" w14:textId="3D297764" w:rsidR="1F0DB213" w:rsidRDefault="1F0DB213" w:rsidP="009E1881">
      <w:pPr>
        <w:pStyle w:val="Content"/>
        <w:ind w:left="0"/>
      </w:pPr>
    </w:p>
    <w:p w14:paraId="30E8B62C" w14:textId="1B094982" w:rsidR="00455BF1" w:rsidRDefault="00A22368" w:rsidP="00455BF1">
      <w:pPr>
        <w:pStyle w:val="Heading2"/>
      </w:pPr>
      <w:bookmarkStart w:id="40" w:name="_Toc395181699"/>
      <w:r w:rsidRPr="00EF6E7F">
        <w:t>Information Extraction Architecture</w:t>
      </w:r>
      <w:bookmarkEnd w:id="40"/>
    </w:p>
    <w:p w14:paraId="447D484A" w14:textId="77777777" w:rsidR="005F3A0B" w:rsidRDefault="005F3A0B" w:rsidP="005F3A0B"/>
    <w:p w14:paraId="154B23E4" w14:textId="7EAC8F9B" w:rsidR="005F3A0B" w:rsidRPr="005F3A0B" w:rsidRDefault="005F3A0B" w:rsidP="005F3A0B">
      <w:pPr>
        <w:pStyle w:val="Content"/>
      </w:pPr>
      <w:r>
        <w:t>This section discusses the different architectures that can be applied in an information extraction system.</w:t>
      </w:r>
    </w:p>
    <w:p w14:paraId="4156DEA0" w14:textId="77777777" w:rsidR="00455BF1" w:rsidRPr="00455BF1" w:rsidRDefault="00455BF1" w:rsidP="00455BF1"/>
    <w:p w14:paraId="4E55C9BB" w14:textId="58456684" w:rsidR="00455BF1" w:rsidRDefault="00455BF1" w:rsidP="00AB2880">
      <w:pPr>
        <w:pStyle w:val="Heading3"/>
      </w:pPr>
      <w:bookmarkStart w:id="41" w:name="_Toc395181700"/>
      <w:r>
        <w:t>Template-Based Architecture</w:t>
      </w:r>
      <w:bookmarkEnd w:id="41"/>
    </w:p>
    <w:p w14:paraId="122AD14B" w14:textId="2F03E19A" w:rsidR="00680BD5" w:rsidRDefault="00680BD5" w:rsidP="00680BD5"/>
    <w:p w14:paraId="34EF8ED7" w14:textId="39E8992E" w:rsidR="2F03E19A" w:rsidRDefault="2F03E19A" w:rsidP="2F03E19A">
      <w:pPr>
        <w:pStyle w:val="Content"/>
      </w:pPr>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p>
    <w:p w14:paraId="58F4250E" w14:textId="77777777" w:rsidR="00455BF1" w:rsidRPr="00455BF1" w:rsidRDefault="00455BF1" w:rsidP="00455BF1"/>
    <w:p w14:paraId="72E04BAA" w14:textId="5383F8E4" w:rsidR="008F3438" w:rsidRPr="00EF6E7F" w:rsidRDefault="008F3438" w:rsidP="00AB2880">
      <w:pPr>
        <w:pStyle w:val="Heading4"/>
      </w:pPr>
      <w:r w:rsidRPr="00EF6E7F">
        <w:t>An Open Architecture for Multi-Domain Information Extraction (Poibeau,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Thierry Poibeau has provided a general architecture for developing information extraction systems regardless of its domain (Poibeau, 2001). In his paper, he proposed an information extraction architecture that takes advantage of the capabilities of machine learning to help 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1A8EA7B2" w:rsidR="008F3438"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w:t>
      </w:r>
      <w:r w:rsidRPr="00EF6E7F">
        <w:lastRenderedPageBreak/>
        <w:t xml:space="preserve">and dates. Poibeau made use of the finite-state tool </w:t>
      </w:r>
      <w:r w:rsidRPr="00EF6E7F">
        <w:rPr>
          <w:i/>
        </w:rPr>
        <w:t>Intex</w:t>
      </w:r>
      <w:r w:rsidRPr="00EF6E7F">
        <w:t xml:space="preserve"> to develop this module. Furthermore, in module 3, text categorization is performed on the set of so-called “semantic signatures” that were produced from a semantic analysis of the input text. Poibeau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w:t>
      </w:r>
      <w:r w:rsidR="00900FE0">
        <w:rPr>
          <w:rFonts w:cs="Lucida Grande"/>
        </w:rPr>
        <w:t xml:space="preserve">rmation. Figure 3-3 </w:t>
      </w:r>
      <w:r w:rsidRPr="00EF6E7F">
        <w:rPr>
          <w:rFonts w:cs="Lucida Grande"/>
        </w:rPr>
        <w:t>illustrates the general architecture proposed by Poibeau.</w:t>
      </w:r>
      <w:r w:rsidRPr="00EF6E7F">
        <w:rPr>
          <w:noProof/>
          <w:lang w:val="en-PH" w:eastAsia="zh-CN"/>
        </w:rPr>
        <w:t xml:space="preserve"> </w:t>
      </w:r>
    </w:p>
    <w:p w14:paraId="130A6A1A" w14:textId="77777777" w:rsidR="00900FE0" w:rsidRPr="00EF6E7F" w:rsidRDefault="00900FE0" w:rsidP="00C833D6">
      <w:pPr>
        <w:pStyle w:val="Content"/>
        <w:rPr>
          <w:noProof/>
          <w:lang w:val="en-PH" w:eastAsia="zh-CN"/>
        </w:rPr>
      </w:pPr>
    </w:p>
    <w:p w14:paraId="01043EDA" w14:textId="382BEAC5" w:rsidR="008F3438" w:rsidRPr="00EF6E7F" w:rsidRDefault="00900FE0" w:rsidP="008F3438">
      <w:pPr>
        <w:ind w:left="1440"/>
        <w:rPr>
          <w:noProof/>
          <w:lang w:val="en-PH" w:eastAsia="zh-CN"/>
        </w:rPr>
      </w:pPr>
      <w:r>
        <w:rPr>
          <w:noProof/>
          <w:lang w:val="en-PH" w:eastAsia="zh-CN"/>
        </w:rPr>
        <mc:AlternateContent>
          <mc:Choice Requires="wps">
            <w:drawing>
              <wp:anchor distT="0" distB="0" distL="114300" distR="114300" simplePos="0" relativeHeight="251662336" behindDoc="0" locked="0" layoutInCell="1" allowOverlap="1" wp14:anchorId="08867746" wp14:editId="653DE86C">
                <wp:simplePos x="0" y="0"/>
                <wp:positionH relativeFrom="column">
                  <wp:posOffset>1145540</wp:posOffset>
                </wp:positionH>
                <wp:positionV relativeFrom="paragraph">
                  <wp:posOffset>39370</wp:posOffset>
                </wp:positionV>
                <wp:extent cx="4572000" cy="16446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164465"/>
                        </a:xfrm>
                        <a:prstGeom prst="rect">
                          <a:avLst/>
                        </a:prstGeom>
                        <a:solidFill>
                          <a:prstClr val="white"/>
                        </a:solidFill>
                        <a:ln>
                          <a:noFill/>
                        </a:ln>
                        <a:effectLst/>
                      </wps:spPr>
                      <wps:txbx>
                        <w:txbxContent>
                          <w:p w14:paraId="5FEE1198" w14:textId="0A4F5359" w:rsidR="00B82CF0" w:rsidRPr="00622818" w:rsidRDefault="00B82CF0" w:rsidP="00900FE0">
                            <w:pPr>
                              <w:pStyle w:val="Caption"/>
                              <w:rPr>
                                <w:noProof/>
                              </w:rPr>
                            </w:pPr>
                            <w:bookmarkStart w:id="42" w:name="_Toc395181738"/>
                            <w:r>
                              <w:t xml:space="preserve">Figure </w:t>
                            </w:r>
                            <w:r w:rsidR="000C0CD4">
                              <w:fldChar w:fldCharType="begin"/>
                            </w:r>
                            <w:r w:rsidR="000C0CD4">
                              <w:instrText xml:space="preserve"> STYLEREF 1 \s </w:instrText>
                            </w:r>
                            <w:r w:rsidR="000C0CD4">
                              <w:fldChar w:fldCharType="separate"/>
                            </w:r>
                            <w:r w:rsidR="0098563A">
                              <w:rPr>
                                <w:noProof/>
                              </w:rPr>
                              <w:t>3</w:t>
                            </w:r>
                            <w:r w:rsidR="000C0CD4">
                              <w:rPr>
                                <w:noProof/>
                              </w:rPr>
                              <w:fldChar w:fldCharType="end"/>
                            </w:r>
                            <w:r>
                              <w:noBreakHyphen/>
                            </w:r>
                            <w:r w:rsidR="000C0CD4">
                              <w:fldChar w:fldCharType="begin"/>
                            </w:r>
                            <w:r w:rsidR="000C0CD4">
                              <w:instrText xml:space="preserve"> SEQ Figure \* ARABIC \s 1 </w:instrText>
                            </w:r>
                            <w:r w:rsidR="000C0CD4">
                              <w:fldChar w:fldCharType="separate"/>
                            </w:r>
                            <w:r w:rsidR="0098563A">
                              <w:rPr>
                                <w:noProof/>
                              </w:rPr>
                              <w:t>3</w:t>
                            </w:r>
                            <w:r w:rsidR="000C0CD4">
                              <w:rPr>
                                <w:noProof/>
                              </w:rPr>
                              <w:fldChar w:fldCharType="end"/>
                            </w:r>
                            <w:r>
                              <w:t>. Poibeau's General Architecture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867746" id="_x0000_t202" coordsize="21600,21600" o:spt="202" path="m,l,21600r21600,l21600,xe">
                <v:stroke joinstyle="miter"/>
                <v:path gradientshapeok="t" o:connecttype="rect"/>
              </v:shapetype>
              <v:shape id="Text Box 1" o:spid="_x0000_s1026" type="#_x0000_t202" style="position:absolute;left:0;text-align:left;margin-left:90.2pt;margin-top:3.1pt;width:5in;height:12.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" stroked="f">
                <v:textbox inset="0,0,0,0">
                  <w:txbxContent>
                    <w:p w14:paraId="5FEE1198" w14:textId="0A4F5359" w:rsidR="00B82CF0" w:rsidRPr="00622818" w:rsidRDefault="00B82CF0" w:rsidP="00900FE0">
                      <w:pPr>
                        <w:pStyle w:val="Caption"/>
                        <w:rPr>
                          <w:noProof/>
                        </w:rPr>
                      </w:pPr>
                      <w:bookmarkStart w:id="43" w:name="_Toc395181738"/>
                      <w:r>
                        <w:t xml:space="preserve">Figure </w:t>
                      </w:r>
                      <w:r w:rsidR="00FB0BB1">
                        <w:fldChar w:fldCharType="begin"/>
                      </w:r>
                      <w:r w:rsidR="00FB0BB1">
                        <w:instrText xml:space="preserve"> STYLEREF 1 \s </w:instrText>
                      </w:r>
                      <w:r w:rsidR="00FB0BB1">
                        <w:fldChar w:fldCharType="separate"/>
                      </w:r>
                      <w:r w:rsidR="0098563A">
                        <w:rPr>
                          <w:noProof/>
                        </w:rPr>
                        <w:t>3</w:t>
                      </w:r>
                      <w:r w:rsidR="00FB0BB1">
                        <w:rPr>
                          <w:noProof/>
                        </w:rPr>
                        <w:fldChar w:fldCharType="end"/>
                      </w:r>
                      <w:r>
                        <w:noBreakHyphen/>
                      </w:r>
                      <w:r w:rsidR="00FB0BB1">
                        <w:fldChar w:fldCharType="begin"/>
                      </w:r>
                      <w:r w:rsidR="00FB0BB1">
                        <w:instrText xml:space="preserve"> SEQ Figure \* ARABIC \s 1 </w:instrText>
                      </w:r>
                      <w:r w:rsidR="00FB0BB1">
                        <w:fldChar w:fldCharType="separate"/>
                      </w:r>
                      <w:r w:rsidR="0098563A">
                        <w:rPr>
                          <w:noProof/>
                        </w:rPr>
                        <w:t>3</w:t>
                      </w:r>
                      <w:r w:rsidR="00FB0BB1">
                        <w:rPr>
                          <w:noProof/>
                        </w:rPr>
                        <w:fldChar w:fldCharType="end"/>
                      </w:r>
                      <w:r>
                        <w:t>. Poibeau's General Architecture</w:t>
                      </w:r>
                      <w:bookmarkEnd w:id="43"/>
                    </w:p>
                  </w:txbxContent>
                </v:textbox>
                <w10:wrap type="square"/>
              </v:shape>
            </w:pict>
          </mc:Fallback>
        </mc:AlternateContent>
      </w:r>
    </w:p>
    <w:p w14:paraId="5699199D" w14:textId="4B1322D4" w:rsidR="00691CC8" w:rsidRPr="00EF6E7F" w:rsidRDefault="00691CC8" w:rsidP="008F3438">
      <w:pPr>
        <w:ind w:left="1440"/>
        <w:rPr>
          <w:noProof/>
          <w:lang w:val="en-PH" w:eastAsia="zh-CN"/>
        </w:rPr>
      </w:pPr>
      <w:r w:rsidRPr="00EF6E7F">
        <w:rPr>
          <w:noProof/>
          <w:sz w:val="22"/>
          <w:szCs w:val="22"/>
          <w:lang w:val="en-PH" w:eastAsia="zh-CN"/>
        </w:rPr>
        <w:drawing>
          <wp:anchor distT="0" distB="0" distL="114300" distR="114300" simplePos="0" relativeHeight="251656192" behindDoc="0" locked="0" layoutInCell="1" allowOverlap="1" wp14:anchorId="1B562975" wp14:editId="68C88B96">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797ACD03" w14:textId="77777777" w:rsidR="00455BF1" w:rsidRDefault="00455BF1" w:rsidP="008F3438">
      <w:pPr>
        <w:ind w:left="1440"/>
        <w:jc w:val="center"/>
      </w:pPr>
    </w:p>
    <w:p w14:paraId="7717DDFA"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AB2880">
      <w:pPr>
        <w:pStyle w:val="Heading3"/>
      </w:pPr>
      <w:bookmarkStart w:id="43" w:name="_Toc395181701"/>
      <w:r>
        <w:t xml:space="preserve">Adaptive </w:t>
      </w:r>
      <w:r w:rsidR="00F45038">
        <w:t>Architecture</w:t>
      </w:r>
      <w:bookmarkEnd w:id="43"/>
    </w:p>
    <w:p w14:paraId="799C3348" w14:textId="77777777" w:rsidR="00B74353" w:rsidRDefault="00B74353" w:rsidP="00B74353"/>
    <w:p w14:paraId="60588E8B" w14:textId="05247701" w:rsidR="00B74353" w:rsidRDefault="00B539AC" w:rsidP="00C833D6">
      <w:pPr>
        <w:pStyle w:val="Content"/>
      </w:pPr>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r w:rsidR="0068578C">
        <w:t>Adaptive Information Extraction systems use machine learning techniques in order to automatically learn rules that will extract certain information (Turmo et al., 2006).</w:t>
      </w:r>
    </w:p>
    <w:p w14:paraId="079C893B" w14:textId="77777777" w:rsidR="00527A60" w:rsidRDefault="00527A60" w:rsidP="00C833D6">
      <w:pPr>
        <w:pStyle w:val="Content"/>
      </w:pPr>
    </w:p>
    <w:p w14:paraId="666BD0BD" w14:textId="3D20256A" w:rsidR="00527A60" w:rsidRPr="0027470C" w:rsidRDefault="00527A60" w:rsidP="00AB2880">
      <w:pPr>
        <w:pStyle w:val="Heading4"/>
      </w:pPr>
      <w:r>
        <w:t>IE</w:t>
      </w:r>
      <w:r>
        <w:rPr>
          <w:vertAlign w:val="superscript"/>
        </w:rPr>
        <w:t>2</w:t>
      </w:r>
      <w:r w:rsidR="0027470C">
        <w:rPr>
          <w:vertAlign w:val="superscript"/>
        </w:rPr>
        <w:t xml:space="preserve"> </w:t>
      </w:r>
      <w:r w:rsidR="0027470C">
        <w:t>(Aone et al., 1998)</w:t>
      </w:r>
    </w:p>
    <w:p w14:paraId="331C4BD0" w14:textId="77777777" w:rsidR="00DC3870" w:rsidRPr="00DC3870" w:rsidRDefault="00DC3870" w:rsidP="00DC3870"/>
    <w:p w14:paraId="0053FDFA" w14:textId="54A44640" w:rsidR="00DC3870" w:rsidRPr="00DC3870" w:rsidRDefault="00495154" w:rsidP="00F54136">
      <w:pPr>
        <w:pStyle w:val="Content"/>
      </w:pPr>
      <w:r>
        <w:t>Aone</w:t>
      </w:r>
      <w:r w:rsidR="00DC3870" w:rsidRPr="00DC3870">
        <w:t xml:space="preserve"> and his team of researchers</w:t>
      </w:r>
      <w:r w:rsidR="003B708B">
        <w:t xml:space="preserve"> (1998)</w:t>
      </w:r>
      <w:r w:rsidR="00DC3870" w:rsidRPr="00DC3870">
        <w:t xml:space="preserve"> have presented an adaptive Information Extraction system that can be used to extract information from different type of texts like unstructured, structured and semi-structured texts. In their paper, they presented the architecture that they used in building the system. </w:t>
      </w:r>
      <w:r>
        <w:t>Aone</w:t>
      </w:r>
      <w:r w:rsidR="00DC3870" w:rsidRPr="00DC3870">
        <w:t xml:space="preserve">’s IE system has six main modules in its architecture. Module 1 is responsible for the named-entity recognition part of the IE system. For this module, </w:t>
      </w:r>
      <w:r w:rsidR="003B708B">
        <w:t xml:space="preserve">they </w:t>
      </w:r>
      <w:r w:rsidR="00DC3870" w:rsidRPr="00DC3870">
        <w:t xml:space="preserve">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the noun phrases in the previously recognized/extracted named-entities. Module 4 or the EventTag module works by applying a set of custom-built syntactico-semantic multi-slot rules to recognize/extract events from </w:t>
      </w:r>
      <w:r w:rsidR="00DC3870" w:rsidRPr="00DC3870">
        <w:lastRenderedPageBreak/>
        <w:t xml:space="preserve">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w:t>
      </w:r>
      <w:r w:rsidR="00900FE0">
        <w:t>in the desired format. Figure 3-4</w:t>
      </w:r>
      <w:r w:rsidR="00DC3870" w:rsidRPr="00DC3870">
        <w:t xml:space="preserve"> illustrates the architecture of the system proposed by </w:t>
      </w:r>
      <w:r>
        <w:t>Aone</w:t>
      </w:r>
      <w:r w:rsidR="00DC3870" w:rsidRPr="00DC3870">
        <w:t xml:space="preserve"> et al.</w:t>
      </w:r>
    </w:p>
    <w:p w14:paraId="02F6C980" w14:textId="77777777" w:rsidR="00DC3870" w:rsidRPr="00DC3870" w:rsidRDefault="00DC3870" w:rsidP="00C833D6">
      <w:pPr>
        <w:pStyle w:val="Content"/>
      </w:pPr>
    </w:p>
    <w:p w14:paraId="5C40623E" w14:textId="5211777B" w:rsidR="00900FE0" w:rsidRDefault="00900FE0" w:rsidP="00900FE0">
      <w:pPr>
        <w:pStyle w:val="Caption"/>
        <w:keepNext/>
        <w:ind w:left="1440" w:firstLine="720"/>
        <w:jc w:val="both"/>
      </w:pPr>
      <w:bookmarkStart w:id="44" w:name="_Toc395181739"/>
      <w:r>
        <w:t xml:space="preserve">Figure </w:t>
      </w:r>
      <w:r w:rsidR="000C0CD4">
        <w:fldChar w:fldCharType="begin"/>
      </w:r>
      <w:r w:rsidR="000C0CD4">
        <w:instrText xml:space="preserve"> STYLEREF 1 \s </w:instrText>
      </w:r>
      <w:r w:rsidR="000C0CD4">
        <w:fldChar w:fldCharType="separate"/>
      </w:r>
      <w:r w:rsidR="0098563A">
        <w:rPr>
          <w:noProof/>
        </w:rPr>
        <w:t>3</w:t>
      </w:r>
      <w:r w:rsidR="000C0CD4">
        <w:rPr>
          <w:noProof/>
        </w:rPr>
        <w:fldChar w:fldCharType="end"/>
      </w:r>
      <w:r w:rsidR="00754FA6">
        <w:noBreakHyphen/>
      </w:r>
      <w:r w:rsidR="000C0CD4">
        <w:fldChar w:fldCharType="begin"/>
      </w:r>
      <w:r w:rsidR="000C0CD4">
        <w:instrText xml:space="preserve"> SEQ Figure \* ARABIC \s 1 </w:instrText>
      </w:r>
      <w:r w:rsidR="000C0CD4">
        <w:fldChar w:fldCharType="separate"/>
      </w:r>
      <w:r w:rsidR="0098563A">
        <w:rPr>
          <w:noProof/>
        </w:rPr>
        <w:t>4</w:t>
      </w:r>
      <w:r w:rsidR="000C0CD4">
        <w:rPr>
          <w:noProof/>
        </w:rPr>
        <w:fldChar w:fldCharType="end"/>
      </w:r>
      <w:r>
        <w:t xml:space="preserve">. Architecture of </w:t>
      </w:r>
      <w:r w:rsidRPr="00C741A5">
        <w:t>IE</w:t>
      </w:r>
      <w:r w:rsidRPr="00900FE0">
        <w:rPr>
          <w:vertAlign w:val="superscript"/>
        </w:rPr>
        <w:t>2</w:t>
      </w:r>
      <w:r>
        <w:t xml:space="preserve"> Adaptive Information Extraction System</w:t>
      </w:r>
      <w:bookmarkEnd w:id="44"/>
    </w:p>
    <w:p w14:paraId="504DA13A" w14:textId="77777777" w:rsidR="008D6077" w:rsidRDefault="00DC3870" w:rsidP="008D6077">
      <w:pPr>
        <w:pStyle w:val="Content"/>
        <w:keepNext/>
      </w:pPr>
      <w:r w:rsidRPr="00DC3870">
        <w:rPr>
          <w:noProof/>
          <w:lang w:val="en-PH" w:eastAsia="zh-CN"/>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662D0F7D" w14:textId="5336AB42" w:rsidR="00507824" w:rsidRDefault="00507824" w:rsidP="00507824">
      <w:pPr>
        <w:pStyle w:val="Content"/>
        <w:ind w:left="0"/>
      </w:pPr>
    </w:p>
    <w:p w14:paraId="59E3EE94" w14:textId="77777777" w:rsidR="00507824" w:rsidRDefault="00507824" w:rsidP="00AB2880">
      <w:pPr>
        <w:pStyle w:val="Heading4"/>
      </w:pPr>
      <w:r>
        <w:t>EVIUS (Turmo &amp; Rodriguez, 2000)</w:t>
      </w:r>
    </w:p>
    <w:p w14:paraId="18447909" w14:textId="77777777" w:rsidR="00507824" w:rsidRDefault="00507824" w:rsidP="00507824">
      <w:r>
        <w:tab/>
      </w:r>
      <w:r>
        <w:tab/>
      </w:r>
    </w:p>
    <w:p w14:paraId="15E41CDF" w14:textId="1A5D83CE" w:rsidR="00507824" w:rsidRDefault="00507824" w:rsidP="00507824">
      <w:pPr>
        <w:ind w:left="1440"/>
      </w:pPr>
      <w:r>
        <w:t xml:space="preserve">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create an initial rule set from a set of positive and negative examples. Positive examples can be selected using 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(pseudo-examples). </w:t>
      </w:r>
      <w:r w:rsidR="00790DB7">
        <w:t>Combining the uncovered example vector and a randomly selected 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69B82EAF" w14:textId="77777777" w:rsidR="00507824" w:rsidRPr="00507824" w:rsidRDefault="00507824" w:rsidP="00507824"/>
    <w:p w14:paraId="1C49AB70" w14:textId="1FE0174F" w:rsidR="00CD7B9F" w:rsidRDefault="00CD7B9F" w:rsidP="00AB2880">
      <w:pPr>
        <w:pStyle w:val="Heading4"/>
      </w:pPr>
      <w:r>
        <w:t>LearningPinocchio</w:t>
      </w:r>
      <w:r w:rsidR="00507824">
        <w:t xml:space="preserve"> (Ciravegna &amp; Lavelli, 2004)</w:t>
      </w:r>
    </w:p>
    <w:p w14:paraId="17F5D6EC" w14:textId="77777777" w:rsidR="00CD7B9F" w:rsidRPr="00CD7B9F" w:rsidRDefault="00CD7B9F" w:rsidP="00CD7B9F"/>
    <w:p w14:paraId="0551389F" w14:textId="7F892104" w:rsidR="00CD7B9F" w:rsidRDefault="00CD7B9F" w:rsidP="00CD7B9F">
      <w:pPr>
        <w:pStyle w:val="Content"/>
      </w:pPr>
      <w:r>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w:t>
      </w:r>
      <w:r>
        <w:lastRenderedPageBreak/>
        <w:t xml:space="preserve">and modules. The preprocessor performs tokenization, lemmatization, POS tagging and Gazetteer lookup. After doing the preprocessor, it can now go to the modules. This is where the tags will be annotated. The modules may consists of NER, text zonings and other IE tasks. </w:t>
      </w:r>
      <w:r w:rsidR="00900FE0">
        <w:t>Figure 3-5</w:t>
      </w:r>
      <w:r w:rsidR="000D41B9">
        <w:t xml:space="preserve"> illustrates the architecture used by LearningPinocchio.</w:t>
      </w:r>
    </w:p>
    <w:p w14:paraId="0EC98CDF" w14:textId="77777777" w:rsidR="000D41B9" w:rsidRDefault="000D41B9" w:rsidP="00CD7B9F">
      <w:pPr>
        <w:pStyle w:val="Content"/>
      </w:pPr>
    </w:p>
    <w:p w14:paraId="7831AE56" w14:textId="07EDC416" w:rsidR="00CD7B9F" w:rsidRDefault="00CD7B9F" w:rsidP="00CD7B9F">
      <w:pPr>
        <w:pStyle w:val="Content"/>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13567514" w14:textId="77777777" w:rsidR="00754FA6" w:rsidRDefault="00754FA6" w:rsidP="00CD7B9F">
      <w:pPr>
        <w:pStyle w:val="Content"/>
      </w:pPr>
    </w:p>
    <w:p w14:paraId="14A5E541" w14:textId="16161C4E" w:rsidR="00754FA6" w:rsidRDefault="00754FA6" w:rsidP="00915BA7">
      <w:pPr>
        <w:pStyle w:val="Caption"/>
        <w:keepNext/>
      </w:pPr>
      <w:r>
        <w:tab/>
      </w:r>
      <w:bookmarkStart w:id="45" w:name="_Toc395181740"/>
      <w:r>
        <w:t xml:space="preserve">Figure </w:t>
      </w:r>
      <w:r w:rsidR="000C0CD4">
        <w:fldChar w:fldCharType="begin"/>
      </w:r>
      <w:r w:rsidR="000C0CD4">
        <w:instrText xml:space="preserve"> STYLEREF 1 \s </w:instrText>
      </w:r>
      <w:r w:rsidR="000C0CD4">
        <w:fldChar w:fldCharType="separate"/>
      </w:r>
      <w:r w:rsidR="0098563A">
        <w:rPr>
          <w:noProof/>
        </w:rPr>
        <w:t>3</w:t>
      </w:r>
      <w:r w:rsidR="000C0CD4">
        <w:rPr>
          <w:noProof/>
        </w:rPr>
        <w:fldChar w:fldCharType="end"/>
      </w:r>
      <w:r>
        <w:noBreakHyphen/>
      </w:r>
      <w:r w:rsidR="000C0CD4">
        <w:fldChar w:fldCharType="begin"/>
      </w:r>
      <w:r w:rsidR="000C0CD4">
        <w:instrText xml:space="preserve"> SEQ Figure \* ARABIC \s 1 </w:instrText>
      </w:r>
      <w:r w:rsidR="000C0CD4">
        <w:fldChar w:fldCharType="separate"/>
      </w:r>
      <w:r w:rsidR="0098563A">
        <w:rPr>
          <w:noProof/>
        </w:rPr>
        <w:t>5</w:t>
      </w:r>
      <w:r w:rsidR="000C0CD4">
        <w:rPr>
          <w:noProof/>
        </w:rPr>
        <w:fldChar w:fldCharType="end"/>
      </w:r>
      <w:r>
        <w:t>. Architecture of LearningPinocchio</w:t>
      </w:r>
      <w:bookmarkEnd w:id="45"/>
    </w:p>
    <w:p w14:paraId="4D42E730" w14:textId="4CDBF93F" w:rsidR="00CD7B9F" w:rsidRDefault="00EA1333" w:rsidP="00915BA7">
      <w:pPr>
        <w:pStyle w:val="Content"/>
        <w:jc w:val="center"/>
        <w:rPr>
          <w:i/>
        </w:rPr>
      </w:pPr>
      <w:r>
        <w:rPr>
          <w:noProof/>
          <w:lang w:val="en-PH" w:eastAsia="zh-CN"/>
        </w:rPr>
        <w:drawing>
          <wp:inline distT="0" distB="0" distL="0" distR="0" wp14:anchorId="5B50A611" wp14:editId="328BF530">
            <wp:extent cx="1404256" cy="2775746"/>
            <wp:effectExtent l="25400" t="25400" r="1841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4256" cy="2775746"/>
                    </a:xfrm>
                    <a:prstGeom prst="rect">
                      <a:avLst/>
                    </a:prstGeom>
                    <a:ln w="28575" cmpd="sng">
                      <a:solidFill>
                        <a:schemeClr val="tx1"/>
                      </a:solidFill>
                    </a:ln>
                  </pic:spPr>
                </pic:pic>
              </a:graphicData>
            </a:graphic>
          </wp:inline>
        </w:drawing>
      </w:r>
    </w:p>
    <w:p w14:paraId="3E4A05C2" w14:textId="77777777" w:rsidR="00C67F93" w:rsidRDefault="00C67F93" w:rsidP="00915BA7">
      <w:pPr>
        <w:pStyle w:val="Content"/>
        <w:jc w:val="center"/>
        <w:rPr>
          <w:i/>
        </w:rPr>
      </w:pPr>
    </w:p>
    <w:p w14:paraId="57094B7E" w14:textId="318EFC48" w:rsidR="00CD7B9F" w:rsidRDefault="00CD7B9F" w:rsidP="00CD7B9F">
      <w:pPr>
        <w:pStyle w:val="Content"/>
      </w:pPr>
      <w:r>
        <w:t>For inducing rules, LearningPinocchio uses (LP)</w:t>
      </w:r>
      <w:r>
        <w:rPr>
          <w:vertAlign w:val="superscript"/>
        </w:rPr>
        <w:t>2</w:t>
      </w:r>
      <w:r>
        <w:t xml:space="preserve">, a covering algorithm specially for user-defined IE, to learn from training corpus marked with XML tags. It is a two-step process to induce the rules that will add XML tags to the text. Figure </w:t>
      </w:r>
      <w:r w:rsidR="00787C47">
        <w:t xml:space="preserve">3-6 </w:t>
      </w:r>
      <w:r>
        <w:t>shows the process of the inducing process of (LP)</w:t>
      </w:r>
      <w:r>
        <w:rPr>
          <w:vertAlign w:val="superscript"/>
        </w:rPr>
        <w:t>2</w:t>
      </w:r>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60508406" w14:textId="29C5CD2D" w:rsidR="00EC600C" w:rsidRDefault="00EC600C" w:rsidP="00EC600C">
      <w:pPr>
        <w:pStyle w:val="Caption"/>
        <w:keepNext/>
        <w:ind w:left="720" w:firstLine="720"/>
      </w:pPr>
      <w:bookmarkStart w:id="46" w:name="_Toc395181741"/>
      <w:r>
        <w:lastRenderedPageBreak/>
        <w:t xml:space="preserve">Figure </w:t>
      </w:r>
      <w:r w:rsidR="000C0CD4">
        <w:fldChar w:fldCharType="begin"/>
      </w:r>
      <w:r w:rsidR="000C0CD4">
        <w:instrText xml:space="preserve"> STYLEREF 1 \s </w:instrText>
      </w:r>
      <w:r w:rsidR="000C0CD4">
        <w:fldChar w:fldCharType="separate"/>
      </w:r>
      <w:r w:rsidR="0098563A">
        <w:rPr>
          <w:noProof/>
        </w:rPr>
        <w:t>3</w:t>
      </w:r>
      <w:r w:rsidR="000C0CD4">
        <w:rPr>
          <w:noProof/>
        </w:rPr>
        <w:fldChar w:fldCharType="end"/>
      </w:r>
      <w:r w:rsidR="00754FA6">
        <w:noBreakHyphen/>
      </w:r>
      <w:r w:rsidR="000C0CD4">
        <w:fldChar w:fldCharType="begin"/>
      </w:r>
      <w:r w:rsidR="000C0CD4">
        <w:instrText xml:space="preserve"> SEQ Figure \* ARABIC \s 1 </w:instrText>
      </w:r>
      <w:r w:rsidR="000C0CD4">
        <w:fldChar w:fldCharType="separate"/>
      </w:r>
      <w:r w:rsidR="0098563A">
        <w:rPr>
          <w:noProof/>
        </w:rPr>
        <w:t>6</w:t>
      </w:r>
      <w:r w:rsidR="000C0CD4">
        <w:rPr>
          <w:noProof/>
        </w:rPr>
        <w:fldChar w:fldCharType="end"/>
      </w:r>
      <w:r>
        <w:t>. Rule Induction Step</w:t>
      </w:r>
      <w:bookmarkEnd w:id="46"/>
    </w:p>
    <w:p w14:paraId="7F1627D7" w14:textId="77777777" w:rsidR="008D6077" w:rsidRDefault="00CD7B9F" w:rsidP="008D6077">
      <w:pPr>
        <w:pStyle w:val="Content"/>
        <w:keepNext/>
      </w:pPr>
      <w:r>
        <w:rPr>
          <w:noProof/>
          <w:lang w:val="en-PH" w:eastAsia="zh-CN"/>
        </w:rPr>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8250" cy="2561590"/>
                    </a:xfrm>
                    <a:prstGeom prst="rect">
                      <a:avLst/>
                    </a:prstGeom>
                    <a:ln w="28575" cmpd="sng">
                      <a:solidFill>
                        <a:schemeClr val="tx1"/>
                      </a:solidFill>
                    </a:ln>
                  </pic:spPr>
                </pic:pic>
              </a:graphicData>
            </a:graphic>
          </wp:inline>
        </w:drawing>
      </w:r>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A6BDBD8"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787C47">
        <w:t>. Figure 3-7</w:t>
      </w:r>
      <w:r w:rsidR="00591B62">
        <w:t xml:space="preserve"> illustrates the algorithm used by LearningPinocchio</w:t>
      </w:r>
      <w:r w:rsidR="000D41B9">
        <w:t xml:space="preserve"> for choosing the best rules.</w:t>
      </w:r>
    </w:p>
    <w:p w14:paraId="706A8A03" w14:textId="77777777" w:rsidR="00CD7B9F" w:rsidRDefault="00CD7B9F" w:rsidP="00CD7B9F">
      <w:pPr>
        <w:pStyle w:val="Content"/>
      </w:pPr>
    </w:p>
    <w:p w14:paraId="187587EE" w14:textId="4BF220D6" w:rsidR="00EC600C" w:rsidRDefault="00EC600C" w:rsidP="00EC600C">
      <w:pPr>
        <w:pStyle w:val="Caption"/>
        <w:keepNext/>
        <w:ind w:left="720" w:firstLine="720"/>
      </w:pPr>
      <w:bookmarkStart w:id="47" w:name="_Toc395181742"/>
      <w:r>
        <w:lastRenderedPageBreak/>
        <w:t xml:space="preserve">Figure </w:t>
      </w:r>
      <w:r w:rsidR="000C0CD4">
        <w:fldChar w:fldCharType="begin"/>
      </w:r>
      <w:r w:rsidR="000C0CD4">
        <w:instrText xml:space="preserve"> STYLEREF 1 \s </w:instrText>
      </w:r>
      <w:r w:rsidR="000C0CD4">
        <w:fldChar w:fldCharType="separate"/>
      </w:r>
      <w:r w:rsidR="0098563A">
        <w:rPr>
          <w:noProof/>
        </w:rPr>
        <w:t>3</w:t>
      </w:r>
      <w:r w:rsidR="000C0CD4">
        <w:rPr>
          <w:noProof/>
        </w:rPr>
        <w:fldChar w:fldCharType="end"/>
      </w:r>
      <w:r w:rsidR="00754FA6">
        <w:noBreakHyphen/>
      </w:r>
      <w:r w:rsidR="000C0CD4">
        <w:fldChar w:fldCharType="begin"/>
      </w:r>
      <w:r w:rsidR="000C0CD4">
        <w:instrText xml:space="preserve"> SEQ Figure \* ARABIC \s 1 </w:instrText>
      </w:r>
      <w:r w:rsidR="000C0CD4">
        <w:fldChar w:fldCharType="separate"/>
      </w:r>
      <w:r w:rsidR="0098563A">
        <w:rPr>
          <w:noProof/>
        </w:rPr>
        <w:t>7</w:t>
      </w:r>
      <w:r w:rsidR="000C0CD4">
        <w:rPr>
          <w:noProof/>
        </w:rPr>
        <w:fldChar w:fldCharType="end"/>
      </w:r>
      <w:r>
        <w:t>. Algorithm for Choosing the Best Rules</w:t>
      </w:r>
      <w:bookmarkEnd w:id="47"/>
    </w:p>
    <w:p w14:paraId="4639950E" w14:textId="77777777" w:rsidR="008D6077" w:rsidRDefault="00CD7B9F" w:rsidP="001A5B48">
      <w:pPr>
        <w:pStyle w:val="Content"/>
        <w:jc w:val="center"/>
      </w:pPr>
      <w:r w:rsidRPr="001A5B48">
        <w:rPr>
          <w:noProof/>
          <w:lang w:val="en-PH" w:eastAsia="zh-CN"/>
        </w:rPr>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2299" cy="4513009"/>
                    </a:xfrm>
                    <a:prstGeom prst="rect">
                      <a:avLst/>
                    </a:prstGeom>
                  </pic:spPr>
                </pic:pic>
              </a:graphicData>
            </a:graphic>
          </wp:inline>
        </w:drawing>
      </w:r>
    </w:p>
    <w:p w14:paraId="450E84E9" w14:textId="625FD02B" w:rsidR="00CD7B9F" w:rsidRPr="00796DC0" w:rsidRDefault="00CD7B9F" w:rsidP="00EC600C">
      <w:pPr>
        <w:pStyle w:val="Content"/>
        <w:ind w:left="0"/>
      </w:pPr>
    </w:p>
    <w:p w14:paraId="590DB57C" w14:textId="2B176057" w:rsidR="00CD7B9F" w:rsidRPr="00DF1FEC" w:rsidRDefault="00CD7B9F" w:rsidP="00DF1FEC">
      <w:pPr>
        <w:pStyle w:val="Content"/>
      </w:pPr>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787C47">
        <w:t>3-8</w:t>
      </w:r>
      <w:r w:rsidRPr="00DF1FEC">
        <w:t xml:space="preserve"> shows the process of the information extraction.</w:t>
      </w:r>
    </w:p>
    <w:p w14:paraId="1A2ED71F" w14:textId="77777777" w:rsidR="00F54136" w:rsidRPr="00915BA7" w:rsidRDefault="00F54136" w:rsidP="00EC600C">
      <w:pPr>
        <w:pStyle w:val="Content"/>
        <w:jc w:val="center"/>
        <w:rPr>
          <w:b/>
          <w:i/>
        </w:rPr>
      </w:pPr>
    </w:p>
    <w:p w14:paraId="6BB1A9F7" w14:textId="5A813E75" w:rsidR="00754FA6" w:rsidRDefault="00754FA6" w:rsidP="008F410A">
      <w:pPr>
        <w:pStyle w:val="Caption"/>
        <w:keepNext/>
        <w:ind w:left="1440" w:firstLine="720"/>
        <w:jc w:val="both"/>
      </w:pPr>
      <w:bookmarkStart w:id="48" w:name="_Toc395181743"/>
      <w:r>
        <w:t xml:space="preserve">Figure </w:t>
      </w:r>
      <w:r w:rsidR="000C0CD4">
        <w:fldChar w:fldCharType="begin"/>
      </w:r>
      <w:r w:rsidR="000C0CD4">
        <w:instrText xml:space="preserve"> STYLEREF 1 \s </w:instrText>
      </w:r>
      <w:r w:rsidR="000C0CD4">
        <w:fldChar w:fldCharType="separate"/>
      </w:r>
      <w:r w:rsidR="0098563A">
        <w:rPr>
          <w:noProof/>
        </w:rPr>
        <w:t>3</w:t>
      </w:r>
      <w:r w:rsidR="000C0CD4">
        <w:rPr>
          <w:noProof/>
        </w:rPr>
        <w:fldChar w:fldCharType="end"/>
      </w:r>
      <w:r>
        <w:noBreakHyphen/>
      </w:r>
      <w:r w:rsidR="000C0CD4">
        <w:fldChar w:fldCharType="begin"/>
      </w:r>
      <w:r w:rsidR="000C0CD4">
        <w:instrText xml:space="preserve"> SEQ Figure \* ARABIC \s 1 </w:instrText>
      </w:r>
      <w:r w:rsidR="000C0CD4">
        <w:fldChar w:fldCharType="separate"/>
      </w:r>
      <w:r w:rsidR="0098563A">
        <w:rPr>
          <w:noProof/>
        </w:rPr>
        <w:t>8</w:t>
      </w:r>
      <w:r w:rsidR="000C0CD4">
        <w:rPr>
          <w:noProof/>
        </w:rPr>
        <w:fldChar w:fldCharType="end"/>
      </w:r>
      <w:r>
        <w:t xml:space="preserve">. </w:t>
      </w:r>
      <w:r w:rsidRPr="00B50128">
        <w:t>Information Extraction Process of LearningPinocchio</w:t>
      </w:r>
      <w:bookmarkEnd w:id="48"/>
    </w:p>
    <w:p w14:paraId="43EAB394" w14:textId="77777777" w:rsidR="008D6077" w:rsidRDefault="00CD7B9F" w:rsidP="00915BA7">
      <w:pPr>
        <w:pStyle w:val="Content"/>
      </w:pPr>
      <w:r>
        <w:rPr>
          <w:noProof/>
          <w:lang w:val="en-PH" w:eastAsia="zh-CN"/>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200" cy="1603002"/>
                    </a:xfrm>
                    <a:prstGeom prst="rect">
                      <a:avLst/>
                    </a:prstGeom>
                    <a:ln w="28575" cmpd="sng">
                      <a:solidFill>
                        <a:schemeClr val="tx1"/>
                      </a:solidFill>
                    </a:ln>
                  </pic:spPr>
                </pic:pic>
              </a:graphicData>
            </a:graphic>
          </wp:inline>
        </w:drawing>
      </w:r>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lastRenderedPageBreak/>
        <w:t>On CMU Seminar announcements, they performed tokenization and POS tagging. They did not do a gazetteer for a fair comparison. The IE must be able to extract speaker name, start time, end time, and location. They compared it to Rapier, symbolic-based (Califf, 1998), BWI, symbolic based,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w:t>
      </w:r>
      <w:r w:rsidRPr="00787C47">
        <w:rPr>
          <w:vertAlign w:val="superscript"/>
        </w:rPr>
        <w:t xml:space="preserve">2 </w:t>
      </w:r>
      <w:r w:rsidRPr="00F54136">
        <w:t>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p>
    <w:p w14:paraId="5F238322" w14:textId="77777777" w:rsidR="00CD7B9F" w:rsidRPr="00F54136" w:rsidRDefault="00CD7B9F" w:rsidP="00F54136">
      <w:pPr>
        <w:pStyle w:val="Content"/>
      </w:pPr>
    </w:p>
    <w:p w14:paraId="611EC56F" w14:textId="77777777" w:rsidR="00CD7B9F" w:rsidRDefault="00CD7B9F" w:rsidP="00F54136">
      <w:pPr>
        <w:pStyle w:val="Content"/>
      </w:pPr>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p>
    <w:p w14:paraId="7C832845" w14:textId="77777777" w:rsidR="003B708B" w:rsidRDefault="003B708B" w:rsidP="00F54136">
      <w:pPr>
        <w:pStyle w:val="Content"/>
      </w:pPr>
    </w:p>
    <w:p w14:paraId="4EACD06F" w14:textId="058C4E47" w:rsidR="003B708B" w:rsidRDefault="003B708B" w:rsidP="00900FE0">
      <w:pPr>
        <w:pStyle w:val="Style1"/>
      </w:pPr>
      <w:r>
        <w:t>SOMIDIA (Chua, et al., 201</w:t>
      </w:r>
      <w:r w:rsidR="00482308">
        <w:t>3</w:t>
      </w:r>
      <w:bookmarkStart w:id="49" w:name="_GoBack"/>
      <w:bookmarkEnd w:id="49"/>
      <w:r>
        <w:t>)</w:t>
      </w:r>
    </w:p>
    <w:p w14:paraId="3748731C" w14:textId="77777777" w:rsidR="00900FE0" w:rsidRDefault="00900FE0" w:rsidP="003B708B">
      <w:pPr>
        <w:pStyle w:val="Content"/>
        <w:rPr>
          <w:shd w:val="clear" w:color="auto" w:fill="FFFFFF"/>
          <w:lang w:val="en-PH" w:eastAsia="zh-CN"/>
        </w:rPr>
      </w:pPr>
    </w:p>
    <w:p w14:paraId="4379CA72" w14:textId="6AC339B6" w:rsidR="003B708B" w:rsidRDefault="003B708B" w:rsidP="005C142B">
      <w:pPr>
        <w:pStyle w:val="Content"/>
        <w:rPr>
          <w:shd w:val="clear" w:color="auto" w:fill="FFFFFF"/>
          <w:lang w:val="en-PH" w:eastAsia="zh-CN"/>
        </w:rPr>
      </w:pPr>
      <w:r w:rsidRPr="003B708B">
        <w:rPr>
          <w:shd w:val="clear" w:color="auto" w:fill="FFFFFF"/>
          <w:lang w:val="en-PH" w:eastAsia="zh-CN"/>
        </w:rPr>
        <w:t>SOMIDIA uses an adaptive information extraction system that extract relevant information (English and Filipino) from different sources (i.e. blogs, social media sites, news articles). After crawling the internet for documents, the documents are fed to the information extraction system. First, it performs a tokenizer. They used OpenNLP to do the tokenization (OpenNLP, 2013). Then, it goes through the sentence splitter. It accepts a tokenized document. The system will now split the document into sentences. They used OpenNLP for the sentence detection (OpenNLP, 2013). After the sentence splitter, the document will be classified into English documents or Filipino documents. This is done because different information extraction modules will be applied for English and Filipino.</w:t>
      </w:r>
      <w:r>
        <w:rPr>
          <w:shd w:val="clear" w:color="auto" w:fill="FFFFFF"/>
          <w:lang w:val="en-PH" w:eastAsia="zh-CN"/>
        </w:rPr>
        <w:t xml:space="preserve"> For English, they used POS Tagger, Chunker, English NER, Coreference Resolution and English Ex</w:t>
      </w:r>
      <w:r w:rsidR="005A1A04">
        <w:rPr>
          <w:shd w:val="clear" w:color="auto" w:fill="FFFFFF"/>
          <w:lang w:val="en-PH" w:eastAsia="zh-CN"/>
        </w:rPr>
        <w:t>tractor. For Filipino, they used Filipino NER and Filipino Extractor.</w:t>
      </w:r>
      <w:r w:rsidR="005C142B">
        <w:rPr>
          <w:shd w:val="clear" w:color="auto" w:fill="FFFFFF"/>
          <w:lang w:val="en-PH" w:eastAsia="zh-CN"/>
        </w:rPr>
        <w:t xml:space="preserve"> </w:t>
      </w:r>
      <w:r w:rsidRPr="003B708B">
        <w:rPr>
          <w:shd w:val="clear" w:color="auto" w:fill="FFFFFF"/>
          <w:lang w:val="en-PH" w:eastAsia="zh-CN"/>
        </w:rPr>
        <w:t>The English information extraction process has POS Tagger, Chunker, English NER, Coreference Resolution and English Ext</w:t>
      </w:r>
      <w:r>
        <w:rPr>
          <w:shd w:val="clear" w:color="auto" w:fill="FFFFFF"/>
          <w:lang w:val="en-PH" w:eastAsia="zh-CN"/>
        </w:rPr>
        <w:t>ractor.</w:t>
      </w:r>
      <w:r w:rsidR="005C142B">
        <w:rPr>
          <w:rFonts w:ascii="Times New Roman" w:hAnsi="Times New Roman" w:cs="Times New Roman"/>
          <w:sz w:val="24"/>
          <w:szCs w:val="24"/>
          <w:lang w:val="en-PH" w:eastAsia="zh-CN"/>
        </w:rPr>
        <w:t xml:space="preserve"> </w:t>
      </w:r>
      <w:r w:rsidR="005C142B">
        <w:rPr>
          <w:shd w:val="clear" w:color="auto" w:fill="FFFFFF"/>
          <w:lang w:val="en-PH" w:eastAsia="zh-CN"/>
        </w:rPr>
        <w:t>T</w:t>
      </w:r>
      <w:r w:rsidRPr="003B708B">
        <w:rPr>
          <w:shd w:val="clear" w:color="auto" w:fill="FFFFFF"/>
          <w:lang w:val="en-PH" w:eastAsia="zh-CN"/>
        </w:rPr>
        <w:t>he Filipino information extraction process has Filipino NER and Filipino Extractor.</w:t>
      </w:r>
      <w:r w:rsidR="005A1A04">
        <w:rPr>
          <w:shd w:val="clear" w:color="auto" w:fill="FFFFFF"/>
          <w:lang w:val="en-PH" w:eastAsia="zh-CN"/>
        </w:rPr>
        <w:t xml:space="preserve"> For the Filpino NER, they build their own gazetteer for there are no existing gazetteer for Filipino. They used dictionary-based and rule-based approach in implementing the NER. </w:t>
      </w:r>
      <w:r w:rsidR="005C142B">
        <w:rPr>
          <w:shd w:val="clear" w:color="auto" w:fill="FFFFFF"/>
          <w:lang w:val="en-PH" w:eastAsia="zh-CN"/>
        </w:rPr>
        <w:t>Figure 3-9 describes the architecture of SOMIDIA.</w:t>
      </w:r>
    </w:p>
    <w:p w14:paraId="69CFBE36" w14:textId="77777777" w:rsidR="005C142B" w:rsidRDefault="005C142B" w:rsidP="005C142B">
      <w:pPr>
        <w:pStyle w:val="Content"/>
        <w:rPr>
          <w:shd w:val="clear" w:color="auto" w:fill="FFFFFF"/>
          <w:lang w:val="en-PH" w:eastAsia="zh-CN"/>
        </w:rPr>
      </w:pPr>
    </w:p>
    <w:p w14:paraId="78C06B37" w14:textId="17C8B419" w:rsidR="005C142B" w:rsidRPr="005C142B" w:rsidRDefault="005C142B" w:rsidP="005C142B">
      <w:pPr>
        <w:pStyle w:val="Content"/>
        <w:rPr>
          <w:lang w:val="en-PH" w:eastAsia="zh-CN"/>
        </w:rPr>
      </w:pPr>
      <w:r>
        <w:rPr>
          <w:shd w:val="clear" w:color="auto" w:fill="FFFFFF"/>
          <w:lang w:val="en-PH" w:eastAsia="zh-CN"/>
        </w:rPr>
        <w:t xml:space="preserve">In order for SOMIDIA to adapt to new instances, the rules must also be able to adapt. SOMIDIA has a pattern extractor module. </w:t>
      </w:r>
      <w:r w:rsidRPr="005C142B">
        <w:rPr>
          <w:shd w:val="clear" w:color="auto" w:fill="FFFFFF"/>
          <w:lang w:val="en-PH" w:eastAsia="zh-CN"/>
        </w:rPr>
        <w:t xml:space="preserve">This module of SOMIDIA is mainly responsible for extracting different patterns from the set of documents and seed words so that they can be later used for the extraction process. SOMIDIA defines a document as any text that is related to the domain of the extraction system. Moving on, this module of the system works in this manner. For each document, it will identify first the seed words present in the document. Seed words are words that will be extracted. And for each of the seed words identified, the module will try to generate possible rules by using Windowing, a term to describe the section of the document that is considered for computation. The module experiments with all possible combination of tokens and window setups to produce as much rules by taking into consideration a number of windowing concepts like the  minimum window size, maximum left window size, and maximum right window size. The minimum window size is the minimum number of tokens that is included in the window. In addition, the maximum left window size is the maximum number of tokens included in the window that is found to the left of the seed word. On the other hand, the maximum right window size is the maximum number of tokens included in the window that is found to the right of the seed word. After generating all possible rules from the combination of tokens and various window setups, it then stores the generated rules for that specific seed word in a </w:t>
      </w:r>
      <w:r w:rsidRPr="005C142B">
        <w:rPr>
          <w:shd w:val="clear" w:color="auto" w:fill="FFFFFF"/>
          <w:lang w:val="en-PH" w:eastAsia="zh-CN"/>
        </w:rPr>
        <w:lastRenderedPageBreak/>
        <w:t>HashMap together with the number of times the rules were generated. This process is done continuously until rules are generated for all the seed words in the document and until all of the documents are completely processed.</w:t>
      </w:r>
    </w:p>
    <w:p w14:paraId="08DE10C0" w14:textId="77777777" w:rsidR="005C142B" w:rsidRPr="005C142B" w:rsidRDefault="005C142B" w:rsidP="005C142B">
      <w:pPr>
        <w:pStyle w:val="Content"/>
        <w:rPr>
          <w:rFonts w:ascii="Times New Roman" w:eastAsia="Times New Roman" w:hAnsi="Times New Roman" w:cs="Times New Roman"/>
          <w:sz w:val="24"/>
          <w:szCs w:val="24"/>
          <w:lang w:val="en-PH" w:eastAsia="zh-CN"/>
        </w:rPr>
      </w:pPr>
    </w:p>
    <w:p w14:paraId="61C1047E" w14:textId="09B1D24A" w:rsidR="005C142B" w:rsidRDefault="005C142B" w:rsidP="005C142B">
      <w:pPr>
        <w:pStyle w:val="Content"/>
        <w:rPr>
          <w:rFonts w:ascii="Times New Roman" w:eastAsia="Times New Roman" w:hAnsi="Times New Roman" w:cs="Times New Roman"/>
          <w:sz w:val="24"/>
          <w:szCs w:val="24"/>
          <w:lang w:val="en-PH" w:eastAsia="zh-CN"/>
        </w:rPr>
      </w:pPr>
      <w:r w:rsidRPr="005C142B">
        <w:rPr>
          <w:rFonts w:eastAsia="Times New Roman"/>
          <w:shd w:val="clear" w:color="auto" w:fill="FFFFFF"/>
          <w:lang w:val="en-PH" w:eastAsia="zh-CN"/>
        </w:rPr>
        <w:t xml:space="preserve">After the process of generating rules, the module will do some optimization of the rules generated to further improve the efficiency of the extraction module. The module will minimize rules by removing rules that fall into these two scenarios: (1) rules that occur only once because they are too specific and they would only work with a very small percentage of the documents and (2) rules that were able to extract more than its corresponding occurrence because these rules are too general and may have the tendency to extract irrelevant data. </w:t>
      </w:r>
    </w:p>
    <w:p w14:paraId="05DD24FF" w14:textId="77777777" w:rsidR="005C142B" w:rsidRDefault="005C142B" w:rsidP="005C142B">
      <w:pPr>
        <w:pStyle w:val="Content"/>
        <w:rPr>
          <w:rFonts w:ascii="Times New Roman" w:eastAsia="Times New Roman" w:hAnsi="Times New Roman" w:cs="Times New Roman"/>
          <w:sz w:val="24"/>
          <w:szCs w:val="24"/>
          <w:lang w:val="en-PH" w:eastAsia="zh-CN"/>
        </w:rPr>
      </w:pPr>
    </w:p>
    <w:p w14:paraId="32EFEABF" w14:textId="1E34A776" w:rsidR="005C142B" w:rsidRDefault="005C142B" w:rsidP="005C142B">
      <w:pPr>
        <w:pStyle w:val="Caption"/>
        <w:keepNext/>
        <w:ind w:left="720" w:firstLine="720"/>
      </w:pPr>
      <w:bookmarkStart w:id="50" w:name="_Toc395181744"/>
      <w:r>
        <w:t xml:space="preserve">Figure </w:t>
      </w:r>
      <w:r w:rsidR="000C0CD4">
        <w:fldChar w:fldCharType="begin"/>
      </w:r>
      <w:r w:rsidR="000C0CD4">
        <w:instrText xml:space="preserve"> STYLEREF 1 \s </w:instrText>
      </w:r>
      <w:r w:rsidR="000C0CD4">
        <w:fldChar w:fldCharType="separate"/>
      </w:r>
      <w:r w:rsidR="0098563A">
        <w:rPr>
          <w:noProof/>
        </w:rPr>
        <w:t>3</w:t>
      </w:r>
      <w:r w:rsidR="000C0CD4">
        <w:rPr>
          <w:noProof/>
        </w:rPr>
        <w:fldChar w:fldCharType="end"/>
      </w:r>
      <w:r w:rsidR="00754FA6">
        <w:noBreakHyphen/>
      </w:r>
      <w:r w:rsidR="000C0CD4">
        <w:fldChar w:fldCharType="begin"/>
      </w:r>
      <w:r w:rsidR="000C0CD4">
        <w:instrText xml:space="preserve"> SEQ Figure \* ARABIC \s 1 </w:instrText>
      </w:r>
      <w:r w:rsidR="000C0CD4">
        <w:fldChar w:fldCharType="separate"/>
      </w:r>
      <w:r w:rsidR="0098563A">
        <w:rPr>
          <w:noProof/>
        </w:rPr>
        <w:t>9</w:t>
      </w:r>
      <w:r w:rsidR="000C0CD4">
        <w:rPr>
          <w:noProof/>
        </w:rPr>
        <w:fldChar w:fldCharType="end"/>
      </w:r>
      <w:r>
        <w:t>. SOMIDIA's Architecture</w:t>
      </w:r>
      <w:bookmarkEnd w:id="50"/>
    </w:p>
    <w:p w14:paraId="0FE10263" w14:textId="7FCD798C" w:rsidR="005C142B" w:rsidRPr="005C142B" w:rsidRDefault="005C142B" w:rsidP="005C142B">
      <w:pPr>
        <w:pStyle w:val="Content"/>
        <w:jc w:val="center"/>
        <w:rPr>
          <w:rFonts w:ascii="Times New Roman" w:eastAsia="Times New Roman" w:hAnsi="Times New Roman" w:cs="Times New Roman"/>
          <w:sz w:val="24"/>
          <w:szCs w:val="24"/>
          <w:lang w:val="en-PH" w:eastAsia="zh-CN"/>
        </w:rPr>
      </w:pPr>
      <w:r>
        <w:rPr>
          <w:noProof/>
          <w:lang w:val="en-PH" w:eastAsia="zh-CN"/>
        </w:rPr>
        <w:drawing>
          <wp:inline distT="0" distB="0" distL="0" distR="0" wp14:anchorId="08BCF6E2" wp14:editId="52CD7783">
            <wp:extent cx="4088847" cy="5886450"/>
            <wp:effectExtent l="19050" t="19050" r="2603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1657" cy="5890495"/>
                    </a:xfrm>
                    <a:prstGeom prst="rect">
                      <a:avLst/>
                    </a:prstGeom>
                    <a:ln>
                      <a:solidFill>
                        <a:schemeClr val="tx1"/>
                      </a:solidFill>
                    </a:ln>
                  </pic:spPr>
                </pic:pic>
              </a:graphicData>
            </a:graphic>
          </wp:inline>
        </w:drawing>
      </w:r>
    </w:p>
    <w:p w14:paraId="66F5AC67" w14:textId="7F8AFAEE" w:rsidR="0056453D" w:rsidRPr="0056453D" w:rsidRDefault="0056453D" w:rsidP="00591B62">
      <w:pPr>
        <w:pStyle w:val="Content"/>
        <w:ind w:left="0"/>
      </w:pPr>
    </w:p>
    <w:p w14:paraId="594E2724" w14:textId="77777777" w:rsidR="00865F43" w:rsidRDefault="00865F43" w:rsidP="00865F43">
      <w:pPr>
        <w:pStyle w:val="Heading2"/>
      </w:pPr>
      <w:bookmarkStart w:id="51" w:name="_Toc395181702"/>
      <w:r>
        <w:lastRenderedPageBreak/>
        <w:t>Twitter</w:t>
      </w:r>
      <w:r>
        <w:rPr>
          <w:rStyle w:val="FootnoteReference"/>
        </w:rPr>
        <w:footnoteReference w:id="3"/>
      </w:r>
      <w:bookmarkEnd w:id="51"/>
    </w:p>
    <w:p w14:paraId="26407C94" w14:textId="77777777" w:rsidR="00865F43" w:rsidRDefault="00865F43" w:rsidP="00865F43"/>
    <w:p w14:paraId="12F7EDD8" w14:textId="77777777" w:rsidR="00865F43" w:rsidRDefault="00865F43" w:rsidP="00865F43">
      <w:pPr>
        <w:pStyle w:val="Content"/>
      </w:pPr>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p>
    <w:p w14:paraId="72D9CF6E" w14:textId="77777777" w:rsidR="00865F43" w:rsidRDefault="00865F43" w:rsidP="00865F43">
      <w:pPr>
        <w:pStyle w:val="Content"/>
      </w:pPr>
    </w:p>
    <w:p w14:paraId="28F7AB45" w14:textId="65090A7E" w:rsidR="00865F43" w:rsidRDefault="00865F43" w:rsidP="00AB2880">
      <w:pPr>
        <w:pStyle w:val="Heading3"/>
      </w:pPr>
      <w:bookmarkStart w:id="52" w:name="_Toc395181703"/>
      <w:r>
        <w:t>Use of Twitter</w:t>
      </w:r>
      <w:bookmarkEnd w:id="52"/>
    </w:p>
    <w:p w14:paraId="407236BB" w14:textId="77777777" w:rsidR="00865F43" w:rsidRDefault="00865F43" w:rsidP="00865F43">
      <w:pPr>
        <w:pStyle w:val="Content"/>
      </w:pPr>
    </w:p>
    <w:p w14:paraId="592B1039" w14:textId="5C36A385" w:rsidR="002228A1" w:rsidRDefault="00865F43" w:rsidP="002A19D8">
      <w:pPr>
        <w:pStyle w:val="Content"/>
      </w:pPr>
      <w:r>
        <w:t>Aside from Twitter’s social media aspect, Twitter has been used as a source of data for various fields, one of which is in disaster management</w:t>
      </w:r>
      <w:r w:rsidR="005651B5">
        <w:t xml:space="preserve"> (Imran et al., 2013)</w:t>
      </w:r>
      <w:r>
        <w:t>. Other fields that Twitter data has contributed to</w:t>
      </w:r>
      <w:r w:rsidR="00283DC9">
        <w:t xml:space="preserve"> l</w:t>
      </w:r>
      <w:r w:rsidR="005651B5">
        <w:t>inguistics (Mocanu et al., 2013)</w:t>
      </w:r>
      <w:r w:rsidR="00283DC9">
        <w:t>, p</w:t>
      </w:r>
      <w:r w:rsidR="005651B5">
        <w:t>rediction (</w:t>
      </w:r>
      <w:r w:rsidR="002228A1">
        <w:t xml:space="preserve">Tumasjan et al., 2010; </w:t>
      </w:r>
      <w:r w:rsidR="005651B5">
        <w:t>Choy et al., 2012)</w:t>
      </w:r>
      <w:r w:rsidR="00283DC9">
        <w:t>, r</w:t>
      </w:r>
      <w:r w:rsidR="006350A9" w:rsidRPr="006350A9">
        <w:t>eal-time event detection</w:t>
      </w:r>
      <w:r w:rsidR="002228A1">
        <w:t xml:space="preserve"> (Sakaki et al., 2010)</w:t>
      </w:r>
      <w:r w:rsidR="00283DC9">
        <w:t>, m</w:t>
      </w:r>
      <w:r w:rsidR="002228A1">
        <w:t>arketing (Jansen et al., 2009; Bollen et al., 2011)</w:t>
      </w:r>
      <w:r w:rsidR="00283DC9">
        <w:t>, s</w:t>
      </w:r>
      <w:r w:rsidR="002228A1">
        <w:t>entiment analysis and opinion mining (Pak et al., 2010)</w:t>
      </w:r>
      <w:r w:rsidR="00283DC9">
        <w:t>, e</w:t>
      </w:r>
      <w:r w:rsidR="002228A1">
        <w:t>ducation (Grosseck et al., 2008; Junco et al., 2011)</w:t>
      </w:r>
      <w:r w:rsidR="00283DC9">
        <w:t>, n</w:t>
      </w:r>
      <w:r w:rsidR="002228A1">
        <w:t>ews casting (Phelan et al., 2009)</w:t>
      </w:r>
      <w:r w:rsidR="00283DC9">
        <w:t>, m</w:t>
      </w:r>
      <w:r w:rsidR="002228A1">
        <w:t>edicine (Hawn, 2009; Chew &amp; Eysenbach, 2010)</w:t>
      </w:r>
      <w:r w:rsidR="00283DC9">
        <w:t>, b</w:t>
      </w:r>
      <w:r w:rsidR="002228A1">
        <w:t>usiness processes (Culnan et al., 2010)</w:t>
      </w:r>
    </w:p>
    <w:p w14:paraId="3E4096C5" w14:textId="77777777" w:rsidR="00865F43" w:rsidRDefault="00865F43" w:rsidP="00865F43">
      <w:pPr>
        <w:pStyle w:val="Content"/>
      </w:pPr>
    </w:p>
    <w:p w14:paraId="4EE4C714" w14:textId="77777777" w:rsidR="00865F43" w:rsidRDefault="00865F43" w:rsidP="00AB2880">
      <w:pPr>
        <w:pStyle w:val="Heading3"/>
      </w:pPr>
      <w:bookmarkStart w:id="53" w:name="_Toc395181704"/>
      <w:r>
        <w:t>Twitter and Disasters</w:t>
      </w:r>
      <w:bookmarkEnd w:id="53"/>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6ECA23DA" w14:textId="2AE64D90" w:rsidR="00865F43" w:rsidRDefault="00865F43" w:rsidP="00900BFD">
      <w:pPr>
        <w:pStyle w:val="Caption"/>
        <w:jc w:val="both"/>
      </w:pPr>
    </w:p>
    <w:p w14:paraId="28A368D6" w14:textId="4BF398BC" w:rsidR="00900BFD" w:rsidRDefault="00900BFD" w:rsidP="00900BFD">
      <w:pPr>
        <w:pStyle w:val="Caption"/>
        <w:keepNext/>
        <w:ind w:left="720" w:firstLine="720"/>
      </w:pPr>
      <w:bookmarkStart w:id="54" w:name="_Toc395094919"/>
      <w:r>
        <w:t xml:space="preserve">Table </w:t>
      </w:r>
      <w:r w:rsidR="000C0CD4">
        <w:fldChar w:fldCharType="begin"/>
      </w:r>
      <w:r w:rsidR="000C0CD4">
        <w:instrText xml:space="preserve"> STYLEREF 1 \s </w:instrText>
      </w:r>
      <w:r w:rsidR="000C0CD4">
        <w:fldChar w:fldCharType="separate"/>
      </w:r>
      <w:r w:rsidR="0098563A">
        <w:rPr>
          <w:noProof/>
        </w:rPr>
        <w:t>3</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1</w:t>
      </w:r>
      <w:r w:rsidR="000C0CD4">
        <w:rPr>
          <w:noProof/>
        </w:rPr>
        <w:fldChar w:fldCharType="end"/>
      </w:r>
      <w:r>
        <w:t xml:space="preserve">. </w:t>
      </w:r>
      <w:r w:rsidRPr="003939AD">
        <w:t>Examples of official government institution Twitter accounts and unified hashtags</w:t>
      </w:r>
      <w:bookmarkEnd w:id="54"/>
    </w:p>
    <w:tbl>
      <w:tblPr>
        <w:tblStyle w:val="TableGrid"/>
        <w:tblW w:w="0" w:type="auto"/>
        <w:tblInd w:w="1440" w:type="dxa"/>
        <w:tblLook w:val="04A0" w:firstRow="1" w:lastRow="0" w:firstColumn="1" w:lastColumn="0" w:noHBand="0" w:noVBand="1"/>
      </w:tblPr>
      <w:tblGrid>
        <w:gridCol w:w="1702"/>
        <w:gridCol w:w="3116"/>
        <w:gridCol w:w="3092"/>
      </w:tblGrid>
      <w:tr w:rsidR="001A5D0F" w:rsidRPr="001A5D0F" w14:paraId="526AED22" w14:textId="5377D006" w:rsidTr="00900FE0">
        <w:tc>
          <w:tcPr>
            <w:tcW w:w="1702"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116"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092"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900FE0">
        <w:tc>
          <w:tcPr>
            <w:tcW w:w="1702" w:type="dxa"/>
            <w:vAlign w:val="center"/>
          </w:tcPr>
          <w:p w14:paraId="397E88F2" w14:textId="1001105C" w:rsidR="001A5D0F" w:rsidRDefault="001A5D0F" w:rsidP="001A5D0F">
            <w:pPr>
              <w:pStyle w:val="Content"/>
              <w:ind w:left="0"/>
              <w:jc w:val="left"/>
            </w:pPr>
            <w:r>
              <w:t>Typhoon</w:t>
            </w:r>
          </w:p>
        </w:tc>
        <w:tc>
          <w:tcPr>
            <w:tcW w:w="3116" w:type="dxa"/>
            <w:vAlign w:val="center"/>
          </w:tcPr>
          <w:p w14:paraId="46587292" w14:textId="0D35152B" w:rsidR="001A5D0F" w:rsidRDefault="001A5D0F" w:rsidP="001A5D0F">
            <w:pPr>
              <w:pStyle w:val="Content"/>
              <w:ind w:left="0"/>
              <w:jc w:val="left"/>
            </w:pPr>
            <w:r>
              <w:t>@dost_pagasa</w:t>
            </w:r>
          </w:p>
        </w:tc>
        <w:tc>
          <w:tcPr>
            <w:tcW w:w="3092"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#YolandaPH, #GlendaPH)</w:t>
            </w:r>
          </w:p>
        </w:tc>
      </w:tr>
      <w:tr w:rsidR="001A5D0F" w14:paraId="2023CA1F" w14:textId="7DF63C50" w:rsidTr="00900FE0">
        <w:tc>
          <w:tcPr>
            <w:tcW w:w="1702" w:type="dxa"/>
            <w:vAlign w:val="center"/>
          </w:tcPr>
          <w:p w14:paraId="6B1804BF" w14:textId="04892FA5" w:rsidR="001A5D0F" w:rsidRDefault="001A5D0F" w:rsidP="001A5D0F">
            <w:pPr>
              <w:pStyle w:val="Content"/>
              <w:ind w:left="0"/>
              <w:jc w:val="left"/>
            </w:pPr>
            <w:r>
              <w:t>Flood</w:t>
            </w:r>
          </w:p>
        </w:tc>
        <w:tc>
          <w:tcPr>
            <w:tcW w:w="3116"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092" w:type="dxa"/>
            <w:vAlign w:val="center"/>
          </w:tcPr>
          <w:p w14:paraId="6A74C451" w14:textId="1BE14CE2" w:rsidR="001A5D0F" w:rsidRPr="006D13C5" w:rsidRDefault="001A5D0F" w:rsidP="001A5D0F">
            <w:pPr>
              <w:pStyle w:val="Content"/>
              <w:ind w:left="0"/>
              <w:jc w:val="left"/>
            </w:pPr>
            <w:r>
              <w:t>#FloodPH</w:t>
            </w:r>
          </w:p>
        </w:tc>
      </w:tr>
      <w:tr w:rsidR="001A5D0F" w14:paraId="4F31C072" w14:textId="1C9C4FFD" w:rsidTr="00900FE0">
        <w:tc>
          <w:tcPr>
            <w:tcW w:w="1702" w:type="dxa"/>
            <w:vAlign w:val="center"/>
          </w:tcPr>
          <w:p w14:paraId="180DCF1F" w14:textId="77777777" w:rsidR="001A5D0F" w:rsidRDefault="001A5D0F" w:rsidP="001A5D0F">
            <w:pPr>
              <w:pStyle w:val="Content"/>
              <w:ind w:left="0"/>
              <w:jc w:val="left"/>
            </w:pPr>
            <w:r>
              <w:t>Volcanic activities, earthquakes, and tsunamis</w:t>
            </w:r>
          </w:p>
        </w:tc>
        <w:tc>
          <w:tcPr>
            <w:tcW w:w="3116" w:type="dxa"/>
            <w:vAlign w:val="center"/>
          </w:tcPr>
          <w:p w14:paraId="0A4D3688" w14:textId="110DC60F" w:rsidR="001A5D0F" w:rsidRPr="006D13C5" w:rsidRDefault="001A5D0F" w:rsidP="001A5D0F">
            <w:pPr>
              <w:pStyle w:val="Content"/>
              <w:ind w:left="0"/>
              <w:jc w:val="left"/>
            </w:pPr>
            <w:r>
              <w:t>@phivolcs_dost</w:t>
            </w:r>
          </w:p>
        </w:tc>
        <w:tc>
          <w:tcPr>
            <w:tcW w:w="3092" w:type="dxa"/>
            <w:vAlign w:val="center"/>
          </w:tcPr>
          <w:p w14:paraId="33B55A5A" w14:textId="5873D4EF" w:rsidR="001A5D0F" w:rsidRDefault="001A5D0F" w:rsidP="001A5D0F">
            <w:pPr>
              <w:pStyle w:val="Content"/>
              <w:ind w:left="0"/>
              <w:jc w:val="left"/>
            </w:pPr>
            <w:r>
              <w:t>#EarthquakePH</w:t>
            </w:r>
          </w:p>
        </w:tc>
      </w:tr>
      <w:tr w:rsidR="001A5D0F" w14:paraId="73D88CFE" w14:textId="4F580670" w:rsidTr="00900FE0">
        <w:tc>
          <w:tcPr>
            <w:tcW w:w="1702" w:type="dxa"/>
            <w:vAlign w:val="center"/>
          </w:tcPr>
          <w:p w14:paraId="42B0A25E" w14:textId="77777777" w:rsidR="001A5D0F" w:rsidRDefault="001A5D0F" w:rsidP="001A5D0F">
            <w:pPr>
              <w:pStyle w:val="Content"/>
              <w:ind w:left="0"/>
              <w:jc w:val="left"/>
            </w:pPr>
            <w:r>
              <w:t>Relief and rescue efforts</w:t>
            </w:r>
          </w:p>
        </w:tc>
        <w:tc>
          <w:tcPr>
            <w:tcW w:w="3116" w:type="dxa"/>
            <w:vAlign w:val="center"/>
          </w:tcPr>
          <w:p w14:paraId="1320FEB8" w14:textId="1E0A9005" w:rsidR="001A5D0F" w:rsidRPr="006D13C5" w:rsidRDefault="001A5D0F" w:rsidP="001A5D0F">
            <w:pPr>
              <w:pStyle w:val="Content"/>
              <w:ind w:left="0"/>
              <w:jc w:val="left"/>
            </w:pPr>
            <w:r>
              <w:t xml:space="preserve">@PIAalerts, @PIANewsDesk, </w:t>
            </w:r>
            <w:r w:rsidRPr="006D13C5">
              <w:t>@NDRRMC_Open, @pcdspo</w:t>
            </w:r>
            <w:r>
              <w:t xml:space="preserve">, </w:t>
            </w:r>
            <w:r w:rsidRPr="006D13C5">
              <w:t>@DSWDserves</w:t>
            </w:r>
          </w:p>
        </w:tc>
        <w:tc>
          <w:tcPr>
            <w:tcW w:w="3092" w:type="dxa"/>
            <w:vAlign w:val="center"/>
          </w:tcPr>
          <w:p w14:paraId="662F8785" w14:textId="77777777" w:rsidR="001A5D0F" w:rsidRDefault="001A5D0F" w:rsidP="001A5D0F">
            <w:pPr>
              <w:pStyle w:val="Content"/>
              <w:ind w:left="0"/>
              <w:jc w:val="left"/>
            </w:pPr>
            <w:r>
              <w:t>#ReliefPH</w:t>
            </w:r>
          </w:p>
          <w:p w14:paraId="7EFBC50F" w14:textId="4359C6E1" w:rsidR="001A5D0F" w:rsidRDefault="001A5D0F" w:rsidP="001A5D0F">
            <w:pPr>
              <w:pStyle w:val="Content"/>
              <w:ind w:left="0"/>
              <w:jc w:val="left"/>
            </w:pPr>
            <w:r>
              <w:t>#RescuePH</w:t>
            </w:r>
          </w:p>
        </w:tc>
      </w:tr>
      <w:tr w:rsidR="001A5D0F" w14:paraId="61C1D7DA" w14:textId="1BC3D081" w:rsidTr="00900FE0">
        <w:tc>
          <w:tcPr>
            <w:tcW w:w="1702" w:type="dxa"/>
            <w:vAlign w:val="center"/>
          </w:tcPr>
          <w:p w14:paraId="55A5D64C" w14:textId="486ED4BB" w:rsidR="001A5D0F" w:rsidRDefault="001A5D0F" w:rsidP="001A5D0F">
            <w:pPr>
              <w:pStyle w:val="Content"/>
              <w:ind w:left="0"/>
              <w:jc w:val="left"/>
            </w:pPr>
            <w:r>
              <w:t>Suspension of classes</w:t>
            </w:r>
          </w:p>
        </w:tc>
        <w:tc>
          <w:tcPr>
            <w:tcW w:w="3116" w:type="dxa"/>
            <w:vAlign w:val="center"/>
          </w:tcPr>
          <w:p w14:paraId="644FBAE5" w14:textId="227A0739" w:rsidR="001A5D0F" w:rsidRDefault="001A5D0F" w:rsidP="001A5D0F">
            <w:pPr>
              <w:pStyle w:val="Content"/>
              <w:ind w:left="0"/>
              <w:jc w:val="left"/>
            </w:pPr>
            <w:r w:rsidRPr="006D13C5">
              <w:t>@DepEd_PH</w:t>
            </w:r>
          </w:p>
        </w:tc>
        <w:tc>
          <w:tcPr>
            <w:tcW w:w="3092" w:type="dxa"/>
            <w:vAlign w:val="center"/>
          </w:tcPr>
          <w:p w14:paraId="4222A8AC" w14:textId="3E73EA27" w:rsidR="001A5D0F" w:rsidRPr="006D13C5" w:rsidRDefault="001A5D0F" w:rsidP="00826175">
            <w:pPr>
              <w:pStyle w:val="Content"/>
              <w:keepNext/>
              <w:ind w:left="0"/>
              <w:jc w:val="left"/>
            </w:pPr>
            <w:r>
              <w:t>#walangpasok</w:t>
            </w:r>
          </w:p>
        </w:tc>
      </w:tr>
    </w:tbl>
    <w:p w14:paraId="31B62430" w14:textId="77777777" w:rsidR="00C67F93" w:rsidRDefault="00C67F93" w:rsidP="00C67F93">
      <w:pPr>
        <w:pStyle w:val="Content"/>
      </w:pPr>
      <w:r>
        <w:lastRenderedPageBreak/>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Pr>
          <w:color w:val="000000" w:themeColor="text1"/>
        </w:rPr>
        <w:t xml:space="preserve"> 3-1 s</w:t>
      </w:r>
      <w:r>
        <w:t xml:space="preserve">hows some of the official twitter accounts of government institutions as well as the official hashtags being used during disasters. </w:t>
      </w:r>
      <w:r w:rsidRPr="00EB7D0D">
        <w:rPr>
          <w:color w:val="000000" w:themeColor="text1"/>
        </w:rPr>
        <w:t>Table</w:t>
      </w:r>
      <w:r>
        <w:rPr>
          <w:color w:val="000000" w:themeColor="text1"/>
        </w:rPr>
        <w:t xml:space="preserve"> 3-2 s</w:t>
      </w:r>
      <w:r>
        <w:t>hows the extractable information from the tweets per disaster.</w:t>
      </w:r>
    </w:p>
    <w:p w14:paraId="6F99BCE0" w14:textId="77777777" w:rsidR="007B7606" w:rsidRDefault="007B7606" w:rsidP="005A0686">
      <w:pPr>
        <w:pStyle w:val="Content"/>
        <w:ind w:left="0"/>
      </w:pPr>
    </w:p>
    <w:p w14:paraId="74E18F2A" w14:textId="2BACC3C1" w:rsidR="00900BFD" w:rsidRDefault="00900BFD" w:rsidP="00900BFD">
      <w:pPr>
        <w:pStyle w:val="Caption"/>
        <w:keepNext/>
        <w:ind w:left="720" w:firstLine="720"/>
      </w:pPr>
      <w:bookmarkStart w:id="55" w:name="_Toc395094920"/>
      <w:r>
        <w:t xml:space="preserve">Table </w:t>
      </w:r>
      <w:r w:rsidR="000C0CD4">
        <w:fldChar w:fldCharType="begin"/>
      </w:r>
      <w:r w:rsidR="000C0CD4">
        <w:instrText xml:space="preserve"> STYLEREF 1 \s </w:instrText>
      </w:r>
      <w:r w:rsidR="000C0CD4">
        <w:fldChar w:fldCharType="separate"/>
      </w:r>
      <w:r w:rsidR="0098563A">
        <w:rPr>
          <w:noProof/>
        </w:rPr>
        <w:t>3</w:t>
      </w:r>
      <w:r w:rsidR="000C0CD4">
        <w:rPr>
          <w:noProof/>
        </w:rPr>
        <w:fldChar w:fldCharType="end"/>
      </w:r>
      <w:r w:rsidR="0012403D">
        <w:noBreakHyphen/>
      </w:r>
      <w:r w:rsidR="000C0CD4">
        <w:fldChar w:fldCharType="begin"/>
      </w:r>
      <w:r w:rsidR="000C0CD4">
        <w:instrText xml:space="preserve"> SEQ Table \* A</w:instrText>
      </w:r>
      <w:r w:rsidR="000C0CD4">
        <w:instrText xml:space="preserve">RABIC \s 1 </w:instrText>
      </w:r>
      <w:r w:rsidR="000C0CD4">
        <w:fldChar w:fldCharType="separate"/>
      </w:r>
      <w:r w:rsidR="0098563A">
        <w:rPr>
          <w:noProof/>
        </w:rPr>
        <w:t>2</w:t>
      </w:r>
      <w:r w:rsidR="000C0CD4">
        <w:rPr>
          <w:noProof/>
        </w:rPr>
        <w:fldChar w:fldCharType="end"/>
      </w:r>
      <w:r>
        <w:t xml:space="preserve">. </w:t>
      </w:r>
      <w:r w:rsidRPr="00FB2BB9">
        <w:t>Examples of disaster-related tweets with extractable information</w:t>
      </w:r>
      <w:bookmarkEnd w:id="55"/>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5B6167D8" w:rsidR="00865F43" w:rsidRDefault="004F4CE1" w:rsidP="00865F43">
            <w:pPr>
              <w:pStyle w:val="Content"/>
              <w:ind w:left="0"/>
              <w:jc w:val="left"/>
            </w:pPr>
            <w:r>
              <w:t>Typhoon</w:t>
            </w:r>
          </w:p>
        </w:tc>
        <w:tc>
          <w:tcPr>
            <w:tcW w:w="3057" w:type="dxa"/>
            <w:vAlign w:val="center"/>
          </w:tcPr>
          <w:p w14:paraId="1D583F67" w14:textId="77777777" w:rsidR="00865F43" w:rsidRPr="00CA7440" w:rsidRDefault="004F4CE1" w:rsidP="00EB7D0D">
            <w:r w:rsidRPr="00CA7440">
              <w:t>@ANCALERTS:</w:t>
            </w:r>
          </w:p>
          <w:p w14:paraId="5161DEFB" w14:textId="058BB312" w:rsidR="004F4CE1" w:rsidRPr="00CA7440" w:rsidRDefault="004F4CE1" w:rsidP="00EB7D0D">
            <w:r w:rsidRPr="00CA7440">
              <w:t>NDRRMC says 77 dead, 220 injured, 5 missing due to Typhoon Glenda #GlendaPH</w:t>
            </w:r>
          </w:p>
        </w:tc>
        <w:tc>
          <w:tcPr>
            <w:tcW w:w="3058" w:type="dxa"/>
            <w:vAlign w:val="center"/>
          </w:tcPr>
          <w:p w14:paraId="3C046663" w14:textId="77777777" w:rsidR="00865F43" w:rsidRDefault="00CA7440" w:rsidP="00CA7440">
            <w:pPr>
              <w:pStyle w:val="Content"/>
              <w:numPr>
                <w:ilvl w:val="0"/>
                <w:numId w:val="29"/>
              </w:numPr>
              <w:ind w:left="368" w:hanging="180"/>
              <w:jc w:val="left"/>
            </w:pPr>
            <w:r>
              <w:t>77 dead</w:t>
            </w:r>
          </w:p>
          <w:p w14:paraId="1042E382" w14:textId="77777777" w:rsidR="00CA7440" w:rsidRDefault="00CA7440" w:rsidP="00CA7440">
            <w:pPr>
              <w:pStyle w:val="Content"/>
              <w:numPr>
                <w:ilvl w:val="0"/>
                <w:numId w:val="29"/>
              </w:numPr>
              <w:ind w:left="368" w:hanging="180"/>
              <w:jc w:val="left"/>
            </w:pPr>
            <w:r>
              <w:t>220 injured</w:t>
            </w:r>
          </w:p>
          <w:p w14:paraId="077FD6B6" w14:textId="77777777" w:rsidR="00CA7440" w:rsidRDefault="00CA7440" w:rsidP="00CA7440">
            <w:pPr>
              <w:pStyle w:val="Content"/>
              <w:numPr>
                <w:ilvl w:val="0"/>
                <w:numId w:val="29"/>
              </w:numPr>
              <w:ind w:left="368" w:hanging="180"/>
              <w:jc w:val="left"/>
            </w:pPr>
            <w:r>
              <w:t>5 missing</w:t>
            </w:r>
          </w:p>
          <w:p w14:paraId="32B41528" w14:textId="4E5CCB00" w:rsidR="00CA7440" w:rsidRDefault="00CA7440" w:rsidP="00CA7440">
            <w:pPr>
              <w:pStyle w:val="Content"/>
              <w:numPr>
                <w:ilvl w:val="0"/>
                <w:numId w:val="29"/>
              </w:numPr>
              <w:ind w:left="368" w:hanging="180"/>
              <w:jc w:val="left"/>
            </w:pPr>
            <w:r>
              <w:t>Typhoon Glenda</w:t>
            </w:r>
          </w:p>
        </w:tc>
      </w:tr>
      <w:tr w:rsidR="008C2E37" w14:paraId="218DCA63" w14:textId="77777777" w:rsidTr="008C2E37">
        <w:trPr>
          <w:trHeight w:val="1178"/>
        </w:trPr>
        <w:tc>
          <w:tcPr>
            <w:tcW w:w="1795" w:type="dxa"/>
            <w:vAlign w:val="center"/>
          </w:tcPr>
          <w:p w14:paraId="29455611" w14:textId="711EB536" w:rsidR="008C2E37" w:rsidRDefault="008C2E37" w:rsidP="00865F43">
            <w:pPr>
              <w:pStyle w:val="Content"/>
              <w:ind w:left="0"/>
              <w:jc w:val="left"/>
            </w:pPr>
            <w:r>
              <w:t>Typhoon</w:t>
            </w:r>
          </w:p>
        </w:tc>
        <w:tc>
          <w:tcPr>
            <w:tcW w:w="3057" w:type="dxa"/>
            <w:vAlign w:val="center"/>
          </w:tcPr>
          <w:p w14:paraId="65978616" w14:textId="77777777" w:rsidR="008C2E37" w:rsidRPr="00CA7440" w:rsidRDefault="008C2E37" w:rsidP="00865F43">
            <w:pPr>
              <w:pStyle w:val="Content"/>
              <w:ind w:left="0"/>
              <w:jc w:val="left"/>
            </w:pPr>
            <w:r w:rsidRPr="00CA7440">
              <w:t>@ABSCBNChannel2:</w:t>
            </w:r>
          </w:p>
          <w:p w14:paraId="6403976D" w14:textId="05ED7480" w:rsidR="008C2E37" w:rsidRPr="00CA7440" w:rsidRDefault="008C2E37" w:rsidP="00865F43">
            <w:pPr>
              <w:pStyle w:val="Content"/>
              <w:ind w:left="0"/>
              <w:jc w:val="left"/>
            </w:pPr>
            <w:r w:rsidRPr="00CA7440">
              <w:t>Bagyong Glenda patuloy na nagbabanta sa Luzon. #GlendaPH pic.twitter.com/2ygRWj6Z3D</w:t>
            </w:r>
          </w:p>
        </w:tc>
        <w:tc>
          <w:tcPr>
            <w:tcW w:w="3058" w:type="dxa"/>
            <w:vAlign w:val="center"/>
          </w:tcPr>
          <w:p w14:paraId="58E49265" w14:textId="1B9E3E5D" w:rsidR="00CA7440" w:rsidRDefault="00CA7440" w:rsidP="00CA7440">
            <w:pPr>
              <w:pStyle w:val="Content"/>
              <w:numPr>
                <w:ilvl w:val="0"/>
                <w:numId w:val="29"/>
              </w:numPr>
              <w:ind w:left="368" w:hanging="180"/>
              <w:jc w:val="left"/>
            </w:pPr>
            <w:r>
              <w:t>Typhoon Glenda</w:t>
            </w:r>
          </w:p>
          <w:p w14:paraId="78D514D9" w14:textId="53BFFDFE" w:rsidR="008C2E37" w:rsidRDefault="00CA7440" w:rsidP="00CA7440">
            <w:pPr>
              <w:pStyle w:val="Content"/>
              <w:numPr>
                <w:ilvl w:val="0"/>
                <w:numId w:val="29"/>
              </w:numPr>
              <w:ind w:left="368" w:hanging="180"/>
              <w:jc w:val="left"/>
            </w:pPr>
            <w:r>
              <w:t>Luzon</w:t>
            </w:r>
          </w:p>
        </w:tc>
      </w:tr>
      <w:tr w:rsidR="008C2E37" w14:paraId="093382E5" w14:textId="77777777" w:rsidTr="00865F43">
        <w:tc>
          <w:tcPr>
            <w:tcW w:w="1795" w:type="dxa"/>
            <w:vAlign w:val="center"/>
          </w:tcPr>
          <w:p w14:paraId="5799EDB0" w14:textId="53D10CE6" w:rsidR="008C2E37" w:rsidRDefault="008C2E37" w:rsidP="00865F43">
            <w:pPr>
              <w:pStyle w:val="Content"/>
              <w:ind w:left="0"/>
              <w:jc w:val="left"/>
            </w:pPr>
            <w:r>
              <w:t>Typhoon</w:t>
            </w:r>
          </w:p>
        </w:tc>
        <w:tc>
          <w:tcPr>
            <w:tcW w:w="3057" w:type="dxa"/>
            <w:vAlign w:val="center"/>
          </w:tcPr>
          <w:p w14:paraId="77959BEA" w14:textId="77777777" w:rsidR="00D85D35" w:rsidRPr="00CA7440" w:rsidRDefault="00D85D35" w:rsidP="00D85D35">
            <w:pPr>
              <w:pStyle w:val="Content"/>
              <w:ind w:left="0"/>
              <w:jc w:val="left"/>
              <w:rPr>
                <w:color w:val="000000" w:themeColor="text1"/>
              </w:rPr>
            </w:pPr>
            <w:r w:rsidRPr="00CA7440">
              <w:rPr>
                <w:color w:val="000000" w:themeColor="text1"/>
              </w:rPr>
              <w:t>@rapplerdotcom:</w:t>
            </w:r>
          </w:p>
          <w:p w14:paraId="47405BD8" w14:textId="6649CFDA" w:rsidR="008C2E37" w:rsidRPr="00CA7440" w:rsidRDefault="00D85D35" w:rsidP="00D85D35">
            <w:pPr>
              <w:pStyle w:val="Content"/>
              <w:ind w:left="0"/>
              <w:jc w:val="left"/>
              <w:rPr>
                <w:color w:val="000000" w:themeColor="text1"/>
              </w:rPr>
            </w:pP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hyperlink r:id="rId27" w:tgtFrame="_blank" w:history="1">
              <w:r w:rsidRPr="00CA7440">
                <w:rPr>
                  <w:rStyle w:val="Hyperlink"/>
                  <w:color w:val="000000" w:themeColor="text1"/>
                  <w:u w:val="none"/>
                  <w:shd w:val="clear" w:color="auto" w:fill="FCFCFC"/>
                </w:rPr>
                <w:t>rplr.co/1mSTdnR</w:t>
              </w:r>
            </w:hyperlink>
            <w:r w:rsidRPr="00CA7440">
              <w:rPr>
                <w:color w:val="000000" w:themeColor="text1"/>
                <w:shd w:val="clear" w:color="auto" w:fill="FCFCFC"/>
              </w:rPr>
              <w:t xml:space="preserve"> </w:t>
            </w:r>
            <w:hyperlink r:id="rId28" w:tgtFrame="_blank" w:history="1">
              <w:r w:rsidRPr="00CA7440">
                <w:rPr>
                  <w:rStyle w:val="Hyperlink"/>
                  <w:color w:val="000000" w:themeColor="text1"/>
                  <w:u w:val="none"/>
                  <w:shd w:val="clear" w:color="auto" w:fill="FCFCFC"/>
                </w:rPr>
                <w:t>pic.twitter.com/mECHfZfiyK</w:t>
              </w:r>
            </w:hyperlink>
          </w:p>
        </w:tc>
        <w:tc>
          <w:tcPr>
            <w:tcW w:w="3058" w:type="dxa"/>
            <w:vAlign w:val="center"/>
          </w:tcPr>
          <w:p w14:paraId="5B3B3048" w14:textId="77777777" w:rsidR="008C2E37" w:rsidRDefault="00CA7440" w:rsidP="00CA7440">
            <w:pPr>
              <w:pStyle w:val="Content"/>
              <w:numPr>
                <w:ilvl w:val="0"/>
                <w:numId w:val="29"/>
              </w:numPr>
              <w:ind w:left="368" w:hanging="188"/>
              <w:jc w:val="left"/>
            </w:pPr>
            <w:r>
              <w:t>Marikina River</w:t>
            </w:r>
          </w:p>
          <w:p w14:paraId="0B103E52" w14:textId="1D2B1E0A" w:rsidR="00CA7440" w:rsidRDefault="00CA7440" w:rsidP="00CA7440">
            <w:pPr>
              <w:pStyle w:val="Content"/>
              <w:numPr>
                <w:ilvl w:val="0"/>
                <w:numId w:val="29"/>
              </w:numPr>
              <w:ind w:left="368" w:hanging="188"/>
              <w:jc w:val="left"/>
            </w:pPr>
            <w:r>
              <w:t>Alert level 1</w:t>
            </w:r>
          </w:p>
        </w:tc>
      </w:tr>
      <w:tr w:rsidR="008C2E37" w14:paraId="247581DB" w14:textId="77777777" w:rsidTr="008C2E37">
        <w:trPr>
          <w:trHeight w:val="70"/>
        </w:trPr>
        <w:tc>
          <w:tcPr>
            <w:tcW w:w="1795" w:type="dxa"/>
            <w:vAlign w:val="center"/>
          </w:tcPr>
          <w:p w14:paraId="775ECF28" w14:textId="5EC0D76C" w:rsidR="008C2E37" w:rsidRDefault="00D95E63" w:rsidP="00865F43">
            <w:pPr>
              <w:pStyle w:val="Content"/>
              <w:ind w:left="0"/>
              <w:jc w:val="left"/>
            </w:pPr>
            <w:r>
              <w:t>Typhoon</w:t>
            </w:r>
          </w:p>
        </w:tc>
        <w:tc>
          <w:tcPr>
            <w:tcW w:w="3057" w:type="dxa"/>
            <w:vAlign w:val="center"/>
          </w:tcPr>
          <w:p w14:paraId="17D09FF5" w14:textId="2DEFB779" w:rsidR="00D95E63" w:rsidRPr="00CA7440" w:rsidRDefault="000C0CD4" w:rsidP="00D95E63">
            <w:pPr>
              <w:pStyle w:val="Content"/>
              <w:ind w:left="0"/>
              <w:jc w:val="left"/>
              <w:rPr>
                <w:color w:val="000000" w:themeColor="text1"/>
                <w:shd w:val="clear" w:color="auto" w:fill="FCFCFC"/>
              </w:rPr>
            </w:pPr>
            <w:hyperlink r:id="rId29"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ABSCBNNews</w:t>
              </w:r>
            </w:hyperlink>
            <w:r w:rsidR="00D95E63" w:rsidRPr="00CA7440">
              <w:rPr>
                <w:color w:val="000000" w:themeColor="text1"/>
              </w:rPr>
              <w:t>:</w:t>
            </w:r>
          </w:p>
          <w:p w14:paraId="0B3E3423" w14:textId="65A8CD16" w:rsidR="008C2E37" w:rsidRPr="00CA7440" w:rsidRDefault="00D85D35" w:rsidP="00D95E63">
            <w:pPr>
              <w:pStyle w:val="Content"/>
              <w:ind w:left="0"/>
              <w:jc w:val="left"/>
              <w:rPr>
                <w:color w:val="000000" w:themeColor="text1"/>
              </w:rPr>
            </w:pPr>
            <w:r w:rsidRPr="00CA7440">
              <w:rPr>
                <w:color w:val="000000" w:themeColor="text1"/>
                <w:shd w:val="clear" w:color="auto" w:fill="FCFCFC"/>
              </w:rPr>
              <w:t xml:space="preserve">200 families in Laguna lose homes due to 'Glenda' </w:t>
            </w:r>
            <w:hyperlink r:id="rId30" w:tgtFrame="_blank" w:history="1">
              <w:r w:rsidRPr="00CA7440">
                <w:rPr>
                  <w:rStyle w:val="Hyperlink"/>
                  <w:color w:val="000000" w:themeColor="text1"/>
                  <w:u w:val="none"/>
                  <w:shd w:val="clear" w:color="auto" w:fill="FCFCFC"/>
                </w:rPr>
                <w:t>bit.ly/UfEDeO</w:t>
              </w:r>
            </w:hyperlink>
            <w:r w:rsidRPr="00CA7440">
              <w:rPr>
                <w:color w:val="000000" w:themeColor="text1"/>
                <w:shd w:val="clear" w:color="auto" w:fill="FCFCFC"/>
              </w:rPr>
              <w:t xml:space="preserve"> </w:t>
            </w:r>
            <w:hyperlink r:id="rId31"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hyperlink>
            <w:r w:rsidRPr="00CA7440">
              <w:rPr>
                <w:color w:val="000000" w:themeColor="text1"/>
                <w:shd w:val="clear" w:color="auto" w:fill="FCFCFC"/>
              </w:rPr>
              <w:t xml:space="preserve"> </w:t>
            </w:r>
            <w:hyperlink r:id="rId32"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GlendaPH</w:t>
              </w:r>
            </w:hyperlink>
            <w:r w:rsidR="00D95E63" w:rsidRPr="00CA7440">
              <w:rPr>
                <w:color w:val="000000" w:themeColor="text1"/>
              </w:rPr>
              <w:t xml:space="preserve"> </w:t>
            </w:r>
          </w:p>
        </w:tc>
        <w:tc>
          <w:tcPr>
            <w:tcW w:w="3058" w:type="dxa"/>
            <w:vAlign w:val="center"/>
          </w:tcPr>
          <w:p w14:paraId="7684F0E3" w14:textId="77777777" w:rsidR="008C2E37" w:rsidRDefault="00C4152E" w:rsidP="00C4152E">
            <w:pPr>
              <w:pStyle w:val="Content"/>
              <w:numPr>
                <w:ilvl w:val="0"/>
                <w:numId w:val="29"/>
              </w:numPr>
              <w:ind w:left="368" w:hanging="188"/>
              <w:jc w:val="left"/>
            </w:pPr>
            <w:r>
              <w:t>200 families</w:t>
            </w:r>
          </w:p>
          <w:p w14:paraId="5ADDA8FE" w14:textId="77777777" w:rsidR="00C4152E" w:rsidRDefault="00C4152E" w:rsidP="00C4152E">
            <w:pPr>
              <w:pStyle w:val="Content"/>
              <w:numPr>
                <w:ilvl w:val="0"/>
                <w:numId w:val="29"/>
              </w:numPr>
              <w:ind w:left="368" w:hanging="188"/>
              <w:jc w:val="left"/>
            </w:pPr>
            <w:r>
              <w:t>Laguna</w:t>
            </w:r>
          </w:p>
          <w:p w14:paraId="6C62C6E7" w14:textId="04A903F3" w:rsidR="00C4152E" w:rsidRDefault="00C4152E" w:rsidP="00C4152E">
            <w:pPr>
              <w:pStyle w:val="Content"/>
              <w:numPr>
                <w:ilvl w:val="0"/>
                <w:numId w:val="29"/>
              </w:numPr>
              <w:ind w:left="368" w:hanging="188"/>
              <w:jc w:val="left"/>
            </w:pPr>
            <w:r>
              <w:t>Glenda</w:t>
            </w:r>
          </w:p>
        </w:tc>
      </w:tr>
      <w:tr w:rsidR="008C2E37" w14:paraId="364B02A8" w14:textId="77777777" w:rsidTr="008C2E37">
        <w:trPr>
          <w:trHeight w:val="70"/>
        </w:trPr>
        <w:tc>
          <w:tcPr>
            <w:tcW w:w="1795" w:type="dxa"/>
            <w:vAlign w:val="center"/>
          </w:tcPr>
          <w:p w14:paraId="32A131BD" w14:textId="651A1CB0" w:rsidR="008C2E37" w:rsidRDefault="00D85D35" w:rsidP="00865F43">
            <w:pPr>
              <w:pStyle w:val="Content"/>
              <w:ind w:left="0"/>
              <w:jc w:val="left"/>
            </w:pPr>
            <w:r>
              <w:t>Earthquake</w:t>
            </w:r>
          </w:p>
        </w:tc>
        <w:tc>
          <w:tcPr>
            <w:tcW w:w="3057" w:type="dxa"/>
            <w:vAlign w:val="center"/>
          </w:tcPr>
          <w:p w14:paraId="02285D6D" w14:textId="77777777" w:rsidR="00D85D35" w:rsidRPr="00CA7440" w:rsidRDefault="00D85D35" w:rsidP="00D85D35">
            <w:pPr>
              <w:pStyle w:val="Content"/>
              <w:ind w:left="0"/>
              <w:jc w:val="left"/>
              <w:rPr>
                <w:color w:val="000000" w:themeColor="text1"/>
              </w:rPr>
            </w:pPr>
            <w:r w:rsidRPr="00CA7440">
              <w:rPr>
                <w:color w:val="000000" w:themeColor="text1"/>
              </w:rPr>
              <w:t>@dswdserves:</w:t>
            </w:r>
          </w:p>
          <w:p w14:paraId="6CFDFC0B" w14:textId="6194C6D5" w:rsidR="008C2E37" w:rsidRPr="00CA7440" w:rsidRDefault="00D85D35" w:rsidP="00D85D35">
            <w:pPr>
              <w:pStyle w:val="Content"/>
              <w:ind w:left="0"/>
              <w:jc w:val="left"/>
              <w:rPr>
                <w:color w:val="000000" w:themeColor="text1"/>
              </w:rPr>
            </w:pPr>
            <w:r w:rsidRPr="00CA7440">
              <w:rPr>
                <w:color w:val="000000" w:themeColor="text1"/>
                <w:shd w:val="clear" w:color="auto" w:fill="FCFCFC"/>
              </w:rPr>
              <w:t xml:space="preserve">DSWD Region 11 prepositioned 12,170 food packs&amp;55,206 assorted food for victims of recent quake in Davao Occ. </w:t>
            </w:r>
            <w:hyperlink r:id="rId33" w:tgtFrame="_blank" w:history="1">
              <w:r w:rsidRPr="00CA7440">
                <w:rPr>
                  <w:color w:val="000000" w:themeColor="text1"/>
                  <w:shd w:val="clear" w:color="auto" w:fill="FCFCFC"/>
                </w:rPr>
                <w:t>#EarthquakePH</w:t>
              </w:r>
            </w:hyperlink>
            <w:r w:rsidRPr="00CA7440">
              <w:rPr>
                <w:color w:val="000000" w:themeColor="text1"/>
                <w:shd w:val="clear" w:color="auto" w:fill="FCFCFC"/>
              </w:rPr>
              <w:t xml:space="preserve"> </w:t>
            </w:r>
            <w:hyperlink r:id="rId34" w:tgtFrame="_blank" w:history="1">
              <w:r w:rsidRPr="00CA7440">
                <w:rPr>
                  <w:color w:val="000000" w:themeColor="text1"/>
                  <w:shd w:val="clear" w:color="auto" w:fill="FCFCFC"/>
                </w:rPr>
                <w:t>@dinkysunflower</w:t>
              </w:r>
            </w:hyperlink>
          </w:p>
        </w:tc>
        <w:tc>
          <w:tcPr>
            <w:tcW w:w="3058" w:type="dxa"/>
            <w:vAlign w:val="center"/>
          </w:tcPr>
          <w:p w14:paraId="2E998EE3" w14:textId="77777777" w:rsidR="00C4152E" w:rsidRPr="00C4152E" w:rsidRDefault="00C4152E" w:rsidP="00C4152E">
            <w:pPr>
              <w:pStyle w:val="Content"/>
              <w:numPr>
                <w:ilvl w:val="0"/>
                <w:numId w:val="29"/>
              </w:numPr>
              <w:ind w:left="368" w:hanging="188"/>
              <w:jc w:val="left"/>
            </w:pPr>
            <w:r w:rsidRPr="00CA7440">
              <w:rPr>
                <w:color w:val="000000" w:themeColor="text1"/>
                <w:shd w:val="clear" w:color="auto" w:fill="FCFCFC"/>
              </w:rPr>
              <w:t>DSWD Region 11</w:t>
            </w:r>
          </w:p>
          <w:p w14:paraId="427E682B" w14:textId="77777777" w:rsidR="00C4152E" w:rsidRPr="00C4152E" w:rsidRDefault="00C4152E" w:rsidP="00C4152E">
            <w:pPr>
              <w:pStyle w:val="Content"/>
              <w:numPr>
                <w:ilvl w:val="0"/>
                <w:numId w:val="29"/>
              </w:numPr>
              <w:ind w:left="368" w:hanging="188"/>
              <w:jc w:val="left"/>
            </w:pPr>
            <w:r>
              <w:rPr>
                <w:color w:val="000000" w:themeColor="text1"/>
                <w:shd w:val="clear" w:color="auto" w:fill="FCFCFC"/>
              </w:rPr>
              <w:t>12,170 food packs</w:t>
            </w:r>
          </w:p>
          <w:p w14:paraId="3800C076" w14:textId="0FE4402B" w:rsidR="008C2E37" w:rsidRDefault="00C4152E" w:rsidP="00C4152E">
            <w:pPr>
              <w:pStyle w:val="Content"/>
              <w:numPr>
                <w:ilvl w:val="0"/>
                <w:numId w:val="29"/>
              </w:numPr>
              <w:ind w:left="368" w:hanging="188"/>
              <w:jc w:val="left"/>
            </w:pPr>
            <w:r w:rsidRPr="00CA7440">
              <w:rPr>
                <w:color w:val="000000" w:themeColor="text1"/>
                <w:shd w:val="clear" w:color="auto" w:fill="FCFCFC"/>
              </w:rPr>
              <w:t>55,206 assorted food</w:t>
            </w:r>
          </w:p>
          <w:p w14:paraId="66BB30C6" w14:textId="6FA35804" w:rsidR="00C4152E" w:rsidRDefault="00C4152E" w:rsidP="00C4152E">
            <w:pPr>
              <w:pStyle w:val="Content"/>
              <w:numPr>
                <w:ilvl w:val="0"/>
                <w:numId w:val="29"/>
              </w:numPr>
              <w:ind w:left="368" w:hanging="188"/>
              <w:jc w:val="left"/>
            </w:pPr>
            <w:r>
              <w:t>Davao Occ</w:t>
            </w:r>
          </w:p>
        </w:tc>
      </w:tr>
      <w:tr w:rsidR="008C2E37" w14:paraId="023A6674" w14:textId="77777777" w:rsidTr="00865F43">
        <w:tc>
          <w:tcPr>
            <w:tcW w:w="1795" w:type="dxa"/>
            <w:vAlign w:val="center"/>
          </w:tcPr>
          <w:p w14:paraId="0B91B18C" w14:textId="066F1C75" w:rsidR="008C2E37" w:rsidRDefault="00D95E63" w:rsidP="00865F43">
            <w:pPr>
              <w:pStyle w:val="Content"/>
              <w:ind w:left="0"/>
              <w:jc w:val="left"/>
            </w:pPr>
            <w:r>
              <w:t>Earthquake</w:t>
            </w:r>
          </w:p>
        </w:tc>
        <w:tc>
          <w:tcPr>
            <w:tcW w:w="3057" w:type="dxa"/>
            <w:vAlign w:val="center"/>
          </w:tcPr>
          <w:p w14:paraId="271535AF" w14:textId="77777777" w:rsidR="00D95E63" w:rsidRPr="00CA7440" w:rsidRDefault="000C0CD4" w:rsidP="00D95E63">
            <w:pPr>
              <w:pStyle w:val="Content"/>
              <w:ind w:left="0"/>
              <w:jc w:val="left"/>
              <w:rPr>
                <w:color w:val="000000" w:themeColor="text1"/>
                <w:shd w:val="clear" w:color="auto" w:fill="FCFCFC"/>
              </w:rPr>
            </w:pPr>
            <w:hyperlink r:id="rId35"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phivolcs_dost</w:t>
              </w:r>
            </w:hyperlink>
            <w:r w:rsidR="00D95E63" w:rsidRPr="00CA7440">
              <w:rPr>
                <w:color w:val="000000" w:themeColor="text1"/>
                <w:shd w:val="clear" w:color="auto" w:fill="FCFCFC"/>
              </w:rPr>
              <w:t>:</w:t>
            </w:r>
          </w:p>
          <w:p w14:paraId="6F5505D3" w14:textId="73B9402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No expected damage from 6.1-magnitude </w:t>
            </w:r>
            <w:hyperlink r:id="rId36"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hyperlink>
            <w:r w:rsidRPr="00CA7440">
              <w:rPr>
                <w:color w:val="000000" w:themeColor="text1"/>
                <w:shd w:val="clear" w:color="auto" w:fill="FCFCFC"/>
              </w:rPr>
              <w:t xml:space="preserve"> off Davao Occidental; aftershocks expected: </w:t>
            </w:r>
            <w:hyperlink r:id="rId37" w:tgtFrame="_blank" w:history="1">
              <w:r w:rsidRPr="00CA7440">
                <w:rPr>
                  <w:rStyle w:val="Hyperlink"/>
                  <w:color w:val="000000" w:themeColor="text1"/>
                  <w:u w:val="none"/>
                  <w:shd w:val="clear" w:color="auto" w:fill="FCFCFC"/>
                </w:rPr>
                <w:t>bit.ly/1ra30ZZa</w:t>
              </w:r>
            </w:hyperlink>
          </w:p>
        </w:tc>
        <w:tc>
          <w:tcPr>
            <w:tcW w:w="3058" w:type="dxa"/>
            <w:vAlign w:val="center"/>
          </w:tcPr>
          <w:p w14:paraId="40043FA2" w14:textId="77777777" w:rsidR="008C2E37" w:rsidRDefault="00C4152E" w:rsidP="00C4152E">
            <w:pPr>
              <w:pStyle w:val="Content"/>
              <w:numPr>
                <w:ilvl w:val="0"/>
                <w:numId w:val="29"/>
              </w:numPr>
              <w:ind w:left="368" w:hanging="188"/>
              <w:jc w:val="left"/>
            </w:pPr>
            <w:r>
              <w:t>6.1 magnitude</w:t>
            </w:r>
          </w:p>
          <w:p w14:paraId="2BCD68CE" w14:textId="637E34FA" w:rsidR="00C4152E" w:rsidRDefault="00C4152E" w:rsidP="00C4152E">
            <w:pPr>
              <w:pStyle w:val="Content"/>
              <w:numPr>
                <w:ilvl w:val="0"/>
                <w:numId w:val="29"/>
              </w:numPr>
              <w:ind w:left="368" w:hanging="188"/>
              <w:jc w:val="left"/>
            </w:pPr>
            <w:r>
              <w:t>Davao Occidental</w:t>
            </w:r>
          </w:p>
        </w:tc>
      </w:tr>
      <w:tr w:rsidR="00CA7440" w14:paraId="54766E81" w14:textId="77777777" w:rsidTr="00865F43">
        <w:tc>
          <w:tcPr>
            <w:tcW w:w="1795" w:type="dxa"/>
            <w:vAlign w:val="center"/>
          </w:tcPr>
          <w:p w14:paraId="703D1DF8" w14:textId="7E0A12BF" w:rsidR="00CA7440" w:rsidRDefault="00CA7440" w:rsidP="00865F43">
            <w:pPr>
              <w:pStyle w:val="Content"/>
              <w:ind w:left="0"/>
              <w:jc w:val="left"/>
            </w:pPr>
            <w:r>
              <w:t>Earthquake</w:t>
            </w:r>
          </w:p>
        </w:tc>
        <w:tc>
          <w:tcPr>
            <w:tcW w:w="3057" w:type="dxa"/>
            <w:vAlign w:val="center"/>
          </w:tcPr>
          <w:p w14:paraId="0EF2FE29" w14:textId="77777777" w:rsidR="00CA7440" w:rsidRDefault="00CA7440" w:rsidP="00D95E63">
            <w:pPr>
              <w:pStyle w:val="Content"/>
              <w:ind w:left="0"/>
              <w:jc w:val="left"/>
              <w:rPr>
                <w:color w:val="000000" w:themeColor="text1"/>
              </w:rPr>
            </w:pPr>
            <w:r>
              <w:rPr>
                <w:color w:val="000000" w:themeColor="text1"/>
              </w:rPr>
              <w:t>@manila_bulletin:</w:t>
            </w:r>
          </w:p>
          <w:p w14:paraId="73B3A4FB" w14:textId="2B66AF43" w:rsidR="00CA7440" w:rsidRPr="00CA7440" w:rsidRDefault="00CA7440" w:rsidP="00D95E63">
            <w:pPr>
              <w:pStyle w:val="Content"/>
              <w:ind w:left="0"/>
              <w:jc w:val="left"/>
              <w:rPr>
                <w:color w:val="000000" w:themeColor="text1"/>
              </w:rPr>
            </w:pPr>
            <w:r w:rsidRPr="00CA7440">
              <w:rPr>
                <w:color w:val="000000" w:themeColor="text1"/>
              </w:rPr>
              <w:t>BREAKING: 6.1 magnitude quake felt, east of Davao at 3:59PM. #EarthquakePH</w:t>
            </w:r>
          </w:p>
        </w:tc>
        <w:tc>
          <w:tcPr>
            <w:tcW w:w="3058" w:type="dxa"/>
            <w:vAlign w:val="center"/>
          </w:tcPr>
          <w:p w14:paraId="06444B00" w14:textId="77777777" w:rsidR="00C4152E" w:rsidRDefault="00C4152E" w:rsidP="00C4152E">
            <w:pPr>
              <w:pStyle w:val="Content"/>
              <w:numPr>
                <w:ilvl w:val="0"/>
                <w:numId w:val="29"/>
              </w:numPr>
              <w:ind w:left="368" w:hanging="188"/>
              <w:jc w:val="left"/>
            </w:pPr>
            <w:r>
              <w:t>6.1 magnitude</w:t>
            </w:r>
          </w:p>
          <w:p w14:paraId="0FFCAE07" w14:textId="77777777" w:rsidR="00CA7440" w:rsidRDefault="00C4152E" w:rsidP="00C4152E">
            <w:pPr>
              <w:pStyle w:val="Content"/>
              <w:numPr>
                <w:ilvl w:val="0"/>
                <w:numId w:val="29"/>
              </w:numPr>
              <w:ind w:left="368" w:hanging="188"/>
              <w:jc w:val="left"/>
            </w:pPr>
            <w:r>
              <w:t>Davao</w:t>
            </w:r>
          </w:p>
          <w:p w14:paraId="4DCD34FB" w14:textId="6BAD0800" w:rsidR="00C4152E" w:rsidRDefault="00C4152E" w:rsidP="00C4152E">
            <w:pPr>
              <w:pStyle w:val="Content"/>
              <w:numPr>
                <w:ilvl w:val="0"/>
                <w:numId w:val="29"/>
              </w:numPr>
              <w:ind w:left="368" w:hanging="188"/>
              <w:jc w:val="left"/>
            </w:pPr>
            <w:r>
              <w:t>3:59pm</w:t>
            </w:r>
          </w:p>
        </w:tc>
      </w:tr>
      <w:tr w:rsidR="007B7606" w14:paraId="2A319E17" w14:textId="77777777" w:rsidTr="00865F43">
        <w:tc>
          <w:tcPr>
            <w:tcW w:w="1795" w:type="dxa"/>
            <w:vAlign w:val="center"/>
          </w:tcPr>
          <w:p w14:paraId="0C2FCAB3" w14:textId="4C8AA8E7" w:rsidR="007B7606" w:rsidRDefault="007B7606" w:rsidP="00865F43">
            <w:pPr>
              <w:pStyle w:val="Content"/>
              <w:ind w:left="0"/>
              <w:jc w:val="left"/>
            </w:pPr>
            <w:r>
              <w:t>Earthquake</w:t>
            </w:r>
          </w:p>
        </w:tc>
        <w:tc>
          <w:tcPr>
            <w:tcW w:w="3057" w:type="dxa"/>
            <w:vAlign w:val="center"/>
          </w:tcPr>
          <w:p w14:paraId="7E7E89DE" w14:textId="77777777" w:rsidR="007B7606" w:rsidRDefault="007B7606" w:rsidP="00D95E63">
            <w:pPr>
              <w:pStyle w:val="Content"/>
              <w:ind w:left="0"/>
              <w:jc w:val="left"/>
              <w:rPr>
                <w:color w:val="000000" w:themeColor="text1"/>
              </w:rPr>
            </w:pPr>
            <w:r>
              <w:rPr>
                <w:color w:val="000000" w:themeColor="text1"/>
              </w:rPr>
              <w:t>@seanbofill:</w:t>
            </w:r>
          </w:p>
          <w:p w14:paraId="207FF851" w14:textId="4ED5877E" w:rsidR="007B7606" w:rsidRDefault="007B7606" w:rsidP="00D95E63">
            <w:pPr>
              <w:pStyle w:val="Content"/>
              <w:ind w:left="0"/>
              <w:jc w:val="left"/>
              <w:rPr>
                <w:color w:val="000000" w:themeColor="text1"/>
              </w:rPr>
            </w:pPr>
            <w:r w:rsidRPr="007B7606">
              <w:rPr>
                <w:color w:val="000000" w:themeColor="text1"/>
              </w:rPr>
              <w:t>Magnitude 6.1 earthquake recorded in Davao earlier today. #EarthquakePH</w:t>
            </w:r>
          </w:p>
        </w:tc>
        <w:tc>
          <w:tcPr>
            <w:tcW w:w="3058" w:type="dxa"/>
            <w:vAlign w:val="center"/>
          </w:tcPr>
          <w:p w14:paraId="6DFBE81E" w14:textId="3265BFAB" w:rsidR="00C4152E" w:rsidRDefault="00C4152E" w:rsidP="00C4152E">
            <w:pPr>
              <w:pStyle w:val="Content"/>
              <w:numPr>
                <w:ilvl w:val="0"/>
                <w:numId w:val="29"/>
              </w:numPr>
              <w:ind w:left="368" w:hanging="188"/>
              <w:jc w:val="left"/>
            </w:pPr>
            <w:r>
              <w:t>Magnitude 6.1</w:t>
            </w:r>
          </w:p>
          <w:p w14:paraId="6865F33F" w14:textId="05336DBF" w:rsidR="007B7606" w:rsidRDefault="00C4152E" w:rsidP="00C4152E">
            <w:pPr>
              <w:pStyle w:val="Content"/>
              <w:numPr>
                <w:ilvl w:val="0"/>
                <w:numId w:val="29"/>
              </w:numPr>
              <w:ind w:left="368" w:hanging="188"/>
              <w:jc w:val="left"/>
            </w:pPr>
            <w:r>
              <w:t>Davao</w:t>
            </w:r>
          </w:p>
        </w:tc>
      </w:tr>
      <w:tr w:rsidR="008C2E37" w14:paraId="0E616B8B" w14:textId="77777777" w:rsidTr="00865F43">
        <w:tc>
          <w:tcPr>
            <w:tcW w:w="1795" w:type="dxa"/>
            <w:vAlign w:val="center"/>
          </w:tcPr>
          <w:p w14:paraId="5BAF5242" w14:textId="577C15B0" w:rsidR="008C2E37" w:rsidRDefault="00D95E63" w:rsidP="00865F43">
            <w:pPr>
              <w:pStyle w:val="Content"/>
              <w:ind w:left="0"/>
              <w:jc w:val="left"/>
            </w:pPr>
            <w:r>
              <w:t>Flood</w:t>
            </w:r>
          </w:p>
        </w:tc>
        <w:tc>
          <w:tcPr>
            <w:tcW w:w="3057" w:type="dxa"/>
            <w:vAlign w:val="center"/>
          </w:tcPr>
          <w:p w14:paraId="7898AB97" w14:textId="77777777" w:rsidR="00D95E63" w:rsidRPr="00CA7440" w:rsidRDefault="000C0CD4" w:rsidP="00D95E63">
            <w:pPr>
              <w:pStyle w:val="Content"/>
              <w:ind w:left="0"/>
              <w:jc w:val="left"/>
              <w:rPr>
                <w:color w:val="000000" w:themeColor="text1"/>
                <w:shd w:val="clear" w:color="auto" w:fill="FCFCFC"/>
              </w:rPr>
            </w:pPr>
            <w:hyperlink r:id="rId38"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saabmagalona</w:t>
              </w:r>
            </w:hyperlink>
            <w:r w:rsidR="00D95E63" w:rsidRPr="00CA7440">
              <w:rPr>
                <w:color w:val="000000" w:themeColor="text1"/>
                <w:shd w:val="clear" w:color="auto" w:fill="FCFCFC"/>
              </w:rPr>
              <w:t>:</w:t>
            </w:r>
          </w:p>
          <w:p w14:paraId="6FF397EC" w14:textId="13FBAB4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Ortigas st across La Salle GH ankle-deep </w:t>
            </w:r>
            <w:hyperlink r:id="rId39"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floodph</w:t>
              </w:r>
            </w:hyperlink>
          </w:p>
        </w:tc>
        <w:tc>
          <w:tcPr>
            <w:tcW w:w="3058" w:type="dxa"/>
            <w:vAlign w:val="center"/>
          </w:tcPr>
          <w:p w14:paraId="155D08B3" w14:textId="77777777" w:rsidR="008C2E37" w:rsidRDefault="00C4152E" w:rsidP="00C4152E">
            <w:pPr>
              <w:pStyle w:val="Content"/>
              <w:numPr>
                <w:ilvl w:val="0"/>
                <w:numId w:val="29"/>
              </w:numPr>
              <w:ind w:left="368" w:hanging="188"/>
              <w:jc w:val="left"/>
            </w:pPr>
            <w:r>
              <w:t>Ortigas st</w:t>
            </w:r>
          </w:p>
          <w:p w14:paraId="1C456275" w14:textId="77777777" w:rsidR="00C4152E" w:rsidRDefault="00C4152E" w:rsidP="00C4152E">
            <w:pPr>
              <w:pStyle w:val="Content"/>
              <w:numPr>
                <w:ilvl w:val="0"/>
                <w:numId w:val="29"/>
              </w:numPr>
              <w:ind w:left="368" w:hanging="188"/>
              <w:jc w:val="left"/>
            </w:pPr>
            <w:r>
              <w:t>La Salle GH</w:t>
            </w:r>
          </w:p>
          <w:p w14:paraId="6F1832CA" w14:textId="09A091CE" w:rsidR="00C4152E" w:rsidRDefault="00C4152E" w:rsidP="00C4152E">
            <w:pPr>
              <w:pStyle w:val="Content"/>
              <w:numPr>
                <w:ilvl w:val="0"/>
                <w:numId w:val="29"/>
              </w:numPr>
              <w:ind w:left="368" w:hanging="188"/>
              <w:jc w:val="left"/>
            </w:pPr>
            <w:r>
              <w:t>Ankle-deep</w:t>
            </w:r>
          </w:p>
        </w:tc>
      </w:tr>
      <w:tr w:rsidR="008C2E37" w14:paraId="44494737" w14:textId="77777777" w:rsidTr="00865F43">
        <w:tc>
          <w:tcPr>
            <w:tcW w:w="1795" w:type="dxa"/>
            <w:vAlign w:val="center"/>
          </w:tcPr>
          <w:p w14:paraId="6A88053D" w14:textId="2D238655" w:rsidR="008C2E37" w:rsidRDefault="00D95E63" w:rsidP="00865F43">
            <w:pPr>
              <w:pStyle w:val="Content"/>
              <w:ind w:left="0"/>
              <w:jc w:val="left"/>
            </w:pPr>
            <w:r>
              <w:t>Flood</w:t>
            </w:r>
          </w:p>
        </w:tc>
        <w:tc>
          <w:tcPr>
            <w:tcW w:w="3057" w:type="dxa"/>
            <w:vAlign w:val="center"/>
          </w:tcPr>
          <w:p w14:paraId="5A8EF43F" w14:textId="77777777" w:rsidR="00D95E63" w:rsidRPr="00CA7440" w:rsidRDefault="000C0CD4" w:rsidP="00D95E63">
            <w:pPr>
              <w:pStyle w:val="Content"/>
              <w:ind w:left="0"/>
              <w:jc w:val="left"/>
              <w:rPr>
                <w:color w:val="000000" w:themeColor="text1"/>
                <w:shd w:val="clear" w:color="auto" w:fill="FCFCFC"/>
              </w:rPr>
            </w:pPr>
            <w:hyperlink r:id="rId40"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MMDA</w:t>
              </w:r>
            </w:hyperlink>
            <w:r w:rsidR="00D95E63" w:rsidRPr="00CA7440">
              <w:rPr>
                <w:color w:val="000000" w:themeColor="text1"/>
                <w:shd w:val="clear" w:color="auto" w:fill="FCFCFC"/>
              </w:rPr>
              <w:t>:</w:t>
            </w:r>
          </w:p>
          <w:p w14:paraId="7F3DD24B" w14:textId="699C06B0" w:rsidR="00D85D35" w:rsidRPr="00CA7440" w:rsidRDefault="000C0CD4" w:rsidP="00D95E63">
            <w:pPr>
              <w:pStyle w:val="Content"/>
              <w:ind w:left="0"/>
              <w:jc w:val="left"/>
              <w:rPr>
                <w:color w:val="000000" w:themeColor="text1"/>
              </w:rPr>
            </w:pPr>
            <w:hyperlink r:id="rId41" w:tgtFrame="_blank" w:history="1">
              <w:r w:rsidR="00D95E63" w:rsidRPr="00CA7440">
                <w:rPr>
                  <w:rStyle w:val="hash"/>
                  <w:color w:val="000000" w:themeColor="text1"/>
                  <w:shd w:val="clear" w:color="auto" w:fill="FCFCFC"/>
                </w:rPr>
                <w:t>#</w:t>
              </w:r>
              <w:r w:rsidR="00D95E63" w:rsidRPr="00CA7440">
                <w:rPr>
                  <w:rStyle w:val="link-complex-target"/>
                  <w:color w:val="000000" w:themeColor="text1"/>
                  <w:shd w:val="clear" w:color="auto" w:fill="FCFCFC"/>
                </w:rPr>
                <w:t>FloodPH</w:t>
              </w:r>
            </w:hyperlink>
            <w:r w:rsidR="00D95E63" w:rsidRPr="00CA7440">
              <w:rPr>
                <w:color w:val="000000" w:themeColor="text1"/>
                <w:shd w:val="clear" w:color="auto" w:fill="FCFCFC"/>
              </w:rPr>
              <w:t xml:space="preserve">: As of 11:12 am, Orense to Estrella Southbound, </w:t>
            </w:r>
            <w:r w:rsidR="00D95E63" w:rsidRPr="00CA7440">
              <w:rPr>
                <w:color w:val="000000" w:themeColor="text1"/>
                <w:shd w:val="clear" w:color="auto" w:fill="FCFCFC"/>
              </w:rPr>
              <w:lastRenderedPageBreak/>
              <w:t xml:space="preserve">leg deep, </w:t>
            </w:r>
            <w:r w:rsidR="00CA7440" w:rsidRPr="00CA7440">
              <w:rPr>
                <w:color w:val="000000" w:themeColor="text1"/>
                <w:shd w:val="clear" w:color="auto" w:fill="FCFCFC"/>
              </w:rPr>
              <w:t>not passable to light vehicles</w:t>
            </w:r>
          </w:p>
        </w:tc>
        <w:tc>
          <w:tcPr>
            <w:tcW w:w="3058" w:type="dxa"/>
            <w:vAlign w:val="center"/>
          </w:tcPr>
          <w:p w14:paraId="23EA8F1D" w14:textId="77777777" w:rsidR="008C2E37" w:rsidRDefault="00C4152E" w:rsidP="00C4152E">
            <w:pPr>
              <w:pStyle w:val="Content"/>
              <w:numPr>
                <w:ilvl w:val="0"/>
                <w:numId w:val="29"/>
              </w:numPr>
              <w:ind w:left="368" w:hanging="188"/>
              <w:jc w:val="left"/>
            </w:pPr>
            <w:r>
              <w:lastRenderedPageBreak/>
              <w:t>11:12am</w:t>
            </w:r>
          </w:p>
          <w:p w14:paraId="7881181C" w14:textId="77777777" w:rsidR="00C4152E" w:rsidRDefault="00C4152E" w:rsidP="00C4152E">
            <w:pPr>
              <w:pStyle w:val="Content"/>
              <w:numPr>
                <w:ilvl w:val="0"/>
                <w:numId w:val="29"/>
              </w:numPr>
              <w:ind w:left="368" w:hanging="188"/>
              <w:jc w:val="left"/>
            </w:pPr>
            <w:r>
              <w:t>Orense</w:t>
            </w:r>
          </w:p>
          <w:p w14:paraId="7006321F" w14:textId="77777777" w:rsidR="00C4152E" w:rsidRDefault="00C4152E" w:rsidP="00C4152E">
            <w:pPr>
              <w:pStyle w:val="Content"/>
              <w:numPr>
                <w:ilvl w:val="0"/>
                <w:numId w:val="29"/>
              </w:numPr>
              <w:ind w:left="368" w:hanging="188"/>
              <w:jc w:val="left"/>
            </w:pPr>
            <w:r>
              <w:t>Estrella Southbound</w:t>
            </w:r>
          </w:p>
          <w:p w14:paraId="78DFF1D8" w14:textId="77777777" w:rsidR="00C4152E" w:rsidRDefault="00C4152E" w:rsidP="00C4152E">
            <w:pPr>
              <w:pStyle w:val="Content"/>
              <w:numPr>
                <w:ilvl w:val="0"/>
                <w:numId w:val="29"/>
              </w:numPr>
              <w:ind w:left="368" w:hanging="188"/>
              <w:jc w:val="left"/>
            </w:pPr>
            <w:r>
              <w:t>Leg deep</w:t>
            </w:r>
          </w:p>
          <w:p w14:paraId="01B97EFC" w14:textId="0A3584EA" w:rsidR="00C4152E" w:rsidRDefault="00C4152E" w:rsidP="00C4152E">
            <w:pPr>
              <w:pStyle w:val="Content"/>
              <w:numPr>
                <w:ilvl w:val="0"/>
                <w:numId w:val="29"/>
              </w:numPr>
              <w:ind w:left="368" w:hanging="188"/>
              <w:jc w:val="left"/>
            </w:pPr>
            <w:r>
              <w:lastRenderedPageBreak/>
              <w:t>Not passable to light vehicles</w:t>
            </w:r>
          </w:p>
        </w:tc>
      </w:tr>
      <w:tr w:rsidR="00CA7440" w14:paraId="519780C4" w14:textId="77777777" w:rsidTr="00865F43">
        <w:tc>
          <w:tcPr>
            <w:tcW w:w="1795" w:type="dxa"/>
            <w:vAlign w:val="center"/>
          </w:tcPr>
          <w:p w14:paraId="34F94F6F" w14:textId="424DF2F0" w:rsidR="00CA7440" w:rsidRDefault="00CA7440" w:rsidP="00865F43">
            <w:pPr>
              <w:pStyle w:val="Content"/>
              <w:ind w:left="0"/>
              <w:jc w:val="left"/>
            </w:pPr>
            <w:r>
              <w:lastRenderedPageBreak/>
              <w:t>Flood</w:t>
            </w:r>
          </w:p>
        </w:tc>
        <w:tc>
          <w:tcPr>
            <w:tcW w:w="3057" w:type="dxa"/>
            <w:vAlign w:val="center"/>
          </w:tcPr>
          <w:p w14:paraId="2AF202C5" w14:textId="77777777" w:rsidR="00CA7440" w:rsidRDefault="00CA7440" w:rsidP="00D95E63">
            <w:pPr>
              <w:pStyle w:val="Content"/>
              <w:ind w:left="0"/>
              <w:jc w:val="left"/>
              <w:rPr>
                <w:color w:val="000000" w:themeColor="text1"/>
              </w:rPr>
            </w:pPr>
            <w:r>
              <w:rPr>
                <w:color w:val="000000" w:themeColor="text1"/>
              </w:rPr>
              <w:t>@rqskye:</w:t>
            </w:r>
          </w:p>
          <w:p w14:paraId="5B6926FF" w14:textId="379BB7BB" w:rsidR="00CA7440" w:rsidRPr="00CA7440" w:rsidRDefault="00CA7440" w:rsidP="00D95E63">
            <w:pPr>
              <w:pStyle w:val="Content"/>
              <w:ind w:left="0"/>
              <w:jc w:val="left"/>
              <w:rPr>
                <w:color w:val="000000" w:themeColor="text1"/>
              </w:rPr>
            </w:pPr>
            <w:r w:rsidRPr="00CA7440">
              <w:rPr>
                <w:color w:val="000000" w:themeColor="text1"/>
              </w:rPr>
              <w:t>@MovePH MT @PIAalerts 5m: #FLOODPH ALERT: Greenhills, La Salle Street, San Juan, Metro Manila: Knee-high. #TrafficPH</w:t>
            </w:r>
          </w:p>
        </w:tc>
        <w:tc>
          <w:tcPr>
            <w:tcW w:w="3058" w:type="dxa"/>
            <w:vAlign w:val="center"/>
          </w:tcPr>
          <w:p w14:paraId="71C88D41" w14:textId="77777777" w:rsidR="00CA7440" w:rsidRDefault="00C4152E" w:rsidP="00C4152E">
            <w:pPr>
              <w:pStyle w:val="Content"/>
              <w:numPr>
                <w:ilvl w:val="0"/>
                <w:numId w:val="29"/>
              </w:numPr>
              <w:ind w:left="368" w:hanging="188"/>
              <w:jc w:val="left"/>
            </w:pPr>
            <w:r>
              <w:t>Greenhills</w:t>
            </w:r>
          </w:p>
          <w:p w14:paraId="6B490A77" w14:textId="77777777" w:rsidR="00C4152E" w:rsidRDefault="00C4152E" w:rsidP="00C4152E">
            <w:pPr>
              <w:pStyle w:val="Content"/>
              <w:numPr>
                <w:ilvl w:val="0"/>
                <w:numId w:val="29"/>
              </w:numPr>
              <w:ind w:left="368" w:hanging="188"/>
              <w:jc w:val="left"/>
            </w:pPr>
            <w:r>
              <w:t>La Salle Street</w:t>
            </w:r>
          </w:p>
          <w:p w14:paraId="24A471F0" w14:textId="77777777" w:rsidR="00C4152E" w:rsidRDefault="00C4152E" w:rsidP="00C4152E">
            <w:pPr>
              <w:pStyle w:val="Content"/>
              <w:numPr>
                <w:ilvl w:val="0"/>
                <w:numId w:val="29"/>
              </w:numPr>
              <w:ind w:left="368" w:hanging="188"/>
              <w:jc w:val="left"/>
            </w:pPr>
            <w:r>
              <w:t>San Juan</w:t>
            </w:r>
          </w:p>
          <w:p w14:paraId="3209B5E1" w14:textId="77777777" w:rsidR="00C4152E" w:rsidRDefault="00C4152E" w:rsidP="00C4152E">
            <w:pPr>
              <w:pStyle w:val="Content"/>
              <w:numPr>
                <w:ilvl w:val="0"/>
                <w:numId w:val="29"/>
              </w:numPr>
              <w:ind w:left="368" w:hanging="188"/>
              <w:jc w:val="left"/>
            </w:pPr>
            <w:r>
              <w:t>Metro Manila</w:t>
            </w:r>
          </w:p>
          <w:p w14:paraId="6C09DE06" w14:textId="5F72BBDF" w:rsidR="00C4152E" w:rsidRDefault="00C4152E" w:rsidP="00C4152E">
            <w:pPr>
              <w:pStyle w:val="Content"/>
              <w:numPr>
                <w:ilvl w:val="0"/>
                <w:numId w:val="29"/>
              </w:numPr>
              <w:ind w:left="368" w:hanging="188"/>
              <w:jc w:val="left"/>
            </w:pPr>
            <w:r>
              <w:t>Knee-high</w:t>
            </w:r>
          </w:p>
        </w:tc>
      </w:tr>
      <w:tr w:rsidR="00CA7440" w14:paraId="134BC617" w14:textId="77777777" w:rsidTr="00865F43">
        <w:tc>
          <w:tcPr>
            <w:tcW w:w="1795" w:type="dxa"/>
            <w:vAlign w:val="center"/>
          </w:tcPr>
          <w:p w14:paraId="0657E321" w14:textId="3993355B" w:rsidR="00CA7440" w:rsidRDefault="00CA7440" w:rsidP="00865F43">
            <w:pPr>
              <w:pStyle w:val="Content"/>
              <w:ind w:left="0"/>
              <w:jc w:val="left"/>
            </w:pPr>
            <w:r>
              <w:t>Flood</w:t>
            </w:r>
          </w:p>
        </w:tc>
        <w:tc>
          <w:tcPr>
            <w:tcW w:w="3057" w:type="dxa"/>
            <w:vAlign w:val="center"/>
          </w:tcPr>
          <w:p w14:paraId="23C23EAC" w14:textId="77777777" w:rsidR="00CA7440" w:rsidRDefault="00CA7440" w:rsidP="00D95E63">
            <w:pPr>
              <w:pStyle w:val="Content"/>
              <w:ind w:left="0"/>
              <w:jc w:val="left"/>
              <w:rPr>
                <w:color w:val="000000" w:themeColor="text1"/>
              </w:rPr>
            </w:pPr>
            <w:r>
              <w:rPr>
                <w:color w:val="000000" w:themeColor="text1"/>
              </w:rPr>
              <w:t>@rqskye:</w:t>
            </w:r>
          </w:p>
          <w:p w14:paraId="74B12441" w14:textId="2005A790" w:rsidR="00CA7440" w:rsidRDefault="00CA7440" w:rsidP="00D95E63">
            <w:pPr>
              <w:pStyle w:val="Content"/>
              <w:ind w:left="0"/>
              <w:jc w:val="left"/>
              <w:rPr>
                <w:color w:val="000000" w:themeColor="text1"/>
              </w:rPr>
            </w:pPr>
            <w:r w:rsidRPr="00CA7440">
              <w:rPr>
                <w:color w:val="000000" w:themeColor="text1"/>
              </w:rPr>
              <w:t>@MovePH MT @MakatiTraffic 11:27am: Flooded area in Brgy. Pio del Pilar: Medina St. corner... tl.gd/n_1s2geia  |#FloodPH #TrafficPH</w:t>
            </w:r>
          </w:p>
        </w:tc>
        <w:tc>
          <w:tcPr>
            <w:tcW w:w="3058" w:type="dxa"/>
            <w:vAlign w:val="center"/>
          </w:tcPr>
          <w:p w14:paraId="754C7E59" w14:textId="6E06BC80" w:rsidR="00C4152E" w:rsidRDefault="00C4152E" w:rsidP="00C4152E">
            <w:pPr>
              <w:pStyle w:val="Content"/>
              <w:numPr>
                <w:ilvl w:val="0"/>
                <w:numId w:val="29"/>
              </w:numPr>
              <w:ind w:left="368" w:hanging="188"/>
              <w:jc w:val="left"/>
            </w:pPr>
            <w:r>
              <w:t>11:27am</w:t>
            </w:r>
          </w:p>
          <w:p w14:paraId="07A8767B" w14:textId="77777777" w:rsidR="00C4152E" w:rsidRPr="00C4152E" w:rsidRDefault="00C4152E" w:rsidP="00C4152E">
            <w:pPr>
              <w:pStyle w:val="Content"/>
              <w:numPr>
                <w:ilvl w:val="0"/>
                <w:numId w:val="29"/>
              </w:numPr>
              <w:ind w:left="368" w:hanging="188"/>
              <w:jc w:val="left"/>
            </w:pPr>
            <w:r w:rsidRPr="00CA7440">
              <w:rPr>
                <w:color w:val="000000" w:themeColor="text1"/>
              </w:rPr>
              <w:t>Brgy. Pio del Pilar</w:t>
            </w:r>
          </w:p>
          <w:p w14:paraId="4AC8C574" w14:textId="64D60AB9" w:rsidR="00CA7440" w:rsidRDefault="00C4152E" w:rsidP="00826175">
            <w:pPr>
              <w:pStyle w:val="Content"/>
              <w:keepNext/>
              <w:numPr>
                <w:ilvl w:val="0"/>
                <w:numId w:val="29"/>
              </w:numPr>
              <w:ind w:left="368" w:hanging="188"/>
              <w:jc w:val="left"/>
            </w:pPr>
            <w:r w:rsidRPr="00CA7440">
              <w:rPr>
                <w:color w:val="000000" w:themeColor="text1"/>
              </w:rPr>
              <w:t>Medina St. corner</w:t>
            </w:r>
          </w:p>
        </w:tc>
      </w:tr>
    </w:tbl>
    <w:p w14:paraId="261DDFD1" w14:textId="2F7072D3" w:rsidR="00826175" w:rsidRDefault="00826175" w:rsidP="00826175">
      <w:pPr>
        <w:pStyle w:val="Caption"/>
        <w:ind w:left="720" w:firstLine="720"/>
      </w:pPr>
    </w:p>
    <w:p w14:paraId="5D260B90" w14:textId="77777777" w:rsidR="00667DA4" w:rsidRDefault="00667DA4" w:rsidP="00667DA4">
      <w:pPr>
        <w:pStyle w:val="Content"/>
        <w:ind w:left="0"/>
      </w:pPr>
    </w:p>
    <w:p w14:paraId="17967F23" w14:textId="662E07E4" w:rsidR="00667DA4" w:rsidRDefault="00667DA4" w:rsidP="00667DA4">
      <w:pPr>
        <w:pStyle w:val="Heading2"/>
      </w:pPr>
      <w:bookmarkStart w:id="56" w:name="_Toc395181705"/>
      <w:r>
        <w:t>Evaluation Metrics</w:t>
      </w:r>
      <w:bookmarkEnd w:id="56"/>
    </w:p>
    <w:p w14:paraId="61BBA1E5" w14:textId="77777777" w:rsidR="005F3A0B" w:rsidRDefault="005F3A0B" w:rsidP="005F3A0B"/>
    <w:p w14:paraId="763EB6DD" w14:textId="5EFA32F8" w:rsidR="005F3A0B" w:rsidRPr="005F3A0B" w:rsidRDefault="005F3A0B" w:rsidP="005F3A0B">
      <w:pPr>
        <w:pStyle w:val="Content"/>
      </w:pPr>
      <w:r>
        <w:t>This section discusses the different metrics that will evaluate the performance of the information extraction system.</w:t>
      </w:r>
    </w:p>
    <w:p w14:paraId="2876436E" w14:textId="77777777" w:rsidR="00667DA4" w:rsidRPr="00667DA4" w:rsidRDefault="00667DA4" w:rsidP="00667DA4">
      <w:pPr>
        <w:pStyle w:val="Content"/>
      </w:pPr>
    </w:p>
    <w:p w14:paraId="54BFE184" w14:textId="77777777" w:rsidR="005F3A0B" w:rsidRDefault="005F3A0B" w:rsidP="005F3A0B">
      <w:pPr>
        <w:pStyle w:val="Heading3"/>
      </w:pPr>
      <w:bookmarkStart w:id="57" w:name="_Toc395181706"/>
      <w:r>
        <w:t>F-measure</w:t>
      </w:r>
      <w:bookmarkEnd w:id="57"/>
    </w:p>
    <w:p w14:paraId="603B5726" w14:textId="77777777" w:rsidR="005F3A0B" w:rsidRDefault="005F3A0B" w:rsidP="005F3A0B">
      <w:pPr>
        <w:pStyle w:val="Content"/>
      </w:pPr>
    </w:p>
    <w:p w14:paraId="46ABEE16" w14:textId="77777777" w:rsidR="005C142B" w:rsidRDefault="005F3A0B" w:rsidP="003B6733">
      <w:pPr>
        <w:pStyle w:val="Content"/>
      </w:pPr>
      <w:r>
        <w:t xml:space="preserve">Precision and recall are the two primary metrics. Given a subject and a gold standard, precision is the percentage of cases that the subject was correctly classified as positive or true in the gold standard. </w:t>
      </w:r>
    </w:p>
    <w:p w14:paraId="51C93CBC" w14:textId="77777777" w:rsidR="005C142B" w:rsidRDefault="005C142B" w:rsidP="003B6733">
      <w:pPr>
        <w:pStyle w:val="Content"/>
      </w:pPr>
    </w:p>
    <w:p w14:paraId="5F8B309C" w14:textId="4CD9922A" w:rsidR="005F3A0B" w:rsidRDefault="005F3A0B" w:rsidP="003B6733">
      <w:pPr>
        <w:pStyle w:val="Content"/>
      </w:pPr>
      <w:r>
        <w:t>Recall is the percentage of cases in the gold standard that was correctly classified as positive or true by the subject. The two metrics are often combined as their harmonic mean known as the F-measure (Hripcsak and Rothschild, 2005).</w:t>
      </w:r>
    </w:p>
    <w:p w14:paraId="153A3B6A" w14:textId="77777777" w:rsidR="00622A36" w:rsidRDefault="00622A36" w:rsidP="003B6733">
      <w:pPr>
        <w:pStyle w:val="Content"/>
      </w:pPr>
    </w:p>
    <w:p w14:paraId="0F6A6CB8" w14:textId="577318FC" w:rsidR="0012403D" w:rsidRDefault="0012403D" w:rsidP="0012403D">
      <w:pPr>
        <w:pStyle w:val="Caption"/>
        <w:keepNext/>
      </w:pPr>
      <w:bookmarkStart w:id="58" w:name="_Toc395094921"/>
      <w:r>
        <w:t xml:space="preserve">Table </w:t>
      </w:r>
      <w:r w:rsidR="000C0CD4">
        <w:fldChar w:fldCharType="begin"/>
      </w:r>
      <w:r w:rsidR="000C0CD4">
        <w:instrText xml:space="preserve"> STYLEREF 1 \s </w:instrText>
      </w:r>
      <w:r w:rsidR="000C0CD4">
        <w:fldChar w:fldCharType="separate"/>
      </w:r>
      <w:r w:rsidR="0098563A">
        <w:rPr>
          <w:noProof/>
        </w:rPr>
        <w:t>3</w:t>
      </w:r>
      <w:r w:rsidR="000C0CD4">
        <w:rPr>
          <w:noProof/>
        </w:rPr>
        <w:fldChar w:fldCharType="end"/>
      </w:r>
      <w:r>
        <w:noBreakHyphen/>
      </w:r>
      <w:r w:rsidR="000C0CD4">
        <w:fldChar w:fldCharType="begin"/>
      </w:r>
      <w:r w:rsidR="000C0CD4">
        <w:instrText xml:space="preserve"> SEQ Table \* ARABIC \s 1 </w:instrText>
      </w:r>
      <w:r w:rsidR="000C0CD4">
        <w:fldChar w:fldCharType="separate"/>
      </w:r>
      <w:r w:rsidR="0098563A">
        <w:rPr>
          <w:noProof/>
        </w:rPr>
        <w:t>3</w:t>
      </w:r>
      <w:r w:rsidR="000C0CD4">
        <w:rPr>
          <w:noProof/>
        </w:rPr>
        <w:fldChar w:fldCharType="end"/>
      </w:r>
      <w:r>
        <w:t xml:space="preserve">. </w:t>
      </w:r>
      <w:r w:rsidRPr="00E92D37">
        <w:t>Confusion Matrix (Davis and Goadrich, 2006)</w:t>
      </w:r>
      <w:bookmarkEnd w:id="58"/>
    </w:p>
    <w:tbl>
      <w:tblPr>
        <w:tblStyle w:val="TableGrid"/>
        <w:tblW w:w="0" w:type="auto"/>
        <w:tblInd w:w="1440" w:type="dxa"/>
        <w:tblLook w:val="04A0" w:firstRow="1" w:lastRow="0" w:firstColumn="1" w:lastColumn="0" w:noHBand="0" w:noVBand="1"/>
      </w:tblPr>
      <w:tblGrid>
        <w:gridCol w:w="2654"/>
        <w:gridCol w:w="2622"/>
        <w:gridCol w:w="2634"/>
      </w:tblGrid>
      <w:tr w:rsidR="00622A36" w14:paraId="60137096" w14:textId="77777777" w:rsidTr="00900BFD">
        <w:tc>
          <w:tcPr>
            <w:tcW w:w="2654" w:type="dxa"/>
          </w:tcPr>
          <w:p w14:paraId="57E8C851" w14:textId="77777777" w:rsidR="00622A36" w:rsidRDefault="00622A36" w:rsidP="00622A36">
            <w:pPr>
              <w:pStyle w:val="Content"/>
              <w:ind w:left="0"/>
              <w:jc w:val="center"/>
            </w:pPr>
          </w:p>
        </w:tc>
        <w:tc>
          <w:tcPr>
            <w:tcW w:w="2622" w:type="dxa"/>
          </w:tcPr>
          <w:p w14:paraId="1859B78D" w14:textId="15D60398" w:rsidR="00622A36" w:rsidRPr="00915BA7" w:rsidRDefault="00622A36" w:rsidP="00622A36">
            <w:pPr>
              <w:pStyle w:val="Content"/>
              <w:ind w:left="0"/>
              <w:jc w:val="center"/>
              <w:rPr>
                <w:b/>
              </w:rPr>
            </w:pPr>
            <w:r w:rsidRPr="00915BA7">
              <w:rPr>
                <w:b/>
              </w:rPr>
              <w:t>Actual Positive</w:t>
            </w:r>
          </w:p>
        </w:tc>
        <w:tc>
          <w:tcPr>
            <w:tcW w:w="2634" w:type="dxa"/>
          </w:tcPr>
          <w:p w14:paraId="44E353D2" w14:textId="4E54A9AC" w:rsidR="00622A36" w:rsidRPr="00915BA7" w:rsidRDefault="00622A36" w:rsidP="00622A36">
            <w:pPr>
              <w:pStyle w:val="Content"/>
              <w:ind w:left="0"/>
              <w:jc w:val="center"/>
              <w:rPr>
                <w:b/>
              </w:rPr>
            </w:pPr>
            <w:r w:rsidRPr="00915BA7">
              <w:rPr>
                <w:b/>
              </w:rPr>
              <w:t>Actual Negative</w:t>
            </w:r>
          </w:p>
        </w:tc>
      </w:tr>
      <w:tr w:rsidR="00622A36" w14:paraId="3EF69193" w14:textId="77777777" w:rsidTr="00900BFD">
        <w:tc>
          <w:tcPr>
            <w:tcW w:w="2654" w:type="dxa"/>
          </w:tcPr>
          <w:p w14:paraId="64D30767" w14:textId="20FE01F4" w:rsidR="00622A36" w:rsidRPr="00915BA7" w:rsidRDefault="00622A36" w:rsidP="00622A36">
            <w:pPr>
              <w:pStyle w:val="Content"/>
              <w:ind w:left="0"/>
              <w:jc w:val="center"/>
              <w:rPr>
                <w:b/>
              </w:rPr>
            </w:pPr>
            <w:r w:rsidRPr="00915BA7">
              <w:rPr>
                <w:b/>
              </w:rPr>
              <w:t>Predicted Positive</w:t>
            </w:r>
          </w:p>
        </w:tc>
        <w:tc>
          <w:tcPr>
            <w:tcW w:w="2622" w:type="dxa"/>
          </w:tcPr>
          <w:p w14:paraId="0ECFDD40" w14:textId="7CC164F5" w:rsidR="00622A36" w:rsidRDefault="00622A36" w:rsidP="00622A36">
            <w:pPr>
              <w:pStyle w:val="Content"/>
              <w:ind w:left="0"/>
              <w:jc w:val="center"/>
            </w:pPr>
            <w:r>
              <w:t>True Positive</w:t>
            </w:r>
          </w:p>
        </w:tc>
        <w:tc>
          <w:tcPr>
            <w:tcW w:w="2634" w:type="dxa"/>
          </w:tcPr>
          <w:p w14:paraId="5767AA21" w14:textId="224B1519" w:rsidR="00622A36" w:rsidRDefault="00622A36" w:rsidP="00622A36">
            <w:pPr>
              <w:pStyle w:val="Content"/>
              <w:ind w:left="0"/>
              <w:jc w:val="center"/>
            </w:pPr>
            <w:r>
              <w:t>False Positive</w:t>
            </w:r>
          </w:p>
        </w:tc>
      </w:tr>
      <w:tr w:rsidR="00622A36" w14:paraId="0A98753B" w14:textId="77777777" w:rsidTr="00900BFD">
        <w:tc>
          <w:tcPr>
            <w:tcW w:w="2654" w:type="dxa"/>
          </w:tcPr>
          <w:p w14:paraId="143B8939" w14:textId="4B9DB8A5" w:rsidR="00622A36" w:rsidRPr="00915BA7" w:rsidRDefault="00622A36" w:rsidP="00622A36">
            <w:pPr>
              <w:pStyle w:val="Content"/>
              <w:ind w:left="0"/>
              <w:jc w:val="center"/>
              <w:rPr>
                <w:b/>
              </w:rPr>
            </w:pPr>
            <w:r w:rsidRPr="00915BA7">
              <w:rPr>
                <w:b/>
              </w:rPr>
              <w:t>Predicted Negative</w:t>
            </w:r>
          </w:p>
        </w:tc>
        <w:tc>
          <w:tcPr>
            <w:tcW w:w="2622" w:type="dxa"/>
          </w:tcPr>
          <w:p w14:paraId="4B0C1ADC" w14:textId="6BE2F3EC" w:rsidR="00622A36" w:rsidRDefault="00622A36" w:rsidP="00622A36">
            <w:pPr>
              <w:pStyle w:val="Content"/>
              <w:ind w:left="0"/>
              <w:jc w:val="center"/>
            </w:pPr>
            <w:r>
              <w:t>False Negative</w:t>
            </w:r>
          </w:p>
        </w:tc>
        <w:tc>
          <w:tcPr>
            <w:tcW w:w="2634" w:type="dxa"/>
          </w:tcPr>
          <w:p w14:paraId="2A6F4AE1" w14:textId="357530EE" w:rsidR="00622A36" w:rsidRDefault="00622A36" w:rsidP="00915BA7">
            <w:pPr>
              <w:pStyle w:val="Content"/>
              <w:keepNext/>
              <w:ind w:left="0"/>
              <w:jc w:val="center"/>
            </w:pPr>
            <w:r>
              <w:t>True Negative</w:t>
            </w:r>
          </w:p>
        </w:tc>
      </w:tr>
    </w:tbl>
    <w:p w14:paraId="34291B3A" w14:textId="77777777" w:rsidR="00713C2D" w:rsidRPr="00713C2D" w:rsidRDefault="00713C2D" w:rsidP="00915BA7"/>
    <w:p w14:paraId="0E530387" w14:textId="02CBA21E" w:rsidR="00713C2D" w:rsidRDefault="00713C2D">
      <w:pPr>
        <w:pStyle w:val="Content"/>
      </w:pPr>
      <w:r>
        <w:t>The True positive category means a positive instance is correctly predicted as positive while the False positive category denotes a negative instance is predicted as positive. Then, the True negative category signifies a negative instance is predicted correctly as negative while the False negative means a positive instance is predicted as negative</w:t>
      </w:r>
      <w:r w:rsidR="00BC5245">
        <w:t xml:space="preserve"> (Davis and Goadrich, 2006)</w:t>
      </w:r>
      <w:r>
        <w:t>.</w:t>
      </w:r>
      <w:r w:rsidR="00F03298">
        <w:t xml:space="preserve"> Table 3-3 show a confusion matrix of this.</w:t>
      </w:r>
    </w:p>
    <w:p w14:paraId="5FC92B6A" w14:textId="77777777" w:rsidR="00622A36" w:rsidRDefault="00622A36" w:rsidP="005F3A0B">
      <w:pPr>
        <w:pStyle w:val="Content"/>
      </w:pPr>
    </w:p>
    <w:p w14:paraId="6E4DB8E1" w14:textId="77777777" w:rsidR="005F3A0B" w:rsidRDefault="005F3A0B" w:rsidP="005F3A0B">
      <w:pPr>
        <w:pStyle w:val="Content"/>
        <w:rPr>
          <w:rFonts w:eastAsiaTheme="minorEastAsia"/>
          <w:szCs w:val="24"/>
        </w:rPr>
      </w:pPr>
      <m:oMathPara>
        <m:oMath>
          <m:r>
            <w:rPr>
              <w:rFonts w:ascii="Cambria Math" w:hAnsi="Cambria Math"/>
            </w:rPr>
            <m:t>Precision</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Positive</m:t>
              </m:r>
            </m:den>
          </m:f>
        </m:oMath>
      </m:oMathPara>
    </w:p>
    <w:p w14:paraId="36BA8FF1" w14:textId="77777777" w:rsidR="005F3A0B" w:rsidRDefault="005F3A0B" w:rsidP="005F3A0B">
      <w:pPr>
        <w:pStyle w:val="Content"/>
        <w:rPr>
          <w:rFonts w:eastAsiaTheme="minorEastAsia"/>
          <w:szCs w:val="24"/>
        </w:rPr>
      </w:pPr>
    </w:p>
    <w:p w14:paraId="2E30E24D" w14:textId="77777777" w:rsidR="005F3A0B" w:rsidRDefault="005F3A0B" w:rsidP="005F3A0B">
      <w:pPr>
        <w:pStyle w:val="Content"/>
        <w:rPr>
          <w:rFonts w:eastAsiaTheme="minorEastAsia"/>
          <w:szCs w:val="24"/>
        </w:rPr>
      </w:pPr>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Negative</m:t>
              </m:r>
            </m:den>
          </m:f>
        </m:oMath>
      </m:oMathPara>
    </w:p>
    <w:p w14:paraId="24665DF8" w14:textId="77777777" w:rsidR="005F3A0B" w:rsidRDefault="005F3A0B" w:rsidP="005F3A0B">
      <w:pPr>
        <w:pStyle w:val="Content"/>
        <w:ind w:left="0"/>
        <w:rPr>
          <w:rFonts w:eastAsiaTheme="minorEastAsia"/>
        </w:rPr>
      </w:pPr>
    </w:p>
    <w:p w14:paraId="062FBD34" w14:textId="77777777" w:rsidR="005F3A0B" w:rsidRDefault="005F3A0B" w:rsidP="005F3A0B">
      <w:pPr>
        <w:pStyle w:val="Content"/>
        <w:rPr>
          <w:b/>
        </w:rPr>
      </w:pPr>
    </w:p>
    <w:p w14:paraId="707A19A7" w14:textId="77777777" w:rsidR="005F3A0B" w:rsidRDefault="005F3A0B" w:rsidP="005F3A0B">
      <w:pPr>
        <w:pStyle w:val="Content"/>
        <w:rPr>
          <w:rFonts w:eastAsiaTheme="minorEastAsia"/>
        </w:rPr>
      </w:pPr>
      <m:oMathPara>
        <m:oMathParaPr>
          <m:jc m:val="center"/>
        </m:oMathParaPr>
        <m:oMath>
          <m:r>
            <w:rPr>
              <w:rFonts w:ascii="Cambria Math" w:hAnsi="Cambria Math"/>
            </w:rPr>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p>
    <w:p w14:paraId="17370A7D" w14:textId="77777777" w:rsidR="005F3A0B" w:rsidRDefault="005F3A0B" w:rsidP="005F3A0B">
      <w:pPr>
        <w:ind w:left="1080"/>
      </w:pPr>
    </w:p>
    <w:p w14:paraId="5916FC7D" w14:textId="77777777" w:rsidR="00F03298" w:rsidRDefault="00F03298" w:rsidP="005F3A0B">
      <w:pPr>
        <w:ind w:left="1080"/>
      </w:pPr>
    </w:p>
    <w:p w14:paraId="61E12BF7" w14:textId="77777777" w:rsidR="00F03298" w:rsidRDefault="00F03298" w:rsidP="005F3A0B">
      <w:pPr>
        <w:ind w:left="1080"/>
      </w:pPr>
    </w:p>
    <w:p w14:paraId="16608A6F" w14:textId="77777777" w:rsidR="00F03298" w:rsidRDefault="00F03298" w:rsidP="005F3A0B">
      <w:pPr>
        <w:ind w:left="1080"/>
      </w:pPr>
    </w:p>
    <w:p w14:paraId="359A29C3" w14:textId="77777777" w:rsidR="005F3A0B" w:rsidRDefault="005F3A0B" w:rsidP="005F3A0B">
      <w:pPr>
        <w:pStyle w:val="Heading3"/>
      </w:pPr>
      <w:bookmarkStart w:id="59" w:name="_Toc395181707"/>
      <w:r>
        <w:lastRenderedPageBreak/>
        <w:t>Kappa Statistics</w:t>
      </w:r>
      <w:bookmarkEnd w:id="59"/>
    </w:p>
    <w:p w14:paraId="7640FB33" w14:textId="77777777" w:rsidR="005F3A0B" w:rsidRDefault="005F3A0B" w:rsidP="005F3A0B"/>
    <w:p w14:paraId="35F1B9CE" w14:textId="77777777" w:rsidR="005F3A0B" w:rsidRDefault="005F3A0B" w:rsidP="005F3A0B">
      <w:pPr>
        <w:pStyle w:val="Content"/>
      </w:pPr>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p>
    <w:p w14:paraId="1571EB6E" w14:textId="77777777" w:rsidR="005F3A0B" w:rsidRDefault="005F3A0B" w:rsidP="005F3A0B">
      <w:pPr>
        <w:pStyle w:val="Content"/>
      </w:pPr>
    </w:p>
    <w:p w14:paraId="4E619B66" w14:textId="77777777" w:rsidR="005F3A0B" w:rsidRDefault="005F3A0B" w:rsidP="005F3A0B">
      <w:pPr>
        <w:pStyle w:val="Content"/>
        <w:rPr>
          <w:rFonts w:eastAsiaTheme="minorEastAsia"/>
        </w:rPr>
      </w:pPr>
      <m:oMathPara>
        <m:oMath>
          <m:r>
            <w:rPr>
              <w:rFonts w:ascii="Cambria Math" w:hAnsi="Cambria Math"/>
            </w:rPr>
            <m:t>k</m:t>
          </m:r>
          <m:r>
            <m:rPr>
              <m:sty m:val="p"/>
            </m:rPr>
            <w:rPr>
              <w:rFonts w:ascii="Cambria Math" w:hAnsi="Cambria Math"/>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rPr>
                    <m:t>p</m:t>
                  </m:r>
                </m:e>
                <m:sub>
                  <m:r>
                    <w:rPr>
                      <w:rFonts w:ascii="Cambria Math" w:hAnsi="Cambria Math"/>
                    </w:rPr>
                    <m:t>o</m:t>
                  </m:r>
                </m:sub>
              </m:sSub>
              <m:r>
                <m:rPr>
                  <m:sty m:val="p"/>
                </m:rPr>
                <w:rPr>
                  <w:rFonts w:ascii="Cambria Math" w:hAnsi="Cambria Math"/>
                </w:rPr>
                <m:t xml:space="preserve">- </m:t>
              </m:r>
              <m:sSub>
                <m:sSubPr>
                  <m:ctrlPr>
                    <w:rPr>
                      <w:rFonts w:ascii="Cambria Math" w:hAnsi="Cambria Math"/>
                      <w:szCs w:val="24"/>
                    </w:rPr>
                  </m:ctrlPr>
                </m:sSubPr>
                <m:e>
                  <m:r>
                    <w:rPr>
                      <w:rFonts w:ascii="Cambria Math" w:hAnsi="Cambria Math"/>
                    </w:rPr>
                    <m:t>p</m:t>
                  </m:r>
                </m:e>
                <m:sub>
                  <m:r>
                    <w:rPr>
                      <w:rFonts w:ascii="Cambria Math" w:hAnsi="Cambria Math"/>
                    </w:rPr>
                    <m:t>e</m:t>
                  </m:r>
                </m:sub>
              </m:sSub>
            </m:num>
            <m:den>
              <m:r>
                <m:rPr>
                  <m:sty m:val="p"/>
                </m:rPr>
                <w:rPr>
                  <w:rFonts w:ascii="Cambria Math" w:hAnsi="Cambria Math"/>
                </w:rPr>
                <m:t xml:space="preserve">1- </m:t>
              </m:r>
              <m:sSub>
                <m:sSubPr>
                  <m:ctrlPr>
                    <w:rPr>
                      <w:rFonts w:ascii="Cambria Math" w:hAnsi="Cambria Math"/>
                      <w:szCs w:val="24"/>
                    </w:rPr>
                  </m:ctrlPr>
                </m:sSubPr>
                <m:e>
                  <m:r>
                    <w:rPr>
                      <w:rFonts w:ascii="Cambria Math" w:hAnsi="Cambria Math"/>
                    </w:rPr>
                    <m:t>p</m:t>
                  </m:r>
                </m:e>
                <m:sub>
                  <m:r>
                    <w:rPr>
                      <w:rFonts w:ascii="Cambria Math" w:hAnsi="Cambria Math"/>
                    </w:rPr>
                    <m:t>e</m:t>
                  </m:r>
                </m:sub>
              </m:sSub>
            </m:den>
          </m:f>
        </m:oMath>
      </m:oMathPara>
    </w:p>
    <w:p w14:paraId="48CE7251" w14:textId="613E97E8" w:rsidR="00421D73" w:rsidRDefault="005F3A0B" w:rsidP="00915BA7">
      <w:pPr>
        <w:pStyle w:val="Content"/>
      </w:pPr>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p>
    <w:p w14:paraId="39568E53" w14:textId="77777777" w:rsidR="001A5B48" w:rsidRPr="00EC3901" w:rsidRDefault="001A5B48" w:rsidP="001A5B48">
      <w:pPr>
        <w:pStyle w:val="Content"/>
      </w:pPr>
    </w:p>
    <w:p w14:paraId="532972B8" w14:textId="4147A012" w:rsidR="00FC6A56" w:rsidRDefault="00FC6A56" w:rsidP="00FC6A56">
      <w:pPr>
        <w:pStyle w:val="Heading2"/>
      </w:pPr>
      <w:bookmarkStart w:id="60" w:name="_Toc395181708"/>
      <w:r>
        <w:t>Tools</w:t>
      </w:r>
      <w:bookmarkEnd w:id="60"/>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AB2880">
      <w:pPr>
        <w:pStyle w:val="Heading3"/>
      </w:pPr>
      <w:bookmarkStart w:id="61" w:name="_Toc395181709"/>
      <w:r>
        <w:t>Apache OpenNLP</w:t>
      </w:r>
      <w:r w:rsidR="00B86C39">
        <w:t xml:space="preserve"> (OpenNLP, 2011)</w:t>
      </w:r>
      <w:bookmarkEnd w:id="61"/>
    </w:p>
    <w:p w14:paraId="02EE9616" w14:textId="77777777" w:rsidR="0073567A" w:rsidRPr="0073567A" w:rsidRDefault="0073567A" w:rsidP="0073567A"/>
    <w:p w14:paraId="7240115A" w14:textId="7B4C5B89" w:rsidR="00FC6A56" w:rsidRDefault="00FC6A56" w:rsidP="00C833D6">
      <w:pPr>
        <w:pStyle w:val="Content"/>
      </w:pPr>
      <w:r>
        <w:t>Apache OpenNLP is a Java-based library used for commonly used modules in NLP. It has tokenization, sentence segmentation, part-of-speech (POS) tagging, named entity recognition (NER), chunking, parsing and coreference resolution. It also uses maximum entropy and perceptron based machine learning to train the model.</w:t>
      </w:r>
      <w:r w:rsidR="009822C5">
        <w:t xml:space="preserve"> OpenNLP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AB2880">
      <w:pPr>
        <w:pStyle w:val="Heading4"/>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AB2880">
      <w:pPr>
        <w:pStyle w:val="Heading4"/>
      </w:pPr>
      <w:r>
        <w:t>Tokenizer</w:t>
      </w:r>
    </w:p>
    <w:p w14:paraId="19968F4A" w14:textId="6A592608" w:rsidR="0073567A" w:rsidRDefault="0073567A" w:rsidP="0073567A">
      <w:r>
        <w:tab/>
      </w:r>
    </w:p>
    <w:p w14:paraId="5A1BB85D" w14:textId="48CC74D9" w:rsidR="00B86C39" w:rsidRDefault="0073567A" w:rsidP="00C833D6">
      <w:pPr>
        <w:pStyle w:val="Content"/>
      </w:pPr>
      <w:r>
        <w:t xml:space="preserve">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w:t>
      </w:r>
      <w:r w:rsidR="00B86C39">
        <w:t>The simple tokenizer uses the sequence of character class to detect the token. The learnable tokenizer us</w:t>
      </w:r>
      <w:r w:rsidR="001C108D">
        <w:t>es a machine learning technique</w:t>
      </w:r>
      <w:r w:rsidR="00B86C39">
        <w:t>, maximum entropy, to detect the boundary. It is based on probability models. The tokenizer can also generate the probability of each tokens. It can also be trained by providing it a model.</w:t>
      </w:r>
    </w:p>
    <w:p w14:paraId="58303804" w14:textId="77777777" w:rsidR="00D22929" w:rsidRDefault="00D22929" w:rsidP="00C833D6">
      <w:pPr>
        <w:pStyle w:val="Content"/>
      </w:pPr>
    </w:p>
    <w:p w14:paraId="69D5971E" w14:textId="24100EBE" w:rsidR="00B86C39" w:rsidRDefault="00B86C39" w:rsidP="00AB2880">
      <w:pPr>
        <w:pStyle w:val="Heading4"/>
      </w:pPr>
      <w:r>
        <w:t>Named Entity Recognition (NER)</w:t>
      </w:r>
    </w:p>
    <w:p w14:paraId="1824B0CA" w14:textId="77777777" w:rsidR="00B86C39" w:rsidRDefault="00B86C39" w:rsidP="00C833D6">
      <w:pPr>
        <w:pStyle w:val="Content"/>
      </w:pPr>
    </w:p>
    <w:p w14:paraId="04F1C542" w14:textId="5CDE0709" w:rsidR="006A76F3" w:rsidRDefault="00B86C39" w:rsidP="00180DA1">
      <w:pPr>
        <w:pStyle w:val="Content"/>
      </w:pPr>
      <w:r>
        <w:t>The OpenN</w:t>
      </w:r>
      <w:r w:rsidR="00450CB2">
        <w:t xml:space="preserve">LP NER is used to detect names in the sentence. It accepts a tokenized string as input. OpenNLP offers pre-trained models that are trained on freely available corpora. </w:t>
      </w:r>
      <w:r w:rsidR="0034423D">
        <w:t xml:space="preserve">The limitation is that it can only detect the names based on the corpora it used to train the model. It is highly recommended that it uses a custom model. For the training data, it should </w:t>
      </w:r>
      <w:r w:rsidR="0034423D">
        <w:lastRenderedPageBreak/>
        <w:t>contain at least 15,000 sentence in order for the model to be trained. It can also evaluate the model by measuring the precision, recall and f-measure.</w:t>
      </w:r>
    </w:p>
    <w:p w14:paraId="4A293903" w14:textId="77777777" w:rsidR="006A76F3" w:rsidRDefault="006A76F3" w:rsidP="00C833D6">
      <w:pPr>
        <w:pStyle w:val="Content"/>
      </w:pPr>
    </w:p>
    <w:p w14:paraId="37964533" w14:textId="4915393C" w:rsidR="0034423D" w:rsidRDefault="0034423D" w:rsidP="00AB2880">
      <w:pPr>
        <w:pStyle w:val="Heading4"/>
      </w:pPr>
      <w:r>
        <w:t>Document Categorization</w:t>
      </w:r>
    </w:p>
    <w:p w14:paraId="4FE56F65" w14:textId="2FEF5154" w:rsidR="00F64B86" w:rsidRDefault="00F64B86" w:rsidP="00F64B86">
      <w:r>
        <w:tab/>
      </w:r>
    </w:p>
    <w:p w14:paraId="0B0FE2FA" w14:textId="0B84E157" w:rsidR="00F64B86" w:rsidRDefault="00F64B86" w:rsidP="00C833D6">
      <w:pPr>
        <w:pStyle w:val="Content"/>
      </w:pPr>
      <w:r>
        <w:t xml:space="preserve">The OpenNLP document categorizer </w:t>
      </w:r>
      <w:r w:rsidR="002F7B9C">
        <w:t xml:space="preserve">uses maximum entropy to classify the document to a pre-defined category. The module needs a model because the requirements varies for different users. So, there are no pre-defined models. </w:t>
      </w:r>
    </w:p>
    <w:p w14:paraId="56E75546" w14:textId="77777777" w:rsidR="0034423D" w:rsidRDefault="0034423D" w:rsidP="004E73BB">
      <w:pPr>
        <w:pStyle w:val="Content"/>
        <w:ind w:left="0"/>
      </w:pPr>
    </w:p>
    <w:p w14:paraId="4FC773FD" w14:textId="14EFDCD1" w:rsidR="006A2F07" w:rsidRDefault="00B3684D" w:rsidP="00AB2880">
      <w:pPr>
        <w:pStyle w:val="Heading4"/>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w:t>
      </w:r>
      <w:r w:rsidR="0018584F">
        <w:t>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AB2880">
      <w:pPr>
        <w:pStyle w:val="Heading4"/>
      </w:pPr>
      <w:r>
        <w:t>Chunker</w:t>
      </w:r>
    </w:p>
    <w:p w14:paraId="3E43037B" w14:textId="77777777" w:rsidR="00F41DF5" w:rsidRDefault="00F41DF5" w:rsidP="00F41DF5"/>
    <w:p w14:paraId="2BE9691D" w14:textId="67DA8868" w:rsidR="00F41DF5" w:rsidRDefault="0069741E" w:rsidP="00C833D6">
      <w:pPr>
        <w:pStyle w:val="Content"/>
      </w:pPr>
      <w:r>
        <w:t xml:space="preserve">The OpenNLP chunker groups </w:t>
      </w:r>
      <w:r w:rsidR="002F7B9C">
        <w:t xml:space="preserve">syntactically </w:t>
      </w:r>
      <w:r>
        <w:t xml:space="preserve">correlated words. The chunker needs a tokenized and tagged sentence in order to perform the chunker. </w:t>
      </w:r>
      <w:r w:rsidR="002F7B9C">
        <w: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AB2880">
      <w:pPr>
        <w:pStyle w:val="Heading4"/>
      </w:pPr>
      <w:r>
        <w:t>Parser</w:t>
      </w:r>
    </w:p>
    <w:p w14:paraId="03C57630" w14:textId="77777777" w:rsidR="002F7B9C" w:rsidRDefault="002F7B9C" w:rsidP="002F7B9C"/>
    <w:p w14:paraId="4953D007" w14:textId="4303F71C" w:rsidR="002F7B9C" w:rsidRPr="002F7B9C" w:rsidRDefault="009822C5" w:rsidP="00C833D6">
      <w:pPr>
        <w:pStyle w:val="Content"/>
      </w:pPr>
      <w:r>
        <w:t xml:space="preserve">The OpenNLP parser is responsible for turning the input text into a tree. OpenNLP has two </w:t>
      </w:r>
      <w:r w:rsidR="00D22929">
        <w:t xml:space="preserve">implementation, chunking parser and tree insert parse. The tree insert is still on experimental stage. The parser expect a whitespace tokenized sentence as inputs. </w:t>
      </w:r>
    </w:p>
    <w:p w14:paraId="4CFAE30E" w14:textId="77777777" w:rsidR="00F64B86" w:rsidRDefault="00F64B86" w:rsidP="00C833D6">
      <w:pPr>
        <w:pStyle w:val="Content"/>
      </w:pPr>
    </w:p>
    <w:p w14:paraId="0A38BE88" w14:textId="304D451D" w:rsidR="00F64B86" w:rsidRDefault="00F64B86" w:rsidP="00AB2880">
      <w:pPr>
        <w:pStyle w:val="Heading4"/>
      </w:pPr>
      <w:r>
        <w:t>Coreference Resolution</w:t>
      </w:r>
    </w:p>
    <w:p w14:paraId="1F613032" w14:textId="77777777" w:rsidR="00F64B86" w:rsidRDefault="00F64B86" w:rsidP="00C833D6">
      <w:pPr>
        <w:pStyle w:val="Content"/>
      </w:pPr>
    </w:p>
    <w:p w14:paraId="6E82ACA7" w14:textId="77A93F55" w:rsidR="00F64B86" w:rsidRDefault="00F64B86" w:rsidP="00C833D6">
      <w:pPr>
        <w:pStyle w:val="Content"/>
      </w:pPr>
      <w:r>
        <w:t>The OpenNLP Coreference resolution is not fully developed yet. It is still very much limited as its implementation is only for noun mentions.</w:t>
      </w:r>
    </w:p>
    <w:p w14:paraId="71F6CEF8" w14:textId="17560BFB" w:rsidR="0034423D" w:rsidRPr="00EC2B65" w:rsidRDefault="0034423D" w:rsidP="00EC2B65">
      <w:pPr>
        <w:jc w:val="left"/>
        <w:rPr>
          <w:b/>
          <w:sz w:val="22"/>
          <w:szCs w:val="22"/>
        </w:rPr>
      </w:pPr>
    </w:p>
    <w:p w14:paraId="6C822699" w14:textId="3A432703" w:rsidR="00B86C39" w:rsidRDefault="00C35580" w:rsidP="00AB2880">
      <w:pPr>
        <w:pStyle w:val="Heading3"/>
      </w:pPr>
      <w:bookmarkStart w:id="62" w:name="_Toc395181710"/>
      <w:r>
        <w:t>ANNIE</w:t>
      </w:r>
      <w:r w:rsidR="00921658">
        <w:t xml:space="preserve"> (Cunningham et al., 2002)</w:t>
      </w:r>
      <w:bookmarkEnd w:id="62"/>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tokenizer, gazetteer, sentence splitter, semantic tagger and name matcher.</w:t>
      </w:r>
    </w:p>
    <w:p w14:paraId="4233DB37" w14:textId="77777777" w:rsidR="00EC2B65" w:rsidRPr="00EC2B65" w:rsidRDefault="00EC2B65" w:rsidP="00EC2B65"/>
    <w:p w14:paraId="2E6A6DEF" w14:textId="32859C8A" w:rsidR="00511D00" w:rsidRPr="00511D00" w:rsidRDefault="00C35580" w:rsidP="00AB2880">
      <w:pPr>
        <w:pStyle w:val="Heading4"/>
      </w:pPr>
      <w:r>
        <w:t>Tokenizer</w:t>
      </w:r>
    </w:p>
    <w:p w14:paraId="14FF8408" w14:textId="77777777" w:rsidR="00BC38F1" w:rsidRDefault="00BC38F1" w:rsidP="00C833D6">
      <w:pPr>
        <w:pStyle w:val="Content"/>
      </w:pPr>
    </w:p>
    <w:p w14:paraId="0C3E00C0" w14:textId="4CCCEEA4" w:rsidR="00511D00" w:rsidRDefault="00880453" w:rsidP="00C833D6">
      <w:pPr>
        <w:pStyle w:val="Content"/>
      </w:pPr>
      <w:r>
        <w:t>ANNIE tokenizer uses rules to split the sentence into words, numbers and punctuations.</w:t>
      </w:r>
      <w:r w:rsidR="00D00BB9">
        <w:t xml:space="preserve"> The tokenizer can also differentiate lower case and upper case words as well as special punctuations. It uses grammar rules to tokenize the strings. By using grammar rules, the tokenizer will be more flexible.</w:t>
      </w:r>
    </w:p>
    <w:p w14:paraId="19ABE1EE" w14:textId="77777777" w:rsidR="00511D00" w:rsidRPr="00511D00" w:rsidRDefault="00511D00" w:rsidP="00C833D6">
      <w:pPr>
        <w:pStyle w:val="Content"/>
      </w:pPr>
    </w:p>
    <w:p w14:paraId="5A6DA58B" w14:textId="2CA59B66" w:rsidR="00EC2B65" w:rsidRDefault="00D00BB9" w:rsidP="00C833D6">
      <w:pPr>
        <w:pStyle w:val="Content"/>
      </w:pPr>
      <w:r>
        <w:lastRenderedPageBreak/>
        <w: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w:t>
      </w:r>
      <w:r w:rsidR="006859A7">
        <w:t>a SpaceToke</w:t>
      </w:r>
      <w:r w:rsidR="00DB298E">
        <w:t>n.</w:t>
      </w:r>
    </w:p>
    <w:p w14:paraId="2391C83A" w14:textId="77777777" w:rsidR="00511D00" w:rsidRDefault="00511D00" w:rsidP="004E73BB">
      <w:pPr>
        <w:pStyle w:val="Content"/>
        <w:ind w:left="0"/>
      </w:pPr>
    </w:p>
    <w:p w14:paraId="3B74BA29" w14:textId="74C15929" w:rsidR="00EC2B65" w:rsidRDefault="00EC2B65" w:rsidP="00AB2880">
      <w:pPr>
        <w:pStyle w:val="Heading4"/>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AB2880">
      <w:pPr>
        <w:pStyle w:val="Heading4"/>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an abbreviations or signals the end of the 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AB2880">
      <w:pPr>
        <w:pStyle w:val="Heading4"/>
      </w:pPr>
      <w:r>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t xml:space="preserve">ANNIE POS Tagger uses a modified version of Brill Tagger. It uses lexicons and ruleset that has been trained in the Wall Street Journal corpus. However, the lexicon and rulesets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AB2880">
      <w:pPr>
        <w:pStyle w:val="Heading4"/>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t>The semantic tagger uses JAPE rules to annotate the entities. The grammar could be designed in such a way that it would recognize the entities. The output of the semantic tagger is the annotated text, which will be needed by the orthographic coreference.</w:t>
      </w:r>
    </w:p>
    <w:p w14:paraId="295DF189" w14:textId="77777777" w:rsidR="0013561C" w:rsidRDefault="0013561C" w:rsidP="00C833D6">
      <w:pPr>
        <w:pStyle w:val="Content"/>
      </w:pPr>
    </w:p>
    <w:p w14:paraId="7BD5FD08" w14:textId="4FA603AF" w:rsidR="001B036E" w:rsidRDefault="00EC2B65" w:rsidP="00AB2880">
      <w:pPr>
        <w:pStyle w:val="Heading4"/>
      </w:pPr>
      <w:r>
        <w:t>Orthographic Coreference (OrthoMatcher)</w:t>
      </w:r>
    </w:p>
    <w:p w14:paraId="1AB4E6F9" w14:textId="77777777" w:rsidR="003A2ECA" w:rsidRDefault="003A2ECA" w:rsidP="00C833D6">
      <w:pPr>
        <w:pStyle w:val="Content"/>
      </w:pPr>
    </w:p>
    <w:p w14:paraId="7914F1BF" w14:textId="5E6B4D76" w:rsidR="0073567A" w:rsidRDefault="001B036E" w:rsidP="00C833D6">
      <w:pPr>
        <w:pStyle w:val="Content"/>
      </w:pPr>
      <w:r>
        <w:t xml:space="preserve">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56559CC8" w14:textId="03707D05" w:rsidR="00EF2FB0" w:rsidRDefault="00EF2FB0" w:rsidP="00AB2880">
      <w:pPr>
        <w:pStyle w:val="Heading3"/>
      </w:pPr>
      <w:bookmarkStart w:id="63" w:name="_Toc395181711"/>
      <w:r>
        <w:t>Twitter NLP Tools</w:t>
      </w:r>
      <w:r w:rsidR="00C07FC7">
        <w:t xml:space="preserve"> (Ritter et al., 2011)</w:t>
      </w:r>
      <w:bookmarkEnd w:id="63"/>
    </w:p>
    <w:p w14:paraId="1F3CF13B" w14:textId="77777777" w:rsidR="00EF2FB0" w:rsidRDefault="00EF2FB0" w:rsidP="00C833D6">
      <w:pPr>
        <w:pStyle w:val="Content"/>
      </w:pPr>
    </w:p>
    <w:p w14:paraId="36FFCAC0" w14:textId="5ED23013" w:rsidR="00C07FC7" w:rsidRDefault="00C07FC7" w:rsidP="00C833D6">
      <w:pPr>
        <w:pStyle w:val="Content"/>
      </w:pPr>
      <w:r>
        <w:t xml:space="preserve">The performance of standard NLP tools is degraded when used with Twitter data. This is because the standard NLP tools are trained with a structured news corpora. Twitter corpus, 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w:t>
      </w:r>
      <w:r w:rsidR="002523EF">
        <w:lastRenderedPageBreak/>
        <w:t xml:space="preserve">the context of the named entity. </w:t>
      </w:r>
      <w:r>
        <w:t>The tool addresses the issue by rebuilding 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3F34941C" w14:textId="7C147D3C" w:rsidR="00DB298E" w:rsidRDefault="00416B58" w:rsidP="00900BFD">
      <w:pPr>
        <w:pStyle w:val="Content"/>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35A03600" w14:textId="77777777" w:rsidR="00416B58" w:rsidRDefault="00416B58" w:rsidP="00C833D6">
      <w:pPr>
        <w:pStyle w:val="Content"/>
      </w:pPr>
    </w:p>
    <w:p w14:paraId="408B38FF" w14:textId="0AD33B5F" w:rsidR="002523EF" w:rsidRDefault="00C07FC7" w:rsidP="00AB2880">
      <w:pPr>
        <w:pStyle w:val="Heading4"/>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AB2880">
      <w:pPr>
        <w:pStyle w:val="Heading4"/>
      </w:pPr>
      <w:r>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517B0C28" w14:textId="77777777" w:rsidR="00937AE6" w:rsidRDefault="00937AE6" w:rsidP="00C833D6">
      <w:pPr>
        <w:pStyle w:val="Content"/>
      </w:pPr>
    </w:p>
    <w:p w14:paraId="1C15105A" w14:textId="51D80611" w:rsidR="00937AE6" w:rsidRDefault="00937AE6" w:rsidP="00AB2880">
      <w:pPr>
        <w:pStyle w:val="Heading4"/>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information based on the entire content of the tweet to determine if the capitalization is informative. To train the classifier, they manually tagged the 800 tweets if it has an “informative” or “uninformative” capitalization</w:t>
      </w:r>
      <w:r w:rsidR="00BA11F0">
        <w:t xml:space="preserve">. The classifier is a Support Vector Machine with features such as </w:t>
      </w:r>
      <w:r w:rsidR="00BA11F0"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33772B67" w14:textId="77777777" w:rsidR="009E1881" w:rsidRDefault="009E1881" w:rsidP="004E73BB">
      <w:pPr>
        <w:pStyle w:val="Content"/>
        <w:ind w:left="0"/>
      </w:pPr>
    </w:p>
    <w:p w14:paraId="41378DFC" w14:textId="4BC696AA" w:rsidR="00BA11F0" w:rsidRDefault="00BA11F0" w:rsidP="00AB2880">
      <w:pPr>
        <w:pStyle w:val="Heading4"/>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T-SEG utilizes the features of T-CAP and is trained by manually tagging the 2,400 tweets with named entities. @usernames were not considered as a named entity. To implement T-SEG, they used a sequence-labeling task using IOB encoding for representing segmentations, CRF, Freebase, and T-POS, T-CHUNK, T-CAP, Brown clusters for feature generation.</w:t>
      </w:r>
    </w:p>
    <w:p w14:paraId="6E849202" w14:textId="77777777" w:rsidR="0012403D" w:rsidRDefault="0012403D" w:rsidP="00C833D6">
      <w:pPr>
        <w:pStyle w:val="Content"/>
      </w:pPr>
    </w:p>
    <w:p w14:paraId="6EE2556E" w14:textId="77777777" w:rsidR="0012403D" w:rsidRDefault="0012403D" w:rsidP="00C833D6">
      <w:pPr>
        <w:pStyle w:val="Content"/>
      </w:pPr>
    </w:p>
    <w:p w14:paraId="7BF43CCA" w14:textId="77777777" w:rsidR="0012403D" w:rsidRDefault="0012403D" w:rsidP="00C833D6">
      <w:pPr>
        <w:pStyle w:val="Content"/>
      </w:pPr>
    </w:p>
    <w:p w14:paraId="2480C3A5" w14:textId="77777777" w:rsidR="00BA11F0" w:rsidRDefault="00BA11F0" w:rsidP="00C833D6">
      <w:pPr>
        <w:pStyle w:val="Content"/>
      </w:pPr>
    </w:p>
    <w:p w14:paraId="1323EE7A" w14:textId="77777777" w:rsidR="004E73BB" w:rsidRDefault="004E73BB" w:rsidP="00C833D6">
      <w:pPr>
        <w:pStyle w:val="Content"/>
      </w:pPr>
    </w:p>
    <w:p w14:paraId="09843F1A" w14:textId="596D67B6" w:rsidR="00BA11F0" w:rsidRDefault="00BA11F0" w:rsidP="00AB2880">
      <w:pPr>
        <w:pStyle w:val="Heading4"/>
      </w:pPr>
      <w:r>
        <w:lastRenderedPageBreak/>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t xml:space="preserve">Freebase is used as a baseline source of distant supervision of entities. To model the unlabeled entities, they made use of a Distant Supervision with Topic Models that applies LabeledLDA.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5DBDC6C6" w14:textId="77777777" w:rsidR="001C108D" w:rsidRDefault="001C108D" w:rsidP="00900BFD">
      <w:pPr>
        <w:pStyle w:val="Content"/>
        <w:ind w:left="0"/>
      </w:pPr>
    </w:p>
    <w:p w14:paraId="69A2F452" w14:textId="7F4D3599" w:rsidR="00D3023F" w:rsidRDefault="00D3023F" w:rsidP="00AB2880">
      <w:pPr>
        <w:pStyle w:val="Heading3"/>
      </w:pPr>
      <w:bookmarkStart w:id="64" w:name="_Toc395181712"/>
      <w:r>
        <w:t>Weka (Weka 3, n.d.)</w:t>
      </w:r>
      <w:bookmarkEnd w:id="64"/>
    </w:p>
    <w:p w14:paraId="5470A1E7" w14:textId="77777777" w:rsidR="00D3023F" w:rsidRDefault="00D3023F" w:rsidP="00D3023F"/>
    <w:p w14:paraId="53AB0B4D" w14:textId="77777777" w:rsidR="00D3023F" w:rsidRDefault="00D3023F" w:rsidP="00FA744C">
      <w:pPr>
        <w:pStyle w:val="Content"/>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2B2CF0ED" w14:textId="77777777" w:rsidR="008E3546" w:rsidRDefault="008E3546" w:rsidP="00FA744C">
      <w:pPr>
        <w:pStyle w:val="Content"/>
      </w:pPr>
    </w:p>
    <w:p w14:paraId="16079472" w14:textId="3F19D089" w:rsidR="008E3546" w:rsidRDefault="008E3546" w:rsidP="00AB2880">
      <w:pPr>
        <w:pStyle w:val="Heading3"/>
      </w:pPr>
      <w:bookmarkStart w:id="65" w:name="_Toc395181713"/>
      <w:r>
        <w:t>TwitIE (Bontcheva et al., 2013)</w:t>
      </w:r>
      <w:bookmarkEnd w:id="65"/>
    </w:p>
    <w:p w14:paraId="21DAFC0D" w14:textId="77777777" w:rsidR="008E3546" w:rsidRPr="008E3546" w:rsidRDefault="008E3546" w:rsidP="008E3546"/>
    <w:p w14:paraId="4D0621FD" w14:textId="77777777" w:rsidR="008E3546" w:rsidRPr="00C833D6" w:rsidRDefault="008E3546" w:rsidP="008E3546">
      <w:pPr>
        <w:pStyle w:val="Content"/>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t>ANNIE offers a wide array of information extraction tools like tokenizer, sentence splitter, POS tagger, gazetteer lists, finite state transducer (from GATE’s built-in regular expression over annotation language),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t xml:space="preserve">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Named Entity Recognizer, TwitIE made use of the existing ANNIE NER as its pattern and just added </w:t>
      </w:r>
      <w:r w:rsidRPr="00EF6E7F">
        <w:lastRenderedPageBreak/>
        <w:t xml:space="preserve">some features that would help it support recognition of entities in social media texts. </w:t>
      </w:r>
      <w:r>
        <w:t>The following are the main functionalities of TwitIE:</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t>Twitter Tokenizer to enable the system to properly handle smilies,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41572023" w:rsidR="00BA11F0" w:rsidRDefault="00924A96" w:rsidP="00380E36">
      <w:pPr>
        <w:pStyle w:val="Heading1"/>
      </w:pPr>
      <w:bookmarkStart w:id="66" w:name="_Toc395181714"/>
      <w:r>
        <w:lastRenderedPageBreak/>
        <w:t>The FILIET System</w:t>
      </w:r>
      <w:bookmarkEnd w:id="66"/>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bookmarkStart w:id="67" w:name="_Toc395181715"/>
      <w:r>
        <w:t>System Overview</w:t>
      </w:r>
      <w:bookmarkEnd w:id="67"/>
    </w:p>
    <w:p w14:paraId="5F8EB5C0" w14:textId="77777777" w:rsidR="00380E36" w:rsidRDefault="00380E36" w:rsidP="00C833D6">
      <w:pPr>
        <w:pStyle w:val="Content"/>
      </w:pPr>
    </w:p>
    <w:p w14:paraId="7617FB04" w14:textId="30F77A62" w:rsidR="00614551" w:rsidRDefault="00924A96" w:rsidP="00C833D6">
      <w:pPr>
        <w:pStyle w:val="Content"/>
      </w:pPr>
      <w:r>
        <w:t>Filipino Information Extraction for Twitter</w:t>
      </w:r>
      <w:r w:rsidR="00614551">
        <w:t xml:space="preserve"> </w:t>
      </w:r>
      <w:r w:rsidR="00992BBF">
        <w:t xml:space="preserve">(FILIET) </w:t>
      </w:r>
      <w:r w:rsidR="00352AD1">
        <w:t>is a</w:t>
      </w:r>
      <w:r w:rsidR="008062DC">
        <w:t xml:space="preserve"> hybrid information extraction system that incorporates the architectures of an</w:t>
      </w:r>
      <w:r w:rsidR="00352AD1">
        <w:t xml:space="preserve"> </w:t>
      </w:r>
      <w:r w:rsidR="00992BBF">
        <w:t xml:space="preserve">adaptive </w:t>
      </w:r>
      <w:r w:rsidR="008062DC">
        <w:t>IE</w:t>
      </w:r>
      <w:r w:rsidR="00352AD1">
        <w:t xml:space="preserve"> system</w:t>
      </w:r>
      <w:r w:rsidR="008062DC">
        <w:t xml:space="preserve"> and a rule-based IE system</w:t>
      </w:r>
      <w:r w:rsidR="00352AD1">
        <w:t xml:space="preserve"> </w:t>
      </w:r>
      <w:r w:rsidR="00614551">
        <w:t>for Filipino disaster related reports.</w:t>
      </w:r>
      <w:r w:rsidR="008062DC">
        <w:t xml:space="preserve"> The </w:t>
      </w:r>
      <w:r w:rsidR="00881141">
        <w:t>FILI</w:t>
      </w:r>
      <w:r w:rsidR="008062DC">
        <w:t>ET system will work with extracting information from Tweets that were written in the different variations of the Filipino language specifically the Taglish (Code Switching) and the TXTSPK variations.</w:t>
      </w:r>
      <w:r w:rsidR="00AB3AFC">
        <w:t xml:space="preserve"> </w:t>
      </w:r>
      <w:r w:rsidR="00042ECA">
        <w:t>The system will follow the methodology described below. The disaster</w:t>
      </w:r>
      <w:r w:rsidR="00AB3AFC">
        <w:t xml:space="preserve">-related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bookmarkStart w:id="68" w:name="_Toc395181716"/>
      <w:r>
        <w:t>System Objectives</w:t>
      </w:r>
      <w:bookmarkEnd w:id="68"/>
    </w:p>
    <w:p w14:paraId="5C95D171" w14:textId="77777777" w:rsidR="00E61819" w:rsidRDefault="00E61819" w:rsidP="00E61819"/>
    <w:p w14:paraId="7A90B6C9" w14:textId="569DEDFE" w:rsidR="00E61819" w:rsidRPr="00E61819" w:rsidRDefault="00E61819" w:rsidP="00E61819">
      <w:pPr>
        <w:pStyle w:val="Content"/>
      </w:pPr>
      <w:r>
        <w:t xml:space="preserve">This </w:t>
      </w:r>
      <w:r w:rsidR="00AB3AFC">
        <w:t>section</w:t>
      </w:r>
      <w:r>
        <w:t xml:space="preserve"> will discuss the objectives of the system.</w:t>
      </w:r>
    </w:p>
    <w:p w14:paraId="77D62E44" w14:textId="77777777" w:rsidR="00614551" w:rsidRDefault="00614551" w:rsidP="00C833D6">
      <w:pPr>
        <w:pStyle w:val="Content"/>
      </w:pPr>
    </w:p>
    <w:p w14:paraId="44530568" w14:textId="18F18A31" w:rsidR="00614551" w:rsidRDefault="00614551" w:rsidP="00AB2880">
      <w:pPr>
        <w:pStyle w:val="Heading3"/>
      </w:pPr>
      <w:bookmarkStart w:id="69" w:name="_Toc395181717"/>
      <w:r>
        <w:t>General Objective</w:t>
      </w:r>
      <w:bookmarkEnd w:id="69"/>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AB2880">
      <w:pPr>
        <w:pStyle w:val="Heading3"/>
      </w:pPr>
      <w:bookmarkStart w:id="70" w:name="_Toc395181718"/>
      <w:r>
        <w:t>Specific Objectives</w:t>
      </w:r>
      <w:bookmarkEnd w:id="70"/>
    </w:p>
    <w:p w14:paraId="1B55E4FB" w14:textId="77777777" w:rsidR="00614551" w:rsidRDefault="00614551" w:rsidP="00C833D6">
      <w:pPr>
        <w:pStyle w:val="Content"/>
      </w:pPr>
    </w:p>
    <w:p w14:paraId="3043CB0D" w14:textId="2E645E0B" w:rsidR="00A97984" w:rsidRDefault="00A97984" w:rsidP="00C833D6">
      <w:pPr>
        <w:pStyle w:val="Content"/>
      </w:pPr>
      <w:r>
        <w:t>The following are the specific objectives of the system:</w:t>
      </w:r>
    </w:p>
    <w:p w14:paraId="0E089B4C" w14:textId="77777777" w:rsidR="00A1648F" w:rsidRDefault="00A1648F" w:rsidP="00C833D6">
      <w:pPr>
        <w:pStyle w:val="Content"/>
      </w:pPr>
    </w:p>
    <w:p w14:paraId="64C5E7B6" w14:textId="1B4C9B72" w:rsidR="003303FA" w:rsidRPr="00063FCB" w:rsidRDefault="003303FA" w:rsidP="006A76F3">
      <w:pPr>
        <w:pStyle w:val="Content"/>
        <w:numPr>
          <w:ilvl w:val="0"/>
          <w:numId w:val="33"/>
        </w:numPr>
      </w:pPr>
      <w:r w:rsidRPr="006A76F3">
        <w:t xml:space="preserve">To </w:t>
      </w:r>
      <w:r w:rsidRPr="00063FCB">
        <w:t>be able to preprocess the tweets;</w:t>
      </w:r>
    </w:p>
    <w:p w14:paraId="17570D22" w14:textId="77777777" w:rsidR="003303FA" w:rsidRPr="00CE6C9E" w:rsidRDefault="003303FA" w:rsidP="003303FA">
      <w:pPr>
        <w:pStyle w:val="Content"/>
        <w:numPr>
          <w:ilvl w:val="0"/>
          <w:numId w:val="33"/>
        </w:numPr>
      </w:pPr>
      <w:r w:rsidRPr="00CE6C9E">
        <w:t>To be able to extract relevant features from the tweets;</w:t>
      </w:r>
    </w:p>
    <w:p w14:paraId="019F86EE" w14:textId="77777777" w:rsidR="003303FA" w:rsidRPr="006A76F3" w:rsidRDefault="003303FA" w:rsidP="006A76F3">
      <w:pPr>
        <w:pStyle w:val="Content"/>
        <w:numPr>
          <w:ilvl w:val="0"/>
          <w:numId w:val="33"/>
        </w:numPr>
      </w:pPr>
      <w:r w:rsidRPr="006A76F3">
        <w:t>To classify the type of disaster for each tweet;</w:t>
      </w:r>
    </w:p>
    <w:p w14:paraId="60080711" w14:textId="73883309" w:rsidR="003303FA" w:rsidRPr="006A76F3" w:rsidRDefault="003303FA" w:rsidP="006A76F3">
      <w:pPr>
        <w:pStyle w:val="Content"/>
        <w:numPr>
          <w:ilvl w:val="0"/>
          <w:numId w:val="33"/>
        </w:numPr>
      </w:pPr>
      <w:r w:rsidRPr="006A76F3">
        <w:t>To extract relevant information common among the types of disaster (i.e. location)</w:t>
      </w:r>
      <w:r w:rsidR="00E232DB">
        <w:t>;</w:t>
      </w:r>
    </w:p>
    <w:p w14:paraId="452544E2" w14:textId="52900697" w:rsidR="003303FA" w:rsidRDefault="003303FA" w:rsidP="003303FA">
      <w:pPr>
        <w:pStyle w:val="Content"/>
        <w:numPr>
          <w:ilvl w:val="0"/>
          <w:numId w:val="33"/>
        </w:numPr>
      </w:pPr>
      <w:r w:rsidRPr="006A76F3">
        <w:t>To extract disaster-specific information from the tweet given the type of disaster</w:t>
      </w:r>
      <w:r w:rsidR="00E232DB">
        <w:t>;</w:t>
      </w:r>
    </w:p>
    <w:p w14:paraId="1FD8931A" w14:textId="776ECCA8" w:rsidR="00E232DB" w:rsidRDefault="00E232DB" w:rsidP="003303FA">
      <w:pPr>
        <w:pStyle w:val="Content"/>
        <w:numPr>
          <w:ilvl w:val="0"/>
          <w:numId w:val="33"/>
        </w:numPr>
      </w:pPr>
      <w:commentRangeStart w:id="71"/>
      <w:r>
        <w:t>To be able to handle TXTSPK and code-switching variations of the Filipino language</w:t>
      </w:r>
      <w:commentRangeEnd w:id="71"/>
      <w:r>
        <w:rPr>
          <w:rStyle w:val="CommentReference"/>
        </w:rPr>
        <w:commentReference w:id="71"/>
      </w:r>
      <w:r>
        <w:t>;</w:t>
      </w:r>
    </w:p>
    <w:p w14:paraId="106810FB" w14:textId="77777777" w:rsidR="00A97984" w:rsidRDefault="00A97984" w:rsidP="006A76F3">
      <w:pPr>
        <w:pStyle w:val="Content"/>
        <w:ind w:left="0"/>
      </w:pPr>
    </w:p>
    <w:p w14:paraId="28D7CFFF" w14:textId="6CF8E1D1" w:rsidR="00614551" w:rsidRDefault="00614551" w:rsidP="00614551">
      <w:pPr>
        <w:pStyle w:val="Heading2"/>
      </w:pPr>
      <w:bookmarkStart w:id="72" w:name="_Toc395181719"/>
      <w:r>
        <w:t>System Scope and Limitations</w:t>
      </w:r>
      <w:bookmarkEnd w:id="72"/>
    </w:p>
    <w:p w14:paraId="7E591E6B" w14:textId="77777777" w:rsidR="007F658D" w:rsidRPr="007F658D" w:rsidRDefault="007F658D" w:rsidP="004752EE"/>
    <w:p w14:paraId="2E5BEB60" w14:textId="14CA13D2" w:rsidR="00063FCB" w:rsidRDefault="00063FCB" w:rsidP="00063FCB">
      <w:pPr>
        <w:pStyle w:val="Content"/>
      </w:pPr>
      <w:r>
        <w:t xml:space="preserve">The system to be developed in this research is expected to be able to do a number of tasks that is within the scope of extracting information from Filipino disaster-related reports. </w:t>
      </w:r>
      <w:r>
        <w:lastRenderedPageBreak/>
        <w:t>These tasks include the following: Text Preprocessing, Feature Extraction, Disaster Classification, and actual Information Extraction.</w:t>
      </w:r>
    </w:p>
    <w:p w14:paraId="17618A09" w14:textId="77777777" w:rsidR="00063FCB" w:rsidRDefault="00063FCB" w:rsidP="00063FCB">
      <w:pPr>
        <w:pStyle w:val="Content"/>
      </w:pPr>
    </w:p>
    <w:p w14:paraId="13F92BAD" w14:textId="71E1E87F" w:rsidR="00063FCB" w:rsidRDefault="00063FCB" w:rsidP="00063FCB">
      <w:pPr>
        <w:pStyle w:val="Content"/>
      </w:pPr>
      <w:r>
        <w:t xml:space="preserve">The system must be able to perform some preprocessing techniques onto the input tweet. These preprocessing techniques shall only be limited to the following: (1) text normalization to include support for input tweets that were written in the TXTSPK format; (2) text tokenization, to enable word level analysis of the input tweet; (3) part-of-speech tagging, to enable semantic level analysis of the input tweet; (4) named-entity recognition for Filipino, to enable proper identification of Filipino named-entities; and lastly, (5) disaster </w:t>
      </w:r>
      <w:r w:rsidR="00D94E5A">
        <w:t xml:space="preserve">keyword </w:t>
      </w:r>
      <w:r>
        <w:t>tagging, to enable proper recognition of disaster words in the input tweet.</w:t>
      </w:r>
    </w:p>
    <w:p w14:paraId="590D4C5C" w14:textId="77777777" w:rsidR="00063FCB" w:rsidRDefault="00063FCB" w:rsidP="00063FCB">
      <w:pPr>
        <w:pStyle w:val="Content"/>
      </w:pPr>
    </w:p>
    <w:p w14:paraId="6E374E52" w14:textId="77777777" w:rsidR="00063FCB" w:rsidRDefault="00063FCB" w:rsidP="00063FCB">
      <w:pPr>
        <w:pStyle w:val="Content"/>
      </w:pPr>
      <w:r>
        <w:t>Moving on, t</w:t>
      </w:r>
      <w:r w:rsidRPr="00150DEA">
        <w:t>he</w:t>
      </w:r>
      <w:r>
        <w:t xml:space="preserve"> system must be able to extract features from the input tweet. The features that will be extracted from the input tweet are categorized into two: (1) binary features, features that have discrete values 0 and 1; and (2) nominal features, features that have continuous values. For the binary features, they will only be limited to the following: (1) Presence features (presence of keywords like </w:t>
      </w:r>
      <w:r w:rsidRPr="00B95616">
        <w:t xml:space="preserve">disaster words, </w:t>
      </w:r>
      <w:r>
        <w:t>mentions, hashtags, emoticons, retweets</w:t>
      </w:r>
      <w:r w:rsidRPr="00B95616">
        <w:t>, and Code Switching</w:t>
      </w:r>
      <w:r>
        <w:t>), and (2) Trusted feature (whether the input tweet came from a trusted source). On the other hand, the nominal features will only be limited to the following: (1) Tweet length; (2) User; and lastly, (3) Location.</w:t>
      </w:r>
    </w:p>
    <w:p w14:paraId="5AC48504" w14:textId="77777777" w:rsidR="00063FCB" w:rsidRDefault="00063FCB" w:rsidP="00063FCB">
      <w:pPr>
        <w:pStyle w:val="Content"/>
      </w:pPr>
    </w:p>
    <w:p w14:paraId="402FD394" w14:textId="50BD969C" w:rsidR="00063FCB" w:rsidRDefault="00063FCB" w:rsidP="00063FCB">
      <w:pPr>
        <w:pStyle w:val="Content"/>
      </w:pPr>
      <w:r>
        <w:t>In addition, the system must be able to classify the input tweet based on the type of disaster that is present in the said input tweet. The system will only be limited to classification of tweets that involves natural disasters. Furthermore, these natural disasters will only be limited to the followin</w:t>
      </w:r>
      <w:r w:rsidR="00467F73">
        <w:t>g: (1) Typhoons; (2) Floods; and lastly, (3</w:t>
      </w:r>
      <w:r>
        <w:t>) Earthquakes.</w:t>
      </w:r>
    </w:p>
    <w:p w14:paraId="05D4A88A" w14:textId="77777777" w:rsidR="00063FCB" w:rsidRDefault="00063FCB" w:rsidP="00063FCB">
      <w:pPr>
        <w:pStyle w:val="Content"/>
        <w:ind w:left="0"/>
      </w:pPr>
    </w:p>
    <w:p w14:paraId="4A526C75" w14:textId="2CC55CA2" w:rsidR="00063FCB" w:rsidRDefault="00E232DB" w:rsidP="00063FCB">
      <w:pPr>
        <w:pStyle w:val="Content"/>
      </w:pPr>
      <w:r>
        <w:t>T</w:t>
      </w:r>
      <w:r w:rsidR="00063FCB">
        <w:t>he system must be able to extract two types of information from the given input tweet. The two main types of information include the following: (1) General Disaster Information; and the, (2) Disaster-Specific Information. For the General Disaster Information, only the Date/Time and Location of the disaster shall be extracted from the input tweet. On the other hand, for the D</w:t>
      </w:r>
      <w:r w:rsidR="00063FCB" w:rsidRPr="008931B2">
        <w:t>isaster-</w:t>
      </w:r>
      <w:r w:rsidR="00063FCB">
        <w:t>S</w:t>
      </w:r>
      <w:r w:rsidR="00063FCB" w:rsidRPr="008931B2">
        <w:t xml:space="preserve">pecific </w:t>
      </w:r>
      <w:r w:rsidR="00063FCB">
        <w:t>I</w:t>
      </w:r>
      <w:r w:rsidR="00063FCB" w:rsidRPr="008931B2">
        <w:t>nformation</w:t>
      </w:r>
      <w:r w:rsidR="00063FCB">
        <w:t>, the following shall be extracted from the input tweet: (a)</w:t>
      </w:r>
      <w:r w:rsidR="00063FCB" w:rsidRPr="008931B2">
        <w:t xml:space="preserve"> for </w:t>
      </w:r>
      <w:r w:rsidR="00063FCB">
        <w:t>Typhoon-related tweets:</w:t>
      </w:r>
      <w:r w:rsidR="00063FCB" w:rsidRPr="008931B2">
        <w:t xml:space="preserve"> the typhoon name, signal number, and wind speeds;</w:t>
      </w:r>
      <w:r w:rsidR="00063FCB">
        <w:t xml:space="preserve"> (b)</w:t>
      </w:r>
      <w:r w:rsidR="00063FCB" w:rsidRPr="008931B2">
        <w:t xml:space="preserve"> for </w:t>
      </w:r>
      <w:r w:rsidR="00063FCB">
        <w:t>Earthquake-related tweets:</w:t>
      </w:r>
      <w:r w:rsidR="00063FCB" w:rsidRPr="008931B2">
        <w:t xml:space="preserve"> the magnitude; and</w:t>
      </w:r>
      <w:r w:rsidR="00063FCB">
        <w:t xml:space="preserve"> lastly, (c)</w:t>
      </w:r>
      <w:r w:rsidR="00063FCB" w:rsidRPr="008931B2">
        <w:t xml:space="preserve"> for </w:t>
      </w:r>
      <w:r w:rsidR="00063FCB">
        <w:t>Flood-related tweets:</w:t>
      </w:r>
      <w:r w:rsidR="00063FCB" w:rsidRPr="008931B2">
        <w:t xml:space="preserve"> how deep the flood is and if the flood is passable to vehicles or not.</w:t>
      </w:r>
    </w:p>
    <w:p w14:paraId="2A7F8713" w14:textId="77777777" w:rsidR="00E232DB" w:rsidRDefault="00E232DB" w:rsidP="00063FCB">
      <w:pPr>
        <w:pStyle w:val="Content"/>
      </w:pPr>
    </w:p>
    <w:p w14:paraId="796D9DAB" w14:textId="30C88B8C" w:rsidR="00E232DB" w:rsidRPr="008931B2" w:rsidRDefault="00E232DB" w:rsidP="00063FCB">
      <w:pPr>
        <w:pStyle w:val="Content"/>
      </w:pPr>
      <w:commentRangeStart w:id="73"/>
      <w:r>
        <w:t>Lastly, by looking at the initial data, it was observed that TXTSPK and code-switching were the variations of the Filipino language evident in the tweets. This is why the system must be able to handle those two types of variations.</w:t>
      </w:r>
      <w:commentRangeEnd w:id="73"/>
      <w:r>
        <w:rPr>
          <w:rStyle w:val="CommentReference"/>
        </w:rPr>
        <w:commentReference w:id="73"/>
      </w:r>
    </w:p>
    <w:p w14:paraId="5717926E" w14:textId="77777777" w:rsidR="00063FCB" w:rsidRPr="00E60104" w:rsidRDefault="00063FCB" w:rsidP="00063FCB">
      <w:pPr>
        <w:pStyle w:val="Content"/>
        <w:rPr>
          <w:lang w:val="en-PH"/>
        </w:rPr>
      </w:pPr>
    </w:p>
    <w:p w14:paraId="3075CA9C" w14:textId="1A1E1302" w:rsidR="00A1648F" w:rsidRDefault="00063FCB" w:rsidP="00063FCB">
      <w:pPr>
        <w:pStyle w:val="Content"/>
      </w:pPr>
      <w:r>
        <w:t>The data that will be used in the development of the system will come from the Twitter Web Crawler developed by the De La Salle Universit</w:t>
      </w:r>
      <w:r w:rsidR="001D4416">
        <w:t>y - College of Computer Studies as well as from the crawler to be developed by the group</w:t>
      </w:r>
      <w:r w:rsidR="00F64169">
        <w:t>.</w:t>
      </w:r>
      <w:r>
        <w:t xml:space="preserve"> The system will only be processing data that has already been filtered to be factual and disaster-related tweets.</w:t>
      </w:r>
    </w:p>
    <w:p w14:paraId="7A8090EF" w14:textId="77777777" w:rsidR="00146BE4" w:rsidRDefault="00146BE4" w:rsidP="00146BE4">
      <w:pPr>
        <w:pStyle w:val="Content"/>
        <w:tabs>
          <w:tab w:val="right" w:pos="9360"/>
        </w:tabs>
      </w:pPr>
    </w:p>
    <w:p w14:paraId="0533135B" w14:textId="77777777" w:rsidR="00063FCB" w:rsidRDefault="00063FCB" w:rsidP="00146BE4">
      <w:pPr>
        <w:pStyle w:val="Content"/>
        <w:tabs>
          <w:tab w:val="right" w:pos="9360"/>
        </w:tabs>
      </w:pPr>
    </w:p>
    <w:p w14:paraId="137A4315" w14:textId="77777777" w:rsidR="00063FCB" w:rsidRDefault="00063FCB" w:rsidP="00146BE4">
      <w:pPr>
        <w:pStyle w:val="Content"/>
        <w:tabs>
          <w:tab w:val="right" w:pos="9360"/>
        </w:tabs>
      </w:pPr>
    </w:p>
    <w:p w14:paraId="546C38DF" w14:textId="77777777" w:rsidR="00063FCB" w:rsidRDefault="00063FCB" w:rsidP="00146BE4">
      <w:pPr>
        <w:pStyle w:val="Content"/>
        <w:tabs>
          <w:tab w:val="right" w:pos="9360"/>
        </w:tabs>
      </w:pPr>
    </w:p>
    <w:p w14:paraId="56CE9E59" w14:textId="77777777" w:rsidR="00063FCB" w:rsidRDefault="00063FCB" w:rsidP="00146BE4">
      <w:pPr>
        <w:pStyle w:val="Content"/>
        <w:tabs>
          <w:tab w:val="right" w:pos="9360"/>
        </w:tabs>
      </w:pPr>
    </w:p>
    <w:p w14:paraId="4F9DA648" w14:textId="77777777" w:rsidR="00063FCB" w:rsidRDefault="00063FCB" w:rsidP="00146BE4">
      <w:pPr>
        <w:pStyle w:val="Content"/>
        <w:tabs>
          <w:tab w:val="right" w:pos="9360"/>
        </w:tabs>
      </w:pPr>
    </w:p>
    <w:p w14:paraId="6E00EBD9" w14:textId="77777777" w:rsidR="00063FCB" w:rsidRDefault="00063FCB" w:rsidP="00146BE4">
      <w:pPr>
        <w:pStyle w:val="Content"/>
        <w:tabs>
          <w:tab w:val="right" w:pos="9360"/>
        </w:tabs>
      </w:pPr>
    </w:p>
    <w:p w14:paraId="3464DFEA" w14:textId="77777777" w:rsidR="00063FCB" w:rsidRDefault="00063FCB" w:rsidP="00146BE4">
      <w:pPr>
        <w:pStyle w:val="Content"/>
        <w:tabs>
          <w:tab w:val="right" w:pos="9360"/>
        </w:tabs>
      </w:pPr>
    </w:p>
    <w:p w14:paraId="1CEEE60F" w14:textId="77777777" w:rsidR="00063FCB" w:rsidRDefault="00063FCB" w:rsidP="00146BE4">
      <w:pPr>
        <w:pStyle w:val="Content"/>
        <w:tabs>
          <w:tab w:val="right" w:pos="9360"/>
        </w:tabs>
      </w:pPr>
    </w:p>
    <w:p w14:paraId="13FC7CF5" w14:textId="77777777" w:rsidR="00063FCB" w:rsidRDefault="00063FCB" w:rsidP="00146BE4">
      <w:pPr>
        <w:pStyle w:val="Content"/>
        <w:tabs>
          <w:tab w:val="right" w:pos="9360"/>
        </w:tabs>
      </w:pPr>
    </w:p>
    <w:p w14:paraId="58527C9F" w14:textId="77777777" w:rsidR="00063FCB" w:rsidRDefault="00063FCB" w:rsidP="00146BE4">
      <w:pPr>
        <w:pStyle w:val="Content"/>
        <w:tabs>
          <w:tab w:val="right" w:pos="9360"/>
        </w:tabs>
      </w:pPr>
    </w:p>
    <w:p w14:paraId="6F83D3C0" w14:textId="77777777" w:rsidR="00063FCB" w:rsidRDefault="00063FCB" w:rsidP="00146BE4">
      <w:pPr>
        <w:pStyle w:val="Content"/>
        <w:tabs>
          <w:tab w:val="right" w:pos="9360"/>
        </w:tabs>
      </w:pPr>
    </w:p>
    <w:p w14:paraId="2F5F4D7C" w14:textId="77777777" w:rsidR="00063FCB" w:rsidRDefault="00063FCB" w:rsidP="00146BE4">
      <w:pPr>
        <w:pStyle w:val="Content"/>
        <w:tabs>
          <w:tab w:val="right" w:pos="9360"/>
        </w:tabs>
      </w:pPr>
    </w:p>
    <w:p w14:paraId="762C54B4" w14:textId="77777777" w:rsidR="00063FCB" w:rsidRDefault="00063FCB" w:rsidP="00146BE4">
      <w:pPr>
        <w:pStyle w:val="Content"/>
        <w:tabs>
          <w:tab w:val="right" w:pos="9360"/>
        </w:tabs>
      </w:pPr>
    </w:p>
    <w:p w14:paraId="1DBA623F" w14:textId="7F233163" w:rsidR="0060664F" w:rsidRDefault="0060664F">
      <w:pPr>
        <w:jc w:val="left"/>
      </w:pPr>
    </w:p>
    <w:p w14:paraId="042E7E99" w14:textId="5A450D5B" w:rsidR="00882C7D" w:rsidRDefault="00614551" w:rsidP="00882C7D">
      <w:pPr>
        <w:pStyle w:val="Heading2"/>
      </w:pPr>
      <w:bookmarkStart w:id="74" w:name="_Toc395181720"/>
      <w:r>
        <w:t>Architectural Design</w:t>
      </w:r>
      <w:bookmarkEnd w:id="74"/>
    </w:p>
    <w:p w14:paraId="06BB5454" w14:textId="14C94243" w:rsidR="00882C7D" w:rsidRPr="00882C7D" w:rsidRDefault="00882C7D" w:rsidP="00882C7D">
      <w:pPr>
        <w:ind w:left="720"/>
      </w:pPr>
    </w:p>
    <w:p w14:paraId="0F856023" w14:textId="547E6233" w:rsidR="00754FA6" w:rsidRDefault="008D6077" w:rsidP="00EE0188">
      <w:pPr>
        <w:pStyle w:val="Caption"/>
        <w:ind w:left="720" w:firstLine="720"/>
      </w:pPr>
      <w:bookmarkStart w:id="75" w:name="_Toc395181745"/>
      <w:r>
        <w:t xml:space="preserve">Figure </w:t>
      </w:r>
      <w:r w:rsidR="000C0CD4">
        <w:fldChar w:fldCharType="begin"/>
      </w:r>
      <w:r w:rsidR="000C0CD4">
        <w:instrText xml:space="preserve"> STYLEREF 1 \s </w:instrText>
      </w:r>
      <w:r w:rsidR="000C0CD4">
        <w:fldChar w:fldCharType="separate"/>
      </w:r>
      <w:r w:rsidR="0098563A">
        <w:rPr>
          <w:noProof/>
        </w:rPr>
        <w:t>4</w:t>
      </w:r>
      <w:r w:rsidR="000C0CD4">
        <w:rPr>
          <w:noProof/>
        </w:rPr>
        <w:fldChar w:fldCharType="end"/>
      </w:r>
      <w:r w:rsidR="00754FA6">
        <w:noBreakHyphen/>
      </w:r>
      <w:r w:rsidR="000C0CD4">
        <w:fldChar w:fldCharType="begin"/>
      </w:r>
      <w:r w:rsidR="000C0CD4">
        <w:instrText xml:space="preserve"> SEQ Figure \* ARABIC \s 1 </w:instrText>
      </w:r>
      <w:r w:rsidR="000C0CD4">
        <w:fldChar w:fldCharType="separate"/>
      </w:r>
      <w:r w:rsidR="0098563A">
        <w:rPr>
          <w:noProof/>
        </w:rPr>
        <w:t>1</w:t>
      </w:r>
      <w:r w:rsidR="000C0CD4">
        <w:rPr>
          <w:noProof/>
        </w:rPr>
        <w:fldChar w:fldCharType="end"/>
      </w:r>
      <w:r>
        <w:t>. System Architecture of FILIET</w:t>
      </w:r>
      <w:bookmarkEnd w:id="75"/>
    </w:p>
    <w:p w14:paraId="346EA194" w14:textId="1FF9BF40" w:rsidR="00B1730E" w:rsidRDefault="00915BA7" w:rsidP="006755C4">
      <w:pPr>
        <w:pStyle w:val="Content"/>
      </w:pPr>
      <w:r>
        <w:rPr>
          <w:rStyle w:val="CommentReference"/>
          <w:b/>
          <w:i/>
        </w:rPr>
        <w:commentReference w:id="76"/>
      </w:r>
      <w:r w:rsidR="00FF5F4F">
        <w:rPr>
          <w:noProof/>
          <w:sz w:val="16"/>
          <w:szCs w:val="16"/>
          <w:lang w:val="en-PH" w:eastAsia="zh-CN"/>
        </w:rPr>
        <w:drawing>
          <wp:inline distT="0" distB="0" distL="0" distR="0" wp14:anchorId="36453333" wp14:editId="76574BA6">
            <wp:extent cx="4981575" cy="7217410"/>
            <wp:effectExtent l="19050" t="19050" r="2857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st likely eto na ung architecture.png"/>
                    <pic:cNvPicPr/>
                  </pic:nvPicPr>
                  <pic:blipFill>
                    <a:blip r:embed="rId44">
                      <a:extLst>
                        <a:ext uri="{28A0092B-C50C-407E-A947-70E740481C1C}">
                          <a14:useLocalDpi xmlns:a14="http://schemas.microsoft.com/office/drawing/2010/main" val="0"/>
                        </a:ext>
                      </a:extLst>
                    </a:blip>
                    <a:stretch>
                      <a:fillRect/>
                    </a:stretch>
                  </pic:blipFill>
                  <pic:spPr>
                    <a:xfrm>
                      <a:off x="0" y="0"/>
                      <a:ext cx="4981575" cy="7217410"/>
                    </a:xfrm>
                    <a:prstGeom prst="rect">
                      <a:avLst/>
                    </a:prstGeom>
                    <a:ln>
                      <a:solidFill>
                        <a:schemeClr val="tx1"/>
                      </a:solidFill>
                    </a:ln>
                  </pic:spPr>
                </pic:pic>
              </a:graphicData>
            </a:graphic>
          </wp:inline>
        </w:drawing>
      </w:r>
      <w:r w:rsidR="00672265">
        <w:rPr>
          <w:rStyle w:val="CommentReference"/>
        </w:rPr>
        <w:commentReference w:id="77"/>
      </w:r>
      <w:r w:rsidR="00844E29">
        <w:rPr>
          <w:rStyle w:val="CommentReference"/>
          <w:b/>
          <w:i/>
        </w:rPr>
        <w:commentReference w:id="78"/>
      </w:r>
      <w:r w:rsidR="001D4416">
        <w:rPr>
          <w:rStyle w:val="CommentReference"/>
        </w:rPr>
        <w:commentReference w:id="79"/>
      </w:r>
      <w:r w:rsidR="002F27A0">
        <w:rPr>
          <w:rStyle w:val="CommentReference"/>
        </w:rPr>
        <w:commentReference w:id="80"/>
      </w:r>
      <w:r w:rsidR="00A65457">
        <w:rPr>
          <w:rStyle w:val="CommentReference"/>
        </w:rPr>
        <w:commentReference w:id="81"/>
      </w:r>
      <w:r w:rsidR="00FF5F4F">
        <w:rPr>
          <w:rStyle w:val="CommentReference"/>
        </w:rPr>
        <w:commentReference w:id="82"/>
      </w:r>
    </w:p>
    <w:p w14:paraId="3096DB73" w14:textId="77777777" w:rsidR="0060664F" w:rsidRPr="0060664F" w:rsidRDefault="0060664F" w:rsidP="0060664F"/>
    <w:p w14:paraId="60953F33" w14:textId="77777777" w:rsidR="00F21327" w:rsidRDefault="00F21327" w:rsidP="0060664F">
      <w:pPr>
        <w:pStyle w:val="Heading3"/>
      </w:pPr>
      <w:r>
        <w:br w:type="page"/>
      </w:r>
    </w:p>
    <w:p w14:paraId="338EF0AE" w14:textId="46CA791E" w:rsidR="00B33EC6" w:rsidRDefault="0060664F" w:rsidP="0060664F">
      <w:pPr>
        <w:pStyle w:val="Heading3"/>
      </w:pPr>
      <w:bookmarkStart w:id="83" w:name="_Toc395181721"/>
      <w:commentRangeStart w:id="84"/>
      <w:r>
        <w:lastRenderedPageBreak/>
        <w:t>Data Sources</w:t>
      </w:r>
      <w:commentRangeEnd w:id="84"/>
      <w:r w:rsidR="00672265">
        <w:rPr>
          <w:rStyle w:val="CommentReference"/>
          <w:b w:val="0"/>
        </w:rPr>
        <w:commentReference w:id="84"/>
      </w:r>
      <w:bookmarkEnd w:id="83"/>
    </w:p>
    <w:p w14:paraId="0DB41077" w14:textId="77777777" w:rsidR="00B33EC6" w:rsidRDefault="00B33EC6" w:rsidP="00467F73">
      <w:pPr>
        <w:pStyle w:val="Content"/>
      </w:pPr>
    </w:p>
    <w:p w14:paraId="014DA750" w14:textId="3F4B59B4" w:rsidR="00E232DB" w:rsidRDefault="00E232DB" w:rsidP="00E232DB">
      <w:pPr>
        <w:pStyle w:val="Heading4"/>
      </w:pPr>
      <w:r>
        <w:t>Twitter / Tweets</w:t>
      </w:r>
    </w:p>
    <w:p w14:paraId="4C35996A" w14:textId="77777777" w:rsidR="00E232DB" w:rsidRPr="00E232DB" w:rsidRDefault="00E232DB" w:rsidP="00E232DB"/>
    <w:p w14:paraId="2F7F10B6" w14:textId="16317376" w:rsidR="006B6CC9" w:rsidRDefault="00467F73" w:rsidP="00A87103">
      <w:pPr>
        <w:pStyle w:val="Content"/>
      </w:pPr>
      <w:r>
        <w:t xml:space="preserve">The data that will be collected will come from </w:t>
      </w:r>
      <w:r w:rsidR="0052792B">
        <w:t xml:space="preserve">the tweets of the trusted </w:t>
      </w:r>
      <w:r>
        <w:t>Twitter</w:t>
      </w:r>
      <w:r w:rsidR="0052792B">
        <w:t xml:space="preserve"> accounts</w:t>
      </w:r>
      <w:r>
        <w:t>. Some of it will be provided by the Twitter Web Crawler developed by the De La Salle – College of Computer Studied, while the rest will come from the Crawler module to be discussed in the next section.</w:t>
      </w:r>
      <w:r w:rsidR="00306386">
        <w:t xml:space="preserve"> The list of trusted Twitter accounts is based on the list provided by SOMIDI</w:t>
      </w:r>
      <w:r w:rsidR="00E232DB">
        <w:t>A.</w:t>
      </w:r>
    </w:p>
    <w:p w14:paraId="79006C51" w14:textId="77777777" w:rsidR="00E232DB" w:rsidRDefault="00E232DB" w:rsidP="00A87103">
      <w:pPr>
        <w:pStyle w:val="Content"/>
      </w:pPr>
    </w:p>
    <w:p w14:paraId="2048543E" w14:textId="6CE94CE0" w:rsidR="00E232DB" w:rsidRDefault="00E232DB" w:rsidP="00A87103">
      <w:pPr>
        <w:pStyle w:val="Content"/>
      </w:pPr>
      <w:commentRangeStart w:id="85"/>
      <w:commentRangeStart w:id="86"/>
      <w:r>
        <w:t>The output of the crawler will be saved in a CSV file. Each entry in the CSV file will have the</w:t>
      </w:r>
      <w:r w:rsidR="00A65457">
        <w:t xml:space="preserve"> following content: &lt;tweet ID&gt;,</w:t>
      </w:r>
      <w:r>
        <w:t>&lt;username&gt;,”&lt;tweet&gt;”,”&lt;</w:t>
      </w:r>
      <w:r w:rsidR="00A65457">
        <w:t>date and time it was tweeted&gt;”,&lt;longitude&gt;,&lt;latitude&gt;</w:t>
      </w:r>
      <w:commentRangeEnd w:id="85"/>
      <w:r w:rsidR="00A65457">
        <w:rPr>
          <w:rStyle w:val="CommentReference"/>
        </w:rPr>
        <w:commentReference w:id="85"/>
      </w:r>
      <w:commentRangeEnd w:id="86"/>
      <w:r w:rsidR="0012403D">
        <w:t>. Table 4-1 shows a sample of what can be seen in the CSV file.</w:t>
      </w:r>
      <w:r w:rsidR="00FF5F4F">
        <w:rPr>
          <w:rStyle w:val="CommentReference"/>
        </w:rPr>
        <w:commentReference w:id="86"/>
      </w:r>
    </w:p>
    <w:p w14:paraId="0227291F" w14:textId="77777777" w:rsidR="00E232DB" w:rsidRDefault="00E232DB" w:rsidP="00A87103">
      <w:pPr>
        <w:pStyle w:val="Content"/>
      </w:pPr>
    </w:p>
    <w:p w14:paraId="37DFCE7E" w14:textId="3875F1AB" w:rsidR="0012403D" w:rsidRDefault="0012403D" w:rsidP="0012403D">
      <w:pPr>
        <w:pStyle w:val="Caption"/>
        <w:keepNext/>
      </w:pPr>
      <w:bookmarkStart w:id="87" w:name="_Toc395094922"/>
      <w:r>
        <w:t xml:space="preserve">Table </w:t>
      </w:r>
      <w:r w:rsidR="000C0CD4">
        <w:fldChar w:fldCharType="begin"/>
      </w:r>
      <w:r w:rsidR="000C0CD4">
        <w:instrText xml:space="preserve"> STYLEREF 1 \s </w:instrText>
      </w:r>
      <w:r w:rsidR="000C0CD4">
        <w:fldChar w:fldCharType="separate"/>
      </w:r>
      <w:r w:rsidR="0098563A">
        <w:rPr>
          <w:noProof/>
        </w:rPr>
        <w:t>4</w:t>
      </w:r>
      <w:r w:rsidR="000C0CD4">
        <w:rPr>
          <w:noProof/>
        </w:rPr>
        <w:fldChar w:fldCharType="end"/>
      </w:r>
      <w:r>
        <w:noBreakHyphen/>
      </w:r>
      <w:r w:rsidR="000C0CD4">
        <w:fldChar w:fldCharType="begin"/>
      </w:r>
      <w:r w:rsidR="000C0CD4">
        <w:instrText xml:space="preserve"> SEQ Table \* ARABIC \s 1 </w:instrText>
      </w:r>
      <w:r w:rsidR="000C0CD4">
        <w:fldChar w:fldCharType="separate"/>
      </w:r>
      <w:r w:rsidR="0098563A">
        <w:rPr>
          <w:noProof/>
        </w:rPr>
        <w:t>1</w:t>
      </w:r>
      <w:r w:rsidR="000C0CD4">
        <w:rPr>
          <w:noProof/>
        </w:rPr>
        <w:fldChar w:fldCharType="end"/>
      </w:r>
      <w:r>
        <w:t>. Sample Entries of Tweets in CSV File</w:t>
      </w:r>
      <w:bookmarkEnd w:id="87"/>
    </w:p>
    <w:tbl>
      <w:tblPr>
        <w:tblStyle w:val="TableGrid"/>
        <w:tblW w:w="0" w:type="auto"/>
        <w:tblInd w:w="1440" w:type="dxa"/>
        <w:tblLook w:val="04A0" w:firstRow="1" w:lastRow="0" w:firstColumn="1" w:lastColumn="0" w:noHBand="0" w:noVBand="1"/>
      </w:tblPr>
      <w:tblGrid>
        <w:gridCol w:w="535"/>
        <w:gridCol w:w="7375"/>
      </w:tblGrid>
      <w:tr w:rsidR="00E232DB" w14:paraId="489F832E" w14:textId="77777777" w:rsidTr="00E232DB">
        <w:tc>
          <w:tcPr>
            <w:tcW w:w="535" w:type="dxa"/>
            <w:vAlign w:val="center"/>
          </w:tcPr>
          <w:p w14:paraId="7414F317" w14:textId="669EE692" w:rsidR="00E232DB" w:rsidRPr="00E232DB" w:rsidRDefault="00E232DB" w:rsidP="00E232DB">
            <w:pPr>
              <w:pStyle w:val="Content"/>
              <w:ind w:left="0"/>
              <w:jc w:val="center"/>
              <w:rPr>
                <w:b/>
              </w:rPr>
            </w:pPr>
            <w:r w:rsidRPr="00E232DB">
              <w:rPr>
                <w:b/>
              </w:rPr>
              <w:t>#</w:t>
            </w:r>
          </w:p>
        </w:tc>
        <w:tc>
          <w:tcPr>
            <w:tcW w:w="7375" w:type="dxa"/>
            <w:vAlign w:val="center"/>
          </w:tcPr>
          <w:p w14:paraId="62BEB12A" w14:textId="2A785D45" w:rsidR="00E232DB" w:rsidRPr="00E232DB" w:rsidRDefault="00E232DB" w:rsidP="00E232DB">
            <w:pPr>
              <w:pStyle w:val="Content"/>
              <w:ind w:left="0"/>
              <w:jc w:val="center"/>
              <w:rPr>
                <w:b/>
              </w:rPr>
            </w:pPr>
            <w:r w:rsidRPr="00E232DB">
              <w:rPr>
                <w:b/>
              </w:rPr>
              <w:t>Sample Output</w:t>
            </w:r>
          </w:p>
        </w:tc>
      </w:tr>
      <w:tr w:rsidR="00E232DB" w14:paraId="01080EA8" w14:textId="77777777" w:rsidTr="00E232DB">
        <w:tc>
          <w:tcPr>
            <w:tcW w:w="535" w:type="dxa"/>
            <w:vAlign w:val="center"/>
          </w:tcPr>
          <w:p w14:paraId="3B3F8C92" w14:textId="75FD78BA" w:rsidR="00E232DB" w:rsidRDefault="00E232DB" w:rsidP="00E232DB">
            <w:pPr>
              <w:pStyle w:val="Content"/>
              <w:ind w:left="0"/>
              <w:jc w:val="left"/>
            </w:pPr>
            <w:r>
              <w:t>1</w:t>
            </w:r>
          </w:p>
        </w:tc>
        <w:tc>
          <w:tcPr>
            <w:tcW w:w="7375" w:type="dxa"/>
            <w:vAlign w:val="center"/>
          </w:tcPr>
          <w:p w14:paraId="100092AF" w14:textId="56C80C4A" w:rsidR="00E232DB" w:rsidRDefault="00E232DB" w:rsidP="00E232DB">
            <w:pPr>
              <w:pStyle w:val="Content"/>
              <w:ind w:left="0"/>
              <w:jc w:val="left"/>
            </w:pPr>
            <w:r w:rsidRPr="00E232DB">
              <w:t>413991910886240256,BakaCarmiyan,"Kawawa naman nilindol sa Antique. &lt;//33","Fri Dec 20 19:18:57 CST 2013",14.613499,121.0558286</w:t>
            </w:r>
          </w:p>
        </w:tc>
      </w:tr>
      <w:tr w:rsidR="00E232DB" w14:paraId="5EF4F23A" w14:textId="77777777" w:rsidTr="00E232DB">
        <w:tc>
          <w:tcPr>
            <w:tcW w:w="535" w:type="dxa"/>
            <w:vAlign w:val="center"/>
          </w:tcPr>
          <w:p w14:paraId="2D26F6A9" w14:textId="180D79B9" w:rsidR="00E232DB" w:rsidRDefault="00E232DB" w:rsidP="00E232DB">
            <w:pPr>
              <w:pStyle w:val="Content"/>
              <w:ind w:left="0"/>
              <w:jc w:val="left"/>
            </w:pPr>
            <w:r>
              <w:t>2</w:t>
            </w:r>
          </w:p>
        </w:tc>
        <w:tc>
          <w:tcPr>
            <w:tcW w:w="7375" w:type="dxa"/>
            <w:vAlign w:val="center"/>
          </w:tcPr>
          <w:p w14:paraId="4AD16AA4" w14:textId="49E5F125" w:rsidR="00E232DB" w:rsidRDefault="00E232DB" w:rsidP="00E232DB">
            <w:pPr>
              <w:pStyle w:val="Content"/>
              <w:ind w:left="0"/>
              <w:jc w:val="left"/>
            </w:pPr>
            <w:r w:rsidRPr="00E232DB">
              <w:t>414017377517326337,Ehmai123,"""@ANCALERTS: Magnitude 4.3 quake jolts Antique, Boracay http://t.co/c2BczJEa6Y"" Lindol everywhere :3","Fri Dec 20 21:00:09 CST 2013",14.527157,121.0033549</w:t>
            </w:r>
          </w:p>
        </w:tc>
      </w:tr>
    </w:tbl>
    <w:p w14:paraId="33614708" w14:textId="77777777" w:rsidR="00E232DB" w:rsidRDefault="00E232DB" w:rsidP="00A87103">
      <w:pPr>
        <w:pStyle w:val="Content"/>
      </w:pPr>
    </w:p>
    <w:p w14:paraId="75432F12" w14:textId="77777777" w:rsidR="006B6CC9" w:rsidRDefault="006B6CC9" w:rsidP="00A87103">
      <w:pPr>
        <w:pStyle w:val="Content"/>
      </w:pPr>
    </w:p>
    <w:p w14:paraId="48BD169F" w14:textId="352C3027" w:rsidR="00E232DB" w:rsidRDefault="00E232DB" w:rsidP="00E232DB">
      <w:pPr>
        <w:pStyle w:val="Heading4"/>
      </w:pPr>
      <w:commentRangeStart w:id="88"/>
      <w:commentRangeStart w:id="89"/>
      <w:commentRangeStart w:id="90"/>
      <w:r>
        <w:t>Gazetteer</w:t>
      </w:r>
      <w:commentRangeEnd w:id="88"/>
      <w:r w:rsidR="00A65457">
        <w:rPr>
          <w:rStyle w:val="CommentReference"/>
          <w:b w:val="0"/>
        </w:rPr>
        <w:commentReference w:id="88"/>
      </w:r>
      <w:commentRangeEnd w:id="89"/>
      <w:r w:rsidR="00FF5F4F">
        <w:rPr>
          <w:rStyle w:val="CommentReference"/>
          <w:b w:val="0"/>
        </w:rPr>
        <w:commentReference w:id="89"/>
      </w:r>
      <w:commentRangeEnd w:id="90"/>
      <w:r w:rsidR="00FF5F4F">
        <w:rPr>
          <w:rStyle w:val="CommentReference"/>
          <w:b w:val="0"/>
        </w:rPr>
        <w:commentReference w:id="90"/>
      </w:r>
    </w:p>
    <w:p w14:paraId="6EE07D1A" w14:textId="77777777" w:rsidR="00E232DB" w:rsidRPr="00E232DB" w:rsidRDefault="00E232DB" w:rsidP="00E232DB"/>
    <w:p w14:paraId="0370FBAE" w14:textId="4D3718E6" w:rsidR="00A65457" w:rsidRDefault="00A87103" w:rsidP="00A65457">
      <w:pPr>
        <w:pStyle w:val="Content"/>
      </w:pPr>
      <w:r>
        <w:t xml:space="preserve">The gazetteer </w:t>
      </w:r>
      <w:r w:rsidR="00A84206">
        <w:t xml:space="preserve">is a text file that </w:t>
      </w:r>
      <w:r>
        <w:t>contains the list of names and location</w:t>
      </w:r>
      <w:r w:rsidR="00F21327">
        <w:t>s</w:t>
      </w:r>
      <w:r>
        <w:t xml:space="preserve"> to identify the proper nouns in the tweets. </w:t>
      </w:r>
      <w:r w:rsidR="00F21327">
        <w:t xml:space="preserve">This will be used for the Filipino NER module. </w:t>
      </w:r>
      <w:r>
        <w:t>The plan is to upd</w:t>
      </w:r>
      <w:r w:rsidR="00643050">
        <w:t>ate</w:t>
      </w:r>
      <w:r w:rsidR="00A84206">
        <w:t>and use SOMIDIA’s gazetteer.</w:t>
      </w:r>
      <w:r w:rsidR="0012403D">
        <w:t xml:space="preserve"> Table 4-2 shows a sample gazetteer for the storm names in the Philippines.</w:t>
      </w:r>
    </w:p>
    <w:p w14:paraId="20CBC4C9" w14:textId="77777777" w:rsidR="00643050" w:rsidRDefault="00643050" w:rsidP="00643050">
      <w:pPr>
        <w:pStyle w:val="Content"/>
        <w:ind w:left="0"/>
      </w:pPr>
    </w:p>
    <w:p w14:paraId="20F14070" w14:textId="6D0BEF2E" w:rsidR="00643050" w:rsidRDefault="00643050" w:rsidP="00643050">
      <w:pPr>
        <w:pStyle w:val="Caption"/>
        <w:keepNext/>
        <w:ind w:left="720" w:firstLine="720"/>
      </w:pPr>
      <w:bookmarkStart w:id="91" w:name="_Toc395094923"/>
      <w:r>
        <w:t xml:space="preserve">Table </w:t>
      </w:r>
      <w:r w:rsidR="000C0CD4">
        <w:fldChar w:fldCharType="begin"/>
      </w:r>
      <w:r w:rsidR="000C0CD4">
        <w:instrText xml:space="preserve"> STYLEREF 1 \s </w:instrText>
      </w:r>
      <w:r w:rsidR="000C0CD4">
        <w:fldChar w:fldCharType="separate"/>
      </w:r>
      <w:r w:rsidR="0098563A">
        <w:rPr>
          <w:noProof/>
        </w:rPr>
        <w:t>4</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2</w:t>
      </w:r>
      <w:r w:rsidR="000C0CD4">
        <w:rPr>
          <w:noProof/>
        </w:rPr>
        <w:fldChar w:fldCharType="end"/>
      </w:r>
      <w:r>
        <w:t>. Sample Gazetter for Storm Names (Philippines)</w:t>
      </w:r>
      <w:bookmarkEnd w:id="91"/>
    </w:p>
    <w:tbl>
      <w:tblPr>
        <w:tblStyle w:val="TableGrid"/>
        <w:tblW w:w="0" w:type="auto"/>
        <w:tblInd w:w="1440" w:type="dxa"/>
        <w:tblLook w:val="04A0" w:firstRow="1" w:lastRow="0" w:firstColumn="1" w:lastColumn="0" w:noHBand="0" w:noVBand="1"/>
      </w:tblPr>
      <w:tblGrid>
        <w:gridCol w:w="1706"/>
        <w:gridCol w:w="1551"/>
        <w:gridCol w:w="1551"/>
        <w:gridCol w:w="1551"/>
        <w:gridCol w:w="1551"/>
      </w:tblGrid>
      <w:tr w:rsidR="005A0686" w14:paraId="72382769" w14:textId="77777777" w:rsidTr="005A0686">
        <w:tc>
          <w:tcPr>
            <w:tcW w:w="1706" w:type="dxa"/>
          </w:tcPr>
          <w:p w14:paraId="4CA34412" w14:textId="77777777" w:rsidR="005A0686" w:rsidRDefault="005A0686" w:rsidP="005A0686">
            <w:pPr>
              <w:pStyle w:val="Content"/>
              <w:ind w:left="0"/>
            </w:pPr>
            <w:r>
              <w:t>Agaton</w:t>
            </w:r>
          </w:p>
          <w:p w14:paraId="2E773584" w14:textId="77777777" w:rsidR="005A0686" w:rsidRDefault="005A0686" w:rsidP="005A0686">
            <w:pPr>
              <w:pStyle w:val="Content"/>
              <w:ind w:left="0"/>
            </w:pPr>
            <w:r>
              <w:t>Amang</w:t>
            </w:r>
          </w:p>
          <w:p w14:paraId="2E4CCDAA" w14:textId="77777777" w:rsidR="005A0686" w:rsidRDefault="005A0686" w:rsidP="005A0686">
            <w:pPr>
              <w:pStyle w:val="Content"/>
              <w:ind w:left="0"/>
            </w:pPr>
            <w:r>
              <w:t>Ambo</w:t>
            </w:r>
          </w:p>
          <w:p w14:paraId="537ABBE3" w14:textId="77777777" w:rsidR="005A0686" w:rsidRDefault="005A0686" w:rsidP="005A0686">
            <w:pPr>
              <w:pStyle w:val="Content"/>
              <w:ind w:left="0"/>
            </w:pPr>
            <w:r>
              <w:t>Auring</w:t>
            </w:r>
          </w:p>
          <w:p w14:paraId="2686D818" w14:textId="77777777" w:rsidR="005A0686" w:rsidRDefault="005A0686" w:rsidP="005A0686">
            <w:pPr>
              <w:pStyle w:val="Content"/>
              <w:ind w:left="0"/>
            </w:pPr>
            <w:r>
              <w:t>Basyang</w:t>
            </w:r>
          </w:p>
          <w:p w14:paraId="1E1CE863" w14:textId="77777777" w:rsidR="005A0686" w:rsidRDefault="005A0686" w:rsidP="005A0686">
            <w:pPr>
              <w:pStyle w:val="Content"/>
              <w:ind w:left="0"/>
            </w:pPr>
            <w:r>
              <w:t>Bebeng</w:t>
            </w:r>
          </w:p>
          <w:p w14:paraId="560BE55F" w14:textId="77777777" w:rsidR="005A0686" w:rsidRDefault="005A0686" w:rsidP="005A0686">
            <w:pPr>
              <w:pStyle w:val="Content"/>
              <w:ind w:left="0"/>
            </w:pPr>
            <w:r>
              <w:t>Bising</w:t>
            </w:r>
          </w:p>
          <w:p w14:paraId="216B4B53" w14:textId="77777777" w:rsidR="005A0686" w:rsidRDefault="005A0686" w:rsidP="005A0686">
            <w:pPr>
              <w:pStyle w:val="Content"/>
              <w:ind w:left="0"/>
            </w:pPr>
            <w:r>
              <w:t>Butchoy</w:t>
            </w:r>
          </w:p>
          <w:p w14:paraId="2C357284" w14:textId="77777777" w:rsidR="005A0686" w:rsidRDefault="005A0686" w:rsidP="005A0686">
            <w:pPr>
              <w:pStyle w:val="Content"/>
              <w:ind w:left="0"/>
            </w:pPr>
            <w:r>
              <w:t>Caloy</w:t>
            </w:r>
          </w:p>
          <w:p w14:paraId="1976F0BF" w14:textId="77777777" w:rsidR="005A0686" w:rsidRDefault="005A0686" w:rsidP="005A0686">
            <w:pPr>
              <w:pStyle w:val="Content"/>
              <w:ind w:left="0"/>
            </w:pPr>
            <w:r>
              <w:t>Chedeng</w:t>
            </w:r>
          </w:p>
          <w:p w14:paraId="02FE8B1C" w14:textId="77777777" w:rsidR="005A0686" w:rsidRDefault="005A0686" w:rsidP="005A0686">
            <w:pPr>
              <w:pStyle w:val="Content"/>
              <w:ind w:left="0"/>
            </w:pPr>
            <w:r>
              <w:t>Cosme</w:t>
            </w:r>
          </w:p>
          <w:p w14:paraId="7A2B5BBA" w14:textId="77777777" w:rsidR="005A0686" w:rsidRDefault="005A0686" w:rsidP="005A0686">
            <w:pPr>
              <w:pStyle w:val="Content"/>
              <w:ind w:left="0"/>
            </w:pPr>
            <w:r>
              <w:t>Crising</w:t>
            </w:r>
          </w:p>
          <w:p w14:paraId="6C6AF55E" w14:textId="77777777" w:rsidR="005A0686" w:rsidRDefault="005A0686" w:rsidP="005A0686">
            <w:pPr>
              <w:pStyle w:val="Content"/>
              <w:ind w:left="0"/>
            </w:pPr>
            <w:r>
              <w:t>Dante</w:t>
            </w:r>
          </w:p>
          <w:p w14:paraId="5E53FF39" w14:textId="77777777" w:rsidR="005A0686" w:rsidRDefault="005A0686" w:rsidP="005A0686">
            <w:pPr>
              <w:pStyle w:val="Content"/>
              <w:ind w:left="0"/>
            </w:pPr>
            <w:r>
              <w:t>Dindo</w:t>
            </w:r>
          </w:p>
          <w:p w14:paraId="57731315" w14:textId="77777777" w:rsidR="005A0686" w:rsidRDefault="005A0686" w:rsidP="005A0686">
            <w:pPr>
              <w:pStyle w:val="Content"/>
              <w:ind w:left="0"/>
            </w:pPr>
            <w:r>
              <w:t>Dodong</w:t>
            </w:r>
          </w:p>
          <w:p w14:paraId="74B0039D" w14:textId="77777777" w:rsidR="005A0686" w:rsidRDefault="005A0686" w:rsidP="005A0686">
            <w:pPr>
              <w:pStyle w:val="Content"/>
              <w:ind w:left="0"/>
            </w:pPr>
            <w:r>
              <w:t>Domeng</w:t>
            </w:r>
          </w:p>
          <w:p w14:paraId="1F8788F6" w14:textId="77777777" w:rsidR="005A0686" w:rsidRDefault="005A0686" w:rsidP="005A0686">
            <w:pPr>
              <w:pStyle w:val="Content"/>
              <w:ind w:left="0"/>
            </w:pPr>
            <w:r>
              <w:t>Egay</w:t>
            </w:r>
          </w:p>
          <w:p w14:paraId="2D9E00A3" w14:textId="77777777" w:rsidR="005A0686" w:rsidRDefault="005A0686" w:rsidP="005A0686">
            <w:pPr>
              <w:pStyle w:val="Content"/>
              <w:ind w:left="0"/>
            </w:pPr>
            <w:r>
              <w:t>Emong</w:t>
            </w:r>
          </w:p>
          <w:p w14:paraId="218B3AB1" w14:textId="77777777" w:rsidR="005A0686" w:rsidRDefault="005A0686" w:rsidP="005A0686">
            <w:pPr>
              <w:pStyle w:val="Content"/>
              <w:ind w:left="0"/>
            </w:pPr>
            <w:r>
              <w:t>Enteng</w:t>
            </w:r>
          </w:p>
          <w:p w14:paraId="75712363" w14:textId="330C8E2B" w:rsidR="005A0686" w:rsidRDefault="005A0686" w:rsidP="005A0686">
            <w:pPr>
              <w:pStyle w:val="Content"/>
              <w:ind w:left="0"/>
            </w:pPr>
            <w:r>
              <w:t>Ester</w:t>
            </w:r>
          </w:p>
        </w:tc>
        <w:tc>
          <w:tcPr>
            <w:tcW w:w="1551" w:type="dxa"/>
          </w:tcPr>
          <w:p w14:paraId="23A8C20B" w14:textId="77777777" w:rsidR="005A0686" w:rsidRDefault="005A0686" w:rsidP="005A0686">
            <w:pPr>
              <w:pStyle w:val="Content"/>
              <w:ind w:left="0"/>
            </w:pPr>
            <w:r>
              <w:t>Falcon</w:t>
            </w:r>
          </w:p>
          <w:p w14:paraId="1C28F5A4" w14:textId="77777777" w:rsidR="005A0686" w:rsidRDefault="005A0686" w:rsidP="005A0686">
            <w:pPr>
              <w:pStyle w:val="Content"/>
              <w:ind w:left="0"/>
            </w:pPr>
            <w:r>
              <w:t>Feria</w:t>
            </w:r>
          </w:p>
          <w:p w14:paraId="6A645FA7" w14:textId="77777777" w:rsidR="005A0686" w:rsidRDefault="005A0686" w:rsidP="005A0686">
            <w:pPr>
              <w:pStyle w:val="Content"/>
              <w:ind w:left="0"/>
            </w:pPr>
            <w:r>
              <w:t>Florita</w:t>
            </w:r>
          </w:p>
          <w:p w14:paraId="27B68A06" w14:textId="77777777" w:rsidR="005A0686" w:rsidRDefault="005A0686" w:rsidP="005A0686">
            <w:pPr>
              <w:pStyle w:val="Content"/>
              <w:ind w:left="0"/>
            </w:pPr>
            <w:r>
              <w:t>Frank</w:t>
            </w:r>
          </w:p>
          <w:p w14:paraId="20D9C16D" w14:textId="77777777" w:rsidR="005A0686" w:rsidRDefault="005A0686" w:rsidP="005A0686">
            <w:pPr>
              <w:pStyle w:val="Content"/>
              <w:ind w:left="0"/>
            </w:pPr>
            <w:r>
              <w:t>Gener</w:t>
            </w:r>
          </w:p>
          <w:p w14:paraId="5CDE43BE" w14:textId="77777777" w:rsidR="005A0686" w:rsidRDefault="005A0686" w:rsidP="005A0686">
            <w:pPr>
              <w:pStyle w:val="Content"/>
              <w:ind w:left="0"/>
            </w:pPr>
            <w:r>
              <w:t>Gloria</w:t>
            </w:r>
          </w:p>
          <w:p w14:paraId="55D9C55C" w14:textId="77777777" w:rsidR="005A0686" w:rsidRDefault="005A0686" w:rsidP="005A0686">
            <w:pPr>
              <w:pStyle w:val="Content"/>
              <w:ind w:left="0"/>
            </w:pPr>
            <w:r>
              <w:t>Goring</w:t>
            </w:r>
          </w:p>
          <w:p w14:paraId="1E75457F" w14:textId="77777777" w:rsidR="005A0686" w:rsidRDefault="005A0686" w:rsidP="005A0686">
            <w:pPr>
              <w:pStyle w:val="Content"/>
              <w:ind w:left="0"/>
            </w:pPr>
            <w:r>
              <w:t>Gorio</w:t>
            </w:r>
          </w:p>
          <w:p w14:paraId="13F7E245" w14:textId="77777777" w:rsidR="005A0686" w:rsidRDefault="005A0686" w:rsidP="005A0686">
            <w:pPr>
              <w:pStyle w:val="Content"/>
              <w:ind w:left="0"/>
            </w:pPr>
            <w:r>
              <w:t>Hanna</w:t>
            </w:r>
          </w:p>
          <w:p w14:paraId="27B02F55" w14:textId="77777777" w:rsidR="005A0686" w:rsidRDefault="005A0686" w:rsidP="005A0686">
            <w:pPr>
              <w:pStyle w:val="Content"/>
              <w:ind w:left="0"/>
            </w:pPr>
            <w:r>
              <w:t>Helen</w:t>
            </w:r>
          </w:p>
          <w:p w14:paraId="2D14A78C" w14:textId="77777777" w:rsidR="005A0686" w:rsidRDefault="005A0686" w:rsidP="005A0686">
            <w:pPr>
              <w:pStyle w:val="Content"/>
              <w:ind w:left="0"/>
            </w:pPr>
            <w:r>
              <w:t>Henry</w:t>
            </w:r>
          </w:p>
          <w:p w14:paraId="0C6C6D45" w14:textId="77777777" w:rsidR="005A0686" w:rsidRDefault="005A0686" w:rsidP="005A0686">
            <w:pPr>
              <w:pStyle w:val="Content"/>
              <w:ind w:left="0"/>
            </w:pPr>
            <w:r>
              <w:t>Huaning</w:t>
            </w:r>
          </w:p>
          <w:p w14:paraId="36A8A784" w14:textId="77777777" w:rsidR="005A0686" w:rsidRDefault="005A0686" w:rsidP="005A0686">
            <w:pPr>
              <w:pStyle w:val="Content"/>
              <w:ind w:left="0"/>
            </w:pPr>
            <w:r>
              <w:t>Igme</w:t>
            </w:r>
          </w:p>
          <w:p w14:paraId="7F2F364F" w14:textId="77777777" w:rsidR="005A0686" w:rsidRDefault="005A0686" w:rsidP="005A0686">
            <w:pPr>
              <w:pStyle w:val="Content"/>
              <w:ind w:left="0"/>
            </w:pPr>
            <w:r>
              <w:t>Inday</w:t>
            </w:r>
          </w:p>
          <w:p w14:paraId="51438037" w14:textId="77777777" w:rsidR="005A0686" w:rsidRDefault="005A0686" w:rsidP="005A0686">
            <w:pPr>
              <w:pStyle w:val="Content"/>
              <w:ind w:left="0"/>
            </w:pPr>
            <w:r>
              <w:t>Ineng</w:t>
            </w:r>
          </w:p>
          <w:p w14:paraId="259AA037" w14:textId="77777777" w:rsidR="005A0686" w:rsidRDefault="005A0686" w:rsidP="005A0686">
            <w:pPr>
              <w:pStyle w:val="Content"/>
              <w:ind w:left="0"/>
            </w:pPr>
            <w:r>
              <w:t>Isang</w:t>
            </w:r>
          </w:p>
          <w:p w14:paraId="3801167A" w14:textId="77777777" w:rsidR="005A0686" w:rsidRDefault="005A0686" w:rsidP="005A0686">
            <w:pPr>
              <w:pStyle w:val="Content"/>
              <w:ind w:left="0"/>
            </w:pPr>
            <w:r>
              <w:t>Jolina</w:t>
            </w:r>
          </w:p>
          <w:p w14:paraId="1CC81E83" w14:textId="77777777" w:rsidR="005A0686" w:rsidRDefault="005A0686" w:rsidP="005A0686">
            <w:pPr>
              <w:pStyle w:val="Content"/>
              <w:ind w:left="0"/>
            </w:pPr>
            <w:r>
              <w:t>Juan</w:t>
            </w:r>
          </w:p>
          <w:p w14:paraId="44475969" w14:textId="77777777" w:rsidR="005A0686" w:rsidRDefault="005A0686" w:rsidP="005A0686">
            <w:pPr>
              <w:pStyle w:val="Content"/>
              <w:ind w:left="0"/>
            </w:pPr>
            <w:r>
              <w:t>Juaning</w:t>
            </w:r>
          </w:p>
          <w:p w14:paraId="10677318" w14:textId="6471FFF0" w:rsidR="005A0686" w:rsidRDefault="005A0686" w:rsidP="005A0686">
            <w:pPr>
              <w:pStyle w:val="Content"/>
              <w:ind w:left="0"/>
            </w:pPr>
            <w:r>
              <w:t>Julian</w:t>
            </w:r>
          </w:p>
        </w:tc>
        <w:tc>
          <w:tcPr>
            <w:tcW w:w="1551" w:type="dxa"/>
          </w:tcPr>
          <w:p w14:paraId="0C65608D" w14:textId="77777777" w:rsidR="005A0686" w:rsidRDefault="005A0686" w:rsidP="005A0686">
            <w:pPr>
              <w:pStyle w:val="Content"/>
              <w:ind w:left="0"/>
            </w:pPr>
            <w:r>
              <w:t>Kabayan</w:t>
            </w:r>
          </w:p>
          <w:p w14:paraId="2835B0A7" w14:textId="77777777" w:rsidR="005A0686" w:rsidRDefault="005A0686" w:rsidP="005A0686">
            <w:pPr>
              <w:pStyle w:val="Content"/>
              <w:ind w:left="0"/>
            </w:pPr>
            <w:r>
              <w:t>Karen</w:t>
            </w:r>
          </w:p>
          <w:p w14:paraId="2EC6CFAF" w14:textId="77777777" w:rsidR="005A0686" w:rsidRDefault="005A0686" w:rsidP="005A0686">
            <w:pPr>
              <w:pStyle w:val="Content"/>
              <w:ind w:left="0"/>
            </w:pPr>
            <w:r>
              <w:t>Katring</w:t>
            </w:r>
          </w:p>
          <w:p w14:paraId="1C1A3E53" w14:textId="77777777" w:rsidR="005A0686" w:rsidRDefault="005A0686" w:rsidP="005A0686">
            <w:pPr>
              <w:pStyle w:val="Content"/>
              <w:ind w:left="0"/>
            </w:pPr>
            <w:r>
              <w:t>Kiko</w:t>
            </w:r>
          </w:p>
          <w:p w14:paraId="35D5B026" w14:textId="77777777" w:rsidR="005A0686" w:rsidRDefault="005A0686" w:rsidP="005A0686">
            <w:pPr>
              <w:pStyle w:val="Content"/>
              <w:ind w:left="0"/>
            </w:pPr>
            <w:r>
              <w:t>Labuyo</w:t>
            </w:r>
          </w:p>
          <w:p w14:paraId="61D36BE8" w14:textId="77777777" w:rsidR="005A0686" w:rsidRDefault="005A0686" w:rsidP="005A0686">
            <w:pPr>
              <w:pStyle w:val="Content"/>
              <w:ind w:left="0"/>
            </w:pPr>
            <w:r>
              <w:t>Lando</w:t>
            </w:r>
          </w:p>
          <w:p w14:paraId="06DF95C7" w14:textId="77777777" w:rsidR="005A0686" w:rsidRDefault="005A0686" w:rsidP="005A0686">
            <w:pPr>
              <w:pStyle w:val="Content"/>
              <w:ind w:left="0"/>
            </w:pPr>
            <w:r>
              <w:t>Lawin</w:t>
            </w:r>
          </w:p>
          <w:p w14:paraId="4A819563" w14:textId="77777777" w:rsidR="005A0686" w:rsidRDefault="005A0686" w:rsidP="005A0686">
            <w:pPr>
              <w:pStyle w:val="Content"/>
              <w:ind w:left="0"/>
            </w:pPr>
            <w:r>
              <w:t>Luis</w:t>
            </w:r>
          </w:p>
          <w:p w14:paraId="684CC33D" w14:textId="77777777" w:rsidR="005A0686" w:rsidRDefault="005A0686" w:rsidP="005A0686">
            <w:pPr>
              <w:pStyle w:val="Content"/>
              <w:ind w:left="0"/>
            </w:pPr>
            <w:r>
              <w:t>Marce</w:t>
            </w:r>
          </w:p>
          <w:p w14:paraId="63EAF7EA" w14:textId="77777777" w:rsidR="005A0686" w:rsidRDefault="005A0686" w:rsidP="005A0686">
            <w:pPr>
              <w:pStyle w:val="Content"/>
              <w:ind w:left="0"/>
            </w:pPr>
            <w:r>
              <w:t>Maring</w:t>
            </w:r>
          </w:p>
          <w:p w14:paraId="4835B668" w14:textId="77777777" w:rsidR="005A0686" w:rsidRDefault="005A0686" w:rsidP="005A0686">
            <w:pPr>
              <w:pStyle w:val="Content"/>
              <w:ind w:left="0"/>
            </w:pPr>
            <w:r>
              <w:t>Milenyo</w:t>
            </w:r>
          </w:p>
          <w:p w14:paraId="4FA38AEC" w14:textId="77777777" w:rsidR="005A0686" w:rsidRDefault="005A0686" w:rsidP="005A0686">
            <w:pPr>
              <w:pStyle w:val="Content"/>
              <w:ind w:left="0"/>
            </w:pPr>
            <w:r>
              <w:t>Mina</w:t>
            </w:r>
          </w:p>
          <w:p w14:paraId="50156317" w14:textId="77777777" w:rsidR="005A0686" w:rsidRDefault="005A0686" w:rsidP="005A0686">
            <w:pPr>
              <w:pStyle w:val="Content"/>
              <w:ind w:left="0"/>
            </w:pPr>
            <w:r>
              <w:t>Nando</w:t>
            </w:r>
          </w:p>
          <w:p w14:paraId="5F873DA6" w14:textId="77777777" w:rsidR="005A0686" w:rsidRDefault="005A0686" w:rsidP="005A0686">
            <w:pPr>
              <w:pStyle w:val="Content"/>
              <w:ind w:left="0"/>
            </w:pPr>
            <w:r>
              <w:t>Neneng</w:t>
            </w:r>
          </w:p>
          <w:p w14:paraId="6254F067" w14:textId="77777777" w:rsidR="005A0686" w:rsidRDefault="005A0686" w:rsidP="005A0686">
            <w:pPr>
              <w:pStyle w:val="Content"/>
              <w:ind w:left="0"/>
            </w:pPr>
            <w:r>
              <w:t>Nina</w:t>
            </w:r>
          </w:p>
          <w:p w14:paraId="6F979D38" w14:textId="77777777" w:rsidR="005A0686" w:rsidRDefault="005A0686" w:rsidP="005A0686">
            <w:pPr>
              <w:pStyle w:val="Content"/>
              <w:ind w:left="0"/>
            </w:pPr>
            <w:r>
              <w:t>Nonoy</w:t>
            </w:r>
          </w:p>
          <w:p w14:paraId="26776C93" w14:textId="77777777" w:rsidR="005A0686" w:rsidRDefault="005A0686" w:rsidP="005A0686">
            <w:pPr>
              <w:pStyle w:val="Content"/>
              <w:ind w:left="0"/>
            </w:pPr>
            <w:r>
              <w:t>Ofel</w:t>
            </w:r>
          </w:p>
          <w:p w14:paraId="4E8D075D" w14:textId="77777777" w:rsidR="005A0686" w:rsidRDefault="005A0686" w:rsidP="005A0686">
            <w:pPr>
              <w:pStyle w:val="Content"/>
              <w:ind w:left="0"/>
            </w:pPr>
            <w:r>
              <w:t>Ompong</w:t>
            </w:r>
          </w:p>
          <w:p w14:paraId="13604AF6" w14:textId="77777777" w:rsidR="005A0686" w:rsidRDefault="005A0686" w:rsidP="005A0686">
            <w:pPr>
              <w:pStyle w:val="Content"/>
              <w:ind w:left="0"/>
            </w:pPr>
            <w:r>
              <w:t>Ondoy</w:t>
            </w:r>
          </w:p>
          <w:p w14:paraId="6BB7295F" w14:textId="5CD5C29A" w:rsidR="005A0686" w:rsidRDefault="005A0686" w:rsidP="005A0686">
            <w:pPr>
              <w:pStyle w:val="Content"/>
              <w:ind w:left="0"/>
            </w:pPr>
            <w:r>
              <w:t>Onyok</w:t>
            </w:r>
          </w:p>
        </w:tc>
        <w:tc>
          <w:tcPr>
            <w:tcW w:w="1551" w:type="dxa"/>
          </w:tcPr>
          <w:p w14:paraId="44ED1715" w14:textId="77777777" w:rsidR="005A0686" w:rsidRDefault="005A0686" w:rsidP="005A0686">
            <w:pPr>
              <w:pStyle w:val="Content"/>
              <w:ind w:left="0"/>
            </w:pPr>
            <w:r>
              <w:t>Pablo</w:t>
            </w:r>
          </w:p>
          <w:p w14:paraId="569B6BDA" w14:textId="77777777" w:rsidR="005A0686" w:rsidRDefault="005A0686" w:rsidP="005A0686">
            <w:pPr>
              <w:pStyle w:val="Content"/>
              <w:ind w:left="0"/>
            </w:pPr>
            <w:r>
              <w:t>Paeng</w:t>
            </w:r>
          </w:p>
          <w:p w14:paraId="23856144" w14:textId="77777777" w:rsidR="005A0686" w:rsidRDefault="005A0686" w:rsidP="005A0686">
            <w:pPr>
              <w:pStyle w:val="Content"/>
              <w:ind w:left="0"/>
            </w:pPr>
            <w:r>
              <w:t>Pedning</w:t>
            </w:r>
          </w:p>
          <w:p w14:paraId="4EF123BA" w14:textId="77777777" w:rsidR="005A0686" w:rsidRDefault="005A0686" w:rsidP="005A0686">
            <w:pPr>
              <w:pStyle w:val="Content"/>
              <w:ind w:left="0"/>
            </w:pPr>
            <w:r>
              <w:t>Pepeng</w:t>
            </w:r>
          </w:p>
          <w:p w14:paraId="13F46EFD" w14:textId="77777777" w:rsidR="005A0686" w:rsidRDefault="005A0686" w:rsidP="005A0686">
            <w:pPr>
              <w:pStyle w:val="Content"/>
              <w:ind w:left="0"/>
            </w:pPr>
            <w:r>
              <w:t>Quedan</w:t>
            </w:r>
          </w:p>
          <w:p w14:paraId="2352A047" w14:textId="77777777" w:rsidR="005A0686" w:rsidRDefault="005A0686" w:rsidP="005A0686">
            <w:pPr>
              <w:pStyle w:val="Content"/>
              <w:ind w:left="0"/>
            </w:pPr>
            <w:r>
              <w:t>Queenie</w:t>
            </w:r>
          </w:p>
          <w:p w14:paraId="33DB7865" w14:textId="77777777" w:rsidR="005A0686" w:rsidRDefault="005A0686" w:rsidP="005A0686">
            <w:pPr>
              <w:pStyle w:val="Content"/>
              <w:ind w:left="0"/>
            </w:pPr>
            <w:r>
              <w:t>Quiel</w:t>
            </w:r>
          </w:p>
          <w:p w14:paraId="05A681CD" w14:textId="77777777" w:rsidR="005A0686" w:rsidRDefault="005A0686" w:rsidP="005A0686">
            <w:pPr>
              <w:pStyle w:val="Content"/>
              <w:ind w:left="0"/>
            </w:pPr>
            <w:r>
              <w:t>Quinta</w:t>
            </w:r>
          </w:p>
          <w:p w14:paraId="5FCE5768" w14:textId="77777777" w:rsidR="005A0686" w:rsidRDefault="005A0686" w:rsidP="005A0686">
            <w:pPr>
              <w:pStyle w:val="Content"/>
              <w:ind w:left="0"/>
            </w:pPr>
            <w:r>
              <w:t>Ramil</w:t>
            </w:r>
          </w:p>
          <w:p w14:paraId="09FC2AFE" w14:textId="77777777" w:rsidR="005A0686" w:rsidRDefault="005A0686" w:rsidP="005A0686">
            <w:pPr>
              <w:pStyle w:val="Content"/>
              <w:ind w:left="0"/>
            </w:pPr>
            <w:r>
              <w:t>Ramon</w:t>
            </w:r>
          </w:p>
          <w:p w14:paraId="2A0A0F91" w14:textId="77777777" w:rsidR="005A0686" w:rsidRDefault="005A0686" w:rsidP="005A0686">
            <w:pPr>
              <w:pStyle w:val="Content"/>
              <w:ind w:left="0"/>
            </w:pPr>
            <w:r>
              <w:t>Reming</w:t>
            </w:r>
          </w:p>
          <w:p w14:paraId="5F03F77B" w14:textId="77777777" w:rsidR="005A0686" w:rsidRDefault="005A0686" w:rsidP="005A0686">
            <w:pPr>
              <w:pStyle w:val="Content"/>
              <w:ind w:left="0"/>
            </w:pPr>
            <w:r>
              <w:t>Rolly</w:t>
            </w:r>
          </w:p>
          <w:p w14:paraId="363A004D" w14:textId="77777777" w:rsidR="005A0686" w:rsidRDefault="005A0686" w:rsidP="005A0686">
            <w:pPr>
              <w:pStyle w:val="Content"/>
              <w:ind w:left="0"/>
            </w:pPr>
            <w:r>
              <w:t>Santi</w:t>
            </w:r>
          </w:p>
          <w:p w14:paraId="6A2A62E9" w14:textId="77777777" w:rsidR="005A0686" w:rsidRDefault="005A0686" w:rsidP="005A0686">
            <w:pPr>
              <w:pStyle w:val="Content"/>
              <w:ind w:left="0"/>
            </w:pPr>
            <w:r>
              <w:t>Seiang</w:t>
            </w:r>
          </w:p>
          <w:p w14:paraId="772175C9" w14:textId="77777777" w:rsidR="005A0686" w:rsidRDefault="005A0686" w:rsidP="005A0686">
            <w:pPr>
              <w:pStyle w:val="Content"/>
              <w:ind w:left="0"/>
            </w:pPr>
            <w:r>
              <w:t>Sendong</w:t>
            </w:r>
          </w:p>
          <w:p w14:paraId="59B0847F" w14:textId="77777777" w:rsidR="005A0686" w:rsidRDefault="005A0686" w:rsidP="005A0686">
            <w:pPr>
              <w:pStyle w:val="Content"/>
              <w:ind w:left="0"/>
            </w:pPr>
            <w:r>
              <w:t>Siony</w:t>
            </w:r>
          </w:p>
          <w:p w14:paraId="63D7EC4D" w14:textId="77777777" w:rsidR="005A0686" w:rsidRDefault="005A0686" w:rsidP="005A0686">
            <w:pPr>
              <w:pStyle w:val="Content"/>
              <w:ind w:left="0"/>
            </w:pPr>
            <w:r>
              <w:t>Tino</w:t>
            </w:r>
          </w:p>
          <w:p w14:paraId="6D9142F3" w14:textId="77777777" w:rsidR="005A0686" w:rsidRDefault="005A0686" w:rsidP="005A0686">
            <w:pPr>
              <w:pStyle w:val="Content"/>
              <w:ind w:left="0"/>
            </w:pPr>
            <w:r>
              <w:t>Tisoy</w:t>
            </w:r>
          </w:p>
          <w:p w14:paraId="78C26394" w14:textId="77777777" w:rsidR="005A0686" w:rsidRDefault="005A0686" w:rsidP="005A0686">
            <w:pPr>
              <w:pStyle w:val="Content"/>
              <w:ind w:left="0"/>
            </w:pPr>
            <w:r>
              <w:t>Tomas</w:t>
            </w:r>
          </w:p>
          <w:p w14:paraId="6CBB108E" w14:textId="5E1F29B4" w:rsidR="005A0686" w:rsidRDefault="005A0686" w:rsidP="005A0686">
            <w:pPr>
              <w:pStyle w:val="Content"/>
              <w:ind w:left="0"/>
            </w:pPr>
            <w:r>
              <w:t>Tonyo</w:t>
            </w:r>
          </w:p>
        </w:tc>
        <w:tc>
          <w:tcPr>
            <w:tcW w:w="1551" w:type="dxa"/>
          </w:tcPr>
          <w:p w14:paraId="3A2C8E2D" w14:textId="77777777" w:rsidR="005A0686" w:rsidRDefault="005A0686" w:rsidP="005A0686">
            <w:pPr>
              <w:pStyle w:val="Content"/>
              <w:ind w:left="0"/>
            </w:pPr>
            <w:r>
              <w:t>Udang</w:t>
            </w:r>
          </w:p>
          <w:p w14:paraId="5A572C16" w14:textId="77777777" w:rsidR="005A0686" w:rsidRDefault="005A0686" w:rsidP="005A0686">
            <w:pPr>
              <w:pStyle w:val="Content"/>
              <w:ind w:left="0"/>
            </w:pPr>
            <w:r>
              <w:t>Unding</w:t>
            </w:r>
          </w:p>
          <w:p w14:paraId="5D433CBB" w14:textId="77777777" w:rsidR="005A0686" w:rsidRDefault="005A0686" w:rsidP="005A0686">
            <w:pPr>
              <w:pStyle w:val="Content"/>
              <w:ind w:left="0"/>
            </w:pPr>
            <w:r>
              <w:t>Ursula</w:t>
            </w:r>
          </w:p>
          <w:p w14:paraId="777DAB9F" w14:textId="77777777" w:rsidR="005A0686" w:rsidRDefault="005A0686" w:rsidP="005A0686">
            <w:pPr>
              <w:pStyle w:val="Content"/>
              <w:ind w:left="0"/>
            </w:pPr>
            <w:r>
              <w:t>Usman</w:t>
            </w:r>
          </w:p>
          <w:p w14:paraId="2B2DDCDD" w14:textId="77777777" w:rsidR="005A0686" w:rsidRDefault="005A0686" w:rsidP="005A0686">
            <w:pPr>
              <w:pStyle w:val="Content"/>
              <w:ind w:left="0"/>
            </w:pPr>
            <w:r>
              <w:t>Venus</w:t>
            </w:r>
          </w:p>
          <w:p w14:paraId="197EC58E" w14:textId="77777777" w:rsidR="005A0686" w:rsidRDefault="005A0686" w:rsidP="005A0686">
            <w:pPr>
              <w:pStyle w:val="Content"/>
              <w:ind w:left="0"/>
            </w:pPr>
            <w:r>
              <w:t>Vinta</w:t>
            </w:r>
          </w:p>
          <w:p w14:paraId="2F6DA610" w14:textId="77777777" w:rsidR="005A0686" w:rsidRDefault="005A0686" w:rsidP="005A0686">
            <w:pPr>
              <w:pStyle w:val="Content"/>
              <w:ind w:left="0"/>
            </w:pPr>
            <w:r>
              <w:t>Violeta</w:t>
            </w:r>
          </w:p>
          <w:p w14:paraId="1C88869C" w14:textId="77777777" w:rsidR="005A0686" w:rsidRDefault="005A0686" w:rsidP="005A0686">
            <w:pPr>
              <w:pStyle w:val="Content"/>
              <w:ind w:left="0"/>
            </w:pPr>
            <w:r>
              <w:t>Viring</w:t>
            </w:r>
          </w:p>
          <w:p w14:paraId="3CA0DD7F" w14:textId="77777777" w:rsidR="005A0686" w:rsidRDefault="005A0686" w:rsidP="005A0686">
            <w:pPr>
              <w:pStyle w:val="Content"/>
              <w:ind w:left="0"/>
            </w:pPr>
            <w:r>
              <w:t>Waldo</w:t>
            </w:r>
          </w:p>
          <w:p w14:paraId="025E2E47" w14:textId="77777777" w:rsidR="005A0686" w:rsidRDefault="005A0686" w:rsidP="005A0686">
            <w:pPr>
              <w:pStyle w:val="Content"/>
              <w:ind w:left="0"/>
            </w:pPr>
            <w:r>
              <w:t>Weng</w:t>
            </w:r>
          </w:p>
          <w:p w14:paraId="722204CD" w14:textId="77777777" w:rsidR="005A0686" w:rsidRDefault="005A0686" w:rsidP="005A0686">
            <w:pPr>
              <w:pStyle w:val="Content"/>
              <w:ind w:left="0"/>
            </w:pPr>
            <w:r>
              <w:t>Wilma</w:t>
            </w:r>
          </w:p>
          <w:p w14:paraId="1E1F105B" w14:textId="77777777" w:rsidR="005A0686" w:rsidRDefault="005A0686" w:rsidP="005A0686">
            <w:pPr>
              <w:pStyle w:val="Content"/>
              <w:ind w:left="0"/>
            </w:pPr>
            <w:r>
              <w:t>Winnie</w:t>
            </w:r>
          </w:p>
          <w:p w14:paraId="28C34269" w14:textId="77777777" w:rsidR="005A0686" w:rsidRDefault="005A0686" w:rsidP="005A0686">
            <w:pPr>
              <w:pStyle w:val="Content"/>
              <w:ind w:left="0"/>
            </w:pPr>
            <w:r>
              <w:t>Yayang</w:t>
            </w:r>
          </w:p>
          <w:p w14:paraId="65D77755" w14:textId="77777777" w:rsidR="005A0686" w:rsidRDefault="005A0686" w:rsidP="005A0686">
            <w:pPr>
              <w:pStyle w:val="Content"/>
              <w:ind w:left="0"/>
            </w:pPr>
            <w:r>
              <w:t>Yolanda</w:t>
            </w:r>
          </w:p>
          <w:p w14:paraId="1609D2C5" w14:textId="77777777" w:rsidR="005A0686" w:rsidRDefault="005A0686" w:rsidP="005A0686">
            <w:pPr>
              <w:pStyle w:val="Content"/>
              <w:ind w:left="0"/>
            </w:pPr>
            <w:r>
              <w:t>Yoyong</w:t>
            </w:r>
          </w:p>
          <w:p w14:paraId="11E78FB5" w14:textId="77777777" w:rsidR="005A0686" w:rsidRDefault="005A0686" w:rsidP="005A0686">
            <w:pPr>
              <w:pStyle w:val="Content"/>
              <w:ind w:left="0"/>
            </w:pPr>
            <w:r>
              <w:t>Yoyoy</w:t>
            </w:r>
          </w:p>
          <w:p w14:paraId="7B80D8CF" w14:textId="77777777" w:rsidR="005A0686" w:rsidRDefault="005A0686" w:rsidP="005A0686">
            <w:pPr>
              <w:pStyle w:val="Content"/>
              <w:ind w:left="0"/>
            </w:pPr>
            <w:r>
              <w:t>Zeny</w:t>
            </w:r>
          </w:p>
          <w:p w14:paraId="190A7709" w14:textId="77777777" w:rsidR="005A0686" w:rsidRDefault="005A0686" w:rsidP="005A0686">
            <w:pPr>
              <w:pStyle w:val="Content"/>
              <w:ind w:left="0"/>
            </w:pPr>
            <w:r>
              <w:t>Zigzag</w:t>
            </w:r>
          </w:p>
          <w:p w14:paraId="4185553C" w14:textId="77777777" w:rsidR="005A0686" w:rsidRDefault="005A0686" w:rsidP="005A0686">
            <w:pPr>
              <w:pStyle w:val="Content"/>
              <w:ind w:left="0"/>
            </w:pPr>
            <w:r>
              <w:t>Zoraida</w:t>
            </w:r>
          </w:p>
          <w:p w14:paraId="5F76F8EB" w14:textId="3323A4C8" w:rsidR="005A0686" w:rsidRDefault="005A0686" w:rsidP="005A0686">
            <w:pPr>
              <w:pStyle w:val="Content"/>
              <w:ind w:left="0"/>
            </w:pPr>
            <w:r>
              <w:t>Zosimo</w:t>
            </w:r>
          </w:p>
        </w:tc>
      </w:tr>
    </w:tbl>
    <w:p w14:paraId="44490D04" w14:textId="77777777" w:rsidR="00643050" w:rsidRDefault="00643050" w:rsidP="005A0686">
      <w:pPr>
        <w:pStyle w:val="Content"/>
        <w:ind w:left="0"/>
      </w:pPr>
    </w:p>
    <w:p w14:paraId="63CD1DDF" w14:textId="77777777" w:rsidR="0012403D" w:rsidRDefault="0012403D" w:rsidP="005A0686">
      <w:pPr>
        <w:pStyle w:val="Content"/>
        <w:ind w:left="0"/>
      </w:pPr>
    </w:p>
    <w:p w14:paraId="4EFFE407" w14:textId="77777777" w:rsidR="0012403D" w:rsidRDefault="0012403D" w:rsidP="005A0686">
      <w:pPr>
        <w:pStyle w:val="Content"/>
        <w:ind w:left="0"/>
      </w:pPr>
    </w:p>
    <w:p w14:paraId="7B401C9C" w14:textId="7DEF218A" w:rsidR="00E232DB" w:rsidRDefault="00E232DB" w:rsidP="00E232DB">
      <w:pPr>
        <w:pStyle w:val="Heading4"/>
      </w:pPr>
      <w:commentRangeStart w:id="92"/>
      <w:r>
        <w:lastRenderedPageBreak/>
        <w:t>Rules</w:t>
      </w:r>
      <w:commentRangeEnd w:id="92"/>
      <w:r w:rsidR="00A65457">
        <w:rPr>
          <w:rStyle w:val="CommentReference"/>
          <w:b w:val="0"/>
        </w:rPr>
        <w:commentReference w:id="92"/>
      </w:r>
    </w:p>
    <w:p w14:paraId="0B34A6C9" w14:textId="77777777" w:rsidR="00E232DB" w:rsidRPr="00E232DB" w:rsidRDefault="00E232DB" w:rsidP="00E232DB"/>
    <w:p w14:paraId="1E20FC4C" w14:textId="55C2FC35" w:rsidR="00A87103" w:rsidRDefault="00A87103" w:rsidP="00A87103">
      <w:pPr>
        <w:pStyle w:val="Content"/>
      </w:pPr>
      <w:r>
        <w:t xml:space="preserve">The rules generated by the Rule </w:t>
      </w:r>
      <w:r w:rsidR="006B6CC9">
        <w:t>Generator</w:t>
      </w:r>
      <w:r>
        <w:t xml:space="preserve"> module </w:t>
      </w:r>
      <w:r w:rsidR="006B6CC9">
        <w:t xml:space="preserve">will be stored in the database. Then, the </w:t>
      </w:r>
      <w:r w:rsidR="00A84206">
        <w:t>R</w:t>
      </w:r>
      <w:r w:rsidR="006B6CC9">
        <w:t xml:space="preserve">ule </w:t>
      </w:r>
      <w:r w:rsidR="00A84206">
        <w:t>I</w:t>
      </w:r>
      <w:r w:rsidR="006B6CC9">
        <w:t xml:space="preserve">nductor module will access the database to retrieve the rules. </w:t>
      </w:r>
      <w:r w:rsidR="0012403D">
        <w:t>Table 4-3 shows a sample of the rules.</w:t>
      </w:r>
    </w:p>
    <w:p w14:paraId="72C89309" w14:textId="77777777" w:rsidR="0084033F" w:rsidRDefault="0084033F" w:rsidP="00A87103">
      <w:pPr>
        <w:pStyle w:val="Content"/>
      </w:pPr>
    </w:p>
    <w:p w14:paraId="13BDA86C" w14:textId="437CFBF0" w:rsidR="0084033F" w:rsidRDefault="0084033F" w:rsidP="00654200">
      <w:pPr>
        <w:pStyle w:val="Caption"/>
        <w:keepNext/>
      </w:pPr>
      <w:bookmarkStart w:id="93" w:name="_Toc395094924"/>
      <w:r>
        <w:t xml:space="preserve">Table </w:t>
      </w:r>
      <w:r w:rsidR="000C0CD4">
        <w:fldChar w:fldCharType="begin"/>
      </w:r>
      <w:r w:rsidR="000C0CD4">
        <w:instrText xml:space="preserve"> STYLEREF 1 \s </w:instrText>
      </w:r>
      <w:r w:rsidR="000C0CD4">
        <w:fldChar w:fldCharType="separate"/>
      </w:r>
      <w:r w:rsidR="0098563A">
        <w:rPr>
          <w:noProof/>
        </w:rPr>
        <w:t>4</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3</w:t>
      </w:r>
      <w:r w:rsidR="000C0CD4">
        <w:rPr>
          <w:noProof/>
        </w:rPr>
        <w:fldChar w:fldCharType="end"/>
      </w:r>
      <w:r>
        <w:t>.</w:t>
      </w:r>
      <w:r w:rsidR="008B5DC8">
        <w:t xml:space="preserve"> </w:t>
      </w:r>
      <w:r w:rsidR="00F3612D">
        <w:t xml:space="preserve">Sample </w:t>
      </w:r>
      <w:r w:rsidR="008B5DC8">
        <w:t>Rules stored in the database</w:t>
      </w:r>
      <w:bookmarkEnd w:id="93"/>
    </w:p>
    <w:tbl>
      <w:tblPr>
        <w:tblStyle w:val="TableGrid"/>
        <w:tblW w:w="0" w:type="auto"/>
        <w:tblInd w:w="1440" w:type="dxa"/>
        <w:tblLook w:val="04A0" w:firstRow="1" w:lastRow="0" w:firstColumn="1" w:lastColumn="0" w:noHBand="0" w:noVBand="1"/>
      </w:tblPr>
      <w:tblGrid>
        <w:gridCol w:w="3900"/>
        <w:gridCol w:w="4010"/>
      </w:tblGrid>
      <w:tr w:rsidR="00F3612D" w14:paraId="5905527A" w14:textId="77777777" w:rsidTr="009C1929">
        <w:tc>
          <w:tcPr>
            <w:tcW w:w="3900" w:type="dxa"/>
          </w:tcPr>
          <w:p w14:paraId="034CFEE3" w14:textId="77777777" w:rsidR="00F3612D" w:rsidRDefault="00F3612D" w:rsidP="009C1929">
            <w:pPr>
              <w:pStyle w:val="Content"/>
              <w:ind w:left="0"/>
            </w:pPr>
            <w:r>
              <w:t>Rules</w:t>
            </w:r>
          </w:p>
        </w:tc>
        <w:tc>
          <w:tcPr>
            <w:tcW w:w="4010" w:type="dxa"/>
          </w:tcPr>
          <w:p w14:paraId="3BDAEEBB" w14:textId="77777777" w:rsidR="00F3612D" w:rsidRDefault="00F3612D" w:rsidP="009C1929">
            <w:pPr>
              <w:pStyle w:val="Content"/>
              <w:ind w:left="0"/>
            </w:pPr>
            <w:r>
              <w:t>Occurences</w:t>
            </w:r>
          </w:p>
        </w:tc>
      </w:tr>
      <w:tr w:rsidR="00F3612D" w14:paraId="65CFCBFA" w14:textId="77777777" w:rsidTr="009C1929">
        <w:tc>
          <w:tcPr>
            <w:tcW w:w="3900" w:type="dxa"/>
          </w:tcPr>
          <w:p w14:paraId="3C39FB4C" w14:textId="77777777" w:rsidR="00F3612D" w:rsidRDefault="00F3612D" w:rsidP="009C1929">
            <w:pPr>
              <w:pStyle w:val="Content"/>
              <w:ind w:left="0"/>
            </w:pPr>
            <w:r>
              <w:t>&lt;string: naman&gt;&lt;disaster&gt;&lt;string:sa&gt; AS Disaster</w:t>
            </w:r>
          </w:p>
        </w:tc>
        <w:tc>
          <w:tcPr>
            <w:tcW w:w="4010" w:type="dxa"/>
          </w:tcPr>
          <w:p w14:paraId="176A5872" w14:textId="77777777" w:rsidR="00F3612D" w:rsidRDefault="00F3612D" w:rsidP="009C1929">
            <w:pPr>
              <w:pStyle w:val="Content"/>
              <w:ind w:left="0"/>
            </w:pPr>
            <w:r>
              <w:t>1</w:t>
            </w:r>
          </w:p>
        </w:tc>
      </w:tr>
      <w:tr w:rsidR="00F3612D" w14:paraId="35F87E23" w14:textId="77777777" w:rsidTr="009C1929">
        <w:tc>
          <w:tcPr>
            <w:tcW w:w="3900" w:type="dxa"/>
          </w:tcPr>
          <w:p w14:paraId="6FD1295B" w14:textId="77777777" w:rsidR="00F3612D" w:rsidRDefault="00F3612D" w:rsidP="009C1929">
            <w:pPr>
              <w:pStyle w:val="Content"/>
              <w:ind w:left="0"/>
            </w:pPr>
            <w:r>
              <w:t>&lt;string: naman&gt;&lt;disaster&gt;&lt;string:sa&gt; AS Disaster</w:t>
            </w:r>
          </w:p>
        </w:tc>
        <w:tc>
          <w:tcPr>
            <w:tcW w:w="4010" w:type="dxa"/>
          </w:tcPr>
          <w:p w14:paraId="462C8BB5" w14:textId="77777777" w:rsidR="00F3612D" w:rsidRDefault="00F3612D" w:rsidP="009C1929">
            <w:pPr>
              <w:pStyle w:val="Content"/>
              <w:ind w:left="0"/>
            </w:pPr>
            <w:r>
              <w:t>4</w:t>
            </w:r>
          </w:p>
        </w:tc>
      </w:tr>
      <w:tr w:rsidR="00F3612D" w14:paraId="7B958592" w14:textId="77777777" w:rsidTr="009C1929">
        <w:tc>
          <w:tcPr>
            <w:tcW w:w="3900" w:type="dxa"/>
          </w:tcPr>
          <w:p w14:paraId="190BE753" w14:textId="77777777" w:rsidR="00F3612D" w:rsidRDefault="00F3612D" w:rsidP="009C1929">
            <w:pPr>
              <w:pStyle w:val="Content"/>
              <w:ind w:left="0"/>
            </w:pPr>
            <w:r>
              <w:t>&lt;string: magnitude&gt;&lt;number&gt;AS Intensity</w:t>
            </w:r>
          </w:p>
        </w:tc>
        <w:tc>
          <w:tcPr>
            <w:tcW w:w="4010" w:type="dxa"/>
          </w:tcPr>
          <w:p w14:paraId="78B61020" w14:textId="77777777" w:rsidR="00F3612D" w:rsidRDefault="00F3612D" w:rsidP="009C1929">
            <w:pPr>
              <w:pStyle w:val="Content"/>
              <w:ind w:left="0"/>
            </w:pPr>
            <w:r>
              <w:t>5</w:t>
            </w:r>
          </w:p>
        </w:tc>
      </w:tr>
      <w:tr w:rsidR="00F3612D" w14:paraId="0A998E2D" w14:textId="77777777" w:rsidTr="009C1929">
        <w:tc>
          <w:tcPr>
            <w:tcW w:w="3900" w:type="dxa"/>
          </w:tcPr>
          <w:p w14:paraId="32322C40" w14:textId="77777777" w:rsidR="00F3612D" w:rsidRDefault="00F3612D" w:rsidP="009C1929">
            <w:pPr>
              <w:pStyle w:val="Content"/>
              <w:ind w:left="0"/>
            </w:pPr>
            <w:r>
              <w:rPr>
                <w:lang w:val="en-PH"/>
              </w:rPr>
              <w:t>&lt;POS: NNS&gt;&lt;location&gt;&lt;POS: PSNS&gt;AS Location</w:t>
            </w:r>
          </w:p>
        </w:tc>
        <w:tc>
          <w:tcPr>
            <w:tcW w:w="4010" w:type="dxa"/>
          </w:tcPr>
          <w:p w14:paraId="49D8509E" w14:textId="77777777" w:rsidR="00F3612D" w:rsidRDefault="00F3612D" w:rsidP="009C1929">
            <w:pPr>
              <w:pStyle w:val="Content"/>
              <w:ind w:left="0"/>
            </w:pPr>
            <w:r>
              <w:t>2</w:t>
            </w:r>
          </w:p>
        </w:tc>
      </w:tr>
    </w:tbl>
    <w:p w14:paraId="29099581" w14:textId="77777777" w:rsidR="00F21327" w:rsidRDefault="00F21327" w:rsidP="00A87103">
      <w:pPr>
        <w:pStyle w:val="Content"/>
      </w:pPr>
    </w:p>
    <w:p w14:paraId="59E6B7FF" w14:textId="5A840E43" w:rsidR="00E232DB" w:rsidRDefault="00E232DB" w:rsidP="00E232DB">
      <w:pPr>
        <w:pStyle w:val="Heading4"/>
      </w:pPr>
      <w:commentRangeStart w:id="94"/>
      <w:commentRangeStart w:id="95"/>
      <w:r>
        <w:t>Templates</w:t>
      </w:r>
      <w:commentRangeEnd w:id="94"/>
      <w:r w:rsidR="00A65457">
        <w:rPr>
          <w:rStyle w:val="CommentReference"/>
          <w:b w:val="0"/>
        </w:rPr>
        <w:commentReference w:id="94"/>
      </w:r>
      <w:commentRangeEnd w:id="95"/>
      <w:r w:rsidR="00FF5F4F">
        <w:rPr>
          <w:rStyle w:val="CommentReference"/>
          <w:b w:val="0"/>
        </w:rPr>
        <w:commentReference w:id="95"/>
      </w:r>
    </w:p>
    <w:p w14:paraId="3ACCB68D" w14:textId="77777777" w:rsidR="00E232DB" w:rsidRPr="00E232DB" w:rsidRDefault="00E232DB" w:rsidP="00E232DB"/>
    <w:p w14:paraId="7A265977" w14:textId="54D8B16B" w:rsidR="00A84206" w:rsidRDefault="00A84206" w:rsidP="00A84206">
      <w:pPr>
        <w:pStyle w:val="Content"/>
      </w:pPr>
      <w:r>
        <w:t xml:space="preserve">For the templates, there will be two types of templates: general and specific. General templates are templates that will contain the following fields: (1) time, (2) location, and (3) type of disaster. For each type of disaster, there is a corresponding template. For typhoons, the template will have fields for: </w:t>
      </w:r>
      <w:r w:rsidRPr="008931B2">
        <w:t>the typhoon name, signal number, and wind speeds</w:t>
      </w:r>
      <w:r>
        <w:t xml:space="preserve">. For earthquakes, the template will have a field for the magnitude. Lastly, for floods, the template will have a field for </w:t>
      </w:r>
      <w:r w:rsidRPr="008931B2">
        <w:t>how deep the flood is and if the flood is passable to vehicles or not.</w:t>
      </w:r>
      <w:r w:rsidR="0012403D">
        <w:t xml:space="preserve"> Table 4-4 shows the general template while Tables 4-5 to 4-7 show disaster-specific templates.</w:t>
      </w:r>
    </w:p>
    <w:p w14:paraId="11A4053C" w14:textId="77777777" w:rsidR="00643050" w:rsidRDefault="00643050" w:rsidP="00A84206">
      <w:pPr>
        <w:pStyle w:val="Content"/>
      </w:pPr>
    </w:p>
    <w:p w14:paraId="2000538D" w14:textId="4DE16A36" w:rsidR="0084033F" w:rsidRDefault="0084033F" w:rsidP="0084033F">
      <w:pPr>
        <w:pStyle w:val="Caption"/>
        <w:keepNext/>
        <w:ind w:firstLine="720"/>
      </w:pPr>
      <w:bookmarkStart w:id="96" w:name="_Toc395094925"/>
      <w:r>
        <w:t xml:space="preserve">Table </w:t>
      </w:r>
      <w:r w:rsidR="000C0CD4">
        <w:fldChar w:fldCharType="begin"/>
      </w:r>
      <w:r w:rsidR="000C0CD4">
        <w:instrText xml:space="preserve"> STYLEREF 1 \s </w:instrText>
      </w:r>
      <w:r w:rsidR="000C0CD4">
        <w:fldChar w:fldCharType="separate"/>
      </w:r>
      <w:r w:rsidR="0098563A">
        <w:rPr>
          <w:noProof/>
        </w:rPr>
        <w:t>4</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4</w:t>
      </w:r>
      <w:r w:rsidR="000C0CD4">
        <w:rPr>
          <w:noProof/>
        </w:rPr>
        <w:fldChar w:fldCharType="end"/>
      </w:r>
      <w:r>
        <w:t>. Template for General Information</w:t>
      </w:r>
      <w:bookmarkEnd w:id="96"/>
    </w:p>
    <w:tbl>
      <w:tblPr>
        <w:tblStyle w:val="TableGrid"/>
        <w:tblW w:w="0" w:type="auto"/>
        <w:tblInd w:w="1440" w:type="dxa"/>
        <w:tblLook w:val="04A0" w:firstRow="1" w:lastRow="0" w:firstColumn="1" w:lastColumn="0" w:noHBand="0" w:noVBand="1"/>
      </w:tblPr>
      <w:tblGrid>
        <w:gridCol w:w="4021"/>
        <w:gridCol w:w="3889"/>
      </w:tblGrid>
      <w:tr w:rsidR="00643050" w14:paraId="690E31DF" w14:textId="77777777" w:rsidTr="0084033F">
        <w:tc>
          <w:tcPr>
            <w:tcW w:w="4021" w:type="dxa"/>
          </w:tcPr>
          <w:p w14:paraId="2713DB3C" w14:textId="0189CA4D" w:rsidR="00643050" w:rsidRDefault="00643050" w:rsidP="00A84206">
            <w:pPr>
              <w:pStyle w:val="Content"/>
              <w:ind w:left="0"/>
            </w:pPr>
            <w:r>
              <w:t>Location</w:t>
            </w:r>
          </w:p>
        </w:tc>
        <w:tc>
          <w:tcPr>
            <w:tcW w:w="3889" w:type="dxa"/>
          </w:tcPr>
          <w:p w14:paraId="3FCE5135" w14:textId="77777777" w:rsidR="00643050" w:rsidRDefault="00643050" w:rsidP="00A84206">
            <w:pPr>
              <w:pStyle w:val="Content"/>
              <w:ind w:left="0"/>
            </w:pPr>
          </w:p>
        </w:tc>
      </w:tr>
      <w:tr w:rsidR="00643050" w14:paraId="4951133D" w14:textId="77777777" w:rsidTr="0084033F">
        <w:tc>
          <w:tcPr>
            <w:tcW w:w="4021" w:type="dxa"/>
          </w:tcPr>
          <w:p w14:paraId="609C2D1F" w14:textId="1C96D17F" w:rsidR="00643050" w:rsidRDefault="00643050" w:rsidP="00A84206">
            <w:pPr>
              <w:pStyle w:val="Content"/>
              <w:ind w:left="0"/>
            </w:pPr>
            <w:r>
              <w:t>Time</w:t>
            </w:r>
          </w:p>
        </w:tc>
        <w:tc>
          <w:tcPr>
            <w:tcW w:w="3889" w:type="dxa"/>
          </w:tcPr>
          <w:p w14:paraId="627BFACA" w14:textId="77777777" w:rsidR="00643050" w:rsidRDefault="00643050" w:rsidP="00A84206">
            <w:pPr>
              <w:pStyle w:val="Content"/>
              <w:ind w:left="0"/>
            </w:pPr>
          </w:p>
        </w:tc>
      </w:tr>
    </w:tbl>
    <w:p w14:paraId="5C6993CE" w14:textId="77777777" w:rsidR="00643050" w:rsidRDefault="00643050" w:rsidP="00A84206">
      <w:pPr>
        <w:pStyle w:val="Content"/>
      </w:pPr>
    </w:p>
    <w:p w14:paraId="1F314FDD" w14:textId="1FBABF8E" w:rsidR="0084033F" w:rsidRDefault="0084033F" w:rsidP="0084033F">
      <w:pPr>
        <w:pStyle w:val="Caption"/>
        <w:keepNext/>
      </w:pPr>
      <w:bookmarkStart w:id="97" w:name="_Toc395094926"/>
      <w:r>
        <w:t xml:space="preserve">Table </w:t>
      </w:r>
      <w:r w:rsidR="000C0CD4">
        <w:fldChar w:fldCharType="begin"/>
      </w:r>
      <w:r w:rsidR="000C0CD4">
        <w:instrText xml:space="preserve"> STYLEREF 1 \s </w:instrText>
      </w:r>
      <w:r w:rsidR="000C0CD4">
        <w:fldChar w:fldCharType="separate"/>
      </w:r>
      <w:r w:rsidR="0098563A">
        <w:rPr>
          <w:noProof/>
        </w:rPr>
        <w:t>4</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5</w:t>
      </w:r>
      <w:r w:rsidR="000C0CD4">
        <w:rPr>
          <w:noProof/>
        </w:rPr>
        <w:fldChar w:fldCharType="end"/>
      </w:r>
      <w:r>
        <w:t>. Template for Earthquakes</w:t>
      </w:r>
      <w:bookmarkEnd w:id="97"/>
    </w:p>
    <w:tbl>
      <w:tblPr>
        <w:tblStyle w:val="TableGrid"/>
        <w:tblW w:w="0" w:type="auto"/>
        <w:tblInd w:w="1440" w:type="dxa"/>
        <w:tblLook w:val="04A0" w:firstRow="1" w:lastRow="0" w:firstColumn="1" w:lastColumn="0" w:noHBand="0" w:noVBand="1"/>
      </w:tblPr>
      <w:tblGrid>
        <w:gridCol w:w="4039"/>
        <w:gridCol w:w="3871"/>
      </w:tblGrid>
      <w:tr w:rsidR="00643050" w14:paraId="69C1E141" w14:textId="77777777" w:rsidTr="0084033F">
        <w:tc>
          <w:tcPr>
            <w:tcW w:w="4039" w:type="dxa"/>
          </w:tcPr>
          <w:p w14:paraId="4523BF97" w14:textId="73BF3365" w:rsidR="00643050" w:rsidRDefault="00643050" w:rsidP="00A84206">
            <w:pPr>
              <w:pStyle w:val="Content"/>
              <w:ind w:left="0"/>
            </w:pPr>
            <w:r>
              <w:t>Magnitude</w:t>
            </w:r>
          </w:p>
        </w:tc>
        <w:tc>
          <w:tcPr>
            <w:tcW w:w="3871" w:type="dxa"/>
          </w:tcPr>
          <w:p w14:paraId="0779E138" w14:textId="77777777" w:rsidR="00643050" w:rsidRDefault="00643050" w:rsidP="00A84206">
            <w:pPr>
              <w:pStyle w:val="Content"/>
              <w:ind w:left="0"/>
            </w:pPr>
          </w:p>
        </w:tc>
      </w:tr>
    </w:tbl>
    <w:p w14:paraId="60EFAD2E" w14:textId="77777777" w:rsidR="00643050" w:rsidRDefault="00643050" w:rsidP="00A84206">
      <w:pPr>
        <w:pStyle w:val="Content"/>
      </w:pPr>
    </w:p>
    <w:p w14:paraId="5376BD01" w14:textId="37523C98" w:rsidR="0084033F" w:rsidRDefault="0084033F" w:rsidP="0084033F">
      <w:pPr>
        <w:pStyle w:val="Caption"/>
        <w:keepNext/>
      </w:pPr>
      <w:bookmarkStart w:id="98" w:name="_Toc395094927"/>
      <w:r>
        <w:t xml:space="preserve">Table </w:t>
      </w:r>
      <w:r w:rsidR="000C0CD4">
        <w:fldChar w:fldCharType="begin"/>
      </w:r>
      <w:r w:rsidR="000C0CD4">
        <w:instrText xml:space="preserve"> STYLEREF 1 \s </w:instrText>
      </w:r>
      <w:r w:rsidR="000C0CD4">
        <w:fldChar w:fldCharType="separate"/>
      </w:r>
      <w:r w:rsidR="0098563A">
        <w:rPr>
          <w:noProof/>
        </w:rPr>
        <w:t>4</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6</w:t>
      </w:r>
      <w:r w:rsidR="000C0CD4">
        <w:rPr>
          <w:noProof/>
        </w:rPr>
        <w:fldChar w:fldCharType="end"/>
      </w:r>
      <w:r>
        <w:t>. Template for Storms</w:t>
      </w:r>
      <w:bookmarkEnd w:id="98"/>
    </w:p>
    <w:tbl>
      <w:tblPr>
        <w:tblStyle w:val="TableGrid"/>
        <w:tblW w:w="0" w:type="auto"/>
        <w:tblInd w:w="1440" w:type="dxa"/>
        <w:tblLook w:val="04A0" w:firstRow="1" w:lastRow="0" w:firstColumn="1" w:lastColumn="0" w:noHBand="0" w:noVBand="1"/>
      </w:tblPr>
      <w:tblGrid>
        <w:gridCol w:w="4023"/>
        <w:gridCol w:w="3887"/>
      </w:tblGrid>
      <w:tr w:rsidR="00643050" w14:paraId="7FF24728" w14:textId="77777777" w:rsidTr="0084033F">
        <w:tc>
          <w:tcPr>
            <w:tcW w:w="4023" w:type="dxa"/>
          </w:tcPr>
          <w:p w14:paraId="12C080AB" w14:textId="7BCEAA32" w:rsidR="00643050" w:rsidRDefault="00643050" w:rsidP="00A84206">
            <w:pPr>
              <w:pStyle w:val="Content"/>
              <w:ind w:left="0"/>
            </w:pPr>
            <w:r>
              <w:t>Typhoon Name</w:t>
            </w:r>
          </w:p>
        </w:tc>
        <w:tc>
          <w:tcPr>
            <w:tcW w:w="3887" w:type="dxa"/>
          </w:tcPr>
          <w:p w14:paraId="7E14D312" w14:textId="77777777" w:rsidR="00643050" w:rsidRDefault="00643050" w:rsidP="00A84206">
            <w:pPr>
              <w:pStyle w:val="Content"/>
              <w:ind w:left="0"/>
            </w:pPr>
          </w:p>
        </w:tc>
      </w:tr>
      <w:tr w:rsidR="00643050" w14:paraId="47FB03C9" w14:textId="77777777" w:rsidTr="0084033F">
        <w:tc>
          <w:tcPr>
            <w:tcW w:w="4023" w:type="dxa"/>
          </w:tcPr>
          <w:p w14:paraId="0CA0BFD9" w14:textId="42643401" w:rsidR="00643050" w:rsidRDefault="00643050" w:rsidP="00A84206">
            <w:pPr>
              <w:pStyle w:val="Content"/>
              <w:ind w:left="0"/>
            </w:pPr>
            <w:r>
              <w:t>Signal Number</w:t>
            </w:r>
          </w:p>
        </w:tc>
        <w:tc>
          <w:tcPr>
            <w:tcW w:w="3887" w:type="dxa"/>
          </w:tcPr>
          <w:p w14:paraId="0DEC941E" w14:textId="77777777" w:rsidR="00643050" w:rsidRDefault="00643050" w:rsidP="00A84206">
            <w:pPr>
              <w:pStyle w:val="Content"/>
              <w:ind w:left="0"/>
            </w:pPr>
          </w:p>
        </w:tc>
      </w:tr>
      <w:tr w:rsidR="00643050" w14:paraId="2E0B1FC6" w14:textId="77777777" w:rsidTr="0084033F">
        <w:tc>
          <w:tcPr>
            <w:tcW w:w="4023" w:type="dxa"/>
          </w:tcPr>
          <w:p w14:paraId="03CD1B67" w14:textId="192BDD50" w:rsidR="00643050" w:rsidRDefault="00643050" w:rsidP="00A84206">
            <w:pPr>
              <w:pStyle w:val="Content"/>
              <w:ind w:left="0"/>
            </w:pPr>
            <w:r>
              <w:t>Wind Speed</w:t>
            </w:r>
          </w:p>
        </w:tc>
        <w:tc>
          <w:tcPr>
            <w:tcW w:w="3887" w:type="dxa"/>
          </w:tcPr>
          <w:p w14:paraId="6EA0E8AD" w14:textId="77777777" w:rsidR="00643050" w:rsidRDefault="00643050" w:rsidP="00A84206">
            <w:pPr>
              <w:pStyle w:val="Content"/>
              <w:ind w:left="0"/>
            </w:pPr>
          </w:p>
        </w:tc>
      </w:tr>
    </w:tbl>
    <w:p w14:paraId="4DEB787E" w14:textId="77777777" w:rsidR="00643050" w:rsidRDefault="00643050" w:rsidP="00A84206">
      <w:pPr>
        <w:pStyle w:val="Content"/>
      </w:pPr>
    </w:p>
    <w:p w14:paraId="7856FC65" w14:textId="69771363" w:rsidR="0084033F" w:rsidRDefault="0084033F" w:rsidP="0084033F">
      <w:pPr>
        <w:pStyle w:val="Caption"/>
        <w:keepNext/>
      </w:pPr>
      <w:bookmarkStart w:id="99" w:name="_Toc395094928"/>
      <w:r>
        <w:t xml:space="preserve">Table </w:t>
      </w:r>
      <w:r w:rsidR="000C0CD4">
        <w:fldChar w:fldCharType="begin"/>
      </w:r>
      <w:r w:rsidR="000C0CD4">
        <w:instrText xml:space="preserve"> STYLEREF 1 \s </w:instrText>
      </w:r>
      <w:r w:rsidR="000C0CD4">
        <w:fldChar w:fldCharType="separate"/>
      </w:r>
      <w:r w:rsidR="0098563A">
        <w:rPr>
          <w:noProof/>
        </w:rPr>
        <w:t>4</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7</w:t>
      </w:r>
      <w:r w:rsidR="000C0CD4">
        <w:rPr>
          <w:noProof/>
        </w:rPr>
        <w:fldChar w:fldCharType="end"/>
      </w:r>
      <w:r>
        <w:t>. Template for Floods</w:t>
      </w:r>
      <w:bookmarkEnd w:id="99"/>
    </w:p>
    <w:tbl>
      <w:tblPr>
        <w:tblStyle w:val="TableGrid"/>
        <w:tblW w:w="0" w:type="auto"/>
        <w:tblInd w:w="1440" w:type="dxa"/>
        <w:tblLook w:val="04A0" w:firstRow="1" w:lastRow="0" w:firstColumn="1" w:lastColumn="0" w:noHBand="0" w:noVBand="1"/>
      </w:tblPr>
      <w:tblGrid>
        <w:gridCol w:w="4026"/>
        <w:gridCol w:w="3884"/>
      </w:tblGrid>
      <w:tr w:rsidR="0084033F" w14:paraId="00F33597" w14:textId="77777777" w:rsidTr="0084033F">
        <w:tc>
          <w:tcPr>
            <w:tcW w:w="4026" w:type="dxa"/>
          </w:tcPr>
          <w:p w14:paraId="32007B23" w14:textId="3ED73227" w:rsidR="0084033F" w:rsidRDefault="0084033F" w:rsidP="00A84206">
            <w:pPr>
              <w:pStyle w:val="Content"/>
              <w:ind w:left="0"/>
            </w:pPr>
            <w:r>
              <w:t>Depth of Flood</w:t>
            </w:r>
          </w:p>
        </w:tc>
        <w:tc>
          <w:tcPr>
            <w:tcW w:w="3884" w:type="dxa"/>
          </w:tcPr>
          <w:p w14:paraId="5780BD83" w14:textId="77777777" w:rsidR="0084033F" w:rsidRDefault="0084033F" w:rsidP="00A84206">
            <w:pPr>
              <w:pStyle w:val="Content"/>
              <w:ind w:left="0"/>
            </w:pPr>
          </w:p>
        </w:tc>
      </w:tr>
      <w:tr w:rsidR="0084033F" w14:paraId="7150ABAE" w14:textId="77777777" w:rsidTr="0084033F">
        <w:tc>
          <w:tcPr>
            <w:tcW w:w="4026" w:type="dxa"/>
          </w:tcPr>
          <w:p w14:paraId="0D5BA405" w14:textId="60ABCEAB" w:rsidR="0084033F" w:rsidRDefault="0084033F" w:rsidP="00A84206">
            <w:pPr>
              <w:pStyle w:val="Content"/>
              <w:ind w:left="0"/>
            </w:pPr>
            <w:r>
              <w:t>Is road passable</w:t>
            </w:r>
          </w:p>
        </w:tc>
        <w:tc>
          <w:tcPr>
            <w:tcW w:w="3884" w:type="dxa"/>
          </w:tcPr>
          <w:p w14:paraId="0FB01635" w14:textId="77777777" w:rsidR="0084033F" w:rsidRDefault="0084033F" w:rsidP="00A84206">
            <w:pPr>
              <w:pStyle w:val="Content"/>
              <w:ind w:left="0"/>
            </w:pPr>
          </w:p>
        </w:tc>
      </w:tr>
    </w:tbl>
    <w:p w14:paraId="39826479" w14:textId="77777777" w:rsidR="0084033F" w:rsidRPr="00A87103" w:rsidRDefault="0084033F" w:rsidP="00A84206">
      <w:pPr>
        <w:pStyle w:val="Content"/>
      </w:pPr>
    </w:p>
    <w:p w14:paraId="01DC6275" w14:textId="77777777" w:rsidR="00467F73" w:rsidRPr="00C63936" w:rsidRDefault="00467F73" w:rsidP="00063FCB"/>
    <w:p w14:paraId="5D7DB9BC" w14:textId="34EDA91F" w:rsidR="00926839" w:rsidRDefault="00055A08" w:rsidP="00055A08">
      <w:pPr>
        <w:pStyle w:val="Heading3"/>
      </w:pPr>
      <w:bookmarkStart w:id="100" w:name="_Toc395181722"/>
      <w:r>
        <w:t>Crawler Module</w:t>
      </w:r>
      <w:bookmarkEnd w:id="100"/>
    </w:p>
    <w:p w14:paraId="746FF45F" w14:textId="77777777" w:rsidR="006B042D" w:rsidRDefault="006B042D" w:rsidP="006B042D"/>
    <w:p w14:paraId="05FED81A" w14:textId="11A803E7" w:rsidR="006B042D" w:rsidRDefault="0091327F" w:rsidP="006B042D">
      <w:pPr>
        <w:pStyle w:val="Content"/>
      </w:pPr>
      <w:r>
        <w:t>T</w:t>
      </w:r>
      <w:r w:rsidR="006B042D">
        <w:t>his module will be crawling Twitter to retrieve tweets</w:t>
      </w:r>
      <w:r>
        <w:t xml:space="preserve">. </w:t>
      </w:r>
      <w:r w:rsidR="006B042D">
        <w:t xml:space="preserve">The system will continuously </w:t>
      </w:r>
      <w:r>
        <w:t>collect the tweets using Twitter’s Stream API. The system will use a Twitter account where it follows the trusted users. The system will use a library called, Twitter4j, to implement the crawler method. Twitter4j is an unofficial Java libr</w:t>
      </w:r>
      <w:r w:rsidR="003303FA">
        <w:t>ary that integrates Twitter API (Twitter4j, n.d.).</w:t>
      </w:r>
    </w:p>
    <w:p w14:paraId="644AFAA2" w14:textId="5BFED251" w:rsidR="007C6434" w:rsidRDefault="007C6434">
      <w:pPr>
        <w:jc w:val="left"/>
      </w:pPr>
      <w:r>
        <w:br w:type="page"/>
      </w:r>
    </w:p>
    <w:p w14:paraId="59D7598C" w14:textId="77777777" w:rsidR="0091327F" w:rsidRPr="006B042D" w:rsidRDefault="0091327F" w:rsidP="006B042D">
      <w:pPr>
        <w:pStyle w:val="Content"/>
      </w:pPr>
    </w:p>
    <w:p w14:paraId="239D39D5" w14:textId="5AD00D84" w:rsidR="002379A0" w:rsidRDefault="002379A0" w:rsidP="00AB2880">
      <w:pPr>
        <w:pStyle w:val="Heading3"/>
      </w:pPr>
      <w:bookmarkStart w:id="101" w:name="_Toc395181723"/>
      <w:r>
        <w:t>Preprocessing Module</w:t>
      </w:r>
      <w:bookmarkEnd w:id="101"/>
    </w:p>
    <w:p w14:paraId="056A51C8" w14:textId="77777777" w:rsidR="002379A0" w:rsidRDefault="002379A0" w:rsidP="002379A0"/>
    <w:p w14:paraId="7AA37311" w14:textId="305BC3BF" w:rsidR="002379A0" w:rsidRDefault="002379A0" w:rsidP="002379A0">
      <w:pPr>
        <w:pStyle w:val="Content"/>
      </w:pPr>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p>
    <w:p w14:paraId="0DDDAFF8" w14:textId="77777777" w:rsidR="00F03298" w:rsidRDefault="00F03298" w:rsidP="002379A0">
      <w:pPr>
        <w:pStyle w:val="Content"/>
      </w:pPr>
    </w:p>
    <w:p w14:paraId="0CB46329" w14:textId="77777777" w:rsidR="00F03298" w:rsidRDefault="00F03298" w:rsidP="002379A0">
      <w:pPr>
        <w:pStyle w:val="Content"/>
      </w:pPr>
    </w:p>
    <w:p w14:paraId="4DAFF724" w14:textId="77777777" w:rsidR="002379A0" w:rsidRDefault="002379A0" w:rsidP="00AB2880">
      <w:pPr>
        <w:pStyle w:val="Heading4"/>
      </w:pPr>
      <w:commentRangeStart w:id="102"/>
      <w:commentRangeStart w:id="103"/>
      <w:commentRangeStart w:id="104"/>
      <w:commentRangeStart w:id="105"/>
      <w:r>
        <w:t>Text Normalizer</w:t>
      </w:r>
      <w:commentRangeEnd w:id="102"/>
      <w:r w:rsidR="00672265">
        <w:rPr>
          <w:rStyle w:val="CommentReference"/>
          <w:b w:val="0"/>
        </w:rPr>
        <w:commentReference w:id="102"/>
      </w:r>
      <w:commentRangeEnd w:id="103"/>
      <w:r w:rsidR="00F375EA">
        <w:rPr>
          <w:rStyle w:val="CommentReference"/>
          <w:b w:val="0"/>
        </w:rPr>
        <w:commentReference w:id="103"/>
      </w:r>
      <w:commentRangeEnd w:id="104"/>
      <w:r w:rsidR="00A65457">
        <w:rPr>
          <w:rStyle w:val="CommentReference"/>
          <w:b w:val="0"/>
        </w:rPr>
        <w:commentReference w:id="104"/>
      </w:r>
      <w:commentRangeEnd w:id="105"/>
      <w:r w:rsidR="00F264C1">
        <w:rPr>
          <w:rStyle w:val="CommentReference"/>
          <w:b w:val="0"/>
        </w:rPr>
        <w:commentReference w:id="105"/>
      </w:r>
    </w:p>
    <w:p w14:paraId="5ADCEEF7" w14:textId="77777777" w:rsidR="002379A0" w:rsidRDefault="002379A0" w:rsidP="002379A0">
      <w:pPr>
        <w:pStyle w:val="Content"/>
      </w:pPr>
    </w:p>
    <w:p w14:paraId="6AC7AC5E" w14:textId="424EAF14" w:rsidR="00D324CE" w:rsidRDefault="00B95616" w:rsidP="00D324CE">
      <w:pPr>
        <w:pStyle w:val="Content"/>
      </w:pPr>
      <w:r w:rsidRPr="00B95616">
        <w:rPr>
          <w:lang w:val="en-PH" w:eastAsia="zh-CN"/>
        </w:rPr>
        <w:t>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(3) remove emoticons, links, and hashtags. The text normalizer will accept a text as input. The output of this module is the normalized tweets where the TXTSPK is converted to its full form, and links and emoticons are removed. For this module, the researchers will use two specific normalization tools from the existing pool of IE tools mentioned in the previous sections like OpenNLP’s built-in</w:t>
      </w:r>
      <w:r w:rsidR="00FF5F4F">
        <w:rPr>
          <w:lang w:val="en-PH" w:eastAsia="zh-CN"/>
        </w:rPr>
        <w:t xml:space="preserve"> Normalizer (OpenNLP, 2011),</w:t>
      </w:r>
      <w:r w:rsidRPr="00B95616">
        <w:rPr>
          <w:lang w:val="en-PH" w:eastAsia="zh-CN"/>
        </w:rPr>
        <w:t>TwitIE’s Text Normalization PR (Bontcheva, 2013)</w:t>
      </w:r>
      <w:r w:rsidR="00FF5F4F">
        <w:rPr>
          <w:lang w:val="en-PH" w:eastAsia="zh-CN"/>
        </w:rPr>
        <w:t>, and NormAPI</w:t>
      </w:r>
      <w:r w:rsidRPr="00B95616">
        <w:rPr>
          <w:lang w:val="en-PH" w:eastAsia="zh-CN"/>
        </w:rPr>
        <w:t>.</w:t>
      </w:r>
      <w:r w:rsidR="00D324CE">
        <w:rPr>
          <w:lang w:val="en-PH" w:eastAsia="zh-CN"/>
        </w:rPr>
        <w:t xml:space="preserve"> </w:t>
      </w:r>
      <w:r w:rsidR="00F03298">
        <w:t>Table 4-8</w:t>
      </w:r>
      <w:r w:rsidR="00FF5F4F">
        <w:t xml:space="preserve"> </w:t>
      </w:r>
      <w:r w:rsidR="00D324CE">
        <w:t>shows the sample input and its corresponding output.</w:t>
      </w:r>
    </w:p>
    <w:p w14:paraId="004D92BD" w14:textId="77777777" w:rsidR="009C624D" w:rsidRDefault="009C624D" w:rsidP="004E73BB">
      <w:pPr>
        <w:pStyle w:val="Content"/>
        <w:ind w:left="0"/>
        <w:rPr>
          <w:lang w:val="en-PH" w:eastAsia="zh-CN"/>
        </w:rPr>
      </w:pPr>
    </w:p>
    <w:p w14:paraId="5D9F1E64" w14:textId="46779EEB" w:rsidR="00D0387C" w:rsidRDefault="00D0387C" w:rsidP="00683DF7">
      <w:pPr>
        <w:pStyle w:val="Caption"/>
        <w:keepNext/>
        <w:ind w:left="720" w:firstLine="720"/>
      </w:pPr>
      <w:bookmarkStart w:id="106" w:name="_Toc395094929"/>
      <w:r>
        <w:t xml:space="preserve">Table </w:t>
      </w:r>
      <w:r w:rsidR="000C0CD4">
        <w:fldChar w:fldCharType="begin"/>
      </w:r>
      <w:r w:rsidR="000C0CD4">
        <w:instrText xml:space="preserve"> STYLEREF 1 \s </w:instrText>
      </w:r>
      <w:r w:rsidR="000C0CD4">
        <w:fldChar w:fldCharType="separate"/>
      </w:r>
      <w:r w:rsidR="0098563A">
        <w:rPr>
          <w:noProof/>
        </w:rPr>
        <w:t>4</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8</w:t>
      </w:r>
      <w:r w:rsidR="000C0CD4">
        <w:rPr>
          <w:noProof/>
        </w:rPr>
        <w:fldChar w:fldCharType="end"/>
      </w:r>
      <w:r>
        <w:t>. Sample Input/Output for Text Normalizer</w:t>
      </w:r>
      <w:bookmarkEnd w:id="106"/>
    </w:p>
    <w:tbl>
      <w:tblPr>
        <w:tblStyle w:val="TableGrid"/>
        <w:tblW w:w="0" w:type="auto"/>
        <w:tblInd w:w="1440" w:type="dxa"/>
        <w:tblLook w:val="04A0" w:firstRow="1" w:lastRow="0" w:firstColumn="1" w:lastColumn="0" w:noHBand="0" w:noVBand="1"/>
      </w:tblPr>
      <w:tblGrid>
        <w:gridCol w:w="4035"/>
        <w:gridCol w:w="3875"/>
      </w:tblGrid>
      <w:tr w:rsidR="009C624D" w:rsidRPr="0061346A" w14:paraId="5E475938" w14:textId="77777777" w:rsidTr="00F21327">
        <w:trPr>
          <w:cantSplit/>
        </w:trPr>
        <w:tc>
          <w:tcPr>
            <w:tcW w:w="4035" w:type="dxa"/>
          </w:tcPr>
          <w:p w14:paraId="17A08E70" w14:textId="38617626" w:rsidR="009C624D" w:rsidRPr="0061346A" w:rsidRDefault="009C624D" w:rsidP="009C624D">
            <w:pPr>
              <w:pStyle w:val="Content"/>
              <w:ind w:left="0"/>
              <w:jc w:val="center"/>
              <w:rPr>
                <w:b/>
                <w:lang w:val="en-PH" w:eastAsia="zh-CN"/>
              </w:rPr>
            </w:pPr>
            <w:r w:rsidRPr="0061346A">
              <w:rPr>
                <w:b/>
                <w:lang w:val="en-PH" w:eastAsia="zh-CN"/>
              </w:rPr>
              <w:t>Input</w:t>
            </w:r>
          </w:p>
        </w:tc>
        <w:tc>
          <w:tcPr>
            <w:tcW w:w="3875" w:type="dxa"/>
          </w:tcPr>
          <w:p w14:paraId="05851A1C" w14:textId="0DFE5365" w:rsidR="009C624D" w:rsidRPr="0061346A" w:rsidRDefault="009C624D" w:rsidP="009C624D">
            <w:pPr>
              <w:pStyle w:val="Content"/>
              <w:ind w:left="0"/>
              <w:jc w:val="center"/>
              <w:rPr>
                <w:b/>
                <w:lang w:val="en-PH" w:eastAsia="zh-CN"/>
              </w:rPr>
            </w:pPr>
            <w:r w:rsidRPr="0061346A">
              <w:rPr>
                <w:b/>
                <w:lang w:val="en-PH" w:eastAsia="zh-CN"/>
              </w:rPr>
              <w:t>Output</w:t>
            </w:r>
          </w:p>
        </w:tc>
      </w:tr>
      <w:tr w:rsidR="009C624D" w:rsidRPr="0061346A" w14:paraId="35203640" w14:textId="77777777" w:rsidTr="00F21327">
        <w:trPr>
          <w:cantSplit/>
        </w:trPr>
        <w:tc>
          <w:tcPr>
            <w:tcW w:w="4035" w:type="dxa"/>
          </w:tcPr>
          <w:p w14:paraId="76296FF7" w14:textId="77777777" w:rsidR="009C624D" w:rsidRPr="00CE6C9E" w:rsidRDefault="009C624D" w:rsidP="009C624D">
            <w:pPr>
              <w:tabs>
                <w:tab w:val="center" w:pos="4680"/>
                <w:tab w:val="right" w:pos="9360"/>
              </w:tabs>
              <w:jc w:val="left"/>
              <w:rPr>
                <w:rFonts w:eastAsia="Times New Roman"/>
                <w:lang w:val="en-PH" w:eastAsia="zh-CN"/>
              </w:rPr>
            </w:pPr>
          </w:p>
          <w:p w14:paraId="3C9BB375" w14:textId="3C194180" w:rsidR="0061346A" w:rsidRPr="00CE6C9E" w:rsidRDefault="009C624D" w:rsidP="009C624D">
            <w:pPr>
              <w:tabs>
                <w:tab w:val="center" w:pos="4680"/>
                <w:tab w:val="right" w:pos="9360"/>
              </w:tabs>
              <w:jc w:val="left"/>
              <w:rPr>
                <w:rFonts w:ascii="Times New Roman" w:eastAsia="Times New Roman" w:hAnsi="Times New Roman" w:cs="Times New Roman"/>
                <w:lang w:val="en-PH" w:eastAsia="zh-CN"/>
              </w:rPr>
            </w:pPr>
            <w:r w:rsidRPr="00CE6C9E">
              <w:rPr>
                <w:rFonts w:eastAsia="Times New Roman"/>
                <w:lang w:val="en-PH" w:eastAsia="zh-CN"/>
              </w:rPr>
              <w:t>&lt;tweet&gt;</w:t>
            </w:r>
          </w:p>
          <w:p w14:paraId="7AE8A90B" w14:textId="77777777" w:rsidR="009C624D" w:rsidRPr="00CE6C9E" w:rsidRDefault="009C624D" w:rsidP="00CE6C9E">
            <w:pPr>
              <w:jc w:val="left"/>
              <w:rPr>
                <w:rFonts w:ascii="Times New Roman" w:eastAsia="Times New Roman" w:hAnsi="Times New Roman" w:cs="Times New Roman"/>
                <w:lang w:val="en-PH" w:eastAsia="zh-CN"/>
              </w:rPr>
            </w:pPr>
            <w:r w:rsidRPr="00CE6C9E">
              <w:rPr>
                <w:rFonts w:eastAsia="Times New Roman"/>
                <w:lang w:val="en-PH" w:eastAsia="zh-CN"/>
              </w:rPr>
              <w:t>Kawawa naman nilindol sa Antique. &lt;//33</w:t>
            </w:r>
          </w:p>
          <w:p w14:paraId="4AA9FBB0" w14:textId="77777777" w:rsidR="009C624D" w:rsidRPr="00CE6C9E" w:rsidRDefault="009C624D" w:rsidP="009C624D">
            <w:pPr>
              <w:jc w:val="left"/>
              <w:rPr>
                <w:rFonts w:ascii="Times New Roman" w:eastAsia="Times New Roman" w:hAnsi="Times New Roman" w:cs="Times New Roman"/>
                <w:lang w:val="en-PH" w:eastAsia="zh-CN"/>
              </w:rPr>
            </w:pPr>
            <w:r w:rsidRPr="00CE6C9E">
              <w:rPr>
                <w:rFonts w:eastAsia="Times New Roman"/>
                <w:lang w:val="en-PH" w:eastAsia="zh-CN"/>
              </w:rPr>
              <w:t>&lt;/tweet&gt;</w:t>
            </w:r>
          </w:p>
          <w:p w14:paraId="7236AA42" w14:textId="77777777" w:rsidR="009C624D" w:rsidRPr="00CE6C9E" w:rsidRDefault="009C624D" w:rsidP="00B95616">
            <w:pPr>
              <w:pStyle w:val="Content"/>
              <w:tabs>
                <w:tab w:val="center" w:pos="4680"/>
                <w:tab w:val="right" w:pos="9360"/>
              </w:tabs>
              <w:ind w:left="0"/>
              <w:rPr>
                <w:lang w:val="en-PH" w:eastAsia="zh-CN"/>
              </w:rPr>
            </w:pPr>
          </w:p>
        </w:tc>
        <w:tc>
          <w:tcPr>
            <w:tcW w:w="3875" w:type="dxa"/>
          </w:tcPr>
          <w:p w14:paraId="5FFDFA74" w14:textId="77777777" w:rsidR="009C624D" w:rsidRPr="00CE6C9E" w:rsidRDefault="009C624D" w:rsidP="009C624D">
            <w:pPr>
              <w:tabs>
                <w:tab w:val="center" w:pos="4680"/>
                <w:tab w:val="right" w:pos="9360"/>
              </w:tabs>
              <w:jc w:val="left"/>
              <w:rPr>
                <w:rFonts w:eastAsia="Times New Roman"/>
                <w:lang w:val="en-PH" w:eastAsia="zh-CN"/>
              </w:rPr>
            </w:pPr>
          </w:p>
          <w:p w14:paraId="0CEB3418" w14:textId="2FF2A245" w:rsidR="0061346A" w:rsidRDefault="009C624D" w:rsidP="00CE6C9E">
            <w:pPr>
              <w:jc w:val="left"/>
              <w:rPr>
                <w:rFonts w:eastAsia="Times New Roman"/>
                <w:lang w:val="en-PH" w:eastAsia="zh-CN"/>
              </w:rPr>
            </w:pPr>
            <w:r w:rsidRPr="00CE6C9E">
              <w:rPr>
                <w:rFonts w:eastAsia="Times New Roman"/>
                <w:lang w:val="en-PH" w:eastAsia="zh-CN"/>
              </w:rPr>
              <w:t>&lt;tweet&gt;</w:t>
            </w:r>
          </w:p>
          <w:p w14:paraId="46AE7399" w14:textId="77777777" w:rsidR="009C624D" w:rsidRPr="00CE6C9E" w:rsidRDefault="009C624D" w:rsidP="00CE6C9E">
            <w:pPr>
              <w:jc w:val="left"/>
              <w:rPr>
                <w:rFonts w:ascii="Times New Roman" w:eastAsia="Times New Roman" w:hAnsi="Times New Roman" w:cs="Times New Roman"/>
                <w:lang w:val="en-PH" w:eastAsia="zh-CN"/>
              </w:rPr>
            </w:pPr>
            <w:r w:rsidRPr="00CE6C9E">
              <w:rPr>
                <w:rFonts w:eastAsia="Times New Roman"/>
                <w:lang w:val="en-PH" w:eastAsia="zh-CN"/>
              </w:rPr>
              <w:t xml:space="preserve">Kawawa naman nilindol sa Antique. </w:t>
            </w:r>
          </w:p>
          <w:p w14:paraId="362E9BEA" w14:textId="2D959EE8" w:rsidR="009C624D" w:rsidRPr="00CE6C9E" w:rsidRDefault="009C624D" w:rsidP="009C624D">
            <w:pPr>
              <w:pStyle w:val="Content"/>
              <w:ind w:left="0"/>
              <w:rPr>
                <w:lang w:val="en-PH" w:eastAsia="zh-CN"/>
              </w:rPr>
            </w:pPr>
            <w:r w:rsidRPr="00CE6C9E">
              <w:rPr>
                <w:rFonts w:eastAsia="Times New Roman"/>
                <w:lang w:val="en-PH" w:eastAsia="zh-CN"/>
              </w:rPr>
              <w:t>&lt;/tweet&gt;</w:t>
            </w:r>
          </w:p>
        </w:tc>
      </w:tr>
      <w:tr w:rsidR="009C624D" w:rsidRPr="0061346A" w14:paraId="488BDB1B" w14:textId="77777777" w:rsidTr="00F21327">
        <w:trPr>
          <w:cantSplit/>
        </w:trPr>
        <w:tc>
          <w:tcPr>
            <w:tcW w:w="4035" w:type="dxa"/>
          </w:tcPr>
          <w:p w14:paraId="5C8FB13F" w14:textId="77777777" w:rsidR="009C624D" w:rsidRPr="00D36EB1" w:rsidRDefault="009C624D" w:rsidP="00D36EB1"/>
          <w:p w14:paraId="6975D750" w14:textId="77777777" w:rsidR="009C624D" w:rsidRPr="00D36EB1" w:rsidRDefault="009C624D" w:rsidP="00D36EB1">
            <w:r w:rsidRPr="00D36EB1">
              <w:t>&lt;tweet&gt;</w:t>
            </w:r>
          </w:p>
          <w:p w14:paraId="0F8F9FD2" w14:textId="050BA3AB" w:rsidR="009C624D" w:rsidRPr="00D36EB1" w:rsidRDefault="008809C2" w:rsidP="00D36EB1">
            <w:r w:rsidRPr="00D36EB1">
              <w:t>“</w:t>
            </w:r>
            <w:r w:rsidR="004509A3" w:rsidRPr="00D36EB1">
              <w:t>”</w:t>
            </w:r>
            <w:r w:rsidR="00541BE6" w:rsidRPr="00D36EB1">
              <w:t>@ANCALERTS: Magnitude 4.3 quake jolts Antique, Boracay http://t.co/c2BczJEa6Y"" Lindol everywhere :3</w:t>
            </w:r>
            <w:r w:rsidR="009C624D" w:rsidRPr="00D36EB1">
              <w:t>&lt;/tweet&gt;</w:t>
            </w:r>
          </w:p>
          <w:p w14:paraId="2FCE11B6" w14:textId="5CC093FB" w:rsidR="009C624D" w:rsidRPr="00D36EB1" w:rsidRDefault="009C624D" w:rsidP="00D36EB1"/>
        </w:tc>
        <w:tc>
          <w:tcPr>
            <w:tcW w:w="3875" w:type="dxa"/>
          </w:tcPr>
          <w:p w14:paraId="2D7E1B9E" w14:textId="77777777" w:rsidR="009C624D" w:rsidRPr="00D36EB1" w:rsidRDefault="009C624D" w:rsidP="00D36EB1"/>
          <w:p w14:paraId="34448EC3" w14:textId="77777777" w:rsidR="009C624D" w:rsidRPr="00D36EB1" w:rsidRDefault="009C624D" w:rsidP="00D36EB1">
            <w:r w:rsidRPr="00D36EB1">
              <w:t>&lt;tweet&gt;</w:t>
            </w:r>
          </w:p>
          <w:p w14:paraId="45258EE7" w14:textId="77777777" w:rsidR="009C624D" w:rsidRPr="00D36EB1" w:rsidRDefault="009C624D" w:rsidP="00D36EB1">
            <w:r w:rsidRPr="00D36EB1">
              <w:t>Magnitude 4.3 quake jolts Antique, Boracay Lindol everywhere</w:t>
            </w:r>
          </w:p>
          <w:p w14:paraId="7F222919" w14:textId="77777777" w:rsidR="009C624D" w:rsidRPr="00D36EB1" w:rsidRDefault="009C624D" w:rsidP="00D36EB1">
            <w:r w:rsidRPr="00D36EB1">
              <w:t>&lt;/tweet&gt;</w:t>
            </w:r>
          </w:p>
          <w:p w14:paraId="0F8A5281" w14:textId="4CE8195F" w:rsidR="009C624D" w:rsidRPr="00D36EB1" w:rsidRDefault="009C624D" w:rsidP="00D36EB1"/>
        </w:tc>
      </w:tr>
    </w:tbl>
    <w:p w14:paraId="74B828C8" w14:textId="71D26F34" w:rsidR="00B95616" w:rsidRPr="00B85B60" w:rsidRDefault="00B95616" w:rsidP="00B85B60">
      <w:pPr>
        <w:jc w:val="left"/>
        <w:rPr>
          <w:lang w:val="en-PH" w:eastAsia="zh-CN"/>
        </w:rPr>
      </w:pPr>
    </w:p>
    <w:p w14:paraId="5A64766F" w14:textId="02DA0854" w:rsidR="003F41CC" w:rsidRDefault="003F41CC" w:rsidP="00AB2880">
      <w:pPr>
        <w:pStyle w:val="Heading4"/>
      </w:pPr>
      <w:r>
        <w:t>Tokenizer</w:t>
      </w:r>
    </w:p>
    <w:p w14:paraId="5B5698CE" w14:textId="77777777" w:rsidR="003F41CC" w:rsidRDefault="003F41CC" w:rsidP="003F41CC"/>
    <w:p w14:paraId="3CFF113C" w14:textId="01BE1C97" w:rsidR="00D324CE" w:rsidRDefault="00B95616" w:rsidP="00D36EB1">
      <w:pPr>
        <w:pStyle w:val="Content"/>
        <w:tabs>
          <w:tab w:val="left" w:pos="3510"/>
        </w:tabs>
      </w:pPr>
      <w:r w:rsidRPr="00B95616">
        <w:t>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{“@&lt;username&gt;”, “&lt;punctuations&gt;”, “#&lt;hashtag&gt;”...} or an array that would contain all the tokens in a given tweet. For this module, the researchers will use two specific tokenization tools from the existing pool of IE tools mentioned in the previous sections, OpenNLP’s built-in Tokenizer (OpenNLP, 2011) and TwitIE’s Twitter tokenizer (Bontcheva, 2013).  </w:t>
      </w:r>
      <w:r w:rsidR="00F03298">
        <w:t>Table 4-9</w:t>
      </w:r>
      <w:r w:rsidR="00D324CE">
        <w:t xml:space="preserve"> shows the sample input and its corresponding output.</w:t>
      </w:r>
    </w:p>
    <w:p w14:paraId="5DA200F7" w14:textId="3602AA0A" w:rsidR="00B8408C" w:rsidRDefault="00B8408C">
      <w:pPr>
        <w:jc w:val="left"/>
      </w:pPr>
      <w:r>
        <w:br w:type="page"/>
      </w:r>
    </w:p>
    <w:p w14:paraId="1F4209CB" w14:textId="77777777" w:rsidR="003F41CC" w:rsidRDefault="003F41CC" w:rsidP="00B95616">
      <w:pPr>
        <w:pStyle w:val="Content"/>
      </w:pPr>
    </w:p>
    <w:p w14:paraId="033736DD" w14:textId="35379A2B" w:rsidR="00D0387C" w:rsidRDefault="00D0387C" w:rsidP="00D0387C">
      <w:pPr>
        <w:pStyle w:val="Caption"/>
        <w:keepNext/>
        <w:ind w:left="720" w:firstLine="720"/>
      </w:pPr>
      <w:bookmarkStart w:id="107" w:name="_Toc395094930"/>
      <w:r>
        <w:t xml:space="preserve">Table </w:t>
      </w:r>
      <w:r w:rsidR="000C0CD4">
        <w:fldChar w:fldCharType="begin"/>
      </w:r>
      <w:r w:rsidR="000C0CD4">
        <w:instrText xml:space="preserve"> STYLEREF 1 \s </w:instrText>
      </w:r>
      <w:r w:rsidR="000C0CD4">
        <w:fldChar w:fldCharType="separate"/>
      </w:r>
      <w:r w:rsidR="0098563A">
        <w:rPr>
          <w:noProof/>
        </w:rPr>
        <w:t>4</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9</w:t>
      </w:r>
      <w:r w:rsidR="000C0CD4">
        <w:rPr>
          <w:noProof/>
        </w:rPr>
        <w:fldChar w:fldCharType="end"/>
      </w:r>
      <w:r>
        <w:t>. Sample Input/Output Tokenizer</w:t>
      </w:r>
      <w:bookmarkEnd w:id="107"/>
    </w:p>
    <w:tbl>
      <w:tblPr>
        <w:tblStyle w:val="TableGrid"/>
        <w:tblW w:w="0" w:type="auto"/>
        <w:tblInd w:w="1440" w:type="dxa"/>
        <w:tblLook w:val="04A0" w:firstRow="1" w:lastRow="0" w:firstColumn="1" w:lastColumn="0" w:noHBand="0" w:noVBand="1"/>
      </w:tblPr>
      <w:tblGrid>
        <w:gridCol w:w="3917"/>
        <w:gridCol w:w="3993"/>
      </w:tblGrid>
      <w:tr w:rsidR="00D0387C" w:rsidRPr="009C624D" w14:paraId="0D403891" w14:textId="77777777" w:rsidTr="00D0387C">
        <w:tc>
          <w:tcPr>
            <w:tcW w:w="3917" w:type="dxa"/>
          </w:tcPr>
          <w:p w14:paraId="42FB2574"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93" w:type="dxa"/>
          </w:tcPr>
          <w:p w14:paraId="37D8A50A"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6CD0DB2F" w14:textId="77777777" w:rsidTr="00D0387C">
        <w:tc>
          <w:tcPr>
            <w:tcW w:w="3917" w:type="dxa"/>
          </w:tcPr>
          <w:p w14:paraId="73C6D489" w14:textId="77777777" w:rsidR="00D0387C" w:rsidRPr="00D0387C" w:rsidRDefault="00D0387C" w:rsidP="00CE6C9E">
            <w:pPr>
              <w:rPr>
                <w:lang w:val="en-PH" w:eastAsia="zh-CN"/>
              </w:rPr>
            </w:pPr>
          </w:p>
          <w:p w14:paraId="7307CA0B"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0CDEFA0A" w14:textId="77777777" w:rsidR="00D0387C" w:rsidRPr="00D0387C" w:rsidRDefault="00D0387C" w:rsidP="00CE6C9E">
            <w:pPr>
              <w:rPr>
                <w:rFonts w:ascii="Times New Roman" w:hAnsi="Times New Roman" w:cs="Times New Roman"/>
                <w:lang w:val="en-PH" w:eastAsia="zh-CN"/>
              </w:rPr>
            </w:pPr>
            <w:r w:rsidRPr="00D0387C">
              <w:rPr>
                <w:lang w:val="en-PH" w:eastAsia="zh-CN"/>
              </w:rPr>
              <w:t xml:space="preserve">Kawawa naman nilindol sa Antique. </w:t>
            </w:r>
          </w:p>
          <w:p w14:paraId="74E4202A" w14:textId="612B16CA" w:rsidR="00D0387C" w:rsidRPr="00D0387C" w:rsidRDefault="00D0387C" w:rsidP="00CE6C9E">
            <w:pPr>
              <w:rPr>
                <w:lang w:val="en-PH" w:eastAsia="zh-CN"/>
              </w:rPr>
            </w:pPr>
            <w:r w:rsidRPr="00D0387C">
              <w:rPr>
                <w:lang w:val="en-PH" w:eastAsia="zh-CN"/>
              </w:rPr>
              <w:t>&lt;/tweet&gt;</w:t>
            </w:r>
          </w:p>
        </w:tc>
        <w:tc>
          <w:tcPr>
            <w:tcW w:w="3993" w:type="dxa"/>
          </w:tcPr>
          <w:p w14:paraId="6EB2D98D" w14:textId="77777777" w:rsidR="00D0387C" w:rsidRPr="00D0387C" w:rsidRDefault="00D0387C" w:rsidP="00CE6C9E">
            <w:pPr>
              <w:rPr>
                <w:lang w:val="en-PH" w:eastAsia="zh-CN"/>
              </w:rPr>
            </w:pPr>
          </w:p>
          <w:p w14:paraId="2B5FC4E1"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1410B1F4" w14:textId="77777777" w:rsidR="00D0387C" w:rsidRPr="00D0387C" w:rsidRDefault="00D0387C" w:rsidP="00CE6C9E">
            <w:pPr>
              <w:rPr>
                <w:rFonts w:ascii="Times New Roman" w:hAnsi="Times New Roman" w:cs="Times New Roman"/>
                <w:lang w:val="en-PH" w:eastAsia="zh-CN"/>
              </w:rPr>
            </w:pPr>
            <w:r w:rsidRPr="00D0387C">
              <w:rPr>
                <w:lang w:val="en-PH" w:eastAsia="zh-CN"/>
              </w:rPr>
              <w:t>[“Kawawa”, “naman”, “nilindol”, “sa”, “Antique”, “.”]</w:t>
            </w:r>
          </w:p>
          <w:p w14:paraId="5F878952"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7A5D6AA3" w14:textId="24FF590B" w:rsidR="00D0387C" w:rsidRPr="00D0387C" w:rsidRDefault="00D0387C" w:rsidP="00CE6C9E">
            <w:pPr>
              <w:rPr>
                <w:lang w:val="en-PH" w:eastAsia="zh-CN"/>
              </w:rPr>
            </w:pPr>
          </w:p>
        </w:tc>
      </w:tr>
      <w:tr w:rsidR="00D0387C" w:rsidRPr="00D0387C" w14:paraId="1B5930AA" w14:textId="77777777" w:rsidTr="00D0387C">
        <w:tc>
          <w:tcPr>
            <w:tcW w:w="3917" w:type="dxa"/>
          </w:tcPr>
          <w:p w14:paraId="2375908A" w14:textId="77777777" w:rsidR="00D0387C" w:rsidRPr="00D0387C" w:rsidRDefault="00D0387C" w:rsidP="00CE6C9E">
            <w:pPr>
              <w:rPr>
                <w:lang w:val="en-PH" w:eastAsia="zh-CN"/>
              </w:rPr>
            </w:pPr>
          </w:p>
          <w:p w14:paraId="76C87351"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02FCF38C" w14:textId="77777777" w:rsidR="00D0387C" w:rsidRPr="00D0387C" w:rsidRDefault="00D0387C" w:rsidP="00CE6C9E">
            <w:pPr>
              <w:rPr>
                <w:rFonts w:ascii="Times New Roman" w:hAnsi="Times New Roman" w:cs="Times New Roman"/>
                <w:lang w:val="en-PH" w:eastAsia="zh-CN"/>
              </w:rPr>
            </w:pPr>
            <w:r w:rsidRPr="00D0387C">
              <w:rPr>
                <w:lang w:val="en-PH" w:eastAsia="zh-CN"/>
              </w:rPr>
              <w:t>Magnitude 4.3 quake jolts Antique, Boracay Lindol everywhere</w:t>
            </w:r>
          </w:p>
          <w:p w14:paraId="3D1804EC" w14:textId="77777777" w:rsidR="00D0387C" w:rsidRPr="00D0387C" w:rsidRDefault="00D0387C" w:rsidP="00CE6C9E">
            <w:pPr>
              <w:rPr>
                <w:lang w:val="en-PH" w:eastAsia="zh-CN"/>
              </w:rPr>
            </w:pPr>
            <w:r w:rsidRPr="00D0387C">
              <w:rPr>
                <w:lang w:val="en-PH" w:eastAsia="zh-CN"/>
              </w:rPr>
              <w:t>&lt;/tweet&gt;</w:t>
            </w:r>
          </w:p>
          <w:p w14:paraId="1E68C5F9" w14:textId="77777777" w:rsidR="00D0387C" w:rsidRPr="00D0387C" w:rsidRDefault="00D0387C" w:rsidP="00915BA7">
            <w:pPr>
              <w:rPr>
                <w:lang w:val="en-PH" w:eastAsia="zh-CN"/>
              </w:rPr>
            </w:pPr>
          </w:p>
        </w:tc>
        <w:tc>
          <w:tcPr>
            <w:tcW w:w="3993" w:type="dxa"/>
          </w:tcPr>
          <w:p w14:paraId="347FAA23" w14:textId="77777777" w:rsidR="00D0387C" w:rsidRPr="00D0387C" w:rsidRDefault="00D0387C" w:rsidP="00915BA7">
            <w:pPr>
              <w:rPr>
                <w:lang w:val="en-PH" w:eastAsia="zh-CN"/>
              </w:rPr>
            </w:pPr>
          </w:p>
          <w:p w14:paraId="63761797"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4473F204" w14:textId="77777777" w:rsidR="00D0387C" w:rsidRPr="00D0387C" w:rsidRDefault="00D0387C" w:rsidP="00CE6C9E">
            <w:pPr>
              <w:rPr>
                <w:rFonts w:ascii="Times New Roman" w:hAnsi="Times New Roman" w:cs="Times New Roman"/>
                <w:lang w:val="en-PH" w:eastAsia="zh-CN"/>
              </w:rPr>
            </w:pPr>
            <w:r w:rsidRPr="00D0387C">
              <w:rPr>
                <w:lang w:val="en-PH" w:eastAsia="zh-CN"/>
              </w:rPr>
              <w:t>[“Magnitude”, “4.3”, “quake”, “jolts”, “Antique”, “,”, “Boracay”, “Lindol”, “everywhere”]</w:t>
            </w:r>
          </w:p>
          <w:p w14:paraId="22972452" w14:textId="391A65FF" w:rsidR="00D0387C" w:rsidRPr="00D0387C" w:rsidRDefault="00D0387C" w:rsidP="00915BA7">
            <w:pPr>
              <w:rPr>
                <w:lang w:val="en-PH" w:eastAsia="zh-CN"/>
              </w:rPr>
            </w:pPr>
            <w:r w:rsidRPr="00D0387C">
              <w:rPr>
                <w:lang w:val="en-PH" w:eastAsia="zh-CN"/>
              </w:rPr>
              <w:t>&lt;/tweet&gt;</w:t>
            </w:r>
          </w:p>
        </w:tc>
      </w:tr>
    </w:tbl>
    <w:p w14:paraId="2B0BFC11" w14:textId="609AA801" w:rsidR="003F41CC" w:rsidRDefault="003F41CC" w:rsidP="00AB2880">
      <w:pPr>
        <w:pStyle w:val="Heading4"/>
        <w:rPr>
          <w:lang w:val="en-PH" w:eastAsia="zh-CN"/>
        </w:rPr>
      </w:pPr>
      <w:commentRangeStart w:id="108"/>
      <w:commentRangeStart w:id="109"/>
      <w:commentRangeStart w:id="110"/>
      <w:r>
        <w:rPr>
          <w:lang w:val="en-PH" w:eastAsia="zh-CN"/>
        </w:rPr>
        <w:t>POS Tagger</w:t>
      </w:r>
      <w:commentRangeEnd w:id="108"/>
      <w:r w:rsidR="00672265">
        <w:rPr>
          <w:rStyle w:val="CommentReference"/>
          <w:b w:val="0"/>
        </w:rPr>
        <w:commentReference w:id="108"/>
      </w:r>
      <w:commentRangeEnd w:id="109"/>
      <w:r w:rsidR="00F21327">
        <w:rPr>
          <w:rStyle w:val="CommentReference"/>
          <w:b w:val="0"/>
        </w:rPr>
        <w:commentReference w:id="109"/>
      </w:r>
      <w:commentRangeEnd w:id="110"/>
      <w:r w:rsidR="00E232DB">
        <w:rPr>
          <w:rStyle w:val="CommentReference"/>
          <w:b w:val="0"/>
        </w:rPr>
        <w:commentReference w:id="110"/>
      </w:r>
    </w:p>
    <w:p w14:paraId="7BF39D86" w14:textId="77777777" w:rsidR="00B95616" w:rsidRPr="00B95616" w:rsidRDefault="00B95616" w:rsidP="00B95616">
      <w:pPr>
        <w:rPr>
          <w:lang w:val="en-PH" w:eastAsia="zh-CN"/>
        </w:rPr>
      </w:pPr>
    </w:p>
    <w:p w14:paraId="57DBAF9D" w14:textId="4FD8EB43" w:rsidR="004D7982" w:rsidRDefault="00B95616" w:rsidP="00B95616">
      <w:pPr>
        <w:pStyle w:val="Content"/>
      </w:pPr>
      <w:r w:rsidRPr="00B95616">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w:t>
      </w:r>
      <w:r w:rsidR="00F21327">
        <w:t xml:space="preserve">ools (Ritter et al., 2011), </w:t>
      </w:r>
      <w:r w:rsidRPr="00B95616">
        <w:t>TwitIE (Bontcheva, 2013)</w:t>
      </w:r>
      <w:r w:rsidR="00F21327">
        <w:t>, and</w:t>
      </w:r>
      <w:r w:rsidR="001871D8">
        <w:t xml:space="preserve"> </w:t>
      </w:r>
      <w:r w:rsidR="006B6CC9">
        <w:t>Filipino Tagger Dictionary</w:t>
      </w:r>
      <w:r w:rsidR="001871D8">
        <w:t xml:space="preserve"> (Oco &amp; Borra, 2011).</w:t>
      </w:r>
      <w:r w:rsidR="00FF5F4F">
        <w:t xml:space="preserve"> Table 4-</w:t>
      </w:r>
      <w:r w:rsidR="00F03298">
        <w:t>10</w:t>
      </w:r>
      <w:r w:rsidR="00FF5F4F">
        <w:t xml:space="preserve"> shows the sample input and output of POS tagger</w:t>
      </w:r>
    </w:p>
    <w:p w14:paraId="14CB71E9" w14:textId="77777777" w:rsidR="00B33EC6" w:rsidRDefault="00B33EC6" w:rsidP="00B95616">
      <w:pPr>
        <w:pStyle w:val="Content"/>
      </w:pPr>
    </w:p>
    <w:p w14:paraId="068B9804" w14:textId="40C6183B" w:rsidR="00B33EC6" w:rsidRDefault="00B33EC6" w:rsidP="00915BA7">
      <w:pPr>
        <w:pStyle w:val="Caption"/>
        <w:keepNext/>
        <w:ind w:left="720" w:firstLine="720"/>
      </w:pPr>
      <w:bookmarkStart w:id="111" w:name="_Toc395094931"/>
      <w:r>
        <w:t xml:space="preserve">Table </w:t>
      </w:r>
      <w:r w:rsidR="000C0CD4">
        <w:fldChar w:fldCharType="begin"/>
      </w:r>
      <w:r w:rsidR="000C0CD4">
        <w:instrText xml:space="preserve"> STYLEREF 1 \s </w:instrText>
      </w:r>
      <w:r w:rsidR="000C0CD4">
        <w:fldChar w:fldCharType="separate"/>
      </w:r>
      <w:r w:rsidR="0098563A">
        <w:rPr>
          <w:noProof/>
        </w:rPr>
        <w:t>4</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10</w:t>
      </w:r>
      <w:r w:rsidR="000C0CD4">
        <w:rPr>
          <w:noProof/>
        </w:rPr>
        <w:fldChar w:fldCharType="end"/>
      </w:r>
      <w:r>
        <w:t>. Sample Input/Output POS Tagger</w:t>
      </w:r>
      <w:bookmarkEnd w:id="111"/>
    </w:p>
    <w:tbl>
      <w:tblPr>
        <w:tblStyle w:val="TableGrid"/>
        <w:tblW w:w="0" w:type="auto"/>
        <w:tblInd w:w="1440" w:type="dxa"/>
        <w:tblLook w:val="04A0" w:firstRow="1" w:lastRow="0" w:firstColumn="1" w:lastColumn="0" w:noHBand="0" w:noVBand="1"/>
      </w:tblPr>
      <w:tblGrid>
        <w:gridCol w:w="3935"/>
        <w:gridCol w:w="3975"/>
      </w:tblGrid>
      <w:tr w:rsidR="00B33EC6" w:rsidRPr="009C624D" w14:paraId="13765EB6" w14:textId="77777777" w:rsidTr="00F21327">
        <w:trPr>
          <w:cantSplit/>
        </w:trPr>
        <w:tc>
          <w:tcPr>
            <w:tcW w:w="3935" w:type="dxa"/>
          </w:tcPr>
          <w:p w14:paraId="64D4B515" w14:textId="77777777" w:rsidR="00B33EC6" w:rsidRPr="009C624D" w:rsidRDefault="00B33EC6" w:rsidP="00B33EC6">
            <w:pPr>
              <w:pStyle w:val="Content"/>
              <w:ind w:left="0"/>
              <w:jc w:val="center"/>
              <w:rPr>
                <w:b/>
                <w:lang w:val="en-PH" w:eastAsia="zh-CN"/>
              </w:rPr>
            </w:pPr>
            <w:r w:rsidRPr="009C624D">
              <w:rPr>
                <w:b/>
                <w:lang w:val="en-PH" w:eastAsia="zh-CN"/>
              </w:rPr>
              <w:t>Input</w:t>
            </w:r>
          </w:p>
        </w:tc>
        <w:tc>
          <w:tcPr>
            <w:tcW w:w="3975" w:type="dxa"/>
          </w:tcPr>
          <w:p w14:paraId="4F33DB71" w14:textId="77777777" w:rsidR="00B33EC6" w:rsidRPr="009C624D" w:rsidRDefault="00B33EC6" w:rsidP="00B33EC6">
            <w:pPr>
              <w:pStyle w:val="Content"/>
              <w:ind w:left="0"/>
              <w:jc w:val="center"/>
              <w:rPr>
                <w:b/>
                <w:lang w:val="en-PH" w:eastAsia="zh-CN"/>
              </w:rPr>
            </w:pPr>
            <w:r w:rsidRPr="009C624D">
              <w:rPr>
                <w:b/>
                <w:lang w:val="en-PH" w:eastAsia="zh-CN"/>
              </w:rPr>
              <w:t>Output</w:t>
            </w:r>
          </w:p>
        </w:tc>
      </w:tr>
      <w:tr w:rsidR="00B33EC6" w:rsidRPr="00D0387C" w14:paraId="20115B7D" w14:textId="77777777" w:rsidTr="00F21327">
        <w:trPr>
          <w:cantSplit/>
        </w:trPr>
        <w:tc>
          <w:tcPr>
            <w:tcW w:w="3935" w:type="dxa"/>
          </w:tcPr>
          <w:p w14:paraId="3F1C2BBB" w14:textId="77777777" w:rsidR="00B33EC6" w:rsidRPr="00D0387C" w:rsidRDefault="00B33EC6" w:rsidP="00915BA7">
            <w:pPr>
              <w:rPr>
                <w:lang w:val="en-PH" w:eastAsia="zh-CN"/>
              </w:rPr>
            </w:pPr>
          </w:p>
          <w:p w14:paraId="36C686F1"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79339580" w14:textId="77777777" w:rsidR="00B33EC6" w:rsidRPr="00D0387C" w:rsidRDefault="00B33EC6" w:rsidP="00915BA7">
            <w:pPr>
              <w:rPr>
                <w:rFonts w:ascii="Times New Roman" w:hAnsi="Times New Roman" w:cs="Times New Roman"/>
                <w:lang w:val="en-PH" w:eastAsia="zh-CN"/>
              </w:rPr>
            </w:pPr>
            <w:r w:rsidRPr="00D0387C">
              <w:rPr>
                <w:lang w:val="en-PH" w:eastAsia="zh-CN"/>
              </w:rPr>
              <w:t>[“Kawawa”, “naman”, “nilindol”, “sa”, “Antique”, “.”]</w:t>
            </w:r>
          </w:p>
          <w:p w14:paraId="4AFB5A6B"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27C88BB8" w14:textId="77777777" w:rsidR="00B33EC6" w:rsidRPr="00D0387C" w:rsidRDefault="00B33EC6" w:rsidP="00915BA7">
            <w:pPr>
              <w:rPr>
                <w:lang w:val="en-PH" w:eastAsia="zh-CN"/>
              </w:rPr>
            </w:pPr>
          </w:p>
        </w:tc>
        <w:tc>
          <w:tcPr>
            <w:tcW w:w="3975" w:type="dxa"/>
          </w:tcPr>
          <w:p w14:paraId="53A4EB4F" w14:textId="77777777" w:rsidR="00B33EC6" w:rsidRPr="00D0387C" w:rsidRDefault="00B33EC6" w:rsidP="00915BA7">
            <w:pPr>
              <w:rPr>
                <w:lang w:val="en-PH" w:eastAsia="zh-CN"/>
              </w:rPr>
            </w:pPr>
          </w:p>
          <w:p w14:paraId="78E40AE4"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5F82BAD2" w14:textId="40213F09" w:rsidR="00B33EC6" w:rsidRPr="00D0387C" w:rsidRDefault="002F3505" w:rsidP="00915BA7">
            <w:pPr>
              <w:rPr>
                <w:rFonts w:ascii="Times New Roman" w:hAnsi="Times New Roman" w:cs="Times New Roman"/>
                <w:lang w:val="en-PH" w:eastAsia="zh-CN"/>
              </w:rPr>
            </w:pPr>
            <w:r>
              <w:rPr>
                <w:lang w:val="en-PH"/>
              </w:rPr>
              <w:t>[“Kawawa_ADUN”, “naman_NPRO”, “nilindol”, “sa_DECN”, “Antique_NN”, “._PSNS”]</w:t>
            </w:r>
          </w:p>
          <w:p w14:paraId="3545FD01" w14:textId="77777777" w:rsidR="00B33EC6" w:rsidRPr="00D0387C" w:rsidRDefault="00B33EC6" w:rsidP="00915BA7">
            <w:pPr>
              <w:rPr>
                <w:lang w:val="en-PH" w:eastAsia="zh-CN"/>
              </w:rPr>
            </w:pPr>
            <w:r w:rsidRPr="00D0387C">
              <w:rPr>
                <w:lang w:val="en-PH" w:eastAsia="zh-CN"/>
              </w:rPr>
              <w:t>&lt;/tweet&gt;</w:t>
            </w:r>
          </w:p>
          <w:p w14:paraId="5907ECB9" w14:textId="77777777" w:rsidR="00B33EC6" w:rsidRPr="00D0387C" w:rsidRDefault="00B33EC6" w:rsidP="00915BA7">
            <w:pPr>
              <w:rPr>
                <w:lang w:val="en-PH" w:eastAsia="zh-CN"/>
              </w:rPr>
            </w:pPr>
          </w:p>
        </w:tc>
      </w:tr>
      <w:tr w:rsidR="00B33EC6" w:rsidRPr="00D0387C" w14:paraId="7310BCE8" w14:textId="77777777" w:rsidTr="00F21327">
        <w:trPr>
          <w:cantSplit/>
        </w:trPr>
        <w:tc>
          <w:tcPr>
            <w:tcW w:w="3935" w:type="dxa"/>
          </w:tcPr>
          <w:p w14:paraId="54EF7B90" w14:textId="77777777" w:rsidR="00B33EC6" w:rsidRPr="00D0387C" w:rsidRDefault="00B33EC6" w:rsidP="00915BA7">
            <w:pPr>
              <w:rPr>
                <w:lang w:val="en-PH" w:eastAsia="zh-CN"/>
              </w:rPr>
            </w:pPr>
          </w:p>
          <w:p w14:paraId="02642326"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56A5287E" w14:textId="77777777" w:rsidR="00B33EC6" w:rsidRPr="00D0387C" w:rsidRDefault="00B33EC6" w:rsidP="00915BA7">
            <w:pPr>
              <w:rPr>
                <w:rFonts w:ascii="Times New Roman" w:hAnsi="Times New Roman" w:cs="Times New Roman"/>
                <w:lang w:val="en-PH" w:eastAsia="zh-CN"/>
              </w:rPr>
            </w:pPr>
            <w:r w:rsidRPr="00D0387C">
              <w:rPr>
                <w:lang w:val="en-PH" w:eastAsia="zh-CN"/>
              </w:rPr>
              <w:t>[“Magnitude”, “4.3”, “quake”, “jolts”, “Antique”, “,”, “Boracay”, “Lindol”, “everywhere”]</w:t>
            </w:r>
          </w:p>
          <w:p w14:paraId="190F52C1" w14:textId="77777777" w:rsidR="00B33EC6" w:rsidRPr="00D0387C" w:rsidRDefault="00B33EC6" w:rsidP="00915BA7">
            <w:pPr>
              <w:rPr>
                <w:lang w:val="en-PH" w:eastAsia="zh-CN"/>
              </w:rPr>
            </w:pPr>
            <w:r w:rsidRPr="00D0387C">
              <w:rPr>
                <w:lang w:val="en-PH" w:eastAsia="zh-CN"/>
              </w:rPr>
              <w:t>&lt;/tweet&gt;</w:t>
            </w:r>
          </w:p>
          <w:p w14:paraId="7BE66C95" w14:textId="77777777" w:rsidR="00B33EC6" w:rsidRPr="00D0387C" w:rsidRDefault="00B33EC6" w:rsidP="00915BA7">
            <w:pPr>
              <w:rPr>
                <w:lang w:val="en-PH" w:eastAsia="zh-CN"/>
              </w:rPr>
            </w:pPr>
          </w:p>
        </w:tc>
        <w:tc>
          <w:tcPr>
            <w:tcW w:w="3975" w:type="dxa"/>
          </w:tcPr>
          <w:p w14:paraId="51E0925B" w14:textId="77777777" w:rsidR="00B33EC6" w:rsidRPr="00D0387C" w:rsidRDefault="00B33EC6" w:rsidP="00915BA7">
            <w:pPr>
              <w:rPr>
                <w:lang w:val="en-PH" w:eastAsia="zh-CN"/>
              </w:rPr>
            </w:pPr>
          </w:p>
          <w:p w14:paraId="2F5B7B36"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07FABE85" w14:textId="3E2C4E50" w:rsidR="00B33EC6" w:rsidRPr="00D0387C" w:rsidRDefault="002F3505" w:rsidP="00915BA7">
            <w:pPr>
              <w:rPr>
                <w:rFonts w:ascii="Times New Roman" w:hAnsi="Times New Roman" w:cs="Times New Roman"/>
                <w:lang w:val="en-PH" w:eastAsia="zh-CN"/>
              </w:rPr>
            </w:pPr>
            <w:r>
              <w:rPr>
                <w:lang w:val="en-PH"/>
              </w:rPr>
              <w:t xml:space="preserve">[“Magnitude_NN:U”, “4.3”, “quake_NN”, “jolts_NNS”, “Antique_NN”, “,_PSNS”, “Boracay”, “Lindol”, “everywhere_RB” </w:t>
            </w:r>
            <w:r w:rsidR="00B33EC6" w:rsidRPr="00D0387C">
              <w:rPr>
                <w:lang w:val="en-PH" w:eastAsia="zh-CN"/>
              </w:rPr>
              <w:t>&lt;/tweet&gt;</w:t>
            </w:r>
          </w:p>
          <w:p w14:paraId="396BAE76" w14:textId="77777777" w:rsidR="00B33EC6" w:rsidRPr="00D0387C" w:rsidRDefault="00B33EC6" w:rsidP="00915BA7">
            <w:pPr>
              <w:rPr>
                <w:lang w:val="en-PH" w:eastAsia="zh-CN"/>
              </w:rPr>
            </w:pPr>
            <w:r w:rsidRPr="00D0387C">
              <w:rPr>
                <w:lang w:val="en-PH" w:eastAsia="zh-CN"/>
              </w:rPr>
              <w:t> </w:t>
            </w:r>
          </w:p>
        </w:tc>
      </w:tr>
    </w:tbl>
    <w:p w14:paraId="5BDDBE27" w14:textId="77777777" w:rsidR="00B33EC6" w:rsidRPr="00B95616" w:rsidRDefault="00B33EC6" w:rsidP="00B95616">
      <w:pPr>
        <w:pStyle w:val="Content"/>
      </w:pPr>
    </w:p>
    <w:p w14:paraId="4BEF1963" w14:textId="77777777" w:rsidR="00B95616" w:rsidRDefault="00B95616" w:rsidP="00B95616">
      <w:pPr>
        <w:pStyle w:val="Content"/>
        <w:rPr>
          <w:lang w:val="en-PH" w:eastAsia="zh-CN"/>
        </w:rPr>
      </w:pPr>
    </w:p>
    <w:p w14:paraId="67D88B2B" w14:textId="77777777" w:rsidR="004D7982" w:rsidRDefault="004D7982" w:rsidP="004D7982">
      <w:pPr>
        <w:pStyle w:val="Heading4"/>
      </w:pPr>
      <w:r>
        <w:t>Filipino NER</w:t>
      </w:r>
    </w:p>
    <w:p w14:paraId="795FD15A" w14:textId="77777777" w:rsidR="004D7982" w:rsidRDefault="004D7982" w:rsidP="004D7982"/>
    <w:p w14:paraId="5DFEBAEB" w14:textId="068FF06B" w:rsidR="004D7982" w:rsidRDefault="00B95616" w:rsidP="00B95616">
      <w:pPr>
        <w:pStyle w:val="Content"/>
      </w:pPr>
      <w:r w:rsidRPr="00B95616">
        <w:t>The Filipino NER will be the one who will identify those proper nouns in the tweets. The module will accept the tweets that has passed through the preprocessing module. The output of the NER are tagged proper nouns in the tweet. For the gazetteer, the plan is to use SOMIDIA gazetteer and update the gazetteer.</w:t>
      </w:r>
      <w:r w:rsidR="00FF5F4F">
        <w:t xml:space="preserve"> Table 4-1</w:t>
      </w:r>
      <w:r w:rsidR="00F03298">
        <w:t>1</w:t>
      </w:r>
      <w:r w:rsidR="00D324CE">
        <w:t xml:space="preserve"> shows the sample input and its corresponding output.</w:t>
      </w:r>
    </w:p>
    <w:p w14:paraId="31E8B6FA" w14:textId="3030AC68" w:rsidR="00B8408C" w:rsidRDefault="00B8408C">
      <w:pPr>
        <w:jc w:val="left"/>
      </w:pPr>
      <w:r>
        <w:br w:type="page"/>
      </w:r>
    </w:p>
    <w:p w14:paraId="5652E45A" w14:textId="77777777" w:rsidR="00D0387C" w:rsidRDefault="00D0387C" w:rsidP="00B95616">
      <w:pPr>
        <w:pStyle w:val="Content"/>
      </w:pPr>
    </w:p>
    <w:p w14:paraId="7257EF22" w14:textId="51F865CE" w:rsidR="00D0387C" w:rsidRDefault="00D0387C" w:rsidP="00D0387C">
      <w:pPr>
        <w:pStyle w:val="Caption"/>
        <w:keepNext/>
        <w:ind w:left="720" w:firstLine="720"/>
      </w:pPr>
      <w:bookmarkStart w:id="112" w:name="_Toc395094932"/>
      <w:r>
        <w:t xml:space="preserve">Table </w:t>
      </w:r>
      <w:r w:rsidR="000C0CD4">
        <w:fldChar w:fldCharType="begin"/>
      </w:r>
      <w:r w:rsidR="000C0CD4">
        <w:instrText xml:space="preserve"> STYLEREF 1 \s </w:instrText>
      </w:r>
      <w:r w:rsidR="000C0CD4">
        <w:fldChar w:fldCharType="separate"/>
      </w:r>
      <w:r w:rsidR="0098563A">
        <w:rPr>
          <w:noProof/>
        </w:rPr>
        <w:t>4</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11</w:t>
      </w:r>
      <w:r w:rsidR="000C0CD4">
        <w:rPr>
          <w:noProof/>
        </w:rPr>
        <w:fldChar w:fldCharType="end"/>
      </w:r>
      <w:r>
        <w:t>. Sample Input/Output for Filipino NER</w:t>
      </w:r>
      <w:bookmarkEnd w:id="112"/>
    </w:p>
    <w:tbl>
      <w:tblPr>
        <w:tblStyle w:val="TableGrid"/>
        <w:tblW w:w="0" w:type="auto"/>
        <w:tblInd w:w="1440" w:type="dxa"/>
        <w:tblLook w:val="04A0" w:firstRow="1" w:lastRow="0" w:firstColumn="1" w:lastColumn="0" w:noHBand="0" w:noVBand="1"/>
      </w:tblPr>
      <w:tblGrid>
        <w:gridCol w:w="3935"/>
        <w:gridCol w:w="3975"/>
      </w:tblGrid>
      <w:tr w:rsidR="00D0387C" w:rsidRPr="009C624D" w14:paraId="7A913910" w14:textId="77777777" w:rsidTr="00D0387C">
        <w:tc>
          <w:tcPr>
            <w:tcW w:w="3935" w:type="dxa"/>
          </w:tcPr>
          <w:p w14:paraId="3D0E934F"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75" w:type="dxa"/>
          </w:tcPr>
          <w:p w14:paraId="73360601"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585FC9B9" w14:textId="77777777" w:rsidTr="00D0387C">
        <w:tc>
          <w:tcPr>
            <w:tcW w:w="3935" w:type="dxa"/>
          </w:tcPr>
          <w:p w14:paraId="30471FD0" w14:textId="77777777" w:rsidR="00D0387C" w:rsidRPr="00D0387C" w:rsidRDefault="00D0387C" w:rsidP="00915BA7">
            <w:pPr>
              <w:rPr>
                <w:lang w:val="en-PH" w:eastAsia="zh-CN"/>
              </w:rPr>
            </w:pPr>
          </w:p>
          <w:p w14:paraId="3EDE4759" w14:textId="77777777" w:rsidR="00D0387C" w:rsidRPr="00D0387C" w:rsidRDefault="00D0387C" w:rsidP="00915BA7">
            <w:pPr>
              <w:rPr>
                <w:rFonts w:ascii="Times New Roman" w:hAnsi="Times New Roman" w:cs="Times New Roman"/>
                <w:lang w:val="en-PH" w:eastAsia="zh-CN"/>
              </w:rPr>
            </w:pPr>
            <w:r w:rsidRPr="00D0387C">
              <w:rPr>
                <w:lang w:val="en-PH" w:eastAsia="zh-CN"/>
              </w:rPr>
              <w:t>&lt;tweet&gt;</w:t>
            </w:r>
          </w:p>
          <w:p w14:paraId="7063E61D" w14:textId="77777777" w:rsidR="00D0387C" w:rsidRPr="00D0387C" w:rsidRDefault="00D0387C" w:rsidP="00915BA7">
            <w:pPr>
              <w:rPr>
                <w:rFonts w:ascii="Times New Roman" w:hAnsi="Times New Roman" w:cs="Times New Roman"/>
                <w:lang w:val="en-PH" w:eastAsia="zh-CN"/>
              </w:rPr>
            </w:pPr>
            <w:r w:rsidRPr="00D0387C">
              <w:rPr>
                <w:lang w:val="en-PH" w:eastAsia="zh-CN"/>
              </w:rPr>
              <w:t>[“Kawawa”, “naman”, “nilindol”, “sa”, “Antique”, “.”]</w:t>
            </w:r>
          </w:p>
          <w:p w14:paraId="437FDCFF" w14:textId="77777777" w:rsidR="00D0387C" w:rsidRPr="00D0387C" w:rsidRDefault="00D0387C" w:rsidP="00915BA7">
            <w:pPr>
              <w:rPr>
                <w:rFonts w:ascii="Times New Roman" w:hAnsi="Times New Roman" w:cs="Times New Roman"/>
                <w:lang w:val="en-PH" w:eastAsia="zh-CN"/>
              </w:rPr>
            </w:pPr>
            <w:r w:rsidRPr="00D0387C">
              <w:rPr>
                <w:lang w:val="en-PH" w:eastAsia="zh-CN"/>
              </w:rPr>
              <w:t>&lt;/tweet&gt;</w:t>
            </w:r>
          </w:p>
          <w:p w14:paraId="0A52598D" w14:textId="580B26D9" w:rsidR="00D0387C" w:rsidRPr="00D0387C" w:rsidRDefault="00D0387C" w:rsidP="00915BA7">
            <w:pPr>
              <w:rPr>
                <w:lang w:val="en-PH" w:eastAsia="zh-CN"/>
              </w:rPr>
            </w:pPr>
          </w:p>
        </w:tc>
        <w:tc>
          <w:tcPr>
            <w:tcW w:w="3975" w:type="dxa"/>
          </w:tcPr>
          <w:p w14:paraId="144220C9" w14:textId="77777777" w:rsidR="00D0387C" w:rsidRPr="00D0387C" w:rsidRDefault="00D0387C" w:rsidP="00915BA7">
            <w:pPr>
              <w:rPr>
                <w:lang w:val="en-PH" w:eastAsia="zh-CN"/>
              </w:rPr>
            </w:pPr>
          </w:p>
          <w:p w14:paraId="12B50DD3" w14:textId="5E608CA7" w:rsidR="006C2B26" w:rsidRPr="00D0387C" w:rsidRDefault="006C2B26" w:rsidP="006C2B26">
            <w:pPr>
              <w:rPr>
                <w:rFonts w:ascii="Times New Roman" w:hAnsi="Times New Roman" w:cs="Times New Roman"/>
                <w:lang w:val="en-PH" w:eastAsia="zh-CN"/>
              </w:rPr>
            </w:pPr>
            <w:r w:rsidRPr="00D0387C">
              <w:rPr>
                <w:lang w:val="en-PH" w:eastAsia="zh-CN"/>
              </w:rPr>
              <w:t>&lt;tweet&gt;</w:t>
            </w:r>
          </w:p>
          <w:p w14:paraId="46E023EE" w14:textId="6E8C92A0" w:rsidR="006C2B26" w:rsidRPr="00D0387C" w:rsidRDefault="006C2B26" w:rsidP="006C2B26">
            <w:pPr>
              <w:rPr>
                <w:rFonts w:ascii="Times New Roman" w:hAnsi="Times New Roman" w:cs="Times New Roman"/>
                <w:lang w:val="en-PH" w:eastAsia="zh-CN"/>
              </w:rPr>
            </w:pPr>
            <w:r>
              <w:rPr>
                <w:lang w:val="en-PH"/>
              </w:rPr>
              <w:t>[“Kawawa_ADUN”, “naman_NPRO”, “nilindol”, “sa_DECN”, “&lt;location=”Antique_NN”&gt;, “._PSNS”]</w:t>
            </w:r>
          </w:p>
          <w:p w14:paraId="1FCF37DB" w14:textId="77777777" w:rsidR="006C2B26" w:rsidRPr="00D0387C" w:rsidRDefault="006C2B26" w:rsidP="006C2B26">
            <w:pPr>
              <w:rPr>
                <w:lang w:val="en-PH" w:eastAsia="zh-CN"/>
              </w:rPr>
            </w:pPr>
            <w:r w:rsidRPr="00D0387C">
              <w:rPr>
                <w:lang w:val="en-PH" w:eastAsia="zh-CN"/>
              </w:rPr>
              <w:t>&lt;/tweet&gt;</w:t>
            </w:r>
          </w:p>
          <w:p w14:paraId="398A88F6" w14:textId="77777777" w:rsidR="006C2B26" w:rsidRPr="00D0387C" w:rsidRDefault="006C2B26" w:rsidP="00915BA7">
            <w:pPr>
              <w:rPr>
                <w:lang w:val="en-PH" w:eastAsia="zh-CN"/>
              </w:rPr>
            </w:pPr>
          </w:p>
          <w:p w14:paraId="0C3B4201" w14:textId="437338CC" w:rsidR="00D0387C" w:rsidRPr="00D0387C" w:rsidRDefault="00D0387C" w:rsidP="00915BA7">
            <w:pPr>
              <w:rPr>
                <w:lang w:val="en-PH" w:eastAsia="zh-CN"/>
              </w:rPr>
            </w:pPr>
          </w:p>
        </w:tc>
      </w:tr>
      <w:tr w:rsidR="00D0387C" w:rsidRPr="00D0387C" w14:paraId="6EBCF3F8" w14:textId="77777777" w:rsidTr="00D0387C">
        <w:tc>
          <w:tcPr>
            <w:tcW w:w="3935" w:type="dxa"/>
          </w:tcPr>
          <w:p w14:paraId="386A304F" w14:textId="77777777" w:rsidR="00055A08" w:rsidRPr="00D0387C" w:rsidRDefault="00055A08" w:rsidP="00915BA7">
            <w:pPr>
              <w:rPr>
                <w:lang w:val="en-PH" w:eastAsia="zh-CN"/>
              </w:rPr>
            </w:pPr>
          </w:p>
          <w:p w14:paraId="4554AC3B" w14:textId="77777777" w:rsidR="00D0387C" w:rsidRPr="00D0387C" w:rsidRDefault="00D0387C" w:rsidP="00915BA7">
            <w:pPr>
              <w:rPr>
                <w:rFonts w:ascii="Times New Roman" w:hAnsi="Times New Roman" w:cs="Times New Roman"/>
                <w:lang w:val="en-PH" w:eastAsia="zh-CN"/>
              </w:rPr>
            </w:pPr>
            <w:r w:rsidRPr="00D0387C">
              <w:rPr>
                <w:lang w:val="en-PH" w:eastAsia="zh-CN"/>
              </w:rPr>
              <w:t>&lt;tweet&gt;</w:t>
            </w:r>
          </w:p>
          <w:p w14:paraId="5C603B82" w14:textId="77777777" w:rsidR="00D0387C" w:rsidRPr="00D0387C" w:rsidRDefault="00D0387C" w:rsidP="00915BA7">
            <w:pPr>
              <w:rPr>
                <w:rFonts w:ascii="Times New Roman" w:hAnsi="Times New Roman" w:cs="Times New Roman"/>
                <w:lang w:val="en-PH" w:eastAsia="zh-CN"/>
              </w:rPr>
            </w:pPr>
            <w:r w:rsidRPr="00D0387C">
              <w:rPr>
                <w:lang w:val="en-PH" w:eastAsia="zh-CN"/>
              </w:rPr>
              <w:t>[“Magnitude”, “4.3”, “quake”, “jolts”, “Antique”, “,”, “Boracay”, “Lindol”, “everywhere”]</w:t>
            </w:r>
          </w:p>
          <w:p w14:paraId="72D7CF87" w14:textId="77777777" w:rsidR="00D0387C" w:rsidRPr="00D0387C" w:rsidRDefault="00D0387C" w:rsidP="00915BA7">
            <w:pPr>
              <w:rPr>
                <w:lang w:val="en-PH" w:eastAsia="zh-CN"/>
              </w:rPr>
            </w:pPr>
            <w:r w:rsidRPr="00D0387C">
              <w:rPr>
                <w:lang w:val="en-PH" w:eastAsia="zh-CN"/>
              </w:rPr>
              <w:t>&lt;/tweet&gt;</w:t>
            </w:r>
          </w:p>
          <w:p w14:paraId="4F668275" w14:textId="77777777" w:rsidR="00D0387C" w:rsidRPr="00D0387C" w:rsidRDefault="00D0387C" w:rsidP="00915BA7">
            <w:pPr>
              <w:rPr>
                <w:lang w:val="en-PH" w:eastAsia="zh-CN"/>
              </w:rPr>
            </w:pPr>
          </w:p>
        </w:tc>
        <w:tc>
          <w:tcPr>
            <w:tcW w:w="3975" w:type="dxa"/>
          </w:tcPr>
          <w:p w14:paraId="0837FC04" w14:textId="77777777" w:rsidR="00055A08" w:rsidRPr="00D0387C" w:rsidRDefault="00055A08" w:rsidP="00915BA7">
            <w:pPr>
              <w:rPr>
                <w:lang w:val="en-PH" w:eastAsia="zh-CN"/>
              </w:rPr>
            </w:pPr>
          </w:p>
          <w:p w14:paraId="1083B5AD" w14:textId="7140AF24" w:rsidR="00F06409" w:rsidRPr="00D0387C" w:rsidRDefault="00F06409" w:rsidP="00F06409">
            <w:pPr>
              <w:rPr>
                <w:rFonts w:ascii="Times New Roman" w:hAnsi="Times New Roman" w:cs="Times New Roman"/>
                <w:lang w:val="en-PH" w:eastAsia="zh-CN"/>
              </w:rPr>
            </w:pPr>
            <w:r w:rsidRPr="00D0387C">
              <w:rPr>
                <w:lang w:val="en-PH" w:eastAsia="zh-CN"/>
              </w:rPr>
              <w:t>&lt;tweet&gt;</w:t>
            </w:r>
          </w:p>
          <w:p w14:paraId="74BF6CC7" w14:textId="3776EC3A" w:rsidR="00D0387C" w:rsidRPr="00C67F93" w:rsidRDefault="00F06409" w:rsidP="00915BA7">
            <w:pPr>
              <w:rPr>
                <w:rFonts w:ascii="Times New Roman" w:hAnsi="Times New Roman" w:cs="Times New Roman"/>
                <w:lang w:val="en-PH" w:eastAsia="zh-CN"/>
              </w:rPr>
            </w:pPr>
            <w:r>
              <w:rPr>
                <w:lang w:val="en-PH"/>
              </w:rPr>
              <w:t xml:space="preserve">[“Magnitude_NN:U”, “4.3”, “quake_NN”, “jolts_NNS”, &lt;location=“Antique_NN”&gt;, “,_PSNS”, &lt;location=“Boracay”&gt;, “Lindol”, “everywhere_RB” </w:t>
            </w:r>
            <w:r w:rsidRPr="00D0387C">
              <w:rPr>
                <w:lang w:val="en-PH" w:eastAsia="zh-CN"/>
              </w:rPr>
              <w:t>&lt;/tweet&gt;</w:t>
            </w:r>
          </w:p>
        </w:tc>
      </w:tr>
    </w:tbl>
    <w:p w14:paraId="47C07328" w14:textId="77777777" w:rsidR="00D0387C" w:rsidRPr="00B95616" w:rsidRDefault="00D0387C" w:rsidP="00B95616">
      <w:pPr>
        <w:pStyle w:val="Content"/>
      </w:pPr>
    </w:p>
    <w:p w14:paraId="05F00D0C" w14:textId="5375320C" w:rsidR="00B95616" w:rsidRDefault="00EE0188" w:rsidP="00EE0188">
      <w:pPr>
        <w:pStyle w:val="Style1"/>
      </w:pPr>
      <w:r>
        <w:t xml:space="preserve">Disaster </w:t>
      </w:r>
      <w:ins w:id="113" w:author="admin" w:date="2014-08-04T14:37:00Z">
        <w:r w:rsidR="00915BA7" w:rsidRPr="00A65457">
          <w:t xml:space="preserve">Keyword </w:t>
        </w:r>
      </w:ins>
      <w:r>
        <w:t>Tagger</w:t>
      </w:r>
    </w:p>
    <w:p w14:paraId="37E971E0" w14:textId="77777777" w:rsidR="00EE0188" w:rsidRDefault="00EE0188" w:rsidP="00EE0188">
      <w:pPr>
        <w:pStyle w:val="Content"/>
      </w:pPr>
    </w:p>
    <w:p w14:paraId="0B16137B" w14:textId="3338A8EB" w:rsidR="00B33EC6" w:rsidRDefault="00EE0188">
      <w:pPr>
        <w:pStyle w:val="Content"/>
        <w:ind w:left="2160"/>
      </w:pPr>
      <w:r>
        <w:t>The disaster</w:t>
      </w:r>
      <w:r w:rsidR="00FF5F4F">
        <w:t xml:space="preserve"> keyword</w:t>
      </w:r>
      <w:r>
        <w:t xml:space="preserve"> tagger</w:t>
      </w:r>
      <w:r w:rsidR="00F31438">
        <w:t xml:space="preserve"> module is the module responsible for enclosing the disaster seed words present in the input tweet with a disaster tag. The disaster tag will be tagged in this manner: </w:t>
      </w:r>
      <w:r>
        <w:t>&lt;disaster=word&gt;</w:t>
      </w:r>
      <w:r w:rsidR="00F31438">
        <w:t>. For the list of seed words that will be used in this module, the researchers will make use of the existing list of seed words from SOMIDIA.</w:t>
      </w:r>
      <w:r w:rsidR="00FF5F4F">
        <w:t xml:space="preserve"> Table 4-1</w:t>
      </w:r>
      <w:r w:rsidR="00F03298">
        <w:t>2</w:t>
      </w:r>
      <w:r w:rsidR="00FF5F4F">
        <w:t xml:space="preserve"> shows the sample input and output of the disaster keyword tagger.</w:t>
      </w:r>
    </w:p>
    <w:p w14:paraId="4D27B481" w14:textId="77777777" w:rsidR="00F31438" w:rsidRDefault="00F31438" w:rsidP="00EE0188">
      <w:pPr>
        <w:pStyle w:val="Content"/>
        <w:ind w:left="2160"/>
      </w:pPr>
    </w:p>
    <w:p w14:paraId="46994CB6" w14:textId="6EFF2643" w:rsidR="00F31438" w:rsidRDefault="00F31438" w:rsidP="00F31438">
      <w:pPr>
        <w:pStyle w:val="Caption"/>
        <w:keepNext/>
        <w:ind w:left="1440"/>
      </w:pPr>
      <w:bookmarkStart w:id="114" w:name="_Toc395094933"/>
      <w:r>
        <w:t xml:space="preserve">Table </w:t>
      </w:r>
      <w:r w:rsidR="000C0CD4">
        <w:fldChar w:fldCharType="begin"/>
      </w:r>
      <w:r w:rsidR="000C0CD4">
        <w:instrText xml:space="preserve"> STYLEREF 1 \s </w:instrText>
      </w:r>
      <w:r w:rsidR="000C0CD4">
        <w:fldChar w:fldCharType="separate"/>
      </w:r>
      <w:r w:rsidR="0098563A">
        <w:rPr>
          <w:noProof/>
        </w:rPr>
        <w:t>4</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12</w:t>
      </w:r>
      <w:r w:rsidR="000C0CD4">
        <w:rPr>
          <w:noProof/>
        </w:rPr>
        <w:fldChar w:fldCharType="end"/>
      </w:r>
      <w:r>
        <w:t>. Sample Input/Output Disaster Tagger</w:t>
      </w:r>
      <w:bookmarkEnd w:id="114"/>
    </w:p>
    <w:tbl>
      <w:tblPr>
        <w:tblStyle w:val="TableGrid"/>
        <w:tblW w:w="0" w:type="auto"/>
        <w:tblInd w:w="1440" w:type="dxa"/>
        <w:tblLook w:val="04A0" w:firstRow="1" w:lastRow="0" w:firstColumn="1" w:lastColumn="0" w:noHBand="0" w:noVBand="1"/>
      </w:tblPr>
      <w:tblGrid>
        <w:gridCol w:w="3935"/>
        <w:gridCol w:w="3975"/>
      </w:tblGrid>
      <w:tr w:rsidR="00F31438" w:rsidRPr="009C624D" w14:paraId="37E7E087" w14:textId="77777777" w:rsidTr="00F21327">
        <w:trPr>
          <w:cantSplit/>
        </w:trPr>
        <w:tc>
          <w:tcPr>
            <w:tcW w:w="3935" w:type="dxa"/>
          </w:tcPr>
          <w:p w14:paraId="2DFD390D" w14:textId="77777777" w:rsidR="00F31438" w:rsidRPr="009C624D" w:rsidRDefault="00F31438" w:rsidP="00A1648F">
            <w:pPr>
              <w:pStyle w:val="Content"/>
              <w:ind w:left="0"/>
              <w:jc w:val="center"/>
              <w:rPr>
                <w:b/>
                <w:lang w:val="en-PH" w:eastAsia="zh-CN"/>
              </w:rPr>
            </w:pPr>
            <w:r w:rsidRPr="009C624D">
              <w:rPr>
                <w:b/>
                <w:lang w:val="en-PH" w:eastAsia="zh-CN"/>
              </w:rPr>
              <w:t>Input</w:t>
            </w:r>
          </w:p>
        </w:tc>
        <w:tc>
          <w:tcPr>
            <w:tcW w:w="3975" w:type="dxa"/>
          </w:tcPr>
          <w:p w14:paraId="668282FC" w14:textId="77777777" w:rsidR="00F31438" w:rsidRPr="009C624D" w:rsidRDefault="00F31438" w:rsidP="00A1648F">
            <w:pPr>
              <w:pStyle w:val="Content"/>
              <w:ind w:left="0"/>
              <w:jc w:val="center"/>
              <w:rPr>
                <w:b/>
                <w:lang w:val="en-PH" w:eastAsia="zh-CN"/>
              </w:rPr>
            </w:pPr>
            <w:r w:rsidRPr="009C624D">
              <w:rPr>
                <w:b/>
                <w:lang w:val="en-PH" w:eastAsia="zh-CN"/>
              </w:rPr>
              <w:t>Output</w:t>
            </w:r>
          </w:p>
        </w:tc>
      </w:tr>
      <w:tr w:rsidR="00F31438" w:rsidRPr="00D0387C" w14:paraId="4888FEC5" w14:textId="77777777" w:rsidTr="00F21327">
        <w:trPr>
          <w:cantSplit/>
        </w:trPr>
        <w:tc>
          <w:tcPr>
            <w:tcW w:w="3935" w:type="dxa"/>
          </w:tcPr>
          <w:p w14:paraId="559D72DC" w14:textId="77777777" w:rsidR="00F31438" w:rsidRPr="00D0387C" w:rsidRDefault="00F31438" w:rsidP="00915BA7">
            <w:pPr>
              <w:rPr>
                <w:lang w:val="en-PH" w:eastAsia="zh-CN"/>
              </w:rPr>
            </w:pPr>
          </w:p>
          <w:p w14:paraId="144C3745" w14:textId="77777777" w:rsidR="00F31438" w:rsidRPr="00D0387C" w:rsidRDefault="00F31438" w:rsidP="00915BA7">
            <w:pPr>
              <w:rPr>
                <w:rFonts w:ascii="Times New Roman" w:hAnsi="Times New Roman" w:cs="Times New Roman"/>
                <w:lang w:val="en-PH" w:eastAsia="zh-CN"/>
              </w:rPr>
            </w:pPr>
            <w:r w:rsidRPr="00D0387C">
              <w:rPr>
                <w:lang w:val="en-PH" w:eastAsia="zh-CN"/>
              </w:rPr>
              <w:t>&lt;tweet&gt;</w:t>
            </w:r>
          </w:p>
          <w:p w14:paraId="4AF10145" w14:textId="77777777" w:rsidR="00F31438" w:rsidRPr="00D0387C" w:rsidRDefault="00F31438" w:rsidP="00915BA7">
            <w:pPr>
              <w:rPr>
                <w:rFonts w:ascii="Times New Roman" w:hAnsi="Times New Roman" w:cs="Times New Roman"/>
                <w:lang w:val="en-PH" w:eastAsia="zh-CN"/>
              </w:rPr>
            </w:pPr>
            <w:r w:rsidRPr="00D0387C">
              <w:rPr>
                <w:lang w:val="en-PH" w:eastAsia="zh-CN"/>
              </w:rPr>
              <w:t>[“Kawawa”, “naman”, “nilindol”, “sa”, “Antique”, “.”]</w:t>
            </w:r>
          </w:p>
          <w:p w14:paraId="1ACA9E8B" w14:textId="77777777" w:rsidR="00F31438" w:rsidRPr="00D0387C" w:rsidRDefault="00F31438" w:rsidP="00915BA7">
            <w:pPr>
              <w:rPr>
                <w:rFonts w:ascii="Times New Roman" w:hAnsi="Times New Roman" w:cs="Times New Roman"/>
                <w:lang w:val="en-PH" w:eastAsia="zh-CN"/>
              </w:rPr>
            </w:pPr>
            <w:r w:rsidRPr="00D0387C">
              <w:rPr>
                <w:lang w:val="en-PH" w:eastAsia="zh-CN"/>
              </w:rPr>
              <w:t>&lt;/tweet&gt;</w:t>
            </w:r>
          </w:p>
          <w:p w14:paraId="6A30F23E" w14:textId="77777777" w:rsidR="00F31438" w:rsidRPr="00D0387C" w:rsidRDefault="00F31438" w:rsidP="00915BA7">
            <w:pPr>
              <w:rPr>
                <w:lang w:val="en-PH" w:eastAsia="zh-CN"/>
              </w:rPr>
            </w:pPr>
          </w:p>
        </w:tc>
        <w:tc>
          <w:tcPr>
            <w:tcW w:w="3975" w:type="dxa"/>
          </w:tcPr>
          <w:p w14:paraId="72CA13C1" w14:textId="77777777" w:rsidR="00F31438" w:rsidRPr="00D0387C" w:rsidRDefault="00F31438" w:rsidP="00915BA7">
            <w:pPr>
              <w:rPr>
                <w:lang w:val="en-PH" w:eastAsia="zh-CN"/>
              </w:rPr>
            </w:pPr>
          </w:p>
          <w:p w14:paraId="078BD0B0" w14:textId="5DA6CAEC" w:rsidR="006C2B26" w:rsidRPr="00D0387C" w:rsidRDefault="006C2B26" w:rsidP="006C2B26">
            <w:pPr>
              <w:rPr>
                <w:rFonts w:ascii="Times New Roman" w:hAnsi="Times New Roman" w:cs="Times New Roman"/>
                <w:lang w:val="en-PH" w:eastAsia="zh-CN"/>
              </w:rPr>
            </w:pPr>
            <w:r w:rsidRPr="00D0387C">
              <w:rPr>
                <w:lang w:val="en-PH" w:eastAsia="zh-CN"/>
              </w:rPr>
              <w:t>&lt;tweet&gt;</w:t>
            </w:r>
          </w:p>
          <w:p w14:paraId="19D19FAB" w14:textId="70791832" w:rsidR="006C2B26" w:rsidRPr="00D0387C" w:rsidRDefault="006C2B26" w:rsidP="006C2B26">
            <w:pPr>
              <w:rPr>
                <w:rFonts w:ascii="Times New Roman" w:hAnsi="Times New Roman" w:cs="Times New Roman"/>
                <w:lang w:val="en-PH" w:eastAsia="zh-CN"/>
              </w:rPr>
            </w:pPr>
            <w:r>
              <w:rPr>
                <w:lang w:val="en-PH"/>
              </w:rPr>
              <w:t>[“Kawawa_ADUN”, “naman_NPRO”, “&lt;disaster=nilindol/&gt;”, “sa_DECN”, “&lt;location=”Antique_NN/”&gt;, “._PSNS”]</w:t>
            </w:r>
          </w:p>
          <w:p w14:paraId="19E731A6" w14:textId="77777777" w:rsidR="006C2B26" w:rsidRPr="00D0387C" w:rsidRDefault="006C2B26" w:rsidP="006C2B26">
            <w:pPr>
              <w:rPr>
                <w:lang w:val="en-PH" w:eastAsia="zh-CN"/>
              </w:rPr>
            </w:pPr>
            <w:r w:rsidRPr="00D0387C">
              <w:rPr>
                <w:lang w:val="en-PH" w:eastAsia="zh-CN"/>
              </w:rPr>
              <w:t>&lt;/tweet&gt;</w:t>
            </w:r>
          </w:p>
          <w:p w14:paraId="071D3BCD" w14:textId="77777777" w:rsidR="006C2B26" w:rsidRPr="00915BA7" w:rsidRDefault="006C2B26" w:rsidP="00915BA7">
            <w:pPr>
              <w:rPr>
                <w:b/>
                <w:lang w:val="en-PH" w:eastAsia="zh-CN"/>
              </w:rPr>
            </w:pPr>
          </w:p>
          <w:p w14:paraId="0EFAD9FA" w14:textId="77777777" w:rsidR="00F31438" w:rsidRPr="00D0387C" w:rsidRDefault="00F31438" w:rsidP="00915BA7">
            <w:pPr>
              <w:rPr>
                <w:lang w:val="en-PH" w:eastAsia="zh-CN"/>
              </w:rPr>
            </w:pPr>
          </w:p>
        </w:tc>
      </w:tr>
      <w:tr w:rsidR="00F31438" w:rsidRPr="00D0387C" w14:paraId="2615BE64" w14:textId="77777777" w:rsidTr="00F21327">
        <w:trPr>
          <w:cantSplit/>
        </w:trPr>
        <w:tc>
          <w:tcPr>
            <w:tcW w:w="3935" w:type="dxa"/>
          </w:tcPr>
          <w:p w14:paraId="4AA2B930" w14:textId="77777777" w:rsidR="00F31438" w:rsidRPr="00D0387C" w:rsidRDefault="00F31438" w:rsidP="00915BA7">
            <w:pPr>
              <w:rPr>
                <w:lang w:val="en-PH" w:eastAsia="zh-CN"/>
              </w:rPr>
            </w:pPr>
          </w:p>
          <w:p w14:paraId="5FA7364F" w14:textId="77777777" w:rsidR="00F31438" w:rsidRPr="00D0387C" w:rsidRDefault="00F31438" w:rsidP="00915BA7">
            <w:pPr>
              <w:rPr>
                <w:rFonts w:ascii="Times New Roman" w:hAnsi="Times New Roman" w:cs="Times New Roman"/>
                <w:lang w:val="en-PH" w:eastAsia="zh-CN"/>
              </w:rPr>
            </w:pPr>
            <w:r w:rsidRPr="00D0387C">
              <w:rPr>
                <w:lang w:val="en-PH" w:eastAsia="zh-CN"/>
              </w:rPr>
              <w:t>&lt;tweet&gt;</w:t>
            </w:r>
          </w:p>
          <w:p w14:paraId="2CDB66AB" w14:textId="77777777" w:rsidR="00F31438" w:rsidRPr="00D0387C" w:rsidRDefault="00F31438" w:rsidP="00915BA7">
            <w:pPr>
              <w:rPr>
                <w:rFonts w:ascii="Times New Roman" w:hAnsi="Times New Roman" w:cs="Times New Roman"/>
                <w:lang w:val="en-PH" w:eastAsia="zh-CN"/>
              </w:rPr>
            </w:pPr>
            <w:r w:rsidRPr="00D0387C">
              <w:rPr>
                <w:lang w:val="en-PH" w:eastAsia="zh-CN"/>
              </w:rPr>
              <w:t>[“Magnitude”, “4.3”, “quake”, “jolts”, “Antique”, “,”, “Boracay”, “Lindol”, “everywhere”]</w:t>
            </w:r>
          </w:p>
          <w:p w14:paraId="77FE6C29" w14:textId="77777777" w:rsidR="00F31438" w:rsidRPr="00D0387C" w:rsidRDefault="00F31438" w:rsidP="00915BA7">
            <w:pPr>
              <w:rPr>
                <w:lang w:val="en-PH" w:eastAsia="zh-CN"/>
              </w:rPr>
            </w:pPr>
            <w:r w:rsidRPr="00D0387C">
              <w:rPr>
                <w:lang w:val="en-PH" w:eastAsia="zh-CN"/>
              </w:rPr>
              <w:t>&lt;/tweet&gt;</w:t>
            </w:r>
          </w:p>
          <w:p w14:paraId="76884A04" w14:textId="77777777" w:rsidR="00F31438" w:rsidRPr="00D0387C" w:rsidRDefault="00F31438" w:rsidP="00915BA7">
            <w:pPr>
              <w:rPr>
                <w:lang w:val="en-PH" w:eastAsia="zh-CN"/>
              </w:rPr>
            </w:pPr>
          </w:p>
        </w:tc>
        <w:tc>
          <w:tcPr>
            <w:tcW w:w="3975" w:type="dxa"/>
          </w:tcPr>
          <w:p w14:paraId="658C75A9" w14:textId="77777777" w:rsidR="00F31438" w:rsidRPr="00D0387C" w:rsidRDefault="00F31438" w:rsidP="00915BA7">
            <w:pPr>
              <w:rPr>
                <w:lang w:val="en-PH" w:eastAsia="zh-CN"/>
              </w:rPr>
            </w:pPr>
          </w:p>
          <w:p w14:paraId="3C58C802" w14:textId="28F73C0E" w:rsidR="00F06409" w:rsidRPr="00D0387C" w:rsidRDefault="00F06409" w:rsidP="00F06409">
            <w:pPr>
              <w:rPr>
                <w:rFonts w:ascii="Times New Roman" w:hAnsi="Times New Roman" w:cs="Times New Roman"/>
                <w:lang w:val="en-PH" w:eastAsia="zh-CN"/>
              </w:rPr>
            </w:pPr>
            <w:r w:rsidRPr="00D0387C">
              <w:rPr>
                <w:lang w:val="en-PH" w:eastAsia="zh-CN"/>
              </w:rPr>
              <w:t>&lt;tweet&gt;</w:t>
            </w:r>
          </w:p>
          <w:p w14:paraId="0A8C1D9D" w14:textId="666E1A6B" w:rsidR="00F06409" w:rsidRPr="00D0387C" w:rsidRDefault="00F06409" w:rsidP="00915BA7">
            <w:pPr>
              <w:rPr>
                <w:rFonts w:ascii="Times New Roman" w:hAnsi="Times New Roman" w:cs="Times New Roman"/>
                <w:lang w:val="en-PH" w:eastAsia="zh-CN"/>
              </w:rPr>
            </w:pPr>
            <w:r>
              <w:rPr>
                <w:lang w:val="en-PH"/>
              </w:rPr>
              <w:t xml:space="preserve">[“Magnitude_NN:U”, “4.3”, “quake_NN”, “jolts_NNS”, &lt;location=“Antique_NN”&gt;, “,_PSNS”, &lt;location=“Boracay”&gt;, &lt;disaster=“Lindol”&gt;, “everywhere_RB” </w:t>
            </w:r>
            <w:r w:rsidRPr="00D0387C">
              <w:rPr>
                <w:lang w:val="en-PH" w:eastAsia="zh-CN"/>
              </w:rPr>
              <w:t>&lt;/tweet&gt;</w:t>
            </w:r>
          </w:p>
          <w:p w14:paraId="07CEDD8A" w14:textId="77777777" w:rsidR="00F31438" w:rsidRPr="00D0387C" w:rsidRDefault="00F31438" w:rsidP="00915BA7">
            <w:pPr>
              <w:rPr>
                <w:lang w:val="en-PH" w:eastAsia="zh-CN"/>
              </w:rPr>
            </w:pPr>
            <w:r w:rsidRPr="00D0387C">
              <w:rPr>
                <w:lang w:val="en-PH" w:eastAsia="zh-CN"/>
              </w:rPr>
              <w:t> </w:t>
            </w:r>
          </w:p>
        </w:tc>
      </w:tr>
    </w:tbl>
    <w:p w14:paraId="3F40445F" w14:textId="77777777" w:rsidR="00F31438" w:rsidRPr="00EE0188" w:rsidRDefault="00F31438" w:rsidP="00EE0188">
      <w:pPr>
        <w:pStyle w:val="Content"/>
        <w:ind w:left="2160"/>
      </w:pPr>
    </w:p>
    <w:p w14:paraId="22779D88" w14:textId="77777777" w:rsidR="00DA1A3E" w:rsidRDefault="00DA1A3E" w:rsidP="00900BFD">
      <w:pPr>
        <w:pStyle w:val="Content"/>
        <w:ind w:left="0"/>
        <w:rPr>
          <w:b/>
          <w:bCs/>
          <w:color w:val="000000"/>
          <w:sz w:val="23"/>
          <w:szCs w:val="23"/>
        </w:rPr>
      </w:pPr>
    </w:p>
    <w:p w14:paraId="0ECDFBF7" w14:textId="77777777" w:rsidR="00595F9F" w:rsidRDefault="00595F9F" w:rsidP="00595F9F">
      <w:pPr>
        <w:pStyle w:val="Heading3"/>
      </w:pPr>
      <w:bookmarkStart w:id="115" w:name="_Toc395181724"/>
      <w:r>
        <w:t>Feature Extraction Module</w:t>
      </w:r>
      <w:bookmarkEnd w:id="115"/>
    </w:p>
    <w:p w14:paraId="41F98CD4" w14:textId="77777777" w:rsidR="00595F9F" w:rsidRPr="00341E15" w:rsidRDefault="00595F9F" w:rsidP="00B95616">
      <w:pPr>
        <w:pStyle w:val="Content"/>
        <w:ind w:left="0"/>
      </w:pPr>
    </w:p>
    <w:p w14:paraId="70CE263C" w14:textId="01FC79A3" w:rsidR="00B95616" w:rsidRDefault="00B95616" w:rsidP="00B95616">
      <w:pPr>
        <w:pStyle w:val="Content"/>
      </w:pPr>
      <w:r w:rsidRPr="00B95616">
        <w:t>This module is responsible for extracting the feature from the tweet. The module will extract the presence of disaster words, tweet length, character n-gram, user, location, and trusted accounts. The Feature Extraction Module will take the preprocessed tweets as inputs, then output the tweet with the features.</w:t>
      </w:r>
      <w:r w:rsidR="00F03298">
        <w:t xml:space="preserve"> Table 4-13 shows a sample of the features and their respective values.</w:t>
      </w:r>
    </w:p>
    <w:p w14:paraId="524667E6" w14:textId="77777777" w:rsidR="00B95616" w:rsidRPr="00B95616" w:rsidRDefault="00B95616" w:rsidP="00B95616">
      <w:pPr>
        <w:pStyle w:val="Content"/>
        <w:rPr>
          <w:rFonts w:ascii="Times New Roman" w:hAnsi="Times New Roman" w:cs="Times New Roman"/>
        </w:rPr>
      </w:pPr>
    </w:p>
    <w:p w14:paraId="2F9DCFE6" w14:textId="11789E4E" w:rsidR="00B95616" w:rsidRPr="00B95616" w:rsidRDefault="00B95616" w:rsidP="00B95616">
      <w:pPr>
        <w:pStyle w:val="Heading4"/>
      </w:pPr>
      <w:r w:rsidRPr="00B95616">
        <w:rPr>
          <w:bCs/>
          <w:sz w:val="14"/>
          <w:szCs w:val="14"/>
        </w:rPr>
        <w:t>  </w:t>
      </w:r>
      <w:r w:rsidRPr="00B95616">
        <w:t>Presence</w:t>
      </w:r>
    </w:p>
    <w:p w14:paraId="6DEAE0AE" w14:textId="77777777" w:rsidR="00B95616" w:rsidRPr="00B95616" w:rsidRDefault="00B95616" w:rsidP="00B95616">
      <w:pPr>
        <w:pStyle w:val="Content"/>
      </w:pPr>
    </w:p>
    <w:p w14:paraId="543D6705" w14:textId="668DF8AA" w:rsidR="00B95616" w:rsidRPr="00B95616" w:rsidRDefault="00B95616" w:rsidP="00B95616">
      <w:pPr>
        <w:pStyle w:val="Content"/>
      </w:pPr>
      <w:r w:rsidRPr="00B95616">
        <w:t>The Presence feature</w:t>
      </w:r>
      <w:r w:rsidR="00397242">
        <w:t xml:space="preserve"> is a binary feature that indicates the presence of </w:t>
      </w:r>
      <w:r w:rsidRPr="00B95616">
        <w:t xml:space="preserve">keywords like disaster words, </w:t>
      </w:r>
      <w:r>
        <w:t xml:space="preserve">mentions, hashtags, emoticons, </w:t>
      </w:r>
      <w:r w:rsidR="005959FF">
        <w:t>retweets</w:t>
      </w:r>
      <w:r w:rsidRPr="00B95616">
        <w:t>, and Code Switching in the input tweet.</w:t>
      </w:r>
      <w:r w:rsidR="00D361AB">
        <w:t xml:space="preserve"> The value of “1” is given if the keyword is present, else it is given “0”.</w:t>
      </w:r>
    </w:p>
    <w:p w14:paraId="3C6BC54B" w14:textId="77777777" w:rsidR="00B95616" w:rsidRPr="00B95616" w:rsidRDefault="00B95616" w:rsidP="00B95616">
      <w:pPr>
        <w:pStyle w:val="Content"/>
      </w:pPr>
    </w:p>
    <w:p w14:paraId="52A61B0F" w14:textId="0FE8B58C" w:rsidR="00B95616" w:rsidRPr="00B95616" w:rsidRDefault="00B95616" w:rsidP="00B95616">
      <w:pPr>
        <w:pStyle w:val="Heading4"/>
      </w:pPr>
      <w:r w:rsidRPr="00B95616">
        <w:t>Trusted</w:t>
      </w:r>
    </w:p>
    <w:p w14:paraId="5CF84B40" w14:textId="77777777" w:rsidR="00B95616" w:rsidRPr="00B95616" w:rsidRDefault="00B95616" w:rsidP="00B95616">
      <w:pPr>
        <w:pStyle w:val="Content"/>
      </w:pPr>
    </w:p>
    <w:p w14:paraId="4968EC09" w14:textId="068157CB" w:rsidR="00B95616" w:rsidRDefault="00B95616" w:rsidP="00B95616">
      <w:pPr>
        <w:pStyle w:val="Content"/>
      </w:pPr>
      <w:r w:rsidRPr="00B95616">
        <w:t xml:space="preserve">The Trusted feature </w:t>
      </w:r>
      <w:r w:rsidR="00397242">
        <w:t xml:space="preserve">is a binary feature that </w:t>
      </w:r>
      <w:r w:rsidRPr="00B95616">
        <w:t xml:space="preserve">helps in determining whether the input tweet came from a reliable source or account. Reliable sources are Twitter accounts that were automatically </w:t>
      </w:r>
      <w:r w:rsidR="00397242">
        <w:t>verified</w:t>
      </w:r>
      <w:r w:rsidR="00397242" w:rsidRPr="00B95616">
        <w:t xml:space="preserve"> </w:t>
      </w:r>
      <w:r w:rsidRPr="00B95616">
        <w:t xml:space="preserve">by Twitter </w:t>
      </w:r>
      <w:r w:rsidR="00541BE6">
        <w:t>or trusted social media accounts (i.e. accounts of news reporters)</w:t>
      </w:r>
      <w:r w:rsidRPr="00B95616">
        <w:t xml:space="preserve">. </w:t>
      </w:r>
      <w:r w:rsidR="00D361AB">
        <w:t xml:space="preserve">The value of “1” is given if the </w:t>
      </w:r>
      <w:r w:rsidR="00541BE6">
        <w:t>tweet</w:t>
      </w:r>
      <w:r w:rsidR="00D361AB">
        <w:t xml:space="preserve"> </w:t>
      </w:r>
      <w:r w:rsidR="00541BE6">
        <w:t>came from a Trusted account</w:t>
      </w:r>
      <w:r w:rsidR="00D361AB">
        <w:t xml:space="preserve">, else it is given “0”. </w:t>
      </w:r>
      <w:r w:rsidRPr="00B95616">
        <w:t>For the complete list of reliable sources or accounts, this module will use the existing list of SOMIDIA as its main reference.</w:t>
      </w:r>
    </w:p>
    <w:p w14:paraId="0D7CAF6E" w14:textId="77777777" w:rsidR="00B95616" w:rsidRPr="00B95616" w:rsidRDefault="00B95616" w:rsidP="00B95616">
      <w:pPr>
        <w:pStyle w:val="Content"/>
      </w:pPr>
    </w:p>
    <w:p w14:paraId="5933EA16" w14:textId="6D897E9E" w:rsidR="00B95616" w:rsidRPr="00B95616" w:rsidRDefault="00B95616" w:rsidP="00B95616">
      <w:pPr>
        <w:pStyle w:val="Heading4"/>
      </w:pPr>
      <w:r w:rsidRPr="00B95616">
        <w:t>Tweet Length</w:t>
      </w:r>
    </w:p>
    <w:p w14:paraId="67BD1C6C" w14:textId="77777777" w:rsidR="00B95616" w:rsidRPr="00B95616" w:rsidRDefault="00B95616" w:rsidP="00B95616">
      <w:pPr>
        <w:pStyle w:val="Content"/>
      </w:pPr>
    </w:p>
    <w:p w14:paraId="37A83F82" w14:textId="77777777" w:rsidR="00B95616" w:rsidRPr="00B95616" w:rsidRDefault="00B95616" w:rsidP="00B95616">
      <w:pPr>
        <w:pStyle w:val="Content"/>
      </w:pPr>
      <w:r w:rsidRPr="00B95616">
        <w:t>The Tweet Length feature essentially counts the length of the input tweet.</w:t>
      </w:r>
    </w:p>
    <w:p w14:paraId="0362D8FE" w14:textId="77777777" w:rsidR="00B95616" w:rsidRPr="00B95616" w:rsidRDefault="00B95616" w:rsidP="00B95616">
      <w:pPr>
        <w:pStyle w:val="Content"/>
      </w:pPr>
    </w:p>
    <w:p w14:paraId="4C993F2F" w14:textId="4ECB6D88" w:rsidR="00B95616" w:rsidRPr="00B95616" w:rsidRDefault="00B95616" w:rsidP="00B95616">
      <w:pPr>
        <w:pStyle w:val="Heading4"/>
      </w:pPr>
      <w:r w:rsidRPr="00B95616">
        <w:t>N-gram</w:t>
      </w:r>
    </w:p>
    <w:p w14:paraId="037983AC" w14:textId="77777777" w:rsidR="00B95616" w:rsidRPr="00B95616" w:rsidRDefault="00B95616" w:rsidP="00B95616">
      <w:pPr>
        <w:pStyle w:val="Content"/>
      </w:pPr>
    </w:p>
    <w:p w14:paraId="2E19C990" w14:textId="77777777" w:rsidR="00B95616" w:rsidRPr="00B95616" w:rsidRDefault="00B95616" w:rsidP="00B95616">
      <w:pPr>
        <w:pStyle w:val="Content"/>
      </w:pPr>
      <w:r w:rsidRPr="00B95616">
        <w:t>The N-gram feature is mainly responsible for generating/extracting the different n-grams for the input tweets, specifically, the bi-gram and the tri-gram of the input tweets. In order to accomplish the n-gram generation/extraction tasks, the module will make use of the SRILM tool, which is specifically built for generating/extracting n-gram models.</w:t>
      </w:r>
    </w:p>
    <w:p w14:paraId="022B4D70" w14:textId="77777777" w:rsidR="00B95616" w:rsidRPr="00B95616" w:rsidRDefault="00B95616" w:rsidP="00B95616">
      <w:pPr>
        <w:pStyle w:val="Content"/>
      </w:pPr>
    </w:p>
    <w:p w14:paraId="2E566AD6" w14:textId="6D35D73D" w:rsidR="00B95616" w:rsidRPr="00B95616" w:rsidRDefault="00B95616" w:rsidP="00B95616">
      <w:pPr>
        <w:pStyle w:val="Heading4"/>
      </w:pPr>
      <w:r w:rsidRPr="00B95616">
        <w:t>User</w:t>
      </w:r>
    </w:p>
    <w:p w14:paraId="5BDFFC33" w14:textId="77777777" w:rsidR="00B95616" w:rsidRPr="00B95616" w:rsidRDefault="00B95616" w:rsidP="00B95616">
      <w:pPr>
        <w:pStyle w:val="Content"/>
      </w:pPr>
    </w:p>
    <w:p w14:paraId="444D5F32" w14:textId="77777777" w:rsidR="00B95616" w:rsidRPr="00B95616" w:rsidRDefault="00B95616" w:rsidP="00B95616">
      <w:pPr>
        <w:pStyle w:val="Content"/>
      </w:pPr>
      <w:r w:rsidRPr="00B95616">
        <w:t>The User feature will help in determining the type of disaster. For example, @dost_pagasa will tweet about typhoons.</w:t>
      </w:r>
    </w:p>
    <w:p w14:paraId="3ADB2079" w14:textId="77777777" w:rsidR="00B95616" w:rsidRPr="00B95616" w:rsidRDefault="00B95616" w:rsidP="00B95616">
      <w:pPr>
        <w:pStyle w:val="Content"/>
      </w:pPr>
    </w:p>
    <w:p w14:paraId="6749D7A1" w14:textId="1874CC12" w:rsidR="00B95616" w:rsidRPr="00B95616" w:rsidRDefault="00B95616" w:rsidP="00B95616">
      <w:pPr>
        <w:pStyle w:val="Heading4"/>
      </w:pPr>
      <w:r w:rsidRPr="00B95616">
        <w:t>Location</w:t>
      </w:r>
    </w:p>
    <w:p w14:paraId="53C5872F" w14:textId="77777777" w:rsidR="00B95616" w:rsidRPr="00B95616" w:rsidRDefault="00B95616" w:rsidP="00B95616">
      <w:pPr>
        <w:pStyle w:val="Content"/>
      </w:pPr>
    </w:p>
    <w:p w14:paraId="2695D753" w14:textId="5FA17D0B" w:rsidR="00A32451" w:rsidRDefault="00B95616" w:rsidP="00F86CCE">
      <w:pPr>
        <w:pStyle w:val="Content"/>
      </w:pPr>
      <w:r w:rsidRPr="00B95616">
        <w:t xml:space="preserve">The location feature is where the disaster occurred. There are instances which are specific for certain disasters, for example the disaster is flood, and the location given is usually a street. It can be also be a region, city or province for typhoon or earthquake related tweets. </w:t>
      </w:r>
    </w:p>
    <w:p w14:paraId="4E9B1D8B" w14:textId="3E21198B" w:rsidR="00B85B60" w:rsidRDefault="00B85B60">
      <w:pPr>
        <w:jc w:val="left"/>
      </w:pPr>
      <w:r>
        <w:br w:type="page"/>
      </w:r>
    </w:p>
    <w:p w14:paraId="5F3A7F99" w14:textId="3C29021C" w:rsidR="005E4413" w:rsidRDefault="005E4413" w:rsidP="00915BA7">
      <w:pPr>
        <w:pStyle w:val="Caption"/>
        <w:keepNext/>
        <w:ind w:left="720" w:firstLine="720"/>
      </w:pPr>
      <w:bookmarkStart w:id="116" w:name="_Toc395094934"/>
      <w:r>
        <w:lastRenderedPageBreak/>
        <w:t xml:space="preserve">Table </w:t>
      </w:r>
      <w:r w:rsidR="000C0CD4">
        <w:fldChar w:fldCharType="begin"/>
      </w:r>
      <w:r w:rsidR="000C0CD4">
        <w:instrText xml:space="preserve"> STYLEREF 1 \s </w:instrText>
      </w:r>
      <w:r w:rsidR="000C0CD4">
        <w:fldChar w:fldCharType="separate"/>
      </w:r>
      <w:r w:rsidR="0098563A">
        <w:rPr>
          <w:noProof/>
        </w:rPr>
        <w:t>4</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13</w:t>
      </w:r>
      <w:r w:rsidR="000C0CD4">
        <w:rPr>
          <w:noProof/>
        </w:rPr>
        <w:fldChar w:fldCharType="end"/>
      </w:r>
      <w:r>
        <w:t>. Sample Features and Values</w:t>
      </w:r>
      <w:bookmarkEnd w:id="116"/>
    </w:p>
    <w:tbl>
      <w:tblPr>
        <w:tblStyle w:val="TableGrid"/>
        <w:tblW w:w="0" w:type="auto"/>
        <w:tblInd w:w="1440" w:type="dxa"/>
        <w:tblLayout w:type="fixed"/>
        <w:tblLook w:val="04A0" w:firstRow="1" w:lastRow="0" w:firstColumn="1" w:lastColumn="0" w:noHBand="0" w:noVBand="1"/>
      </w:tblPr>
      <w:tblGrid>
        <w:gridCol w:w="1278"/>
        <w:gridCol w:w="2070"/>
        <w:gridCol w:w="1042"/>
        <w:gridCol w:w="1568"/>
        <w:gridCol w:w="2178"/>
      </w:tblGrid>
      <w:tr w:rsidR="00A32451" w14:paraId="54B69B0E" w14:textId="77777777" w:rsidTr="001D4416">
        <w:trPr>
          <w:trHeight w:val="215"/>
        </w:trPr>
        <w:tc>
          <w:tcPr>
            <w:tcW w:w="1278" w:type="dxa"/>
            <w:vMerge w:val="restart"/>
            <w:vAlign w:val="center"/>
          </w:tcPr>
          <w:p w14:paraId="0D1C3495" w14:textId="7140BDE0" w:rsidR="00A32451" w:rsidRPr="00915BA7" w:rsidRDefault="00A32451" w:rsidP="00915BA7">
            <w:pPr>
              <w:pStyle w:val="Content"/>
              <w:ind w:left="0"/>
              <w:jc w:val="left"/>
              <w:rPr>
                <w:b/>
              </w:rPr>
            </w:pPr>
            <w:r w:rsidRPr="00915BA7">
              <w:rPr>
                <w:b/>
              </w:rPr>
              <w:t>Feature</w:t>
            </w:r>
          </w:p>
        </w:tc>
        <w:tc>
          <w:tcPr>
            <w:tcW w:w="2070" w:type="dxa"/>
            <w:vMerge w:val="restart"/>
            <w:vAlign w:val="center"/>
          </w:tcPr>
          <w:p w14:paraId="0E19E16B" w14:textId="5BC11F4D" w:rsidR="00A32451" w:rsidRPr="00915BA7" w:rsidRDefault="00A32451" w:rsidP="00915BA7">
            <w:pPr>
              <w:pStyle w:val="Content"/>
              <w:ind w:left="0"/>
              <w:jc w:val="left"/>
              <w:rPr>
                <w:b/>
              </w:rPr>
            </w:pPr>
            <w:r w:rsidRPr="00915BA7">
              <w:rPr>
                <w:b/>
              </w:rPr>
              <w:t>Description</w:t>
            </w:r>
          </w:p>
        </w:tc>
        <w:tc>
          <w:tcPr>
            <w:tcW w:w="1042" w:type="dxa"/>
            <w:vMerge w:val="restart"/>
            <w:vAlign w:val="center"/>
          </w:tcPr>
          <w:p w14:paraId="11E97C92" w14:textId="3CAB42EB" w:rsidR="00A32451" w:rsidRPr="00915BA7" w:rsidRDefault="00A32451" w:rsidP="00915BA7">
            <w:pPr>
              <w:pStyle w:val="Content"/>
              <w:ind w:left="0"/>
              <w:jc w:val="left"/>
              <w:rPr>
                <w:b/>
              </w:rPr>
            </w:pPr>
            <w:r w:rsidRPr="00915BA7">
              <w:rPr>
                <w:b/>
              </w:rPr>
              <w:t>Type</w:t>
            </w:r>
          </w:p>
        </w:tc>
        <w:tc>
          <w:tcPr>
            <w:tcW w:w="1568" w:type="dxa"/>
            <w:vAlign w:val="center"/>
          </w:tcPr>
          <w:p w14:paraId="455CB771" w14:textId="7DFF0814" w:rsidR="00A32451" w:rsidRPr="00915BA7" w:rsidRDefault="00A32451" w:rsidP="00915BA7">
            <w:pPr>
              <w:pStyle w:val="Content"/>
              <w:ind w:left="0"/>
              <w:jc w:val="left"/>
              <w:rPr>
                <w:b/>
              </w:rPr>
            </w:pPr>
            <w:r>
              <w:rPr>
                <w:b/>
              </w:rPr>
              <w:t>S</w:t>
            </w:r>
            <w:r w:rsidRPr="00915BA7">
              <w:rPr>
                <w:b/>
              </w:rPr>
              <w:t>ample 1</w:t>
            </w:r>
          </w:p>
        </w:tc>
        <w:tc>
          <w:tcPr>
            <w:tcW w:w="2178" w:type="dxa"/>
            <w:vAlign w:val="center"/>
          </w:tcPr>
          <w:p w14:paraId="10F6520E" w14:textId="6ACB4F1D" w:rsidR="00A32451" w:rsidRPr="00915BA7" w:rsidRDefault="00A32451" w:rsidP="00915BA7">
            <w:pPr>
              <w:pStyle w:val="Content"/>
              <w:ind w:left="0"/>
              <w:jc w:val="left"/>
              <w:rPr>
                <w:b/>
              </w:rPr>
            </w:pPr>
            <w:r w:rsidRPr="00915BA7">
              <w:rPr>
                <w:b/>
              </w:rPr>
              <w:t>Sample 2</w:t>
            </w:r>
          </w:p>
        </w:tc>
      </w:tr>
      <w:tr w:rsidR="00A32451" w14:paraId="1410A760" w14:textId="77777777" w:rsidTr="001D4416">
        <w:trPr>
          <w:trHeight w:val="1565"/>
        </w:trPr>
        <w:tc>
          <w:tcPr>
            <w:tcW w:w="1278" w:type="dxa"/>
            <w:vMerge/>
            <w:vAlign w:val="center"/>
          </w:tcPr>
          <w:p w14:paraId="0A2B3F9E" w14:textId="77777777" w:rsidR="00A32451" w:rsidRPr="00A32451" w:rsidRDefault="00A32451">
            <w:pPr>
              <w:pStyle w:val="Content"/>
              <w:ind w:left="0"/>
              <w:jc w:val="left"/>
              <w:rPr>
                <w:b/>
              </w:rPr>
            </w:pPr>
          </w:p>
        </w:tc>
        <w:tc>
          <w:tcPr>
            <w:tcW w:w="2070" w:type="dxa"/>
            <w:vMerge/>
            <w:vAlign w:val="center"/>
          </w:tcPr>
          <w:p w14:paraId="383438A3" w14:textId="77777777" w:rsidR="00A32451" w:rsidRPr="00A32451" w:rsidRDefault="00A32451">
            <w:pPr>
              <w:pStyle w:val="Content"/>
              <w:ind w:left="0"/>
              <w:jc w:val="left"/>
              <w:rPr>
                <w:b/>
              </w:rPr>
            </w:pPr>
          </w:p>
        </w:tc>
        <w:tc>
          <w:tcPr>
            <w:tcW w:w="1042" w:type="dxa"/>
            <w:vMerge/>
            <w:vAlign w:val="center"/>
          </w:tcPr>
          <w:p w14:paraId="466D8D72" w14:textId="77777777" w:rsidR="00A32451" w:rsidRPr="00A32451" w:rsidRDefault="00A32451">
            <w:pPr>
              <w:pStyle w:val="Content"/>
              <w:ind w:left="0"/>
              <w:jc w:val="left"/>
              <w:rPr>
                <w:b/>
              </w:rPr>
            </w:pPr>
          </w:p>
        </w:tc>
        <w:tc>
          <w:tcPr>
            <w:tcW w:w="1568" w:type="dxa"/>
            <w:vAlign w:val="center"/>
          </w:tcPr>
          <w:p w14:paraId="73D82C26" w14:textId="65F128C4" w:rsidR="00A32451" w:rsidRPr="00A32451" w:rsidRDefault="00A32451">
            <w:pPr>
              <w:pStyle w:val="Content"/>
              <w:ind w:left="0"/>
              <w:jc w:val="left"/>
              <w:rPr>
                <w:b/>
              </w:rPr>
            </w:pPr>
            <w:r>
              <w:rPr>
                <w:rFonts w:eastAsia="Times New Roman"/>
                <w:lang w:val="en-PH" w:eastAsia="zh-CN"/>
              </w:rPr>
              <w:t>K</w:t>
            </w:r>
            <w:r w:rsidRPr="00F47A9D">
              <w:rPr>
                <w:rFonts w:eastAsia="Times New Roman"/>
                <w:lang w:val="en-PH" w:eastAsia="zh-CN"/>
              </w:rPr>
              <w:t>awawa naman nilindol sa Antique. &lt;//33</w:t>
            </w:r>
          </w:p>
        </w:tc>
        <w:tc>
          <w:tcPr>
            <w:tcW w:w="2178" w:type="dxa"/>
            <w:vAlign w:val="center"/>
          </w:tcPr>
          <w:p w14:paraId="7250AC44" w14:textId="77777777" w:rsidR="00A32451" w:rsidRDefault="00A32451" w:rsidP="00A32451">
            <w:pPr>
              <w:pStyle w:val="Content"/>
              <w:ind w:left="0"/>
              <w:jc w:val="left"/>
              <w:rPr>
                <w:rFonts w:eastAsia="Times New Roman"/>
                <w:lang w:val="en-PH" w:eastAsia="zh-CN"/>
              </w:rPr>
            </w:pPr>
            <w:r>
              <w:rPr>
                <w:rFonts w:eastAsia="Times New Roman"/>
                <w:lang w:val="en-PH" w:eastAsia="zh-CN"/>
              </w:rPr>
              <w:t>“”</w:t>
            </w:r>
            <w:r w:rsidRPr="00541BE6">
              <w:rPr>
                <w:rFonts w:eastAsia="Times New Roman"/>
                <w:lang w:val="en-PH" w:eastAsia="zh-CN"/>
              </w:rPr>
              <w:t>@ANCALERTS: Magnitude 4.3 quake jolts Antique, Boracay http://t.co/c2BczJEa6Y"" Lindol everywhere :3</w:t>
            </w:r>
          </w:p>
          <w:p w14:paraId="4722908F" w14:textId="77777777" w:rsidR="00A32451" w:rsidRDefault="00A32451">
            <w:pPr>
              <w:pStyle w:val="Content"/>
              <w:ind w:left="0"/>
              <w:jc w:val="left"/>
              <w:rPr>
                <w:b/>
              </w:rPr>
            </w:pPr>
          </w:p>
        </w:tc>
      </w:tr>
      <w:tr w:rsidR="005E4413" w14:paraId="20F615C8" w14:textId="77777777" w:rsidTr="001D4416">
        <w:tc>
          <w:tcPr>
            <w:tcW w:w="1278" w:type="dxa"/>
            <w:vAlign w:val="center"/>
          </w:tcPr>
          <w:p w14:paraId="7C675C39" w14:textId="39B82F80" w:rsidR="002F3505" w:rsidRDefault="005E4413" w:rsidP="00915BA7">
            <w:pPr>
              <w:pStyle w:val="Content"/>
              <w:ind w:left="0"/>
              <w:jc w:val="left"/>
            </w:pPr>
            <w:r>
              <w:t>Hashtags</w:t>
            </w:r>
          </w:p>
        </w:tc>
        <w:tc>
          <w:tcPr>
            <w:tcW w:w="2070" w:type="dxa"/>
            <w:vAlign w:val="center"/>
          </w:tcPr>
          <w:p w14:paraId="2449E561" w14:textId="3470BCC6" w:rsidR="00D361AB" w:rsidRDefault="00EC07D4" w:rsidP="00915BA7">
            <w:pPr>
              <w:pStyle w:val="Content"/>
              <w:ind w:left="0"/>
              <w:jc w:val="left"/>
            </w:pPr>
            <w:r>
              <w:t>Presence feature</w:t>
            </w:r>
            <w:r w:rsidR="001B418F">
              <w:t xml:space="preserve"> that indicates the presence of </w:t>
            </w:r>
            <w:r>
              <w:t>hashtag</w:t>
            </w:r>
            <w:r w:rsidR="001B418F">
              <w:t>s</w:t>
            </w:r>
            <w:r>
              <w:t xml:space="preserve"> “#” in the input tweet</w:t>
            </w:r>
          </w:p>
        </w:tc>
        <w:tc>
          <w:tcPr>
            <w:tcW w:w="1042" w:type="dxa"/>
            <w:vAlign w:val="center"/>
          </w:tcPr>
          <w:p w14:paraId="41F178A7" w14:textId="6DEB1F6B" w:rsidR="002F3505" w:rsidRDefault="005E4413" w:rsidP="00915BA7">
            <w:pPr>
              <w:pStyle w:val="Content"/>
              <w:ind w:left="0"/>
              <w:jc w:val="left"/>
            </w:pPr>
            <w:r>
              <w:t>Binary</w:t>
            </w:r>
          </w:p>
        </w:tc>
        <w:tc>
          <w:tcPr>
            <w:tcW w:w="1568" w:type="dxa"/>
            <w:vAlign w:val="center"/>
          </w:tcPr>
          <w:p w14:paraId="67AE8445" w14:textId="06B8F1B2" w:rsidR="002F3505" w:rsidRDefault="00541BE6" w:rsidP="00915BA7">
            <w:pPr>
              <w:pStyle w:val="Content"/>
              <w:ind w:left="0"/>
              <w:jc w:val="left"/>
            </w:pPr>
            <w:r>
              <w:t>0</w:t>
            </w:r>
          </w:p>
        </w:tc>
        <w:tc>
          <w:tcPr>
            <w:tcW w:w="2178" w:type="dxa"/>
            <w:vAlign w:val="center"/>
          </w:tcPr>
          <w:p w14:paraId="2D153099" w14:textId="776C6AFF" w:rsidR="002F3505" w:rsidRDefault="008809C2" w:rsidP="00915BA7">
            <w:pPr>
              <w:pStyle w:val="Content"/>
              <w:ind w:left="0"/>
              <w:jc w:val="left"/>
            </w:pPr>
            <w:r>
              <w:t>0</w:t>
            </w:r>
          </w:p>
        </w:tc>
      </w:tr>
      <w:tr w:rsidR="005E4413" w14:paraId="6C9D2C70" w14:textId="77777777" w:rsidTr="001D4416">
        <w:tc>
          <w:tcPr>
            <w:tcW w:w="1278" w:type="dxa"/>
            <w:vAlign w:val="center"/>
          </w:tcPr>
          <w:p w14:paraId="1BAE55FA" w14:textId="12B178CE" w:rsidR="002F3505" w:rsidRDefault="005E4413" w:rsidP="00915BA7">
            <w:pPr>
              <w:pStyle w:val="Content"/>
              <w:ind w:left="0"/>
              <w:jc w:val="left"/>
            </w:pPr>
            <w:r>
              <w:t>Links</w:t>
            </w:r>
          </w:p>
        </w:tc>
        <w:tc>
          <w:tcPr>
            <w:tcW w:w="2070" w:type="dxa"/>
            <w:vAlign w:val="center"/>
          </w:tcPr>
          <w:p w14:paraId="0A2513C4" w14:textId="33222278" w:rsidR="002F3505" w:rsidRDefault="00E9371A" w:rsidP="00915BA7">
            <w:pPr>
              <w:pStyle w:val="Content"/>
              <w:ind w:left="0"/>
              <w:jc w:val="left"/>
            </w:pPr>
            <w:r>
              <w:t xml:space="preserve">Presence feature that indicates the presence of </w:t>
            </w:r>
            <w:r w:rsidR="001B418F">
              <w:t>links or URLs</w:t>
            </w:r>
            <w:r>
              <w:t xml:space="preserve"> in the input tweet</w:t>
            </w:r>
          </w:p>
        </w:tc>
        <w:tc>
          <w:tcPr>
            <w:tcW w:w="1042" w:type="dxa"/>
            <w:vAlign w:val="center"/>
          </w:tcPr>
          <w:p w14:paraId="4B7405AB" w14:textId="70212F73" w:rsidR="002F3505" w:rsidRDefault="005E4413" w:rsidP="00915BA7">
            <w:pPr>
              <w:pStyle w:val="Content"/>
              <w:ind w:left="0"/>
              <w:jc w:val="left"/>
            </w:pPr>
            <w:r>
              <w:t>Binary</w:t>
            </w:r>
          </w:p>
        </w:tc>
        <w:tc>
          <w:tcPr>
            <w:tcW w:w="1568" w:type="dxa"/>
            <w:vAlign w:val="center"/>
          </w:tcPr>
          <w:p w14:paraId="3D0A4531" w14:textId="001CFE14" w:rsidR="002F3505" w:rsidRDefault="00541BE6" w:rsidP="00915BA7">
            <w:pPr>
              <w:pStyle w:val="Content"/>
              <w:ind w:left="0"/>
              <w:jc w:val="left"/>
            </w:pPr>
            <w:r>
              <w:t>0</w:t>
            </w:r>
          </w:p>
        </w:tc>
        <w:tc>
          <w:tcPr>
            <w:tcW w:w="2178" w:type="dxa"/>
            <w:vAlign w:val="center"/>
          </w:tcPr>
          <w:p w14:paraId="4E0D3AFF" w14:textId="1551C1E9" w:rsidR="002F3505" w:rsidRDefault="008809C2" w:rsidP="00915BA7">
            <w:pPr>
              <w:pStyle w:val="Content"/>
              <w:ind w:left="0"/>
              <w:jc w:val="left"/>
            </w:pPr>
            <w:r>
              <w:t>1</w:t>
            </w:r>
          </w:p>
        </w:tc>
      </w:tr>
      <w:tr w:rsidR="005E4413" w14:paraId="0CF93213" w14:textId="77777777" w:rsidTr="001D4416">
        <w:tc>
          <w:tcPr>
            <w:tcW w:w="1278" w:type="dxa"/>
            <w:vAlign w:val="center"/>
          </w:tcPr>
          <w:p w14:paraId="64BEC2CA" w14:textId="3D741F26" w:rsidR="002F3505" w:rsidRDefault="005E4413" w:rsidP="00915BA7">
            <w:pPr>
              <w:pStyle w:val="Content"/>
              <w:ind w:left="0"/>
              <w:jc w:val="left"/>
            </w:pPr>
            <w:r>
              <w:t>Emoticons</w:t>
            </w:r>
          </w:p>
        </w:tc>
        <w:tc>
          <w:tcPr>
            <w:tcW w:w="2070" w:type="dxa"/>
            <w:vAlign w:val="center"/>
          </w:tcPr>
          <w:p w14:paraId="0543B433" w14:textId="486DCB42" w:rsidR="002F3505" w:rsidRDefault="00E9371A" w:rsidP="00915BA7">
            <w:pPr>
              <w:pStyle w:val="Content"/>
              <w:ind w:left="0"/>
              <w:jc w:val="left"/>
            </w:pPr>
            <w:r>
              <w:t>Presence feature that indicates the presence of</w:t>
            </w:r>
            <w:r w:rsidR="001B418F">
              <w:t xml:space="preserve"> emoticons </w:t>
            </w:r>
            <w:r>
              <w:t>in the input tweet</w:t>
            </w:r>
          </w:p>
        </w:tc>
        <w:tc>
          <w:tcPr>
            <w:tcW w:w="1042" w:type="dxa"/>
            <w:vAlign w:val="center"/>
          </w:tcPr>
          <w:p w14:paraId="1164C2D3" w14:textId="4426380D" w:rsidR="002F3505" w:rsidRDefault="005E4413" w:rsidP="00915BA7">
            <w:pPr>
              <w:pStyle w:val="Content"/>
              <w:ind w:left="0"/>
              <w:jc w:val="left"/>
            </w:pPr>
            <w:r>
              <w:t>Binary</w:t>
            </w:r>
          </w:p>
        </w:tc>
        <w:tc>
          <w:tcPr>
            <w:tcW w:w="1568" w:type="dxa"/>
            <w:vAlign w:val="center"/>
          </w:tcPr>
          <w:p w14:paraId="6192D844" w14:textId="734BF285" w:rsidR="002F3505" w:rsidRDefault="00541BE6" w:rsidP="00915BA7">
            <w:pPr>
              <w:pStyle w:val="Content"/>
              <w:ind w:left="0"/>
              <w:jc w:val="left"/>
            </w:pPr>
            <w:r>
              <w:t>1</w:t>
            </w:r>
          </w:p>
        </w:tc>
        <w:tc>
          <w:tcPr>
            <w:tcW w:w="2178" w:type="dxa"/>
            <w:vAlign w:val="center"/>
          </w:tcPr>
          <w:p w14:paraId="597F8AB5" w14:textId="7C88B220" w:rsidR="002F3505" w:rsidRDefault="008809C2" w:rsidP="00915BA7">
            <w:pPr>
              <w:pStyle w:val="Content"/>
              <w:ind w:left="0"/>
              <w:jc w:val="left"/>
            </w:pPr>
            <w:r>
              <w:t>1</w:t>
            </w:r>
          </w:p>
        </w:tc>
      </w:tr>
      <w:tr w:rsidR="005E4413" w14:paraId="08DE484D" w14:textId="77777777" w:rsidTr="001D4416">
        <w:tc>
          <w:tcPr>
            <w:tcW w:w="1278" w:type="dxa"/>
            <w:vAlign w:val="center"/>
          </w:tcPr>
          <w:p w14:paraId="4F02C118" w14:textId="3BE5CFCB" w:rsidR="002F3505" w:rsidRDefault="00E9371A" w:rsidP="00915BA7">
            <w:pPr>
              <w:pStyle w:val="Content"/>
              <w:ind w:left="0"/>
              <w:jc w:val="left"/>
            </w:pPr>
            <w:r>
              <w:t>Mentions</w:t>
            </w:r>
          </w:p>
        </w:tc>
        <w:tc>
          <w:tcPr>
            <w:tcW w:w="2070" w:type="dxa"/>
            <w:vAlign w:val="center"/>
          </w:tcPr>
          <w:p w14:paraId="37B6866B" w14:textId="7BBC88F4" w:rsidR="002F3505" w:rsidRDefault="00E9371A" w:rsidP="00915BA7">
            <w:pPr>
              <w:pStyle w:val="Content"/>
              <w:ind w:left="0"/>
              <w:jc w:val="left"/>
            </w:pPr>
            <w:r>
              <w:t xml:space="preserve">Presence feature that indicates the presence of </w:t>
            </w:r>
            <w:r w:rsidR="001B418F">
              <w:t>mentions via the “@” sign</w:t>
            </w:r>
            <w:r>
              <w:t xml:space="preserve"> in the input tweet</w:t>
            </w:r>
          </w:p>
        </w:tc>
        <w:tc>
          <w:tcPr>
            <w:tcW w:w="1042" w:type="dxa"/>
            <w:vAlign w:val="center"/>
          </w:tcPr>
          <w:p w14:paraId="704F8265" w14:textId="7A616134" w:rsidR="002F3505" w:rsidRDefault="00E9371A" w:rsidP="00915BA7">
            <w:pPr>
              <w:pStyle w:val="Content"/>
              <w:ind w:left="0"/>
              <w:jc w:val="left"/>
            </w:pPr>
            <w:r>
              <w:t>Binary</w:t>
            </w:r>
          </w:p>
        </w:tc>
        <w:tc>
          <w:tcPr>
            <w:tcW w:w="1568" w:type="dxa"/>
            <w:vAlign w:val="center"/>
          </w:tcPr>
          <w:p w14:paraId="354A607E" w14:textId="43A3CD6E" w:rsidR="002F3505" w:rsidRDefault="00541BE6" w:rsidP="00915BA7">
            <w:pPr>
              <w:pStyle w:val="Content"/>
              <w:ind w:left="0"/>
              <w:jc w:val="left"/>
            </w:pPr>
            <w:r>
              <w:t>0</w:t>
            </w:r>
          </w:p>
        </w:tc>
        <w:tc>
          <w:tcPr>
            <w:tcW w:w="2178" w:type="dxa"/>
            <w:vAlign w:val="center"/>
          </w:tcPr>
          <w:p w14:paraId="016488BC" w14:textId="23267574" w:rsidR="002F3505" w:rsidRDefault="008809C2" w:rsidP="00915BA7">
            <w:pPr>
              <w:pStyle w:val="Content"/>
              <w:ind w:left="0"/>
              <w:jc w:val="left"/>
            </w:pPr>
            <w:r>
              <w:t>1</w:t>
            </w:r>
          </w:p>
        </w:tc>
      </w:tr>
      <w:tr w:rsidR="005E4413" w14:paraId="4B1326B4" w14:textId="77777777" w:rsidTr="001D4416">
        <w:tc>
          <w:tcPr>
            <w:tcW w:w="1278" w:type="dxa"/>
            <w:vAlign w:val="center"/>
          </w:tcPr>
          <w:p w14:paraId="528867B2" w14:textId="4BFB33FA" w:rsidR="002F3505" w:rsidRDefault="005E4413" w:rsidP="00915BA7">
            <w:pPr>
              <w:pStyle w:val="Content"/>
              <w:ind w:left="0"/>
              <w:jc w:val="left"/>
            </w:pPr>
            <w:r>
              <w:t>Retweet</w:t>
            </w:r>
          </w:p>
        </w:tc>
        <w:tc>
          <w:tcPr>
            <w:tcW w:w="2070" w:type="dxa"/>
            <w:vAlign w:val="center"/>
          </w:tcPr>
          <w:p w14:paraId="55FF0612" w14:textId="2022B32B" w:rsidR="002F3505" w:rsidRDefault="001B418F" w:rsidP="00915BA7">
            <w:pPr>
              <w:pStyle w:val="Content"/>
              <w:ind w:left="0"/>
              <w:jc w:val="left"/>
            </w:pPr>
            <w:r>
              <w:t>Presence feature that indicates if the input tweet is a retweet via the presence of “RT”</w:t>
            </w:r>
          </w:p>
        </w:tc>
        <w:tc>
          <w:tcPr>
            <w:tcW w:w="1042" w:type="dxa"/>
            <w:vAlign w:val="center"/>
          </w:tcPr>
          <w:p w14:paraId="3398C000" w14:textId="24552C47" w:rsidR="002F3505" w:rsidRDefault="005E4413" w:rsidP="00915BA7">
            <w:pPr>
              <w:pStyle w:val="Content"/>
              <w:ind w:left="0"/>
              <w:jc w:val="left"/>
            </w:pPr>
            <w:r>
              <w:t>Binary</w:t>
            </w:r>
          </w:p>
        </w:tc>
        <w:tc>
          <w:tcPr>
            <w:tcW w:w="1568" w:type="dxa"/>
            <w:vAlign w:val="center"/>
          </w:tcPr>
          <w:p w14:paraId="060A8337" w14:textId="7E0CD996" w:rsidR="002F3505" w:rsidRDefault="00541BE6" w:rsidP="00915BA7">
            <w:pPr>
              <w:pStyle w:val="Content"/>
              <w:ind w:left="0"/>
              <w:jc w:val="left"/>
            </w:pPr>
            <w:r>
              <w:t>0</w:t>
            </w:r>
          </w:p>
        </w:tc>
        <w:tc>
          <w:tcPr>
            <w:tcW w:w="2178" w:type="dxa"/>
            <w:vAlign w:val="center"/>
          </w:tcPr>
          <w:p w14:paraId="5C5885D5" w14:textId="1574B87D" w:rsidR="002F3505" w:rsidRDefault="008809C2" w:rsidP="00915BA7">
            <w:pPr>
              <w:pStyle w:val="Content"/>
              <w:ind w:left="0"/>
              <w:jc w:val="left"/>
            </w:pPr>
            <w:r>
              <w:t>0</w:t>
            </w:r>
          </w:p>
        </w:tc>
      </w:tr>
      <w:tr w:rsidR="005E4413" w14:paraId="73ADB5A3" w14:textId="77777777" w:rsidTr="001D4416">
        <w:tc>
          <w:tcPr>
            <w:tcW w:w="1278" w:type="dxa"/>
            <w:vAlign w:val="center"/>
          </w:tcPr>
          <w:p w14:paraId="38C09791" w14:textId="7F05E0F2" w:rsidR="002F3505" w:rsidRDefault="005E4413" w:rsidP="00915BA7">
            <w:pPr>
              <w:pStyle w:val="Content"/>
              <w:ind w:left="0"/>
              <w:jc w:val="left"/>
            </w:pPr>
            <w:r>
              <w:t>Codeswitch</w:t>
            </w:r>
          </w:p>
        </w:tc>
        <w:tc>
          <w:tcPr>
            <w:tcW w:w="2070" w:type="dxa"/>
            <w:vAlign w:val="center"/>
          </w:tcPr>
          <w:p w14:paraId="4F8356CA" w14:textId="7CDA952C" w:rsidR="002F3505" w:rsidRDefault="001B418F" w:rsidP="00915BA7">
            <w:pPr>
              <w:pStyle w:val="Content"/>
              <w:ind w:left="0"/>
              <w:jc w:val="left"/>
            </w:pPr>
            <w:r>
              <w:t xml:space="preserve">Presence feature that indicates if the input tweet </w:t>
            </w:r>
            <w:r w:rsidR="00D361AB">
              <w:t>employs codeswitching</w:t>
            </w:r>
          </w:p>
        </w:tc>
        <w:tc>
          <w:tcPr>
            <w:tcW w:w="1042" w:type="dxa"/>
            <w:vAlign w:val="center"/>
          </w:tcPr>
          <w:p w14:paraId="7CA5574D" w14:textId="72906A58" w:rsidR="002F3505" w:rsidRDefault="005E4413" w:rsidP="00915BA7">
            <w:pPr>
              <w:pStyle w:val="Content"/>
              <w:ind w:left="0"/>
              <w:jc w:val="left"/>
            </w:pPr>
            <w:r>
              <w:t>Binary</w:t>
            </w:r>
          </w:p>
        </w:tc>
        <w:tc>
          <w:tcPr>
            <w:tcW w:w="1568" w:type="dxa"/>
            <w:vAlign w:val="center"/>
          </w:tcPr>
          <w:p w14:paraId="6E130F98" w14:textId="4E044D85" w:rsidR="002F3505" w:rsidRDefault="00541BE6" w:rsidP="00915BA7">
            <w:pPr>
              <w:pStyle w:val="Content"/>
              <w:ind w:left="0"/>
              <w:jc w:val="left"/>
            </w:pPr>
            <w:r>
              <w:t>0</w:t>
            </w:r>
          </w:p>
        </w:tc>
        <w:tc>
          <w:tcPr>
            <w:tcW w:w="2178" w:type="dxa"/>
            <w:vAlign w:val="center"/>
          </w:tcPr>
          <w:p w14:paraId="6C4A2657" w14:textId="39D6429E" w:rsidR="002F3505" w:rsidRDefault="008809C2" w:rsidP="00915BA7">
            <w:pPr>
              <w:pStyle w:val="Content"/>
              <w:ind w:left="0"/>
              <w:jc w:val="left"/>
            </w:pPr>
            <w:r>
              <w:t>1</w:t>
            </w:r>
          </w:p>
        </w:tc>
      </w:tr>
      <w:tr w:rsidR="005E4413" w14:paraId="7DCE99AC" w14:textId="77777777" w:rsidTr="001D4416">
        <w:tc>
          <w:tcPr>
            <w:tcW w:w="1278" w:type="dxa"/>
            <w:vAlign w:val="center"/>
          </w:tcPr>
          <w:p w14:paraId="1146FD6D" w14:textId="3E2FB5AC" w:rsidR="005E4413" w:rsidRDefault="005E4413" w:rsidP="00915BA7">
            <w:pPr>
              <w:pStyle w:val="Content"/>
              <w:ind w:left="0"/>
              <w:jc w:val="left"/>
            </w:pPr>
            <w:r>
              <w:t>Trusted</w:t>
            </w:r>
          </w:p>
        </w:tc>
        <w:tc>
          <w:tcPr>
            <w:tcW w:w="2070" w:type="dxa"/>
            <w:vAlign w:val="center"/>
          </w:tcPr>
          <w:p w14:paraId="6B74EDF3" w14:textId="6899B104" w:rsidR="005E4413" w:rsidRDefault="00D361AB" w:rsidP="00915BA7">
            <w:pPr>
              <w:pStyle w:val="Content"/>
              <w:ind w:left="0"/>
              <w:jc w:val="left"/>
            </w:pPr>
            <w:r>
              <w:t xml:space="preserve">Trusted feature that indicates if the input tweet </w:t>
            </w:r>
          </w:p>
        </w:tc>
        <w:tc>
          <w:tcPr>
            <w:tcW w:w="1042" w:type="dxa"/>
            <w:vAlign w:val="center"/>
          </w:tcPr>
          <w:p w14:paraId="7FD97BAF" w14:textId="294CA7E8" w:rsidR="005E4413" w:rsidRDefault="005E4413" w:rsidP="00915BA7">
            <w:pPr>
              <w:pStyle w:val="Content"/>
              <w:ind w:left="0"/>
              <w:jc w:val="left"/>
            </w:pPr>
            <w:r>
              <w:t>Binary</w:t>
            </w:r>
          </w:p>
        </w:tc>
        <w:tc>
          <w:tcPr>
            <w:tcW w:w="1568" w:type="dxa"/>
            <w:vAlign w:val="center"/>
          </w:tcPr>
          <w:p w14:paraId="556AE4E1" w14:textId="65458EB2" w:rsidR="005E4413" w:rsidRDefault="00541BE6" w:rsidP="00915BA7">
            <w:pPr>
              <w:pStyle w:val="Content"/>
              <w:ind w:left="0"/>
              <w:jc w:val="left"/>
            </w:pPr>
            <w:r>
              <w:t>0</w:t>
            </w:r>
          </w:p>
        </w:tc>
        <w:tc>
          <w:tcPr>
            <w:tcW w:w="2178" w:type="dxa"/>
            <w:vAlign w:val="center"/>
          </w:tcPr>
          <w:p w14:paraId="00DB72C5" w14:textId="6BC66B82" w:rsidR="005E4413" w:rsidRDefault="008809C2" w:rsidP="00915BA7">
            <w:pPr>
              <w:pStyle w:val="Content"/>
              <w:ind w:left="0"/>
              <w:jc w:val="left"/>
            </w:pPr>
            <w:r>
              <w:t>0</w:t>
            </w:r>
          </w:p>
        </w:tc>
      </w:tr>
      <w:tr w:rsidR="005E4413" w14:paraId="32148078" w14:textId="77777777" w:rsidTr="001D4416">
        <w:tc>
          <w:tcPr>
            <w:tcW w:w="1278" w:type="dxa"/>
            <w:vAlign w:val="center"/>
          </w:tcPr>
          <w:p w14:paraId="0AABA0D8" w14:textId="47594B98" w:rsidR="005E4413" w:rsidRDefault="005E4413" w:rsidP="00915BA7">
            <w:pPr>
              <w:pStyle w:val="Content"/>
              <w:ind w:left="0"/>
              <w:jc w:val="left"/>
            </w:pPr>
            <w:r>
              <w:t>Tweet Length</w:t>
            </w:r>
          </w:p>
        </w:tc>
        <w:tc>
          <w:tcPr>
            <w:tcW w:w="2070" w:type="dxa"/>
            <w:vAlign w:val="center"/>
          </w:tcPr>
          <w:p w14:paraId="75464546" w14:textId="6B28E65A" w:rsidR="005E4413" w:rsidRDefault="00D361AB" w:rsidP="00915BA7">
            <w:pPr>
              <w:pStyle w:val="Content"/>
              <w:ind w:left="0"/>
              <w:jc w:val="left"/>
            </w:pPr>
            <w:r>
              <w:t>The length of the tweet</w:t>
            </w:r>
          </w:p>
        </w:tc>
        <w:tc>
          <w:tcPr>
            <w:tcW w:w="1042" w:type="dxa"/>
            <w:vAlign w:val="center"/>
          </w:tcPr>
          <w:p w14:paraId="23DC8139" w14:textId="7CD24585" w:rsidR="005E4413" w:rsidRDefault="005E4413" w:rsidP="00915BA7">
            <w:pPr>
              <w:pStyle w:val="Content"/>
              <w:ind w:left="0"/>
              <w:jc w:val="left"/>
            </w:pPr>
            <w:r>
              <w:t>Nominal</w:t>
            </w:r>
          </w:p>
        </w:tc>
        <w:tc>
          <w:tcPr>
            <w:tcW w:w="1568" w:type="dxa"/>
            <w:vAlign w:val="center"/>
          </w:tcPr>
          <w:p w14:paraId="5D5625AC" w14:textId="613D1505" w:rsidR="005E4413" w:rsidRDefault="00541BE6" w:rsidP="00915BA7">
            <w:pPr>
              <w:pStyle w:val="Content"/>
              <w:ind w:left="0"/>
              <w:jc w:val="left"/>
            </w:pPr>
            <w:r>
              <w:t>39</w:t>
            </w:r>
          </w:p>
        </w:tc>
        <w:tc>
          <w:tcPr>
            <w:tcW w:w="2178" w:type="dxa"/>
            <w:vAlign w:val="center"/>
          </w:tcPr>
          <w:p w14:paraId="4CF019A4" w14:textId="36173856" w:rsidR="005E4413" w:rsidRDefault="008809C2" w:rsidP="00915BA7">
            <w:pPr>
              <w:pStyle w:val="Content"/>
              <w:ind w:left="0"/>
              <w:jc w:val="left"/>
            </w:pPr>
            <w:r>
              <w:t>102</w:t>
            </w:r>
          </w:p>
        </w:tc>
      </w:tr>
      <w:tr w:rsidR="005E4413" w14:paraId="1BD31B77" w14:textId="77777777" w:rsidTr="001D4416">
        <w:tc>
          <w:tcPr>
            <w:tcW w:w="1278" w:type="dxa"/>
            <w:vAlign w:val="center"/>
          </w:tcPr>
          <w:p w14:paraId="579157E7" w14:textId="47B5E454" w:rsidR="005E4413" w:rsidRDefault="005E4413" w:rsidP="00915BA7">
            <w:pPr>
              <w:pStyle w:val="Content"/>
              <w:ind w:left="0"/>
              <w:jc w:val="left"/>
            </w:pPr>
            <w:r>
              <w:t>User</w:t>
            </w:r>
          </w:p>
        </w:tc>
        <w:tc>
          <w:tcPr>
            <w:tcW w:w="2070" w:type="dxa"/>
            <w:vAlign w:val="center"/>
          </w:tcPr>
          <w:p w14:paraId="7DE630BA" w14:textId="1B1A0D39" w:rsidR="005E4413" w:rsidRDefault="00D361AB" w:rsidP="00915BA7">
            <w:pPr>
              <w:pStyle w:val="Content"/>
              <w:ind w:left="0"/>
              <w:jc w:val="left"/>
            </w:pPr>
            <w:r>
              <w:t>The user of the tweet</w:t>
            </w:r>
          </w:p>
        </w:tc>
        <w:tc>
          <w:tcPr>
            <w:tcW w:w="1042" w:type="dxa"/>
            <w:vAlign w:val="center"/>
          </w:tcPr>
          <w:p w14:paraId="02E83A6C" w14:textId="29C20225" w:rsidR="005E4413" w:rsidRDefault="005E4413" w:rsidP="00915BA7">
            <w:pPr>
              <w:pStyle w:val="Content"/>
              <w:ind w:left="0"/>
              <w:jc w:val="left"/>
            </w:pPr>
            <w:r>
              <w:t>Nominal</w:t>
            </w:r>
          </w:p>
        </w:tc>
        <w:tc>
          <w:tcPr>
            <w:tcW w:w="1568" w:type="dxa"/>
            <w:vAlign w:val="center"/>
          </w:tcPr>
          <w:p w14:paraId="2215F59D" w14:textId="78888F3E" w:rsidR="005E4413" w:rsidRDefault="00541BE6" w:rsidP="00915BA7">
            <w:pPr>
              <w:pStyle w:val="Content"/>
              <w:ind w:left="0"/>
              <w:jc w:val="left"/>
            </w:pPr>
            <w:r w:rsidRPr="00541BE6">
              <w:t>BakaCarmiyan</w:t>
            </w:r>
          </w:p>
        </w:tc>
        <w:tc>
          <w:tcPr>
            <w:tcW w:w="2178" w:type="dxa"/>
            <w:vAlign w:val="center"/>
          </w:tcPr>
          <w:p w14:paraId="3F7C3A3D" w14:textId="774F637D" w:rsidR="005E4413" w:rsidRDefault="008809C2" w:rsidP="00915BA7">
            <w:pPr>
              <w:pStyle w:val="Content"/>
              <w:ind w:left="0"/>
              <w:jc w:val="left"/>
            </w:pPr>
            <w:r w:rsidRPr="008809C2">
              <w:t>Ehmai123</w:t>
            </w:r>
          </w:p>
        </w:tc>
      </w:tr>
      <w:tr w:rsidR="005E4413" w14:paraId="1E97FCE5" w14:textId="77777777" w:rsidTr="001D4416">
        <w:trPr>
          <w:trHeight w:val="917"/>
        </w:trPr>
        <w:tc>
          <w:tcPr>
            <w:tcW w:w="1278" w:type="dxa"/>
            <w:vAlign w:val="center"/>
          </w:tcPr>
          <w:p w14:paraId="3FD66FE1" w14:textId="280549C0" w:rsidR="005E4413" w:rsidRDefault="005E4413" w:rsidP="00915BA7">
            <w:pPr>
              <w:pStyle w:val="Content"/>
              <w:ind w:left="0"/>
              <w:jc w:val="left"/>
            </w:pPr>
            <w:r>
              <w:t>Location</w:t>
            </w:r>
          </w:p>
        </w:tc>
        <w:tc>
          <w:tcPr>
            <w:tcW w:w="2070" w:type="dxa"/>
            <w:vAlign w:val="center"/>
          </w:tcPr>
          <w:p w14:paraId="208ED6A5" w14:textId="3C8FAC29" w:rsidR="005E4413" w:rsidRDefault="00D361AB" w:rsidP="00915BA7">
            <w:pPr>
              <w:pStyle w:val="Content"/>
              <w:ind w:left="0"/>
              <w:jc w:val="left"/>
            </w:pPr>
            <w:r>
              <w:t>The location mentioned in the tweet.</w:t>
            </w:r>
          </w:p>
        </w:tc>
        <w:tc>
          <w:tcPr>
            <w:tcW w:w="1042" w:type="dxa"/>
            <w:vAlign w:val="center"/>
          </w:tcPr>
          <w:p w14:paraId="22CD2B7F" w14:textId="12D8FE9D" w:rsidR="005E4413" w:rsidRDefault="005E4413" w:rsidP="00915BA7">
            <w:pPr>
              <w:pStyle w:val="Content"/>
              <w:ind w:left="0"/>
              <w:jc w:val="left"/>
            </w:pPr>
            <w:r>
              <w:t>Nominal</w:t>
            </w:r>
          </w:p>
        </w:tc>
        <w:tc>
          <w:tcPr>
            <w:tcW w:w="1568" w:type="dxa"/>
            <w:vAlign w:val="center"/>
          </w:tcPr>
          <w:p w14:paraId="340A596A" w14:textId="29EC31F7" w:rsidR="005E4413" w:rsidRDefault="00541BE6" w:rsidP="00915BA7">
            <w:pPr>
              <w:pStyle w:val="Content"/>
              <w:ind w:left="0"/>
              <w:jc w:val="left"/>
            </w:pPr>
            <w:r>
              <w:t>Antique</w:t>
            </w:r>
          </w:p>
        </w:tc>
        <w:tc>
          <w:tcPr>
            <w:tcW w:w="2178" w:type="dxa"/>
            <w:vAlign w:val="center"/>
          </w:tcPr>
          <w:p w14:paraId="0C150CC8" w14:textId="3BA89B9C" w:rsidR="005E4413" w:rsidRDefault="008809C2" w:rsidP="00915BA7">
            <w:pPr>
              <w:pStyle w:val="Content"/>
              <w:ind w:left="0"/>
              <w:jc w:val="left"/>
            </w:pPr>
            <w:r>
              <w:t>Antique, Boracay</w:t>
            </w:r>
          </w:p>
        </w:tc>
      </w:tr>
    </w:tbl>
    <w:p w14:paraId="6BCCBBC2" w14:textId="77777777" w:rsidR="002F3505" w:rsidRDefault="002F3505" w:rsidP="00915BA7">
      <w:pPr>
        <w:pStyle w:val="Content"/>
      </w:pPr>
    </w:p>
    <w:p w14:paraId="4B1F7C98" w14:textId="77777777" w:rsidR="00F86CCE" w:rsidRDefault="00F86CCE" w:rsidP="00F86CCE">
      <w:pPr>
        <w:pStyle w:val="Heading3"/>
      </w:pPr>
      <w:bookmarkStart w:id="117" w:name="_Toc395181725"/>
      <w:r>
        <w:t>Disaster Classifier</w:t>
      </w:r>
      <w:bookmarkEnd w:id="117"/>
    </w:p>
    <w:p w14:paraId="11FBB8C0" w14:textId="77777777" w:rsidR="00F86CCE" w:rsidRDefault="00F86CCE" w:rsidP="00F86CCE"/>
    <w:p w14:paraId="00EB55F3" w14:textId="36A630F5" w:rsidR="00F86CCE" w:rsidRDefault="00F86CCE" w:rsidP="00F86CCE">
      <w:pPr>
        <w:pStyle w:val="Content"/>
      </w:pPr>
      <w:r>
        <w:t xml:space="preserve">The tweets will be classified first to the type of disaster: typhoon, earthquakes, and flood. This is to determine the type of information that will be extracted from the tweets. The </w:t>
      </w:r>
      <w:r>
        <w:lastRenderedPageBreak/>
        <w:t xml:space="preserve">classifier will accept the tweet as input. The output will add a tag that will determine the disaster. The classifier can be implemented using k-NN </w:t>
      </w:r>
      <w:r w:rsidR="00FF5F4F">
        <w:t>o</w:t>
      </w:r>
      <w:r w:rsidR="00F03298">
        <w:t>r Bag of Words (BoW). Table 4-14</w:t>
      </w:r>
      <w:r>
        <w:t xml:space="preserve"> shows the sample input and its corresponding output.</w:t>
      </w:r>
    </w:p>
    <w:p w14:paraId="5F4D0798" w14:textId="77777777" w:rsidR="00F86CCE" w:rsidRDefault="00F86CCE" w:rsidP="00F86CCE">
      <w:pPr>
        <w:pStyle w:val="Content"/>
        <w:ind w:left="0"/>
      </w:pPr>
    </w:p>
    <w:p w14:paraId="29293487" w14:textId="0D1FCF00" w:rsidR="00F86CCE" w:rsidRDefault="00F86CCE" w:rsidP="00F86CCE">
      <w:pPr>
        <w:pStyle w:val="Caption"/>
        <w:keepNext/>
        <w:ind w:left="720" w:firstLine="720"/>
      </w:pPr>
      <w:bookmarkStart w:id="118" w:name="_Toc395094935"/>
      <w:r>
        <w:t xml:space="preserve">Table </w:t>
      </w:r>
      <w:r w:rsidR="000C0CD4">
        <w:fldChar w:fldCharType="begin"/>
      </w:r>
      <w:r w:rsidR="000C0CD4">
        <w:instrText xml:space="preserve"> STYLEREF 1 \s </w:instrText>
      </w:r>
      <w:r w:rsidR="000C0CD4">
        <w:fldChar w:fldCharType="separate"/>
      </w:r>
      <w:r w:rsidR="0098563A">
        <w:rPr>
          <w:noProof/>
        </w:rPr>
        <w:t>4</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14</w:t>
      </w:r>
      <w:r w:rsidR="000C0CD4">
        <w:rPr>
          <w:noProof/>
        </w:rPr>
        <w:fldChar w:fldCharType="end"/>
      </w:r>
      <w:r>
        <w:t>. Sample Input/Output for Disaster Classifier</w:t>
      </w:r>
      <w:bookmarkEnd w:id="118"/>
    </w:p>
    <w:tbl>
      <w:tblPr>
        <w:tblStyle w:val="TableGrid"/>
        <w:tblW w:w="0" w:type="auto"/>
        <w:tblInd w:w="1440" w:type="dxa"/>
        <w:tblLook w:val="04A0" w:firstRow="1" w:lastRow="0" w:firstColumn="1" w:lastColumn="0" w:noHBand="0" w:noVBand="1"/>
      </w:tblPr>
      <w:tblGrid>
        <w:gridCol w:w="3935"/>
        <w:gridCol w:w="3975"/>
      </w:tblGrid>
      <w:tr w:rsidR="00F86CCE" w:rsidRPr="009C624D" w14:paraId="2F888014" w14:textId="77777777" w:rsidTr="00F86CCE">
        <w:tc>
          <w:tcPr>
            <w:tcW w:w="3935" w:type="dxa"/>
          </w:tcPr>
          <w:p w14:paraId="2CD0E9F9" w14:textId="77777777" w:rsidR="00F86CCE" w:rsidRPr="009C624D" w:rsidRDefault="00F86CCE" w:rsidP="00F86CCE">
            <w:pPr>
              <w:pStyle w:val="Content"/>
              <w:ind w:left="0"/>
              <w:jc w:val="center"/>
              <w:rPr>
                <w:b/>
                <w:lang w:val="en-PH" w:eastAsia="zh-CN"/>
              </w:rPr>
            </w:pPr>
            <w:r w:rsidRPr="009C624D">
              <w:rPr>
                <w:b/>
                <w:lang w:val="en-PH" w:eastAsia="zh-CN"/>
              </w:rPr>
              <w:t>Input</w:t>
            </w:r>
          </w:p>
        </w:tc>
        <w:tc>
          <w:tcPr>
            <w:tcW w:w="3975" w:type="dxa"/>
          </w:tcPr>
          <w:p w14:paraId="65ACC182" w14:textId="77777777" w:rsidR="00F86CCE" w:rsidRPr="009C624D" w:rsidRDefault="00F86CCE" w:rsidP="00F86CCE">
            <w:pPr>
              <w:pStyle w:val="Content"/>
              <w:ind w:left="0"/>
              <w:jc w:val="center"/>
              <w:rPr>
                <w:b/>
                <w:lang w:val="en-PH" w:eastAsia="zh-CN"/>
              </w:rPr>
            </w:pPr>
            <w:r w:rsidRPr="009C624D">
              <w:rPr>
                <w:b/>
                <w:lang w:val="en-PH" w:eastAsia="zh-CN"/>
              </w:rPr>
              <w:t>Output</w:t>
            </w:r>
          </w:p>
        </w:tc>
      </w:tr>
      <w:tr w:rsidR="00F86CCE" w:rsidRPr="00D0387C" w14:paraId="3FC45CCA" w14:textId="77777777" w:rsidTr="00F86CCE">
        <w:trPr>
          <w:trHeight w:val="1295"/>
        </w:trPr>
        <w:tc>
          <w:tcPr>
            <w:tcW w:w="3935" w:type="dxa"/>
          </w:tcPr>
          <w:p w14:paraId="22A64FAA" w14:textId="77777777" w:rsidR="00F86CCE" w:rsidRPr="00D0387C" w:rsidRDefault="00F86CCE" w:rsidP="00F86CCE">
            <w:pPr>
              <w:rPr>
                <w:lang w:val="en-PH" w:eastAsia="zh-CN"/>
              </w:rPr>
            </w:pPr>
          </w:p>
          <w:p w14:paraId="614B02C6" w14:textId="77777777" w:rsidR="00F86CCE" w:rsidRPr="00D0387C" w:rsidRDefault="00F86CCE" w:rsidP="00F86CCE">
            <w:pPr>
              <w:rPr>
                <w:rFonts w:ascii="Times New Roman" w:hAnsi="Times New Roman" w:cs="Times New Roman"/>
                <w:lang w:val="en-PH" w:eastAsia="zh-CN"/>
              </w:rPr>
            </w:pPr>
            <w:r w:rsidRPr="00D0387C">
              <w:rPr>
                <w:lang w:val="en-PH" w:eastAsia="zh-CN"/>
              </w:rPr>
              <w:t>&lt;tweet&gt;</w:t>
            </w:r>
          </w:p>
          <w:p w14:paraId="15B653DA" w14:textId="77777777" w:rsidR="00F86CCE" w:rsidRPr="00D0387C" w:rsidRDefault="00F86CCE" w:rsidP="00F86CCE">
            <w:pPr>
              <w:rPr>
                <w:rFonts w:ascii="Times New Roman" w:hAnsi="Times New Roman" w:cs="Times New Roman"/>
                <w:lang w:val="en-PH" w:eastAsia="zh-CN"/>
              </w:rPr>
            </w:pPr>
            <w:r w:rsidRPr="00D0387C">
              <w:rPr>
                <w:lang w:val="en-PH" w:eastAsia="zh-CN"/>
              </w:rPr>
              <w:t>[“Kawawa”, “naman”, “nilindol”, “sa”, &lt;lo</w:t>
            </w:r>
            <w:r>
              <w:rPr>
                <w:lang w:val="en-PH" w:eastAsia="zh-CN"/>
              </w:rPr>
              <w:t>cation= “Antique”/&gt;, “.”</w:t>
            </w:r>
            <w:r w:rsidRPr="00D0387C">
              <w:rPr>
                <w:lang w:val="en-PH" w:eastAsia="zh-CN"/>
              </w:rPr>
              <w:t>]</w:t>
            </w:r>
          </w:p>
          <w:p w14:paraId="0EBB9795" w14:textId="77777777" w:rsidR="00F86CCE" w:rsidRPr="00D0387C" w:rsidRDefault="00F86CCE" w:rsidP="00F86CCE">
            <w:pPr>
              <w:rPr>
                <w:lang w:val="en-PH" w:eastAsia="zh-CN"/>
              </w:rPr>
            </w:pPr>
            <w:r w:rsidRPr="00D0387C">
              <w:rPr>
                <w:lang w:val="en-PH" w:eastAsia="zh-CN"/>
              </w:rPr>
              <w:t>&lt;/tweet&gt;</w:t>
            </w:r>
          </w:p>
          <w:p w14:paraId="4DB2EA3F" w14:textId="77777777" w:rsidR="00F86CCE" w:rsidRPr="00D0387C" w:rsidRDefault="00F86CCE" w:rsidP="00F86CCE">
            <w:pPr>
              <w:rPr>
                <w:lang w:val="en-PH" w:eastAsia="zh-CN"/>
              </w:rPr>
            </w:pPr>
          </w:p>
        </w:tc>
        <w:tc>
          <w:tcPr>
            <w:tcW w:w="3975" w:type="dxa"/>
          </w:tcPr>
          <w:p w14:paraId="63D158CA" w14:textId="77777777" w:rsidR="00F86CCE" w:rsidRPr="00D0387C" w:rsidRDefault="00F86CCE" w:rsidP="00F86CCE">
            <w:pPr>
              <w:rPr>
                <w:lang w:val="en-PH" w:eastAsia="zh-CN"/>
              </w:rPr>
            </w:pPr>
          </w:p>
          <w:p w14:paraId="7148186B" w14:textId="77777777" w:rsidR="00F86CCE" w:rsidRPr="00D0387C" w:rsidRDefault="00F86CCE" w:rsidP="00F86CCE">
            <w:pPr>
              <w:rPr>
                <w:rFonts w:ascii="Times New Roman" w:hAnsi="Times New Roman" w:cs="Times New Roman"/>
                <w:lang w:val="en-PH" w:eastAsia="zh-CN"/>
              </w:rPr>
            </w:pPr>
            <w:r>
              <w:rPr>
                <w:lang w:val="en-PH" w:eastAsia="zh-CN"/>
              </w:rPr>
              <w:t>&lt;tweet disaster=”earthquake”</w:t>
            </w:r>
            <w:r w:rsidRPr="00D0387C">
              <w:rPr>
                <w:lang w:val="en-PH" w:eastAsia="zh-CN"/>
              </w:rPr>
              <w:t>&gt;</w:t>
            </w:r>
          </w:p>
          <w:p w14:paraId="75DDB54F" w14:textId="77777777" w:rsidR="00F86CCE" w:rsidRPr="00D0387C" w:rsidRDefault="00F86CCE" w:rsidP="00F86CCE">
            <w:pPr>
              <w:rPr>
                <w:rFonts w:ascii="Times New Roman" w:hAnsi="Times New Roman" w:cs="Times New Roman"/>
                <w:lang w:val="en-PH" w:eastAsia="zh-CN"/>
              </w:rPr>
            </w:pPr>
            <w:r>
              <w:rPr>
                <w:lang w:val="en-PH"/>
              </w:rPr>
              <w:t>[“Kawawa_ADUN”, “naman_NPRO”, “&lt;disaster=nilindol/&gt;”, “sa_DECN”, “&lt;location=”Antique_NN/”&gt;, “._PSNS”]</w:t>
            </w:r>
          </w:p>
          <w:p w14:paraId="55817C07" w14:textId="77777777" w:rsidR="00F86CCE" w:rsidRPr="00D0387C" w:rsidRDefault="00F86CCE" w:rsidP="00F86CCE">
            <w:pPr>
              <w:rPr>
                <w:lang w:val="en-PH" w:eastAsia="zh-CN"/>
              </w:rPr>
            </w:pPr>
            <w:r w:rsidRPr="00D0387C">
              <w:rPr>
                <w:lang w:val="en-PH" w:eastAsia="zh-CN"/>
              </w:rPr>
              <w:t>&lt;/tweet&gt;</w:t>
            </w:r>
          </w:p>
          <w:p w14:paraId="637FFAC6" w14:textId="77777777" w:rsidR="00F86CCE" w:rsidRPr="00D0387C" w:rsidRDefault="00F86CCE" w:rsidP="00F86CCE">
            <w:pPr>
              <w:rPr>
                <w:lang w:val="en-PH" w:eastAsia="zh-CN"/>
              </w:rPr>
            </w:pPr>
          </w:p>
        </w:tc>
      </w:tr>
      <w:tr w:rsidR="00F86CCE" w:rsidRPr="00D0387C" w14:paraId="56DCB9F3" w14:textId="77777777" w:rsidTr="00F86CCE">
        <w:tc>
          <w:tcPr>
            <w:tcW w:w="3935" w:type="dxa"/>
          </w:tcPr>
          <w:p w14:paraId="6B288992" w14:textId="77777777" w:rsidR="00F86CCE" w:rsidRPr="00D0387C" w:rsidRDefault="00F86CCE" w:rsidP="00F86CCE">
            <w:pPr>
              <w:rPr>
                <w:lang w:val="en-PH" w:eastAsia="zh-CN"/>
              </w:rPr>
            </w:pPr>
          </w:p>
          <w:p w14:paraId="0D329E3A" w14:textId="77777777" w:rsidR="00F86CCE" w:rsidRPr="00D0387C" w:rsidRDefault="00F86CCE" w:rsidP="00F86CCE">
            <w:pPr>
              <w:rPr>
                <w:rFonts w:ascii="Times New Roman" w:hAnsi="Times New Roman" w:cs="Times New Roman"/>
                <w:lang w:val="en-PH" w:eastAsia="zh-CN"/>
              </w:rPr>
            </w:pPr>
            <w:r w:rsidRPr="00D0387C">
              <w:rPr>
                <w:lang w:val="en-PH" w:eastAsia="zh-CN"/>
              </w:rPr>
              <w:t>&lt;tweet&gt;</w:t>
            </w:r>
          </w:p>
          <w:p w14:paraId="69ECD808" w14:textId="77777777" w:rsidR="00F86CCE" w:rsidRPr="00D0387C" w:rsidRDefault="00F86CCE" w:rsidP="00F86CCE">
            <w:pPr>
              <w:rPr>
                <w:rFonts w:ascii="Times New Roman" w:hAnsi="Times New Roman" w:cs="Times New Roman"/>
                <w:lang w:val="en-PH" w:eastAsia="zh-CN"/>
              </w:rPr>
            </w:pPr>
            <w:r w:rsidRPr="00D0387C">
              <w:rPr>
                <w:lang w:val="en-PH" w:eastAsia="zh-CN"/>
              </w:rPr>
              <w:t>[ “Magnitude”, “4.3”, “quake”, “jolts”, “&lt;location= Antique/&gt;, “,”, “&lt;location=Boracay</w:t>
            </w:r>
            <w:r>
              <w:rPr>
                <w:lang w:val="en-PH" w:eastAsia="zh-CN"/>
              </w:rPr>
              <w:t>/&gt;, “Lindol”, “everywhere”</w:t>
            </w:r>
            <w:r w:rsidRPr="00D0387C">
              <w:rPr>
                <w:lang w:val="en-PH" w:eastAsia="zh-CN"/>
              </w:rPr>
              <w:t>]</w:t>
            </w:r>
          </w:p>
          <w:p w14:paraId="3E289741" w14:textId="77777777" w:rsidR="00F86CCE" w:rsidRPr="00D0387C" w:rsidRDefault="00F86CCE" w:rsidP="00F86CCE">
            <w:pPr>
              <w:rPr>
                <w:rFonts w:ascii="Times New Roman" w:hAnsi="Times New Roman" w:cs="Times New Roman"/>
                <w:lang w:val="en-PH" w:eastAsia="zh-CN"/>
              </w:rPr>
            </w:pPr>
            <w:r w:rsidRPr="00D0387C">
              <w:rPr>
                <w:lang w:val="en-PH" w:eastAsia="zh-CN"/>
              </w:rPr>
              <w:t>&lt;/tweet&gt;</w:t>
            </w:r>
          </w:p>
          <w:p w14:paraId="363F651E" w14:textId="77777777" w:rsidR="00F86CCE" w:rsidRPr="00D0387C" w:rsidRDefault="00F86CCE" w:rsidP="00F86CCE">
            <w:pPr>
              <w:rPr>
                <w:lang w:val="en-PH" w:eastAsia="zh-CN"/>
              </w:rPr>
            </w:pPr>
          </w:p>
        </w:tc>
        <w:tc>
          <w:tcPr>
            <w:tcW w:w="3975" w:type="dxa"/>
          </w:tcPr>
          <w:p w14:paraId="3916F4D5" w14:textId="77777777" w:rsidR="00F86CCE" w:rsidRPr="00D0387C" w:rsidRDefault="00F86CCE" w:rsidP="00F86CCE">
            <w:pPr>
              <w:rPr>
                <w:lang w:val="en-PH" w:eastAsia="zh-CN"/>
              </w:rPr>
            </w:pPr>
          </w:p>
          <w:p w14:paraId="40BB6D6A" w14:textId="77777777" w:rsidR="00F86CCE" w:rsidRPr="00D0387C" w:rsidRDefault="00F86CCE" w:rsidP="00F86CCE">
            <w:pPr>
              <w:rPr>
                <w:rFonts w:ascii="Times New Roman" w:hAnsi="Times New Roman" w:cs="Times New Roman"/>
                <w:lang w:val="en-PH" w:eastAsia="zh-CN"/>
              </w:rPr>
            </w:pPr>
            <w:r w:rsidRPr="00D0387C">
              <w:rPr>
                <w:lang w:val="en-PH" w:eastAsia="zh-CN"/>
              </w:rPr>
              <w:t> &lt;tweet</w:t>
            </w:r>
            <w:r>
              <w:rPr>
                <w:lang w:val="en-PH" w:eastAsia="zh-CN"/>
              </w:rPr>
              <w:t xml:space="preserve"> disaster=”earthquake”</w:t>
            </w:r>
            <w:r w:rsidRPr="00D0387C">
              <w:rPr>
                <w:lang w:val="en-PH" w:eastAsia="zh-CN"/>
              </w:rPr>
              <w:t>&gt;</w:t>
            </w:r>
          </w:p>
          <w:p w14:paraId="716153C5" w14:textId="77777777" w:rsidR="00F86CCE" w:rsidRPr="00D0387C" w:rsidRDefault="00F86CCE" w:rsidP="00F86CCE">
            <w:pPr>
              <w:rPr>
                <w:rFonts w:ascii="Times New Roman" w:hAnsi="Times New Roman" w:cs="Times New Roman"/>
                <w:lang w:val="en-PH" w:eastAsia="zh-CN"/>
              </w:rPr>
            </w:pPr>
            <w:r>
              <w:rPr>
                <w:lang w:val="en-PH"/>
              </w:rPr>
              <w:t xml:space="preserve">[“Magnitude_NN:U”, “4.3”, “quake_NN”, “jolts_NNS”, &lt;location=“Antique_NN”&gt;, “,_PSNS”, &lt;location=“Boracay”&gt;, &lt;disaster=“Lindol”&gt;, “everywhere_RB” </w:t>
            </w:r>
            <w:r w:rsidRPr="00D0387C">
              <w:rPr>
                <w:lang w:val="en-PH" w:eastAsia="zh-CN"/>
              </w:rPr>
              <w:t>&lt;/tweet&gt;</w:t>
            </w:r>
          </w:p>
          <w:p w14:paraId="3DD7ABB8" w14:textId="77777777" w:rsidR="00F86CCE" w:rsidRPr="00D0387C" w:rsidRDefault="00F86CCE" w:rsidP="00F86CCE">
            <w:pPr>
              <w:rPr>
                <w:rFonts w:ascii="Times New Roman" w:hAnsi="Times New Roman" w:cs="Times New Roman"/>
                <w:lang w:val="en-PH" w:eastAsia="zh-CN"/>
              </w:rPr>
            </w:pPr>
          </w:p>
          <w:p w14:paraId="15E39520" w14:textId="77777777" w:rsidR="00F86CCE" w:rsidRPr="00D0387C" w:rsidRDefault="00F86CCE" w:rsidP="00F86CCE">
            <w:pPr>
              <w:rPr>
                <w:lang w:val="en-PH" w:eastAsia="zh-CN"/>
              </w:rPr>
            </w:pPr>
          </w:p>
        </w:tc>
      </w:tr>
    </w:tbl>
    <w:p w14:paraId="7A37D627" w14:textId="77777777" w:rsidR="00F86CCE" w:rsidRPr="00341E15" w:rsidRDefault="00F86CCE" w:rsidP="00915BA7">
      <w:pPr>
        <w:pStyle w:val="Content"/>
      </w:pPr>
    </w:p>
    <w:p w14:paraId="3B74030E" w14:textId="23D39B8C" w:rsidR="000F6FD1" w:rsidRDefault="00871334" w:rsidP="00AB2880">
      <w:pPr>
        <w:pStyle w:val="Heading3"/>
      </w:pPr>
      <w:bookmarkStart w:id="119" w:name="_Toc395181726"/>
      <w:r>
        <w:t xml:space="preserve">Information </w:t>
      </w:r>
      <w:r w:rsidR="000F6FD1">
        <w:t>Extraction Module</w:t>
      </w:r>
      <w:bookmarkEnd w:id="119"/>
    </w:p>
    <w:p w14:paraId="27328C44" w14:textId="77777777" w:rsidR="00FE6C80" w:rsidRDefault="00FE6C80" w:rsidP="00FE6C80">
      <w:pPr>
        <w:pStyle w:val="Content"/>
      </w:pPr>
    </w:p>
    <w:p w14:paraId="7038D479" w14:textId="1528416D" w:rsidR="00B95616" w:rsidRDefault="00B95616" w:rsidP="00B95616">
      <w:pPr>
        <w:pStyle w:val="Content"/>
      </w:pPr>
      <w:r w:rsidRPr="00B95616">
        <w:t>The Rule Generator module is the module that is responsible for the generation of rules that can be used in the information extraction process by making use of different patterns that can be found in the input tweets. This module is further subdivided into two modules: the Rule Extractor and the Rule Validator.</w:t>
      </w:r>
    </w:p>
    <w:p w14:paraId="08D4E25B" w14:textId="77777777" w:rsidR="00B95616" w:rsidRPr="00B95616" w:rsidRDefault="00B95616" w:rsidP="00B95616">
      <w:pPr>
        <w:pStyle w:val="Content"/>
        <w:rPr>
          <w:rFonts w:ascii="Times New Roman" w:hAnsi="Times New Roman" w:cs="Times New Roman"/>
        </w:rPr>
      </w:pPr>
    </w:p>
    <w:p w14:paraId="4F3C1BAB" w14:textId="77777777" w:rsidR="00B95616" w:rsidRDefault="00B95616" w:rsidP="00B95616">
      <w:pPr>
        <w:pStyle w:val="Heading4"/>
      </w:pPr>
      <w:r w:rsidRPr="00B95616">
        <w:t>Rule Extractor</w:t>
      </w:r>
    </w:p>
    <w:p w14:paraId="3D3534CE" w14:textId="77777777" w:rsidR="00B95616" w:rsidRPr="00B95616" w:rsidRDefault="00B95616" w:rsidP="00B95616"/>
    <w:p w14:paraId="4FFE56BF" w14:textId="410FD4ED" w:rsidR="00B95616" w:rsidRDefault="00B95616" w:rsidP="00B95616">
      <w:pPr>
        <w:pStyle w:val="Content"/>
      </w:pPr>
      <w:r w:rsidRPr="00B95616">
        <w:t>The Rule Extractor will extract all the possible rules for the tweets by making use of different patterns that can be found in the input tweet. To generate the rules, the system will identify the seed words or the words that will be extracted that are present in the tweets. With the seed words, the system will apply the windowing technique around the seed words to extract as much patterns of combination of words, which, in turn can be converted to become extraction rules. To generate/extract as much patterns, the researchers will try vari</w:t>
      </w:r>
      <w:r w:rsidR="00BF24C0">
        <w:t>ous Maximum Windows Sizes, W = 1, 2, 3</w:t>
      </w:r>
      <w:r w:rsidRPr="00B95616">
        <w:t>. After generating/extracting the patterns, they will now be converted to extraction rules. The rules that were generated will be stored in a HashMap together with its respective occurrence count (the number of times the rule was generated/extracted) so that it can be used in validating the validity of the generated rules in the next submodule.</w:t>
      </w:r>
      <w:r w:rsidR="00FF5F4F">
        <w:t xml:space="preserve"> Table 4-1</w:t>
      </w:r>
      <w:r w:rsidR="00F03298">
        <w:t>5</w:t>
      </w:r>
      <w:r w:rsidR="0073113C">
        <w:t xml:space="preserve"> shows the rules that can be generated by the rule extractor.</w:t>
      </w:r>
    </w:p>
    <w:p w14:paraId="17686084" w14:textId="77777777" w:rsidR="00F03298" w:rsidRDefault="00F03298" w:rsidP="00B95616">
      <w:pPr>
        <w:pStyle w:val="Content"/>
      </w:pPr>
    </w:p>
    <w:p w14:paraId="1A4B6852" w14:textId="77777777" w:rsidR="00F03298" w:rsidRDefault="00F03298" w:rsidP="00B95616">
      <w:pPr>
        <w:pStyle w:val="Content"/>
      </w:pPr>
    </w:p>
    <w:p w14:paraId="59EDC663" w14:textId="77777777" w:rsidR="00F03298" w:rsidRDefault="00F03298" w:rsidP="00B95616">
      <w:pPr>
        <w:pStyle w:val="Content"/>
      </w:pPr>
    </w:p>
    <w:p w14:paraId="11E0B170" w14:textId="77777777" w:rsidR="00F03298" w:rsidRDefault="00F03298" w:rsidP="00B95616">
      <w:pPr>
        <w:pStyle w:val="Content"/>
      </w:pPr>
    </w:p>
    <w:p w14:paraId="7403D79F" w14:textId="77777777" w:rsidR="00F03298" w:rsidRDefault="00F03298" w:rsidP="00B95616">
      <w:pPr>
        <w:pStyle w:val="Content"/>
      </w:pPr>
    </w:p>
    <w:p w14:paraId="5273E8F8" w14:textId="77777777" w:rsidR="00F03298" w:rsidRDefault="00F03298" w:rsidP="00B95616">
      <w:pPr>
        <w:pStyle w:val="Content"/>
      </w:pPr>
    </w:p>
    <w:p w14:paraId="43BD55D3" w14:textId="77777777" w:rsidR="00F03298" w:rsidRDefault="00F03298" w:rsidP="00B95616">
      <w:pPr>
        <w:pStyle w:val="Content"/>
      </w:pPr>
    </w:p>
    <w:p w14:paraId="5192506D" w14:textId="77777777" w:rsidR="00F03298" w:rsidRDefault="00F03298" w:rsidP="00B95616">
      <w:pPr>
        <w:pStyle w:val="Content"/>
      </w:pPr>
    </w:p>
    <w:p w14:paraId="75243817" w14:textId="77777777" w:rsidR="00F03298" w:rsidRDefault="00F03298" w:rsidP="00B95616">
      <w:pPr>
        <w:pStyle w:val="Content"/>
      </w:pPr>
    </w:p>
    <w:p w14:paraId="224003F4" w14:textId="77777777" w:rsidR="00F06409" w:rsidRDefault="00F06409" w:rsidP="00B95616">
      <w:pPr>
        <w:pStyle w:val="Content"/>
      </w:pPr>
    </w:p>
    <w:p w14:paraId="71D44020" w14:textId="4FCE6406" w:rsidR="00F06409" w:rsidRDefault="00F06409" w:rsidP="00CE6C9E">
      <w:pPr>
        <w:pStyle w:val="Caption"/>
        <w:keepNext/>
        <w:ind w:left="720" w:firstLine="720"/>
      </w:pPr>
      <w:bookmarkStart w:id="120" w:name="_Toc395094936"/>
      <w:r>
        <w:lastRenderedPageBreak/>
        <w:t xml:space="preserve">Table </w:t>
      </w:r>
      <w:r w:rsidR="000C0CD4">
        <w:fldChar w:fldCharType="begin"/>
      </w:r>
      <w:r w:rsidR="000C0CD4">
        <w:instrText xml:space="preserve"> STYLEREF 1 \s </w:instrText>
      </w:r>
      <w:r w:rsidR="000C0CD4">
        <w:fldChar w:fldCharType="separate"/>
      </w:r>
      <w:r w:rsidR="0098563A">
        <w:rPr>
          <w:noProof/>
        </w:rPr>
        <w:t>4</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15</w:t>
      </w:r>
      <w:r w:rsidR="000C0CD4">
        <w:rPr>
          <w:noProof/>
        </w:rPr>
        <w:fldChar w:fldCharType="end"/>
      </w:r>
      <w:r>
        <w:t>. Sample Generated Rules</w:t>
      </w:r>
      <w:bookmarkEnd w:id="120"/>
    </w:p>
    <w:tbl>
      <w:tblPr>
        <w:tblStyle w:val="TableGrid"/>
        <w:tblW w:w="0" w:type="auto"/>
        <w:tblInd w:w="1440" w:type="dxa"/>
        <w:tblLook w:val="04A0" w:firstRow="1" w:lastRow="0" w:firstColumn="1" w:lastColumn="0" w:noHBand="0" w:noVBand="1"/>
      </w:tblPr>
      <w:tblGrid>
        <w:gridCol w:w="3962"/>
        <w:gridCol w:w="3948"/>
      </w:tblGrid>
      <w:tr w:rsidR="006C2B26" w14:paraId="20DA707F" w14:textId="77777777" w:rsidTr="00F06409">
        <w:tc>
          <w:tcPr>
            <w:tcW w:w="3962" w:type="dxa"/>
          </w:tcPr>
          <w:p w14:paraId="2AC60523" w14:textId="4C796A24" w:rsidR="006C2B26" w:rsidRPr="00CE6C9E" w:rsidRDefault="006C2B26" w:rsidP="00B95616">
            <w:pPr>
              <w:pStyle w:val="Content"/>
              <w:ind w:left="0"/>
              <w:rPr>
                <w:b/>
              </w:rPr>
            </w:pPr>
            <w:r w:rsidRPr="00CE6C9E">
              <w:rPr>
                <w:b/>
              </w:rPr>
              <w:t>Tweet</w:t>
            </w:r>
          </w:p>
        </w:tc>
        <w:tc>
          <w:tcPr>
            <w:tcW w:w="3948" w:type="dxa"/>
          </w:tcPr>
          <w:p w14:paraId="09BFDEFE" w14:textId="68E9BDB1" w:rsidR="006C2B26" w:rsidRPr="00CE6C9E" w:rsidRDefault="006C2B26" w:rsidP="00B95616">
            <w:pPr>
              <w:pStyle w:val="Content"/>
              <w:ind w:left="0"/>
              <w:rPr>
                <w:b/>
              </w:rPr>
            </w:pPr>
            <w:r w:rsidRPr="00CE6C9E">
              <w:rPr>
                <w:b/>
              </w:rPr>
              <w:t>Sample Rules</w:t>
            </w:r>
          </w:p>
        </w:tc>
      </w:tr>
      <w:tr w:rsidR="00F06409" w14:paraId="6F237EAC" w14:textId="77777777" w:rsidTr="00F06409">
        <w:tc>
          <w:tcPr>
            <w:tcW w:w="3962" w:type="dxa"/>
            <w:vMerge w:val="restart"/>
          </w:tcPr>
          <w:p w14:paraId="73649159" w14:textId="77777777" w:rsidR="00F06409" w:rsidRPr="00D0387C" w:rsidRDefault="00F06409" w:rsidP="00F06409">
            <w:pPr>
              <w:rPr>
                <w:rFonts w:ascii="Times New Roman" w:hAnsi="Times New Roman" w:cs="Times New Roman"/>
                <w:lang w:val="en-PH" w:eastAsia="zh-CN"/>
              </w:rPr>
            </w:pPr>
            <w:r>
              <w:rPr>
                <w:lang w:val="en-PH" w:eastAsia="zh-CN"/>
              </w:rPr>
              <w:t>&lt;tweet disaster=”earthquake”</w:t>
            </w:r>
            <w:r w:rsidRPr="00D0387C">
              <w:rPr>
                <w:lang w:val="en-PH" w:eastAsia="zh-CN"/>
              </w:rPr>
              <w:t>&gt;</w:t>
            </w:r>
          </w:p>
          <w:p w14:paraId="7428EEB4" w14:textId="77777777" w:rsidR="00F06409" w:rsidRPr="00D0387C" w:rsidRDefault="00F06409" w:rsidP="00F06409">
            <w:pPr>
              <w:rPr>
                <w:rFonts w:ascii="Times New Roman" w:hAnsi="Times New Roman" w:cs="Times New Roman"/>
                <w:lang w:val="en-PH" w:eastAsia="zh-CN"/>
              </w:rPr>
            </w:pPr>
            <w:r>
              <w:rPr>
                <w:lang w:val="en-PH"/>
              </w:rPr>
              <w:t>[“Kawawa_ADUN”, “naman_NPRO”, “&lt;disaster=nilindol/&gt;”, “sa_DECN”, “&lt;location=”Antique_NN/”&gt;, “._PSNS”]</w:t>
            </w:r>
          </w:p>
          <w:p w14:paraId="771A70C8" w14:textId="551286AB" w:rsidR="00F06409" w:rsidRPr="00CE6C9E" w:rsidRDefault="00F06409" w:rsidP="00CE6C9E">
            <w:pPr>
              <w:rPr>
                <w:lang w:val="en-PH" w:eastAsia="zh-CN"/>
              </w:rPr>
            </w:pPr>
            <w:r w:rsidRPr="00D0387C">
              <w:rPr>
                <w:lang w:val="en-PH" w:eastAsia="zh-CN"/>
              </w:rPr>
              <w:t>&lt;/tweet&gt;</w:t>
            </w:r>
          </w:p>
        </w:tc>
        <w:tc>
          <w:tcPr>
            <w:tcW w:w="3948" w:type="dxa"/>
          </w:tcPr>
          <w:p w14:paraId="4C658EC8" w14:textId="6C8E54CE" w:rsidR="00F06409" w:rsidRDefault="00A62F40">
            <w:pPr>
              <w:pStyle w:val="Content"/>
              <w:ind w:left="0"/>
            </w:pPr>
            <w:r>
              <w:t>&lt;string: sa&gt;&lt;location&gt;&lt;string: “</w:t>
            </w:r>
            <w:r w:rsidR="00E43395">
              <w:t>.</w:t>
            </w:r>
            <w:r>
              <w:t>”</w:t>
            </w:r>
            <w:r w:rsidR="00E43395">
              <w:t>&gt;AS Location</w:t>
            </w:r>
          </w:p>
        </w:tc>
      </w:tr>
      <w:tr w:rsidR="00F06409" w14:paraId="1070F9D8" w14:textId="77777777" w:rsidTr="00F06409">
        <w:tc>
          <w:tcPr>
            <w:tcW w:w="3962" w:type="dxa"/>
            <w:vMerge/>
          </w:tcPr>
          <w:p w14:paraId="3FBF7B87" w14:textId="77777777" w:rsidR="00F06409" w:rsidRDefault="00F06409" w:rsidP="00B95616">
            <w:pPr>
              <w:pStyle w:val="Content"/>
              <w:ind w:left="0"/>
            </w:pPr>
          </w:p>
        </w:tc>
        <w:tc>
          <w:tcPr>
            <w:tcW w:w="3948" w:type="dxa"/>
          </w:tcPr>
          <w:p w14:paraId="2FF2CB60" w14:textId="3C02A75C" w:rsidR="00F06409" w:rsidRDefault="00E43395">
            <w:pPr>
              <w:pStyle w:val="Content"/>
              <w:ind w:left="0"/>
            </w:pPr>
            <w:r>
              <w:t>&lt;string: naman&gt;&lt;disaster&gt;&lt;string:sa&gt; AS Disaster</w:t>
            </w:r>
          </w:p>
        </w:tc>
      </w:tr>
      <w:tr w:rsidR="00F06409" w14:paraId="2363ED26" w14:textId="77777777" w:rsidTr="00F06409">
        <w:tc>
          <w:tcPr>
            <w:tcW w:w="3962" w:type="dxa"/>
            <w:vMerge w:val="restart"/>
          </w:tcPr>
          <w:p w14:paraId="2E6D3E9C" w14:textId="77777777" w:rsidR="00F06409" w:rsidRPr="00D0387C" w:rsidRDefault="00F06409" w:rsidP="00F06409">
            <w:pPr>
              <w:rPr>
                <w:rFonts w:ascii="Times New Roman" w:hAnsi="Times New Roman" w:cs="Times New Roman"/>
                <w:lang w:val="en-PH" w:eastAsia="zh-CN"/>
              </w:rPr>
            </w:pPr>
            <w:r w:rsidRPr="00D0387C">
              <w:rPr>
                <w:lang w:val="en-PH" w:eastAsia="zh-CN"/>
              </w:rPr>
              <w:t>&lt;tweet</w:t>
            </w:r>
            <w:r>
              <w:rPr>
                <w:lang w:val="en-PH" w:eastAsia="zh-CN"/>
              </w:rPr>
              <w:t xml:space="preserve"> disaster=”earthquake”</w:t>
            </w:r>
            <w:r w:rsidRPr="00D0387C">
              <w:rPr>
                <w:lang w:val="en-PH" w:eastAsia="zh-CN"/>
              </w:rPr>
              <w:t>&gt;</w:t>
            </w:r>
          </w:p>
          <w:p w14:paraId="66DA6957" w14:textId="5180FEC6" w:rsidR="00F06409" w:rsidRPr="00CE6C9E" w:rsidRDefault="00F06409" w:rsidP="00CE6C9E">
            <w:pPr>
              <w:rPr>
                <w:rFonts w:ascii="Times New Roman" w:hAnsi="Times New Roman" w:cs="Times New Roman"/>
                <w:lang w:val="en-PH" w:eastAsia="zh-CN"/>
              </w:rPr>
            </w:pPr>
            <w:r>
              <w:rPr>
                <w:lang w:val="en-PH"/>
              </w:rPr>
              <w:t xml:space="preserve">[“Magnitude_NN:U”, “4.3”, “quake_NN”, “jolts_NNS”, &lt;location=“Antique_NN”&gt;, “,_PSNS”, &lt;location=“Boracay”&gt;, &lt;disaster=“Lindol”&gt;, “everywhere_RB” </w:t>
            </w:r>
            <w:r w:rsidRPr="00D0387C">
              <w:rPr>
                <w:lang w:val="en-PH" w:eastAsia="zh-CN"/>
              </w:rPr>
              <w:t>&lt;/tweet</w:t>
            </w:r>
            <w:r>
              <w:rPr>
                <w:lang w:val="en-PH" w:eastAsia="zh-CN"/>
              </w:rPr>
              <w:t>&gt;</w:t>
            </w:r>
          </w:p>
        </w:tc>
        <w:tc>
          <w:tcPr>
            <w:tcW w:w="3948" w:type="dxa"/>
          </w:tcPr>
          <w:p w14:paraId="64080991" w14:textId="4CDB4438" w:rsidR="00F06409" w:rsidRDefault="00E43395" w:rsidP="00B95616">
            <w:pPr>
              <w:pStyle w:val="Content"/>
              <w:ind w:left="0"/>
            </w:pPr>
            <w:r>
              <w:t>&lt;string: magnitude&gt;&lt;number&gt;AS Intensity</w:t>
            </w:r>
          </w:p>
        </w:tc>
      </w:tr>
      <w:tr w:rsidR="00F06409" w14:paraId="19CB00CE" w14:textId="77777777" w:rsidTr="00F06409">
        <w:tc>
          <w:tcPr>
            <w:tcW w:w="3962" w:type="dxa"/>
            <w:vMerge/>
          </w:tcPr>
          <w:p w14:paraId="44C141A1" w14:textId="77777777" w:rsidR="00F06409" w:rsidRPr="00D0387C" w:rsidRDefault="00F06409" w:rsidP="00F06409">
            <w:pPr>
              <w:rPr>
                <w:lang w:val="en-PH" w:eastAsia="zh-CN"/>
              </w:rPr>
            </w:pPr>
          </w:p>
        </w:tc>
        <w:tc>
          <w:tcPr>
            <w:tcW w:w="3948" w:type="dxa"/>
          </w:tcPr>
          <w:p w14:paraId="44FF862B" w14:textId="675FC234" w:rsidR="00F06409" w:rsidRPr="00915BA7" w:rsidRDefault="00E43395" w:rsidP="00B95616">
            <w:pPr>
              <w:pStyle w:val="Content"/>
              <w:ind w:left="0"/>
              <w:rPr>
                <w:lang w:val="en-PH"/>
              </w:rPr>
            </w:pPr>
            <w:r>
              <w:rPr>
                <w:lang w:val="en-PH"/>
              </w:rPr>
              <w:t>&lt;POS: NNS&gt;&lt;location&gt;&lt;POS: PSNS&gt;AS Location</w:t>
            </w:r>
          </w:p>
        </w:tc>
      </w:tr>
      <w:tr w:rsidR="00F06409" w14:paraId="50B7205D" w14:textId="77777777" w:rsidTr="00F06409">
        <w:tc>
          <w:tcPr>
            <w:tcW w:w="3962" w:type="dxa"/>
            <w:vMerge/>
          </w:tcPr>
          <w:p w14:paraId="53EABF7B" w14:textId="77777777" w:rsidR="00F06409" w:rsidRPr="00D0387C" w:rsidRDefault="00F06409" w:rsidP="00F06409">
            <w:pPr>
              <w:rPr>
                <w:lang w:val="en-PH" w:eastAsia="zh-CN"/>
              </w:rPr>
            </w:pPr>
          </w:p>
        </w:tc>
        <w:tc>
          <w:tcPr>
            <w:tcW w:w="3948" w:type="dxa"/>
          </w:tcPr>
          <w:p w14:paraId="6FC0C0F3" w14:textId="60DF9791" w:rsidR="00F06409" w:rsidRDefault="00E43395" w:rsidP="00B95616">
            <w:pPr>
              <w:pStyle w:val="Content"/>
              <w:ind w:left="0"/>
            </w:pPr>
            <w:r>
              <w:t>&lt;POS: PSNS&gt;&lt;location&gt;&lt;disaster&gt; AS Location</w:t>
            </w:r>
          </w:p>
        </w:tc>
      </w:tr>
      <w:tr w:rsidR="00F06409" w14:paraId="4CC4C25E" w14:textId="77777777" w:rsidTr="00F06409">
        <w:tc>
          <w:tcPr>
            <w:tcW w:w="3962" w:type="dxa"/>
            <w:vMerge/>
          </w:tcPr>
          <w:p w14:paraId="37DCFF78" w14:textId="77777777" w:rsidR="00F06409" w:rsidRPr="00D0387C" w:rsidRDefault="00F06409" w:rsidP="00F06409">
            <w:pPr>
              <w:rPr>
                <w:lang w:val="en-PH" w:eastAsia="zh-CN"/>
              </w:rPr>
            </w:pPr>
          </w:p>
        </w:tc>
        <w:tc>
          <w:tcPr>
            <w:tcW w:w="3948" w:type="dxa"/>
          </w:tcPr>
          <w:p w14:paraId="34416B79" w14:textId="5FAA3BCD" w:rsidR="00F06409" w:rsidRDefault="00E43395" w:rsidP="00B95616">
            <w:pPr>
              <w:pStyle w:val="Content"/>
              <w:ind w:left="0"/>
            </w:pPr>
            <w:r>
              <w:t>&lt;location&gt;&lt;disaster&gt;&lt;string: everywhere&gt; AS Disaster</w:t>
            </w:r>
          </w:p>
        </w:tc>
      </w:tr>
    </w:tbl>
    <w:p w14:paraId="30F02C01" w14:textId="5FA57624" w:rsidR="00B85B60" w:rsidRDefault="00B85B60" w:rsidP="00915BA7">
      <w:pPr>
        <w:pStyle w:val="Content"/>
        <w:ind w:left="0"/>
      </w:pPr>
    </w:p>
    <w:p w14:paraId="69B21C04" w14:textId="1DB6498F" w:rsidR="00B85B60" w:rsidRDefault="00B85B60">
      <w:pPr>
        <w:jc w:val="left"/>
      </w:pPr>
    </w:p>
    <w:p w14:paraId="6B52BF3E" w14:textId="77777777" w:rsidR="00B95616" w:rsidRDefault="00B95616" w:rsidP="00B95616">
      <w:pPr>
        <w:pStyle w:val="Heading4"/>
      </w:pPr>
      <w:r w:rsidRPr="00B95616">
        <w:t>Rule Validator</w:t>
      </w:r>
    </w:p>
    <w:p w14:paraId="3D37A4D8" w14:textId="77777777" w:rsidR="00B95616" w:rsidRPr="00B95616" w:rsidRDefault="00B95616" w:rsidP="00B95616"/>
    <w:p w14:paraId="607F8FE7" w14:textId="77777777" w:rsidR="00B95616" w:rsidRDefault="00B95616" w:rsidP="00B95616">
      <w:pPr>
        <w:pStyle w:val="Content"/>
      </w:pPr>
      <w:r w:rsidRPr="00B95616">
        <w:t>The Rule Validator module is responsible for cleaning up the excess rules. This is done to improve the performance of the information extraction rules. Rules that are too specific will be removed, because the rules can only affect small part of the dataset. Rules that are too general will also be removed, because they might extract unwanted information. Rules are specific if they only occurred once in the rule extractor. Rules are general if they extract more than the occurrence count.</w:t>
      </w:r>
    </w:p>
    <w:p w14:paraId="1943AD54" w14:textId="77777777" w:rsidR="00683DF7" w:rsidRPr="00B95616" w:rsidRDefault="00683DF7" w:rsidP="006B042D">
      <w:pPr>
        <w:pStyle w:val="Content"/>
        <w:ind w:left="0"/>
      </w:pPr>
    </w:p>
    <w:p w14:paraId="18C07DCB" w14:textId="327106AE" w:rsidR="00B95616" w:rsidRDefault="00B95616" w:rsidP="00B95616">
      <w:pPr>
        <w:pStyle w:val="Heading4"/>
      </w:pPr>
      <w:r w:rsidRPr="00B95616">
        <w:t>Rule Inductor</w:t>
      </w:r>
    </w:p>
    <w:p w14:paraId="1ABBC7E4" w14:textId="77777777" w:rsidR="00B95616" w:rsidRPr="00B95616" w:rsidRDefault="00B95616" w:rsidP="00B95616"/>
    <w:p w14:paraId="2BA6854D" w14:textId="77777777" w:rsidR="00B95616" w:rsidRPr="00B95616" w:rsidRDefault="00B95616" w:rsidP="00B95616">
      <w:pPr>
        <w:pStyle w:val="Content"/>
      </w:pPr>
      <w:r w:rsidRPr="00B95616">
        <w:t>The Rule Inductor module will accept a tokenized and tagged tweets. The tweets contain XML tags that tells the type of disaster, location, time and other information. The, the plan is to generate rules using machine learning techniques and apply the rules to extract the information needed.</w:t>
      </w:r>
    </w:p>
    <w:p w14:paraId="38B37869" w14:textId="77777777" w:rsidR="00871334" w:rsidRDefault="00871334" w:rsidP="00B95616">
      <w:pPr>
        <w:pStyle w:val="Content"/>
        <w:rPr>
          <w:ins w:id="121" w:author="admin" w:date="2014-08-04T14:40:00Z"/>
        </w:rPr>
      </w:pPr>
    </w:p>
    <w:p w14:paraId="5CD02743" w14:textId="6F26C01F" w:rsidR="00915BA7" w:rsidRDefault="00915BA7" w:rsidP="00462B44">
      <w:pPr>
        <w:pStyle w:val="Heading3"/>
      </w:pPr>
      <w:bookmarkStart w:id="122" w:name="_Toc395181727"/>
      <w:ins w:id="123" w:author="admin" w:date="2014-08-04T14:40:00Z">
        <w:r>
          <w:rPr>
            <w:rStyle w:val="CommentReference"/>
          </w:rPr>
          <w:commentReference w:id="124"/>
        </w:r>
      </w:ins>
      <w:r w:rsidR="00D36EB1">
        <w:rPr>
          <w:rStyle w:val="CommentReference"/>
          <w:b w:val="0"/>
        </w:rPr>
        <w:commentReference w:id="125"/>
      </w:r>
      <w:r w:rsidR="00462B44">
        <w:t>Template Filler Module</w:t>
      </w:r>
      <w:bookmarkEnd w:id="122"/>
    </w:p>
    <w:p w14:paraId="4CC0DA6E" w14:textId="77777777" w:rsidR="00180DA1" w:rsidRDefault="00180DA1" w:rsidP="00180DA1"/>
    <w:p w14:paraId="4AD925FF" w14:textId="5FBB8286" w:rsidR="00B85B60" w:rsidRDefault="00180DA1" w:rsidP="00180DA1">
      <w:pPr>
        <w:pStyle w:val="Content"/>
      </w:pPr>
      <w:r>
        <w:t xml:space="preserve">After the rule induction module, the extracted information will now be placed to a slot in the template. </w:t>
      </w:r>
      <w:r w:rsidR="00B85B60">
        <w:t xml:space="preserve">Each type of disaster will have a different type of template as they have different information that can be extracted. </w:t>
      </w:r>
      <w:r w:rsidR="00FF5F4F">
        <w:t>Table 4-1</w:t>
      </w:r>
      <w:r w:rsidR="00F03298">
        <w:t>6</w:t>
      </w:r>
      <w:r w:rsidR="00FF5F4F">
        <w:t xml:space="preserve"> shows the sample extracted information.</w:t>
      </w:r>
    </w:p>
    <w:p w14:paraId="1B4CE847" w14:textId="77777777" w:rsidR="00B85B60" w:rsidRPr="00180DA1" w:rsidRDefault="00B85B60" w:rsidP="00180DA1">
      <w:pPr>
        <w:pStyle w:val="Content"/>
      </w:pPr>
    </w:p>
    <w:p w14:paraId="0FF3C89D" w14:textId="5F516F38" w:rsidR="00B85B60" w:rsidRDefault="00B85B60" w:rsidP="00B85B60">
      <w:pPr>
        <w:pStyle w:val="Caption"/>
        <w:keepNext/>
        <w:ind w:left="720" w:firstLine="720"/>
      </w:pPr>
      <w:bookmarkStart w:id="126" w:name="_Toc395094937"/>
      <w:r>
        <w:t xml:space="preserve">Table </w:t>
      </w:r>
      <w:r w:rsidR="000C0CD4">
        <w:fldChar w:fldCharType="begin"/>
      </w:r>
      <w:r w:rsidR="000C0CD4">
        <w:instrText xml:space="preserve"> STYLEREF 1 \s </w:instrText>
      </w:r>
      <w:r w:rsidR="000C0CD4">
        <w:fldChar w:fldCharType="separate"/>
      </w:r>
      <w:r w:rsidR="0098563A">
        <w:rPr>
          <w:noProof/>
        </w:rPr>
        <w:t>4</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16</w:t>
      </w:r>
      <w:r w:rsidR="000C0CD4">
        <w:rPr>
          <w:noProof/>
        </w:rPr>
        <w:fldChar w:fldCharType="end"/>
      </w:r>
      <w:r>
        <w:t>. Sample Template</w:t>
      </w:r>
      <w:r w:rsidR="00542B9F">
        <w:t xml:space="preserve"> for Earthquake</w:t>
      </w:r>
      <w:bookmarkEnd w:id="126"/>
    </w:p>
    <w:tbl>
      <w:tblPr>
        <w:tblStyle w:val="TableGrid"/>
        <w:tblW w:w="0" w:type="auto"/>
        <w:tblInd w:w="1440" w:type="dxa"/>
        <w:tblLook w:val="04A0" w:firstRow="1" w:lastRow="0" w:firstColumn="1" w:lastColumn="0" w:noHBand="0" w:noVBand="1"/>
      </w:tblPr>
      <w:tblGrid>
        <w:gridCol w:w="3953"/>
        <w:gridCol w:w="3957"/>
      </w:tblGrid>
      <w:tr w:rsidR="00F21327" w14:paraId="593B8216" w14:textId="77777777" w:rsidTr="00E232DB">
        <w:tc>
          <w:tcPr>
            <w:tcW w:w="7910" w:type="dxa"/>
            <w:gridSpan w:val="2"/>
          </w:tcPr>
          <w:p w14:paraId="307A271E" w14:textId="7CDFF708" w:rsidR="00F21327" w:rsidRPr="00F21327" w:rsidRDefault="00F21327" w:rsidP="00F21327">
            <w:pPr>
              <w:pStyle w:val="Content"/>
              <w:ind w:left="0"/>
              <w:jc w:val="center"/>
              <w:rPr>
                <w:b/>
              </w:rPr>
            </w:pPr>
            <w:r w:rsidRPr="00F21327">
              <w:rPr>
                <w:b/>
              </w:rPr>
              <w:t>Sample 1</w:t>
            </w:r>
          </w:p>
        </w:tc>
      </w:tr>
      <w:tr w:rsidR="009D4ADB" w14:paraId="7D964BDE" w14:textId="77777777" w:rsidTr="009D4ADB">
        <w:tc>
          <w:tcPr>
            <w:tcW w:w="7910" w:type="dxa"/>
            <w:gridSpan w:val="2"/>
          </w:tcPr>
          <w:p w14:paraId="2E0E81CC" w14:textId="4ABBFA72" w:rsidR="009D4ADB" w:rsidRDefault="009D4ADB" w:rsidP="00180DA1">
            <w:pPr>
              <w:pStyle w:val="Content"/>
              <w:ind w:left="0"/>
            </w:pPr>
            <w:r>
              <w:t>General Information</w:t>
            </w:r>
          </w:p>
        </w:tc>
      </w:tr>
      <w:tr w:rsidR="00B85B60" w14:paraId="6CA5BFCF" w14:textId="77777777" w:rsidTr="00B85B60">
        <w:tc>
          <w:tcPr>
            <w:tcW w:w="3953" w:type="dxa"/>
          </w:tcPr>
          <w:p w14:paraId="42EEC42E" w14:textId="0792660F" w:rsidR="00B85B60" w:rsidRPr="00F21327" w:rsidRDefault="00B85B60" w:rsidP="00180DA1">
            <w:pPr>
              <w:pStyle w:val="Content"/>
              <w:ind w:left="0"/>
              <w:rPr>
                <w:b/>
              </w:rPr>
            </w:pPr>
            <w:r w:rsidRPr="00F21327">
              <w:rPr>
                <w:b/>
              </w:rPr>
              <w:t>Disaster</w:t>
            </w:r>
          </w:p>
        </w:tc>
        <w:tc>
          <w:tcPr>
            <w:tcW w:w="3957" w:type="dxa"/>
          </w:tcPr>
          <w:p w14:paraId="5CE8DE51" w14:textId="0E45F3FF" w:rsidR="00B85B60" w:rsidRDefault="00542B9F" w:rsidP="00180DA1">
            <w:pPr>
              <w:pStyle w:val="Content"/>
              <w:ind w:left="0"/>
            </w:pPr>
            <w:r>
              <w:t>Earthquake</w:t>
            </w:r>
          </w:p>
        </w:tc>
      </w:tr>
      <w:tr w:rsidR="00B85B60" w14:paraId="0698C90F" w14:textId="77777777" w:rsidTr="00B85B60">
        <w:tc>
          <w:tcPr>
            <w:tcW w:w="3953" w:type="dxa"/>
          </w:tcPr>
          <w:p w14:paraId="2DBC681A" w14:textId="05F60E02" w:rsidR="00B85B60" w:rsidRPr="00F21327" w:rsidRDefault="00542B9F" w:rsidP="00180DA1">
            <w:pPr>
              <w:pStyle w:val="Content"/>
              <w:ind w:left="0"/>
              <w:rPr>
                <w:b/>
              </w:rPr>
            </w:pPr>
            <w:r w:rsidRPr="00F21327">
              <w:rPr>
                <w:b/>
              </w:rPr>
              <w:t>Location</w:t>
            </w:r>
          </w:p>
        </w:tc>
        <w:tc>
          <w:tcPr>
            <w:tcW w:w="3957" w:type="dxa"/>
          </w:tcPr>
          <w:p w14:paraId="2FF289AF" w14:textId="5D800E20" w:rsidR="00B85B60" w:rsidRDefault="00542B9F" w:rsidP="00180DA1">
            <w:pPr>
              <w:pStyle w:val="Content"/>
              <w:ind w:left="0"/>
            </w:pPr>
            <w:r>
              <w:t>Antique</w:t>
            </w:r>
          </w:p>
        </w:tc>
      </w:tr>
      <w:tr w:rsidR="009D4ADB" w14:paraId="02801CA6" w14:textId="77777777" w:rsidTr="00B85B60">
        <w:tc>
          <w:tcPr>
            <w:tcW w:w="3953" w:type="dxa"/>
          </w:tcPr>
          <w:p w14:paraId="65306627" w14:textId="2883C347" w:rsidR="009D4ADB" w:rsidRPr="00F21327" w:rsidRDefault="009D4ADB" w:rsidP="00180DA1">
            <w:pPr>
              <w:pStyle w:val="Content"/>
              <w:ind w:left="0"/>
              <w:rPr>
                <w:b/>
              </w:rPr>
            </w:pPr>
            <w:r>
              <w:rPr>
                <w:b/>
              </w:rPr>
              <w:t>Time</w:t>
            </w:r>
          </w:p>
        </w:tc>
        <w:tc>
          <w:tcPr>
            <w:tcW w:w="3957" w:type="dxa"/>
          </w:tcPr>
          <w:p w14:paraId="0CCBD391" w14:textId="77777777" w:rsidR="009D4ADB" w:rsidRDefault="009D4ADB" w:rsidP="00180DA1">
            <w:pPr>
              <w:pStyle w:val="Content"/>
              <w:ind w:left="0"/>
            </w:pPr>
          </w:p>
        </w:tc>
      </w:tr>
      <w:tr w:rsidR="000D0698" w14:paraId="137E0C1B" w14:textId="77777777" w:rsidTr="00F264C1">
        <w:tc>
          <w:tcPr>
            <w:tcW w:w="7910" w:type="dxa"/>
            <w:gridSpan w:val="2"/>
          </w:tcPr>
          <w:p w14:paraId="164FEE84" w14:textId="0D96F31D" w:rsidR="000D0698" w:rsidRDefault="000D0698" w:rsidP="00180DA1">
            <w:pPr>
              <w:pStyle w:val="Content"/>
              <w:ind w:left="0"/>
            </w:pPr>
            <w:r>
              <w:t>Specific Information</w:t>
            </w:r>
          </w:p>
        </w:tc>
      </w:tr>
      <w:tr w:rsidR="00B85B60" w14:paraId="580A6AEF" w14:textId="77777777" w:rsidTr="00B85B60">
        <w:tc>
          <w:tcPr>
            <w:tcW w:w="3953" w:type="dxa"/>
          </w:tcPr>
          <w:p w14:paraId="65A32C97" w14:textId="7481FA6D" w:rsidR="00B85B60" w:rsidRPr="00F21327" w:rsidRDefault="00542B9F" w:rsidP="00180DA1">
            <w:pPr>
              <w:pStyle w:val="Content"/>
              <w:ind w:left="0"/>
              <w:rPr>
                <w:b/>
              </w:rPr>
            </w:pPr>
            <w:r w:rsidRPr="00F21327">
              <w:rPr>
                <w:b/>
              </w:rPr>
              <w:t>Intensity</w:t>
            </w:r>
          </w:p>
        </w:tc>
        <w:tc>
          <w:tcPr>
            <w:tcW w:w="3957" w:type="dxa"/>
          </w:tcPr>
          <w:p w14:paraId="3FF29351" w14:textId="77777777" w:rsidR="00B85B60" w:rsidRDefault="00B85B60" w:rsidP="00180DA1">
            <w:pPr>
              <w:pStyle w:val="Content"/>
              <w:ind w:left="0"/>
            </w:pPr>
          </w:p>
        </w:tc>
      </w:tr>
      <w:tr w:rsidR="00F21327" w14:paraId="7C7D712A" w14:textId="77777777" w:rsidTr="00E232DB">
        <w:tc>
          <w:tcPr>
            <w:tcW w:w="7910" w:type="dxa"/>
            <w:gridSpan w:val="2"/>
          </w:tcPr>
          <w:p w14:paraId="6291552C" w14:textId="7FFC096A" w:rsidR="00F21327" w:rsidRPr="00F21327" w:rsidRDefault="00F21327" w:rsidP="00F21327">
            <w:pPr>
              <w:pStyle w:val="Content"/>
              <w:ind w:left="0"/>
              <w:jc w:val="center"/>
              <w:rPr>
                <w:b/>
              </w:rPr>
            </w:pPr>
            <w:r w:rsidRPr="00F21327">
              <w:rPr>
                <w:b/>
              </w:rPr>
              <w:t>Sample 2</w:t>
            </w:r>
          </w:p>
        </w:tc>
      </w:tr>
      <w:tr w:rsidR="000D0698" w14:paraId="1A0D3C10" w14:textId="77777777" w:rsidTr="00F264C1">
        <w:tc>
          <w:tcPr>
            <w:tcW w:w="7910" w:type="dxa"/>
            <w:gridSpan w:val="2"/>
          </w:tcPr>
          <w:p w14:paraId="202A83C1" w14:textId="6165F31C" w:rsidR="000D0698" w:rsidRDefault="000D0698" w:rsidP="00D36EB1">
            <w:pPr>
              <w:pStyle w:val="Content"/>
              <w:ind w:left="0"/>
            </w:pPr>
            <w:r>
              <w:t>General Information</w:t>
            </w:r>
          </w:p>
        </w:tc>
      </w:tr>
      <w:tr w:rsidR="00542B9F" w14:paraId="3868DF12" w14:textId="77777777" w:rsidTr="00D36EB1">
        <w:tc>
          <w:tcPr>
            <w:tcW w:w="3953" w:type="dxa"/>
          </w:tcPr>
          <w:p w14:paraId="7EAF1DDD" w14:textId="77777777" w:rsidR="00542B9F" w:rsidRPr="00F21327" w:rsidRDefault="00542B9F" w:rsidP="00D36EB1">
            <w:pPr>
              <w:pStyle w:val="Content"/>
              <w:ind w:left="0"/>
              <w:rPr>
                <w:b/>
              </w:rPr>
            </w:pPr>
            <w:r w:rsidRPr="00F21327">
              <w:rPr>
                <w:b/>
              </w:rPr>
              <w:t>Disaster</w:t>
            </w:r>
          </w:p>
        </w:tc>
        <w:tc>
          <w:tcPr>
            <w:tcW w:w="3957" w:type="dxa"/>
          </w:tcPr>
          <w:p w14:paraId="1F19B607" w14:textId="77777777" w:rsidR="00542B9F" w:rsidRDefault="00542B9F" w:rsidP="00D36EB1">
            <w:pPr>
              <w:pStyle w:val="Content"/>
              <w:ind w:left="0"/>
            </w:pPr>
            <w:r>
              <w:t>Earthquake</w:t>
            </w:r>
          </w:p>
        </w:tc>
      </w:tr>
      <w:tr w:rsidR="00542B9F" w14:paraId="45F8DC89" w14:textId="77777777" w:rsidTr="00D36EB1">
        <w:tc>
          <w:tcPr>
            <w:tcW w:w="3953" w:type="dxa"/>
          </w:tcPr>
          <w:p w14:paraId="2A4275AE" w14:textId="77777777" w:rsidR="00542B9F" w:rsidRPr="00F21327" w:rsidRDefault="00542B9F" w:rsidP="00D36EB1">
            <w:pPr>
              <w:pStyle w:val="Content"/>
              <w:ind w:left="0"/>
              <w:rPr>
                <w:b/>
              </w:rPr>
            </w:pPr>
            <w:r w:rsidRPr="00F21327">
              <w:rPr>
                <w:b/>
              </w:rPr>
              <w:t>Location</w:t>
            </w:r>
          </w:p>
        </w:tc>
        <w:tc>
          <w:tcPr>
            <w:tcW w:w="3957" w:type="dxa"/>
          </w:tcPr>
          <w:p w14:paraId="52A95A45" w14:textId="3FCF2F5D" w:rsidR="00542B9F" w:rsidRDefault="00542B9F" w:rsidP="00542B9F">
            <w:pPr>
              <w:pStyle w:val="Content"/>
              <w:ind w:left="0"/>
            </w:pPr>
            <w:r>
              <w:t>Boracay, Antique</w:t>
            </w:r>
          </w:p>
        </w:tc>
      </w:tr>
      <w:tr w:rsidR="00542B9F" w14:paraId="723048E5" w14:textId="77777777" w:rsidTr="00D36EB1">
        <w:tc>
          <w:tcPr>
            <w:tcW w:w="3953" w:type="dxa"/>
          </w:tcPr>
          <w:p w14:paraId="77315AF1" w14:textId="77777777" w:rsidR="00542B9F" w:rsidRPr="00F21327" w:rsidRDefault="00542B9F" w:rsidP="00D36EB1">
            <w:pPr>
              <w:pStyle w:val="Content"/>
              <w:ind w:left="0"/>
              <w:rPr>
                <w:b/>
              </w:rPr>
            </w:pPr>
            <w:r w:rsidRPr="00F21327">
              <w:rPr>
                <w:b/>
              </w:rPr>
              <w:t>Time</w:t>
            </w:r>
          </w:p>
        </w:tc>
        <w:tc>
          <w:tcPr>
            <w:tcW w:w="3957" w:type="dxa"/>
          </w:tcPr>
          <w:p w14:paraId="3B7AD453" w14:textId="77777777" w:rsidR="00542B9F" w:rsidRDefault="00542B9F" w:rsidP="00D36EB1">
            <w:pPr>
              <w:pStyle w:val="Content"/>
              <w:ind w:left="0"/>
            </w:pPr>
          </w:p>
        </w:tc>
      </w:tr>
      <w:tr w:rsidR="000D0698" w14:paraId="4472F066" w14:textId="77777777" w:rsidTr="00F264C1">
        <w:tc>
          <w:tcPr>
            <w:tcW w:w="7910" w:type="dxa"/>
            <w:gridSpan w:val="2"/>
          </w:tcPr>
          <w:p w14:paraId="10DB3452" w14:textId="2E76850C" w:rsidR="000D0698" w:rsidRPr="000D0698" w:rsidRDefault="000D0698" w:rsidP="00D36EB1">
            <w:pPr>
              <w:pStyle w:val="Content"/>
              <w:ind w:left="0"/>
            </w:pPr>
            <w:r w:rsidRPr="000D0698">
              <w:t>Specific Information</w:t>
            </w:r>
          </w:p>
        </w:tc>
      </w:tr>
      <w:tr w:rsidR="00542B9F" w14:paraId="1E27A384" w14:textId="77777777" w:rsidTr="00D36EB1">
        <w:tc>
          <w:tcPr>
            <w:tcW w:w="3953" w:type="dxa"/>
          </w:tcPr>
          <w:p w14:paraId="416963BD" w14:textId="77777777" w:rsidR="00542B9F" w:rsidRPr="00F21327" w:rsidRDefault="00542B9F" w:rsidP="00D36EB1">
            <w:pPr>
              <w:pStyle w:val="Content"/>
              <w:ind w:left="0"/>
              <w:rPr>
                <w:b/>
              </w:rPr>
            </w:pPr>
            <w:r w:rsidRPr="00F21327">
              <w:rPr>
                <w:b/>
              </w:rPr>
              <w:t>Intensity</w:t>
            </w:r>
          </w:p>
        </w:tc>
        <w:tc>
          <w:tcPr>
            <w:tcW w:w="3957" w:type="dxa"/>
          </w:tcPr>
          <w:p w14:paraId="03242EE4" w14:textId="0A58D9B5" w:rsidR="00542B9F" w:rsidRDefault="00542B9F" w:rsidP="00D36EB1">
            <w:pPr>
              <w:pStyle w:val="Content"/>
              <w:ind w:left="0"/>
            </w:pPr>
            <w:r>
              <w:t>Magnitude 4.3</w:t>
            </w:r>
          </w:p>
        </w:tc>
      </w:tr>
    </w:tbl>
    <w:p w14:paraId="79A65F9E" w14:textId="77777777" w:rsidR="00542B9F" w:rsidRDefault="00542B9F" w:rsidP="00B95616">
      <w:pPr>
        <w:pStyle w:val="Content"/>
        <w:rPr>
          <w:ins w:id="127" w:author="admin" w:date="2014-08-04T14:40:00Z"/>
        </w:rPr>
      </w:pPr>
    </w:p>
    <w:p w14:paraId="7DFD434D" w14:textId="77777777" w:rsidR="00915BA7" w:rsidRPr="00B95616" w:rsidRDefault="00915BA7" w:rsidP="00B95616">
      <w:pPr>
        <w:pStyle w:val="Content"/>
      </w:pPr>
    </w:p>
    <w:p w14:paraId="0ED67E48" w14:textId="77777777" w:rsidR="009D626A" w:rsidRDefault="00614551" w:rsidP="00F45038">
      <w:pPr>
        <w:pStyle w:val="Heading2"/>
        <w:jc w:val="left"/>
      </w:pPr>
      <w:bookmarkStart w:id="128" w:name="_Toc395181728"/>
      <w:r>
        <w:t>Physical Environment and Resources</w:t>
      </w:r>
      <w:bookmarkEnd w:id="128"/>
    </w:p>
    <w:p w14:paraId="5FCD7A2E" w14:textId="77777777" w:rsidR="009D626A" w:rsidRDefault="009D626A" w:rsidP="009D626A">
      <w:pPr>
        <w:pStyle w:val="Content"/>
      </w:pPr>
    </w:p>
    <w:p w14:paraId="490F484F" w14:textId="178BADC4" w:rsidR="009D626A" w:rsidRDefault="009D626A" w:rsidP="009D626A">
      <w:pPr>
        <w:pStyle w:val="Content"/>
      </w:pPr>
      <w:r>
        <w:t>This section outlines the minimum software and hardware requirements of the system.</w:t>
      </w:r>
    </w:p>
    <w:p w14:paraId="6B7A3954" w14:textId="77777777" w:rsidR="009D626A" w:rsidRDefault="009D626A" w:rsidP="009D626A">
      <w:pPr>
        <w:pStyle w:val="Content"/>
      </w:pPr>
    </w:p>
    <w:p w14:paraId="0BF64456" w14:textId="4AF645B9" w:rsidR="009D626A" w:rsidRDefault="009D626A" w:rsidP="00AB2880">
      <w:pPr>
        <w:pStyle w:val="Heading3"/>
      </w:pPr>
      <w:bookmarkStart w:id="129" w:name="_Toc395181729"/>
      <w:r>
        <w:t>Minimum Software Requirements</w:t>
      </w:r>
      <w:bookmarkEnd w:id="129"/>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AB2880">
      <w:pPr>
        <w:pStyle w:val="Heading3"/>
      </w:pPr>
      <w:bookmarkStart w:id="130" w:name="_Toc395181730"/>
      <w:r>
        <w:t>Minimum Hardware Requirements</w:t>
      </w:r>
      <w:bookmarkEnd w:id="130"/>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4CBD0CE2" w14:textId="5BFE21C1" w:rsidR="00E87FD4" w:rsidRDefault="00E87FD4" w:rsidP="00EB29CB">
      <w:pPr>
        <w:pStyle w:val="Heading1"/>
      </w:pPr>
      <w:bookmarkStart w:id="131" w:name="_Toc395181731"/>
      <w:r w:rsidRPr="00EF6E7F">
        <w:lastRenderedPageBreak/>
        <w:t>Reference</w:t>
      </w:r>
      <w:r w:rsidR="00EB29CB">
        <w:t>s</w:t>
      </w:r>
      <w:bookmarkEnd w:id="131"/>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r w:rsidRPr="0027470C">
        <w:rPr>
          <w:highlight w:val="white"/>
        </w:rPr>
        <w:t xml:space="preserve">alias-i. (2011). What is lingpipe?.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Apache Software Foundation. (2010). Welcome to apache opennlp.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72F60D31" w14:textId="04DB0C85" w:rsidR="00E87FD4" w:rsidRDefault="24673D09" w:rsidP="00146BE4">
      <w:pPr>
        <w:pStyle w:val="Reference"/>
      </w:pPr>
      <w:r w:rsidRPr="0027470C">
        <w:t>Aw, A., Zhang, M., Xiao, J., &amp; Su, J. (2006, July). A phrase-based statistical model for SMS text normalization. In Proceedings of the COLING/ACL on Main conference poster sessions (pp. 33-40). Association for Computational Linguistics.</w:t>
      </w:r>
    </w:p>
    <w:p w14:paraId="6D5B7DB0" w14:textId="77777777" w:rsidR="000811C1" w:rsidRDefault="000811C1" w:rsidP="00146BE4">
      <w:pPr>
        <w:pStyle w:val="Reference"/>
      </w:pPr>
    </w:p>
    <w:p w14:paraId="784EA365" w14:textId="77777777" w:rsidR="000811C1" w:rsidRPr="00DC0596" w:rsidRDefault="000811C1" w:rsidP="00915BA7">
      <w:pPr>
        <w:pStyle w:val="Reference"/>
      </w:pPr>
      <w:r w:rsidRPr="00DC0596">
        <w:t>Bollen, J., Mao, H., &amp; Zeng, X. (2011). Twitter mood predicts the stock market. Journal of Computational Science, 2(1), 1-8.</w:t>
      </w:r>
    </w:p>
    <w:p w14:paraId="69F1B236" w14:textId="77777777" w:rsidR="000811C1" w:rsidRPr="002A19D8" w:rsidRDefault="000811C1" w:rsidP="008B185B">
      <w:pPr>
        <w:pStyle w:val="Reference"/>
      </w:pPr>
    </w:p>
    <w:p w14:paraId="005DA88D" w14:textId="24F47847" w:rsidR="00FC18F2" w:rsidRPr="0027470C" w:rsidRDefault="24F47847" w:rsidP="00146BE4">
      <w:pPr>
        <w:pStyle w:val="Reference"/>
      </w:pPr>
      <w:r w:rsidRPr="0027470C">
        <w:t>Bontcheva, K., Derczynski, L., Funk, A., Greenwood, M.A., Maynard, D., Aswani, N. TwitIE: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r w:rsidRPr="0027470C">
        <w:t>Bradlee, D., Knoll, S., &amp; Pentheroudakis, J. (2001). Tokenizer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578E32B9" w:rsidR="00E87FD4" w:rsidRPr="0027470C" w:rsidRDefault="7E96C408" w:rsidP="00146BE4">
      <w:pPr>
        <w:pStyle w:val="Reference"/>
      </w:pPr>
      <w:r w:rsidRPr="0027470C">
        <w:t>Cheng, H., Chua, J., Co, J., &amp; Magpantay, A. B. (201</w:t>
      </w:r>
      <w:r w:rsidR="00482308">
        <w:t>3</w:t>
      </w:r>
      <w:r w:rsidRPr="0027470C">
        <w:t xml:space="preserve">).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Default="78976BC7" w:rsidP="00146BE4">
      <w:pPr>
        <w:pStyle w:val="Reference"/>
      </w:pPr>
      <w:r w:rsidRPr="0027470C">
        <w:rPr>
          <w:highlight w:val="white"/>
        </w:rPr>
        <w:t>Cheng, T. T., Cua, J. L., Tan, M. D., Yao, K. G., &amp; Roxas, R. E. (2009, October). Information extraction from legal documents. In Natural Language Processing, 2009. NLP'09. Eighth International Symposium on (pp. 157-162). IEEE.</w:t>
      </w:r>
    </w:p>
    <w:p w14:paraId="7B596A4C" w14:textId="77777777" w:rsidR="000811C1" w:rsidRPr="002A19D8" w:rsidRDefault="000811C1" w:rsidP="002A19D8">
      <w:pPr>
        <w:pStyle w:val="Reference"/>
      </w:pPr>
    </w:p>
    <w:p w14:paraId="665C3B3C" w14:textId="77777777" w:rsidR="000811C1" w:rsidRPr="00DC0596" w:rsidRDefault="000811C1" w:rsidP="00915BA7">
      <w:pPr>
        <w:pStyle w:val="Reference"/>
      </w:pPr>
      <w:r w:rsidRPr="00DC0596">
        <w:t>Chew, C., &amp; Eysenbach, G. (2010). Pandemics in the age of Twitter: content analysis of Tweets during the 2009 H1N1 outbreak. PloS one, 5(11), e14118.</w:t>
      </w:r>
    </w:p>
    <w:p w14:paraId="2A2680A1" w14:textId="77777777" w:rsidR="00734E39" w:rsidRDefault="00734E39" w:rsidP="00146BE4">
      <w:pPr>
        <w:pStyle w:val="Reference"/>
      </w:pPr>
    </w:p>
    <w:p w14:paraId="40AC3016" w14:textId="7198325A" w:rsidR="005651B5" w:rsidRDefault="005651B5" w:rsidP="00146BE4">
      <w:pPr>
        <w:pStyle w:val="Reference"/>
      </w:pPr>
      <w:r>
        <w:rPr>
          <w:color w:val="222222"/>
        </w:rPr>
        <w:t xml:space="preserve">Choy, M., Cheong, M., Laik, M. N., &amp; Shung, K. P. (2012). US Presidential Election 2012 Prediction using Census </w:t>
      </w:r>
      <w:r w:rsidRPr="00EB1169">
        <w:t>Corrected</w:t>
      </w:r>
      <w:r>
        <w:rPr>
          <w:color w:val="222222"/>
        </w:rPr>
        <w:t xml:space="preserve"> Twitter Model.</w:t>
      </w:r>
      <w:r>
        <w:rPr>
          <w:rStyle w:val="apple-converted-space"/>
          <w:color w:val="222222"/>
        </w:rPr>
        <w:t> </w:t>
      </w:r>
      <w:r>
        <w:rPr>
          <w:i/>
          <w:iCs/>
          <w:color w:val="222222"/>
        </w:rPr>
        <w:t>arXiv preprint arXiv:1211.0938</w:t>
      </w:r>
      <w:r>
        <w:rPr>
          <w:color w:val="222222"/>
        </w:rPr>
        <w:t>.</w:t>
      </w:r>
    </w:p>
    <w:p w14:paraId="28BD9CF3" w14:textId="77777777" w:rsidR="005651B5" w:rsidRPr="0027470C" w:rsidRDefault="005651B5" w:rsidP="00146BE4">
      <w:pPr>
        <w:pStyle w:val="Reference"/>
      </w:pPr>
    </w:p>
    <w:p w14:paraId="22216D24" w14:textId="294F2CEA" w:rsidR="00734E39" w:rsidRPr="0027470C" w:rsidRDefault="00734E39" w:rsidP="00146BE4">
      <w:pPr>
        <w:pStyle w:val="Reference"/>
      </w:pPr>
      <w:r w:rsidRPr="0027470C">
        <w:rPr>
          <w:lang w:val="en-PH"/>
        </w:rPr>
        <w:t>Califf,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Default="61CC1311" w:rsidP="00F25033">
      <w:pPr>
        <w:ind w:left="1440" w:hanging="720"/>
        <w:rPr>
          <w:rFonts w:eastAsia="Arial"/>
        </w:rPr>
      </w:pPr>
      <w:r w:rsidRPr="0027470C">
        <w:rPr>
          <w:rFonts w:eastAsia="Arial"/>
        </w:rPr>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141730BE" w14:textId="77777777" w:rsidR="006C3084" w:rsidRPr="0027470C" w:rsidRDefault="006C3084" w:rsidP="00F25033">
      <w:pPr>
        <w:ind w:left="1440" w:hanging="720"/>
      </w:pPr>
    </w:p>
    <w:p w14:paraId="6457B713" w14:textId="77777777" w:rsidR="006C3084" w:rsidRPr="00DC0596" w:rsidRDefault="006C3084" w:rsidP="00915BA7">
      <w:pPr>
        <w:pStyle w:val="Reference"/>
      </w:pPr>
      <w:r w:rsidRPr="00DC0596">
        <w:t>Culnan, M. J., McHugh, P. J., &amp; Zubillaga, J. I. (2010). How large US companies can use Twitter and other social media to gain business value. MIS Quarterly Executive, 9(4), 243-259.</w:t>
      </w:r>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engineering.Computers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EC3901" w:rsidRDefault="007441E2" w:rsidP="00915BA7">
      <w:pPr>
        <w:ind w:left="1440" w:hanging="720"/>
      </w:pPr>
    </w:p>
    <w:p w14:paraId="7CB4A04A" w14:textId="5156E6EC" w:rsidR="00622A36" w:rsidRPr="00EC3901" w:rsidRDefault="00622A36" w:rsidP="00915BA7">
      <w:pPr>
        <w:ind w:left="1440" w:hanging="720"/>
      </w:pPr>
      <w:r w:rsidRPr="00915BA7">
        <w:t>Davis, J., &amp; Goadrich, M. (2006, June). The relationship between Precision-Recall and ROC curves. In Proceedings of the 23rd international conference on Machine learning (pp. 233-240). ACM.</w:t>
      </w:r>
    </w:p>
    <w:p w14:paraId="04E57322" w14:textId="77777777" w:rsidR="007441E2" w:rsidRPr="0027470C" w:rsidRDefault="007441E2" w:rsidP="007441E2"/>
    <w:p w14:paraId="717EA170" w14:textId="77777777" w:rsidR="007441E2" w:rsidRPr="0027470C" w:rsidRDefault="007441E2" w:rsidP="00146BE4">
      <w:pPr>
        <w:pStyle w:val="Reference"/>
      </w:pPr>
      <w:r w:rsidRPr="0027470C">
        <w:t>Dimitrov, M. (2005). A Lightweight Approach to Coreference Resolution for Named Entities in Text Marin Dimitrov, Kalina Bontcheva,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Dung, T. Q., &amp; Kameyama, W. (2007, March). A proposal of ontology-based health care information extraction system: Vnhies.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r w:rsidRPr="0027470C">
        <w:rPr>
          <w:highlight w:val="white"/>
        </w:rPr>
        <w:t>Freitag,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r w:rsidRPr="00146BE4">
        <w:t>Freitag, D., &amp; McCallum, A. 1999. Information Extraction with HMMs and Shrinkage.In: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r w:rsidRPr="0027470C">
        <w:rPr>
          <w:highlight w:val="white"/>
        </w:rPr>
        <w:t>Gao, H., Barbier, G., &amp; Goolsby, R. (2011). Harnessing the crowdsourcing power of social media for disaster relief. Intelligent Systems, IEEE, 26(3), 10-14. doi: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r w:rsidRPr="0027470C">
        <w:rPr>
          <w:highlight w:val="white"/>
        </w:rPr>
        <w:t xml:space="preserve">Ghedin, G. (2011, November 16). A social media lesson. from the philippines. Retrieved from </w:t>
      </w:r>
      <w:hyperlink r:id="rId45">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Default="7E96C408" w:rsidP="00146BE4">
      <w:pPr>
        <w:pStyle w:val="Reference"/>
      </w:pPr>
      <w:r w:rsidRPr="0027470C">
        <w:rPr>
          <w:highlight w:val="white"/>
        </w:rPr>
        <w:t>Grishman, R. (1997). Information extraction: Techniques and challenges. InInformation Extraction A Multidisciplinary Approach to an Emerging Information Technology (pp. 10-27). Springer Berlin Heidelberg.</w:t>
      </w:r>
    </w:p>
    <w:p w14:paraId="1FA92B60" w14:textId="77777777" w:rsidR="000811C1" w:rsidRPr="0027470C" w:rsidRDefault="000811C1" w:rsidP="00146BE4">
      <w:pPr>
        <w:pStyle w:val="Reference"/>
      </w:pPr>
    </w:p>
    <w:p w14:paraId="71F002D2" w14:textId="77777777" w:rsidR="000811C1" w:rsidRPr="00DC0596" w:rsidRDefault="000811C1" w:rsidP="00915BA7">
      <w:pPr>
        <w:pStyle w:val="Reference"/>
      </w:pPr>
      <w:r w:rsidRPr="00DC0596">
        <w:t>Grosseck, G., &amp; Holotescu, C. (2008, April). Can we use Twitter for educational activities. In 4th international scientific conference, eLearning and software for education, Bucharest, Romania.</w:t>
      </w:r>
    </w:p>
    <w:p w14:paraId="7B6F8D49" w14:textId="77777777" w:rsidR="00E87FD4" w:rsidRPr="0027470C" w:rsidRDefault="00E87FD4" w:rsidP="00146BE4">
      <w:pPr>
        <w:pStyle w:val="Reference"/>
      </w:pPr>
    </w:p>
    <w:p w14:paraId="018C1558" w14:textId="4B26B27B" w:rsidR="00E87FD4" w:rsidRDefault="7E96C408" w:rsidP="00146BE4">
      <w:pPr>
        <w:pStyle w:val="Reference"/>
      </w:pPr>
      <w:r w:rsidRPr="0027470C">
        <w:lastRenderedPageBreak/>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p>
    <w:p w14:paraId="3B97E7EB" w14:textId="77777777" w:rsidR="000811C1" w:rsidRPr="0027470C" w:rsidRDefault="000811C1" w:rsidP="00146BE4">
      <w:pPr>
        <w:pStyle w:val="Reference"/>
      </w:pPr>
    </w:p>
    <w:p w14:paraId="332207F4" w14:textId="77777777" w:rsidR="000811C1" w:rsidRPr="00DC0596" w:rsidRDefault="000811C1" w:rsidP="00915BA7">
      <w:pPr>
        <w:pStyle w:val="Reference"/>
      </w:pPr>
      <w:r w:rsidRPr="00DC0596">
        <w:t>Hawn, C. (2009). Take two aspirin and tweet me in the morning: how Twitter, Facebook, and other social media are reshaping health care. Health affairs, 28(2), 361-368.</w:t>
      </w:r>
    </w:p>
    <w:p w14:paraId="2CD995DD" w14:textId="77777777" w:rsidR="00EF468C" w:rsidRDefault="00EF468C" w:rsidP="00146BE4">
      <w:pPr>
        <w:pStyle w:val="Reference"/>
        <w:rPr>
          <w:color w:val="222222"/>
        </w:rPr>
      </w:pPr>
    </w:p>
    <w:p w14:paraId="4B2E8503" w14:textId="19F859F1" w:rsidR="00FF06ED" w:rsidRPr="00915BA7" w:rsidRDefault="00FF06ED" w:rsidP="00915BA7">
      <w:pPr>
        <w:tabs>
          <w:tab w:val="left" w:pos="1440"/>
        </w:tabs>
        <w:ind w:left="1440" w:hanging="720"/>
      </w:pPr>
      <w:r w:rsidRPr="00AE4C26">
        <w:t>Hripcsak, G., &amp; Rothschild, A. S. (2005). Agreement, the f-measure, and reliability in information retrieval. Journal of the American Medical Informatics Association, 12(3), 296-298.</w:t>
      </w:r>
    </w:p>
    <w:p w14:paraId="52B1B468" w14:textId="77777777" w:rsidR="00FF06ED" w:rsidRDefault="00FF06ED" w:rsidP="00146BE4">
      <w:pPr>
        <w:pStyle w:val="Reference"/>
        <w:rPr>
          <w:color w:val="222222"/>
        </w:rPr>
      </w:pPr>
    </w:p>
    <w:p w14:paraId="761B9321" w14:textId="4C106AAF" w:rsidR="00E87FD4" w:rsidRPr="00FF06ED" w:rsidRDefault="00EF468C" w:rsidP="00146BE4">
      <w:pPr>
        <w:pStyle w:val="Reference"/>
      </w:pPr>
      <w:r w:rsidRPr="00915BA7">
        <w:t>Imran, M., Elbassuoni, S., Castillo, C., Diaz, F., &amp; Meier, P. (2013, May). Practical extraction of disaster-relevant information from social media. In</w:t>
      </w:r>
      <w:r w:rsidRPr="00915BA7">
        <w:rPr>
          <w:i/>
          <w:iCs/>
        </w:rPr>
        <w:t>Proceedings of the 22nd international conference on World Wide Web companion</w:t>
      </w:r>
      <w:r w:rsidRPr="00915BA7">
        <w:rPr>
          <w:rStyle w:val="apple-converted-space"/>
        </w:rPr>
        <w:t> </w:t>
      </w:r>
      <w:r w:rsidRPr="00915BA7">
        <w:t>(pp. 1021-1024). International World Wide Web Conferences Steering Committee.</w:t>
      </w:r>
    </w:p>
    <w:p w14:paraId="1DF231B0" w14:textId="77777777" w:rsidR="00EF468C" w:rsidRPr="00FF06ED" w:rsidRDefault="00EF468C" w:rsidP="00146BE4">
      <w:pPr>
        <w:pStyle w:val="Reference"/>
      </w:pPr>
    </w:p>
    <w:p w14:paraId="5B2ED27D" w14:textId="3C213627" w:rsidR="00E87FD4" w:rsidRDefault="7E96C408" w:rsidP="00146BE4">
      <w:pPr>
        <w:pStyle w:val="Reference"/>
      </w:pPr>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p>
    <w:p w14:paraId="58C95933" w14:textId="77777777" w:rsidR="000811C1" w:rsidRDefault="000811C1" w:rsidP="00146BE4">
      <w:pPr>
        <w:pStyle w:val="Reference"/>
      </w:pPr>
    </w:p>
    <w:p w14:paraId="1431E275" w14:textId="77777777" w:rsidR="000811C1" w:rsidRDefault="000811C1" w:rsidP="00915BA7">
      <w:pPr>
        <w:pStyle w:val="Reference"/>
      </w:pPr>
      <w:r w:rsidRPr="00DC0596">
        <w:t>Jansen, B. J., Zhang, M., Sobel, K., &amp; Chowdury, A. (2009). Twitter power: Tweets as electronic word of mouth. Journal of the American society for information science and technology, 60(11), 2169-2188.</w:t>
      </w:r>
    </w:p>
    <w:p w14:paraId="33045B22" w14:textId="77777777" w:rsidR="000811C1" w:rsidRDefault="000811C1" w:rsidP="00915BA7">
      <w:pPr>
        <w:pStyle w:val="Reference"/>
      </w:pPr>
    </w:p>
    <w:p w14:paraId="44592F65" w14:textId="77777777" w:rsidR="000811C1" w:rsidRPr="00DC0596" w:rsidRDefault="000811C1" w:rsidP="00915BA7">
      <w:pPr>
        <w:pStyle w:val="Reference"/>
      </w:pPr>
      <w:r w:rsidRPr="00DC0596">
        <w:t>Junco, R., Heiberger, G., &amp; Loken, E. (2011). The effect of Twitter on college student engagement and grades. Journal of Computer Assisted Learning, 27(2), 119-132.</w:t>
      </w:r>
    </w:p>
    <w:p w14:paraId="4DF1C170" w14:textId="77777777" w:rsidR="00D024E4" w:rsidRPr="0027470C" w:rsidRDefault="00D024E4" w:rsidP="00915BA7">
      <w:pPr>
        <w:pStyle w:val="Reference"/>
        <w:ind w:left="0" w:firstLine="0"/>
      </w:pPr>
    </w:p>
    <w:p w14:paraId="2878830D" w14:textId="6CA34097" w:rsidR="00D024E4" w:rsidRPr="0027470C" w:rsidRDefault="00D024E4" w:rsidP="00146BE4">
      <w:pPr>
        <w:pStyle w:val="Reference"/>
      </w:pPr>
      <w:r w:rsidRPr="0027470C">
        <w:t>Ko, H. (1998). Empirical assembly sequence planning: A multistrategy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4E4E405B" w:rsidR="00D36E00" w:rsidRDefault="00D36E00" w:rsidP="00146BE4">
      <w:pPr>
        <w:pStyle w:val="Reference"/>
        <w:rPr>
          <w:highlight w:val="white"/>
        </w:rPr>
      </w:pPr>
      <w:r w:rsidRPr="0027470C">
        <w:rPr>
          <w:highlight w:val="white"/>
        </w:rPr>
        <w:t xml:space="preserve">Krishnamurthy, R., Li, Y., Raghavan, S., &amp; Reiss, F. SystemT: A system for declarative information extraction. SIGMOD Record, 37. Retrieved May 28, 2014, from </w:t>
      </w:r>
      <w:r w:rsidR="0064436A" w:rsidRPr="0064436A">
        <w:rPr>
          <w:highlight w:val="white"/>
        </w:rPr>
        <w:t>http://www.almaden.ibm.com/cs/projects/avatar/</w:t>
      </w:r>
    </w:p>
    <w:p w14:paraId="562A885F" w14:textId="77777777" w:rsidR="0064436A" w:rsidRDefault="0064436A" w:rsidP="00146BE4">
      <w:pPr>
        <w:pStyle w:val="Reference"/>
        <w:rPr>
          <w:highlight w:val="white"/>
        </w:rPr>
      </w:pPr>
    </w:p>
    <w:p w14:paraId="4069EAB7" w14:textId="7A6D4B71" w:rsidR="0064436A" w:rsidRPr="0027470C" w:rsidRDefault="0064436A" w:rsidP="00146BE4">
      <w:pPr>
        <w:pStyle w:val="Reference"/>
        <w:rPr>
          <w:highlight w:val="white"/>
        </w:rPr>
      </w:pPr>
      <w:r w:rsidRPr="0064436A">
        <w:t>Lim, N. R., New, J. C., Ngo, M. A., Sy, M., &amp; Lim, N. R. (2007). A Named-Entity Recognizer for Filipino Texts. Proceedings of the 4th NNLPRS.</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t>Lee, J. B., Ybañez, M., De Leon, M. M., Estuar,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Lee, Y. S., &amp; Geierhos, M. (2009). Business specific online information extraction from german websites. In Gelbukh, A. (Eds.), CICLing (pp. 369-381). Germany: Springer-Verlag Berlin Heidelberg.</w:t>
      </w:r>
    </w:p>
    <w:p w14:paraId="76157A91" w14:textId="77777777" w:rsidR="00431AB1" w:rsidRPr="0027470C" w:rsidRDefault="00431AB1" w:rsidP="00146BE4">
      <w:pPr>
        <w:pStyle w:val="Reference"/>
      </w:pPr>
    </w:p>
    <w:p w14:paraId="32631302" w14:textId="77777777" w:rsidR="00431AB1" w:rsidRDefault="00431AB1" w:rsidP="00146BE4">
      <w:pPr>
        <w:pStyle w:val="Reference"/>
      </w:pPr>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p>
    <w:p w14:paraId="139E1254" w14:textId="77777777" w:rsidR="00FF06ED" w:rsidRDefault="00FF06ED" w:rsidP="00146BE4">
      <w:pPr>
        <w:pStyle w:val="Reference"/>
      </w:pPr>
    </w:p>
    <w:p w14:paraId="7D9D38EF" w14:textId="77777777" w:rsidR="00FF06ED" w:rsidRDefault="00FF06ED" w:rsidP="00FF06ED">
      <w:pPr>
        <w:ind w:left="1440" w:hanging="720"/>
      </w:pPr>
      <w:r w:rsidRPr="00AE4C26">
        <w: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t>
      </w: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r w:rsidRPr="0027470C">
        <w:rPr>
          <w:highlight w:val="white"/>
        </w:rPr>
        <w:t>Manguilimotan, E., &amp; Matsumoto, Y. (2009). Factors affecting part-of-speech tagging for tagalog.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lastRenderedPageBreak/>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2C3A03A8" w14:textId="05AB769E" w:rsidR="00EF468C" w:rsidRDefault="00EF468C" w:rsidP="00146BE4">
      <w:pPr>
        <w:pStyle w:val="Reference"/>
        <w:rPr>
          <w:highlight w:val="white"/>
        </w:rPr>
      </w:pPr>
      <w:r>
        <w:rPr>
          <w:color w:val="222222"/>
        </w:rPr>
        <w:t>Mocanu, D., Baronchelli, A., Perra, N., Gonçalves, B., Zhang, Q., &amp; Vespignani, A. (2013). The Twitter of Babel: Mapping world languages through microblogging platforms.</w:t>
      </w:r>
      <w:r>
        <w:rPr>
          <w:rStyle w:val="apple-converted-space"/>
          <w:color w:val="222222"/>
        </w:rPr>
        <w:t> </w:t>
      </w:r>
      <w:r>
        <w:rPr>
          <w:i/>
          <w:iCs/>
          <w:color w:val="222222"/>
        </w:rPr>
        <w:t>PloS one</w:t>
      </w:r>
      <w:r>
        <w:rPr>
          <w:color w:val="222222"/>
        </w:rPr>
        <w:t>,</w:t>
      </w:r>
      <w:r>
        <w:rPr>
          <w:rStyle w:val="apple-converted-space"/>
          <w:color w:val="222222"/>
        </w:rPr>
        <w:t> </w:t>
      </w:r>
      <w:r>
        <w:rPr>
          <w:i/>
          <w:iCs/>
          <w:color w:val="222222"/>
        </w:rPr>
        <w:t>8</w:t>
      </w:r>
      <w:r>
        <w:rPr>
          <w:color w:val="222222"/>
        </w:rPr>
        <w:t>(4), e61981.</w:t>
      </w:r>
    </w:p>
    <w:p w14:paraId="48AB01B2" w14:textId="77777777" w:rsidR="00EF468C" w:rsidRDefault="00EF468C" w:rsidP="00146BE4">
      <w:pPr>
        <w:pStyle w:val="Reference"/>
        <w:rPr>
          <w:highlight w:val="white"/>
        </w:rPr>
      </w:pPr>
    </w:p>
    <w:p w14:paraId="0895DD48" w14:textId="22DC8DDC" w:rsidR="00E87FD4" w:rsidRPr="0027470C" w:rsidRDefault="7E96C408" w:rsidP="00146BE4">
      <w:pPr>
        <w:pStyle w:val="Reference"/>
      </w:pPr>
      <w:r w:rsidRPr="0027470C">
        <w:rPr>
          <w:highlight w:val="white"/>
        </w:rPr>
        <w:t>Maynard, D., Bontcheva, K., &amp; Rout, D. (2012). Challenges in developing opinion mining tools for social media. Proceedings of@ NLP can u tag# user_generated_content.</w:t>
      </w:r>
    </w:p>
    <w:p w14:paraId="64B6D665" w14:textId="77777777" w:rsidR="008D169E" w:rsidRPr="00EC3901" w:rsidRDefault="008D169E" w:rsidP="00915BA7">
      <w:pPr>
        <w:ind w:left="1440" w:hanging="720"/>
      </w:pPr>
    </w:p>
    <w:p w14:paraId="07E3C729" w14:textId="5EF3AE6D" w:rsidR="00622A36" w:rsidRPr="00EC3901" w:rsidRDefault="00622A36" w:rsidP="00915BA7">
      <w:pPr>
        <w:ind w:left="1440" w:hanging="720"/>
      </w:pPr>
      <w:r w:rsidRPr="00915BA7">
        <w:t>Maynard, D., Peters, W., &amp; Li, Y. (2006, May). Metrics for evaluation of ontology-based information extraction. In International world wide web conference.</w:t>
      </w:r>
    </w:p>
    <w:p w14:paraId="485C1D4D" w14:textId="77777777" w:rsidR="00622A36" w:rsidRPr="0027470C" w:rsidRDefault="00622A36"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r w:rsidRPr="0027470C">
        <w:t>N´edellec C., Nazarenko A., &amp; Bossy R. (2009). Information extraction. In S. Staab &amp; R. Studer (Eds), Handbook on ontologies (pp 683-685). Dordecht: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r w:rsidRPr="0027470C">
        <w:rPr>
          <w:highlight w:val="white"/>
        </w:rPr>
        <w:t>Nebhi, K. (2012). Ontology-Based information extraction for french newspaper articles. In KI 2012: Advances in Artificial Intelligence (pp. 237-240). Springer Berlin Heidelberg.</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r w:rsidRPr="0027470C">
        <w:t>OpenNLP, A. (2011). Apache Software Foundation.</w:t>
      </w:r>
      <w:r w:rsidRPr="0027470C">
        <w:rPr>
          <w:rStyle w:val="apple-converted-space"/>
        </w:rPr>
        <w:t> </w:t>
      </w:r>
      <w:r w:rsidRPr="0027470C">
        <w:t>URL http://opennlp. apache. org.</w:t>
      </w:r>
    </w:p>
    <w:p w14:paraId="65D8BADF" w14:textId="77777777" w:rsidR="00E829B3" w:rsidRDefault="00E829B3" w:rsidP="00146BE4">
      <w:pPr>
        <w:pStyle w:val="Reference"/>
      </w:pPr>
    </w:p>
    <w:p w14:paraId="4685E3BD" w14:textId="2A7E553C" w:rsidR="00E829B3" w:rsidRPr="0027470C" w:rsidRDefault="000C0CD4" w:rsidP="00E829B3">
      <w:pPr>
        <w:pStyle w:val="Reference"/>
      </w:pPr>
      <w:hyperlink r:id="rId46">
        <w:r w:rsidR="00E829B3" w:rsidRPr="0027470C">
          <w:rPr>
            <w:highlight w:val="white"/>
          </w:rPr>
          <w:t xml:space="preserve">Özsu, M. T., &amp; Liu, L. (2009). Text Categorization. </w:t>
        </w:r>
      </w:hyperlink>
      <w:hyperlink r:id="rId47">
        <w:r w:rsidR="00E829B3" w:rsidRPr="0027470C">
          <w:rPr>
            <w:highlight w:val="white"/>
          </w:rPr>
          <w:t>Encyclopedia of database systems</w:t>
        </w:r>
      </w:hyperlink>
      <w:hyperlink r:id="rId48">
        <w:r w:rsidR="00E829B3" w:rsidRPr="0027470C">
          <w:rPr>
            <w:highlight w:val="white"/>
          </w:rPr>
          <w:t xml:space="preserve"> (p. 3044). New York: Springer.</w:t>
        </w:r>
      </w:hyperlink>
    </w:p>
    <w:p w14:paraId="6BE470EC" w14:textId="77777777" w:rsidR="00E87FD4" w:rsidRDefault="00E87FD4" w:rsidP="00146BE4">
      <w:pPr>
        <w:pStyle w:val="Reference"/>
      </w:pPr>
    </w:p>
    <w:p w14:paraId="3FAC1F5A" w14:textId="77777777" w:rsidR="000811C1" w:rsidRPr="00DC0596" w:rsidRDefault="000811C1" w:rsidP="00915BA7">
      <w:pPr>
        <w:pStyle w:val="Reference"/>
      </w:pPr>
      <w:r w:rsidRPr="00DC0596">
        <w:t>Pak, A., &amp; Paroubek, P. (2010, May). Twitter as a Corpus for Sentiment Analysis and Opinion Mining. In LREC.</w:t>
      </w:r>
    </w:p>
    <w:p w14:paraId="002FAA7D" w14:textId="77777777" w:rsidR="000811C1" w:rsidRPr="0027470C" w:rsidRDefault="000811C1" w:rsidP="00146BE4">
      <w:pPr>
        <w:pStyle w:val="Reference"/>
      </w:pPr>
    </w:p>
    <w:p w14:paraId="35CCFD3B" w14:textId="53AAFD80" w:rsidR="00E87FD4" w:rsidRDefault="7E96C408" w:rsidP="00146BE4">
      <w:pPr>
        <w:pStyle w:val="Reference"/>
      </w:pPr>
      <w:r w:rsidRPr="0027470C">
        <w:rPr>
          <w:highlight w:val="white"/>
        </w:rPr>
        <w:t>Pham, L. V., &amp; Pham, S. B. (2012, August). Information Extraction for Vietnamese Real Estate Advertisements. In Knowledge and Systems Engineering (KSE), 2012 Fourth International Conference on (pp. 181-186). IEEE.</w:t>
      </w:r>
    </w:p>
    <w:p w14:paraId="75D74D82" w14:textId="77777777" w:rsidR="000811C1" w:rsidRPr="0027470C" w:rsidRDefault="000811C1" w:rsidP="00146BE4">
      <w:pPr>
        <w:pStyle w:val="Reference"/>
      </w:pPr>
    </w:p>
    <w:p w14:paraId="7075E4CC" w14:textId="77777777" w:rsidR="000811C1" w:rsidRPr="00DC0596" w:rsidRDefault="000811C1" w:rsidP="00915BA7">
      <w:pPr>
        <w:pStyle w:val="Reference"/>
      </w:pPr>
      <w:r w:rsidRPr="00DC0596">
        <w:t>Phelan, O., McCarthy, K., &amp; Smyth, B. (2009, October). Using twitter to recommend real-time topical news. In Proceedings of the third ACM conference on Recommender systems (pp. 385-388). ACM.</w:t>
      </w:r>
    </w:p>
    <w:p w14:paraId="51D4EC31" w14:textId="77777777" w:rsidR="000811C1" w:rsidRPr="0027470C" w:rsidRDefault="000811C1" w:rsidP="008B5F90">
      <w:pPr>
        <w:pStyle w:val="Reference"/>
        <w:ind w:left="0" w:firstLine="0"/>
      </w:pPr>
    </w:p>
    <w:p w14:paraId="3B8926EA" w14:textId="49384D4C" w:rsidR="00D36E00" w:rsidRPr="0027470C" w:rsidRDefault="00D36E00" w:rsidP="00146BE4">
      <w:pPr>
        <w:pStyle w:val="Reference"/>
        <w:rPr>
          <w:rStyle w:val="Hyperlink"/>
          <w:color w:val="auto"/>
          <w:highlight w:val="white"/>
          <w:u w:val="none"/>
        </w:rPr>
      </w:pPr>
      <w:r w:rsidRPr="0027470C">
        <w:rPr>
          <w:highlight w:val="white"/>
        </w:rPr>
        <w:t xml:space="preserve">Poibeau, T. An Open Architecture for Multi-Domain Information Extraction. IAAI-01. Retrieved May 28, 2014, from </w:t>
      </w:r>
      <w:hyperlink r:id="rId49"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t>Ritter, A., Clark, S., &amp; Etzioni, O. (2011, July). Named entity recognition in tweets: an experimental study. In Proceedings of the Conference on Empirical Methods in Natural Language Processing (pp. 1524-1534). Association for Computational Linguistics.</w:t>
      </w:r>
    </w:p>
    <w:p w14:paraId="6E813DF2" w14:textId="77777777" w:rsidR="00EF6E7F" w:rsidRDefault="00EF6E7F" w:rsidP="00146BE4">
      <w:pPr>
        <w:pStyle w:val="Reference"/>
        <w:rPr>
          <w:rStyle w:val="Hyperlink"/>
          <w:color w:val="auto"/>
          <w:highlight w:val="white"/>
          <w:u w:val="none"/>
        </w:rPr>
      </w:pPr>
    </w:p>
    <w:p w14:paraId="48C206D1" w14:textId="1AFB1751" w:rsidR="00D74E9B" w:rsidRPr="008B5F90" w:rsidRDefault="00D74E9B" w:rsidP="008B5F90">
      <w:pPr>
        <w:pStyle w:val="Reference"/>
        <w:rPr>
          <w:rStyle w:val="Hyperlink"/>
          <w:color w:val="auto"/>
          <w:u w:val="none"/>
        </w:rPr>
      </w:pPr>
      <w:r w:rsidRPr="00DC0596">
        <w:t xml:space="preserve">Sakaki, T., Okazaki, M., &amp; Matsuo, Y. (2010, April). Earthquake shakes Twitter users: real-time event detection by social sensors. In Proceedings of the 19th international conference on </w:t>
      </w:r>
      <w:r w:rsidRPr="00DC0596">
        <w:lastRenderedPageBreak/>
        <w:t>World wide web (pp. 851-860). ACM.</w:t>
      </w:r>
      <w:r w:rsidRPr="00DC0596">
        <w:cr/>
      </w:r>
    </w:p>
    <w:p w14:paraId="6F326ADE" w14:textId="34894DDC" w:rsidR="00EF6E7F" w:rsidRPr="0027470C" w:rsidRDefault="00EF6E7F" w:rsidP="00146BE4">
      <w:pPr>
        <w:pStyle w:val="Reference"/>
        <w:rPr>
          <w:highlight w:val="white"/>
        </w:rPr>
      </w:pPr>
      <w:r w:rsidRPr="0027470C">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Onishi, T., Wengner, D., Amman, W., Ogallo, L., Beddington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facebook rules the internet. Retrieved from </w:t>
      </w:r>
      <w:hyperlink r:id="rId50">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philippine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r w:rsidRPr="0027470C">
        <w:rPr>
          <w:highlight w:val="white"/>
        </w:rPr>
        <w:t>Téllez-Valero, A., Montes-y-Gómez, M., &amp; Villaseñor-Pineda, L. (2005). A machine learning approach to information extraction. In Computational Linguistics and Intelligent Text Processing (pp. 539-547). Springer Berlin Heidelberg.</w:t>
      </w:r>
    </w:p>
    <w:p w14:paraId="51A1ECD8" w14:textId="77777777" w:rsidR="007104C5" w:rsidRDefault="007104C5" w:rsidP="00146BE4">
      <w:pPr>
        <w:pStyle w:val="Reference"/>
      </w:pPr>
    </w:p>
    <w:p w14:paraId="083B1FC2" w14:textId="77777777" w:rsidR="000811C1" w:rsidRDefault="000811C1" w:rsidP="00915BA7">
      <w:pPr>
        <w:pStyle w:val="Reference"/>
      </w:pPr>
      <w:r w:rsidRPr="00DC0596">
        <w:t>Tumasjan, A., Sprenger, T. O., Sandner, P. G., &amp; Welpe, I. M. (2010). Predicting Elections with Twitter: What 140 Characters Reveal about Political Sentiment. ICWSM, 10, 178-185.</w:t>
      </w:r>
    </w:p>
    <w:p w14:paraId="4BF6E42C" w14:textId="77777777" w:rsidR="00163EF7" w:rsidRDefault="00163EF7" w:rsidP="00163EF7">
      <w:pPr>
        <w:pStyle w:val="Reference"/>
      </w:pPr>
    </w:p>
    <w:p w14:paraId="599C576E" w14:textId="4962D6DD" w:rsidR="00163EF7" w:rsidRPr="00DC0596" w:rsidRDefault="00163EF7" w:rsidP="00163EF7">
      <w:pPr>
        <w:pStyle w:val="Reference"/>
      </w:pPr>
      <w:r>
        <w:t>Twitter4J - A Java library for the Twitter API. (n.d.).</w:t>
      </w:r>
      <w:r>
        <w:rPr>
          <w:rStyle w:val="apple-converted-space"/>
          <w:color w:val="333333"/>
          <w:sz w:val="21"/>
          <w:szCs w:val="21"/>
        </w:rPr>
        <w:t> </w:t>
      </w:r>
      <w:r>
        <w:rPr>
          <w:i/>
          <w:iCs/>
        </w:rPr>
        <w:t>Twitter4J - A Java library for the Twitter API</w:t>
      </w:r>
      <w:r>
        <w:t>. Retrieved July 29, 2014, from http://twitter4j.</w:t>
      </w:r>
      <w:r w:rsidRPr="00163EF7">
        <w:t>org</w:t>
      </w:r>
      <w:r>
        <w:t>/en/</w:t>
      </w:r>
    </w:p>
    <w:p w14:paraId="101ECA14" w14:textId="77777777" w:rsidR="000811C1" w:rsidRPr="0027470C" w:rsidRDefault="000811C1"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from  </w:t>
      </w:r>
      <w:hyperlink r:id="rId51">
        <w:r w:rsidRPr="0027470C">
          <w:rPr>
            <w:highlight w:val="white"/>
          </w:rPr>
          <w:t>h</w:t>
        </w:r>
      </w:hyperlink>
      <w:hyperlink r:id="rId52">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53"/>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Wei, G., Gao,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r>
        <w:t>Weka 3: Data Mining Software in Java. (n.d.).</w:t>
      </w:r>
      <w:r>
        <w:rPr>
          <w:rStyle w:val="apple-converted-space"/>
          <w:color w:val="333333"/>
          <w:sz w:val="21"/>
          <w:szCs w:val="21"/>
        </w:rPr>
        <w:t> </w:t>
      </w:r>
      <w:r>
        <w:rPr>
          <w:i/>
          <w:iCs/>
        </w:rPr>
        <w:t>Weka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Xu, H., Stenner, S. P., Doan, S., Johnson, K. B., Waitman, L. R., &amp; Denny, J. C. (2010). MedEx: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728B2ED" w14:textId="44CB7FFF" w:rsidR="00D024E4" w:rsidRPr="00EF6E7F" w:rsidRDefault="00FF36B1" w:rsidP="00D024E4">
      <w:pPr>
        <w:pStyle w:val="Heading1"/>
      </w:pPr>
      <w:bookmarkStart w:id="132" w:name="_Toc395181732"/>
      <w:r w:rsidRPr="00EF6E7F">
        <w:lastRenderedPageBreak/>
        <w:t>Appendix</w:t>
      </w:r>
      <w:bookmarkEnd w:id="132"/>
    </w:p>
    <w:p w14:paraId="717FAE79" w14:textId="60DCD372" w:rsidR="00FF36B1" w:rsidRPr="00EF6E7F" w:rsidRDefault="00FF36B1" w:rsidP="00FF36B1">
      <w:pPr>
        <w:pStyle w:val="Heading2"/>
      </w:pPr>
      <w:bookmarkStart w:id="133" w:name="_Toc395181733"/>
      <w:r w:rsidRPr="00EF6E7F">
        <w:rPr>
          <w:highlight w:val="white"/>
        </w:rPr>
        <w:t>Appendix A</w:t>
      </w:r>
      <w:bookmarkEnd w:id="133"/>
    </w:p>
    <w:p w14:paraId="4A554487" w14:textId="77777777" w:rsidR="00FF36B1" w:rsidRPr="00EF6E7F" w:rsidRDefault="00FF36B1" w:rsidP="00FF36B1">
      <w:pPr>
        <w:widowControl w:val="0"/>
        <w:jc w:val="left"/>
      </w:pPr>
    </w:p>
    <w:p w14:paraId="2573FF74" w14:textId="33537B19" w:rsidR="00EB1169" w:rsidRDefault="00EB1169" w:rsidP="00EB1169">
      <w:pPr>
        <w:pStyle w:val="Caption"/>
        <w:keepNext/>
      </w:pPr>
      <w:bookmarkStart w:id="134" w:name="_Toc395094938"/>
      <w:r>
        <w:t xml:space="preserve">Table </w:t>
      </w:r>
      <w:r w:rsidR="000C0CD4">
        <w:fldChar w:fldCharType="begin"/>
      </w:r>
      <w:r w:rsidR="000C0CD4">
        <w:instrText xml:space="preserve"> STYLEREF 1 \s </w:instrText>
      </w:r>
      <w:r w:rsidR="000C0CD4">
        <w:fldChar w:fldCharType="separate"/>
      </w:r>
      <w:r w:rsidR="0098563A">
        <w:rPr>
          <w:noProof/>
        </w:rPr>
        <w:t>6</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1</w:t>
      </w:r>
      <w:r w:rsidR="000C0CD4">
        <w:rPr>
          <w:noProof/>
        </w:rPr>
        <w:fldChar w:fldCharType="end"/>
      </w:r>
      <w:r>
        <w:t>. Results of the study conducted by University McCann</w:t>
      </w:r>
      <w:bookmarkEnd w:id="134"/>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135" w:name="_Toc395181734"/>
      <w:r w:rsidRPr="00EF6E7F">
        <w:rPr>
          <w:highlight w:val="white"/>
        </w:rPr>
        <w:t>Appendix B</w:t>
      </w:r>
      <w:bookmarkEnd w:id="135"/>
    </w:p>
    <w:p w14:paraId="7106B823" w14:textId="77777777" w:rsidR="00FF36B1" w:rsidRPr="00EF6E7F" w:rsidRDefault="00FF36B1" w:rsidP="00FF36B1">
      <w:pPr>
        <w:widowControl w:val="0"/>
      </w:pPr>
    </w:p>
    <w:p w14:paraId="29D313D9" w14:textId="77777777" w:rsidR="00FF36B1" w:rsidRPr="00EF6E7F" w:rsidRDefault="00FF36B1" w:rsidP="00FF36B1"/>
    <w:p w14:paraId="67136CD3" w14:textId="6D42BCBE" w:rsidR="00EB1169" w:rsidRDefault="00EB1169" w:rsidP="00EB1169">
      <w:pPr>
        <w:pStyle w:val="Caption"/>
        <w:keepNext/>
      </w:pPr>
      <w:bookmarkStart w:id="136" w:name="_Toc395094939"/>
      <w:r>
        <w:t xml:space="preserve">Table </w:t>
      </w:r>
      <w:r w:rsidR="000C0CD4">
        <w:fldChar w:fldCharType="begin"/>
      </w:r>
      <w:r w:rsidR="000C0CD4">
        <w:instrText xml:space="preserve"> STYLEREF 1 \s </w:instrText>
      </w:r>
      <w:r w:rsidR="000C0CD4">
        <w:fldChar w:fldCharType="separate"/>
      </w:r>
      <w:r w:rsidR="0098563A">
        <w:rPr>
          <w:noProof/>
        </w:rPr>
        <w:t>6</w:t>
      </w:r>
      <w:r w:rsidR="000C0CD4">
        <w:rPr>
          <w:noProof/>
        </w:rPr>
        <w:fldChar w:fldCharType="end"/>
      </w:r>
      <w:r w:rsidR="0012403D">
        <w:noBreakHyphen/>
      </w:r>
      <w:r w:rsidR="000C0CD4">
        <w:fldChar w:fldCharType="begin"/>
      </w:r>
      <w:r w:rsidR="000C0CD4">
        <w:instrText xml:space="preserve"> SEQ Table \* ARABIC \s 1 </w:instrText>
      </w:r>
      <w:r w:rsidR="000C0CD4">
        <w:fldChar w:fldCharType="separate"/>
      </w:r>
      <w:r w:rsidR="0098563A">
        <w:rPr>
          <w:noProof/>
        </w:rPr>
        <w:t>2</w:t>
      </w:r>
      <w:r w:rsidR="000C0CD4">
        <w:rPr>
          <w:noProof/>
        </w:rPr>
        <w:fldChar w:fldCharType="end"/>
      </w:r>
      <w:r>
        <w:t>. Example of Filipino Morphemes</w:t>
      </w:r>
      <w:bookmarkEnd w:id="136"/>
    </w:p>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7314025A" w14:textId="30DC88EF" w:rsidR="00FF36B1" w:rsidRPr="00EF6E7F" w:rsidRDefault="7E96C408" w:rsidP="00FF36B1">
            <w:pPr>
              <w:jc w:val="center"/>
            </w:pPr>
            <w:r w:rsidRPr="00EF6E7F">
              <w:t>na-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r w:rsidRPr="00EF6E7F">
              <w:t>nabigyan</w:t>
            </w:r>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r w:rsidRPr="00EF6E7F">
              <w:t>patay</w:t>
            </w:r>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r w:rsidRPr="00EF6E7F">
              <w:t>patayan</w:t>
            </w:r>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r w:rsidRPr="00EF6E7F">
              <w:t>peteh (cebuano)</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r w:rsidRPr="00EF6E7F">
              <w:t>pehten</w:t>
            </w:r>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r w:rsidRPr="00EF6E7F">
              <w:t>utos</w:t>
            </w:r>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r w:rsidRPr="00EF6E7F">
              <w:t>utusan</w:t>
            </w:r>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60A22B0B" w14:textId="7A2D69BA" w:rsidR="00FF36B1" w:rsidRPr="00EF6E7F" w:rsidRDefault="7E96C408" w:rsidP="00FF36B1">
            <w:pPr>
              <w:jc w:val="center"/>
            </w:pPr>
            <w:r w:rsidRPr="00EF6E7F">
              <w:t>paN-</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r w:rsidRPr="00EF6E7F">
              <w:t>pamigay</w:t>
            </w:r>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r w:rsidRPr="00EF6E7F">
              <w:t>Infixation</w:t>
            </w:r>
          </w:p>
        </w:tc>
        <w:tc>
          <w:tcPr>
            <w:tcW w:w="2270" w:type="dxa"/>
            <w:tcMar>
              <w:top w:w="100" w:type="dxa"/>
              <w:left w:w="100" w:type="dxa"/>
              <w:bottom w:w="100" w:type="dxa"/>
              <w:right w:w="100" w:type="dxa"/>
            </w:tcMar>
          </w:tcPr>
          <w:p w14:paraId="44F2A717" w14:textId="4B636445" w:rsidR="00FF36B1" w:rsidRPr="00EF6E7F" w:rsidRDefault="7E96C408" w:rsidP="00FF36B1">
            <w:pPr>
              <w:jc w:val="center"/>
            </w:pPr>
            <w:r w:rsidRPr="00EF6E7F">
              <w:t>kain</w:t>
            </w:r>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r w:rsidRPr="00EF6E7F">
              <w:t>kumain</w:t>
            </w:r>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r w:rsidRPr="00EF6E7F">
              <w:t>matamis</w:t>
            </w:r>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r w:rsidRPr="00EF6E7F">
              <w:t>matamistamis</w:t>
            </w:r>
          </w:p>
        </w:tc>
      </w:tr>
    </w:tbl>
    <w:p w14:paraId="44E4B95F" w14:textId="3B05E5AD" w:rsidR="00FF36B1" w:rsidRPr="00EF6E7F" w:rsidRDefault="00FF36B1" w:rsidP="003100BB">
      <w:pPr>
        <w:jc w:val="center"/>
      </w:pPr>
    </w:p>
    <w:p w14:paraId="6C33646C" w14:textId="77777777" w:rsidR="00F21327" w:rsidRPr="00EF6E7F" w:rsidRDefault="00F21327">
      <w:pPr>
        <w:jc w:val="center"/>
      </w:pPr>
    </w:p>
    <w:sectPr w:rsidR="00F21327"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1" w:author="TinTin Kalaw" w:date="2014-08-06T11:41:00Z" w:initials="TK">
    <w:p w14:paraId="6A56245B" w14:textId="564CA3A1" w:rsidR="00B82CF0" w:rsidRDefault="00B82CF0">
      <w:pPr>
        <w:pStyle w:val="CommentText"/>
      </w:pPr>
      <w:r>
        <w:rPr>
          <w:rStyle w:val="CommentReference"/>
        </w:rPr>
        <w:annotationRef/>
      </w:r>
      <w:r>
        <w:t>Objective that handles Filipino variations</w:t>
      </w:r>
    </w:p>
  </w:comment>
  <w:comment w:id="73" w:author="TinTin Kalaw" w:date="2014-08-06T11:41:00Z" w:initials="TK">
    <w:p w14:paraId="552E3333" w14:textId="0810A319" w:rsidR="00B82CF0" w:rsidRDefault="00B82CF0">
      <w:pPr>
        <w:pStyle w:val="CommentText"/>
      </w:pPr>
      <w:r>
        <w:rPr>
          <w:rStyle w:val="CommentReference"/>
        </w:rPr>
        <w:annotationRef/>
      </w:r>
      <w:r>
        <w:t>Corresponding S/L</w:t>
      </w:r>
    </w:p>
  </w:comment>
  <w:comment w:id="76" w:author="admin" w:date="2014-08-04T14:40:00Z" w:initials="a">
    <w:p w14:paraId="1C67AEFE" w14:textId="72363B21" w:rsidR="00B82CF0" w:rsidRDefault="00B82CF0">
      <w:pPr>
        <w:pStyle w:val="CommentText"/>
      </w:pPr>
      <w:r>
        <w:rPr>
          <w:rStyle w:val="CommentReference"/>
        </w:rPr>
        <w:annotationRef/>
      </w:r>
      <w:r>
        <w:t xml:space="preserve">Make this architecture more appealing sa mata </w:t>
      </w:r>
      <w:r>
        <w:sym w:font="Wingdings" w:char="F04A"/>
      </w:r>
    </w:p>
    <w:p w14:paraId="238C53F2" w14:textId="77777777" w:rsidR="00B82CF0" w:rsidRDefault="00B82CF0">
      <w:pPr>
        <w:pStyle w:val="CommentText"/>
      </w:pPr>
    </w:p>
    <w:p w14:paraId="597D2774" w14:textId="073A25FE" w:rsidR="00B82CF0" w:rsidRDefault="00B82CF0">
      <w:pPr>
        <w:pStyle w:val="CommentText"/>
      </w:pPr>
      <w:r>
        <w:t>You missed discussing your data sources</w:t>
      </w:r>
    </w:p>
  </w:comment>
  <w:comment w:id="77" w:author="admin" w:date="2014-08-05T10:38:00Z" w:initials="a">
    <w:p w14:paraId="00779056" w14:textId="50AECC1F" w:rsidR="00B82CF0" w:rsidRDefault="00B82CF0">
      <w:pPr>
        <w:pStyle w:val="CommentText"/>
      </w:pPr>
      <w:r>
        <w:rPr>
          <w:rStyle w:val="CommentReference"/>
        </w:rPr>
        <w:annotationRef/>
      </w:r>
      <w:r>
        <w:t>Wrong arrow - Gazetteer</w:t>
      </w:r>
    </w:p>
  </w:comment>
  <w:comment w:id="78" w:author="Vilson Lu" w:date="2014-08-04T17:21:00Z" w:initials="VL">
    <w:p w14:paraId="656008AF" w14:textId="45CF9845" w:rsidR="00B82CF0" w:rsidRDefault="00B82CF0">
      <w:pPr>
        <w:pStyle w:val="CommentText"/>
      </w:pPr>
      <w:r>
        <w:rPr>
          <w:rStyle w:val="CommentReference"/>
        </w:rPr>
        <w:annotationRef/>
      </w:r>
      <w:r>
        <w:t>Architecture – Done</w:t>
      </w:r>
    </w:p>
  </w:comment>
  <w:comment w:id="79" w:author="TinTin Kalaw" w:date="2014-08-05T11:09:00Z" w:initials="TK">
    <w:p w14:paraId="72B91A1F" w14:textId="54B6B281" w:rsidR="00B82CF0" w:rsidRDefault="00B82CF0">
      <w:pPr>
        <w:pStyle w:val="CommentText"/>
      </w:pPr>
      <w:r>
        <w:t xml:space="preserve">&gt;&gt; </w:t>
      </w:r>
      <w:r>
        <w:rPr>
          <w:rStyle w:val="CommentReference"/>
        </w:rPr>
        <w:annotationRef/>
      </w:r>
      <w:r>
        <w:t>Vilson, yung - - - - arrow lang</w:t>
      </w:r>
    </w:p>
  </w:comment>
  <w:comment w:id="80" w:author="Vilson Lu" w:date="2014-08-05T11:26:00Z" w:initials="VL">
    <w:p w14:paraId="18E51C6E" w14:textId="51E03E67" w:rsidR="00B82CF0" w:rsidRDefault="00B82CF0">
      <w:pPr>
        <w:pStyle w:val="CommentText"/>
      </w:pPr>
      <w:r>
        <w:rPr>
          <w:rStyle w:val="CommentReference"/>
        </w:rPr>
        <w:annotationRef/>
      </w:r>
      <w:r>
        <w:t>Pinalitan ko na</w:t>
      </w:r>
    </w:p>
  </w:comment>
  <w:comment w:id="81" w:author="TinTin Kalaw" w:date="2014-08-06T11:57:00Z" w:initials="TK">
    <w:p w14:paraId="2CE56A6D" w14:textId="23D9F570" w:rsidR="00B82CF0" w:rsidRDefault="00B82CF0">
      <w:pPr>
        <w:pStyle w:val="CommentText"/>
      </w:pPr>
      <w:r>
        <w:rPr>
          <w:rStyle w:val="CommentReference"/>
        </w:rPr>
        <w:annotationRef/>
      </w:r>
      <w:r>
        <w:t>Make twitter a CLOUD. Remove the DATA SOURCE box;</w:t>
      </w:r>
    </w:p>
    <w:p w14:paraId="7FBD7FBA" w14:textId="7BA98EB1" w:rsidR="00B82CF0" w:rsidRDefault="00B82CF0">
      <w:pPr>
        <w:pStyle w:val="CommentText"/>
      </w:pPr>
      <w:r>
        <w:t>Reverse the arrow of TEMPLATE (point to the left)</w:t>
      </w:r>
    </w:p>
  </w:comment>
  <w:comment w:id="82" w:author="Vilson Lu" w:date="2014-08-06T12:36:00Z" w:initials="VL">
    <w:p w14:paraId="20019089" w14:textId="228DC6D9" w:rsidR="00B82CF0" w:rsidRDefault="00B82CF0">
      <w:pPr>
        <w:pStyle w:val="CommentText"/>
      </w:pPr>
      <w:r>
        <w:rPr>
          <w:rStyle w:val="CommentReference"/>
        </w:rPr>
        <w:annotationRef/>
      </w:r>
      <w:r>
        <w:t>Done</w:t>
      </w:r>
    </w:p>
  </w:comment>
  <w:comment w:id="84" w:author="admin" w:date="2014-08-05T10:40:00Z" w:initials="a">
    <w:p w14:paraId="5CD9B07E" w14:textId="2654B13C" w:rsidR="00B82CF0" w:rsidRDefault="00B82CF0">
      <w:pPr>
        <w:pStyle w:val="CommentText"/>
      </w:pPr>
      <w:r>
        <w:rPr>
          <w:rStyle w:val="CommentReference"/>
        </w:rPr>
        <w:annotationRef/>
      </w:r>
    </w:p>
    <w:p w14:paraId="1A200E03" w14:textId="01A9BCE1" w:rsidR="00B82CF0" w:rsidRDefault="00B82CF0">
      <w:pPr>
        <w:pStyle w:val="CommentText"/>
      </w:pPr>
      <w:r>
        <w:t>Umm</w:t>
      </w:r>
    </w:p>
    <w:p w14:paraId="5AC639F1" w14:textId="77777777" w:rsidR="00B82CF0" w:rsidRDefault="00B82CF0">
      <w:pPr>
        <w:pStyle w:val="CommentText"/>
      </w:pPr>
    </w:p>
    <w:p w14:paraId="67BFAD8C" w14:textId="092CB1A1" w:rsidR="00B82CF0" w:rsidRDefault="00B82CF0">
      <w:pPr>
        <w:pStyle w:val="CommentText"/>
      </w:pPr>
      <w:r>
        <w:t>Data sources are the ff:</w:t>
      </w:r>
    </w:p>
    <w:p w14:paraId="3F71BB56" w14:textId="2FDB2F04" w:rsidR="00B82CF0" w:rsidRDefault="00B82CF0">
      <w:pPr>
        <w:pStyle w:val="CommentText"/>
      </w:pPr>
      <w:r>
        <w:t>Tweets, Gazetteer, Rules and Templates</w:t>
      </w:r>
    </w:p>
    <w:p w14:paraId="31F8C646" w14:textId="77777777" w:rsidR="00B82CF0" w:rsidRDefault="00B82CF0">
      <w:pPr>
        <w:pStyle w:val="CommentText"/>
      </w:pPr>
    </w:p>
    <w:p w14:paraId="06A78027" w14:textId="13E971BB" w:rsidR="00B82CF0" w:rsidRDefault="00B82CF0">
      <w:pPr>
        <w:pStyle w:val="CommentText"/>
      </w:pPr>
      <w:r>
        <w:t>Explain each of them and how they are represented</w:t>
      </w:r>
    </w:p>
  </w:comment>
  <w:comment w:id="85" w:author="TinTin Kalaw" w:date="2014-08-06T11:55:00Z" w:initials="TK">
    <w:p w14:paraId="7F84016A" w14:textId="0D74DED2" w:rsidR="00B82CF0" w:rsidRDefault="00B82CF0">
      <w:pPr>
        <w:pStyle w:val="CommentText"/>
      </w:pPr>
      <w:r>
        <w:rPr>
          <w:rStyle w:val="CommentReference"/>
        </w:rPr>
        <w:annotationRef/>
      </w:r>
      <w:r>
        <w:t>Please check kung tama yung content ng csv</w:t>
      </w:r>
    </w:p>
  </w:comment>
  <w:comment w:id="86" w:author="Vilson Lu" w:date="2014-08-06T12:37:00Z" w:initials="VL">
    <w:p w14:paraId="2BBAB5AA" w14:textId="5E9B5A46" w:rsidR="00B82CF0" w:rsidRDefault="00B82CF0">
      <w:pPr>
        <w:pStyle w:val="CommentText"/>
      </w:pPr>
      <w:r>
        <w:rPr>
          <w:rStyle w:val="CommentReference"/>
        </w:rPr>
        <w:annotationRef/>
      </w:r>
      <w:r>
        <w:t>Done</w:t>
      </w:r>
    </w:p>
  </w:comment>
  <w:comment w:id="88" w:author="TinTin Kalaw" w:date="2014-08-06T11:55:00Z" w:initials="TK">
    <w:p w14:paraId="1C93C7E1" w14:textId="623088DE" w:rsidR="00B82CF0" w:rsidRDefault="00B82CF0">
      <w:pPr>
        <w:pStyle w:val="CommentText"/>
      </w:pPr>
      <w:r>
        <w:rPr>
          <w:rStyle w:val="CommentReference"/>
        </w:rPr>
        <w:annotationRef/>
      </w:r>
      <w:r>
        <w:t>Sample content of the text file</w:t>
      </w:r>
    </w:p>
  </w:comment>
  <w:comment w:id="89" w:author="Vilson Lu" w:date="2014-08-06T12:36:00Z" w:initials="VL">
    <w:p w14:paraId="34122EB3" w14:textId="389667E3" w:rsidR="00B82CF0" w:rsidRDefault="00B82CF0">
      <w:pPr>
        <w:pStyle w:val="CommentText"/>
      </w:pPr>
      <w:r>
        <w:rPr>
          <w:rStyle w:val="CommentReference"/>
        </w:rPr>
        <w:annotationRef/>
      </w:r>
    </w:p>
  </w:comment>
  <w:comment w:id="90" w:author="Vilson Lu" w:date="2014-08-06T12:36:00Z" w:initials="VL">
    <w:p w14:paraId="7D1C47A7" w14:textId="304D9786" w:rsidR="00B82CF0" w:rsidRDefault="00B82CF0">
      <w:pPr>
        <w:pStyle w:val="CommentText"/>
      </w:pPr>
      <w:r>
        <w:rPr>
          <w:rStyle w:val="CommentReference"/>
        </w:rPr>
        <w:annotationRef/>
      </w:r>
      <w:r>
        <w:t>Done</w:t>
      </w:r>
    </w:p>
  </w:comment>
  <w:comment w:id="92" w:author="TinTin Kalaw" w:date="2014-08-06T11:56:00Z" w:initials="TK">
    <w:p w14:paraId="7AFF8715" w14:textId="4935BD4B" w:rsidR="00B82CF0" w:rsidRDefault="00B82CF0">
      <w:pPr>
        <w:pStyle w:val="CommentText"/>
      </w:pPr>
      <w:r>
        <w:rPr>
          <w:rStyle w:val="CommentReference"/>
        </w:rPr>
        <w:annotationRef/>
      </w:r>
      <w:r>
        <w:t>How the rules will be represented, sample rules</w:t>
      </w:r>
    </w:p>
  </w:comment>
  <w:comment w:id="94" w:author="TinTin Kalaw" w:date="2014-08-06T11:56:00Z" w:initials="TK">
    <w:p w14:paraId="2DABC568" w14:textId="526FFA62" w:rsidR="00B82CF0" w:rsidRDefault="00B82CF0">
      <w:pPr>
        <w:pStyle w:val="CommentText"/>
      </w:pPr>
      <w:r>
        <w:rPr>
          <w:rStyle w:val="CommentReference"/>
        </w:rPr>
        <w:annotationRef/>
      </w:r>
      <w:r>
        <w:t>How the templates are represented, sample template. Na-mention natin na parang fields siya, so how does it look like?</w:t>
      </w:r>
    </w:p>
  </w:comment>
  <w:comment w:id="95" w:author="Vilson Lu" w:date="2014-08-06T12:37:00Z" w:initials="VL">
    <w:p w14:paraId="08E30D78" w14:textId="50D0EEED" w:rsidR="00B82CF0" w:rsidRDefault="00B82CF0">
      <w:pPr>
        <w:pStyle w:val="CommentText"/>
      </w:pPr>
      <w:r>
        <w:rPr>
          <w:rStyle w:val="CommentReference"/>
        </w:rPr>
        <w:annotationRef/>
      </w:r>
      <w:r>
        <w:t>Done</w:t>
      </w:r>
    </w:p>
  </w:comment>
  <w:comment w:id="102" w:author="admin" w:date="2014-08-05T10:40:00Z" w:initials="a">
    <w:p w14:paraId="7DBCC26F" w14:textId="2E4AEE30" w:rsidR="00B82CF0" w:rsidRDefault="00B82CF0">
      <w:pPr>
        <w:pStyle w:val="CommentText"/>
      </w:pPr>
      <w:r>
        <w:rPr>
          <w:rStyle w:val="CommentReference"/>
        </w:rPr>
        <w:annotationRef/>
      </w:r>
      <w:r>
        <w:t>Will you be using NormAPI?</w:t>
      </w:r>
    </w:p>
  </w:comment>
  <w:comment w:id="103" w:author="Vilson Lu" w:date="2014-08-05T16:02:00Z" w:initials="VL">
    <w:p w14:paraId="271BA5CC" w14:textId="6AB43F6D" w:rsidR="00B82CF0" w:rsidRDefault="00B82CF0">
      <w:pPr>
        <w:pStyle w:val="CommentText"/>
      </w:pPr>
      <w:r>
        <w:rPr>
          <w:rStyle w:val="CommentReference"/>
        </w:rPr>
        <w:annotationRef/>
      </w:r>
      <w:r>
        <w:t xml:space="preserve">Sir, yes gagamit kami, pero wala po kaming citation. Pwede ba ifollow up thesis 2 </w:t>
      </w:r>
      <w:r>
        <w:sym w:font="Wingdings" w:char="F04A"/>
      </w:r>
    </w:p>
  </w:comment>
  <w:comment w:id="104" w:author="TinTin Kalaw" w:date="2014-08-06T11:58:00Z" w:initials="TK">
    <w:p w14:paraId="32D427AB" w14:textId="006663EB" w:rsidR="00B82CF0" w:rsidRDefault="00B82CF0">
      <w:pPr>
        <w:pStyle w:val="CommentText"/>
      </w:pPr>
      <w:r>
        <w:t>I-</w:t>
      </w:r>
      <w:r>
        <w:rPr>
          <w:rStyle w:val="CommentReference"/>
        </w:rPr>
        <w:annotationRef/>
      </w:r>
      <w:r>
        <w:t>mention na si NormAPI</w:t>
      </w:r>
    </w:p>
  </w:comment>
  <w:comment w:id="105" w:author="Vilson Lu" w:date="2014-08-06T12:40:00Z" w:initials="VL">
    <w:p w14:paraId="13C5A36E" w14:textId="54C898C8" w:rsidR="00B82CF0" w:rsidRDefault="00B82CF0">
      <w:pPr>
        <w:pStyle w:val="CommentText"/>
      </w:pPr>
      <w:r>
        <w:rPr>
          <w:rStyle w:val="CommentReference"/>
        </w:rPr>
        <w:annotationRef/>
      </w:r>
      <w:r>
        <w:t>Done</w:t>
      </w:r>
    </w:p>
  </w:comment>
  <w:comment w:id="108" w:author="admin" w:date="2014-08-05T10:41:00Z" w:initials="a">
    <w:p w14:paraId="0BA068C7" w14:textId="7153365F" w:rsidR="00B82CF0" w:rsidRDefault="00B82CF0">
      <w:pPr>
        <w:pStyle w:val="CommentText"/>
      </w:pPr>
      <w:r>
        <w:rPr>
          <w:rStyle w:val="CommentReference"/>
        </w:rPr>
        <w:annotationRef/>
      </w:r>
      <w:r>
        <w:t>Filipino POS tagger?</w:t>
      </w:r>
    </w:p>
  </w:comment>
  <w:comment w:id="109" w:author="Vilson Lu" w:date="2014-08-05T15:49:00Z" w:initials="VL">
    <w:p w14:paraId="38388D43" w14:textId="6C901B01" w:rsidR="00B82CF0" w:rsidRDefault="00B82CF0" w:rsidP="00F21327">
      <w:pPr>
        <w:pStyle w:val="CommentText"/>
      </w:pPr>
      <w:r>
        <w:rPr>
          <w:rStyle w:val="CommentReference"/>
        </w:rPr>
        <w:annotationRef/>
      </w:r>
      <w:r>
        <w:t>Sir, pwede ba sabihin namin na imomodify naming ung mga tools?</w:t>
      </w:r>
    </w:p>
  </w:comment>
  <w:comment w:id="110" w:author="TinTin Kalaw" w:date="2014-08-06T11:35:00Z" w:initials="TK">
    <w:p w14:paraId="25DE6D3D" w14:textId="7575E665" w:rsidR="00B82CF0" w:rsidRDefault="00B82CF0">
      <w:pPr>
        <w:pStyle w:val="CommentText"/>
      </w:pPr>
      <w:r>
        <w:rPr>
          <w:rStyle w:val="CommentReference"/>
        </w:rPr>
        <w:annotationRef/>
      </w:r>
      <w:r>
        <w:t>OKAY NA DAW</w:t>
      </w:r>
    </w:p>
  </w:comment>
  <w:comment w:id="124" w:author="admin" w:date="2014-08-04T14:40:00Z" w:initials="a">
    <w:p w14:paraId="6DA7F2F1" w14:textId="77777777" w:rsidR="00B82CF0" w:rsidRDefault="00B82CF0">
      <w:pPr>
        <w:pStyle w:val="CommentText"/>
      </w:pPr>
      <w:r>
        <w:rPr>
          <w:rStyle w:val="CommentReference"/>
        </w:rPr>
        <w:annotationRef/>
      </w:r>
      <w:r>
        <w:t>Where’s the template filler module?</w:t>
      </w:r>
    </w:p>
  </w:comment>
  <w:comment w:id="125" w:author="Vilson Lu" w:date="2014-08-05T15:31:00Z" w:initials="VL">
    <w:p w14:paraId="15BB2C26" w14:textId="103D58FF" w:rsidR="00B82CF0" w:rsidRDefault="00B82CF0">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56245B" w15:done="0"/>
  <w15:commentEx w15:paraId="552E3333" w15:done="0"/>
  <w15:commentEx w15:paraId="597D2774" w15:done="1"/>
  <w15:commentEx w15:paraId="00779056" w15:paraIdParent="597D2774" w15:done="0"/>
  <w15:commentEx w15:paraId="656008AF" w15:paraIdParent="597D2774" w15:done="1"/>
  <w15:commentEx w15:paraId="72B91A1F" w15:paraIdParent="597D2774" w15:done="0"/>
  <w15:commentEx w15:paraId="18E51C6E" w15:paraIdParent="597D2774" w15:done="0"/>
  <w15:commentEx w15:paraId="7FBD7FBA" w15:paraIdParent="597D2774" w15:done="0"/>
  <w15:commentEx w15:paraId="20019089" w15:paraIdParent="597D2774" w15:done="0"/>
  <w15:commentEx w15:paraId="06A78027" w15:done="0"/>
  <w15:commentEx w15:paraId="7F84016A" w15:done="0"/>
  <w15:commentEx w15:paraId="2BBAB5AA" w15:paraIdParent="7F84016A" w15:done="0"/>
  <w15:commentEx w15:paraId="1C93C7E1" w15:done="0"/>
  <w15:commentEx w15:paraId="34122EB3" w15:paraIdParent="1C93C7E1" w15:done="0"/>
  <w15:commentEx w15:paraId="7D1C47A7" w15:paraIdParent="1C93C7E1" w15:done="0"/>
  <w15:commentEx w15:paraId="7AFF8715" w15:done="0"/>
  <w15:commentEx w15:paraId="2DABC568" w15:done="0"/>
  <w15:commentEx w15:paraId="08E30D78" w15:paraIdParent="2DABC568" w15:done="0"/>
  <w15:commentEx w15:paraId="7DBCC26F" w15:done="0"/>
  <w15:commentEx w15:paraId="271BA5CC" w15:paraIdParent="7DBCC26F" w15:done="0"/>
  <w15:commentEx w15:paraId="32D427AB" w15:paraIdParent="7DBCC26F" w15:done="0"/>
  <w15:commentEx w15:paraId="13C5A36E" w15:paraIdParent="7DBCC26F" w15:done="0"/>
  <w15:commentEx w15:paraId="0BA068C7" w15:done="0"/>
  <w15:commentEx w15:paraId="38388D43" w15:paraIdParent="0BA068C7" w15:done="0"/>
  <w15:commentEx w15:paraId="25DE6D3D" w15:paraIdParent="0BA068C7" w15:done="0"/>
  <w15:commentEx w15:paraId="6DA7F2F1" w15:done="0"/>
  <w15:commentEx w15:paraId="15BB2C26" w15:paraIdParent="6DA7F2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93955" w14:textId="77777777" w:rsidR="000C0CD4" w:rsidRDefault="000C0CD4" w:rsidP="00D75DAF">
      <w:r>
        <w:separator/>
      </w:r>
    </w:p>
    <w:p w14:paraId="4CD933AA" w14:textId="77777777" w:rsidR="000C0CD4" w:rsidRDefault="000C0CD4"/>
    <w:p w14:paraId="439FED08" w14:textId="77777777" w:rsidR="000C0CD4" w:rsidRDefault="000C0CD4" w:rsidP="00775C74"/>
  </w:endnote>
  <w:endnote w:type="continuationSeparator" w:id="0">
    <w:p w14:paraId="7F8AE51A" w14:textId="77777777" w:rsidR="000C0CD4" w:rsidRDefault="000C0CD4" w:rsidP="00D75DAF">
      <w:r>
        <w:continuationSeparator/>
      </w:r>
    </w:p>
    <w:p w14:paraId="0E841A79" w14:textId="77777777" w:rsidR="000C0CD4" w:rsidRDefault="000C0CD4"/>
    <w:p w14:paraId="7CF84987" w14:textId="77777777" w:rsidR="000C0CD4" w:rsidRDefault="000C0CD4" w:rsidP="00775C74"/>
  </w:endnote>
  <w:endnote w:type="continuationNotice" w:id="1">
    <w:p w14:paraId="48062B1D" w14:textId="77777777" w:rsidR="000C0CD4" w:rsidRDefault="000C0CD4"/>
    <w:p w14:paraId="2FB0DE30" w14:textId="77777777" w:rsidR="000C0CD4" w:rsidRDefault="000C0CD4"/>
    <w:p w14:paraId="2F48AB6F" w14:textId="77777777" w:rsidR="000C0CD4" w:rsidRDefault="000C0CD4"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altName w:val="Arial"/>
    <w:charset w:val="00"/>
    <w:family w:val="auto"/>
    <w:pitch w:val="variable"/>
    <w:sig w:usb0="00000000" w:usb1="5000A1FF" w:usb2="00000000" w:usb3="00000000" w:csb0="000001B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5951014"/>
      <w:docPartObj>
        <w:docPartGallery w:val="Page Numbers (Bottom of Page)"/>
        <w:docPartUnique/>
      </w:docPartObj>
    </w:sdtPr>
    <w:sdtEndPr>
      <w:rPr>
        <w:noProof/>
      </w:rPr>
    </w:sdtEndPr>
    <w:sdtContent>
      <w:p w14:paraId="5108698B" w14:textId="218BA474" w:rsidR="00B82CF0" w:rsidRDefault="00B82C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2DEDC0" w14:textId="77777777" w:rsidR="00B82CF0" w:rsidRPr="00440E61" w:rsidRDefault="00B82CF0"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1237464"/>
      <w:docPartObj>
        <w:docPartGallery w:val="Page Numbers (Bottom of Page)"/>
        <w:docPartUnique/>
      </w:docPartObj>
    </w:sdtPr>
    <w:sdtEndPr>
      <w:rPr>
        <w:noProof/>
      </w:rPr>
    </w:sdtEndPr>
    <w:sdtContent>
      <w:p w14:paraId="0EC38DF4" w14:textId="74924680" w:rsidR="00B82CF0" w:rsidRDefault="00B82CF0">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340A68E7" w14:textId="77777777" w:rsidR="00B82CF0" w:rsidRPr="00440E61" w:rsidRDefault="00B82CF0" w:rsidP="00D75D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8A721" w14:textId="77777777" w:rsidR="00B82CF0" w:rsidRDefault="00B82CF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4C100" w14:textId="6CE9FC16" w:rsidR="00B82CF0" w:rsidRDefault="00B82CF0">
    <w:pPr>
      <w:pStyle w:val="Footer"/>
      <w:jc w:val="right"/>
    </w:pPr>
  </w:p>
  <w:p w14:paraId="0DCCEA2E" w14:textId="77777777" w:rsidR="00B82CF0" w:rsidRPr="00440E61" w:rsidRDefault="00B82CF0" w:rsidP="00D75DA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58751" w14:textId="77777777" w:rsidR="00B82CF0" w:rsidRDefault="00B82CF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505939"/>
      <w:docPartObj>
        <w:docPartGallery w:val="Page Numbers (Bottom of Page)"/>
        <w:docPartUnique/>
      </w:docPartObj>
    </w:sdtPr>
    <w:sdtEndPr>
      <w:rPr>
        <w:noProof/>
      </w:rPr>
    </w:sdtEndPr>
    <w:sdtContent>
      <w:p w14:paraId="249DB92F" w14:textId="77777777" w:rsidR="00B82CF0" w:rsidRDefault="00B82CF0">
        <w:pPr>
          <w:pStyle w:val="Footer"/>
          <w:jc w:val="right"/>
        </w:pPr>
        <w:r>
          <w:fldChar w:fldCharType="begin"/>
        </w:r>
        <w:r>
          <w:instrText xml:space="preserve"> PAGE   \* MERGEFORMAT </w:instrText>
        </w:r>
        <w:r>
          <w:fldChar w:fldCharType="separate"/>
        </w:r>
        <w:r w:rsidR="00482308">
          <w:rPr>
            <w:noProof/>
          </w:rPr>
          <w:t>3-22</w:t>
        </w:r>
        <w:r>
          <w:rPr>
            <w:noProof/>
          </w:rPr>
          <w:fldChar w:fldCharType="end"/>
        </w:r>
      </w:p>
    </w:sdtContent>
  </w:sdt>
  <w:p w14:paraId="51D60814" w14:textId="77777777" w:rsidR="00B82CF0" w:rsidRPr="00440E61" w:rsidRDefault="00B82CF0" w:rsidP="00D75DA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48043"/>
      <w:docPartObj>
        <w:docPartGallery w:val="Page Numbers (Bottom of Page)"/>
        <w:docPartUnique/>
      </w:docPartObj>
    </w:sdtPr>
    <w:sdtEndPr>
      <w:rPr>
        <w:noProof/>
      </w:rPr>
    </w:sdtEndPr>
    <w:sdtContent>
      <w:p w14:paraId="2BCBA4D6" w14:textId="77777777" w:rsidR="00B82CF0" w:rsidRDefault="00B82CF0">
        <w:pPr>
          <w:pStyle w:val="Footer"/>
          <w:jc w:val="right"/>
        </w:pPr>
        <w:r>
          <w:fldChar w:fldCharType="begin"/>
        </w:r>
        <w:r>
          <w:instrText xml:space="preserve"> PAGE   \* MERGEFORMAT </w:instrText>
        </w:r>
        <w:r>
          <w:fldChar w:fldCharType="separate"/>
        </w:r>
        <w:r w:rsidR="00482308">
          <w:rPr>
            <w:noProof/>
          </w:rPr>
          <w:t>1-7</w:t>
        </w:r>
        <w:r>
          <w:rPr>
            <w:noProof/>
          </w:rPr>
          <w:fldChar w:fldCharType="end"/>
        </w:r>
      </w:p>
    </w:sdtContent>
  </w:sdt>
  <w:p w14:paraId="3E7F6A28" w14:textId="77777777" w:rsidR="00B82CF0" w:rsidRDefault="00B82CF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9931780"/>
      <w:docPartObj>
        <w:docPartGallery w:val="Page Numbers (Bottom of Page)"/>
        <w:docPartUnique/>
      </w:docPartObj>
    </w:sdtPr>
    <w:sdtEndPr>
      <w:rPr>
        <w:noProof/>
      </w:rPr>
    </w:sdtEndPr>
    <w:sdtContent>
      <w:p w14:paraId="1A4B6B43" w14:textId="7DE32ADE" w:rsidR="00B82CF0" w:rsidRDefault="00B82CF0">
        <w:pPr>
          <w:pStyle w:val="Footer"/>
          <w:jc w:val="right"/>
        </w:pPr>
        <w:r>
          <w:fldChar w:fldCharType="begin"/>
        </w:r>
        <w:r>
          <w:instrText xml:space="preserve"> PAGE   \* MERGEFORMAT </w:instrText>
        </w:r>
        <w:r>
          <w:fldChar w:fldCharType="separate"/>
        </w:r>
        <w:r w:rsidR="00482308">
          <w:rPr>
            <w:noProof/>
          </w:rPr>
          <w:t>5-1</w:t>
        </w:r>
        <w:r>
          <w:rPr>
            <w:noProof/>
          </w:rPr>
          <w:fldChar w:fldCharType="end"/>
        </w:r>
      </w:p>
    </w:sdtContent>
  </w:sdt>
  <w:p w14:paraId="4918DD7F" w14:textId="77777777" w:rsidR="00B82CF0" w:rsidRDefault="00B82C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9844B" w14:textId="77777777" w:rsidR="000C0CD4" w:rsidRDefault="000C0CD4" w:rsidP="00D75DAF">
      <w:r>
        <w:separator/>
      </w:r>
    </w:p>
    <w:p w14:paraId="097508EA" w14:textId="77777777" w:rsidR="000C0CD4" w:rsidRDefault="000C0CD4"/>
    <w:p w14:paraId="69E3C06A" w14:textId="77777777" w:rsidR="000C0CD4" w:rsidRDefault="000C0CD4" w:rsidP="00775C74"/>
  </w:footnote>
  <w:footnote w:type="continuationSeparator" w:id="0">
    <w:p w14:paraId="419C8D26" w14:textId="77777777" w:rsidR="000C0CD4" w:rsidRDefault="000C0CD4" w:rsidP="00D75DAF">
      <w:r>
        <w:continuationSeparator/>
      </w:r>
    </w:p>
    <w:p w14:paraId="2DDFCFF6" w14:textId="77777777" w:rsidR="000C0CD4" w:rsidRDefault="000C0CD4"/>
    <w:p w14:paraId="7E39CC15" w14:textId="77777777" w:rsidR="000C0CD4" w:rsidRDefault="000C0CD4" w:rsidP="00775C74"/>
  </w:footnote>
  <w:footnote w:type="continuationNotice" w:id="1">
    <w:p w14:paraId="4F2F4971" w14:textId="77777777" w:rsidR="000C0CD4" w:rsidRDefault="000C0CD4"/>
    <w:p w14:paraId="6421451F" w14:textId="77777777" w:rsidR="000C0CD4" w:rsidRDefault="000C0CD4"/>
    <w:p w14:paraId="6B65A4A1" w14:textId="77777777" w:rsidR="000C0CD4" w:rsidRDefault="000C0CD4" w:rsidP="00775C74"/>
  </w:footnote>
  <w:footnote w:id="2">
    <w:p w14:paraId="17ECB1D4" w14:textId="7F680DD9" w:rsidR="00B82CF0" w:rsidRPr="001804C4" w:rsidRDefault="00B82CF0">
      <w:pPr>
        <w:pStyle w:val="FootnoteText"/>
        <w:rPr>
          <w:lang w:val="en-PH"/>
        </w:rPr>
      </w:pPr>
      <w:r>
        <w:rPr>
          <w:rStyle w:val="FootnoteReference"/>
        </w:rPr>
        <w:footnoteRef/>
      </w:r>
      <w:r>
        <w:t xml:space="preserve"> MicroMappers digital disaster response system. http://micromappers.com/</w:t>
      </w:r>
    </w:p>
  </w:footnote>
  <w:footnote w:id="3">
    <w:p w14:paraId="338BBFD0" w14:textId="77777777" w:rsidR="00B82CF0" w:rsidRPr="00BA75BD" w:rsidRDefault="00B82CF0"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8CD3E65"/>
    <w:multiLevelType w:val="hybridMultilevel"/>
    <w:tmpl w:val="C6C4D78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nsid w:val="27440C0B"/>
    <w:multiLevelType w:val="hybridMultilevel"/>
    <w:tmpl w:val="5646528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nsid w:val="3282508F"/>
    <w:multiLevelType w:val="hybridMultilevel"/>
    <w:tmpl w:val="8DB25382"/>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nsid w:val="34C536AF"/>
    <w:multiLevelType w:val="hybridMultilevel"/>
    <w:tmpl w:val="D732396E"/>
    <w:lvl w:ilvl="0" w:tplc="D67E619A">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nsid w:val="3FDA5470"/>
    <w:multiLevelType w:val="hybridMultilevel"/>
    <w:tmpl w:val="1FF21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3">
    <w:nsid w:val="4BBF1862"/>
    <w:multiLevelType w:val="hybridMultilevel"/>
    <w:tmpl w:val="262CBBC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4">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7">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1">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2">
    <w:nsid w:val="7BC9174B"/>
    <w:multiLevelType w:val="hybridMultilevel"/>
    <w:tmpl w:val="50D2062A"/>
    <w:lvl w:ilvl="0" w:tplc="2C1ED67A">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9"/>
  </w:num>
  <w:num w:numId="3">
    <w:abstractNumId w:val="6"/>
  </w:num>
  <w:num w:numId="4">
    <w:abstractNumId w:val="15"/>
  </w:num>
  <w:num w:numId="5">
    <w:abstractNumId w:val="19"/>
  </w:num>
  <w:num w:numId="6">
    <w:abstractNumId w:val="0"/>
  </w:num>
  <w:num w:numId="7">
    <w:abstractNumId w:val="7"/>
  </w:num>
  <w:num w:numId="8">
    <w:abstractNumId w:val="20"/>
  </w:num>
  <w:num w:numId="9">
    <w:abstractNumId w:val="21"/>
  </w:num>
  <w:num w:numId="10">
    <w:abstractNumId w:val="30"/>
  </w:num>
  <w:num w:numId="11">
    <w:abstractNumId w:val="27"/>
  </w:num>
  <w:num w:numId="12">
    <w:abstractNumId w:val="3"/>
  </w:num>
  <w:num w:numId="13">
    <w:abstractNumId w:val="16"/>
  </w:num>
  <w:num w:numId="14">
    <w:abstractNumId w:val="12"/>
  </w:num>
  <w:num w:numId="15">
    <w:abstractNumId w:val="11"/>
  </w:num>
  <w:num w:numId="16">
    <w:abstractNumId w:val="17"/>
  </w:num>
  <w:num w:numId="17">
    <w:abstractNumId w:val="26"/>
  </w:num>
  <w:num w:numId="18">
    <w:abstractNumId w:val="28"/>
  </w:num>
  <w:num w:numId="19">
    <w:abstractNumId w:val="22"/>
  </w:num>
  <w:num w:numId="20">
    <w:abstractNumId w:val="10"/>
  </w:num>
  <w:num w:numId="21">
    <w:abstractNumId w:val="8"/>
  </w:num>
  <w:num w:numId="22">
    <w:abstractNumId w:val="2"/>
  </w:num>
  <w:num w:numId="23">
    <w:abstractNumId w:val="29"/>
  </w:num>
  <w:num w:numId="24">
    <w:abstractNumId w:val="31"/>
  </w:num>
  <w:num w:numId="25">
    <w:abstractNumId w:val="25"/>
  </w:num>
  <w:num w:numId="26">
    <w:abstractNumId w:val="5"/>
  </w:num>
  <w:num w:numId="27">
    <w:abstractNumId w:val="32"/>
  </w:num>
  <w:num w:numId="28">
    <w:abstractNumId w:val="14"/>
  </w:num>
  <w:num w:numId="29">
    <w:abstractNumId w:val="24"/>
  </w:num>
  <w:num w:numId="30">
    <w:abstractNumId w:val="23"/>
  </w:num>
  <w:num w:numId="31">
    <w:abstractNumId w:val="1"/>
  </w:num>
  <w:num w:numId="32">
    <w:abstractNumId w:val="18"/>
  </w:num>
  <w:num w:numId="33">
    <w:abstractNumId w:val="13"/>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61"/>
    <w:rsid w:val="00002FEB"/>
    <w:rsid w:val="000033F9"/>
    <w:rsid w:val="0001036A"/>
    <w:rsid w:val="000234DF"/>
    <w:rsid w:val="00027446"/>
    <w:rsid w:val="00030042"/>
    <w:rsid w:val="00032563"/>
    <w:rsid w:val="00032607"/>
    <w:rsid w:val="00034296"/>
    <w:rsid w:val="0003703F"/>
    <w:rsid w:val="00042ECA"/>
    <w:rsid w:val="0005048B"/>
    <w:rsid w:val="00055A08"/>
    <w:rsid w:val="000602FC"/>
    <w:rsid w:val="00063FCB"/>
    <w:rsid w:val="000728A0"/>
    <w:rsid w:val="000811C1"/>
    <w:rsid w:val="00092A2D"/>
    <w:rsid w:val="000A5FC3"/>
    <w:rsid w:val="000B0B29"/>
    <w:rsid w:val="000C005F"/>
    <w:rsid w:val="000C0CD4"/>
    <w:rsid w:val="000C213C"/>
    <w:rsid w:val="000D0698"/>
    <w:rsid w:val="000D1859"/>
    <w:rsid w:val="000D41B9"/>
    <w:rsid w:val="000D4322"/>
    <w:rsid w:val="000E0BF8"/>
    <w:rsid w:val="000F53D5"/>
    <w:rsid w:val="000F6A25"/>
    <w:rsid w:val="000F6FD1"/>
    <w:rsid w:val="001006A2"/>
    <w:rsid w:val="0010475B"/>
    <w:rsid w:val="00107FA5"/>
    <w:rsid w:val="00112616"/>
    <w:rsid w:val="001226B7"/>
    <w:rsid w:val="0012403D"/>
    <w:rsid w:val="00126012"/>
    <w:rsid w:val="00132687"/>
    <w:rsid w:val="001349F6"/>
    <w:rsid w:val="0013561C"/>
    <w:rsid w:val="00145987"/>
    <w:rsid w:val="00146BE4"/>
    <w:rsid w:val="00150A12"/>
    <w:rsid w:val="00150DEA"/>
    <w:rsid w:val="0015369C"/>
    <w:rsid w:val="001547E5"/>
    <w:rsid w:val="00157597"/>
    <w:rsid w:val="001611A4"/>
    <w:rsid w:val="00163EF7"/>
    <w:rsid w:val="001742DA"/>
    <w:rsid w:val="00175E96"/>
    <w:rsid w:val="001804C4"/>
    <w:rsid w:val="00180DA1"/>
    <w:rsid w:val="0018584F"/>
    <w:rsid w:val="00186911"/>
    <w:rsid w:val="001871D8"/>
    <w:rsid w:val="001A5B48"/>
    <w:rsid w:val="001A5D0F"/>
    <w:rsid w:val="001A74EC"/>
    <w:rsid w:val="001B036E"/>
    <w:rsid w:val="001B418F"/>
    <w:rsid w:val="001B6847"/>
    <w:rsid w:val="001C108D"/>
    <w:rsid w:val="001D4416"/>
    <w:rsid w:val="001D5396"/>
    <w:rsid w:val="001D7EFA"/>
    <w:rsid w:val="001F319C"/>
    <w:rsid w:val="001F3C78"/>
    <w:rsid w:val="001F7E63"/>
    <w:rsid w:val="00204BBF"/>
    <w:rsid w:val="002228A1"/>
    <w:rsid w:val="00223AAF"/>
    <w:rsid w:val="002379A0"/>
    <w:rsid w:val="002523EF"/>
    <w:rsid w:val="00253D49"/>
    <w:rsid w:val="00255ACD"/>
    <w:rsid w:val="00257B40"/>
    <w:rsid w:val="0027470C"/>
    <w:rsid w:val="002748C8"/>
    <w:rsid w:val="00275F94"/>
    <w:rsid w:val="00283BC8"/>
    <w:rsid w:val="00283DC9"/>
    <w:rsid w:val="00284BFA"/>
    <w:rsid w:val="002A19D8"/>
    <w:rsid w:val="002A6870"/>
    <w:rsid w:val="002A7CAB"/>
    <w:rsid w:val="002B0085"/>
    <w:rsid w:val="002B426B"/>
    <w:rsid w:val="002B5FE2"/>
    <w:rsid w:val="002C5CD0"/>
    <w:rsid w:val="002C613B"/>
    <w:rsid w:val="002C61A1"/>
    <w:rsid w:val="002D13AF"/>
    <w:rsid w:val="002D4C7A"/>
    <w:rsid w:val="002E2FD8"/>
    <w:rsid w:val="002E3FFA"/>
    <w:rsid w:val="002F27A0"/>
    <w:rsid w:val="002F3505"/>
    <w:rsid w:val="002F4DE5"/>
    <w:rsid w:val="002F5C7C"/>
    <w:rsid w:val="002F7B9C"/>
    <w:rsid w:val="00306386"/>
    <w:rsid w:val="003100BB"/>
    <w:rsid w:val="0031287E"/>
    <w:rsid w:val="003216A6"/>
    <w:rsid w:val="003303FA"/>
    <w:rsid w:val="00331B58"/>
    <w:rsid w:val="00341E15"/>
    <w:rsid w:val="00342E03"/>
    <w:rsid w:val="0034423D"/>
    <w:rsid w:val="003461B6"/>
    <w:rsid w:val="003500D6"/>
    <w:rsid w:val="00350646"/>
    <w:rsid w:val="00350E9F"/>
    <w:rsid w:val="00352AD1"/>
    <w:rsid w:val="00362B8C"/>
    <w:rsid w:val="00363585"/>
    <w:rsid w:val="00364F14"/>
    <w:rsid w:val="00380E36"/>
    <w:rsid w:val="003851E4"/>
    <w:rsid w:val="00390954"/>
    <w:rsid w:val="00390E9D"/>
    <w:rsid w:val="00395736"/>
    <w:rsid w:val="00397242"/>
    <w:rsid w:val="003A0938"/>
    <w:rsid w:val="003A2ECA"/>
    <w:rsid w:val="003A5753"/>
    <w:rsid w:val="003A7E89"/>
    <w:rsid w:val="003B6733"/>
    <w:rsid w:val="003B708B"/>
    <w:rsid w:val="003C22F4"/>
    <w:rsid w:val="003E20BE"/>
    <w:rsid w:val="003F406F"/>
    <w:rsid w:val="003F41CC"/>
    <w:rsid w:val="003F53AA"/>
    <w:rsid w:val="00414BAB"/>
    <w:rsid w:val="00416B58"/>
    <w:rsid w:val="00416C56"/>
    <w:rsid w:val="00421D73"/>
    <w:rsid w:val="004233D0"/>
    <w:rsid w:val="00431AB1"/>
    <w:rsid w:val="00435490"/>
    <w:rsid w:val="00437F35"/>
    <w:rsid w:val="00440E61"/>
    <w:rsid w:val="004509A3"/>
    <w:rsid w:val="00450CB2"/>
    <w:rsid w:val="004536C9"/>
    <w:rsid w:val="00453ACA"/>
    <w:rsid w:val="00455BF1"/>
    <w:rsid w:val="00461CDC"/>
    <w:rsid w:val="00462B44"/>
    <w:rsid w:val="00465A9D"/>
    <w:rsid w:val="00467F73"/>
    <w:rsid w:val="00472D74"/>
    <w:rsid w:val="004752EE"/>
    <w:rsid w:val="0047595D"/>
    <w:rsid w:val="004805B4"/>
    <w:rsid w:val="00482308"/>
    <w:rsid w:val="004837E0"/>
    <w:rsid w:val="00485485"/>
    <w:rsid w:val="00490C07"/>
    <w:rsid w:val="00495154"/>
    <w:rsid w:val="00495F60"/>
    <w:rsid w:val="004A1188"/>
    <w:rsid w:val="004A57BE"/>
    <w:rsid w:val="004B0308"/>
    <w:rsid w:val="004B222E"/>
    <w:rsid w:val="004B290D"/>
    <w:rsid w:val="004C228B"/>
    <w:rsid w:val="004C7610"/>
    <w:rsid w:val="004D36FF"/>
    <w:rsid w:val="004D506F"/>
    <w:rsid w:val="004D7982"/>
    <w:rsid w:val="004E5E6F"/>
    <w:rsid w:val="004E73BB"/>
    <w:rsid w:val="004F4CE1"/>
    <w:rsid w:val="0050111D"/>
    <w:rsid w:val="00506E04"/>
    <w:rsid w:val="00507824"/>
    <w:rsid w:val="00511D00"/>
    <w:rsid w:val="0051255D"/>
    <w:rsid w:val="005128C5"/>
    <w:rsid w:val="00514580"/>
    <w:rsid w:val="005146D8"/>
    <w:rsid w:val="005153D1"/>
    <w:rsid w:val="005166E0"/>
    <w:rsid w:val="0052792B"/>
    <w:rsid w:val="00527A60"/>
    <w:rsid w:val="005322DE"/>
    <w:rsid w:val="00532962"/>
    <w:rsid w:val="00541BE6"/>
    <w:rsid w:val="00542B9F"/>
    <w:rsid w:val="0054674B"/>
    <w:rsid w:val="00546B89"/>
    <w:rsid w:val="00554F66"/>
    <w:rsid w:val="0056443E"/>
    <w:rsid w:val="0056453D"/>
    <w:rsid w:val="005651B5"/>
    <w:rsid w:val="00574991"/>
    <w:rsid w:val="00576627"/>
    <w:rsid w:val="00577D01"/>
    <w:rsid w:val="00583C3E"/>
    <w:rsid w:val="00586148"/>
    <w:rsid w:val="00586B54"/>
    <w:rsid w:val="00587BA4"/>
    <w:rsid w:val="005904A9"/>
    <w:rsid w:val="00591B62"/>
    <w:rsid w:val="00592B51"/>
    <w:rsid w:val="005959FF"/>
    <w:rsid w:val="00595F9F"/>
    <w:rsid w:val="005A0686"/>
    <w:rsid w:val="005A1A04"/>
    <w:rsid w:val="005A406A"/>
    <w:rsid w:val="005A51CD"/>
    <w:rsid w:val="005B3B38"/>
    <w:rsid w:val="005B6D91"/>
    <w:rsid w:val="005C0D29"/>
    <w:rsid w:val="005C142B"/>
    <w:rsid w:val="005C7926"/>
    <w:rsid w:val="005C7D77"/>
    <w:rsid w:val="005D1D13"/>
    <w:rsid w:val="005E2022"/>
    <w:rsid w:val="005E4413"/>
    <w:rsid w:val="005F3A0B"/>
    <w:rsid w:val="006001CC"/>
    <w:rsid w:val="006009B5"/>
    <w:rsid w:val="0060664F"/>
    <w:rsid w:val="0061346A"/>
    <w:rsid w:val="006139FD"/>
    <w:rsid w:val="00614551"/>
    <w:rsid w:val="00621669"/>
    <w:rsid w:val="00621C57"/>
    <w:rsid w:val="00622A36"/>
    <w:rsid w:val="006350A9"/>
    <w:rsid w:val="00643050"/>
    <w:rsid w:val="0064436A"/>
    <w:rsid w:val="00644656"/>
    <w:rsid w:val="00654200"/>
    <w:rsid w:val="0066403C"/>
    <w:rsid w:val="00667DA4"/>
    <w:rsid w:val="00672265"/>
    <w:rsid w:val="006755C4"/>
    <w:rsid w:val="00680BD5"/>
    <w:rsid w:val="00683DF7"/>
    <w:rsid w:val="0068578C"/>
    <w:rsid w:val="006859A7"/>
    <w:rsid w:val="00687A40"/>
    <w:rsid w:val="00691CC8"/>
    <w:rsid w:val="0069741E"/>
    <w:rsid w:val="006A2F07"/>
    <w:rsid w:val="006A2FC1"/>
    <w:rsid w:val="006A4520"/>
    <w:rsid w:val="006A49A9"/>
    <w:rsid w:val="006A636E"/>
    <w:rsid w:val="006A76F3"/>
    <w:rsid w:val="006B042D"/>
    <w:rsid w:val="006B2429"/>
    <w:rsid w:val="006B3B1C"/>
    <w:rsid w:val="006B4F2B"/>
    <w:rsid w:val="006B6CC9"/>
    <w:rsid w:val="006C0D23"/>
    <w:rsid w:val="006C1627"/>
    <w:rsid w:val="006C2B26"/>
    <w:rsid w:val="006C3084"/>
    <w:rsid w:val="006C7DBE"/>
    <w:rsid w:val="006D6D0D"/>
    <w:rsid w:val="006E1E55"/>
    <w:rsid w:val="006E6EA6"/>
    <w:rsid w:val="007104C5"/>
    <w:rsid w:val="00713095"/>
    <w:rsid w:val="00713C2D"/>
    <w:rsid w:val="00715048"/>
    <w:rsid w:val="0073113C"/>
    <w:rsid w:val="00731B58"/>
    <w:rsid w:val="00734E39"/>
    <w:rsid w:val="0073567A"/>
    <w:rsid w:val="007441E2"/>
    <w:rsid w:val="00754FA6"/>
    <w:rsid w:val="00767F30"/>
    <w:rsid w:val="00770DD7"/>
    <w:rsid w:val="00775C74"/>
    <w:rsid w:val="00775E3A"/>
    <w:rsid w:val="007761EF"/>
    <w:rsid w:val="0077646C"/>
    <w:rsid w:val="0077760D"/>
    <w:rsid w:val="00781A9A"/>
    <w:rsid w:val="007856A9"/>
    <w:rsid w:val="00787C47"/>
    <w:rsid w:val="00790DB7"/>
    <w:rsid w:val="00793324"/>
    <w:rsid w:val="007A0613"/>
    <w:rsid w:val="007B0FD2"/>
    <w:rsid w:val="007B7606"/>
    <w:rsid w:val="007C4B8A"/>
    <w:rsid w:val="007C6434"/>
    <w:rsid w:val="007D0C64"/>
    <w:rsid w:val="007D3A2D"/>
    <w:rsid w:val="007E5FF5"/>
    <w:rsid w:val="007E73D0"/>
    <w:rsid w:val="007F658D"/>
    <w:rsid w:val="00800183"/>
    <w:rsid w:val="00801445"/>
    <w:rsid w:val="008062DC"/>
    <w:rsid w:val="0082421E"/>
    <w:rsid w:val="00824301"/>
    <w:rsid w:val="00826175"/>
    <w:rsid w:val="0084033F"/>
    <w:rsid w:val="00844E29"/>
    <w:rsid w:val="00852A57"/>
    <w:rsid w:val="00865F43"/>
    <w:rsid w:val="00867B3F"/>
    <w:rsid w:val="00870D63"/>
    <w:rsid w:val="0087118B"/>
    <w:rsid w:val="00871334"/>
    <w:rsid w:val="00876C12"/>
    <w:rsid w:val="00880453"/>
    <w:rsid w:val="008809C2"/>
    <w:rsid w:val="00881141"/>
    <w:rsid w:val="00882C7D"/>
    <w:rsid w:val="00885534"/>
    <w:rsid w:val="00891DB0"/>
    <w:rsid w:val="008944C0"/>
    <w:rsid w:val="00899B11"/>
    <w:rsid w:val="008A25EA"/>
    <w:rsid w:val="008B185B"/>
    <w:rsid w:val="008B3F53"/>
    <w:rsid w:val="008B5DC8"/>
    <w:rsid w:val="008B5F90"/>
    <w:rsid w:val="008C2E37"/>
    <w:rsid w:val="008D1425"/>
    <w:rsid w:val="008D169E"/>
    <w:rsid w:val="008D1CF3"/>
    <w:rsid w:val="008D6001"/>
    <w:rsid w:val="008D6077"/>
    <w:rsid w:val="008D6249"/>
    <w:rsid w:val="008E3546"/>
    <w:rsid w:val="008E625C"/>
    <w:rsid w:val="008F3438"/>
    <w:rsid w:val="008F410A"/>
    <w:rsid w:val="008F7B1E"/>
    <w:rsid w:val="00900BFD"/>
    <w:rsid w:val="00900FE0"/>
    <w:rsid w:val="0091327F"/>
    <w:rsid w:val="0091335C"/>
    <w:rsid w:val="00913DC4"/>
    <w:rsid w:val="00915BA7"/>
    <w:rsid w:val="00915C7C"/>
    <w:rsid w:val="00921658"/>
    <w:rsid w:val="00924A96"/>
    <w:rsid w:val="00926839"/>
    <w:rsid w:val="0093339A"/>
    <w:rsid w:val="00937AE6"/>
    <w:rsid w:val="00951F0B"/>
    <w:rsid w:val="00961634"/>
    <w:rsid w:val="00970839"/>
    <w:rsid w:val="00972FCF"/>
    <w:rsid w:val="009822C5"/>
    <w:rsid w:val="009844CC"/>
    <w:rsid w:val="0098563A"/>
    <w:rsid w:val="00985AE8"/>
    <w:rsid w:val="0098776D"/>
    <w:rsid w:val="00992BBF"/>
    <w:rsid w:val="00996A31"/>
    <w:rsid w:val="00996D58"/>
    <w:rsid w:val="009A019E"/>
    <w:rsid w:val="009A1CF0"/>
    <w:rsid w:val="009A460C"/>
    <w:rsid w:val="009B79FD"/>
    <w:rsid w:val="009C1678"/>
    <w:rsid w:val="009C1FBB"/>
    <w:rsid w:val="009C624D"/>
    <w:rsid w:val="009D4ADB"/>
    <w:rsid w:val="009D626A"/>
    <w:rsid w:val="009E17E5"/>
    <w:rsid w:val="009E1881"/>
    <w:rsid w:val="009F559A"/>
    <w:rsid w:val="00A1648F"/>
    <w:rsid w:val="00A22368"/>
    <w:rsid w:val="00A246FA"/>
    <w:rsid w:val="00A32451"/>
    <w:rsid w:val="00A36D83"/>
    <w:rsid w:val="00A411C0"/>
    <w:rsid w:val="00A41728"/>
    <w:rsid w:val="00A50033"/>
    <w:rsid w:val="00A52520"/>
    <w:rsid w:val="00A542AC"/>
    <w:rsid w:val="00A558D8"/>
    <w:rsid w:val="00A62F40"/>
    <w:rsid w:val="00A65457"/>
    <w:rsid w:val="00A746E8"/>
    <w:rsid w:val="00A7717B"/>
    <w:rsid w:val="00A81FA6"/>
    <w:rsid w:val="00A84206"/>
    <w:rsid w:val="00A87103"/>
    <w:rsid w:val="00A9725E"/>
    <w:rsid w:val="00A97984"/>
    <w:rsid w:val="00AA3378"/>
    <w:rsid w:val="00AA63B0"/>
    <w:rsid w:val="00AB2880"/>
    <w:rsid w:val="00AB2D78"/>
    <w:rsid w:val="00AB3AFC"/>
    <w:rsid w:val="00AB3F77"/>
    <w:rsid w:val="00AC495A"/>
    <w:rsid w:val="00AD12E7"/>
    <w:rsid w:val="00AD7D08"/>
    <w:rsid w:val="00AE24DF"/>
    <w:rsid w:val="00B0167A"/>
    <w:rsid w:val="00B016A2"/>
    <w:rsid w:val="00B028CC"/>
    <w:rsid w:val="00B12296"/>
    <w:rsid w:val="00B139D2"/>
    <w:rsid w:val="00B14A1A"/>
    <w:rsid w:val="00B1730E"/>
    <w:rsid w:val="00B17DCD"/>
    <w:rsid w:val="00B33EC6"/>
    <w:rsid w:val="00B3684D"/>
    <w:rsid w:val="00B37897"/>
    <w:rsid w:val="00B422C5"/>
    <w:rsid w:val="00B539AC"/>
    <w:rsid w:val="00B64DDD"/>
    <w:rsid w:val="00B67FE1"/>
    <w:rsid w:val="00B74353"/>
    <w:rsid w:val="00B823D3"/>
    <w:rsid w:val="00B82AFA"/>
    <w:rsid w:val="00B82CF0"/>
    <w:rsid w:val="00B8408C"/>
    <w:rsid w:val="00B85B60"/>
    <w:rsid w:val="00B86C39"/>
    <w:rsid w:val="00B9108F"/>
    <w:rsid w:val="00B95616"/>
    <w:rsid w:val="00B964B0"/>
    <w:rsid w:val="00BA0AD3"/>
    <w:rsid w:val="00BA11F0"/>
    <w:rsid w:val="00BB56DC"/>
    <w:rsid w:val="00BC38F1"/>
    <w:rsid w:val="00BC5245"/>
    <w:rsid w:val="00BD1D44"/>
    <w:rsid w:val="00BE603E"/>
    <w:rsid w:val="00BE6BAD"/>
    <w:rsid w:val="00BF0074"/>
    <w:rsid w:val="00BF24C0"/>
    <w:rsid w:val="00BF6EC4"/>
    <w:rsid w:val="00C07C07"/>
    <w:rsid w:val="00C07FC7"/>
    <w:rsid w:val="00C124CB"/>
    <w:rsid w:val="00C12A8C"/>
    <w:rsid w:val="00C15C31"/>
    <w:rsid w:val="00C16374"/>
    <w:rsid w:val="00C17693"/>
    <w:rsid w:val="00C2196D"/>
    <w:rsid w:val="00C22EBB"/>
    <w:rsid w:val="00C2589E"/>
    <w:rsid w:val="00C35580"/>
    <w:rsid w:val="00C36758"/>
    <w:rsid w:val="00C37D20"/>
    <w:rsid w:val="00C40C72"/>
    <w:rsid w:val="00C4152E"/>
    <w:rsid w:val="00C418EB"/>
    <w:rsid w:val="00C42EC1"/>
    <w:rsid w:val="00C539A1"/>
    <w:rsid w:val="00C63936"/>
    <w:rsid w:val="00C67F93"/>
    <w:rsid w:val="00C70968"/>
    <w:rsid w:val="00C71446"/>
    <w:rsid w:val="00C72B93"/>
    <w:rsid w:val="00C82EF5"/>
    <w:rsid w:val="00C833D6"/>
    <w:rsid w:val="00C8480E"/>
    <w:rsid w:val="00C90C2D"/>
    <w:rsid w:val="00C94015"/>
    <w:rsid w:val="00C945B0"/>
    <w:rsid w:val="00CA7440"/>
    <w:rsid w:val="00CB288E"/>
    <w:rsid w:val="00CC60AF"/>
    <w:rsid w:val="00CD0EE7"/>
    <w:rsid w:val="00CD3E6A"/>
    <w:rsid w:val="00CD7B9F"/>
    <w:rsid w:val="00CE6C9E"/>
    <w:rsid w:val="00CF4992"/>
    <w:rsid w:val="00D00AED"/>
    <w:rsid w:val="00D00BB9"/>
    <w:rsid w:val="00D024E4"/>
    <w:rsid w:val="00D0387C"/>
    <w:rsid w:val="00D03C75"/>
    <w:rsid w:val="00D15920"/>
    <w:rsid w:val="00D17370"/>
    <w:rsid w:val="00D2224C"/>
    <w:rsid w:val="00D223DC"/>
    <w:rsid w:val="00D22929"/>
    <w:rsid w:val="00D3023F"/>
    <w:rsid w:val="00D324CE"/>
    <w:rsid w:val="00D32EFF"/>
    <w:rsid w:val="00D35ECF"/>
    <w:rsid w:val="00D361AB"/>
    <w:rsid w:val="00D36E00"/>
    <w:rsid w:val="00D36EB1"/>
    <w:rsid w:val="00D52774"/>
    <w:rsid w:val="00D57319"/>
    <w:rsid w:val="00D60A15"/>
    <w:rsid w:val="00D6203D"/>
    <w:rsid w:val="00D6496B"/>
    <w:rsid w:val="00D6684A"/>
    <w:rsid w:val="00D74E9B"/>
    <w:rsid w:val="00D75269"/>
    <w:rsid w:val="00D75DAF"/>
    <w:rsid w:val="00D75DDF"/>
    <w:rsid w:val="00D77F71"/>
    <w:rsid w:val="00D82C3E"/>
    <w:rsid w:val="00D8534F"/>
    <w:rsid w:val="00D85898"/>
    <w:rsid w:val="00D85D35"/>
    <w:rsid w:val="00D94E5A"/>
    <w:rsid w:val="00D95E63"/>
    <w:rsid w:val="00DA1A3E"/>
    <w:rsid w:val="00DB298E"/>
    <w:rsid w:val="00DC12F6"/>
    <w:rsid w:val="00DC3870"/>
    <w:rsid w:val="00DD115B"/>
    <w:rsid w:val="00DD3DAF"/>
    <w:rsid w:val="00DD4160"/>
    <w:rsid w:val="00DE02B8"/>
    <w:rsid w:val="00DE1ABB"/>
    <w:rsid w:val="00DF1FEC"/>
    <w:rsid w:val="00DF33EA"/>
    <w:rsid w:val="00E026C7"/>
    <w:rsid w:val="00E21C39"/>
    <w:rsid w:val="00E232DB"/>
    <w:rsid w:val="00E27681"/>
    <w:rsid w:val="00E32C58"/>
    <w:rsid w:val="00E4197C"/>
    <w:rsid w:val="00E42673"/>
    <w:rsid w:val="00E428B8"/>
    <w:rsid w:val="00E43395"/>
    <w:rsid w:val="00E46295"/>
    <w:rsid w:val="00E525B1"/>
    <w:rsid w:val="00E55FD0"/>
    <w:rsid w:val="00E61819"/>
    <w:rsid w:val="00E6382A"/>
    <w:rsid w:val="00E66926"/>
    <w:rsid w:val="00E67FFD"/>
    <w:rsid w:val="00E800AF"/>
    <w:rsid w:val="00E829B3"/>
    <w:rsid w:val="00E82ECC"/>
    <w:rsid w:val="00E83D80"/>
    <w:rsid w:val="00E84434"/>
    <w:rsid w:val="00E85BA8"/>
    <w:rsid w:val="00E87FD4"/>
    <w:rsid w:val="00E936EF"/>
    <w:rsid w:val="00E9371A"/>
    <w:rsid w:val="00E943C7"/>
    <w:rsid w:val="00E94F37"/>
    <w:rsid w:val="00EA1333"/>
    <w:rsid w:val="00EA3E3F"/>
    <w:rsid w:val="00EB1169"/>
    <w:rsid w:val="00EB29CB"/>
    <w:rsid w:val="00EB2D46"/>
    <w:rsid w:val="00EB3126"/>
    <w:rsid w:val="00EB7D0D"/>
    <w:rsid w:val="00EC07D4"/>
    <w:rsid w:val="00EC2B65"/>
    <w:rsid w:val="00EC3901"/>
    <w:rsid w:val="00EC600C"/>
    <w:rsid w:val="00ED1847"/>
    <w:rsid w:val="00ED2A4B"/>
    <w:rsid w:val="00ED648D"/>
    <w:rsid w:val="00EE0188"/>
    <w:rsid w:val="00EE1579"/>
    <w:rsid w:val="00EF2300"/>
    <w:rsid w:val="00EF2FB0"/>
    <w:rsid w:val="00EF468C"/>
    <w:rsid w:val="00EF5BA1"/>
    <w:rsid w:val="00EF6E7F"/>
    <w:rsid w:val="00F03298"/>
    <w:rsid w:val="00F06409"/>
    <w:rsid w:val="00F10011"/>
    <w:rsid w:val="00F20F78"/>
    <w:rsid w:val="00F21327"/>
    <w:rsid w:val="00F2228D"/>
    <w:rsid w:val="00F24351"/>
    <w:rsid w:val="00F25033"/>
    <w:rsid w:val="00F264C1"/>
    <w:rsid w:val="00F31438"/>
    <w:rsid w:val="00F320B1"/>
    <w:rsid w:val="00F3354D"/>
    <w:rsid w:val="00F3612D"/>
    <w:rsid w:val="00F375EA"/>
    <w:rsid w:val="00F41DF5"/>
    <w:rsid w:val="00F45038"/>
    <w:rsid w:val="00F47D14"/>
    <w:rsid w:val="00F51FD9"/>
    <w:rsid w:val="00F54136"/>
    <w:rsid w:val="00F55895"/>
    <w:rsid w:val="00F5598B"/>
    <w:rsid w:val="00F56BDF"/>
    <w:rsid w:val="00F64169"/>
    <w:rsid w:val="00F64B86"/>
    <w:rsid w:val="00F64EB8"/>
    <w:rsid w:val="00F71FF7"/>
    <w:rsid w:val="00F74E75"/>
    <w:rsid w:val="00F86CCE"/>
    <w:rsid w:val="00F93511"/>
    <w:rsid w:val="00F97BA1"/>
    <w:rsid w:val="00FA1884"/>
    <w:rsid w:val="00FA692A"/>
    <w:rsid w:val="00FA744C"/>
    <w:rsid w:val="00FB0BB1"/>
    <w:rsid w:val="00FC18F2"/>
    <w:rsid w:val="00FC33A5"/>
    <w:rsid w:val="00FC3B86"/>
    <w:rsid w:val="00FC54CD"/>
    <w:rsid w:val="00FC5E33"/>
    <w:rsid w:val="00FC6A56"/>
    <w:rsid w:val="00FD415D"/>
    <w:rsid w:val="00FD55F0"/>
    <w:rsid w:val="00FE50E5"/>
    <w:rsid w:val="00FE6C80"/>
    <w:rsid w:val="00FF06ED"/>
    <w:rsid w:val="00FF2A09"/>
    <w:rsid w:val="00FF36B1"/>
    <w:rsid w:val="00FF5F4F"/>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FA0C8D99-5968-4A80-B4B3-DB3F6352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AB2880"/>
    <w:pPr>
      <w:numPr>
        <w:ilvl w:val="2"/>
        <w:numId w:val="6"/>
      </w:numPr>
      <w:spacing w:line="276" w:lineRule="auto"/>
      <w:ind w:left="1080"/>
      <w:outlineLvl w:val="2"/>
    </w:pPr>
    <w:rPr>
      <w:b/>
      <w:sz w:val="22"/>
      <w:szCs w:val="22"/>
    </w:rPr>
  </w:style>
  <w:style w:type="paragraph" w:styleId="Heading4">
    <w:name w:val="heading 4"/>
    <w:basedOn w:val="Heading3"/>
    <w:next w:val="Normal"/>
    <w:link w:val="Heading4Char"/>
    <w:uiPriority w:val="9"/>
    <w:unhideWhenUsed/>
    <w:qFormat/>
    <w:rsid w:val="00AB2880"/>
    <w:pPr>
      <w:numPr>
        <w:ilvl w:val="3"/>
      </w:numPr>
      <w:ind w:left="1440"/>
      <w:outlineLvl w:val="3"/>
    </w:pPr>
    <w:rPr>
      <w:sz w:val="20"/>
      <w:szCs w:val="20"/>
    </w:rPr>
  </w:style>
  <w:style w:type="paragraph" w:styleId="Heading5">
    <w:name w:val="heading 5"/>
    <w:basedOn w:val="Heading4"/>
    <w:next w:val="Normal"/>
    <w:link w:val="Heading5Char"/>
    <w:uiPriority w:val="9"/>
    <w:unhideWhenUsed/>
    <w:qFormat/>
    <w:rsid w:val="00AB2880"/>
    <w:pPr>
      <w:numPr>
        <w:ilvl w:val="0"/>
        <w:numId w:val="0"/>
      </w:numPr>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AB2880"/>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754FA6"/>
    <w:pPr>
      <w:tabs>
        <w:tab w:val="left" w:pos="880"/>
        <w:tab w:val="right" w:leader="dot" w:pos="9350"/>
      </w:tabs>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B2880"/>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unhideWhenUsed/>
    <w:rsid w:val="00867B3F"/>
  </w:style>
  <w:style w:type="character" w:customStyle="1" w:styleId="CommentTextChar">
    <w:name w:val="Comment Text Char"/>
    <w:basedOn w:val="DefaultParagraphFont"/>
    <w:link w:val="CommentText"/>
    <w:uiPriority w:val="99"/>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 w:type="character" w:customStyle="1" w:styleId="Heading5Char">
    <w:name w:val="Heading 5 Char"/>
    <w:basedOn w:val="DefaultParagraphFont"/>
    <w:link w:val="Heading5"/>
    <w:uiPriority w:val="9"/>
    <w:rsid w:val="00AB2880"/>
    <w:rPr>
      <w:rFonts w:ascii="Arial" w:hAnsi="Arial" w:cs="Arial"/>
      <w:b/>
      <w:sz w:val="20"/>
      <w:szCs w:val="20"/>
    </w:rPr>
  </w:style>
  <w:style w:type="character" w:customStyle="1" w:styleId="link-complex-target">
    <w:name w:val="link-complex-target"/>
    <w:basedOn w:val="DefaultParagraphFont"/>
    <w:rsid w:val="008C2E37"/>
  </w:style>
  <w:style w:type="character" w:customStyle="1" w:styleId="hash">
    <w:name w:val="hash"/>
    <w:basedOn w:val="DefaultParagraphFont"/>
    <w:rsid w:val="008C2E37"/>
  </w:style>
  <w:style w:type="paragraph" w:styleId="Revision">
    <w:name w:val="Revision"/>
    <w:hidden/>
    <w:uiPriority w:val="99"/>
    <w:semiHidden/>
    <w:rsid w:val="0091335C"/>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066">
      <w:bodyDiv w:val="1"/>
      <w:marLeft w:val="0"/>
      <w:marRight w:val="0"/>
      <w:marTop w:val="0"/>
      <w:marBottom w:val="0"/>
      <w:divBdr>
        <w:top w:val="none" w:sz="0" w:space="0" w:color="auto"/>
        <w:left w:val="none" w:sz="0" w:space="0" w:color="auto"/>
        <w:bottom w:val="none" w:sz="0" w:space="0" w:color="auto"/>
        <w:right w:val="none" w:sz="0" w:space="0" w:color="auto"/>
      </w:divBdr>
    </w:div>
    <w:div w:id="70465893">
      <w:bodyDiv w:val="1"/>
      <w:marLeft w:val="0"/>
      <w:marRight w:val="0"/>
      <w:marTop w:val="0"/>
      <w:marBottom w:val="0"/>
      <w:divBdr>
        <w:top w:val="none" w:sz="0" w:space="0" w:color="auto"/>
        <w:left w:val="none" w:sz="0" w:space="0" w:color="auto"/>
        <w:bottom w:val="none" w:sz="0" w:space="0" w:color="auto"/>
        <w:right w:val="none" w:sz="0" w:space="0" w:color="auto"/>
      </w:divBdr>
    </w:div>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551309509">
      <w:bodyDiv w:val="1"/>
      <w:marLeft w:val="0"/>
      <w:marRight w:val="0"/>
      <w:marTop w:val="0"/>
      <w:marBottom w:val="0"/>
      <w:divBdr>
        <w:top w:val="none" w:sz="0" w:space="0" w:color="auto"/>
        <w:left w:val="none" w:sz="0" w:space="0" w:color="auto"/>
        <w:bottom w:val="none" w:sz="0" w:space="0" w:color="auto"/>
        <w:right w:val="none" w:sz="0" w:space="0" w:color="auto"/>
      </w:divBdr>
    </w:div>
    <w:div w:id="585068908">
      <w:bodyDiv w:val="1"/>
      <w:marLeft w:val="0"/>
      <w:marRight w:val="0"/>
      <w:marTop w:val="0"/>
      <w:marBottom w:val="0"/>
      <w:divBdr>
        <w:top w:val="none" w:sz="0" w:space="0" w:color="auto"/>
        <w:left w:val="none" w:sz="0" w:space="0" w:color="auto"/>
        <w:bottom w:val="none" w:sz="0" w:space="0" w:color="auto"/>
        <w:right w:val="none" w:sz="0" w:space="0" w:color="auto"/>
      </w:divBdr>
    </w:div>
    <w:div w:id="632714446">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782576505">
      <w:bodyDiv w:val="1"/>
      <w:marLeft w:val="0"/>
      <w:marRight w:val="0"/>
      <w:marTop w:val="0"/>
      <w:marBottom w:val="0"/>
      <w:divBdr>
        <w:top w:val="none" w:sz="0" w:space="0" w:color="auto"/>
        <w:left w:val="none" w:sz="0" w:space="0" w:color="auto"/>
        <w:bottom w:val="none" w:sz="0" w:space="0" w:color="auto"/>
        <w:right w:val="none" w:sz="0" w:space="0" w:color="auto"/>
      </w:divBdr>
    </w:div>
    <w:div w:id="792747368">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975065336">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240169168">
      <w:bodyDiv w:val="1"/>
      <w:marLeft w:val="0"/>
      <w:marRight w:val="0"/>
      <w:marTop w:val="0"/>
      <w:marBottom w:val="0"/>
      <w:divBdr>
        <w:top w:val="none" w:sz="0" w:space="0" w:color="auto"/>
        <w:left w:val="none" w:sz="0" w:space="0" w:color="auto"/>
        <w:bottom w:val="none" w:sz="0" w:space="0" w:color="auto"/>
        <w:right w:val="none" w:sz="0" w:space="0" w:color="auto"/>
      </w:divBdr>
    </w:div>
    <w:div w:id="1332640909">
      <w:bodyDiv w:val="1"/>
      <w:marLeft w:val="0"/>
      <w:marRight w:val="0"/>
      <w:marTop w:val="0"/>
      <w:marBottom w:val="0"/>
      <w:divBdr>
        <w:top w:val="none" w:sz="0" w:space="0" w:color="auto"/>
        <w:left w:val="none" w:sz="0" w:space="0" w:color="auto"/>
        <w:bottom w:val="none" w:sz="0" w:space="0" w:color="auto"/>
        <w:right w:val="none" w:sz="0" w:space="0" w:color="auto"/>
      </w:divBdr>
    </w:div>
    <w:div w:id="1454405398">
      <w:bodyDiv w:val="1"/>
      <w:marLeft w:val="0"/>
      <w:marRight w:val="0"/>
      <w:marTop w:val="0"/>
      <w:marBottom w:val="0"/>
      <w:divBdr>
        <w:top w:val="none" w:sz="0" w:space="0" w:color="auto"/>
        <w:left w:val="none" w:sz="0" w:space="0" w:color="auto"/>
        <w:bottom w:val="none" w:sz="0" w:space="0" w:color="auto"/>
        <w:right w:val="none" w:sz="0" w:space="0" w:color="auto"/>
      </w:divBdr>
    </w:div>
    <w:div w:id="1512257552">
      <w:bodyDiv w:val="1"/>
      <w:marLeft w:val="0"/>
      <w:marRight w:val="0"/>
      <w:marTop w:val="0"/>
      <w:marBottom w:val="0"/>
      <w:divBdr>
        <w:top w:val="none" w:sz="0" w:space="0" w:color="auto"/>
        <w:left w:val="none" w:sz="0" w:space="0" w:color="auto"/>
        <w:bottom w:val="none" w:sz="0" w:space="0" w:color="auto"/>
        <w:right w:val="none" w:sz="0" w:space="0" w:color="auto"/>
      </w:divBdr>
    </w:div>
    <w:div w:id="1684549164">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732580821">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 w:id="2041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V:\Users\Vin\Dropbox\Awesome%20Nerds\THESIS\Gridlock\THESIS\thesis-document%20(8-06-2014%201321).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twitter.com/search?q=%23floodph" TargetMode="External"/><Relationship Id="rId21" Type="http://schemas.openxmlformats.org/officeDocument/2006/relationships/image" Target="media/image5.png"/><Relationship Id="rId34" Type="http://schemas.openxmlformats.org/officeDocument/2006/relationships/hyperlink" Target="https://twitter.com/dinkysunflower/" TargetMode="External"/><Relationship Id="rId42" Type="http://schemas.openxmlformats.org/officeDocument/2006/relationships/comments" Target="comments.xml"/><Relationship Id="rId47" Type="http://schemas.openxmlformats.org/officeDocument/2006/relationships/hyperlink" Target="http://www.bibme.org/" TargetMode="External"/><Relationship Id="rId50" Type="http://schemas.openxmlformats.org/officeDocument/2006/relationships/hyperlink" Target="http://247wallst.com/technology-3/2011/05/09/the-ten-nations-where-facebook-rules-the-internet/" TargetMode="Externa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hyperlink" Target="https://twitter.com/ABSCBNNews/" TargetMode="External"/><Relationship Id="rId11" Type="http://schemas.openxmlformats.org/officeDocument/2006/relationships/footer" Target="footer4.xml"/><Relationship Id="rId24" Type="http://schemas.openxmlformats.org/officeDocument/2006/relationships/image" Target="media/image8.png"/><Relationship Id="rId32" Type="http://schemas.openxmlformats.org/officeDocument/2006/relationships/hyperlink" Target="https://twitter.com/search?q=%23GlendaPH" TargetMode="External"/><Relationship Id="rId37" Type="http://schemas.openxmlformats.org/officeDocument/2006/relationships/hyperlink" Target="http://t.co/IRX5SMSr3h" TargetMode="External"/><Relationship Id="rId40" Type="http://schemas.openxmlformats.org/officeDocument/2006/relationships/hyperlink" Target="https://twitter.com/MMDA/" TargetMode="External"/><Relationship Id="rId45" Type="http://schemas.openxmlformats.org/officeDocument/2006/relationships/hyperlink" Target="http://www.youngdigitallab.com/en/social-media/a-social-media-lesson-from-the-philippines" TargetMode="External"/><Relationship Id="rId53" Type="http://schemas.openxmlformats.org/officeDocument/2006/relationships/hyperlink" Target="http://web.archive.org/web/20080921002044/http://www.universalmccann.com/Assets/wave_3_20080403093750.pdf" TargetMode="Externa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3.png"/><Relationship Id="rId31" Type="http://schemas.openxmlformats.org/officeDocument/2006/relationships/hyperlink" Target="https://twitter.com/search?q=%23southAlerts" TargetMode="External"/><Relationship Id="rId44" Type="http://schemas.openxmlformats.org/officeDocument/2006/relationships/image" Target="media/image11.png"/><Relationship Id="rId52" Type="http://schemas.openxmlformats.org/officeDocument/2006/relationships/hyperlink" Target="http://web.archive.org/web/20080921002044/http://www.universalmccann.com/Assets/wave_3_20080403093750.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t.co/rqpfnzcLza" TargetMode="External"/><Relationship Id="rId30" Type="http://schemas.openxmlformats.org/officeDocument/2006/relationships/hyperlink" Target="http://t.co/6Kn0frqBsJ" TargetMode="External"/><Relationship Id="rId35" Type="http://schemas.openxmlformats.org/officeDocument/2006/relationships/hyperlink" Target="https://twitter.com/phivolcs_dost/" TargetMode="External"/><Relationship Id="rId43" Type="http://schemas.microsoft.com/office/2011/relationships/commentsExtended" Target="commentsExtended.xml"/><Relationship Id="rId48" Type="http://schemas.openxmlformats.org/officeDocument/2006/relationships/hyperlink" Target="http://www.bibme.org/"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web.archive.org/web/20080921002044/http://www.universalmccann.com/Assets/wave_3_20080403093750.pdf" TargetMode="Externa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image" Target="media/image9.png"/><Relationship Id="rId33" Type="http://schemas.openxmlformats.org/officeDocument/2006/relationships/hyperlink" Target="https://twitter.com/search?q=%23EarthquakePH" TargetMode="External"/><Relationship Id="rId38" Type="http://schemas.openxmlformats.org/officeDocument/2006/relationships/hyperlink" Target="https://twitter.com/saabmagalona/" TargetMode="External"/><Relationship Id="rId46" Type="http://schemas.openxmlformats.org/officeDocument/2006/relationships/hyperlink" Target="http://www.bibme.org/" TargetMode="External"/><Relationship Id="rId20" Type="http://schemas.openxmlformats.org/officeDocument/2006/relationships/image" Target="media/image4.png"/><Relationship Id="rId41" Type="http://schemas.openxmlformats.org/officeDocument/2006/relationships/hyperlink" Target="https://twitter.com/search?q=%23FloodPH"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7.png"/><Relationship Id="rId28" Type="http://schemas.openxmlformats.org/officeDocument/2006/relationships/hyperlink" Target="http://t.co/mECHfZfiyK" TargetMode="External"/><Relationship Id="rId36" Type="http://schemas.openxmlformats.org/officeDocument/2006/relationships/hyperlink" Target="https://twitter.com/search?q=%23earthquakePH" TargetMode="External"/><Relationship Id="rId49" Type="http://schemas.openxmlformats.org/officeDocument/2006/relationships/hyperlink" Target="http://www.aaa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7E596-1836-45DC-932E-7FE5F816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62</Pages>
  <Words>22508</Words>
  <Characters>128297</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Vilson Lu</cp:lastModifiedBy>
  <cp:revision>10</cp:revision>
  <cp:lastPrinted>2014-08-07T21:34:00Z</cp:lastPrinted>
  <dcterms:created xsi:type="dcterms:W3CDTF">2014-08-06T05:22:00Z</dcterms:created>
  <dcterms:modified xsi:type="dcterms:W3CDTF">2014-08-09T03:51:00Z</dcterms:modified>
</cp:coreProperties>
</file>