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r w:rsidRPr="00EF6E7F">
        <w:t>the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r w:rsidRPr="00EF6E7F">
        <w:t>of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r w:rsidRPr="00EF6E7F">
        <w:t>by</w:t>
      </w:r>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7DDE9175" w:rsidR="0087118B" w:rsidRPr="00EF6E7F" w:rsidRDefault="006A2FC1" w:rsidP="006A2FC1">
      <w:pPr>
        <w:jc w:val="center"/>
        <w:sectPr w:rsidR="0087118B" w:rsidRPr="00EF6E7F" w:rsidSect="005B6D91">
          <w:footerReference w:type="default" r:id="rId8"/>
          <w:pgSz w:w="12240" w:h="15840"/>
          <w:pgMar w:top="1440" w:right="1440" w:bottom="1440" w:left="1440" w:header="720" w:footer="720" w:gutter="0"/>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r w:rsidR="0070382B">
        <w:rPr>
          <w:noProof/>
          <w:sz w:val="24"/>
          <w:szCs w:val="24"/>
        </w:rPr>
        <w:t>August 5, 2014</w:t>
      </w:r>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r w:rsidRPr="00EF6E7F">
        <w:rPr>
          <w:b/>
        </w:rPr>
        <w:t>Abstract</w:t>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10659BB3" w14:textId="77777777" w:rsidR="005B6D91" w:rsidRDefault="0082421E" w:rsidP="006B3B1C">
      <w:pPr>
        <w:rPr>
          <w:szCs w:val="18"/>
        </w:rPr>
      </w:pPr>
      <w:r w:rsidRPr="00EF6E7F">
        <w:rPr>
          <w:szCs w:val="18"/>
        </w:rPr>
        <w:t>Keywords: Information extraction, disaster management</w:t>
      </w:r>
      <w:r w:rsidR="005B6D91">
        <w:rPr>
          <w:szCs w:val="18"/>
        </w:rPr>
        <w:t>, social media</w:t>
      </w:r>
    </w:p>
    <w:p w14:paraId="32A9DF1C" w14:textId="77777777" w:rsidR="005B6D91" w:rsidRDefault="005B6D91" w:rsidP="006B3B1C">
      <w:pPr>
        <w:rPr>
          <w:b/>
          <w:sz w:val="24"/>
        </w:rPr>
        <w:sectPr w:rsidR="005B6D91" w:rsidSect="005B6D91">
          <w:footerReference w:type="default" r:id="rId9"/>
          <w:footerReference w:type="first" r:id="rId10"/>
          <w:pgSz w:w="12240" w:h="15840"/>
          <w:pgMar w:top="1440" w:right="1440" w:bottom="1440" w:left="1440" w:header="720" w:footer="720" w:gutter="0"/>
          <w:pgNumType w:chapStyle="1"/>
          <w:cols w:space="720"/>
          <w:titlePg/>
          <w:docGrid w:linePitch="360"/>
        </w:sectPr>
      </w:pPr>
    </w:p>
    <w:p w14:paraId="56E01273" w14:textId="6DFA3400" w:rsidR="00644656" w:rsidRPr="006B3B1C" w:rsidRDefault="005B6D91" w:rsidP="006B3B1C">
      <w:pPr>
        <w:rPr>
          <w:b/>
          <w:sz w:val="24"/>
        </w:rPr>
      </w:pPr>
      <w:r>
        <w:rPr>
          <w:b/>
          <w:sz w:val="24"/>
        </w:rPr>
        <w:lastRenderedPageBreak/>
        <w:t>Ta</w:t>
      </w:r>
      <w:r w:rsidR="00644656" w:rsidRPr="006B3B1C">
        <w:rPr>
          <w:b/>
          <w:sz w:val="24"/>
        </w:rPr>
        <w:t>ble of Contents</w:t>
      </w:r>
    </w:p>
    <w:p w14:paraId="6D30A4DC" w14:textId="77777777" w:rsidR="00644656" w:rsidRPr="00EF6E7F" w:rsidRDefault="00644656" w:rsidP="00644656">
      <w:pPr>
        <w:pStyle w:val="TOC1"/>
      </w:pPr>
    </w:p>
    <w:p w14:paraId="5FE79D37" w14:textId="77777777" w:rsidR="00754FA6" w:rsidRDefault="00644656">
      <w:pPr>
        <w:pStyle w:val="TOC1"/>
        <w:rPr>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hyperlink w:anchor="_Toc394779474" w:history="1">
        <w:r w:rsidR="00754FA6" w:rsidRPr="00B403B6">
          <w:rPr>
            <w:rStyle w:val="Hyperlink"/>
            <w:noProof/>
          </w:rPr>
          <w:t>1.0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Research Description</w:t>
        </w:r>
        <w:r w:rsidR="00754FA6">
          <w:rPr>
            <w:noProof/>
            <w:webHidden/>
          </w:rPr>
          <w:tab/>
        </w:r>
        <w:r w:rsidR="00754FA6">
          <w:rPr>
            <w:noProof/>
            <w:webHidden/>
          </w:rPr>
          <w:fldChar w:fldCharType="begin"/>
        </w:r>
        <w:r w:rsidR="00754FA6">
          <w:rPr>
            <w:noProof/>
            <w:webHidden/>
          </w:rPr>
          <w:instrText xml:space="preserve"> PAGEREF _Toc394779474 \h </w:instrText>
        </w:r>
        <w:r w:rsidR="00754FA6">
          <w:rPr>
            <w:noProof/>
            <w:webHidden/>
          </w:rPr>
        </w:r>
        <w:r w:rsidR="00754FA6">
          <w:rPr>
            <w:noProof/>
            <w:webHidden/>
          </w:rPr>
          <w:fldChar w:fldCharType="separate"/>
        </w:r>
        <w:r w:rsidR="00754FA6">
          <w:rPr>
            <w:noProof/>
            <w:webHidden/>
          </w:rPr>
          <w:t>1-1</w:t>
        </w:r>
        <w:r w:rsidR="00754FA6">
          <w:rPr>
            <w:noProof/>
            <w:webHidden/>
          </w:rPr>
          <w:fldChar w:fldCharType="end"/>
        </w:r>
      </w:hyperlink>
    </w:p>
    <w:p w14:paraId="5387223E"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475" w:history="1">
        <w:r w:rsidR="00754FA6" w:rsidRPr="00B403B6">
          <w:rPr>
            <w:rStyle w:val="Hyperlink"/>
            <w:noProof/>
          </w:rPr>
          <w:t>1.1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Overview of the Current State of Technology</w:t>
        </w:r>
        <w:r w:rsidR="00754FA6">
          <w:rPr>
            <w:noProof/>
            <w:webHidden/>
          </w:rPr>
          <w:tab/>
        </w:r>
        <w:r w:rsidR="00754FA6">
          <w:rPr>
            <w:noProof/>
            <w:webHidden/>
          </w:rPr>
          <w:fldChar w:fldCharType="begin"/>
        </w:r>
        <w:r w:rsidR="00754FA6">
          <w:rPr>
            <w:noProof/>
            <w:webHidden/>
          </w:rPr>
          <w:instrText xml:space="preserve"> PAGEREF _Toc394779475 \h </w:instrText>
        </w:r>
        <w:r w:rsidR="00754FA6">
          <w:rPr>
            <w:noProof/>
            <w:webHidden/>
          </w:rPr>
        </w:r>
        <w:r w:rsidR="00754FA6">
          <w:rPr>
            <w:noProof/>
            <w:webHidden/>
          </w:rPr>
          <w:fldChar w:fldCharType="separate"/>
        </w:r>
        <w:r w:rsidR="00754FA6">
          <w:rPr>
            <w:noProof/>
            <w:webHidden/>
          </w:rPr>
          <w:t>1-1</w:t>
        </w:r>
        <w:r w:rsidR="00754FA6">
          <w:rPr>
            <w:noProof/>
            <w:webHidden/>
          </w:rPr>
          <w:fldChar w:fldCharType="end"/>
        </w:r>
      </w:hyperlink>
    </w:p>
    <w:p w14:paraId="02398782"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476" w:history="1">
        <w:r w:rsidR="00754FA6" w:rsidRPr="00B403B6">
          <w:rPr>
            <w:rStyle w:val="Hyperlink"/>
            <w:noProof/>
          </w:rPr>
          <w:t>1.2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Research Objectives</w:t>
        </w:r>
        <w:r w:rsidR="00754FA6">
          <w:rPr>
            <w:noProof/>
            <w:webHidden/>
          </w:rPr>
          <w:tab/>
        </w:r>
        <w:r w:rsidR="00754FA6">
          <w:rPr>
            <w:noProof/>
            <w:webHidden/>
          </w:rPr>
          <w:fldChar w:fldCharType="begin"/>
        </w:r>
        <w:r w:rsidR="00754FA6">
          <w:rPr>
            <w:noProof/>
            <w:webHidden/>
          </w:rPr>
          <w:instrText xml:space="preserve"> PAGEREF _Toc394779476 \h </w:instrText>
        </w:r>
        <w:r w:rsidR="00754FA6">
          <w:rPr>
            <w:noProof/>
            <w:webHidden/>
          </w:rPr>
        </w:r>
        <w:r w:rsidR="00754FA6">
          <w:rPr>
            <w:noProof/>
            <w:webHidden/>
          </w:rPr>
          <w:fldChar w:fldCharType="separate"/>
        </w:r>
        <w:r w:rsidR="00754FA6">
          <w:rPr>
            <w:noProof/>
            <w:webHidden/>
          </w:rPr>
          <w:t>1-2</w:t>
        </w:r>
        <w:r w:rsidR="00754FA6">
          <w:rPr>
            <w:noProof/>
            <w:webHidden/>
          </w:rPr>
          <w:fldChar w:fldCharType="end"/>
        </w:r>
      </w:hyperlink>
    </w:p>
    <w:p w14:paraId="741037AD"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77" w:history="1">
        <w:r w:rsidR="00754FA6" w:rsidRPr="00B403B6">
          <w:rPr>
            <w:rStyle w:val="Hyperlink"/>
            <w:noProof/>
            <w14:scene3d>
              <w14:camera w14:prst="orthographicFront"/>
              <w14:lightRig w14:rig="threePt" w14:dir="t">
                <w14:rot w14:lat="0" w14:lon="0" w14:rev="0"/>
              </w14:lightRig>
            </w14:scene3d>
          </w:rPr>
          <w:t>1.2.1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General Objective</w:t>
        </w:r>
        <w:r w:rsidR="00754FA6">
          <w:rPr>
            <w:noProof/>
            <w:webHidden/>
          </w:rPr>
          <w:tab/>
        </w:r>
        <w:r w:rsidR="00754FA6">
          <w:rPr>
            <w:noProof/>
            <w:webHidden/>
          </w:rPr>
          <w:fldChar w:fldCharType="begin"/>
        </w:r>
        <w:r w:rsidR="00754FA6">
          <w:rPr>
            <w:noProof/>
            <w:webHidden/>
          </w:rPr>
          <w:instrText xml:space="preserve"> PAGEREF _Toc394779477 \h </w:instrText>
        </w:r>
        <w:r w:rsidR="00754FA6">
          <w:rPr>
            <w:noProof/>
            <w:webHidden/>
          </w:rPr>
        </w:r>
        <w:r w:rsidR="00754FA6">
          <w:rPr>
            <w:noProof/>
            <w:webHidden/>
          </w:rPr>
          <w:fldChar w:fldCharType="separate"/>
        </w:r>
        <w:r w:rsidR="00754FA6">
          <w:rPr>
            <w:noProof/>
            <w:webHidden/>
          </w:rPr>
          <w:t>1-2</w:t>
        </w:r>
        <w:r w:rsidR="00754FA6">
          <w:rPr>
            <w:noProof/>
            <w:webHidden/>
          </w:rPr>
          <w:fldChar w:fldCharType="end"/>
        </w:r>
      </w:hyperlink>
    </w:p>
    <w:p w14:paraId="2D34E38F"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78" w:history="1">
        <w:r w:rsidR="00754FA6" w:rsidRPr="00B403B6">
          <w:rPr>
            <w:rStyle w:val="Hyperlink"/>
            <w:noProof/>
            <w14:scene3d>
              <w14:camera w14:prst="orthographicFront"/>
              <w14:lightRig w14:rig="threePt" w14:dir="t">
                <w14:rot w14:lat="0" w14:lon="0" w14:rev="0"/>
              </w14:lightRig>
            </w14:scene3d>
          </w:rPr>
          <w:t>1.2.2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Specific Objectives</w:t>
        </w:r>
        <w:r w:rsidR="00754FA6">
          <w:rPr>
            <w:noProof/>
            <w:webHidden/>
          </w:rPr>
          <w:tab/>
        </w:r>
        <w:r w:rsidR="00754FA6">
          <w:rPr>
            <w:noProof/>
            <w:webHidden/>
          </w:rPr>
          <w:fldChar w:fldCharType="begin"/>
        </w:r>
        <w:r w:rsidR="00754FA6">
          <w:rPr>
            <w:noProof/>
            <w:webHidden/>
          </w:rPr>
          <w:instrText xml:space="preserve"> PAGEREF _Toc394779478 \h </w:instrText>
        </w:r>
        <w:r w:rsidR="00754FA6">
          <w:rPr>
            <w:noProof/>
            <w:webHidden/>
          </w:rPr>
        </w:r>
        <w:r w:rsidR="00754FA6">
          <w:rPr>
            <w:noProof/>
            <w:webHidden/>
          </w:rPr>
          <w:fldChar w:fldCharType="separate"/>
        </w:r>
        <w:r w:rsidR="00754FA6">
          <w:rPr>
            <w:noProof/>
            <w:webHidden/>
          </w:rPr>
          <w:t>1-3</w:t>
        </w:r>
        <w:r w:rsidR="00754FA6">
          <w:rPr>
            <w:noProof/>
            <w:webHidden/>
          </w:rPr>
          <w:fldChar w:fldCharType="end"/>
        </w:r>
      </w:hyperlink>
    </w:p>
    <w:p w14:paraId="610AAB28"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479" w:history="1">
        <w:r w:rsidR="00754FA6" w:rsidRPr="00B403B6">
          <w:rPr>
            <w:rStyle w:val="Hyperlink"/>
            <w:noProof/>
          </w:rPr>
          <w:t>1.3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Scope and Limitations of the Research</w:t>
        </w:r>
        <w:r w:rsidR="00754FA6">
          <w:rPr>
            <w:noProof/>
            <w:webHidden/>
          </w:rPr>
          <w:tab/>
        </w:r>
        <w:r w:rsidR="00754FA6">
          <w:rPr>
            <w:noProof/>
            <w:webHidden/>
          </w:rPr>
          <w:fldChar w:fldCharType="begin"/>
        </w:r>
        <w:r w:rsidR="00754FA6">
          <w:rPr>
            <w:noProof/>
            <w:webHidden/>
          </w:rPr>
          <w:instrText xml:space="preserve"> PAGEREF _Toc394779479 \h </w:instrText>
        </w:r>
        <w:r w:rsidR="00754FA6">
          <w:rPr>
            <w:noProof/>
            <w:webHidden/>
          </w:rPr>
        </w:r>
        <w:r w:rsidR="00754FA6">
          <w:rPr>
            <w:noProof/>
            <w:webHidden/>
          </w:rPr>
          <w:fldChar w:fldCharType="separate"/>
        </w:r>
        <w:r w:rsidR="00754FA6">
          <w:rPr>
            <w:noProof/>
            <w:webHidden/>
          </w:rPr>
          <w:t>1-3</w:t>
        </w:r>
        <w:r w:rsidR="00754FA6">
          <w:rPr>
            <w:noProof/>
            <w:webHidden/>
          </w:rPr>
          <w:fldChar w:fldCharType="end"/>
        </w:r>
      </w:hyperlink>
    </w:p>
    <w:p w14:paraId="7154FEEF"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480" w:history="1">
        <w:r w:rsidR="00754FA6" w:rsidRPr="00B403B6">
          <w:rPr>
            <w:rStyle w:val="Hyperlink"/>
            <w:noProof/>
          </w:rPr>
          <w:t>1.4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Significance of the Research</w:t>
        </w:r>
        <w:r w:rsidR="00754FA6">
          <w:rPr>
            <w:noProof/>
            <w:webHidden/>
          </w:rPr>
          <w:tab/>
        </w:r>
        <w:r w:rsidR="00754FA6">
          <w:rPr>
            <w:noProof/>
            <w:webHidden/>
          </w:rPr>
          <w:fldChar w:fldCharType="begin"/>
        </w:r>
        <w:r w:rsidR="00754FA6">
          <w:rPr>
            <w:noProof/>
            <w:webHidden/>
          </w:rPr>
          <w:instrText xml:space="preserve"> PAGEREF _Toc394779480 \h </w:instrText>
        </w:r>
        <w:r w:rsidR="00754FA6">
          <w:rPr>
            <w:noProof/>
            <w:webHidden/>
          </w:rPr>
        </w:r>
        <w:r w:rsidR="00754FA6">
          <w:rPr>
            <w:noProof/>
            <w:webHidden/>
          </w:rPr>
          <w:fldChar w:fldCharType="separate"/>
        </w:r>
        <w:r w:rsidR="00754FA6">
          <w:rPr>
            <w:noProof/>
            <w:webHidden/>
          </w:rPr>
          <w:t>1-4</w:t>
        </w:r>
        <w:r w:rsidR="00754FA6">
          <w:rPr>
            <w:noProof/>
            <w:webHidden/>
          </w:rPr>
          <w:fldChar w:fldCharType="end"/>
        </w:r>
      </w:hyperlink>
    </w:p>
    <w:p w14:paraId="64C51C1F"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481" w:history="1">
        <w:r w:rsidR="00754FA6" w:rsidRPr="00B403B6">
          <w:rPr>
            <w:rStyle w:val="Hyperlink"/>
            <w:noProof/>
          </w:rPr>
          <w:t>1.5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Research Methodology</w:t>
        </w:r>
        <w:r w:rsidR="00754FA6">
          <w:rPr>
            <w:noProof/>
            <w:webHidden/>
          </w:rPr>
          <w:tab/>
        </w:r>
        <w:r w:rsidR="00754FA6">
          <w:rPr>
            <w:noProof/>
            <w:webHidden/>
          </w:rPr>
          <w:fldChar w:fldCharType="begin"/>
        </w:r>
        <w:r w:rsidR="00754FA6">
          <w:rPr>
            <w:noProof/>
            <w:webHidden/>
          </w:rPr>
          <w:instrText xml:space="preserve"> PAGEREF _Toc394779481 \h </w:instrText>
        </w:r>
        <w:r w:rsidR="00754FA6">
          <w:rPr>
            <w:noProof/>
            <w:webHidden/>
          </w:rPr>
        </w:r>
        <w:r w:rsidR="00754FA6">
          <w:rPr>
            <w:noProof/>
            <w:webHidden/>
          </w:rPr>
          <w:fldChar w:fldCharType="separate"/>
        </w:r>
        <w:r w:rsidR="00754FA6">
          <w:rPr>
            <w:noProof/>
            <w:webHidden/>
          </w:rPr>
          <w:t>1-4</w:t>
        </w:r>
        <w:r w:rsidR="00754FA6">
          <w:rPr>
            <w:noProof/>
            <w:webHidden/>
          </w:rPr>
          <w:fldChar w:fldCharType="end"/>
        </w:r>
      </w:hyperlink>
    </w:p>
    <w:p w14:paraId="78D4B07E"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2" w:history="1">
        <w:r w:rsidR="00754FA6" w:rsidRPr="00B403B6">
          <w:rPr>
            <w:rStyle w:val="Hyperlink"/>
            <w:noProof/>
            <w14:scene3d>
              <w14:camera w14:prst="orthographicFront"/>
              <w14:lightRig w14:rig="threePt" w14:dir="t">
                <w14:rot w14:lat="0" w14:lon="0" w14:rev="0"/>
              </w14:lightRig>
            </w14:scene3d>
          </w:rPr>
          <w:t>1.5.1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Investigation and Research Analysis</w:t>
        </w:r>
        <w:r w:rsidR="00754FA6">
          <w:rPr>
            <w:noProof/>
            <w:webHidden/>
          </w:rPr>
          <w:tab/>
        </w:r>
        <w:r w:rsidR="00754FA6">
          <w:rPr>
            <w:noProof/>
            <w:webHidden/>
          </w:rPr>
          <w:fldChar w:fldCharType="begin"/>
        </w:r>
        <w:r w:rsidR="00754FA6">
          <w:rPr>
            <w:noProof/>
            <w:webHidden/>
          </w:rPr>
          <w:instrText xml:space="preserve"> PAGEREF _Toc394779482 \h </w:instrText>
        </w:r>
        <w:r w:rsidR="00754FA6">
          <w:rPr>
            <w:noProof/>
            <w:webHidden/>
          </w:rPr>
        </w:r>
        <w:r w:rsidR="00754FA6">
          <w:rPr>
            <w:noProof/>
            <w:webHidden/>
          </w:rPr>
          <w:fldChar w:fldCharType="separate"/>
        </w:r>
        <w:r w:rsidR="00754FA6">
          <w:rPr>
            <w:noProof/>
            <w:webHidden/>
          </w:rPr>
          <w:t>1-5</w:t>
        </w:r>
        <w:r w:rsidR="00754FA6">
          <w:rPr>
            <w:noProof/>
            <w:webHidden/>
          </w:rPr>
          <w:fldChar w:fldCharType="end"/>
        </w:r>
      </w:hyperlink>
    </w:p>
    <w:p w14:paraId="1283CCCF"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3" w:history="1">
        <w:r w:rsidR="00754FA6" w:rsidRPr="00B403B6">
          <w:rPr>
            <w:rStyle w:val="Hyperlink"/>
            <w:noProof/>
            <w14:scene3d>
              <w14:camera w14:prst="orthographicFront"/>
              <w14:lightRig w14:rig="threePt" w14:dir="t">
                <w14:rot w14:lat="0" w14:lon="0" w14:rev="0"/>
              </w14:lightRig>
            </w14:scene3d>
          </w:rPr>
          <w:t>1.5.2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Design</w:t>
        </w:r>
        <w:r w:rsidR="00754FA6">
          <w:rPr>
            <w:noProof/>
            <w:webHidden/>
          </w:rPr>
          <w:tab/>
        </w:r>
        <w:r w:rsidR="00754FA6">
          <w:rPr>
            <w:noProof/>
            <w:webHidden/>
          </w:rPr>
          <w:fldChar w:fldCharType="begin"/>
        </w:r>
        <w:r w:rsidR="00754FA6">
          <w:rPr>
            <w:noProof/>
            <w:webHidden/>
          </w:rPr>
          <w:instrText xml:space="preserve"> PAGEREF _Toc394779483 \h </w:instrText>
        </w:r>
        <w:r w:rsidR="00754FA6">
          <w:rPr>
            <w:noProof/>
            <w:webHidden/>
          </w:rPr>
        </w:r>
        <w:r w:rsidR="00754FA6">
          <w:rPr>
            <w:noProof/>
            <w:webHidden/>
          </w:rPr>
          <w:fldChar w:fldCharType="separate"/>
        </w:r>
        <w:r w:rsidR="00754FA6">
          <w:rPr>
            <w:noProof/>
            <w:webHidden/>
          </w:rPr>
          <w:t>1-5</w:t>
        </w:r>
        <w:r w:rsidR="00754FA6">
          <w:rPr>
            <w:noProof/>
            <w:webHidden/>
          </w:rPr>
          <w:fldChar w:fldCharType="end"/>
        </w:r>
      </w:hyperlink>
    </w:p>
    <w:p w14:paraId="6554DE90"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4" w:history="1">
        <w:r w:rsidR="00754FA6" w:rsidRPr="00B403B6">
          <w:rPr>
            <w:rStyle w:val="Hyperlink"/>
            <w:noProof/>
            <w14:scene3d>
              <w14:camera w14:prst="orthographicFront"/>
              <w14:lightRig w14:rig="threePt" w14:dir="t">
                <w14:rot w14:lat="0" w14:lon="0" w14:rev="0"/>
              </w14:lightRig>
            </w14:scene3d>
          </w:rPr>
          <w:t>1.5.3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Sprints</w:t>
        </w:r>
        <w:r w:rsidR="00754FA6">
          <w:rPr>
            <w:noProof/>
            <w:webHidden/>
          </w:rPr>
          <w:tab/>
        </w:r>
        <w:r w:rsidR="00754FA6">
          <w:rPr>
            <w:noProof/>
            <w:webHidden/>
          </w:rPr>
          <w:fldChar w:fldCharType="begin"/>
        </w:r>
        <w:r w:rsidR="00754FA6">
          <w:rPr>
            <w:noProof/>
            <w:webHidden/>
          </w:rPr>
          <w:instrText xml:space="preserve"> PAGEREF _Toc394779484 \h </w:instrText>
        </w:r>
        <w:r w:rsidR="00754FA6">
          <w:rPr>
            <w:noProof/>
            <w:webHidden/>
          </w:rPr>
        </w:r>
        <w:r w:rsidR="00754FA6">
          <w:rPr>
            <w:noProof/>
            <w:webHidden/>
          </w:rPr>
          <w:fldChar w:fldCharType="separate"/>
        </w:r>
        <w:r w:rsidR="00754FA6">
          <w:rPr>
            <w:noProof/>
            <w:webHidden/>
          </w:rPr>
          <w:t>1-5</w:t>
        </w:r>
        <w:r w:rsidR="00754FA6">
          <w:rPr>
            <w:noProof/>
            <w:webHidden/>
          </w:rPr>
          <w:fldChar w:fldCharType="end"/>
        </w:r>
      </w:hyperlink>
    </w:p>
    <w:p w14:paraId="03EB3174"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5" w:history="1">
        <w:r w:rsidR="00754FA6" w:rsidRPr="00B403B6">
          <w:rPr>
            <w:rStyle w:val="Hyperlink"/>
            <w:noProof/>
            <w14:scene3d>
              <w14:camera w14:prst="orthographicFront"/>
              <w14:lightRig w14:rig="threePt" w14:dir="t">
                <w14:rot w14:lat="0" w14:lon="0" w14:rev="0"/>
              </w14:lightRig>
            </w14:scene3d>
          </w:rPr>
          <w:t>1.5.4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Sprint Planning Meetings</w:t>
        </w:r>
        <w:r w:rsidR="00754FA6">
          <w:rPr>
            <w:noProof/>
            <w:webHidden/>
          </w:rPr>
          <w:tab/>
        </w:r>
        <w:r w:rsidR="00754FA6">
          <w:rPr>
            <w:noProof/>
            <w:webHidden/>
          </w:rPr>
          <w:fldChar w:fldCharType="begin"/>
        </w:r>
        <w:r w:rsidR="00754FA6">
          <w:rPr>
            <w:noProof/>
            <w:webHidden/>
          </w:rPr>
          <w:instrText xml:space="preserve"> PAGEREF _Toc394779485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70D4DB45"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6" w:history="1">
        <w:r w:rsidR="00754FA6" w:rsidRPr="00B403B6">
          <w:rPr>
            <w:rStyle w:val="Hyperlink"/>
            <w:noProof/>
            <w14:scene3d>
              <w14:camera w14:prst="orthographicFront"/>
              <w14:lightRig w14:rig="threePt" w14:dir="t">
                <w14:rot w14:lat="0" w14:lon="0" w14:rev="0"/>
              </w14:lightRig>
            </w14:scene3d>
          </w:rPr>
          <w:t>1.5.5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Scrum Meetings</w:t>
        </w:r>
        <w:r w:rsidR="00754FA6">
          <w:rPr>
            <w:noProof/>
            <w:webHidden/>
          </w:rPr>
          <w:tab/>
        </w:r>
        <w:r w:rsidR="00754FA6">
          <w:rPr>
            <w:noProof/>
            <w:webHidden/>
          </w:rPr>
          <w:fldChar w:fldCharType="begin"/>
        </w:r>
        <w:r w:rsidR="00754FA6">
          <w:rPr>
            <w:noProof/>
            <w:webHidden/>
          </w:rPr>
          <w:instrText xml:space="preserve"> PAGEREF _Toc394779486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30ECE5BF"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7" w:history="1">
        <w:r w:rsidR="00754FA6" w:rsidRPr="00B403B6">
          <w:rPr>
            <w:rStyle w:val="Hyperlink"/>
            <w:noProof/>
            <w14:scene3d>
              <w14:camera w14:prst="orthographicFront"/>
              <w14:lightRig w14:rig="threePt" w14:dir="t">
                <w14:rot w14:lat="0" w14:lon="0" w14:rev="0"/>
              </w14:lightRig>
            </w14:scene3d>
          </w:rPr>
          <w:t>1.5.6</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Development</w:t>
        </w:r>
        <w:r w:rsidR="00754FA6">
          <w:rPr>
            <w:noProof/>
            <w:webHidden/>
          </w:rPr>
          <w:tab/>
        </w:r>
        <w:r w:rsidR="00754FA6">
          <w:rPr>
            <w:noProof/>
            <w:webHidden/>
          </w:rPr>
          <w:fldChar w:fldCharType="begin"/>
        </w:r>
        <w:r w:rsidR="00754FA6">
          <w:rPr>
            <w:noProof/>
            <w:webHidden/>
          </w:rPr>
          <w:instrText xml:space="preserve"> PAGEREF _Toc394779487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0B3697A6"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8" w:history="1">
        <w:r w:rsidR="00754FA6" w:rsidRPr="00B403B6">
          <w:rPr>
            <w:rStyle w:val="Hyperlink"/>
            <w:noProof/>
            <w14:scene3d>
              <w14:camera w14:prst="orthographicFront"/>
              <w14:lightRig w14:rig="threePt" w14:dir="t">
                <w14:rot w14:lat="0" w14:lon="0" w14:rev="0"/>
              </w14:lightRig>
            </w14:scene3d>
          </w:rPr>
          <w:t>1.5.7</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Integration and Testing</w:t>
        </w:r>
        <w:r w:rsidR="00754FA6">
          <w:rPr>
            <w:noProof/>
            <w:webHidden/>
          </w:rPr>
          <w:tab/>
        </w:r>
        <w:r w:rsidR="00754FA6">
          <w:rPr>
            <w:noProof/>
            <w:webHidden/>
          </w:rPr>
          <w:fldChar w:fldCharType="begin"/>
        </w:r>
        <w:r w:rsidR="00754FA6">
          <w:rPr>
            <w:noProof/>
            <w:webHidden/>
          </w:rPr>
          <w:instrText xml:space="preserve"> PAGEREF _Toc394779488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486464D1"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9" w:history="1">
        <w:r w:rsidR="00754FA6" w:rsidRPr="00B403B6">
          <w:rPr>
            <w:rStyle w:val="Hyperlink"/>
            <w:noProof/>
            <w14:scene3d>
              <w14:camera w14:prst="orthographicFront"/>
              <w14:lightRig w14:rig="threePt" w14:dir="t">
                <w14:rot w14:lat="0" w14:lon="0" w14:rev="0"/>
              </w14:lightRig>
            </w14:scene3d>
          </w:rPr>
          <w:t>1.5.8</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Evaluation</w:t>
        </w:r>
        <w:r w:rsidR="00754FA6">
          <w:rPr>
            <w:noProof/>
            <w:webHidden/>
          </w:rPr>
          <w:tab/>
        </w:r>
        <w:r w:rsidR="00754FA6">
          <w:rPr>
            <w:noProof/>
            <w:webHidden/>
          </w:rPr>
          <w:fldChar w:fldCharType="begin"/>
        </w:r>
        <w:r w:rsidR="00754FA6">
          <w:rPr>
            <w:noProof/>
            <w:webHidden/>
          </w:rPr>
          <w:instrText xml:space="preserve"> PAGEREF _Toc394779489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4E7C7187"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90" w:history="1">
        <w:r w:rsidR="00754FA6" w:rsidRPr="00B403B6">
          <w:rPr>
            <w:rStyle w:val="Hyperlink"/>
            <w:noProof/>
            <w14:scene3d>
              <w14:camera w14:prst="orthographicFront"/>
              <w14:lightRig w14:rig="threePt" w14:dir="t">
                <w14:rot w14:lat="0" w14:lon="0" w14:rev="0"/>
              </w14:lightRig>
            </w14:scene3d>
          </w:rPr>
          <w:t>1.5.9</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Documentation</w:t>
        </w:r>
        <w:r w:rsidR="00754FA6">
          <w:rPr>
            <w:noProof/>
            <w:webHidden/>
          </w:rPr>
          <w:tab/>
        </w:r>
        <w:r w:rsidR="00754FA6">
          <w:rPr>
            <w:noProof/>
            <w:webHidden/>
          </w:rPr>
          <w:fldChar w:fldCharType="begin"/>
        </w:r>
        <w:r w:rsidR="00754FA6">
          <w:rPr>
            <w:noProof/>
            <w:webHidden/>
          </w:rPr>
          <w:instrText xml:space="preserve"> PAGEREF _Toc394779490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171C2C73" w14:textId="77777777" w:rsidR="00754FA6" w:rsidRDefault="006E524C">
      <w:pPr>
        <w:pStyle w:val="TOC3"/>
        <w:tabs>
          <w:tab w:val="left" w:pos="1320"/>
          <w:tab w:val="right" w:leader="dot" w:pos="9350"/>
        </w:tabs>
        <w:rPr>
          <w:rFonts w:asciiTheme="minorHAnsi" w:eastAsiaTheme="minorEastAsia" w:hAnsiTheme="minorHAnsi" w:cstheme="minorBidi"/>
          <w:noProof/>
          <w:sz w:val="22"/>
          <w:szCs w:val="22"/>
          <w:lang w:val="en-PH" w:eastAsia="zh-CN"/>
        </w:rPr>
      </w:pPr>
      <w:hyperlink w:anchor="_Toc394779491" w:history="1">
        <w:r w:rsidR="00754FA6" w:rsidRPr="00B403B6">
          <w:rPr>
            <w:rStyle w:val="Hyperlink"/>
            <w:noProof/>
            <w14:scene3d>
              <w14:camera w14:prst="orthographicFront"/>
              <w14:lightRig w14:rig="threePt" w14:dir="t">
                <w14:rot w14:lat="0" w14:lon="0" w14:rev="0"/>
              </w14:lightRig>
            </w14:scene3d>
          </w:rPr>
          <w:t>1.5.10</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Calendar of Activities</w:t>
        </w:r>
        <w:r w:rsidR="00754FA6">
          <w:rPr>
            <w:noProof/>
            <w:webHidden/>
          </w:rPr>
          <w:tab/>
        </w:r>
        <w:r w:rsidR="00754FA6">
          <w:rPr>
            <w:noProof/>
            <w:webHidden/>
          </w:rPr>
          <w:fldChar w:fldCharType="begin"/>
        </w:r>
        <w:r w:rsidR="00754FA6">
          <w:rPr>
            <w:noProof/>
            <w:webHidden/>
          </w:rPr>
          <w:instrText xml:space="preserve"> PAGEREF _Toc394779491 \h </w:instrText>
        </w:r>
        <w:r w:rsidR="00754FA6">
          <w:rPr>
            <w:noProof/>
            <w:webHidden/>
          </w:rPr>
        </w:r>
        <w:r w:rsidR="00754FA6">
          <w:rPr>
            <w:noProof/>
            <w:webHidden/>
          </w:rPr>
          <w:fldChar w:fldCharType="separate"/>
        </w:r>
        <w:r w:rsidR="00754FA6">
          <w:rPr>
            <w:noProof/>
            <w:webHidden/>
          </w:rPr>
          <w:t>1-7</w:t>
        </w:r>
        <w:r w:rsidR="00754FA6">
          <w:rPr>
            <w:noProof/>
            <w:webHidden/>
          </w:rPr>
          <w:fldChar w:fldCharType="end"/>
        </w:r>
      </w:hyperlink>
    </w:p>
    <w:p w14:paraId="2EE1FA8A" w14:textId="77777777" w:rsidR="00754FA6" w:rsidRDefault="006E524C">
      <w:pPr>
        <w:pStyle w:val="TOC1"/>
        <w:rPr>
          <w:rFonts w:asciiTheme="minorHAnsi" w:eastAsiaTheme="minorEastAsia" w:hAnsiTheme="minorHAnsi" w:cstheme="minorBidi"/>
          <w:b w:val="0"/>
          <w:noProof/>
          <w:sz w:val="22"/>
          <w:szCs w:val="22"/>
          <w:lang w:val="en-PH" w:eastAsia="zh-CN"/>
        </w:rPr>
      </w:pPr>
      <w:hyperlink w:anchor="_Toc394779492" w:history="1">
        <w:r w:rsidR="00754FA6" w:rsidRPr="00B403B6">
          <w:rPr>
            <w:rStyle w:val="Hyperlink"/>
            <w:noProof/>
          </w:rPr>
          <w:t>2.0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Review of Related Works</w:t>
        </w:r>
        <w:r w:rsidR="00754FA6">
          <w:rPr>
            <w:noProof/>
            <w:webHidden/>
          </w:rPr>
          <w:tab/>
        </w:r>
        <w:r w:rsidR="00754FA6">
          <w:rPr>
            <w:noProof/>
            <w:webHidden/>
          </w:rPr>
          <w:fldChar w:fldCharType="begin"/>
        </w:r>
        <w:r w:rsidR="00754FA6">
          <w:rPr>
            <w:noProof/>
            <w:webHidden/>
          </w:rPr>
          <w:instrText xml:space="preserve"> PAGEREF _Toc394779492 \h </w:instrText>
        </w:r>
        <w:r w:rsidR="00754FA6">
          <w:rPr>
            <w:noProof/>
            <w:webHidden/>
          </w:rPr>
        </w:r>
        <w:r w:rsidR="00754FA6">
          <w:rPr>
            <w:noProof/>
            <w:webHidden/>
          </w:rPr>
          <w:fldChar w:fldCharType="separate"/>
        </w:r>
        <w:r w:rsidR="00754FA6">
          <w:rPr>
            <w:noProof/>
            <w:webHidden/>
          </w:rPr>
          <w:t>2-1</w:t>
        </w:r>
        <w:r w:rsidR="00754FA6">
          <w:rPr>
            <w:noProof/>
            <w:webHidden/>
          </w:rPr>
          <w:fldChar w:fldCharType="end"/>
        </w:r>
      </w:hyperlink>
    </w:p>
    <w:p w14:paraId="2E5553E7"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493" w:history="1">
        <w:r w:rsidR="00754FA6" w:rsidRPr="00B403B6">
          <w:rPr>
            <w:rStyle w:val="Hyperlink"/>
            <w:noProof/>
          </w:rPr>
          <w:t>2.1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Machine Learning-Based Information Extraction Systems</w:t>
        </w:r>
        <w:r w:rsidR="00754FA6">
          <w:rPr>
            <w:noProof/>
            <w:webHidden/>
          </w:rPr>
          <w:tab/>
        </w:r>
        <w:r w:rsidR="00754FA6">
          <w:rPr>
            <w:noProof/>
            <w:webHidden/>
          </w:rPr>
          <w:fldChar w:fldCharType="begin"/>
        </w:r>
        <w:r w:rsidR="00754FA6">
          <w:rPr>
            <w:noProof/>
            <w:webHidden/>
          </w:rPr>
          <w:instrText xml:space="preserve"> PAGEREF _Toc394779493 \h </w:instrText>
        </w:r>
        <w:r w:rsidR="00754FA6">
          <w:rPr>
            <w:noProof/>
            <w:webHidden/>
          </w:rPr>
        </w:r>
        <w:r w:rsidR="00754FA6">
          <w:rPr>
            <w:noProof/>
            <w:webHidden/>
          </w:rPr>
          <w:fldChar w:fldCharType="separate"/>
        </w:r>
        <w:r w:rsidR="00754FA6">
          <w:rPr>
            <w:noProof/>
            <w:webHidden/>
          </w:rPr>
          <w:t>2-1</w:t>
        </w:r>
        <w:r w:rsidR="00754FA6">
          <w:rPr>
            <w:noProof/>
            <w:webHidden/>
          </w:rPr>
          <w:fldChar w:fldCharType="end"/>
        </w:r>
      </w:hyperlink>
    </w:p>
    <w:p w14:paraId="1A80A19B"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494" w:history="1">
        <w:r w:rsidR="00754FA6" w:rsidRPr="00B403B6">
          <w:rPr>
            <w:rStyle w:val="Hyperlink"/>
            <w:noProof/>
          </w:rPr>
          <w:t>2.2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Rule-Based Information Extraction Systems</w:t>
        </w:r>
        <w:r w:rsidR="00754FA6">
          <w:rPr>
            <w:noProof/>
            <w:webHidden/>
          </w:rPr>
          <w:tab/>
        </w:r>
        <w:r w:rsidR="00754FA6">
          <w:rPr>
            <w:noProof/>
            <w:webHidden/>
          </w:rPr>
          <w:fldChar w:fldCharType="begin"/>
        </w:r>
        <w:r w:rsidR="00754FA6">
          <w:rPr>
            <w:noProof/>
            <w:webHidden/>
          </w:rPr>
          <w:instrText xml:space="preserve"> PAGEREF _Toc394779494 \h </w:instrText>
        </w:r>
        <w:r w:rsidR="00754FA6">
          <w:rPr>
            <w:noProof/>
            <w:webHidden/>
          </w:rPr>
        </w:r>
        <w:r w:rsidR="00754FA6">
          <w:rPr>
            <w:noProof/>
            <w:webHidden/>
          </w:rPr>
          <w:fldChar w:fldCharType="separate"/>
        </w:r>
        <w:r w:rsidR="00754FA6">
          <w:rPr>
            <w:noProof/>
            <w:webHidden/>
          </w:rPr>
          <w:t>2-2</w:t>
        </w:r>
        <w:r w:rsidR="00754FA6">
          <w:rPr>
            <w:noProof/>
            <w:webHidden/>
          </w:rPr>
          <w:fldChar w:fldCharType="end"/>
        </w:r>
      </w:hyperlink>
    </w:p>
    <w:p w14:paraId="53C4853C"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495" w:history="1">
        <w:r w:rsidR="00754FA6" w:rsidRPr="00B403B6">
          <w:rPr>
            <w:rStyle w:val="Hyperlink"/>
            <w:noProof/>
          </w:rPr>
          <w:t>2.3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Other Information Extraction Systems</w:t>
        </w:r>
        <w:r w:rsidR="00754FA6">
          <w:rPr>
            <w:noProof/>
            <w:webHidden/>
          </w:rPr>
          <w:tab/>
        </w:r>
        <w:r w:rsidR="00754FA6">
          <w:rPr>
            <w:noProof/>
            <w:webHidden/>
          </w:rPr>
          <w:fldChar w:fldCharType="begin"/>
        </w:r>
        <w:r w:rsidR="00754FA6">
          <w:rPr>
            <w:noProof/>
            <w:webHidden/>
          </w:rPr>
          <w:instrText xml:space="preserve"> PAGEREF _Toc394779495 \h </w:instrText>
        </w:r>
        <w:r w:rsidR="00754FA6">
          <w:rPr>
            <w:noProof/>
            <w:webHidden/>
          </w:rPr>
        </w:r>
        <w:r w:rsidR="00754FA6">
          <w:rPr>
            <w:noProof/>
            <w:webHidden/>
          </w:rPr>
          <w:fldChar w:fldCharType="separate"/>
        </w:r>
        <w:r w:rsidR="00754FA6">
          <w:rPr>
            <w:noProof/>
            <w:webHidden/>
          </w:rPr>
          <w:t>2-5</w:t>
        </w:r>
        <w:r w:rsidR="00754FA6">
          <w:rPr>
            <w:noProof/>
            <w:webHidden/>
          </w:rPr>
          <w:fldChar w:fldCharType="end"/>
        </w:r>
      </w:hyperlink>
    </w:p>
    <w:p w14:paraId="3538250A" w14:textId="77777777" w:rsidR="00754FA6" w:rsidRDefault="006E524C">
      <w:pPr>
        <w:pStyle w:val="TOC1"/>
        <w:rPr>
          <w:rFonts w:asciiTheme="minorHAnsi" w:eastAsiaTheme="minorEastAsia" w:hAnsiTheme="minorHAnsi" w:cstheme="minorBidi"/>
          <w:b w:val="0"/>
          <w:noProof/>
          <w:sz w:val="22"/>
          <w:szCs w:val="22"/>
          <w:lang w:val="en-PH" w:eastAsia="zh-CN"/>
        </w:rPr>
      </w:pPr>
      <w:hyperlink w:anchor="_Toc394779496" w:history="1">
        <w:r w:rsidR="00754FA6" w:rsidRPr="00B403B6">
          <w:rPr>
            <w:rStyle w:val="Hyperlink"/>
            <w:noProof/>
          </w:rPr>
          <w:t>3.0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Theoretical Framework</w:t>
        </w:r>
        <w:r w:rsidR="00754FA6">
          <w:rPr>
            <w:noProof/>
            <w:webHidden/>
          </w:rPr>
          <w:tab/>
        </w:r>
        <w:r w:rsidR="00754FA6">
          <w:rPr>
            <w:noProof/>
            <w:webHidden/>
          </w:rPr>
          <w:fldChar w:fldCharType="begin"/>
        </w:r>
        <w:r w:rsidR="00754FA6">
          <w:rPr>
            <w:noProof/>
            <w:webHidden/>
          </w:rPr>
          <w:instrText xml:space="preserve"> PAGEREF _Toc394779496 \h </w:instrText>
        </w:r>
        <w:r w:rsidR="00754FA6">
          <w:rPr>
            <w:noProof/>
            <w:webHidden/>
          </w:rPr>
        </w:r>
        <w:r w:rsidR="00754FA6">
          <w:rPr>
            <w:noProof/>
            <w:webHidden/>
          </w:rPr>
          <w:fldChar w:fldCharType="separate"/>
        </w:r>
        <w:r w:rsidR="00754FA6">
          <w:rPr>
            <w:noProof/>
            <w:webHidden/>
          </w:rPr>
          <w:t>3-1</w:t>
        </w:r>
        <w:r w:rsidR="00754FA6">
          <w:rPr>
            <w:noProof/>
            <w:webHidden/>
          </w:rPr>
          <w:fldChar w:fldCharType="end"/>
        </w:r>
      </w:hyperlink>
    </w:p>
    <w:p w14:paraId="45F1CD18"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497" w:history="1">
        <w:r w:rsidR="00754FA6" w:rsidRPr="00B403B6">
          <w:rPr>
            <w:rStyle w:val="Hyperlink"/>
            <w:noProof/>
          </w:rPr>
          <w:t>3.1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Information Extraction</w:t>
        </w:r>
        <w:r w:rsidR="00754FA6">
          <w:rPr>
            <w:noProof/>
            <w:webHidden/>
          </w:rPr>
          <w:tab/>
        </w:r>
        <w:r w:rsidR="00754FA6">
          <w:rPr>
            <w:noProof/>
            <w:webHidden/>
          </w:rPr>
          <w:fldChar w:fldCharType="begin"/>
        </w:r>
        <w:r w:rsidR="00754FA6">
          <w:rPr>
            <w:noProof/>
            <w:webHidden/>
          </w:rPr>
          <w:instrText xml:space="preserve"> PAGEREF _Toc394779497 \h </w:instrText>
        </w:r>
        <w:r w:rsidR="00754FA6">
          <w:rPr>
            <w:noProof/>
            <w:webHidden/>
          </w:rPr>
        </w:r>
        <w:r w:rsidR="00754FA6">
          <w:rPr>
            <w:noProof/>
            <w:webHidden/>
          </w:rPr>
          <w:fldChar w:fldCharType="separate"/>
        </w:r>
        <w:r w:rsidR="00754FA6">
          <w:rPr>
            <w:noProof/>
            <w:webHidden/>
          </w:rPr>
          <w:t>3-1</w:t>
        </w:r>
        <w:r w:rsidR="00754FA6">
          <w:rPr>
            <w:noProof/>
            <w:webHidden/>
          </w:rPr>
          <w:fldChar w:fldCharType="end"/>
        </w:r>
      </w:hyperlink>
    </w:p>
    <w:p w14:paraId="6855F11A"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98" w:history="1">
        <w:r w:rsidR="00754FA6" w:rsidRPr="00B403B6">
          <w:rPr>
            <w:rStyle w:val="Hyperlink"/>
            <w:noProof/>
            <w14:scene3d>
              <w14:camera w14:prst="orthographicFront"/>
              <w14:lightRig w14:rig="threePt" w14:dir="t">
                <w14:rot w14:lat="0" w14:lon="0" w14:rev="0"/>
              </w14:lightRig>
            </w14:scene3d>
          </w:rPr>
          <w:t>3.1.1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Information Extraction Modules</w:t>
        </w:r>
        <w:r w:rsidR="00754FA6">
          <w:rPr>
            <w:noProof/>
            <w:webHidden/>
          </w:rPr>
          <w:tab/>
        </w:r>
        <w:r w:rsidR="00754FA6">
          <w:rPr>
            <w:noProof/>
            <w:webHidden/>
          </w:rPr>
          <w:fldChar w:fldCharType="begin"/>
        </w:r>
        <w:r w:rsidR="00754FA6">
          <w:rPr>
            <w:noProof/>
            <w:webHidden/>
          </w:rPr>
          <w:instrText xml:space="preserve"> PAGEREF _Toc394779498 \h </w:instrText>
        </w:r>
        <w:r w:rsidR="00754FA6">
          <w:rPr>
            <w:noProof/>
            <w:webHidden/>
          </w:rPr>
        </w:r>
        <w:r w:rsidR="00754FA6">
          <w:rPr>
            <w:noProof/>
            <w:webHidden/>
          </w:rPr>
          <w:fldChar w:fldCharType="separate"/>
        </w:r>
        <w:r w:rsidR="00754FA6">
          <w:rPr>
            <w:noProof/>
            <w:webHidden/>
          </w:rPr>
          <w:t>3-2</w:t>
        </w:r>
        <w:r w:rsidR="00754FA6">
          <w:rPr>
            <w:noProof/>
            <w:webHidden/>
          </w:rPr>
          <w:fldChar w:fldCharType="end"/>
        </w:r>
      </w:hyperlink>
    </w:p>
    <w:p w14:paraId="440F550D"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499" w:history="1">
        <w:r w:rsidR="00754FA6" w:rsidRPr="00B403B6">
          <w:rPr>
            <w:rStyle w:val="Hyperlink"/>
            <w:noProof/>
          </w:rPr>
          <w:t>3.2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Information Extraction Architecture</w:t>
        </w:r>
        <w:r w:rsidR="00754FA6">
          <w:rPr>
            <w:noProof/>
            <w:webHidden/>
          </w:rPr>
          <w:tab/>
        </w:r>
        <w:r w:rsidR="00754FA6">
          <w:rPr>
            <w:noProof/>
            <w:webHidden/>
          </w:rPr>
          <w:fldChar w:fldCharType="begin"/>
        </w:r>
        <w:r w:rsidR="00754FA6">
          <w:rPr>
            <w:noProof/>
            <w:webHidden/>
          </w:rPr>
          <w:instrText xml:space="preserve"> PAGEREF _Toc394779499 \h </w:instrText>
        </w:r>
        <w:r w:rsidR="00754FA6">
          <w:rPr>
            <w:noProof/>
            <w:webHidden/>
          </w:rPr>
        </w:r>
        <w:r w:rsidR="00754FA6">
          <w:rPr>
            <w:noProof/>
            <w:webHidden/>
          </w:rPr>
          <w:fldChar w:fldCharType="separate"/>
        </w:r>
        <w:r w:rsidR="00754FA6">
          <w:rPr>
            <w:noProof/>
            <w:webHidden/>
          </w:rPr>
          <w:t>3-6</w:t>
        </w:r>
        <w:r w:rsidR="00754FA6">
          <w:rPr>
            <w:noProof/>
            <w:webHidden/>
          </w:rPr>
          <w:fldChar w:fldCharType="end"/>
        </w:r>
      </w:hyperlink>
    </w:p>
    <w:p w14:paraId="1B3EAF10"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0" w:history="1">
        <w:r w:rsidR="00754FA6" w:rsidRPr="00B403B6">
          <w:rPr>
            <w:rStyle w:val="Hyperlink"/>
            <w:noProof/>
            <w14:scene3d>
              <w14:camera w14:prst="orthographicFront"/>
              <w14:lightRig w14:rig="threePt" w14:dir="t">
                <w14:rot w14:lat="0" w14:lon="0" w14:rev="0"/>
              </w14:lightRig>
            </w14:scene3d>
          </w:rPr>
          <w:t>3.2.1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Template-Based Architecture</w:t>
        </w:r>
        <w:r w:rsidR="00754FA6">
          <w:rPr>
            <w:noProof/>
            <w:webHidden/>
          </w:rPr>
          <w:tab/>
        </w:r>
        <w:r w:rsidR="00754FA6">
          <w:rPr>
            <w:noProof/>
            <w:webHidden/>
          </w:rPr>
          <w:fldChar w:fldCharType="begin"/>
        </w:r>
        <w:r w:rsidR="00754FA6">
          <w:rPr>
            <w:noProof/>
            <w:webHidden/>
          </w:rPr>
          <w:instrText xml:space="preserve"> PAGEREF _Toc394779500 \h </w:instrText>
        </w:r>
        <w:r w:rsidR="00754FA6">
          <w:rPr>
            <w:noProof/>
            <w:webHidden/>
          </w:rPr>
        </w:r>
        <w:r w:rsidR="00754FA6">
          <w:rPr>
            <w:noProof/>
            <w:webHidden/>
          </w:rPr>
          <w:fldChar w:fldCharType="separate"/>
        </w:r>
        <w:r w:rsidR="00754FA6">
          <w:rPr>
            <w:noProof/>
            <w:webHidden/>
          </w:rPr>
          <w:t>3-6</w:t>
        </w:r>
        <w:r w:rsidR="00754FA6">
          <w:rPr>
            <w:noProof/>
            <w:webHidden/>
          </w:rPr>
          <w:fldChar w:fldCharType="end"/>
        </w:r>
      </w:hyperlink>
    </w:p>
    <w:p w14:paraId="4ECEBC66"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1" w:history="1">
        <w:r w:rsidR="00754FA6" w:rsidRPr="00B403B6">
          <w:rPr>
            <w:rStyle w:val="Hyperlink"/>
            <w:noProof/>
            <w14:scene3d>
              <w14:camera w14:prst="orthographicFront"/>
              <w14:lightRig w14:rig="threePt" w14:dir="t">
                <w14:rot w14:lat="0" w14:lon="0" w14:rev="0"/>
              </w14:lightRig>
            </w14:scene3d>
          </w:rPr>
          <w:t>3.2.2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Adaptive Architecture</w:t>
        </w:r>
        <w:r w:rsidR="00754FA6">
          <w:rPr>
            <w:noProof/>
            <w:webHidden/>
          </w:rPr>
          <w:tab/>
        </w:r>
        <w:r w:rsidR="00754FA6">
          <w:rPr>
            <w:noProof/>
            <w:webHidden/>
          </w:rPr>
          <w:fldChar w:fldCharType="begin"/>
        </w:r>
        <w:r w:rsidR="00754FA6">
          <w:rPr>
            <w:noProof/>
            <w:webHidden/>
          </w:rPr>
          <w:instrText xml:space="preserve"> PAGEREF _Toc394779501 \h </w:instrText>
        </w:r>
        <w:r w:rsidR="00754FA6">
          <w:rPr>
            <w:noProof/>
            <w:webHidden/>
          </w:rPr>
        </w:r>
        <w:r w:rsidR="00754FA6">
          <w:rPr>
            <w:noProof/>
            <w:webHidden/>
          </w:rPr>
          <w:fldChar w:fldCharType="separate"/>
        </w:r>
        <w:r w:rsidR="00754FA6">
          <w:rPr>
            <w:noProof/>
            <w:webHidden/>
          </w:rPr>
          <w:t>3-7</w:t>
        </w:r>
        <w:r w:rsidR="00754FA6">
          <w:rPr>
            <w:noProof/>
            <w:webHidden/>
          </w:rPr>
          <w:fldChar w:fldCharType="end"/>
        </w:r>
      </w:hyperlink>
    </w:p>
    <w:p w14:paraId="6C1E68BF"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502" w:history="1">
        <w:r w:rsidR="00754FA6" w:rsidRPr="00B403B6">
          <w:rPr>
            <w:rStyle w:val="Hyperlink"/>
            <w:noProof/>
          </w:rPr>
          <w:t>3.3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Twitter</w:t>
        </w:r>
        <w:r w:rsidR="00754FA6">
          <w:rPr>
            <w:noProof/>
            <w:webHidden/>
          </w:rPr>
          <w:tab/>
        </w:r>
        <w:r w:rsidR="00754FA6">
          <w:rPr>
            <w:noProof/>
            <w:webHidden/>
          </w:rPr>
          <w:fldChar w:fldCharType="begin"/>
        </w:r>
        <w:r w:rsidR="00754FA6">
          <w:rPr>
            <w:noProof/>
            <w:webHidden/>
          </w:rPr>
          <w:instrText xml:space="preserve"> PAGEREF _Toc394779502 \h </w:instrText>
        </w:r>
        <w:r w:rsidR="00754FA6">
          <w:rPr>
            <w:noProof/>
            <w:webHidden/>
          </w:rPr>
        </w:r>
        <w:r w:rsidR="00754FA6">
          <w:rPr>
            <w:noProof/>
            <w:webHidden/>
          </w:rPr>
          <w:fldChar w:fldCharType="separate"/>
        </w:r>
        <w:r w:rsidR="00754FA6">
          <w:rPr>
            <w:noProof/>
            <w:webHidden/>
          </w:rPr>
          <w:t>3-14</w:t>
        </w:r>
        <w:r w:rsidR="00754FA6">
          <w:rPr>
            <w:noProof/>
            <w:webHidden/>
          </w:rPr>
          <w:fldChar w:fldCharType="end"/>
        </w:r>
      </w:hyperlink>
    </w:p>
    <w:p w14:paraId="65A56377"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3" w:history="1">
        <w:r w:rsidR="00754FA6" w:rsidRPr="00B403B6">
          <w:rPr>
            <w:rStyle w:val="Hyperlink"/>
            <w:noProof/>
            <w14:scene3d>
              <w14:camera w14:prst="orthographicFront"/>
              <w14:lightRig w14:rig="threePt" w14:dir="t">
                <w14:rot w14:lat="0" w14:lon="0" w14:rev="0"/>
              </w14:lightRig>
            </w14:scene3d>
          </w:rPr>
          <w:t>3.3.1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Use of Twitter</w:t>
        </w:r>
        <w:r w:rsidR="00754FA6">
          <w:rPr>
            <w:noProof/>
            <w:webHidden/>
          </w:rPr>
          <w:tab/>
        </w:r>
        <w:r w:rsidR="00754FA6">
          <w:rPr>
            <w:noProof/>
            <w:webHidden/>
          </w:rPr>
          <w:fldChar w:fldCharType="begin"/>
        </w:r>
        <w:r w:rsidR="00754FA6">
          <w:rPr>
            <w:noProof/>
            <w:webHidden/>
          </w:rPr>
          <w:instrText xml:space="preserve"> PAGEREF _Toc394779503 \h </w:instrText>
        </w:r>
        <w:r w:rsidR="00754FA6">
          <w:rPr>
            <w:noProof/>
            <w:webHidden/>
          </w:rPr>
        </w:r>
        <w:r w:rsidR="00754FA6">
          <w:rPr>
            <w:noProof/>
            <w:webHidden/>
          </w:rPr>
          <w:fldChar w:fldCharType="separate"/>
        </w:r>
        <w:r w:rsidR="00754FA6">
          <w:rPr>
            <w:noProof/>
            <w:webHidden/>
          </w:rPr>
          <w:t>3-15</w:t>
        </w:r>
        <w:r w:rsidR="00754FA6">
          <w:rPr>
            <w:noProof/>
            <w:webHidden/>
          </w:rPr>
          <w:fldChar w:fldCharType="end"/>
        </w:r>
      </w:hyperlink>
    </w:p>
    <w:p w14:paraId="14E5C4A5"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4" w:history="1">
        <w:r w:rsidR="00754FA6" w:rsidRPr="00B403B6">
          <w:rPr>
            <w:rStyle w:val="Hyperlink"/>
            <w:noProof/>
            <w14:scene3d>
              <w14:camera w14:prst="orthographicFront"/>
              <w14:lightRig w14:rig="threePt" w14:dir="t">
                <w14:rot w14:lat="0" w14:lon="0" w14:rev="0"/>
              </w14:lightRig>
            </w14:scene3d>
          </w:rPr>
          <w:t>3.3.2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Twitter and Disasters</w:t>
        </w:r>
        <w:r w:rsidR="00754FA6">
          <w:rPr>
            <w:noProof/>
            <w:webHidden/>
          </w:rPr>
          <w:tab/>
        </w:r>
        <w:r w:rsidR="00754FA6">
          <w:rPr>
            <w:noProof/>
            <w:webHidden/>
          </w:rPr>
          <w:fldChar w:fldCharType="begin"/>
        </w:r>
        <w:r w:rsidR="00754FA6">
          <w:rPr>
            <w:noProof/>
            <w:webHidden/>
          </w:rPr>
          <w:instrText xml:space="preserve"> PAGEREF _Toc394779504 \h </w:instrText>
        </w:r>
        <w:r w:rsidR="00754FA6">
          <w:rPr>
            <w:noProof/>
            <w:webHidden/>
          </w:rPr>
        </w:r>
        <w:r w:rsidR="00754FA6">
          <w:rPr>
            <w:noProof/>
            <w:webHidden/>
          </w:rPr>
          <w:fldChar w:fldCharType="separate"/>
        </w:r>
        <w:r w:rsidR="00754FA6">
          <w:rPr>
            <w:noProof/>
            <w:webHidden/>
          </w:rPr>
          <w:t>3-15</w:t>
        </w:r>
        <w:r w:rsidR="00754FA6">
          <w:rPr>
            <w:noProof/>
            <w:webHidden/>
          </w:rPr>
          <w:fldChar w:fldCharType="end"/>
        </w:r>
      </w:hyperlink>
    </w:p>
    <w:p w14:paraId="4DB59D72"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505" w:history="1">
        <w:r w:rsidR="00754FA6" w:rsidRPr="00B403B6">
          <w:rPr>
            <w:rStyle w:val="Hyperlink"/>
            <w:noProof/>
          </w:rPr>
          <w:t>3.4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Evaluation Metrics</w:t>
        </w:r>
        <w:r w:rsidR="00754FA6">
          <w:rPr>
            <w:noProof/>
            <w:webHidden/>
          </w:rPr>
          <w:tab/>
        </w:r>
        <w:r w:rsidR="00754FA6">
          <w:rPr>
            <w:noProof/>
            <w:webHidden/>
          </w:rPr>
          <w:fldChar w:fldCharType="begin"/>
        </w:r>
        <w:r w:rsidR="00754FA6">
          <w:rPr>
            <w:noProof/>
            <w:webHidden/>
          </w:rPr>
          <w:instrText xml:space="preserve"> PAGEREF _Toc394779505 \h </w:instrText>
        </w:r>
        <w:r w:rsidR="00754FA6">
          <w:rPr>
            <w:noProof/>
            <w:webHidden/>
          </w:rPr>
        </w:r>
        <w:r w:rsidR="00754FA6">
          <w:rPr>
            <w:noProof/>
            <w:webHidden/>
          </w:rPr>
          <w:fldChar w:fldCharType="separate"/>
        </w:r>
        <w:r w:rsidR="00754FA6">
          <w:rPr>
            <w:noProof/>
            <w:webHidden/>
          </w:rPr>
          <w:t>3-17</w:t>
        </w:r>
        <w:r w:rsidR="00754FA6">
          <w:rPr>
            <w:noProof/>
            <w:webHidden/>
          </w:rPr>
          <w:fldChar w:fldCharType="end"/>
        </w:r>
      </w:hyperlink>
    </w:p>
    <w:p w14:paraId="4B65FE66"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6" w:history="1">
        <w:r w:rsidR="00754FA6" w:rsidRPr="00B403B6">
          <w:rPr>
            <w:rStyle w:val="Hyperlink"/>
            <w:noProof/>
            <w14:scene3d>
              <w14:camera w14:prst="orthographicFront"/>
              <w14:lightRig w14:rig="threePt" w14:dir="t">
                <w14:rot w14:lat="0" w14:lon="0" w14:rev="0"/>
              </w14:lightRig>
            </w14:scene3d>
          </w:rPr>
          <w:t>3.4.1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F-measure</w:t>
        </w:r>
        <w:r w:rsidR="00754FA6">
          <w:rPr>
            <w:noProof/>
            <w:webHidden/>
          </w:rPr>
          <w:tab/>
        </w:r>
        <w:r w:rsidR="00754FA6">
          <w:rPr>
            <w:noProof/>
            <w:webHidden/>
          </w:rPr>
          <w:fldChar w:fldCharType="begin"/>
        </w:r>
        <w:r w:rsidR="00754FA6">
          <w:rPr>
            <w:noProof/>
            <w:webHidden/>
          </w:rPr>
          <w:instrText xml:space="preserve"> PAGEREF _Toc394779506 \h </w:instrText>
        </w:r>
        <w:r w:rsidR="00754FA6">
          <w:rPr>
            <w:noProof/>
            <w:webHidden/>
          </w:rPr>
        </w:r>
        <w:r w:rsidR="00754FA6">
          <w:rPr>
            <w:noProof/>
            <w:webHidden/>
          </w:rPr>
          <w:fldChar w:fldCharType="separate"/>
        </w:r>
        <w:r w:rsidR="00754FA6">
          <w:rPr>
            <w:noProof/>
            <w:webHidden/>
          </w:rPr>
          <w:t>3-17</w:t>
        </w:r>
        <w:r w:rsidR="00754FA6">
          <w:rPr>
            <w:noProof/>
            <w:webHidden/>
          </w:rPr>
          <w:fldChar w:fldCharType="end"/>
        </w:r>
      </w:hyperlink>
    </w:p>
    <w:p w14:paraId="22DD5CAF"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7" w:history="1">
        <w:r w:rsidR="00754FA6" w:rsidRPr="00B403B6">
          <w:rPr>
            <w:rStyle w:val="Hyperlink"/>
            <w:noProof/>
            <w14:scene3d>
              <w14:camera w14:prst="orthographicFront"/>
              <w14:lightRig w14:rig="threePt" w14:dir="t">
                <w14:rot w14:lat="0" w14:lon="0" w14:rev="0"/>
              </w14:lightRig>
            </w14:scene3d>
          </w:rPr>
          <w:t>3.4.2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Kappa Statistics</w:t>
        </w:r>
        <w:r w:rsidR="00754FA6">
          <w:rPr>
            <w:noProof/>
            <w:webHidden/>
          </w:rPr>
          <w:tab/>
        </w:r>
        <w:r w:rsidR="00754FA6">
          <w:rPr>
            <w:noProof/>
            <w:webHidden/>
          </w:rPr>
          <w:fldChar w:fldCharType="begin"/>
        </w:r>
        <w:r w:rsidR="00754FA6">
          <w:rPr>
            <w:noProof/>
            <w:webHidden/>
          </w:rPr>
          <w:instrText xml:space="preserve"> PAGEREF _Toc394779507 \h </w:instrText>
        </w:r>
        <w:r w:rsidR="00754FA6">
          <w:rPr>
            <w:noProof/>
            <w:webHidden/>
          </w:rPr>
        </w:r>
        <w:r w:rsidR="00754FA6">
          <w:rPr>
            <w:noProof/>
            <w:webHidden/>
          </w:rPr>
          <w:fldChar w:fldCharType="separate"/>
        </w:r>
        <w:r w:rsidR="00754FA6">
          <w:rPr>
            <w:noProof/>
            <w:webHidden/>
          </w:rPr>
          <w:t>3-17</w:t>
        </w:r>
        <w:r w:rsidR="00754FA6">
          <w:rPr>
            <w:noProof/>
            <w:webHidden/>
          </w:rPr>
          <w:fldChar w:fldCharType="end"/>
        </w:r>
      </w:hyperlink>
    </w:p>
    <w:p w14:paraId="21395FF2"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508" w:history="1">
        <w:r w:rsidR="00754FA6" w:rsidRPr="00B403B6">
          <w:rPr>
            <w:rStyle w:val="Hyperlink"/>
            <w:noProof/>
          </w:rPr>
          <w:t>3.5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Tools</w:t>
        </w:r>
        <w:r w:rsidR="00754FA6">
          <w:rPr>
            <w:noProof/>
            <w:webHidden/>
          </w:rPr>
          <w:tab/>
        </w:r>
        <w:r w:rsidR="00754FA6">
          <w:rPr>
            <w:noProof/>
            <w:webHidden/>
          </w:rPr>
          <w:fldChar w:fldCharType="begin"/>
        </w:r>
        <w:r w:rsidR="00754FA6">
          <w:rPr>
            <w:noProof/>
            <w:webHidden/>
          </w:rPr>
          <w:instrText xml:space="preserve"> PAGEREF _Toc394779508 \h </w:instrText>
        </w:r>
        <w:r w:rsidR="00754FA6">
          <w:rPr>
            <w:noProof/>
            <w:webHidden/>
          </w:rPr>
        </w:r>
        <w:r w:rsidR="00754FA6">
          <w:rPr>
            <w:noProof/>
            <w:webHidden/>
          </w:rPr>
          <w:fldChar w:fldCharType="separate"/>
        </w:r>
        <w:r w:rsidR="00754FA6">
          <w:rPr>
            <w:noProof/>
            <w:webHidden/>
          </w:rPr>
          <w:t>3-18</w:t>
        </w:r>
        <w:r w:rsidR="00754FA6">
          <w:rPr>
            <w:noProof/>
            <w:webHidden/>
          </w:rPr>
          <w:fldChar w:fldCharType="end"/>
        </w:r>
      </w:hyperlink>
    </w:p>
    <w:p w14:paraId="31228D7F"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9" w:history="1">
        <w:r w:rsidR="00754FA6" w:rsidRPr="00B403B6">
          <w:rPr>
            <w:rStyle w:val="Hyperlink"/>
            <w:noProof/>
            <w14:scene3d>
              <w14:camera w14:prst="orthographicFront"/>
              <w14:lightRig w14:rig="threePt" w14:dir="t">
                <w14:rot w14:lat="0" w14:lon="0" w14:rev="0"/>
              </w14:lightRig>
            </w14:scene3d>
          </w:rPr>
          <w:t>3.5.1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Apache OpenNLP (OpenNLP, 2011)</w:t>
        </w:r>
        <w:r w:rsidR="00754FA6">
          <w:rPr>
            <w:noProof/>
            <w:webHidden/>
          </w:rPr>
          <w:tab/>
        </w:r>
        <w:r w:rsidR="00754FA6">
          <w:rPr>
            <w:noProof/>
            <w:webHidden/>
          </w:rPr>
          <w:fldChar w:fldCharType="begin"/>
        </w:r>
        <w:r w:rsidR="00754FA6">
          <w:rPr>
            <w:noProof/>
            <w:webHidden/>
          </w:rPr>
          <w:instrText xml:space="preserve"> PAGEREF _Toc394779509 \h </w:instrText>
        </w:r>
        <w:r w:rsidR="00754FA6">
          <w:rPr>
            <w:noProof/>
            <w:webHidden/>
          </w:rPr>
        </w:r>
        <w:r w:rsidR="00754FA6">
          <w:rPr>
            <w:noProof/>
            <w:webHidden/>
          </w:rPr>
          <w:fldChar w:fldCharType="separate"/>
        </w:r>
        <w:r w:rsidR="00754FA6">
          <w:rPr>
            <w:noProof/>
            <w:webHidden/>
          </w:rPr>
          <w:t>3-18</w:t>
        </w:r>
        <w:r w:rsidR="00754FA6">
          <w:rPr>
            <w:noProof/>
            <w:webHidden/>
          </w:rPr>
          <w:fldChar w:fldCharType="end"/>
        </w:r>
      </w:hyperlink>
    </w:p>
    <w:p w14:paraId="159B1F06"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0" w:history="1">
        <w:r w:rsidR="00754FA6" w:rsidRPr="00B403B6">
          <w:rPr>
            <w:rStyle w:val="Hyperlink"/>
            <w:noProof/>
            <w14:scene3d>
              <w14:camera w14:prst="orthographicFront"/>
              <w14:lightRig w14:rig="threePt" w14:dir="t">
                <w14:rot w14:lat="0" w14:lon="0" w14:rev="0"/>
              </w14:lightRig>
            </w14:scene3d>
          </w:rPr>
          <w:t>3.5.2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ANNIE (Cunningham et al., 2002)</w:t>
        </w:r>
        <w:r w:rsidR="00754FA6">
          <w:rPr>
            <w:noProof/>
            <w:webHidden/>
          </w:rPr>
          <w:tab/>
        </w:r>
        <w:r w:rsidR="00754FA6">
          <w:rPr>
            <w:noProof/>
            <w:webHidden/>
          </w:rPr>
          <w:fldChar w:fldCharType="begin"/>
        </w:r>
        <w:r w:rsidR="00754FA6">
          <w:rPr>
            <w:noProof/>
            <w:webHidden/>
          </w:rPr>
          <w:instrText xml:space="preserve"> PAGEREF _Toc394779510 \h </w:instrText>
        </w:r>
        <w:r w:rsidR="00754FA6">
          <w:rPr>
            <w:noProof/>
            <w:webHidden/>
          </w:rPr>
        </w:r>
        <w:r w:rsidR="00754FA6">
          <w:rPr>
            <w:noProof/>
            <w:webHidden/>
          </w:rPr>
          <w:fldChar w:fldCharType="separate"/>
        </w:r>
        <w:r w:rsidR="00754FA6">
          <w:rPr>
            <w:noProof/>
            <w:webHidden/>
          </w:rPr>
          <w:t>3-19</w:t>
        </w:r>
        <w:r w:rsidR="00754FA6">
          <w:rPr>
            <w:noProof/>
            <w:webHidden/>
          </w:rPr>
          <w:fldChar w:fldCharType="end"/>
        </w:r>
      </w:hyperlink>
    </w:p>
    <w:p w14:paraId="7B01F381"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1" w:history="1">
        <w:r w:rsidR="00754FA6" w:rsidRPr="00B403B6">
          <w:rPr>
            <w:rStyle w:val="Hyperlink"/>
            <w:noProof/>
            <w14:scene3d>
              <w14:camera w14:prst="orthographicFront"/>
              <w14:lightRig w14:rig="threePt" w14:dir="t">
                <w14:rot w14:lat="0" w14:lon="0" w14:rev="0"/>
              </w14:lightRig>
            </w14:scene3d>
          </w:rPr>
          <w:t>3.5.3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Twitter NLP Tools (Ritter et al., 2011)</w:t>
        </w:r>
        <w:r w:rsidR="00754FA6">
          <w:rPr>
            <w:noProof/>
            <w:webHidden/>
          </w:rPr>
          <w:tab/>
        </w:r>
        <w:r w:rsidR="00754FA6">
          <w:rPr>
            <w:noProof/>
            <w:webHidden/>
          </w:rPr>
          <w:fldChar w:fldCharType="begin"/>
        </w:r>
        <w:r w:rsidR="00754FA6">
          <w:rPr>
            <w:noProof/>
            <w:webHidden/>
          </w:rPr>
          <w:instrText xml:space="preserve"> PAGEREF _Toc394779511 \h </w:instrText>
        </w:r>
        <w:r w:rsidR="00754FA6">
          <w:rPr>
            <w:noProof/>
            <w:webHidden/>
          </w:rPr>
        </w:r>
        <w:r w:rsidR="00754FA6">
          <w:rPr>
            <w:noProof/>
            <w:webHidden/>
          </w:rPr>
          <w:fldChar w:fldCharType="separate"/>
        </w:r>
        <w:r w:rsidR="00754FA6">
          <w:rPr>
            <w:noProof/>
            <w:webHidden/>
          </w:rPr>
          <w:t>3-20</w:t>
        </w:r>
        <w:r w:rsidR="00754FA6">
          <w:rPr>
            <w:noProof/>
            <w:webHidden/>
          </w:rPr>
          <w:fldChar w:fldCharType="end"/>
        </w:r>
      </w:hyperlink>
    </w:p>
    <w:p w14:paraId="14E7A343"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2" w:history="1">
        <w:r w:rsidR="00754FA6" w:rsidRPr="00B403B6">
          <w:rPr>
            <w:rStyle w:val="Hyperlink"/>
            <w:noProof/>
            <w14:scene3d>
              <w14:camera w14:prst="orthographicFront"/>
              <w14:lightRig w14:rig="threePt" w14:dir="t">
                <w14:rot w14:lat="0" w14:lon="0" w14:rev="0"/>
              </w14:lightRig>
            </w14:scene3d>
          </w:rPr>
          <w:t>3.5.4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Weka (Weka 3, n.d.)</w:t>
        </w:r>
        <w:r w:rsidR="00754FA6">
          <w:rPr>
            <w:noProof/>
            <w:webHidden/>
          </w:rPr>
          <w:tab/>
        </w:r>
        <w:r w:rsidR="00754FA6">
          <w:rPr>
            <w:noProof/>
            <w:webHidden/>
          </w:rPr>
          <w:fldChar w:fldCharType="begin"/>
        </w:r>
        <w:r w:rsidR="00754FA6">
          <w:rPr>
            <w:noProof/>
            <w:webHidden/>
          </w:rPr>
          <w:instrText xml:space="preserve"> PAGEREF _Toc394779512 \h </w:instrText>
        </w:r>
        <w:r w:rsidR="00754FA6">
          <w:rPr>
            <w:noProof/>
            <w:webHidden/>
          </w:rPr>
        </w:r>
        <w:r w:rsidR="00754FA6">
          <w:rPr>
            <w:noProof/>
            <w:webHidden/>
          </w:rPr>
          <w:fldChar w:fldCharType="separate"/>
        </w:r>
        <w:r w:rsidR="00754FA6">
          <w:rPr>
            <w:noProof/>
            <w:webHidden/>
          </w:rPr>
          <w:t>3-22</w:t>
        </w:r>
        <w:r w:rsidR="00754FA6">
          <w:rPr>
            <w:noProof/>
            <w:webHidden/>
          </w:rPr>
          <w:fldChar w:fldCharType="end"/>
        </w:r>
      </w:hyperlink>
    </w:p>
    <w:p w14:paraId="156EFD83"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3" w:history="1">
        <w:r w:rsidR="00754FA6" w:rsidRPr="00B403B6">
          <w:rPr>
            <w:rStyle w:val="Hyperlink"/>
            <w:noProof/>
            <w14:scene3d>
              <w14:camera w14:prst="orthographicFront"/>
              <w14:lightRig w14:rig="threePt" w14:dir="t">
                <w14:rot w14:lat="0" w14:lon="0" w14:rev="0"/>
              </w14:lightRig>
            </w14:scene3d>
          </w:rPr>
          <w:t>3.5.5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TwitIE (Bontcheva et al., 2013)</w:t>
        </w:r>
        <w:r w:rsidR="00754FA6">
          <w:rPr>
            <w:noProof/>
            <w:webHidden/>
          </w:rPr>
          <w:tab/>
        </w:r>
        <w:r w:rsidR="00754FA6">
          <w:rPr>
            <w:noProof/>
            <w:webHidden/>
          </w:rPr>
          <w:fldChar w:fldCharType="begin"/>
        </w:r>
        <w:r w:rsidR="00754FA6">
          <w:rPr>
            <w:noProof/>
            <w:webHidden/>
          </w:rPr>
          <w:instrText xml:space="preserve"> PAGEREF _Toc394779513 \h </w:instrText>
        </w:r>
        <w:r w:rsidR="00754FA6">
          <w:rPr>
            <w:noProof/>
            <w:webHidden/>
          </w:rPr>
        </w:r>
        <w:r w:rsidR="00754FA6">
          <w:rPr>
            <w:noProof/>
            <w:webHidden/>
          </w:rPr>
          <w:fldChar w:fldCharType="separate"/>
        </w:r>
        <w:r w:rsidR="00754FA6">
          <w:rPr>
            <w:noProof/>
            <w:webHidden/>
          </w:rPr>
          <w:t>3-22</w:t>
        </w:r>
        <w:r w:rsidR="00754FA6">
          <w:rPr>
            <w:noProof/>
            <w:webHidden/>
          </w:rPr>
          <w:fldChar w:fldCharType="end"/>
        </w:r>
      </w:hyperlink>
    </w:p>
    <w:p w14:paraId="5E003898" w14:textId="77777777" w:rsidR="00754FA6" w:rsidRDefault="006E524C">
      <w:pPr>
        <w:pStyle w:val="TOC1"/>
        <w:rPr>
          <w:rFonts w:asciiTheme="minorHAnsi" w:eastAsiaTheme="minorEastAsia" w:hAnsiTheme="minorHAnsi" w:cstheme="minorBidi"/>
          <w:b w:val="0"/>
          <w:noProof/>
          <w:sz w:val="22"/>
          <w:szCs w:val="22"/>
          <w:lang w:val="en-PH" w:eastAsia="zh-CN"/>
        </w:rPr>
      </w:pPr>
      <w:hyperlink w:anchor="_Toc394779514" w:history="1">
        <w:r w:rsidR="00754FA6" w:rsidRPr="00B403B6">
          <w:rPr>
            <w:rStyle w:val="Hyperlink"/>
            <w:noProof/>
          </w:rPr>
          <w:t>4.0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The FILIET System</w:t>
        </w:r>
        <w:r w:rsidR="00754FA6">
          <w:rPr>
            <w:noProof/>
            <w:webHidden/>
          </w:rPr>
          <w:tab/>
        </w:r>
        <w:r w:rsidR="00754FA6">
          <w:rPr>
            <w:noProof/>
            <w:webHidden/>
          </w:rPr>
          <w:fldChar w:fldCharType="begin"/>
        </w:r>
        <w:r w:rsidR="00754FA6">
          <w:rPr>
            <w:noProof/>
            <w:webHidden/>
          </w:rPr>
          <w:instrText xml:space="preserve"> PAGEREF _Toc394779514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49880D4A"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515" w:history="1">
        <w:r w:rsidR="00754FA6" w:rsidRPr="00B403B6">
          <w:rPr>
            <w:rStyle w:val="Hyperlink"/>
            <w:noProof/>
          </w:rPr>
          <w:t>4.1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Overview</w:t>
        </w:r>
        <w:r w:rsidR="00754FA6">
          <w:rPr>
            <w:noProof/>
            <w:webHidden/>
          </w:rPr>
          <w:tab/>
        </w:r>
        <w:r w:rsidR="00754FA6">
          <w:rPr>
            <w:noProof/>
            <w:webHidden/>
          </w:rPr>
          <w:fldChar w:fldCharType="begin"/>
        </w:r>
        <w:r w:rsidR="00754FA6">
          <w:rPr>
            <w:noProof/>
            <w:webHidden/>
          </w:rPr>
          <w:instrText xml:space="preserve"> PAGEREF _Toc394779515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0372A335"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516" w:history="1">
        <w:r w:rsidR="00754FA6" w:rsidRPr="00B403B6">
          <w:rPr>
            <w:rStyle w:val="Hyperlink"/>
            <w:noProof/>
          </w:rPr>
          <w:t>4.2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Objectives</w:t>
        </w:r>
        <w:r w:rsidR="00754FA6">
          <w:rPr>
            <w:noProof/>
            <w:webHidden/>
          </w:rPr>
          <w:tab/>
        </w:r>
        <w:r w:rsidR="00754FA6">
          <w:rPr>
            <w:noProof/>
            <w:webHidden/>
          </w:rPr>
          <w:fldChar w:fldCharType="begin"/>
        </w:r>
        <w:r w:rsidR="00754FA6">
          <w:rPr>
            <w:noProof/>
            <w:webHidden/>
          </w:rPr>
          <w:instrText xml:space="preserve"> PAGEREF _Toc394779516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5FEBDB21"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7" w:history="1">
        <w:r w:rsidR="00754FA6" w:rsidRPr="00B403B6">
          <w:rPr>
            <w:rStyle w:val="Hyperlink"/>
            <w:noProof/>
            <w14:scene3d>
              <w14:camera w14:prst="orthographicFront"/>
              <w14:lightRig w14:rig="threePt" w14:dir="t">
                <w14:rot w14:lat="0" w14:lon="0" w14:rev="0"/>
              </w14:lightRig>
            </w14:scene3d>
          </w:rPr>
          <w:t>4.2.1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General Objective</w:t>
        </w:r>
        <w:r w:rsidR="00754FA6">
          <w:rPr>
            <w:noProof/>
            <w:webHidden/>
          </w:rPr>
          <w:tab/>
        </w:r>
        <w:r w:rsidR="00754FA6">
          <w:rPr>
            <w:noProof/>
            <w:webHidden/>
          </w:rPr>
          <w:fldChar w:fldCharType="begin"/>
        </w:r>
        <w:r w:rsidR="00754FA6">
          <w:rPr>
            <w:noProof/>
            <w:webHidden/>
          </w:rPr>
          <w:instrText xml:space="preserve"> PAGEREF _Toc394779517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764267A3"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8" w:history="1">
        <w:r w:rsidR="00754FA6" w:rsidRPr="00B403B6">
          <w:rPr>
            <w:rStyle w:val="Hyperlink"/>
            <w:noProof/>
            <w14:scene3d>
              <w14:camera w14:prst="orthographicFront"/>
              <w14:lightRig w14:rig="threePt" w14:dir="t">
                <w14:rot w14:lat="0" w14:lon="0" w14:rev="0"/>
              </w14:lightRig>
            </w14:scene3d>
          </w:rPr>
          <w:t>4.2.2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Specific Objectives</w:t>
        </w:r>
        <w:r w:rsidR="00754FA6">
          <w:rPr>
            <w:noProof/>
            <w:webHidden/>
          </w:rPr>
          <w:tab/>
        </w:r>
        <w:r w:rsidR="00754FA6">
          <w:rPr>
            <w:noProof/>
            <w:webHidden/>
          </w:rPr>
          <w:fldChar w:fldCharType="begin"/>
        </w:r>
        <w:r w:rsidR="00754FA6">
          <w:rPr>
            <w:noProof/>
            <w:webHidden/>
          </w:rPr>
          <w:instrText xml:space="preserve"> PAGEREF _Toc394779518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6C8ED292"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519" w:history="1">
        <w:r w:rsidR="00754FA6" w:rsidRPr="00B403B6">
          <w:rPr>
            <w:rStyle w:val="Hyperlink"/>
            <w:noProof/>
          </w:rPr>
          <w:t>4.3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Scope and Limitations</w:t>
        </w:r>
        <w:r w:rsidR="00754FA6">
          <w:rPr>
            <w:noProof/>
            <w:webHidden/>
          </w:rPr>
          <w:tab/>
        </w:r>
        <w:r w:rsidR="00754FA6">
          <w:rPr>
            <w:noProof/>
            <w:webHidden/>
          </w:rPr>
          <w:fldChar w:fldCharType="begin"/>
        </w:r>
        <w:r w:rsidR="00754FA6">
          <w:rPr>
            <w:noProof/>
            <w:webHidden/>
          </w:rPr>
          <w:instrText xml:space="preserve"> PAGEREF _Toc394779519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3E311CB5"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520" w:history="1">
        <w:r w:rsidR="00754FA6" w:rsidRPr="00B403B6">
          <w:rPr>
            <w:rStyle w:val="Hyperlink"/>
            <w:noProof/>
          </w:rPr>
          <w:t>4.4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Architectural Design</w:t>
        </w:r>
        <w:r w:rsidR="00754FA6">
          <w:rPr>
            <w:noProof/>
            <w:webHidden/>
          </w:rPr>
          <w:tab/>
        </w:r>
        <w:r w:rsidR="00754FA6">
          <w:rPr>
            <w:noProof/>
            <w:webHidden/>
          </w:rPr>
          <w:fldChar w:fldCharType="begin"/>
        </w:r>
        <w:r w:rsidR="00754FA6">
          <w:rPr>
            <w:noProof/>
            <w:webHidden/>
          </w:rPr>
          <w:instrText xml:space="preserve"> PAGEREF _Toc394779520 \h </w:instrText>
        </w:r>
        <w:r w:rsidR="00754FA6">
          <w:rPr>
            <w:noProof/>
            <w:webHidden/>
          </w:rPr>
        </w:r>
        <w:r w:rsidR="00754FA6">
          <w:rPr>
            <w:noProof/>
            <w:webHidden/>
          </w:rPr>
          <w:fldChar w:fldCharType="separate"/>
        </w:r>
        <w:r w:rsidR="00754FA6">
          <w:rPr>
            <w:noProof/>
            <w:webHidden/>
          </w:rPr>
          <w:t>4-3</w:t>
        </w:r>
        <w:r w:rsidR="00754FA6">
          <w:rPr>
            <w:noProof/>
            <w:webHidden/>
          </w:rPr>
          <w:fldChar w:fldCharType="end"/>
        </w:r>
      </w:hyperlink>
    </w:p>
    <w:p w14:paraId="7D27145B"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1" w:history="1">
        <w:r w:rsidR="00754FA6" w:rsidRPr="00B403B6">
          <w:rPr>
            <w:rStyle w:val="Hyperlink"/>
            <w:noProof/>
            <w14:scene3d>
              <w14:camera w14:prst="orthographicFront"/>
              <w14:lightRig w14:rig="threePt" w14:dir="t">
                <w14:rot w14:lat="0" w14:lon="0" w14:rev="0"/>
              </w14:lightRig>
            </w14:scene3d>
          </w:rPr>
          <w:t>4.4.1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Crawler Module</w:t>
        </w:r>
        <w:r w:rsidR="00754FA6">
          <w:rPr>
            <w:noProof/>
            <w:webHidden/>
          </w:rPr>
          <w:tab/>
        </w:r>
        <w:r w:rsidR="00754FA6">
          <w:rPr>
            <w:noProof/>
            <w:webHidden/>
          </w:rPr>
          <w:fldChar w:fldCharType="begin"/>
        </w:r>
        <w:r w:rsidR="00754FA6">
          <w:rPr>
            <w:noProof/>
            <w:webHidden/>
          </w:rPr>
          <w:instrText xml:space="preserve"> PAGEREF _Toc394779521 \h </w:instrText>
        </w:r>
        <w:r w:rsidR="00754FA6">
          <w:rPr>
            <w:noProof/>
            <w:webHidden/>
          </w:rPr>
        </w:r>
        <w:r w:rsidR="00754FA6">
          <w:rPr>
            <w:noProof/>
            <w:webHidden/>
          </w:rPr>
          <w:fldChar w:fldCharType="separate"/>
        </w:r>
        <w:r w:rsidR="00754FA6">
          <w:rPr>
            <w:noProof/>
            <w:webHidden/>
          </w:rPr>
          <w:t>4-3</w:t>
        </w:r>
        <w:r w:rsidR="00754FA6">
          <w:rPr>
            <w:noProof/>
            <w:webHidden/>
          </w:rPr>
          <w:fldChar w:fldCharType="end"/>
        </w:r>
      </w:hyperlink>
    </w:p>
    <w:p w14:paraId="5F44E7A2"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2" w:history="1">
        <w:r w:rsidR="00754FA6" w:rsidRPr="00B403B6">
          <w:rPr>
            <w:rStyle w:val="Hyperlink"/>
            <w:noProof/>
            <w14:scene3d>
              <w14:camera w14:prst="orthographicFront"/>
              <w14:lightRig w14:rig="threePt" w14:dir="t">
                <w14:rot w14:lat="0" w14:lon="0" w14:rev="0"/>
              </w14:lightRig>
            </w14:scene3d>
          </w:rPr>
          <w:t>4.4.2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Preprocessing Module</w:t>
        </w:r>
        <w:r w:rsidR="00754FA6">
          <w:rPr>
            <w:noProof/>
            <w:webHidden/>
          </w:rPr>
          <w:tab/>
        </w:r>
        <w:r w:rsidR="00754FA6">
          <w:rPr>
            <w:noProof/>
            <w:webHidden/>
          </w:rPr>
          <w:fldChar w:fldCharType="begin"/>
        </w:r>
        <w:r w:rsidR="00754FA6">
          <w:rPr>
            <w:noProof/>
            <w:webHidden/>
          </w:rPr>
          <w:instrText xml:space="preserve"> PAGEREF _Toc394779522 \h </w:instrText>
        </w:r>
        <w:r w:rsidR="00754FA6">
          <w:rPr>
            <w:noProof/>
            <w:webHidden/>
          </w:rPr>
        </w:r>
        <w:r w:rsidR="00754FA6">
          <w:rPr>
            <w:noProof/>
            <w:webHidden/>
          </w:rPr>
          <w:fldChar w:fldCharType="separate"/>
        </w:r>
        <w:r w:rsidR="00754FA6">
          <w:rPr>
            <w:noProof/>
            <w:webHidden/>
          </w:rPr>
          <w:t>4-3</w:t>
        </w:r>
        <w:r w:rsidR="00754FA6">
          <w:rPr>
            <w:noProof/>
            <w:webHidden/>
          </w:rPr>
          <w:fldChar w:fldCharType="end"/>
        </w:r>
      </w:hyperlink>
    </w:p>
    <w:p w14:paraId="7177265D"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3" w:history="1">
        <w:r w:rsidR="00754FA6" w:rsidRPr="00B403B6">
          <w:rPr>
            <w:rStyle w:val="Hyperlink"/>
            <w:noProof/>
            <w14:scene3d>
              <w14:camera w14:prst="orthographicFront"/>
              <w14:lightRig w14:rig="threePt" w14:dir="t">
                <w14:rot w14:lat="0" w14:lon="0" w14:rev="0"/>
              </w14:lightRig>
            </w14:scene3d>
          </w:rPr>
          <w:t>4.4.3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Disaster Classifier</w:t>
        </w:r>
        <w:r w:rsidR="00754FA6">
          <w:rPr>
            <w:noProof/>
            <w:webHidden/>
          </w:rPr>
          <w:tab/>
        </w:r>
        <w:r w:rsidR="00754FA6">
          <w:rPr>
            <w:noProof/>
            <w:webHidden/>
          </w:rPr>
          <w:fldChar w:fldCharType="begin"/>
        </w:r>
        <w:r w:rsidR="00754FA6">
          <w:rPr>
            <w:noProof/>
            <w:webHidden/>
          </w:rPr>
          <w:instrText xml:space="preserve"> PAGEREF _Toc394779523 \h </w:instrText>
        </w:r>
        <w:r w:rsidR="00754FA6">
          <w:rPr>
            <w:noProof/>
            <w:webHidden/>
          </w:rPr>
        </w:r>
        <w:r w:rsidR="00754FA6">
          <w:rPr>
            <w:noProof/>
            <w:webHidden/>
          </w:rPr>
          <w:fldChar w:fldCharType="separate"/>
        </w:r>
        <w:r w:rsidR="00754FA6">
          <w:rPr>
            <w:noProof/>
            <w:webHidden/>
          </w:rPr>
          <w:t>4-6</w:t>
        </w:r>
        <w:r w:rsidR="00754FA6">
          <w:rPr>
            <w:noProof/>
            <w:webHidden/>
          </w:rPr>
          <w:fldChar w:fldCharType="end"/>
        </w:r>
      </w:hyperlink>
    </w:p>
    <w:p w14:paraId="0307A8F0"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4" w:history="1">
        <w:r w:rsidR="00754FA6" w:rsidRPr="00B403B6">
          <w:rPr>
            <w:rStyle w:val="Hyperlink"/>
            <w:noProof/>
            <w14:scene3d>
              <w14:camera w14:prst="orthographicFront"/>
              <w14:lightRig w14:rig="threePt" w14:dir="t">
                <w14:rot w14:lat="0" w14:lon="0" w14:rev="0"/>
              </w14:lightRig>
            </w14:scene3d>
          </w:rPr>
          <w:t>4.4.4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Feature Extraction Module</w:t>
        </w:r>
        <w:r w:rsidR="00754FA6">
          <w:rPr>
            <w:noProof/>
            <w:webHidden/>
          </w:rPr>
          <w:tab/>
        </w:r>
        <w:r w:rsidR="00754FA6">
          <w:rPr>
            <w:noProof/>
            <w:webHidden/>
          </w:rPr>
          <w:fldChar w:fldCharType="begin"/>
        </w:r>
        <w:r w:rsidR="00754FA6">
          <w:rPr>
            <w:noProof/>
            <w:webHidden/>
          </w:rPr>
          <w:instrText xml:space="preserve"> PAGEREF _Toc394779524 \h </w:instrText>
        </w:r>
        <w:r w:rsidR="00754FA6">
          <w:rPr>
            <w:noProof/>
            <w:webHidden/>
          </w:rPr>
        </w:r>
        <w:r w:rsidR="00754FA6">
          <w:rPr>
            <w:noProof/>
            <w:webHidden/>
          </w:rPr>
          <w:fldChar w:fldCharType="separate"/>
        </w:r>
        <w:r w:rsidR="00754FA6">
          <w:rPr>
            <w:noProof/>
            <w:webHidden/>
          </w:rPr>
          <w:t>4-7</w:t>
        </w:r>
        <w:r w:rsidR="00754FA6">
          <w:rPr>
            <w:noProof/>
            <w:webHidden/>
          </w:rPr>
          <w:fldChar w:fldCharType="end"/>
        </w:r>
      </w:hyperlink>
    </w:p>
    <w:p w14:paraId="57E8A912"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5" w:history="1">
        <w:r w:rsidR="00754FA6" w:rsidRPr="00B403B6">
          <w:rPr>
            <w:rStyle w:val="Hyperlink"/>
            <w:noProof/>
            <w14:scene3d>
              <w14:camera w14:prst="orthographicFront"/>
              <w14:lightRig w14:rig="threePt" w14:dir="t">
                <w14:rot w14:lat="0" w14:lon="0" w14:rev="0"/>
              </w14:lightRig>
            </w14:scene3d>
          </w:rPr>
          <w:t>4.4.5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Information Extraction Module</w:t>
        </w:r>
        <w:r w:rsidR="00754FA6">
          <w:rPr>
            <w:noProof/>
            <w:webHidden/>
          </w:rPr>
          <w:tab/>
        </w:r>
        <w:r w:rsidR="00754FA6">
          <w:rPr>
            <w:noProof/>
            <w:webHidden/>
          </w:rPr>
          <w:fldChar w:fldCharType="begin"/>
        </w:r>
        <w:r w:rsidR="00754FA6">
          <w:rPr>
            <w:noProof/>
            <w:webHidden/>
          </w:rPr>
          <w:instrText xml:space="preserve"> PAGEREF _Toc394779525 \h </w:instrText>
        </w:r>
        <w:r w:rsidR="00754FA6">
          <w:rPr>
            <w:noProof/>
            <w:webHidden/>
          </w:rPr>
        </w:r>
        <w:r w:rsidR="00754FA6">
          <w:rPr>
            <w:noProof/>
            <w:webHidden/>
          </w:rPr>
          <w:fldChar w:fldCharType="separate"/>
        </w:r>
        <w:r w:rsidR="00754FA6">
          <w:rPr>
            <w:noProof/>
            <w:webHidden/>
          </w:rPr>
          <w:t>4-9</w:t>
        </w:r>
        <w:r w:rsidR="00754FA6">
          <w:rPr>
            <w:noProof/>
            <w:webHidden/>
          </w:rPr>
          <w:fldChar w:fldCharType="end"/>
        </w:r>
      </w:hyperlink>
    </w:p>
    <w:p w14:paraId="13AB05FD"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526" w:history="1">
        <w:r w:rsidR="00754FA6" w:rsidRPr="00B403B6">
          <w:rPr>
            <w:rStyle w:val="Hyperlink"/>
            <w:noProof/>
          </w:rPr>
          <w:t>4.5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Physical Environment and Resources</w:t>
        </w:r>
        <w:r w:rsidR="00754FA6">
          <w:rPr>
            <w:noProof/>
            <w:webHidden/>
          </w:rPr>
          <w:tab/>
        </w:r>
        <w:r w:rsidR="00754FA6">
          <w:rPr>
            <w:noProof/>
            <w:webHidden/>
          </w:rPr>
          <w:fldChar w:fldCharType="begin"/>
        </w:r>
        <w:r w:rsidR="00754FA6">
          <w:rPr>
            <w:noProof/>
            <w:webHidden/>
          </w:rPr>
          <w:instrText xml:space="preserve"> PAGEREF _Toc394779526 \h </w:instrText>
        </w:r>
        <w:r w:rsidR="00754FA6">
          <w:rPr>
            <w:noProof/>
            <w:webHidden/>
          </w:rPr>
        </w:r>
        <w:r w:rsidR="00754FA6">
          <w:rPr>
            <w:noProof/>
            <w:webHidden/>
          </w:rPr>
          <w:fldChar w:fldCharType="separate"/>
        </w:r>
        <w:r w:rsidR="00754FA6">
          <w:rPr>
            <w:noProof/>
            <w:webHidden/>
          </w:rPr>
          <w:t>4-10</w:t>
        </w:r>
        <w:r w:rsidR="00754FA6">
          <w:rPr>
            <w:noProof/>
            <w:webHidden/>
          </w:rPr>
          <w:fldChar w:fldCharType="end"/>
        </w:r>
      </w:hyperlink>
    </w:p>
    <w:p w14:paraId="23117B5A"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7" w:history="1">
        <w:r w:rsidR="00754FA6" w:rsidRPr="00B403B6">
          <w:rPr>
            <w:rStyle w:val="Hyperlink"/>
            <w:noProof/>
            <w14:scene3d>
              <w14:camera w14:prst="orthographicFront"/>
              <w14:lightRig w14:rig="threePt" w14:dir="t">
                <w14:rot w14:lat="0" w14:lon="0" w14:rev="0"/>
              </w14:lightRig>
            </w14:scene3d>
          </w:rPr>
          <w:t>4.5.1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Minimum Software Requirements</w:t>
        </w:r>
        <w:r w:rsidR="00754FA6">
          <w:rPr>
            <w:noProof/>
            <w:webHidden/>
          </w:rPr>
          <w:tab/>
        </w:r>
        <w:r w:rsidR="00754FA6">
          <w:rPr>
            <w:noProof/>
            <w:webHidden/>
          </w:rPr>
          <w:fldChar w:fldCharType="begin"/>
        </w:r>
        <w:r w:rsidR="00754FA6">
          <w:rPr>
            <w:noProof/>
            <w:webHidden/>
          </w:rPr>
          <w:instrText xml:space="preserve"> PAGEREF _Toc394779527 \h </w:instrText>
        </w:r>
        <w:r w:rsidR="00754FA6">
          <w:rPr>
            <w:noProof/>
            <w:webHidden/>
          </w:rPr>
        </w:r>
        <w:r w:rsidR="00754FA6">
          <w:rPr>
            <w:noProof/>
            <w:webHidden/>
          </w:rPr>
          <w:fldChar w:fldCharType="separate"/>
        </w:r>
        <w:r w:rsidR="00754FA6">
          <w:rPr>
            <w:noProof/>
            <w:webHidden/>
          </w:rPr>
          <w:t>4-10</w:t>
        </w:r>
        <w:r w:rsidR="00754FA6">
          <w:rPr>
            <w:noProof/>
            <w:webHidden/>
          </w:rPr>
          <w:fldChar w:fldCharType="end"/>
        </w:r>
      </w:hyperlink>
    </w:p>
    <w:p w14:paraId="70B5E743" w14:textId="77777777" w:rsidR="00754FA6" w:rsidRDefault="006E524C">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8" w:history="1">
        <w:r w:rsidR="00754FA6" w:rsidRPr="00B403B6">
          <w:rPr>
            <w:rStyle w:val="Hyperlink"/>
            <w:noProof/>
            <w14:scene3d>
              <w14:camera w14:prst="orthographicFront"/>
              <w14:lightRig w14:rig="threePt" w14:dir="t">
                <w14:rot w14:lat="0" w14:lon="0" w14:rev="0"/>
              </w14:lightRig>
            </w14:scene3d>
          </w:rPr>
          <w:t>4.5.2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Minimum Hardware Requirements</w:t>
        </w:r>
        <w:r w:rsidR="00754FA6">
          <w:rPr>
            <w:noProof/>
            <w:webHidden/>
          </w:rPr>
          <w:tab/>
        </w:r>
        <w:r w:rsidR="00754FA6">
          <w:rPr>
            <w:noProof/>
            <w:webHidden/>
          </w:rPr>
          <w:fldChar w:fldCharType="begin"/>
        </w:r>
        <w:r w:rsidR="00754FA6">
          <w:rPr>
            <w:noProof/>
            <w:webHidden/>
          </w:rPr>
          <w:instrText xml:space="preserve"> PAGEREF _Toc394779528 \h </w:instrText>
        </w:r>
        <w:r w:rsidR="00754FA6">
          <w:rPr>
            <w:noProof/>
            <w:webHidden/>
          </w:rPr>
        </w:r>
        <w:r w:rsidR="00754FA6">
          <w:rPr>
            <w:noProof/>
            <w:webHidden/>
          </w:rPr>
          <w:fldChar w:fldCharType="separate"/>
        </w:r>
        <w:r w:rsidR="00754FA6">
          <w:rPr>
            <w:noProof/>
            <w:webHidden/>
          </w:rPr>
          <w:t>4-10</w:t>
        </w:r>
        <w:r w:rsidR="00754FA6">
          <w:rPr>
            <w:noProof/>
            <w:webHidden/>
          </w:rPr>
          <w:fldChar w:fldCharType="end"/>
        </w:r>
      </w:hyperlink>
    </w:p>
    <w:p w14:paraId="0D75DEB1" w14:textId="77777777" w:rsidR="00754FA6" w:rsidRDefault="006E524C">
      <w:pPr>
        <w:pStyle w:val="TOC1"/>
        <w:rPr>
          <w:rFonts w:asciiTheme="minorHAnsi" w:eastAsiaTheme="minorEastAsia" w:hAnsiTheme="minorHAnsi" w:cstheme="minorBidi"/>
          <w:b w:val="0"/>
          <w:noProof/>
          <w:sz w:val="22"/>
          <w:szCs w:val="22"/>
          <w:lang w:val="en-PH" w:eastAsia="zh-CN"/>
        </w:rPr>
      </w:pPr>
      <w:hyperlink w:anchor="_Toc394779529" w:history="1">
        <w:r w:rsidR="00754FA6" w:rsidRPr="00B403B6">
          <w:rPr>
            <w:rStyle w:val="Hyperlink"/>
            <w:noProof/>
          </w:rPr>
          <w:t>5.0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References</w:t>
        </w:r>
        <w:r w:rsidR="00754FA6">
          <w:rPr>
            <w:noProof/>
            <w:webHidden/>
          </w:rPr>
          <w:tab/>
        </w:r>
        <w:r w:rsidR="00754FA6">
          <w:rPr>
            <w:noProof/>
            <w:webHidden/>
          </w:rPr>
          <w:fldChar w:fldCharType="begin"/>
        </w:r>
        <w:r w:rsidR="00754FA6">
          <w:rPr>
            <w:noProof/>
            <w:webHidden/>
          </w:rPr>
          <w:instrText xml:space="preserve"> PAGEREF _Toc394779529 \h </w:instrText>
        </w:r>
        <w:r w:rsidR="00754FA6">
          <w:rPr>
            <w:noProof/>
            <w:webHidden/>
          </w:rPr>
        </w:r>
        <w:r w:rsidR="00754FA6">
          <w:rPr>
            <w:noProof/>
            <w:webHidden/>
          </w:rPr>
          <w:fldChar w:fldCharType="separate"/>
        </w:r>
        <w:r w:rsidR="00754FA6">
          <w:rPr>
            <w:noProof/>
            <w:webHidden/>
          </w:rPr>
          <w:t>5-1</w:t>
        </w:r>
        <w:r w:rsidR="00754FA6">
          <w:rPr>
            <w:noProof/>
            <w:webHidden/>
          </w:rPr>
          <w:fldChar w:fldCharType="end"/>
        </w:r>
      </w:hyperlink>
    </w:p>
    <w:p w14:paraId="7DECEEC2" w14:textId="77777777" w:rsidR="00754FA6" w:rsidRDefault="006E524C">
      <w:pPr>
        <w:pStyle w:val="TOC1"/>
        <w:rPr>
          <w:rFonts w:asciiTheme="minorHAnsi" w:eastAsiaTheme="minorEastAsia" w:hAnsiTheme="minorHAnsi" w:cstheme="minorBidi"/>
          <w:b w:val="0"/>
          <w:noProof/>
          <w:sz w:val="22"/>
          <w:szCs w:val="22"/>
          <w:lang w:val="en-PH" w:eastAsia="zh-CN"/>
        </w:rPr>
      </w:pPr>
      <w:hyperlink w:anchor="_Toc394779530" w:history="1">
        <w:r w:rsidR="00754FA6" w:rsidRPr="00B403B6">
          <w:rPr>
            <w:rStyle w:val="Hyperlink"/>
            <w:noProof/>
          </w:rPr>
          <w:t>6.0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Appendix</w:t>
        </w:r>
        <w:r w:rsidR="00754FA6">
          <w:rPr>
            <w:noProof/>
            <w:webHidden/>
          </w:rPr>
          <w:tab/>
        </w:r>
        <w:r w:rsidR="00754FA6">
          <w:rPr>
            <w:noProof/>
            <w:webHidden/>
          </w:rPr>
          <w:fldChar w:fldCharType="begin"/>
        </w:r>
        <w:r w:rsidR="00754FA6">
          <w:rPr>
            <w:noProof/>
            <w:webHidden/>
          </w:rPr>
          <w:instrText xml:space="preserve"> PAGEREF _Toc394779530 \h </w:instrText>
        </w:r>
        <w:r w:rsidR="00754FA6">
          <w:rPr>
            <w:noProof/>
            <w:webHidden/>
          </w:rPr>
        </w:r>
        <w:r w:rsidR="00754FA6">
          <w:rPr>
            <w:noProof/>
            <w:webHidden/>
          </w:rPr>
          <w:fldChar w:fldCharType="separate"/>
        </w:r>
        <w:r w:rsidR="00754FA6">
          <w:rPr>
            <w:noProof/>
            <w:webHidden/>
          </w:rPr>
          <w:t>6-1</w:t>
        </w:r>
        <w:r w:rsidR="00754FA6">
          <w:rPr>
            <w:noProof/>
            <w:webHidden/>
          </w:rPr>
          <w:fldChar w:fldCharType="end"/>
        </w:r>
      </w:hyperlink>
    </w:p>
    <w:p w14:paraId="05908D1B"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531" w:history="1">
        <w:r w:rsidR="00754FA6" w:rsidRPr="00B403B6">
          <w:rPr>
            <w:rStyle w:val="Hyperlink"/>
            <w:noProof/>
          </w:rPr>
          <w:t>6.1</w:t>
        </w:r>
        <w:r w:rsidR="00754FA6">
          <w:rPr>
            <w:rFonts w:asciiTheme="minorHAnsi" w:eastAsiaTheme="minorEastAsia" w:hAnsiTheme="minorHAnsi" w:cstheme="minorBidi"/>
            <w:noProof/>
            <w:sz w:val="22"/>
            <w:szCs w:val="22"/>
            <w:lang w:val="en-PH" w:eastAsia="zh-CN"/>
          </w:rPr>
          <w:tab/>
        </w:r>
        <w:r w:rsidR="00754FA6" w:rsidRPr="00B403B6">
          <w:rPr>
            <w:rStyle w:val="Hyperlink"/>
            <w:noProof/>
            <w:highlight w:val="white"/>
          </w:rPr>
          <w:t>Appendix A</w:t>
        </w:r>
        <w:r w:rsidR="00754FA6">
          <w:rPr>
            <w:noProof/>
            <w:webHidden/>
          </w:rPr>
          <w:tab/>
        </w:r>
        <w:r w:rsidR="00754FA6">
          <w:rPr>
            <w:noProof/>
            <w:webHidden/>
          </w:rPr>
          <w:fldChar w:fldCharType="begin"/>
        </w:r>
        <w:r w:rsidR="00754FA6">
          <w:rPr>
            <w:noProof/>
            <w:webHidden/>
          </w:rPr>
          <w:instrText xml:space="preserve"> PAGEREF _Toc394779531 \h </w:instrText>
        </w:r>
        <w:r w:rsidR="00754FA6">
          <w:rPr>
            <w:noProof/>
            <w:webHidden/>
          </w:rPr>
        </w:r>
        <w:r w:rsidR="00754FA6">
          <w:rPr>
            <w:noProof/>
            <w:webHidden/>
          </w:rPr>
          <w:fldChar w:fldCharType="separate"/>
        </w:r>
        <w:r w:rsidR="00754FA6">
          <w:rPr>
            <w:noProof/>
            <w:webHidden/>
          </w:rPr>
          <w:t>6-1</w:t>
        </w:r>
        <w:r w:rsidR="00754FA6">
          <w:rPr>
            <w:noProof/>
            <w:webHidden/>
          </w:rPr>
          <w:fldChar w:fldCharType="end"/>
        </w:r>
      </w:hyperlink>
    </w:p>
    <w:p w14:paraId="1581E568" w14:textId="77777777" w:rsidR="00754FA6" w:rsidRDefault="006E524C">
      <w:pPr>
        <w:pStyle w:val="TOC2"/>
        <w:rPr>
          <w:rFonts w:asciiTheme="minorHAnsi" w:eastAsiaTheme="minorEastAsia" w:hAnsiTheme="minorHAnsi" w:cstheme="minorBidi"/>
          <w:noProof/>
          <w:sz w:val="22"/>
          <w:szCs w:val="22"/>
          <w:lang w:val="en-PH" w:eastAsia="zh-CN"/>
        </w:rPr>
      </w:pPr>
      <w:hyperlink w:anchor="_Toc394779532" w:history="1">
        <w:r w:rsidR="00754FA6" w:rsidRPr="00B403B6">
          <w:rPr>
            <w:rStyle w:val="Hyperlink"/>
            <w:noProof/>
          </w:rPr>
          <w:t>6.2</w:t>
        </w:r>
        <w:r w:rsidR="00754FA6">
          <w:rPr>
            <w:rFonts w:asciiTheme="minorHAnsi" w:eastAsiaTheme="minorEastAsia" w:hAnsiTheme="minorHAnsi" w:cstheme="minorBidi"/>
            <w:noProof/>
            <w:sz w:val="22"/>
            <w:szCs w:val="22"/>
            <w:lang w:val="en-PH" w:eastAsia="zh-CN"/>
          </w:rPr>
          <w:tab/>
        </w:r>
        <w:r w:rsidR="00754FA6" w:rsidRPr="00B403B6">
          <w:rPr>
            <w:rStyle w:val="Hyperlink"/>
            <w:noProof/>
            <w:highlight w:val="white"/>
          </w:rPr>
          <w:t>Appendix B</w:t>
        </w:r>
        <w:r w:rsidR="00754FA6">
          <w:rPr>
            <w:noProof/>
            <w:webHidden/>
          </w:rPr>
          <w:tab/>
        </w:r>
        <w:r w:rsidR="00754FA6">
          <w:rPr>
            <w:noProof/>
            <w:webHidden/>
          </w:rPr>
          <w:fldChar w:fldCharType="begin"/>
        </w:r>
        <w:r w:rsidR="00754FA6">
          <w:rPr>
            <w:noProof/>
            <w:webHidden/>
          </w:rPr>
          <w:instrText xml:space="preserve"> PAGEREF _Toc394779532 \h </w:instrText>
        </w:r>
        <w:r w:rsidR="00754FA6">
          <w:rPr>
            <w:noProof/>
            <w:webHidden/>
          </w:rPr>
        </w:r>
        <w:r w:rsidR="00754FA6">
          <w:rPr>
            <w:noProof/>
            <w:webHidden/>
          </w:rPr>
          <w:fldChar w:fldCharType="separate"/>
        </w:r>
        <w:r w:rsidR="00754FA6">
          <w:rPr>
            <w:noProof/>
            <w:webHidden/>
          </w:rPr>
          <w:t>6-2</w:t>
        </w:r>
        <w:r w:rsidR="00754FA6">
          <w:rPr>
            <w:noProof/>
            <w:webHidden/>
          </w:rPr>
          <w:fldChar w:fldCharType="end"/>
        </w:r>
      </w:hyperlink>
    </w:p>
    <w:p w14:paraId="22A46CB8" w14:textId="77777777" w:rsidR="005B6D91" w:rsidRDefault="00644656" w:rsidP="0082421E">
      <w:pPr>
        <w:pStyle w:val="Subtitle"/>
        <w:jc w:val="both"/>
        <w:rPr>
          <w:sz w:val="20"/>
          <w:szCs w:val="20"/>
        </w:rPr>
        <w:sectPr w:rsidR="005B6D91" w:rsidSect="005B6D91">
          <w:footerReference w:type="default" r:id="rId11"/>
          <w:pgSz w:w="12240" w:h="15840"/>
          <w:pgMar w:top="1440" w:right="1440" w:bottom="1440" w:left="1440" w:header="720" w:footer="720" w:gutter="0"/>
          <w:pgNumType w:chapStyle="1"/>
          <w:cols w:space="720"/>
          <w:titlePg/>
          <w:docGrid w:linePitch="360"/>
        </w:sectPr>
      </w:pPr>
      <w:r w:rsidRPr="00EF6E7F">
        <w:rPr>
          <w:sz w:val="20"/>
          <w:szCs w:val="20"/>
        </w:rPr>
        <w:fldChar w:fldCharType="end"/>
      </w:r>
    </w:p>
    <w:p w14:paraId="71AA6D24" w14:textId="06CDDD03" w:rsidR="00ED1847" w:rsidRPr="00EF6E7F" w:rsidRDefault="00C82EF5" w:rsidP="0082421E">
      <w:pPr>
        <w:pStyle w:val="Subtitle"/>
        <w:jc w:val="both"/>
        <w:rPr>
          <w:b/>
        </w:rPr>
      </w:pPr>
      <w:r w:rsidRPr="00EF6E7F">
        <w:rPr>
          <w:b/>
        </w:rPr>
        <w:lastRenderedPageBreak/>
        <w:t>List of Tables</w:t>
      </w:r>
    </w:p>
    <w:p w14:paraId="03A0B8F3" w14:textId="77777777" w:rsidR="00ED1847" w:rsidRPr="00EF6E7F" w:rsidRDefault="00ED1847" w:rsidP="00ED1847"/>
    <w:p w14:paraId="52824F2D" w14:textId="77777777" w:rsidR="00B85B60" w:rsidRDefault="00ED1847">
      <w:pPr>
        <w:pStyle w:val="TableofFigures"/>
        <w:tabs>
          <w:tab w:val="right" w:leader="dot" w:pos="9350"/>
        </w:tabs>
        <w:rPr>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hyperlink w:anchor="_Toc394960356" w:history="1">
        <w:r w:rsidR="00B85B60" w:rsidRPr="00CA509C">
          <w:rPr>
            <w:rStyle w:val="Hyperlink"/>
            <w:noProof/>
          </w:rPr>
          <w:t>Table 1</w:t>
        </w:r>
        <w:r w:rsidR="00B85B60" w:rsidRPr="00CA509C">
          <w:rPr>
            <w:rStyle w:val="Hyperlink"/>
            <w:noProof/>
          </w:rPr>
          <w:noBreakHyphen/>
          <w:t>1. Timetable of Activities (April 2014 - April 2015)</w:t>
        </w:r>
        <w:r w:rsidR="00B85B60">
          <w:rPr>
            <w:noProof/>
            <w:webHidden/>
          </w:rPr>
          <w:tab/>
        </w:r>
        <w:r w:rsidR="00B85B60">
          <w:rPr>
            <w:noProof/>
            <w:webHidden/>
          </w:rPr>
          <w:fldChar w:fldCharType="begin"/>
        </w:r>
        <w:r w:rsidR="00B85B60">
          <w:rPr>
            <w:noProof/>
            <w:webHidden/>
          </w:rPr>
          <w:instrText xml:space="preserve"> PAGEREF _Toc394960356 \h </w:instrText>
        </w:r>
        <w:r w:rsidR="00B85B60">
          <w:rPr>
            <w:noProof/>
            <w:webHidden/>
          </w:rPr>
        </w:r>
        <w:r w:rsidR="00B85B60">
          <w:rPr>
            <w:noProof/>
            <w:webHidden/>
          </w:rPr>
          <w:fldChar w:fldCharType="separate"/>
        </w:r>
        <w:r w:rsidR="00B85B60">
          <w:rPr>
            <w:noProof/>
            <w:webHidden/>
          </w:rPr>
          <w:t>1-7</w:t>
        </w:r>
        <w:r w:rsidR="00B85B60">
          <w:rPr>
            <w:noProof/>
            <w:webHidden/>
          </w:rPr>
          <w:fldChar w:fldCharType="end"/>
        </w:r>
      </w:hyperlink>
    </w:p>
    <w:p w14:paraId="6C2452C1" w14:textId="77777777" w:rsidR="00B85B60"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57" w:history="1">
        <w:r w:rsidR="00B85B60" w:rsidRPr="00CA509C">
          <w:rPr>
            <w:rStyle w:val="Hyperlink"/>
            <w:noProof/>
          </w:rPr>
          <w:t>Table 2</w:t>
        </w:r>
        <w:r w:rsidR="00B85B60" w:rsidRPr="00CA509C">
          <w:rPr>
            <w:rStyle w:val="Hyperlink"/>
            <w:noProof/>
          </w:rPr>
          <w:noBreakHyphen/>
          <w:t>1. Summary of Reviewed Information Extraction Systems</w:t>
        </w:r>
        <w:r w:rsidR="00B85B60">
          <w:rPr>
            <w:noProof/>
            <w:webHidden/>
          </w:rPr>
          <w:tab/>
        </w:r>
        <w:r w:rsidR="00B85B60">
          <w:rPr>
            <w:noProof/>
            <w:webHidden/>
          </w:rPr>
          <w:fldChar w:fldCharType="begin"/>
        </w:r>
        <w:r w:rsidR="00B85B60">
          <w:rPr>
            <w:noProof/>
            <w:webHidden/>
          </w:rPr>
          <w:instrText xml:space="preserve"> PAGEREF _Toc394960357 \h </w:instrText>
        </w:r>
        <w:r w:rsidR="00B85B60">
          <w:rPr>
            <w:noProof/>
            <w:webHidden/>
          </w:rPr>
        </w:r>
        <w:r w:rsidR="00B85B60">
          <w:rPr>
            <w:noProof/>
            <w:webHidden/>
          </w:rPr>
          <w:fldChar w:fldCharType="separate"/>
        </w:r>
        <w:r w:rsidR="00B85B60">
          <w:rPr>
            <w:noProof/>
            <w:webHidden/>
          </w:rPr>
          <w:t>2-6</w:t>
        </w:r>
        <w:r w:rsidR="00B85B60">
          <w:rPr>
            <w:noProof/>
            <w:webHidden/>
          </w:rPr>
          <w:fldChar w:fldCharType="end"/>
        </w:r>
      </w:hyperlink>
    </w:p>
    <w:p w14:paraId="4887950C" w14:textId="77777777" w:rsidR="00B85B60"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58" w:history="1">
        <w:r w:rsidR="00B85B60" w:rsidRPr="00CA509C">
          <w:rPr>
            <w:rStyle w:val="Hyperlink"/>
            <w:noProof/>
          </w:rPr>
          <w:t>Table 3</w:t>
        </w:r>
        <w:r w:rsidR="00B85B60" w:rsidRPr="00CA509C">
          <w:rPr>
            <w:rStyle w:val="Hyperlink"/>
            <w:noProof/>
          </w:rPr>
          <w:noBreakHyphen/>
          <w:t>1. Examples of official government institution Twitter accounts and unified hashtags</w:t>
        </w:r>
        <w:r w:rsidR="00B85B60">
          <w:rPr>
            <w:noProof/>
            <w:webHidden/>
          </w:rPr>
          <w:tab/>
        </w:r>
        <w:r w:rsidR="00B85B60">
          <w:rPr>
            <w:noProof/>
            <w:webHidden/>
          </w:rPr>
          <w:fldChar w:fldCharType="begin"/>
        </w:r>
        <w:r w:rsidR="00B85B60">
          <w:rPr>
            <w:noProof/>
            <w:webHidden/>
          </w:rPr>
          <w:instrText xml:space="preserve"> PAGEREF _Toc394960358 \h </w:instrText>
        </w:r>
        <w:r w:rsidR="00B85B60">
          <w:rPr>
            <w:noProof/>
            <w:webHidden/>
          </w:rPr>
        </w:r>
        <w:r w:rsidR="00B85B60">
          <w:rPr>
            <w:noProof/>
            <w:webHidden/>
          </w:rPr>
          <w:fldChar w:fldCharType="separate"/>
        </w:r>
        <w:r w:rsidR="00B85B60">
          <w:rPr>
            <w:noProof/>
            <w:webHidden/>
          </w:rPr>
          <w:t>3-14</w:t>
        </w:r>
        <w:r w:rsidR="00B85B60">
          <w:rPr>
            <w:noProof/>
            <w:webHidden/>
          </w:rPr>
          <w:fldChar w:fldCharType="end"/>
        </w:r>
      </w:hyperlink>
    </w:p>
    <w:p w14:paraId="146DCC99" w14:textId="77777777" w:rsidR="00B85B60"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59" w:history="1">
        <w:r w:rsidR="00B85B60" w:rsidRPr="00CA509C">
          <w:rPr>
            <w:rStyle w:val="Hyperlink"/>
            <w:noProof/>
          </w:rPr>
          <w:t>Table 3</w:t>
        </w:r>
        <w:r w:rsidR="00B85B60" w:rsidRPr="00CA509C">
          <w:rPr>
            <w:rStyle w:val="Hyperlink"/>
            <w:noProof/>
          </w:rPr>
          <w:noBreakHyphen/>
          <w:t>2. Examples of disaster-related tweets with extractable information</w:t>
        </w:r>
        <w:r w:rsidR="00B85B60">
          <w:rPr>
            <w:noProof/>
            <w:webHidden/>
          </w:rPr>
          <w:tab/>
        </w:r>
        <w:r w:rsidR="00B85B60">
          <w:rPr>
            <w:noProof/>
            <w:webHidden/>
          </w:rPr>
          <w:fldChar w:fldCharType="begin"/>
        </w:r>
        <w:r w:rsidR="00B85B60">
          <w:rPr>
            <w:noProof/>
            <w:webHidden/>
          </w:rPr>
          <w:instrText xml:space="preserve"> PAGEREF _Toc394960359 \h </w:instrText>
        </w:r>
        <w:r w:rsidR="00B85B60">
          <w:rPr>
            <w:noProof/>
            <w:webHidden/>
          </w:rPr>
        </w:r>
        <w:r w:rsidR="00B85B60">
          <w:rPr>
            <w:noProof/>
            <w:webHidden/>
          </w:rPr>
          <w:fldChar w:fldCharType="separate"/>
        </w:r>
        <w:r w:rsidR="00B85B60">
          <w:rPr>
            <w:noProof/>
            <w:webHidden/>
          </w:rPr>
          <w:t>3-15</w:t>
        </w:r>
        <w:r w:rsidR="00B85B60">
          <w:rPr>
            <w:noProof/>
            <w:webHidden/>
          </w:rPr>
          <w:fldChar w:fldCharType="end"/>
        </w:r>
      </w:hyperlink>
    </w:p>
    <w:p w14:paraId="534EB7E3" w14:textId="77777777" w:rsidR="00B85B60"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0" w:history="1">
        <w:r w:rsidR="00B85B60" w:rsidRPr="00CA509C">
          <w:rPr>
            <w:rStyle w:val="Hyperlink"/>
            <w:noProof/>
          </w:rPr>
          <w:t>Table 3</w:t>
        </w:r>
        <w:r w:rsidR="00B85B60" w:rsidRPr="00CA509C">
          <w:rPr>
            <w:rStyle w:val="Hyperlink"/>
            <w:noProof/>
          </w:rPr>
          <w:noBreakHyphen/>
          <w:t>3. Confusion Matrix (Davis and Goadrich, 2006)</w:t>
        </w:r>
        <w:r w:rsidR="00B85B60">
          <w:rPr>
            <w:noProof/>
            <w:webHidden/>
          </w:rPr>
          <w:tab/>
        </w:r>
        <w:r w:rsidR="00B85B60">
          <w:rPr>
            <w:noProof/>
            <w:webHidden/>
          </w:rPr>
          <w:fldChar w:fldCharType="begin"/>
        </w:r>
        <w:r w:rsidR="00B85B60">
          <w:rPr>
            <w:noProof/>
            <w:webHidden/>
          </w:rPr>
          <w:instrText xml:space="preserve"> PAGEREF _Toc394960360 \h </w:instrText>
        </w:r>
        <w:r w:rsidR="00B85B60">
          <w:rPr>
            <w:noProof/>
            <w:webHidden/>
          </w:rPr>
        </w:r>
        <w:r w:rsidR="00B85B60">
          <w:rPr>
            <w:noProof/>
            <w:webHidden/>
          </w:rPr>
          <w:fldChar w:fldCharType="separate"/>
        </w:r>
        <w:r w:rsidR="00B85B60">
          <w:rPr>
            <w:noProof/>
            <w:webHidden/>
          </w:rPr>
          <w:t>3-16</w:t>
        </w:r>
        <w:r w:rsidR="00B85B60">
          <w:rPr>
            <w:noProof/>
            <w:webHidden/>
          </w:rPr>
          <w:fldChar w:fldCharType="end"/>
        </w:r>
      </w:hyperlink>
    </w:p>
    <w:p w14:paraId="0DF1630C" w14:textId="77777777" w:rsidR="00B85B60"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1" w:history="1">
        <w:r w:rsidR="00B85B60" w:rsidRPr="00CA509C">
          <w:rPr>
            <w:rStyle w:val="Hyperlink"/>
            <w:noProof/>
          </w:rPr>
          <w:t>Table 4</w:t>
        </w:r>
        <w:r w:rsidR="00B85B60" w:rsidRPr="00CA509C">
          <w:rPr>
            <w:rStyle w:val="Hyperlink"/>
            <w:noProof/>
          </w:rPr>
          <w:noBreakHyphen/>
          <w:t>1. Sample Input/Output for Text Normalizer</w:t>
        </w:r>
        <w:r w:rsidR="00B85B60">
          <w:rPr>
            <w:noProof/>
            <w:webHidden/>
          </w:rPr>
          <w:tab/>
        </w:r>
        <w:r w:rsidR="00B85B60">
          <w:rPr>
            <w:noProof/>
            <w:webHidden/>
          </w:rPr>
          <w:fldChar w:fldCharType="begin"/>
        </w:r>
        <w:r w:rsidR="00B85B60">
          <w:rPr>
            <w:noProof/>
            <w:webHidden/>
          </w:rPr>
          <w:instrText xml:space="preserve"> PAGEREF _Toc394960361 \h </w:instrText>
        </w:r>
        <w:r w:rsidR="00B85B60">
          <w:rPr>
            <w:noProof/>
            <w:webHidden/>
          </w:rPr>
        </w:r>
        <w:r w:rsidR="00B85B60">
          <w:rPr>
            <w:noProof/>
            <w:webHidden/>
          </w:rPr>
          <w:fldChar w:fldCharType="separate"/>
        </w:r>
        <w:r w:rsidR="00B85B60">
          <w:rPr>
            <w:noProof/>
            <w:webHidden/>
          </w:rPr>
          <w:t>4-4</w:t>
        </w:r>
        <w:r w:rsidR="00B85B60">
          <w:rPr>
            <w:noProof/>
            <w:webHidden/>
          </w:rPr>
          <w:fldChar w:fldCharType="end"/>
        </w:r>
      </w:hyperlink>
    </w:p>
    <w:p w14:paraId="00718633" w14:textId="77777777" w:rsidR="00B85B60"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2" w:history="1">
        <w:r w:rsidR="00B85B60" w:rsidRPr="00CA509C">
          <w:rPr>
            <w:rStyle w:val="Hyperlink"/>
            <w:noProof/>
          </w:rPr>
          <w:t>Table 4</w:t>
        </w:r>
        <w:r w:rsidR="00B85B60" w:rsidRPr="00CA509C">
          <w:rPr>
            <w:rStyle w:val="Hyperlink"/>
            <w:noProof/>
          </w:rPr>
          <w:noBreakHyphen/>
          <w:t>2. Sample Input/Output Tokenizer</w:t>
        </w:r>
        <w:r w:rsidR="00B85B60">
          <w:rPr>
            <w:noProof/>
            <w:webHidden/>
          </w:rPr>
          <w:tab/>
        </w:r>
        <w:r w:rsidR="00B85B60">
          <w:rPr>
            <w:noProof/>
            <w:webHidden/>
          </w:rPr>
          <w:fldChar w:fldCharType="begin"/>
        </w:r>
        <w:r w:rsidR="00B85B60">
          <w:rPr>
            <w:noProof/>
            <w:webHidden/>
          </w:rPr>
          <w:instrText xml:space="preserve"> PAGEREF _Toc394960362 \h </w:instrText>
        </w:r>
        <w:r w:rsidR="00B85B60">
          <w:rPr>
            <w:noProof/>
            <w:webHidden/>
          </w:rPr>
        </w:r>
        <w:r w:rsidR="00B85B60">
          <w:rPr>
            <w:noProof/>
            <w:webHidden/>
          </w:rPr>
          <w:fldChar w:fldCharType="separate"/>
        </w:r>
        <w:r w:rsidR="00B85B60">
          <w:rPr>
            <w:noProof/>
            <w:webHidden/>
          </w:rPr>
          <w:t>4-5</w:t>
        </w:r>
        <w:r w:rsidR="00B85B60">
          <w:rPr>
            <w:noProof/>
            <w:webHidden/>
          </w:rPr>
          <w:fldChar w:fldCharType="end"/>
        </w:r>
      </w:hyperlink>
    </w:p>
    <w:p w14:paraId="1E3606E8" w14:textId="77777777" w:rsidR="00B85B60"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3" w:history="1">
        <w:r w:rsidR="00B85B60" w:rsidRPr="00CA509C">
          <w:rPr>
            <w:rStyle w:val="Hyperlink"/>
            <w:noProof/>
          </w:rPr>
          <w:t>Table 4</w:t>
        </w:r>
        <w:r w:rsidR="00B85B60" w:rsidRPr="00CA509C">
          <w:rPr>
            <w:rStyle w:val="Hyperlink"/>
            <w:noProof/>
          </w:rPr>
          <w:noBreakHyphen/>
          <w:t>3. Sample Input/Output POS Tagger</w:t>
        </w:r>
        <w:r w:rsidR="00B85B60">
          <w:rPr>
            <w:noProof/>
            <w:webHidden/>
          </w:rPr>
          <w:tab/>
        </w:r>
        <w:r w:rsidR="00B85B60">
          <w:rPr>
            <w:noProof/>
            <w:webHidden/>
          </w:rPr>
          <w:fldChar w:fldCharType="begin"/>
        </w:r>
        <w:r w:rsidR="00B85B60">
          <w:rPr>
            <w:noProof/>
            <w:webHidden/>
          </w:rPr>
          <w:instrText xml:space="preserve"> PAGEREF _Toc394960363 \h </w:instrText>
        </w:r>
        <w:r w:rsidR="00B85B60">
          <w:rPr>
            <w:noProof/>
            <w:webHidden/>
          </w:rPr>
        </w:r>
        <w:r w:rsidR="00B85B60">
          <w:rPr>
            <w:noProof/>
            <w:webHidden/>
          </w:rPr>
          <w:fldChar w:fldCharType="separate"/>
        </w:r>
        <w:r w:rsidR="00B85B60">
          <w:rPr>
            <w:noProof/>
            <w:webHidden/>
          </w:rPr>
          <w:t>4-5</w:t>
        </w:r>
        <w:r w:rsidR="00B85B60">
          <w:rPr>
            <w:noProof/>
            <w:webHidden/>
          </w:rPr>
          <w:fldChar w:fldCharType="end"/>
        </w:r>
      </w:hyperlink>
    </w:p>
    <w:p w14:paraId="19B3A47D" w14:textId="77777777" w:rsidR="00B85B60"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4" w:history="1">
        <w:r w:rsidR="00B85B60" w:rsidRPr="00CA509C">
          <w:rPr>
            <w:rStyle w:val="Hyperlink"/>
            <w:noProof/>
          </w:rPr>
          <w:t>Table 4</w:t>
        </w:r>
        <w:r w:rsidR="00B85B60" w:rsidRPr="00CA509C">
          <w:rPr>
            <w:rStyle w:val="Hyperlink"/>
            <w:noProof/>
          </w:rPr>
          <w:noBreakHyphen/>
          <w:t>4. Sample Input/Output for Filipino NER</w:t>
        </w:r>
        <w:r w:rsidR="00B85B60">
          <w:rPr>
            <w:noProof/>
            <w:webHidden/>
          </w:rPr>
          <w:tab/>
        </w:r>
        <w:r w:rsidR="00B85B60">
          <w:rPr>
            <w:noProof/>
            <w:webHidden/>
          </w:rPr>
          <w:fldChar w:fldCharType="begin"/>
        </w:r>
        <w:r w:rsidR="00B85B60">
          <w:rPr>
            <w:noProof/>
            <w:webHidden/>
          </w:rPr>
          <w:instrText xml:space="preserve"> PAGEREF _Toc394960364 \h </w:instrText>
        </w:r>
        <w:r w:rsidR="00B85B60">
          <w:rPr>
            <w:noProof/>
            <w:webHidden/>
          </w:rPr>
        </w:r>
        <w:r w:rsidR="00B85B60">
          <w:rPr>
            <w:noProof/>
            <w:webHidden/>
          </w:rPr>
          <w:fldChar w:fldCharType="separate"/>
        </w:r>
        <w:r w:rsidR="00B85B60">
          <w:rPr>
            <w:noProof/>
            <w:webHidden/>
          </w:rPr>
          <w:t>4-6</w:t>
        </w:r>
        <w:r w:rsidR="00B85B60">
          <w:rPr>
            <w:noProof/>
            <w:webHidden/>
          </w:rPr>
          <w:fldChar w:fldCharType="end"/>
        </w:r>
      </w:hyperlink>
    </w:p>
    <w:p w14:paraId="1BBA02DA" w14:textId="77777777" w:rsidR="00B85B60"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5" w:history="1">
        <w:r w:rsidR="00B85B60" w:rsidRPr="00CA509C">
          <w:rPr>
            <w:rStyle w:val="Hyperlink"/>
            <w:noProof/>
          </w:rPr>
          <w:t>Table 4</w:t>
        </w:r>
        <w:r w:rsidR="00B85B60" w:rsidRPr="00CA509C">
          <w:rPr>
            <w:rStyle w:val="Hyperlink"/>
            <w:noProof/>
          </w:rPr>
          <w:noBreakHyphen/>
          <w:t>5. Sample Input/Output Disaster Tagger</w:t>
        </w:r>
        <w:r w:rsidR="00B85B60">
          <w:rPr>
            <w:noProof/>
            <w:webHidden/>
          </w:rPr>
          <w:tab/>
        </w:r>
        <w:r w:rsidR="00B85B60">
          <w:rPr>
            <w:noProof/>
            <w:webHidden/>
          </w:rPr>
          <w:fldChar w:fldCharType="begin"/>
        </w:r>
        <w:r w:rsidR="00B85B60">
          <w:rPr>
            <w:noProof/>
            <w:webHidden/>
          </w:rPr>
          <w:instrText xml:space="preserve"> PAGEREF _Toc394960365 \h </w:instrText>
        </w:r>
        <w:r w:rsidR="00B85B60">
          <w:rPr>
            <w:noProof/>
            <w:webHidden/>
          </w:rPr>
        </w:r>
        <w:r w:rsidR="00B85B60">
          <w:rPr>
            <w:noProof/>
            <w:webHidden/>
          </w:rPr>
          <w:fldChar w:fldCharType="separate"/>
        </w:r>
        <w:r w:rsidR="00B85B60">
          <w:rPr>
            <w:noProof/>
            <w:webHidden/>
          </w:rPr>
          <w:t>4-6</w:t>
        </w:r>
        <w:r w:rsidR="00B85B60">
          <w:rPr>
            <w:noProof/>
            <w:webHidden/>
          </w:rPr>
          <w:fldChar w:fldCharType="end"/>
        </w:r>
      </w:hyperlink>
    </w:p>
    <w:p w14:paraId="4A0C2033" w14:textId="77777777" w:rsidR="00B85B60"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6" w:history="1">
        <w:r w:rsidR="00B85B60" w:rsidRPr="00CA509C">
          <w:rPr>
            <w:rStyle w:val="Hyperlink"/>
            <w:noProof/>
          </w:rPr>
          <w:t>Table 4</w:t>
        </w:r>
        <w:r w:rsidR="00B85B60" w:rsidRPr="00CA509C">
          <w:rPr>
            <w:rStyle w:val="Hyperlink"/>
            <w:noProof/>
          </w:rPr>
          <w:noBreakHyphen/>
          <w:t>6. Sample Features and Values</w:t>
        </w:r>
        <w:r w:rsidR="00B85B60">
          <w:rPr>
            <w:noProof/>
            <w:webHidden/>
          </w:rPr>
          <w:tab/>
        </w:r>
        <w:r w:rsidR="00B85B60">
          <w:rPr>
            <w:noProof/>
            <w:webHidden/>
          </w:rPr>
          <w:fldChar w:fldCharType="begin"/>
        </w:r>
        <w:r w:rsidR="00B85B60">
          <w:rPr>
            <w:noProof/>
            <w:webHidden/>
          </w:rPr>
          <w:instrText xml:space="preserve"> PAGEREF _Toc394960366 \h </w:instrText>
        </w:r>
        <w:r w:rsidR="00B85B60">
          <w:rPr>
            <w:noProof/>
            <w:webHidden/>
          </w:rPr>
        </w:r>
        <w:r w:rsidR="00B85B60">
          <w:rPr>
            <w:noProof/>
            <w:webHidden/>
          </w:rPr>
          <w:fldChar w:fldCharType="separate"/>
        </w:r>
        <w:r w:rsidR="00B85B60">
          <w:rPr>
            <w:noProof/>
            <w:webHidden/>
          </w:rPr>
          <w:t>4-7</w:t>
        </w:r>
        <w:r w:rsidR="00B85B60">
          <w:rPr>
            <w:noProof/>
            <w:webHidden/>
          </w:rPr>
          <w:fldChar w:fldCharType="end"/>
        </w:r>
      </w:hyperlink>
    </w:p>
    <w:p w14:paraId="4E3C3329" w14:textId="77777777" w:rsidR="00B85B60"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7" w:history="1">
        <w:r w:rsidR="00B85B60" w:rsidRPr="00CA509C">
          <w:rPr>
            <w:rStyle w:val="Hyperlink"/>
            <w:noProof/>
          </w:rPr>
          <w:t>Table 4</w:t>
        </w:r>
        <w:r w:rsidR="00B85B60" w:rsidRPr="00CA509C">
          <w:rPr>
            <w:rStyle w:val="Hyperlink"/>
            <w:noProof/>
          </w:rPr>
          <w:noBreakHyphen/>
          <w:t>7. Sample Input/Output for Disaster Classifier</w:t>
        </w:r>
        <w:r w:rsidR="00B85B60">
          <w:rPr>
            <w:noProof/>
            <w:webHidden/>
          </w:rPr>
          <w:tab/>
        </w:r>
        <w:r w:rsidR="00B85B60">
          <w:rPr>
            <w:noProof/>
            <w:webHidden/>
          </w:rPr>
          <w:fldChar w:fldCharType="begin"/>
        </w:r>
        <w:r w:rsidR="00B85B60">
          <w:rPr>
            <w:noProof/>
            <w:webHidden/>
          </w:rPr>
          <w:instrText xml:space="preserve"> PAGEREF _Toc394960367 \h </w:instrText>
        </w:r>
        <w:r w:rsidR="00B85B60">
          <w:rPr>
            <w:noProof/>
            <w:webHidden/>
          </w:rPr>
        </w:r>
        <w:r w:rsidR="00B85B60">
          <w:rPr>
            <w:noProof/>
            <w:webHidden/>
          </w:rPr>
          <w:fldChar w:fldCharType="separate"/>
        </w:r>
        <w:r w:rsidR="00B85B60">
          <w:rPr>
            <w:noProof/>
            <w:webHidden/>
          </w:rPr>
          <w:t>4-8</w:t>
        </w:r>
        <w:r w:rsidR="00B85B60">
          <w:rPr>
            <w:noProof/>
            <w:webHidden/>
          </w:rPr>
          <w:fldChar w:fldCharType="end"/>
        </w:r>
      </w:hyperlink>
    </w:p>
    <w:p w14:paraId="768379F8" w14:textId="77777777" w:rsidR="00B85B60"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8" w:history="1">
        <w:r w:rsidR="00B85B60" w:rsidRPr="00CA509C">
          <w:rPr>
            <w:rStyle w:val="Hyperlink"/>
            <w:noProof/>
          </w:rPr>
          <w:t>Table 4</w:t>
        </w:r>
        <w:r w:rsidR="00B85B60" w:rsidRPr="00CA509C">
          <w:rPr>
            <w:rStyle w:val="Hyperlink"/>
            <w:noProof/>
          </w:rPr>
          <w:noBreakHyphen/>
          <w:t>8. Sample Generated Rules</w:t>
        </w:r>
        <w:r w:rsidR="00B85B60">
          <w:rPr>
            <w:noProof/>
            <w:webHidden/>
          </w:rPr>
          <w:tab/>
        </w:r>
        <w:r w:rsidR="00B85B60">
          <w:rPr>
            <w:noProof/>
            <w:webHidden/>
          </w:rPr>
          <w:fldChar w:fldCharType="begin"/>
        </w:r>
        <w:r w:rsidR="00B85B60">
          <w:rPr>
            <w:noProof/>
            <w:webHidden/>
          </w:rPr>
          <w:instrText xml:space="preserve"> PAGEREF _Toc394960368 \h </w:instrText>
        </w:r>
        <w:r w:rsidR="00B85B60">
          <w:rPr>
            <w:noProof/>
            <w:webHidden/>
          </w:rPr>
        </w:r>
        <w:r w:rsidR="00B85B60">
          <w:rPr>
            <w:noProof/>
            <w:webHidden/>
          </w:rPr>
          <w:fldChar w:fldCharType="separate"/>
        </w:r>
        <w:r w:rsidR="00B85B60">
          <w:rPr>
            <w:noProof/>
            <w:webHidden/>
          </w:rPr>
          <w:t>4-9</w:t>
        </w:r>
        <w:r w:rsidR="00B85B60">
          <w:rPr>
            <w:noProof/>
            <w:webHidden/>
          </w:rPr>
          <w:fldChar w:fldCharType="end"/>
        </w:r>
      </w:hyperlink>
    </w:p>
    <w:p w14:paraId="2CEB0346" w14:textId="77777777" w:rsidR="00B85B60"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9" w:history="1">
        <w:r w:rsidR="00B85B60" w:rsidRPr="00CA509C">
          <w:rPr>
            <w:rStyle w:val="Hyperlink"/>
            <w:noProof/>
          </w:rPr>
          <w:t>Table 4</w:t>
        </w:r>
        <w:r w:rsidR="00B85B60" w:rsidRPr="00CA509C">
          <w:rPr>
            <w:rStyle w:val="Hyperlink"/>
            <w:noProof/>
          </w:rPr>
          <w:noBreakHyphen/>
          <w:t>9. Sample Template</w:t>
        </w:r>
        <w:r w:rsidR="00B85B60">
          <w:rPr>
            <w:noProof/>
            <w:webHidden/>
          </w:rPr>
          <w:tab/>
        </w:r>
        <w:r w:rsidR="00B85B60">
          <w:rPr>
            <w:noProof/>
            <w:webHidden/>
          </w:rPr>
          <w:fldChar w:fldCharType="begin"/>
        </w:r>
        <w:r w:rsidR="00B85B60">
          <w:rPr>
            <w:noProof/>
            <w:webHidden/>
          </w:rPr>
          <w:instrText xml:space="preserve"> PAGEREF _Toc394960369 \h </w:instrText>
        </w:r>
        <w:r w:rsidR="00B85B60">
          <w:rPr>
            <w:noProof/>
            <w:webHidden/>
          </w:rPr>
        </w:r>
        <w:r w:rsidR="00B85B60">
          <w:rPr>
            <w:noProof/>
            <w:webHidden/>
          </w:rPr>
          <w:fldChar w:fldCharType="separate"/>
        </w:r>
        <w:r w:rsidR="00B85B60">
          <w:rPr>
            <w:noProof/>
            <w:webHidden/>
          </w:rPr>
          <w:t>4-10</w:t>
        </w:r>
        <w:r w:rsidR="00B85B60">
          <w:rPr>
            <w:noProof/>
            <w:webHidden/>
          </w:rPr>
          <w:fldChar w:fldCharType="end"/>
        </w:r>
      </w:hyperlink>
    </w:p>
    <w:p w14:paraId="3DBBC9BA" w14:textId="77777777" w:rsidR="005B6D91" w:rsidRDefault="00ED1847">
      <w:pPr>
        <w:jc w:val="left"/>
        <w:sectPr w:rsidR="005B6D91" w:rsidSect="005B6D91">
          <w:footerReference w:type="first" r:id="rId12"/>
          <w:pgSz w:w="12240" w:h="15840"/>
          <w:pgMar w:top="1440" w:right="1440" w:bottom="1440" w:left="1440" w:header="720" w:footer="720" w:gutter="0"/>
          <w:cols w:space="720"/>
          <w:titlePg/>
          <w:docGrid w:linePitch="360"/>
        </w:sectPr>
      </w:pPr>
      <w:r w:rsidRPr="00EF6E7F">
        <w:fldChar w:fldCharType="end"/>
      </w:r>
    </w:p>
    <w:p w14:paraId="0BD3C4B4" w14:textId="23097AE1" w:rsidR="00C82EF5" w:rsidRPr="00EF6E7F" w:rsidRDefault="0082421E">
      <w:pPr>
        <w:jc w:val="left"/>
        <w:rPr>
          <w:b/>
          <w:sz w:val="24"/>
        </w:rPr>
      </w:pPr>
      <w:r w:rsidRPr="00EF6E7F">
        <w:rPr>
          <w:b/>
          <w:sz w:val="24"/>
        </w:rPr>
        <w:lastRenderedPageBreak/>
        <w:t>List</w:t>
      </w:r>
      <w:r w:rsidR="00C82EF5" w:rsidRPr="00EF6E7F">
        <w:rPr>
          <w:b/>
          <w:sz w:val="24"/>
        </w:rPr>
        <w:t xml:space="preserve"> of Figure</w:t>
      </w:r>
      <w:r w:rsidR="008B5F90">
        <w:rPr>
          <w:b/>
          <w:sz w:val="24"/>
        </w:rPr>
        <w:t>s</w:t>
      </w:r>
    </w:p>
    <w:p w14:paraId="07D10F2C" w14:textId="77777777" w:rsidR="00C82EF5" w:rsidRPr="00EF6E7F" w:rsidRDefault="00C82EF5">
      <w:pPr>
        <w:jc w:val="left"/>
        <w:rPr>
          <w:b/>
        </w:rPr>
      </w:pPr>
    </w:p>
    <w:p w14:paraId="1C0B59F3" w14:textId="77777777" w:rsidR="00180DA1" w:rsidRDefault="00FC3B86">
      <w:pPr>
        <w:pStyle w:val="TableofFigures"/>
        <w:tabs>
          <w:tab w:val="right" w:leader="dot" w:pos="9350"/>
        </w:tabs>
        <w:rPr>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hyperlink w:anchor="_Toc394940469" w:history="1">
        <w:r w:rsidR="00180DA1" w:rsidRPr="007D0FEA">
          <w:rPr>
            <w:rStyle w:val="Hyperlink"/>
            <w:noProof/>
          </w:rPr>
          <w:t>Figure 1</w:t>
        </w:r>
        <w:r w:rsidR="00180DA1" w:rsidRPr="007D0FEA">
          <w:rPr>
            <w:rStyle w:val="Hyperlink"/>
            <w:noProof/>
          </w:rPr>
          <w:noBreakHyphen/>
          <w:t>1. Research Methodology Phases</w:t>
        </w:r>
        <w:r w:rsidR="00180DA1">
          <w:rPr>
            <w:noProof/>
            <w:webHidden/>
          </w:rPr>
          <w:tab/>
        </w:r>
        <w:r w:rsidR="00180DA1">
          <w:rPr>
            <w:noProof/>
            <w:webHidden/>
          </w:rPr>
          <w:fldChar w:fldCharType="begin"/>
        </w:r>
        <w:r w:rsidR="00180DA1">
          <w:rPr>
            <w:noProof/>
            <w:webHidden/>
          </w:rPr>
          <w:instrText xml:space="preserve"> PAGEREF _Toc394940469 \h </w:instrText>
        </w:r>
        <w:r w:rsidR="00180DA1">
          <w:rPr>
            <w:noProof/>
            <w:webHidden/>
          </w:rPr>
        </w:r>
        <w:r w:rsidR="00180DA1">
          <w:rPr>
            <w:noProof/>
            <w:webHidden/>
          </w:rPr>
          <w:fldChar w:fldCharType="separate"/>
        </w:r>
        <w:r w:rsidR="00180DA1">
          <w:rPr>
            <w:noProof/>
            <w:webHidden/>
          </w:rPr>
          <w:t>1-5</w:t>
        </w:r>
        <w:r w:rsidR="00180DA1">
          <w:rPr>
            <w:noProof/>
            <w:webHidden/>
          </w:rPr>
          <w:fldChar w:fldCharType="end"/>
        </w:r>
      </w:hyperlink>
    </w:p>
    <w:p w14:paraId="7A8670A7" w14:textId="77777777" w:rsidR="00180DA1"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0" w:history="1">
        <w:r w:rsidR="00180DA1" w:rsidRPr="007D0FEA">
          <w:rPr>
            <w:rStyle w:val="Hyperlink"/>
            <w:noProof/>
          </w:rPr>
          <w:t>Figure 3</w:t>
        </w:r>
        <w:r w:rsidR="00180DA1" w:rsidRPr="007D0FEA">
          <w:rPr>
            <w:rStyle w:val="Hyperlink"/>
            <w:noProof/>
          </w:rPr>
          <w:noBreakHyphen/>
          <w:t>1. Structure of an Information Extraction System</w:t>
        </w:r>
        <w:r w:rsidR="00180DA1">
          <w:rPr>
            <w:noProof/>
            <w:webHidden/>
          </w:rPr>
          <w:tab/>
        </w:r>
        <w:r w:rsidR="00180DA1">
          <w:rPr>
            <w:noProof/>
            <w:webHidden/>
          </w:rPr>
          <w:fldChar w:fldCharType="begin"/>
        </w:r>
        <w:r w:rsidR="00180DA1">
          <w:rPr>
            <w:noProof/>
            <w:webHidden/>
          </w:rPr>
          <w:instrText xml:space="preserve"> PAGEREF _Toc394940470 \h </w:instrText>
        </w:r>
        <w:r w:rsidR="00180DA1">
          <w:rPr>
            <w:noProof/>
            <w:webHidden/>
          </w:rPr>
        </w:r>
        <w:r w:rsidR="00180DA1">
          <w:rPr>
            <w:noProof/>
            <w:webHidden/>
          </w:rPr>
          <w:fldChar w:fldCharType="separate"/>
        </w:r>
        <w:r w:rsidR="00180DA1">
          <w:rPr>
            <w:noProof/>
            <w:webHidden/>
          </w:rPr>
          <w:t>3-2</w:t>
        </w:r>
        <w:r w:rsidR="00180DA1">
          <w:rPr>
            <w:noProof/>
            <w:webHidden/>
          </w:rPr>
          <w:fldChar w:fldCharType="end"/>
        </w:r>
      </w:hyperlink>
    </w:p>
    <w:p w14:paraId="129CAB69" w14:textId="77777777" w:rsidR="00180DA1"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1" w:history="1">
        <w:r w:rsidR="00180DA1" w:rsidRPr="007D0FEA">
          <w:rPr>
            <w:rStyle w:val="Hyperlink"/>
            <w:noProof/>
          </w:rPr>
          <w:t>Figure 3</w:t>
        </w:r>
        <w:r w:rsidR="00180DA1" w:rsidRPr="007D0FEA">
          <w:rPr>
            <w:rStyle w:val="Hyperlink"/>
            <w:noProof/>
          </w:rPr>
          <w:noBreakHyphen/>
          <w:t>2. StaLe Lemmatization Process</w:t>
        </w:r>
        <w:r w:rsidR="00180DA1">
          <w:rPr>
            <w:noProof/>
            <w:webHidden/>
          </w:rPr>
          <w:tab/>
        </w:r>
        <w:r w:rsidR="00180DA1">
          <w:rPr>
            <w:noProof/>
            <w:webHidden/>
          </w:rPr>
          <w:fldChar w:fldCharType="begin"/>
        </w:r>
        <w:r w:rsidR="00180DA1">
          <w:rPr>
            <w:noProof/>
            <w:webHidden/>
          </w:rPr>
          <w:instrText xml:space="preserve"> PAGEREF _Toc394940471 \h </w:instrText>
        </w:r>
        <w:r w:rsidR="00180DA1">
          <w:rPr>
            <w:noProof/>
            <w:webHidden/>
          </w:rPr>
        </w:r>
        <w:r w:rsidR="00180DA1">
          <w:rPr>
            <w:noProof/>
            <w:webHidden/>
          </w:rPr>
          <w:fldChar w:fldCharType="separate"/>
        </w:r>
        <w:r w:rsidR="00180DA1">
          <w:rPr>
            <w:noProof/>
            <w:webHidden/>
          </w:rPr>
          <w:t>3-6</w:t>
        </w:r>
        <w:r w:rsidR="00180DA1">
          <w:rPr>
            <w:noProof/>
            <w:webHidden/>
          </w:rPr>
          <w:fldChar w:fldCharType="end"/>
        </w:r>
      </w:hyperlink>
    </w:p>
    <w:p w14:paraId="1F688E9F" w14:textId="77777777" w:rsidR="00180DA1"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r:id="rId13" w:anchor="_Toc394940472" w:history="1">
        <w:r w:rsidR="00180DA1" w:rsidRPr="007D0FEA">
          <w:rPr>
            <w:rStyle w:val="Hyperlink"/>
            <w:noProof/>
          </w:rPr>
          <w:t>Figure 3</w:t>
        </w:r>
        <w:r w:rsidR="00180DA1" w:rsidRPr="007D0FEA">
          <w:rPr>
            <w:rStyle w:val="Hyperlink"/>
            <w:noProof/>
          </w:rPr>
          <w:noBreakHyphen/>
          <w:t>3. Poibeau's General Architecture</w:t>
        </w:r>
        <w:r w:rsidR="00180DA1">
          <w:rPr>
            <w:noProof/>
            <w:webHidden/>
          </w:rPr>
          <w:tab/>
        </w:r>
        <w:r w:rsidR="00180DA1">
          <w:rPr>
            <w:noProof/>
            <w:webHidden/>
          </w:rPr>
          <w:fldChar w:fldCharType="begin"/>
        </w:r>
        <w:r w:rsidR="00180DA1">
          <w:rPr>
            <w:noProof/>
            <w:webHidden/>
          </w:rPr>
          <w:instrText xml:space="preserve"> PAGEREF _Toc394940472 \h </w:instrText>
        </w:r>
        <w:r w:rsidR="00180DA1">
          <w:rPr>
            <w:noProof/>
            <w:webHidden/>
          </w:rPr>
        </w:r>
        <w:r w:rsidR="00180DA1">
          <w:rPr>
            <w:noProof/>
            <w:webHidden/>
          </w:rPr>
          <w:fldChar w:fldCharType="separate"/>
        </w:r>
        <w:r w:rsidR="00180DA1">
          <w:rPr>
            <w:noProof/>
            <w:webHidden/>
          </w:rPr>
          <w:t>3-7</w:t>
        </w:r>
        <w:r w:rsidR="00180DA1">
          <w:rPr>
            <w:noProof/>
            <w:webHidden/>
          </w:rPr>
          <w:fldChar w:fldCharType="end"/>
        </w:r>
      </w:hyperlink>
    </w:p>
    <w:p w14:paraId="09343B70" w14:textId="77777777" w:rsidR="00180DA1"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3" w:history="1">
        <w:r w:rsidR="00180DA1" w:rsidRPr="007D0FEA">
          <w:rPr>
            <w:rStyle w:val="Hyperlink"/>
            <w:noProof/>
          </w:rPr>
          <w:t>Figure 3</w:t>
        </w:r>
        <w:r w:rsidR="00180DA1" w:rsidRPr="007D0FEA">
          <w:rPr>
            <w:rStyle w:val="Hyperlink"/>
            <w:noProof/>
          </w:rPr>
          <w:noBreakHyphen/>
          <w:t>4. Architecture of IE</w:t>
        </w:r>
        <w:r w:rsidR="00180DA1" w:rsidRPr="007D0FEA">
          <w:rPr>
            <w:rStyle w:val="Hyperlink"/>
            <w:noProof/>
            <w:vertAlign w:val="superscript"/>
          </w:rPr>
          <w:t>2</w:t>
        </w:r>
        <w:r w:rsidR="00180DA1" w:rsidRPr="007D0FEA">
          <w:rPr>
            <w:rStyle w:val="Hyperlink"/>
            <w:noProof/>
          </w:rPr>
          <w:t xml:space="preserve"> Adaptive Information Extraction System</w:t>
        </w:r>
        <w:r w:rsidR="00180DA1">
          <w:rPr>
            <w:noProof/>
            <w:webHidden/>
          </w:rPr>
          <w:tab/>
        </w:r>
        <w:r w:rsidR="00180DA1">
          <w:rPr>
            <w:noProof/>
            <w:webHidden/>
          </w:rPr>
          <w:fldChar w:fldCharType="begin"/>
        </w:r>
        <w:r w:rsidR="00180DA1">
          <w:rPr>
            <w:noProof/>
            <w:webHidden/>
          </w:rPr>
          <w:instrText xml:space="preserve"> PAGEREF _Toc394940473 \h </w:instrText>
        </w:r>
        <w:r w:rsidR="00180DA1">
          <w:rPr>
            <w:noProof/>
            <w:webHidden/>
          </w:rPr>
        </w:r>
        <w:r w:rsidR="00180DA1">
          <w:rPr>
            <w:noProof/>
            <w:webHidden/>
          </w:rPr>
          <w:fldChar w:fldCharType="separate"/>
        </w:r>
        <w:r w:rsidR="00180DA1">
          <w:rPr>
            <w:noProof/>
            <w:webHidden/>
          </w:rPr>
          <w:t>3-8</w:t>
        </w:r>
        <w:r w:rsidR="00180DA1">
          <w:rPr>
            <w:noProof/>
            <w:webHidden/>
          </w:rPr>
          <w:fldChar w:fldCharType="end"/>
        </w:r>
      </w:hyperlink>
    </w:p>
    <w:p w14:paraId="33D8EAB7" w14:textId="77777777" w:rsidR="00180DA1"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4" w:history="1">
        <w:r w:rsidR="00180DA1" w:rsidRPr="007D0FEA">
          <w:rPr>
            <w:rStyle w:val="Hyperlink"/>
            <w:noProof/>
          </w:rPr>
          <w:t>Figure 3</w:t>
        </w:r>
        <w:r w:rsidR="00180DA1" w:rsidRPr="007D0FEA">
          <w:rPr>
            <w:rStyle w:val="Hyperlink"/>
            <w:noProof/>
          </w:rPr>
          <w:noBreakHyphen/>
          <w:t>5. Architecture of LearningPinocchio</w:t>
        </w:r>
        <w:r w:rsidR="00180DA1">
          <w:rPr>
            <w:noProof/>
            <w:webHidden/>
          </w:rPr>
          <w:tab/>
        </w:r>
        <w:r w:rsidR="00180DA1">
          <w:rPr>
            <w:noProof/>
            <w:webHidden/>
          </w:rPr>
          <w:fldChar w:fldCharType="begin"/>
        </w:r>
        <w:r w:rsidR="00180DA1">
          <w:rPr>
            <w:noProof/>
            <w:webHidden/>
          </w:rPr>
          <w:instrText xml:space="preserve"> PAGEREF _Toc394940474 \h </w:instrText>
        </w:r>
        <w:r w:rsidR="00180DA1">
          <w:rPr>
            <w:noProof/>
            <w:webHidden/>
          </w:rPr>
        </w:r>
        <w:r w:rsidR="00180DA1">
          <w:rPr>
            <w:noProof/>
            <w:webHidden/>
          </w:rPr>
          <w:fldChar w:fldCharType="separate"/>
        </w:r>
        <w:r w:rsidR="00180DA1">
          <w:rPr>
            <w:noProof/>
            <w:webHidden/>
          </w:rPr>
          <w:t>3-9</w:t>
        </w:r>
        <w:r w:rsidR="00180DA1">
          <w:rPr>
            <w:noProof/>
            <w:webHidden/>
          </w:rPr>
          <w:fldChar w:fldCharType="end"/>
        </w:r>
      </w:hyperlink>
    </w:p>
    <w:p w14:paraId="23B13CB5" w14:textId="77777777" w:rsidR="00180DA1"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5" w:history="1">
        <w:r w:rsidR="00180DA1" w:rsidRPr="007D0FEA">
          <w:rPr>
            <w:rStyle w:val="Hyperlink"/>
            <w:noProof/>
          </w:rPr>
          <w:t>Figure 3</w:t>
        </w:r>
        <w:r w:rsidR="00180DA1" w:rsidRPr="007D0FEA">
          <w:rPr>
            <w:rStyle w:val="Hyperlink"/>
            <w:noProof/>
          </w:rPr>
          <w:noBreakHyphen/>
          <w:t>6. Rule Induction Step</w:t>
        </w:r>
        <w:r w:rsidR="00180DA1">
          <w:rPr>
            <w:noProof/>
            <w:webHidden/>
          </w:rPr>
          <w:tab/>
        </w:r>
        <w:r w:rsidR="00180DA1">
          <w:rPr>
            <w:noProof/>
            <w:webHidden/>
          </w:rPr>
          <w:fldChar w:fldCharType="begin"/>
        </w:r>
        <w:r w:rsidR="00180DA1">
          <w:rPr>
            <w:noProof/>
            <w:webHidden/>
          </w:rPr>
          <w:instrText xml:space="preserve"> PAGEREF _Toc394940475 \h </w:instrText>
        </w:r>
        <w:r w:rsidR="00180DA1">
          <w:rPr>
            <w:noProof/>
            <w:webHidden/>
          </w:rPr>
        </w:r>
        <w:r w:rsidR="00180DA1">
          <w:rPr>
            <w:noProof/>
            <w:webHidden/>
          </w:rPr>
          <w:fldChar w:fldCharType="separate"/>
        </w:r>
        <w:r w:rsidR="00180DA1">
          <w:rPr>
            <w:noProof/>
            <w:webHidden/>
          </w:rPr>
          <w:t>3-10</w:t>
        </w:r>
        <w:r w:rsidR="00180DA1">
          <w:rPr>
            <w:noProof/>
            <w:webHidden/>
          </w:rPr>
          <w:fldChar w:fldCharType="end"/>
        </w:r>
      </w:hyperlink>
    </w:p>
    <w:p w14:paraId="6172B781" w14:textId="77777777" w:rsidR="00180DA1"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6" w:history="1">
        <w:r w:rsidR="00180DA1" w:rsidRPr="007D0FEA">
          <w:rPr>
            <w:rStyle w:val="Hyperlink"/>
            <w:noProof/>
          </w:rPr>
          <w:t>Figure 3</w:t>
        </w:r>
        <w:r w:rsidR="00180DA1" w:rsidRPr="007D0FEA">
          <w:rPr>
            <w:rStyle w:val="Hyperlink"/>
            <w:noProof/>
          </w:rPr>
          <w:noBreakHyphen/>
          <w:t>7. Algorithm for Choosing the Best Rules</w:t>
        </w:r>
        <w:r w:rsidR="00180DA1">
          <w:rPr>
            <w:noProof/>
            <w:webHidden/>
          </w:rPr>
          <w:tab/>
        </w:r>
        <w:r w:rsidR="00180DA1">
          <w:rPr>
            <w:noProof/>
            <w:webHidden/>
          </w:rPr>
          <w:fldChar w:fldCharType="begin"/>
        </w:r>
        <w:r w:rsidR="00180DA1">
          <w:rPr>
            <w:noProof/>
            <w:webHidden/>
          </w:rPr>
          <w:instrText xml:space="preserve"> PAGEREF _Toc394940476 \h </w:instrText>
        </w:r>
        <w:r w:rsidR="00180DA1">
          <w:rPr>
            <w:noProof/>
            <w:webHidden/>
          </w:rPr>
        </w:r>
        <w:r w:rsidR="00180DA1">
          <w:rPr>
            <w:noProof/>
            <w:webHidden/>
          </w:rPr>
          <w:fldChar w:fldCharType="separate"/>
        </w:r>
        <w:r w:rsidR="00180DA1">
          <w:rPr>
            <w:noProof/>
            <w:webHidden/>
          </w:rPr>
          <w:t>3-11</w:t>
        </w:r>
        <w:r w:rsidR="00180DA1">
          <w:rPr>
            <w:noProof/>
            <w:webHidden/>
          </w:rPr>
          <w:fldChar w:fldCharType="end"/>
        </w:r>
      </w:hyperlink>
    </w:p>
    <w:p w14:paraId="08F6C235" w14:textId="77777777" w:rsidR="00180DA1"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7" w:history="1">
        <w:r w:rsidR="00180DA1" w:rsidRPr="007D0FEA">
          <w:rPr>
            <w:rStyle w:val="Hyperlink"/>
            <w:noProof/>
          </w:rPr>
          <w:t>Figure 3</w:t>
        </w:r>
        <w:r w:rsidR="00180DA1" w:rsidRPr="007D0FEA">
          <w:rPr>
            <w:rStyle w:val="Hyperlink"/>
            <w:noProof/>
          </w:rPr>
          <w:noBreakHyphen/>
          <w:t>8. Information Extraction Process of LearningPinocchio</w:t>
        </w:r>
        <w:r w:rsidR="00180DA1">
          <w:rPr>
            <w:noProof/>
            <w:webHidden/>
          </w:rPr>
          <w:tab/>
        </w:r>
        <w:r w:rsidR="00180DA1">
          <w:rPr>
            <w:noProof/>
            <w:webHidden/>
          </w:rPr>
          <w:fldChar w:fldCharType="begin"/>
        </w:r>
        <w:r w:rsidR="00180DA1">
          <w:rPr>
            <w:noProof/>
            <w:webHidden/>
          </w:rPr>
          <w:instrText xml:space="preserve"> PAGEREF _Toc394940477 \h </w:instrText>
        </w:r>
        <w:r w:rsidR="00180DA1">
          <w:rPr>
            <w:noProof/>
            <w:webHidden/>
          </w:rPr>
        </w:r>
        <w:r w:rsidR="00180DA1">
          <w:rPr>
            <w:noProof/>
            <w:webHidden/>
          </w:rPr>
          <w:fldChar w:fldCharType="separate"/>
        </w:r>
        <w:r w:rsidR="00180DA1">
          <w:rPr>
            <w:noProof/>
            <w:webHidden/>
          </w:rPr>
          <w:t>3-11</w:t>
        </w:r>
        <w:r w:rsidR="00180DA1">
          <w:rPr>
            <w:noProof/>
            <w:webHidden/>
          </w:rPr>
          <w:fldChar w:fldCharType="end"/>
        </w:r>
      </w:hyperlink>
    </w:p>
    <w:p w14:paraId="7D8525C5" w14:textId="77777777" w:rsidR="00180DA1"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8" w:history="1">
        <w:r w:rsidR="00180DA1" w:rsidRPr="007D0FEA">
          <w:rPr>
            <w:rStyle w:val="Hyperlink"/>
            <w:noProof/>
          </w:rPr>
          <w:t>Figure 3</w:t>
        </w:r>
        <w:r w:rsidR="00180DA1" w:rsidRPr="007D0FEA">
          <w:rPr>
            <w:rStyle w:val="Hyperlink"/>
            <w:noProof/>
          </w:rPr>
          <w:noBreakHyphen/>
          <w:t>9. SOMIDIA's Architecture</w:t>
        </w:r>
        <w:r w:rsidR="00180DA1">
          <w:rPr>
            <w:noProof/>
            <w:webHidden/>
          </w:rPr>
          <w:tab/>
        </w:r>
        <w:r w:rsidR="00180DA1">
          <w:rPr>
            <w:noProof/>
            <w:webHidden/>
          </w:rPr>
          <w:fldChar w:fldCharType="begin"/>
        </w:r>
        <w:r w:rsidR="00180DA1">
          <w:rPr>
            <w:noProof/>
            <w:webHidden/>
          </w:rPr>
          <w:instrText xml:space="preserve"> PAGEREF _Toc394940478 \h </w:instrText>
        </w:r>
        <w:r w:rsidR="00180DA1">
          <w:rPr>
            <w:noProof/>
            <w:webHidden/>
          </w:rPr>
        </w:r>
        <w:r w:rsidR="00180DA1">
          <w:rPr>
            <w:noProof/>
            <w:webHidden/>
          </w:rPr>
          <w:fldChar w:fldCharType="separate"/>
        </w:r>
        <w:r w:rsidR="00180DA1">
          <w:rPr>
            <w:noProof/>
            <w:webHidden/>
          </w:rPr>
          <w:t>3-13</w:t>
        </w:r>
        <w:r w:rsidR="00180DA1">
          <w:rPr>
            <w:noProof/>
            <w:webHidden/>
          </w:rPr>
          <w:fldChar w:fldCharType="end"/>
        </w:r>
      </w:hyperlink>
    </w:p>
    <w:p w14:paraId="7806F172" w14:textId="77777777" w:rsidR="00180DA1" w:rsidRDefault="006E524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9" w:history="1">
        <w:r w:rsidR="00180DA1" w:rsidRPr="007D0FEA">
          <w:rPr>
            <w:rStyle w:val="Hyperlink"/>
            <w:noProof/>
          </w:rPr>
          <w:t>Figure 4</w:t>
        </w:r>
        <w:r w:rsidR="00180DA1" w:rsidRPr="007D0FEA">
          <w:rPr>
            <w:rStyle w:val="Hyperlink"/>
            <w:noProof/>
          </w:rPr>
          <w:noBreakHyphen/>
          <w:t>1. System Architecture of FILIET</w:t>
        </w:r>
        <w:r w:rsidR="00180DA1">
          <w:rPr>
            <w:noProof/>
            <w:webHidden/>
          </w:rPr>
          <w:tab/>
        </w:r>
        <w:r w:rsidR="00180DA1">
          <w:rPr>
            <w:noProof/>
            <w:webHidden/>
          </w:rPr>
          <w:fldChar w:fldCharType="begin"/>
        </w:r>
        <w:r w:rsidR="00180DA1">
          <w:rPr>
            <w:noProof/>
            <w:webHidden/>
          </w:rPr>
          <w:instrText xml:space="preserve"> PAGEREF _Toc394940479 \h </w:instrText>
        </w:r>
        <w:r w:rsidR="00180DA1">
          <w:rPr>
            <w:noProof/>
            <w:webHidden/>
          </w:rPr>
        </w:r>
        <w:r w:rsidR="00180DA1">
          <w:rPr>
            <w:noProof/>
            <w:webHidden/>
          </w:rPr>
          <w:fldChar w:fldCharType="separate"/>
        </w:r>
        <w:r w:rsidR="00180DA1">
          <w:rPr>
            <w:noProof/>
            <w:webHidden/>
          </w:rPr>
          <w:t>4-3</w:t>
        </w:r>
        <w:r w:rsidR="00180DA1">
          <w:rPr>
            <w:noProof/>
            <w:webHidden/>
          </w:rPr>
          <w:fldChar w:fldCharType="end"/>
        </w:r>
      </w:hyperlink>
    </w:p>
    <w:p w14:paraId="4E0D4355" w14:textId="03BF3613" w:rsidR="003100BB" w:rsidRPr="00EF6E7F" w:rsidRDefault="00FC3B86" w:rsidP="008B5F90">
      <w:pPr>
        <w:tabs>
          <w:tab w:val="left" w:pos="3600"/>
        </w:tabs>
        <w:jc w:val="left"/>
        <w:rPr>
          <w:b/>
          <w:sz w:val="24"/>
          <w:szCs w:val="24"/>
        </w:rPr>
      </w:pPr>
      <w:r>
        <w:rPr>
          <w:b/>
        </w:rPr>
        <w:fldChar w:fldCharType="end"/>
      </w:r>
    </w:p>
    <w:p w14:paraId="29018C6A" w14:textId="77777777" w:rsidR="005B6D91" w:rsidRDefault="005B6D91" w:rsidP="00E87FD4">
      <w:pPr>
        <w:pStyle w:val="Heading1"/>
        <w:sectPr w:rsidR="005B6D91" w:rsidSect="005B6D91">
          <w:pgSz w:w="12240" w:h="15840"/>
          <w:pgMar w:top="1440" w:right="1440" w:bottom="1440" w:left="1440" w:header="720" w:footer="720" w:gutter="0"/>
          <w:pgNumType w:chapStyle="1"/>
          <w:cols w:space="720"/>
          <w:titlePg/>
          <w:docGrid w:linePitch="360"/>
        </w:sectPr>
      </w:pPr>
      <w:bookmarkStart w:id="0" w:name="_Toc394779474"/>
    </w:p>
    <w:p w14:paraId="3BB0C95E" w14:textId="30362A4D" w:rsidR="00440E61" w:rsidRPr="00EF6E7F" w:rsidRDefault="00440E61" w:rsidP="00E87FD4">
      <w:pPr>
        <w:pStyle w:val="Heading1"/>
      </w:pPr>
      <w:r w:rsidRPr="00EF6E7F">
        <w:lastRenderedPageBreak/>
        <w:t>Research Description</w:t>
      </w:r>
      <w:bookmarkEnd w:id="0"/>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1" w:name="_Toc394779475"/>
      <w:r w:rsidRPr="00EF6E7F">
        <w:t>Overview of the Current State of Technology</w:t>
      </w:r>
      <w:bookmarkEnd w:id="1"/>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 xml:space="preserve">Information extraction is defined as “extracting structured data from unstructured data as provided, for example, text document” (Feilmayr, 2011). Information extraction systems have been used in different fields such as clinical narratives – MedEx (Xu, &amp; et. al., 2010), healthcare – VnHIES (Dung &amp; Kamayama, 2007), and legal documents - Legal TRUTHS (Cheng et al., 2009). On the current implementation of SOMIDIA, it already has an information extraction system for English and Filipino texts. The problem is that SOMIDIA’s </w:t>
      </w:r>
      <w:r w:rsidRPr="00EF6E7F">
        <w:lastRenderedPageBreak/>
        <w:t xml:space="preserve">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“Taglish”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(Manguilimotan &amp; Matsumoto, 2011). In the POS Tagging approach, the input statement is chopped into words and then these words are tagged or labeled according to their function in the statement and then given syntactical analysis (Manguilimotan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Taglish and “TXTSPK”, especially today, when people with different language and culture communicate on the same medium (social networking sites) (Ghedin,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2" w:name="_Toc394779476"/>
      <w:r w:rsidRPr="00EF6E7F">
        <w:t>Research Objectives</w:t>
      </w:r>
      <w:bookmarkEnd w:id="2"/>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3" w:name="_Toc394779477"/>
      <w:r w:rsidRPr="00EF6E7F">
        <w:t>General Objective</w:t>
      </w:r>
      <w:bookmarkEnd w:id="3"/>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7B5F0C7C" w14:textId="77777777" w:rsidR="008D6001" w:rsidRPr="00EF6E7F" w:rsidRDefault="008D6001" w:rsidP="2E50003F"/>
    <w:p w14:paraId="6DB79498" w14:textId="08EE94FF" w:rsidR="00D75DAF" w:rsidRPr="00EF6E7F" w:rsidRDefault="00D75DAF" w:rsidP="00AB2880">
      <w:pPr>
        <w:pStyle w:val="Heading3"/>
      </w:pPr>
      <w:bookmarkStart w:id="4" w:name="_Toc394779478"/>
      <w:r w:rsidRPr="00EF6E7F">
        <w:t>Specific Objectives</w:t>
      </w:r>
      <w:bookmarkEnd w:id="4"/>
    </w:p>
    <w:p w14:paraId="36CC7F95" w14:textId="77777777" w:rsidR="00E87FD4" w:rsidRPr="00EF6E7F" w:rsidRDefault="00E87FD4" w:rsidP="00E87FD4"/>
    <w:p w14:paraId="5E47546A" w14:textId="236F5750" w:rsidR="00E87FD4" w:rsidRPr="00EF6E7F" w:rsidRDefault="7E96C408" w:rsidP="00507824">
      <w:pPr>
        <w:pStyle w:val="Content"/>
      </w:pPr>
      <w:r w:rsidRPr="00EF6E7F">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lastRenderedPageBreak/>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67D5CA2A" w14:textId="77777777" w:rsidR="00F47D14" w:rsidRPr="00EF6E7F" w:rsidRDefault="00F47D14" w:rsidP="00E87FD4"/>
    <w:p w14:paraId="3C857E00" w14:textId="05FE7C56" w:rsidR="00D75DAF" w:rsidRPr="00EF6E7F" w:rsidRDefault="00D75DAF" w:rsidP="00E87FD4">
      <w:pPr>
        <w:pStyle w:val="Heading2"/>
      </w:pPr>
      <w:bookmarkStart w:id="5" w:name="_Toc394779479"/>
      <w:r w:rsidRPr="00EF6E7F">
        <w:t>Scope and Limitations of the Research</w:t>
      </w:r>
      <w:bookmarkEnd w:id="5"/>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F6E7F">
        <w:rPr>
          <w:highlight w:val="white"/>
        </w:rPr>
        <w:t>Özsu</w:t>
      </w:r>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 category (Zhou &amp; Su, 2002). Conference analysis is the resolving of references for the pronouns (Grishman,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Existing tools that will be used in building the information extraction system will be reviewed and evaluated. Example of NLP tools are OpenNLP and Lingpipe. OpenNLP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7A8DD380" w14:textId="77777777" w:rsidR="00CC60AF" w:rsidRPr="00EF6E7F" w:rsidRDefault="00CC60AF" w:rsidP="00507824">
      <w:pPr>
        <w:pStyle w:val="Content"/>
      </w:pPr>
    </w:p>
    <w:p w14:paraId="14C7C85F" w14:textId="3D699E6C" w:rsidR="00826175" w:rsidRDefault="7E96C408" w:rsidP="00180DA1">
      <w:pPr>
        <w:pStyle w:val="Content"/>
      </w:pPr>
      <w:r w:rsidRPr="00EF6E7F">
        <w:t>In order to evaluate the information extraction system, the research will determine the metrics to measure the system’s performance.</w:t>
      </w:r>
    </w:p>
    <w:p w14:paraId="1A8B6714" w14:textId="6A325481" w:rsidR="00D75DAF" w:rsidRPr="00EF6E7F" w:rsidRDefault="00D75DAF" w:rsidP="00E87FD4">
      <w:pPr>
        <w:pStyle w:val="Heading2"/>
      </w:pPr>
      <w:bookmarkStart w:id="6" w:name="_Toc394779480"/>
      <w:r w:rsidRPr="00EF6E7F">
        <w:lastRenderedPageBreak/>
        <w:t>Significance of the Research</w:t>
      </w:r>
      <w:bookmarkEnd w:id="6"/>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7" w:name="_Toc394779481"/>
      <w:r w:rsidRPr="00EF6E7F">
        <w:t>Research Methodology</w:t>
      </w:r>
      <w:bookmarkEnd w:id="7"/>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19D2AF6A" w:rsidR="00A22368" w:rsidRPr="00EF6E7F" w:rsidRDefault="00A22368" w:rsidP="00507824">
      <w:pPr>
        <w:pStyle w:val="Content"/>
      </w:pPr>
      <w:r w:rsidRPr="00EF6E7F">
        <w:t xml:space="preserve">Figure </w:t>
      </w:r>
      <w:r w:rsidR="008B5F90">
        <w:t>1</w:t>
      </w:r>
      <w:r w:rsidRPr="00EF6E7F">
        <w:t>-1 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73860A12" w14:textId="7A29E39D" w:rsidR="00EC600C" w:rsidRDefault="00EC600C" w:rsidP="00EC600C">
      <w:pPr>
        <w:pStyle w:val="Caption"/>
        <w:keepNext/>
      </w:pPr>
      <w:bookmarkStart w:id="8" w:name="_Toc394940469"/>
      <w:r>
        <w:lastRenderedPageBreak/>
        <w:t xml:space="preserve">Figure </w:t>
      </w:r>
      <w:r w:rsidR="006E524C">
        <w:fldChar w:fldCharType="begin"/>
      </w:r>
      <w:r w:rsidR="006E524C">
        <w:instrText xml:space="preserve"> STYLEREF 1 \s </w:instrText>
      </w:r>
      <w:r w:rsidR="006E524C">
        <w:fldChar w:fldCharType="separate"/>
      </w:r>
      <w:r w:rsidR="00754FA6">
        <w:rPr>
          <w:noProof/>
        </w:rPr>
        <w:t>1</w:t>
      </w:r>
      <w:r w:rsidR="006E524C">
        <w:rPr>
          <w:noProof/>
        </w:rPr>
        <w:fldChar w:fldCharType="end"/>
      </w:r>
      <w:r w:rsidR="00754FA6">
        <w:noBreakHyphen/>
      </w:r>
      <w:r w:rsidR="006E524C">
        <w:fldChar w:fldCharType="begin"/>
      </w:r>
      <w:r w:rsidR="006E524C">
        <w:instrText xml:space="preserve"> SEQ Figure \* ARABIC \s 1 </w:instrText>
      </w:r>
      <w:r w:rsidR="006E524C">
        <w:fldChar w:fldCharType="separate"/>
      </w:r>
      <w:r w:rsidR="00754FA6">
        <w:rPr>
          <w:noProof/>
        </w:rPr>
        <w:t>1</w:t>
      </w:r>
      <w:r w:rsidR="006E524C">
        <w:rPr>
          <w:noProof/>
        </w:rPr>
        <w:fldChar w:fldCharType="end"/>
      </w:r>
      <w:r>
        <w:t>. Research Methodology Phases</w:t>
      </w:r>
      <w:bookmarkEnd w:id="8"/>
    </w:p>
    <w:p w14:paraId="6CE8F89A" w14:textId="620AE5C3" w:rsidR="00A22368" w:rsidRPr="00EF6E7F" w:rsidRDefault="00EC600C" w:rsidP="008D6001">
      <w:pPr>
        <w:pStyle w:val="NoSpacing"/>
        <w:ind w:left="720"/>
        <w:jc w:val="center"/>
        <w:rPr>
          <w:sz w:val="24"/>
          <w:szCs w:val="24"/>
        </w:rPr>
      </w:pPr>
      <w:r>
        <w:rPr>
          <w:noProof/>
          <w:sz w:val="24"/>
          <w:szCs w:val="24"/>
          <w:lang w:val="en-PH" w:eastAsia="zh-CN"/>
        </w:rPr>
        <w:drawing>
          <wp:inline distT="0" distB="0" distL="0" distR="0" wp14:anchorId="571D5F8D" wp14:editId="4F55F98F">
            <wp:extent cx="4532368" cy="2696662"/>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14">
                      <a:extLst>
                        <a:ext uri="{28A0092B-C50C-407E-A947-70E740481C1C}">
                          <a14:useLocalDpi xmlns:a14="http://schemas.microsoft.com/office/drawing/2010/main" val="0"/>
                        </a:ext>
                      </a:extLst>
                    </a:blip>
                    <a:stretch>
                      <a:fillRect/>
                    </a:stretch>
                  </pic:blipFill>
                  <pic:spPr>
                    <a:xfrm>
                      <a:off x="0" y="0"/>
                      <a:ext cx="4541762" cy="2702251"/>
                    </a:xfrm>
                    <a:prstGeom prst="rect">
                      <a:avLst/>
                    </a:prstGeom>
                  </pic:spPr>
                </pic:pic>
              </a:graphicData>
            </a:graphic>
          </wp:inline>
        </w:drawing>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9" w:name="_Toc394779482"/>
      <w:r w:rsidRPr="00EF6E7F">
        <w:t>Investigation and Research Analysis</w:t>
      </w:r>
      <w:bookmarkEnd w:id="9"/>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10" w:name="_Toc394779483"/>
      <w:r w:rsidRPr="00EF6E7F">
        <w:t>System Design</w:t>
      </w:r>
      <w:bookmarkEnd w:id="10"/>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11" w:name="_Toc394779484"/>
      <w:r w:rsidRPr="00EF6E7F">
        <w:t>Sprints</w:t>
      </w:r>
      <w:bookmarkEnd w:id="11"/>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Default="00A22368" w:rsidP="00A22368"/>
    <w:p w14:paraId="42A02DC7" w14:textId="77777777" w:rsidR="008B5F90" w:rsidRDefault="008B5F90" w:rsidP="00A22368"/>
    <w:p w14:paraId="160914F2" w14:textId="77777777" w:rsidR="008B5F90" w:rsidRDefault="008B5F90" w:rsidP="00A22368"/>
    <w:p w14:paraId="75753FBC" w14:textId="77777777" w:rsidR="008B5F90" w:rsidRPr="00EF6E7F" w:rsidRDefault="008B5F90" w:rsidP="00A22368"/>
    <w:p w14:paraId="58A8EF4A" w14:textId="77777777" w:rsidR="00A22368" w:rsidRPr="00EF6E7F" w:rsidRDefault="00A22368" w:rsidP="00AB2880">
      <w:pPr>
        <w:pStyle w:val="Heading3"/>
      </w:pPr>
      <w:bookmarkStart w:id="12" w:name="_Toc394779485"/>
      <w:r w:rsidRPr="00EF6E7F">
        <w:lastRenderedPageBreak/>
        <w:t>Sprint Planning Meetings</w:t>
      </w:r>
      <w:bookmarkEnd w:id="12"/>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13" w:name="_Toc394779486"/>
      <w:r w:rsidRPr="00EF6E7F">
        <w:t>Scrum Meetings</w:t>
      </w:r>
      <w:bookmarkEnd w:id="13"/>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14" w:name="_Toc394779487"/>
      <w:r w:rsidRPr="00EF6E7F">
        <w:t>System Development</w:t>
      </w:r>
      <w:bookmarkEnd w:id="14"/>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15" w:name="_Toc394779488"/>
      <w:r w:rsidRPr="00EF6E7F">
        <w:t>System Integration and Testing</w:t>
      </w:r>
      <w:bookmarkEnd w:id="15"/>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16" w:name="_Toc394779489"/>
      <w:r w:rsidRPr="00EF6E7F">
        <w:t>System Evaluation</w:t>
      </w:r>
      <w:bookmarkEnd w:id="16"/>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AB2880">
      <w:pPr>
        <w:pStyle w:val="Heading3"/>
      </w:pPr>
      <w:bookmarkStart w:id="17" w:name="_Toc394779490"/>
      <w:r w:rsidRPr="00EF6E7F">
        <w:t>Documentation</w:t>
      </w:r>
      <w:bookmarkEnd w:id="17"/>
    </w:p>
    <w:p w14:paraId="23D88E96" w14:textId="77777777" w:rsidR="00A22368" w:rsidRPr="00EF6E7F" w:rsidRDefault="00A22368" w:rsidP="00A22368"/>
    <w:p w14:paraId="6127540D" w14:textId="77777777" w:rsidR="00FC3B86" w:rsidRDefault="00A22368" w:rsidP="00507824">
      <w:pPr>
        <w:pStyle w:val="Content"/>
      </w:pPr>
      <w:r w:rsidRPr="00EF6E7F">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034296">
          <w:footerReference w:type="default" r:id="rId15"/>
          <w:pgSz w:w="12240" w:h="15840"/>
          <w:pgMar w:top="1440" w:right="1440" w:bottom="1440" w:left="1440" w:header="720" w:footer="720" w:gutter="0"/>
          <w:pgNumType w:start="1" w:chapStyle="1"/>
          <w:cols w:space="720"/>
          <w:docGrid w:linePitch="360"/>
        </w:sectPr>
      </w:pPr>
    </w:p>
    <w:p w14:paraId="083E582B" w14:textId="77777777" w:rsidR="00FC3B86" w:rsidRPr="00EF6E7F" w:rsidRDefault="00FC3B86" w:rsidP="00AB2880">
      <w:pPr>
        <w:pStyle w:val="Heading3"/>
      </w:pPr>
      <w:bookmarkStart w:id="18" w:name="_Toc394779491"/>
      <w:r w:rsidRPr="00EF6E7F">
        <w:lastRenderedPageBreak/>
        <w:t>Calendar of Activities</w:t>
      </w:r>
      <w:bookmarkEnd w:id="18"/>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p w14:paraId="4D5AD1FE" w14:textId="5C7E59DF" w:rsidR="00EC600C" w:rsidRDefault="00EC600C" w:rsidP="00EC600C">
      <w:pPr>
        <w:pStyle w:val="Caption"/>
        <w:keepNext/>
      </w:pPr>
      <w:bookmarkStart w:id="19" w:name="_Toc394960356"/>
      <w:r>
        <w:t xml:space="preserve">Table </w:t>
      </w:r>
      <w:r w:rsidR="006E524C">
        <w:fldChar w:fldCharType="begin"/>
      </w:r>
      <w:r w:rsidR="006E524C">
        <w:instrText xml:space="preserve"> STYLEREF 1 \s </w:instrText>
      </w:r>
      <w:r w:rsidR="006E524C">
        <w:fldChar w:fldCharType="separate"/>
      </w:r>
      <w:r w:rsidR="00B85B60">
        <w:rPr>
          <w:noProof/>
        </w:rPr>
        <w:t>1</w:t>
      </w:r>
      <w:r w:rsidR="006E524C">
        <w:rPr>
          <w:noProof/>
        </w:rPr>
        <w:fldChar w:fldCharType="end"/>
      </w:r>
      <w:r w:rsidR="00B85B60">
        <w:noBreakHyphen/>
      </w:r>
      <w:r w:rsidR="006E524C">
        <w:fldChar w:fldCharType="begin"/>
      </w:r>
      <w:r w:rsidR="006E524C">
        <w:instrText xml:space="preserve"> SEQ Table \* ARABIC \s 1 </w:instrText>
      </w:r>
      <w:r w:rsidR="006E524C">
        <w:fldChar w:fldCharType="separate"/>
      </w:r>
      <w:r w:rsidR="00B85B60">
        <w:rPr>
          <w:noProof/>
        </w:rPr>
        <w:t>1</w:t>
      </w:r>
      <w:r w:rsidR="006E524C">
        <w:rPr>
          <w:noProof/>
        </w:rPr>
        <w:fldChar w:fldCharType="end"/>
      </w:r>
      <w:r>
        <w:t>. Timetable of Activities (April 2014 - April 2015)</w:t>
      </w:r>
      <w:bookmarkEnd w:id="19"/>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576"/>
        <w:gridCol w:w="873"/>
        <w:gridCol w:w="873"/>
        <w:gridCol w:w="873"/>
        <w:gridCol w:w="873"/>
        <w:gridCol w:w="875"/>
        <w:gridCol w:w="875"/>
        <w:gridCol w:w="878"/>
        <w:gridCol w:w="875"/>
        <w:gridCol w:w="878"/>
        <w:gridCol w:w="875"/>
        <w:gridCol w:w="878"/>
        <w:gridCol w:w="875"/>
        <w:gridCol w:w="873"/>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826175">
            <w:pPr>
              <w:keepNext/>
              <w:jc w:val="center"/>
            </w:pPr>
            <w:r w:rsidRPr="00EF6E7F">
              <w:t>* _ _ _</w:t>
            </w:r>
          </w:p>
        </w:tc>
      </w:tr>
    </w:tbl>
    <w:p w14:paraId="117FD3B0" w14:textId="77777777" w:rsidR="00FC3B86" w:rsidRDefault="00FC3B86" w:rsidP="00AB2880">
      <w:pPr>
        <w:pStyle w:val="Heading3"/>
        <w:sectPr w:rsidR="00FC3B86" w:rsidSect="00FC3B86">
          <w:footerReference w:type="first" r:id="rId16"/>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20" w:name="_Toc394779492"/>
      <w:r w:rsidRPr="00EF6E7F">
        <w:t>Review of Related Works</w:t>
      </w:r>
      <w:bookmarkEnd w:id="20"/>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21" w:name="_Toc394779493"/>
      <w:r w:rsidRPr="00EF6E7F">
        <w:t>Machine Learning-Based Information Extraction Systems</w:t>
      </w:r>
      <w:bookmarkEnd w:id="21"/>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5F3A0B">
      <w:pPr>
        <w:pStyle w:val="Style1"/>
      </w:pPr>
      <w:r w:rsidRPr="00EF6E7F">
        <w:t>Machine Learning for Information Extraction in Informal Domains (Freitag,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behaviour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5F3A0B">
      <w:pPr>
        <w:pStyle w:val="Style1"/>
      </w:pPr>
      <w:r w:rsidRPr="00EF6E7F">
        <w:t>TOPO - Information Extraction System for Natural Disaster Reports from Spanish Newspaper Article (Téllez-Valero,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Neighbours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which of the </w:t>
      </w:r>
      <w:r w:rsidRPr="00EF6E7F">
        <w:lastRenderedPageBreak/>
        <w:t xml:space="preserve">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22" w:name="_Toc394779494"/>
      <w:r w:rsidRPr="00EF6E7F">
        <w:t>Rule-Based Information Extraction Systems</w:t>
      </w:r>
      <w:bookmarkEnd w:id="22"/>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5F3A0B">
      <w:pPr>
        <w:pStyle w:val="Style1"/>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t xml:space="preserve">The system has been tested in a lenient and strict criterion. An entity that is recognized correctly when the type is correct but the span overlap in the annotated corpus is called the lenient criteria. On the other hand, an entity that is recognized correctly when the type </w:t>
      </w:r>
      <w:r w:rsidRPr="00EF6E7F">
        <w:lastRenderedPageBreak/>
        <w:t>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5F3A0B">
      <w:pPr>
        <w:pStyle w:val="Style1"/>
      </w:pPr>
      <w:r w:rsidRPr="00EF6E7F">
        <w:t>Business Specific Online Information Extraction from German Websites (Lee &amp; Geierhos,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w:t>
      </w:r>
      <w:r w:rsidRPr="00EF6E7F">
        <w:lastRenderedPageBreak/>
        <w:t>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5F3A0B">
      <w:pPr>
        <w:pStyle w:val="Style1"/>
      </w:pPr>
      <w:r w:rsidRPr="00EF6E7F">
        <w:t>Ontology-Based Information Extraction (OBIE) System for French Newspaper Articles (Nebhi,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61264FD6" w14:textId="46DCD73B" w:rsidR="00EA1333" w:rsidRDefault="7E96C408" w:rsidP="00180DA1">
      <w:pPr>
        <w:pStyle w:val="Content"/>
      </w:pPr>
      <w:r w:rsidRPr="00EF6E7F">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w:t>
      </w:r>
      <w:r w:rsidR="00180DA1">
        <w:t>DM and achieved a 91% F-Measure</w:t>
      </w:r>
    </w:p>
    <w:p w14:paraId="15D1BCEE" w14:textId="77777777" w:rsidR="00EA1333" w:rsidRPr="00EF6E7F" w:rsidRDefault="00EA1333" w:rsidP="00E87FD4"/>
    <w:p w14:paraId="22E895DE" w14:textId="1F90B5C1" w:rsidR="00E87FD4" w:rsidRPr="00EF6E7F" w:rsidRDefault="00E87FD4" w:rsidP="00E87FD4">
      <w:pPr>
        <w:pStyle w:val="Heading2"/>
      </w:pPr>
      <w:bookmarkStart w:id="23" w:name="_Toc394779495"/>
      <w:r w:rsidRPr="00EF6E7F">
        <w:t>Other Information Extraction Systems</w:t>
      </w:r>
      <w:bookmarkEnd w:id="23"/>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5F3A0B">
      <w:pPr>
        <w:pStyle w:val="Style1"/>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 xml:space="preserve">For the information extraction module, first, documents go through a tokenizer. They used OpenNLP to tokenize the document, then it will go to a sentence splitter. The sentence </w:t>
      </w:r>
      <w:r w:rsidRPr="00EF6E7F">
        <w:lastRenderedPageBreak/>
        <w:t>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Default="00F71FF7" w:rsidP="00507824">
      <w:pPr>
        <w:pStyle w:val="Content"/>
      </w:pPr>
      <w:r w:rsidRPr="00EF6E7F">
        <w:t>Table 2-1 shows a summary of all the reviewed information extraction system. The table indicates the system name, the language and type of data it can extract, the domain, NLP pre-processing techniques, information extraction techniques, and evaluation metrics used by the system.</w:t>
      </w:r>
    </w:p>
    <w:p w14:paraId="5F297646" w14:textId="77777777" w:rsidR="00EC600C" w:rsidRDefault="00EC600C" w:rsidP="00507824">
      <w:pPr>
        <w:pStyle w:val="Content"/>
      </w:pPr>
    </w:p>
    <w:p w14:paraId="54AB369E" w14:textId="77777777" w:rsidR="00EC600C" w:rsidRDefault="00EC600C" w:rsidP="00507824">
      <w:pPr>
        <w:pStyle w:val="Content"/>
      </w:pPr>
    </w:p>
    <w:p w14:paraId="475B2769" w14:textId="77777777" w:rsidR="00EC600C" w:rsidRDefault="00EC600C" w:rsidP="00507824">
      <w:pPr>
        <w:pStyle w:val="Content"/>
      </w:pPr>
    </w:p>
    <w:p w14:paraId="0F03C316" w14:textId="77777777" w:rsidR="00EC600C" w:rsidRDefault="00EC600C" w:rsidP="00507824">
      <w:pPr>
        <w:pStyle w:val="Content"/>
      </w:pPr>
    </w:p>
    <w:p w14:paraId="1E5FD19A" w14:textId="77777777" w:rsidR="00EC600C" w:rsidRPr="00EF6E7F" w:rsidRDefault="00EC600C" w:rsidP="00507824">
      <w:pPr>
        <w:pStyle w:val="Content"/>
      </w:pPr>
    </w:p>
    <w:p w14:paraId="5C21CEC3" w14:textId="704ED356" w:rsidR="00EC600C" w:rsidRDefault="00EC600C" w:rsidP="00EC600C">
      <w:pPr>
        <w:pStyle w:val="Caption"/>
        <w:keepNext/>
      </w:pPr>
      <w:bookmarkStart w:id="24" w:name="_Toc394960357"/>
      <w:r>
        <w:lastRenderedPageBreak/>
        <w:t xml:space="preserve">Table </w:t>
      </w:r>
      <w:r w:rsidR="006E524C">
        <w:fldChar w:fldCharType="begin"/>
      </w:r>
      <w:r w:rsidR="006E524C">
        <w:instrText xml:space="preserve"> STYLEREF 1 \s </w:instrText>
      </w:r>
      <w:r w:rsidR="006E524C">
        <w:fldChar w:fldCharType="separate"/>
      </w:r>
      <w:r w:rsidR="00B85B60">
        <w:rPr>
          <w:noProof/>
        </w:rPr>
        <w:t>2</w:t>
      </w:r>
      <w:r w:rsidR="006E524C">
        <w:rPr>
          <w:noProof/>
        </w:rPr>
        <w:fldChar w:fldCharType="end"/>
      </w:r>
      <w:r w:rsidR="00B85B60">
        <w:noBreakHyphen/>
      </w:r>
      <w:r w:rsidR="006E524C">
        <w:fldChar w:fldCharType="begin"/>
      </w:r>
      <w:r w:rsidR="006E524C">
        <w:instrText xml:space="preserve"> SEQ Table \* ARABIC \s 1 </w:instrText>
      </w:r>
      <w:r w:rsidR="006E524C">
        <w:fldChar w:fldCharType="separate"/>
      </w:r>
      <w:r w:rsidR="00B85B60">
        <w:rPr>
          <w:noProof/>
        </w:rPr>
        <w:t>1</w:t>
      </w:r>
      <w:r w:rsidR="006E524C">
        <w:rPr>
          <w:noProof/>
        </w:rPr>
        <w:fldChar w:fldCharType="end"/>
      </w:r>
      <w:r>
        <w:t>. Summary of Reviewed Information Extraction Systems</w:t>
      </w:r>
      <w:bookmarkEnd w:id="24"/>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t>Machine Learning for Information Extraction in Informal Domains</w:t>
            </w:r>
          </w:p>
          <w:p w14:paraId="33FF1C4E" w14:textId="7165054A" w:rsidR="00E87FD4" w:rsidRPr="00EB29CB" w:rsidRDefault="0077760D" w:rsidP="00FF36B1">
            <w:pPr>
              <w:jc w:val="left"/>
              <w:rPr>
                <w:sz w:val="18"/>
              </w:rPr>
            </w:pPr>
            <w:r w:rsidRPr="00EB29CB">
              <w:rPr>
                <w:sz w:val="18"/>
              </w:rPr>
              <w:t>(Freitag,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(Téllez-Valero,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(Lee &amp; Geierhos,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(Nebhi,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6D67A404" w14:textId="77777777" w:rsidR="00EB29CB" w:rsidRDefault="00EB29CB" w:rsidP="00A22368">
      <w:pPr>
        <w:pStyle w:val="Heading1"/>
        <w:rPr>
          <w:rStyle w:val="Emphasis"/>
          <w:i w:val="0"/>
        </w:rPr>
        <w:sectPr w:rsidR="00EB29CB" w:rsidSect="00EB29CB">
          <w:footerReference w:type="first" r:id="rId17"/>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25" w:name="_Toc394779496"/>
      <w:r w:rsidRPr="00EF6E7F">
        <w:rPr>
          <w:rStyle w:val="Emphasis"/>
          <w:i w:val="0"/>
        </w:rPr>
        <w:lastRenderedPageBreak/>
        <w:t>Theoretical Framework</w:t>
      </w:r>
      <w:bookmarkEnd w:id="25"/>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26" w:name="_Toc394779497"/>
      <w:r>
        <w:t>Information Extraction</w:t>
      </w:r>
      <w:bookmarkEnd w:id="26"/>
    </w:p>
    <w:p w14:paraId="67E12D7E" w14:textId="4A2E5600" w:rsidR="00DC12F6" w:rsidRDefault="00DC12F6" w:rsidP="00DC12F6"/>
    <w:p w14:paraId="06A2F943" w14:textId="55005BDA" w:rsidR="00A22368" w:rsidRPr="00EF6E7F" w:rsidRDefault="7E7C91B4" w:rsidP="00C833D6">
      <w:pPr>
        <w:pStyle w:val="Content"/>
      </w:pPr>
      <w:r w:rsidRPr="7E7C91B4">
        <w:t xml:space="preserve">There is already huge amount information that </w:t>
      </w:r>
      <w:r w:rsidR="00AD7D08" w:rsidRPr="7E7C91B4">
        <w:t>is</w:t>
      </w:r>
      <w:r w:rsidRPr="7E7C91B4">
        <w:t xml:space="preserv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580D7F09"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w:t>
      </w:r>
      <w:r w:rsidR="00AD7D08">
        <w:t>s</w:t>
      </w:r>
      <w:r>
        <w:t xml:space="preserve">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w:t>
      </w:r>
      <w:r w:rsidR="00AD7D08">
        <w:t xml:space="preserve"> </w:t>
      </w:r>
      <w:r w:rsidR="009E1881">
        <w:t xml:space="preserve">while </w:t>
      </w:r>
      <w:r w:rsidR="00AD7D08">
        <w:t>t</w:t>
      </w:r>
      <w:r>
        <w:t>he second clause</w:t>
      </w:r>
      <w:r w:rsidR="009E1881">
        <w:t xml:space="preserve"> is a</w:t>
      </w:r>
      <w:r w:rsidR="00D77F71">
        <w:t xml:space="preserve"> reference to a created entity </w:t>
      </w:r>
      <w:r>
        <w:t xml:space="preserve">(Grisham, 1997). </w:t>
      </w:r>
    </w:p>
    <w:p w14:paraId="0C11E440" w14:textId="253AC08B" w:rsidR="1F0DB213" w:rsidRDefault="1F0DB213" w:rsidP="00C833D6">
      <w:pPr>
        <w:pStyle w:val="Content"/>
      </w:pPr>
    </w:p>
    <w:p w14:paraId="6D2CBF06" w14:textId="5A162ACB"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900FE0">
        <w:t>3-1</w:t>
      </w:r>
      <w:r>
        <w:t xml:space="preserve"> shows the general flow of an information extraction system (Grisham, 1997).</w:t>
      </w:r>
    </w:p>
    <w:p w14:paraId="76CA7C54" w14:textId="34870FEC" w:rsidR="1F0DB213" w:rsidRDefault="1F0DB213" w:rsidP="00C833D6">
      <w:pPr>
        <w:pStyle w:val="Content"/>
      </w:pPr>
    </w:p>
    <w:p w14:paraId="5A0CB676" w14:textId="35E251B1" w:rsidR="00EC600C" w:rsidRDefault="00EC600C" w:rsidP="00EC600C">
      <w:pPr>
        <w:pStyle w:val="Caption"/>
        <w:keepNext/>
        <w:ind w:left="720" w:firstLine="720"/>
      </w:pPr>
      <w:bookmarkStart w:id="27" w:name="_Toc394940470"/>
      <w:r>
        <w:lastRenderedPageBreak/>
        <w:t xml:space="preserve">Figure </w:t>
      </w:r>
      <w:r w:rsidR="006E524C">
        <w:fldChar w:fldCharType="begin"/>
      </w:r>
      <w:r w:rsidR="006E524C">
        <w:instrText xml:space="preserve"> ST</w:instrText>
      </w:r>
      <w:r w:rsidR="006E524C">
        <w:instrText xml:space="preserve">YLEREF 1 \s </w:instrText>
      </w:r>
      <w:r w:rsidR="006E524C">
        <w:fldChar w:fldCharType="separate"/>
      </w:r>
      <w:r w:rsidR="00754FA6">
        <w:rPr>
          <w:noProof/>
        </w:rPr>
        <w:t>3</w:t>
      </w:r>
      <w:r w:rsidR="006E524C">
        <w:rPr>
          <w:noProof/>
        </w:rPr>
        <w:fldChar w:fldCharType="end"/>
      </w:r>
      <w:r w:rsidR="00754FA6">
        <w:noBreakHyphen/>
      </w:r>
      <w:r w:rsidR="006E524C">
        <w:fldChar w:fldCharType="begin"/>
      </w:r>
      <w:r w:rsidR="006E524C">
        <w:instrText xml:space="preserve"> SEQ Figure \* ARABIC \s 1 </w:instrText>
      </w:r>
      <w:r w:rsidR="006E524C">
        <w:fldChar w:fldCharType="separate"/>
      </w:r>
      <w:r w:rsidR="00754FA6">
        <w:rPr>
          <w:noProof/>
        </w:rPr>
        <w:t>1</w:t>
      </w:r>
      <w:r w:rsidR="006E524C">
        <w:rPr>
          <w:noProof/>
        </w:rPr>
        <w:fldChar w:fldCharType="end"/>
      </w:r>
      <w:r>
        <w:t>. Structure of an Information Extraction System</w:t>
      </w:r>
      <w:bookmarkEnd w:id="27"/>
    </w:p>
    <w:p w14:paraId="54DAF2FF" w14:textId="2A39DCC2" w:rsidR="008D6077" w:rsidRDefault="1F0DB213" w:rsidP="00EC600C">
      <w:pPr>
        <w:pStyle w:val="Content"/>
        <w:keepNext/>
        <w:jc w:val="center"/>
      </w:pPr>
      <w:r>
        <w:rPr>
          <w:noProof/>
          <w:lang w:val="en-PH" w:eastAsia="zh-CN"/>
        </w:rPr>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6CCC8A0B" w14:textId="77777777" w:rsidR="00257B40" w:rsidRPr="00257B40" w:rsidRDefault="00257B40" w:rsidP="00257B40"/>
    <w:p w14:paraId="713C1253" w14:textId="77777777" w:rsidR="00257B40" w:rsidRDefault="00257B40" w:rsidP="00257B40">
      <w:pPr>
        <w:pStyle w:val="Heading3"/>
      </w:pPr>
      <w:bookmarkStart w:id="28" w:name="_Toc393571705"/>
      <w:bookmarkStart w:id="29" w:name="_Toc394779498"/>
      <w:r w:rsidRPr="00EF6E7F">
        <w:t>Information Extraction Modules</w:t>
      </w:r>
      <w:bookmarkEnd w:id="28"/>
      <w:bookmarkEnd w:id="29"/>
    </w:p>
    <w:p w14:paraId="2897E9B9" w14:textId="77777777" w:rsidR="00257B40" w:rsidRDefault="00257B40" w:rsidP="00257B40"/>
    <w:p w14:paraId="66EE2383" w14:textId="77777777" w:rsidR="00257B40" w:rsidRPr="00DD4160" w:rsidRDefault="00257B40" w:rsidP="00257B40">
      <w:pPr>
        <w:pStyle w:val="Content"/>
      </w:pPr>
      <w:r>
        <w:t>This section explains the different modules that are commonly used in information extraction systems.</w:t>
      </w:r>
    </w:p>
    <w:p w14:paraId="58D55977" w14:textId="77777777" w:rsidR="00257B40" w:rsidRPr="00734E39" w:rsidRDefault="00257B40" w:rsidP="00257B40"/>
    <w:p w14:paraId="0BD61442" w14:textId="77777777" w:rsidR="00257B40" w:rsidRPr="00F320B1" w:rsidRDefault="00257B40" w:rsidP="00257B40">
      <w:pPr>
        <w:pStyle w:val="Heading4"/>
      </w:pPr>
      <w:bookmarkStart w:id="30" w:name="_Toc393571706"/>
      <w:r w:rsidRPr="00F320B1">
        <w:t xml:space="preserve">Text </w:t>
      </w:r>
      <w:r w:rsidRPr="00AB2880">
        <w:t>Classification</w:t>
      </w:r>
      <w:bookmarkEnd w:id="30"/>
    </w:p>
    <w:p w14:paraId="2ED3DC47" w14:textId="77777777" w:rsidR="00257B40" w:rsidRPr="00EF6E7F" w:rsidRDefault="00257B40" w:rsidP="00257B40"/>
    <w:p w14:paraId="10B66165" w14:textId="77777777" w:rsidR="00257B40" w:rsidRPr="00EF6E7F" w:rsidRDefault="00257B40" w:rsidP="00257B40">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3FC30BC0" w14:textId="77777777" w:rsidR="00257B40" w:rsidRPr="00EF6E7F" w:rsidRDefault="00257B40" w:rsidP="00257B40">
      <w:pPr>
        <w:ind w:left="720"/>
      </w:pPr>
    </w:p>
    <w:p w14:paraId="38A69719" w14:textId="77777777" w:rsidR="00257B40" w:rsidRPr="00C833D6" w:rsidRDefault="00257B40" w:rsidP="00257B40">
      <w:pPr>
        <w:pStyle w:val="Heading5"/>
      </w:pPr>
      <w:r w:rsidRPr="00C833D6">
        <w:t xml:space="preserve">Document </w:t>
      </w:r>
      <w:r w:rsidRPr="00AB2880">
        <w:t>Representation</w:t>
      </w:r>
      <w:r w:rsidRPr="00C833D6">
        <w:t xml:space="preserve"> </w:t>
      </w:r>
    </w:p>
    <w:p w14:paraId="69FF6575" w14:textId="77777777" w:rsidR="00257B40" w:rsidRPr="00EF6E7F" w:rsidRDefault="00257B40" w:rsidP="00257B40">
      <w:r w:rsidRPr="00EF6E7F">
        <w:tab/>
      </w:r>
    </w:p>
    <w:p w14:paraId="05E42F5F" w14:textId="77777777" w:rsidR="00257B40" w:rsidRPr="00EF6E7F" w:rsidRDefault="00257B40" w:rsidP="00257B40">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(Shafiei et al., 2007)</w:t>
      </w:r>
    </w:p>
    <w:p w14:paraId="1DF9F846" w14:textId="77777777" w:rsidR="00257B40" w:rsidRPr="00EF6E7F" w:rsidRDefault="00257B40" w:rsidP="00257B40">
      <w:pPr>
        <w:pStyle w:val="Content"/>
      </w:pPr>
    </w:p>
    <w:p w14:paraId="19B66814" w14:textId="77777777" w:rsidR="00257B40" w:rsidRPr="00EF6E7F" w:rsidRDefault="00257B40" w:rsidP="00257B40">
      <w:pPr>
        <w:pStyle w:val="Content"/>
      </w:pPr>
      <w:r w:rsidRPr="00EF6E7F">
        <w:lastRenderedPageBreak/>
        <w:t xml:space="preserve">One is the word representation. In word representation, each word in the document is considers as a feature. The problem with word representation is the curse of dimensionality because text documents has a lot of unique words. </w:t>
      </w:r>
      <w:r>
        <w:t>(Shafiei et al., 2007)</w:t>
      </w:r>
    </w:p>
    <w:p w14:paraId="05C38828" w14:textId="77777777" w:rsidR="00257B40" w:rsidRPr="00EF6E7F" w:rsidRDefault="00257B40" w:rsidP="00257B40">
      <w:pPr>
        <w:pStyle w:val="Content"/>
      </w:pPr>
    </w:p>
    <w:p w14:paraId="394B258C" w14:textId="77777777" w:rsidR="00257B40" w:rsidRPr="00EF6E7F" w:rsidRDefault="00257B40" w:rsidP="00257B40">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p>
    <w:p w14:paraId="12EC3C7C" w14:textId="77777777" w:rsidR="00257B40" w:rsidRDefault="00257B40" w:rsidP="00257B40">
      <w:pPr>
        <w:pStyle w:val="Content"/>
      </w:pPr>
    </w:p>
    <w:p w14:paraId="0BD9259C" w14:textId="77777777" w:rsidR="00257B40" w:rsidRDefault="00257B40" w:rsidP="00257B40">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p>
    <w:p w14:paraId="24848CDE" w14:textId="77777777" w:rsidR="00257B40" w:rsidRPr="00EF6E7F" w:rsidRDefault="00257B40" w:rsidP="00257B40">
      <w:pPr>
        <w:pStyle w:val="Content"/>
      </w:pPr>
    </w:p>
    <w:p w14:paraId="0C1CE729" w14:textId="77777777" w:rsidR="00257B40" w:rsidRPr="00EF6E7F" w:rsidRDefault="00257B40" w:rsidP="00257B40">
      <w:pPr>
        <w:pStyle w:val="Heading5"/>
      </w:pPr>
      <w:r w:rsidRPr="00EF6E7F">
        <w:t>Dimensionality Reduction (Feature Selection)</w:t>
      </w:r>
    </w:p>
    <w:p w14:paraId="4BDCC073" w14:textId="77777777" w:rsidR="00257B40" w:rsidRPr="00EF6E7F" w:rsidRDefault="00257B40" w:rsidP="00257B40">
      <w:pPr>
        <w:pStyle w:val="Content"/>
      </w:pPr>
    </w:p>
    <w:p w14:paraId="6ECFCA3A" w14:textId="77777777" w:rsidR="00257B40" w:rsidRPr="00EF6E7F" w:rsidRDefault="00257B40" w:rsidP="00257B40">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348DF3BB" w14:textId="77777777" w:rsidR="00257B40" w:rsidRPr="00EF6E7F" w:rsidRDefault="00257B40" w:rsidP="00257B40">
      <w:pPr>
        <w:pStyle w:val="Content"/>
      </w:pPr>
    </w:p>
    <w:p w14:paraId="44CC0CB3" w14:textId="77777777" w:rsidR="00257B40" w:rsidRPr="00EF6E7F" w:rsidRDefault="00257B40" w:rsidP="00257B40">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630FF89B" w14:textId="77777777" w:rsidR="00257B40" w:rsidRPr="00EF6E7F" w:rsidRDefault="00257B40" w:rsidP="00257B40">
      <w:pPr>
        <w:pStyle w:val="Content"/>
      </w:pPr>
    </w:p>
    <w:p w14:paraId="76C13A62" w14:textId="77777777" w:rsidR="00257B40" w:rsidRPr="00EF6E7F" w:rsidRDefault="00257B40" w:rsidP="00257B40">
      <w:pPr>
        <w:pStyle w:val="Content"/>
      </w:pPr>
      <w:r w:rsidRPr="00EF6E7F">
        <w:t>Information Gain (IG) measures the bits of information that could be gained in the document. The information gain of a word (w) is defined as:</w:t>
      </w:r>
    </w:p>
    <w:p w14:paraId="6DE9A6E7" w14:textId="77777777" w:rsidR="00257B40" w:rsidRPr="00EF6E7F" w:rsidRDefault="00257B40" w:rsidP="00257B40">
      <w:pPr>
        <w:pStyle w:val="Content"/>
      </w:pPr>
    </w:p>
    <w:p w14:paraId="37B4DBF0" w14:textId="77777777" w:rsidR="00257B40" w:rsidRPr="00507824" w:rsidRDefault="00257B40" w:rsidP="00257B40">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30664EF2" w14:textId="77777777" w:rsidR="00257B40" w:rsidRPr="00EF6E7F" w:rsidRDefault="00257B40" w:rsidP="00257B40">
      <w:pPr>
        <w:pStyle w:val="Content"/>
        <w:rPr>
          <w:rFonts w:eastAsiaTheme="minorEastAsia"/>
        </w:rPr>
      </w:pPr>
    </w:p>
    <w:p w14:paraId="5FEF5BB3" w14:textId="77777777" w:rsidR="00257B40" w:rsidRPr="00EF6E7F" w:rsidRDefault="00257B40" w:rsidP="00257B40">
      <w:pPr>
        <w:pStyle w:val="Content"/>
      </w:pPr>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p>
    <w:p w14:paraId="7C9DCE4C" w14:textId="77777777" w:rsidR="00257B40" w:rsidRPr="00EF6E7F" w:rsidRDefault="00257B40" w:rsidP="00257B40">
      <w:pPr>
        <w:pStyle w:val="Content"/>
        <w:rPr>
          <w:rFonts w:eastAsiaTheme="minorEastAsia"/>
        </w:rPr>
      </w:pPr>
    </w:p>
    <w:p w14:paraId="4D002581" w14:textId="77777777" w:rsidR="00257B40" w:rsidRPr="00EF6E7F" w:rsidRDefault="00257B40" w:rsidP="00257B40">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19ABB549" w14:textId="77777777" w:rsidR="00257B40" w:rsidRPr="00EF6E7F" w:rsidRDefault="00257B40" w:rsidP="00257B40">
      <w:pPr>
        <w:pStyle w:val="Content"/>
      </w:pPr>
    </w:p>
    <w:p w14:paraId="6B5668D0" w14:textId="77777777" w:rsidR="00257B40" w:rsidRPr="00EF6E7F" w:rsidRDefault="00257B40" w:rsidP="00257B40">
      <w:pPr>
        <w:pStyle w:val="Content"/>
        <w:rPr>
          <w:rFonts w:ascii="Cambria Math" w:eastAsiaTheme="minorEastAsia" w:hAnsi="Cambria Math" w:hint="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6CFFF5B6" w14:textId="77777777" w:rsidR="00257B40" w:rsidRPr="00EF6E7F" w:rsidRDefault="00257B40" w:rsidP="00257B40">
      <w:pPr>
        <w:pStyle w:val="Content"/>
        <w:rPr>
          <w:rFonts w:eastAsiaTheme="minorEastAsia"/>
          <w:sz w:val="24"/>
          <w:szCs w:val="24"/>
        </w:rPr>
      </w:pPr>
    </w:p>
    <w:p w14:paraId="32823497" w14:textId="77777777" w:rsidR="00257B40" w:rsidRPr="00EF6E7F" w:rsidRDefault="00257B40" w:rsidP="00257B40">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482846DE" w14:textId="77777777" w:rsidR="00257B40" w:rsidRPr="00EF6E7F" w:rsidRDefault="00257B40" w:rsidP="00257B40">
      <w:pPr>
        <w:pStyle w:val="Content"/>
        <w:rPr>
          <w:rFonts w:ascii="Cambria Math" w:eastAsiaTheme="minorEastAsia" w:hAnsi="Cambria Math" w:hint="eastAsia"/>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4C338D76" w14:textId="77777777" w:rsidR="00257B40" w:rsidRPr="00EF6E7F" w:rsidRDefault="00257B40" w:rsidP="00257B40">
      <w:pPr>
        <w:pStyle w:val="Content"/>
      </w:pPr>
    </w:p>
    <w:p w14:paraId="70C6C766"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Where, </w:t>
      </w:r>
    </w:p>
    <w:p w14:paraId="14DC849A"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6AD7B4D3" w14:textId="77777777" w:rsidR="00257B40" w:rsidRPr="00EF6E7F" w:rsidRDefault="00257B40" w:rsidP="00257B40">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7040FB49" w14:textId="77777777" w:rsidR="00257B40" w:rsidRPr="00EF6E7F" w:rsidRDefault="00257B40" w:rsidP="00257B40">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07F50A72" w14:textId="77777777" w:rsidR="00257B40" w:rsidRPr="00EF6E7F" w:rsidRDefault="00257B40" w:rsidP="00257B40">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5E9E72AE" w14:textId="77777777" w:rsidR="00257B40" w:rsidRPr="00EF6E7F" w:rsidRDefault="00257B40" w:rsidP="00257B40">
      <w:pPr>
        <w:pStyle w:val="Content"/>
        <w:rPr>
          <w:rFonts w:ascii="Cambria Math" w:hAnsi="Cambria Math"/>
        </w:rPr>
      </w:pPr>
      <w:r w:rsidRPr="00EF6E7F">
        <w:rPr>
          <w:rFonts w:ascii="Cambria Math" w:hAnsi="Cambria Math"/>
        </w:rPr>
        <w:tab/>
      </w:r>
    </w:p>
    <w:p w14:paraId="7FA2710C" w14:textId="77777777" w:rsidR="00257B40" w:rsidRPr="00EF6E7F" w:rsidRDefault="00257B40" w:rsidP="00257B40">
      <w:pPr>
        <w:pStyle w:val="Heading5"/>
      </w:pPr>
      <w:r w:rsidRPr="00EF6E7F">
        <w:lastRenderedPageBreak/>
        <w:t>Classification</w:t>
      </w:r>
    </w:p>
    <w:p w14:paraId="15D7D285" w14:textId="77777777" w:rsidR="00257B40" w:rsidRPr="00EF6E7F" w:rsidRDefault="00257B40" w:rsidP="00257B40">
      <w:pPr>
        <w:pStyle w:val="Content"/>
      </w:pPr>
    </w:p>
    <w:p w14:paraId="13B40738" w14:textId="77777777" w:rsidR="00257B40" w:rsidRDefault="00257B40" w:rsidP="00257B40">
      <w:pPr>
        <w:pStyle w:val="Content"/>
      </w:pPr>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7C85AD15" w14:textId="77777777" w:rsidR="00257B40" w:rsidRDefault="00257B40" w:rsidP="00257B40">
      <w:pPr>
        <w:pStyle w:val="Content"/>
        <w:tabs>
          <w:tab w:val="left" w:pos="8580"/>
        </w:tabs>
      </w:pPr>
      <w:r>
        <w:tab/>
      </w:r>
    </w:p>
    <w:p w14:paraId="2F4DF23F" w14:textId="77777777" w:rsidR="00257B40" w:rsidRDefault="00257B40" w:rsidP="00257B40">
      <w:pPr>
        <w:pStyle w:val="Content"/>
      </w:pPr>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p>
    <w:p w14:paraId="5C5318DA" w14:textId="77777777" w:rsidR="00257B40" w:rsidRDefault="00257B40" w:rsidP="00257B40">
      <w:pPr>
        <w:pStyle w:val="Content"/>
      </w:pPr>
    </w:p>
    <w:p w14:paraId="7AED4559" w14:textId="77777777" w:rsidR="00257B40" w:rsidRPr="00680BD5" w:rsidRDefault="00257B40" w:rsidP="00257B40">
      <w:pPr>
        <w:pStyle w:val="Heading4"/>
      </w:pPr>
      <w:bookmarkStart w:id="31" w:name="_Toc393571707"/>
      <w:r w:rsidRPr="00680BD5">
        <w:t>Tokenizer</w:t>
      </w:r>
      <w:bookmarkEnd w:id="31"/>
    </w:p>
    <w:p w14:paraId="7B8A6595" w14:textId="77777777" w:rsidR="00257B40" w:rsidRPr="00EF6E7F" w:rsidRDefault="00257B40" w:rsidP="00257B40"/>
    <w:p w14:paraId="076807E2" w14:textId="77777777" w:rsidR="00257B40" w:rsidRPr="00EF6E7F" w:rsidRDefault="00257B40" w:rsidP="00257B40">
      <w:pPr>
        <w:pStyle w:val="Content"/>
      </w:pPr>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p>
    <w:p w14:paraId="3D031B3B" w14:textId="77777777" w:rsidR="00257B40" w:rsidRPr="00EF6E7F" w:rsidRDefault="00257B40" w:rsidP="00257B40"/>
    <w:p w14:paraId="3B386DC4" w14:textId="77777777" w:rsidR="00257B40" w:rsidRDefault="00257B40" w:rsidP="00257B40">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(Bradlee et. al., 2001).</w:t>
      </w:r>
    </w:p>
    <w:p w14:paraId="7ED7CF0B" w14:textId="77777777" w:rsidR="00257B40" w:rsidRDefault="00257B40" w:rsidP="00257B40">
      <w:pPr>
        <w:pStyle w:val="Content"/>
      </w:pPr>
    </w:p>
    <w:p w14:paraId="382EC6D7" w14:textId="77777777" w:rsidR="00257B40" w:rsidRDefault="00257B40" w:rsidP="00257B40">
      <w:pPr>
        <w:pStyle w:val="Heading4"/>
      </w:pPr>
      <w:bookmarkStart w:id="32" w:name="_Toc393571708"/>
      <w:r>
        <w:t>Sentence Splitter</w:t>
      </w:r>
      <w:bookmarkEnd w:id="32"/>
    </w:p>
    <w:p w14:paraId="758F0B08" w14:textId="77777777" w:rsidR="00257B40" w:rsidRPr="00A746E8" w:rsidRDefault="00257B40" w:rsidP="00257B40"/>
    <w:p w14:paraId="0BA72573" w14:textId="77777777" w:rsidR="00257B40" w:rsidRDefault="00257B40" w:rsidP="00257B40">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265463DA" w14:textId="77777777" w:rsidR="00257B40" w:rsidRDefault="00257B40" w:rsidP="00257B40">
      <w:pPr>
        <w:pStyle w:val="Content"/>
      </w:pPr>
    </w:p>
    <w:p w14:paraId="2A49B76D" w14:textId="77777777" w:rsidR="00EA1333" w:rsidRDefault="00EA1333" w:rsidP="00257B40">
      <w:pPr>
        <w:pStyle w:val="Content"/>
      </w:pPr>
    </w:p>
    <w:p w14:paraId="690E9694" w14:textId="77777777" w:rsidR="00EA1333" w:rsidRDefault="00EA1333" w:rsidP="00257B40">
      <w:pPr>
        <w:pStyle w:val="Content"/>
      </w:pPr>
    </w:p>
    <w:p w14:paraId="0E876915" w14:textId="77777777" w:rsidR="00257B40" w:rsidRDefault="00257B40" w:rsidP="00257B40">
      <w:pPr>
        <w:pStyle w:val="Heading4"/>
      </w:pPr>
      <w:bookmarkStart w:id="33" w:name="_Toc393571709"/>
      <w:r>
        <w:t>Normalizer</w:t>
      </w:r>
      <w:bookmarkEnd w:id="33"/>
    </w:p>
    <w:p w14:paraId="7BD6F7A8" w14:textId="77777777" w:rsidR="00257B40" w:rsidRPr="00FC33A5" w:rsidRDefault="00257B40" w:rsidP="00257B40"/>
    <w:p w14:paraId="00E7EE9B" w14:textId="77777777" w:rsidR="00257B40" w:rsidRDefault="00257B40" w:rsidP="00257B40">
      <w:pPr>
        <w:pStyle w:val="Content"/>
      </w:pPr>
      <w:r>
        <w:lastRenderedPageBreak/>
        <w:t xml:space="preserve">Presence of text speaks, slangs and lingos are very high in SMS, social networks and microblog sites. The presence of these makes it difficult for the information extraction. In Aw and colleague’s work (2006), they viewed text normalization as a specialized machine 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5CB96C79" w14:textId="77777777" w:rsidR="00257B40" w:rsidRDefault="00257B40" w:rsidP="00257B40">
      <w:pPr>
        <w:pStyle w:val="Content"/>
      </w:pPr>
    </w:p>
    <w:p w14:paraId="508358B1" w14:textId="77777777" w:rsidR="00257B40" w:rsidRDefault="00257B40" w:rsidP="00257B40">
      <w:pPr>
        <w:pStyle w:val="Content"/>
      </w:pPr>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p>
    <w:p w14:paraId="59EE5178" w14:textId="77777777" w:rsidR="00257B40" w:rsidRDefault="00257B40" w:rsidP="00257B40">
      <w:pPr>
        <w:pStyle w:val="Content"/>
        <w:ind w:left="0"/>
      </w:pPr>
    </w:p>
    <w:p w14:paraId="26B85A43" w14:textId="77777777" w:rsidR="00257B40" w:rsidRDefault="00257B40" w:rsidP="00257B40">
      <w:pPr>
        <w:pStyle w:val="Heading4"/>
      </w:pPr>
      <w:bookmarkStart w:id="34" w:name="_Toc393571710"/>
      <w:r>
        <w:t>POS Tagger</w:t>
      </w:r>
      <w:bookmarkEnd w:id="34"/>
    </w:p>
    <w:p w14:paraId="096B84E0" w14:textId="77777777" w:rsidR="00257B40" w:rsidRPr="00FC33A5" w:rsidRDefault="00257B40" w:rsidP="00257B40"/>
    <w:p w14:paraId="7CD53241" w14:textId="77777777" w:rsidR="00257B40" w:rsidRDefault="00257B40" w:rsidP="00257B40">
      <w:pPr>
        <w:ind w:left="1440"/>
      </w:pPr>
      <w:r>
        <w:t>The tagger produces a part-of-speech tag as an annotation on every word or symbol. These annotations produced can be used by the grammar in order to increase its power and coverage (Cunningham et al., 2002).</w:t>
      </w:r>
    </w:p>
    <w:p w14:paraId="19F5E040" w14:textId="77777777" w:rsidR="00257B40" w:rsidRDefault="00257B40" w:rsidP="00257B40">
      <w:pPr>
        <w:pStyle w:val="Content"/>
        <w:ind w:left="0"/>
      </w:pPr>
    </w:p>
    <w:p w14:paraId="08A8BBD0" w14:textId="77777777" w:rsidR="00257B40" w:rsidRDefault="00257B40" w:rsidP="00257B40">
      <w:pPr>
        <w:pStyle w:val="Heading4"/>
      </w:pPr>
      <w:bookmarkStart w:id="35" w:name="_Toc393571711"/>
      <w:r>
        <w:t>Gazetteer</w:t>
      </w:r>
      <w:bookmarkEnd w:id="35"/>
    </w:p>
    <w:p w14:paraId="4C39D5C1" w14:textId="77777777" w:rsidR="00257B40" w:rsidRPr="00A746E8" w:rsidRDefault="00257B40" w:rsidP="00257B40"/>
    <w:p w14:paraId="61CA39FB" w14:textId="77777777" w:rsidR="00257B40" w:rsidRDefault="00257B40" w:rsidP="00257B40">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261F4F77" w14:textId="77777777" w:rsidR="00257B40" w:rsidRPr="00EF6E7F" w:rsidRDefault="00257B40" w:rsidP="00257B40">
      <w:pPr>
        <w:pStyle w:val="Content"/>
        <w:ind w:left="0"/>
      </w:pPr>
    </w:p>
    <w:p w14:paraId="1A3856AF" w14:textId="77777777" w:rsidR="00257B40" w:rsidRDefault="00257B40" w:rsidP="00257B40">
      <w:pPr>
        <w:pStyle w:val="Heading4"/>
      </w:pPr>
      <w:bookmarkStart w:id="36" w:name="_Toc393571712"/>
      <w:r w:rsidRPr="00EF6E7F">
        <w:t>L</w:t>
      </w:r>
      <w:r>
        <w:t>emmatizer</w:t>
      </w:r>
      <w:bookmarkEnd w:id="36"/>
    </w:p>
    <w:p w14:paraId="7E6231DD" w14:textId="77777777" w:rsidR="00257B40" w:rsidRPr="00431AB1" w:rsidRDefault="00257B40" w:rsidP="00257B40">
      <w:pPr>
        <w:pStyle w:val="Content"/>
      </w:pPr>
    </w:p>
    <w:p w14:paraId="181FF7A1" w14:textId="174ABA77" w:rsidR="00257B40" w:rsidRDefault="00257B40" w:rsidP="00257B40">
      <w:pPr>
        <w:pStyle w:val="Content"/>
        <w:rPr>
          <w:shd w:val="clear" w:color="auto" w:fill="FFFFFF"/>
        </w:rPr>
      </w:pPr>
      <w:r>
        <w:rPr>
          <w:shd w:val="clear" w:color="auto" w:fill="FFFFFF"/>
        </w:rPr>
        <w:t>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w:t>
      </w:r>
      <w:r w:rsidR="00900FE0">
        <w:rPr>
          <w:shd w:val="clear" w:color="auto" w:fill="FFFFFF"/>
        </w:rPr>
        <w:t>ased on the rules. Figure 3-2</w:t>
      </w:r>
      <w:r>
        <w:rPr>
          <w:shd w:val="clear" w:color="auto" w:fill="FFFFFF"/>
        </w:rPr>
        <w:t xml:space="preserve">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sometimes produces nonsense word resulting to a poorer precision than a traditional dictionary-based lemmatizer. The tested the lemmatizer.</w:t>
      </w:r>
    </w:p>
    <w:p w14:paraId="1D6B9735" w14:textId="77777777" w:rsidR="00257B40" w:rsidRDefault="00257B40" w:rsidP="00257B40">
      <w:pPr>
        <w:pStyle w:val="Content"/>
        <w:rPr>
          <w:shd w:val="clear" w:color="auto" w:fill="FFFFFF"/>
        </w:rPr>
      </w:pPr>
    </w:p>
    <w:p w14:paraId="618C88B8" w14:textId="66842698" w:rsidR="00900FE0" w:rsidRDefault="00900FE0" w:rsidP="00900FE0">
      <w:pPr>
        <w:pStyle w:val="Caption"/>
        <w:keepNext/>
        <w:ind w:left="720" w:firstLine="720"/>
      </w:pPr>
      <w:bookmarkStart w:id="37" w:name="_Toc394940471"/>
      <w:r>
        <w:lastRenderedPageBreak/>
        <w:t xml:space="preserve">Figure </w:t>
      </w:r>
      <w:r w:rsidR="006E524C">
        <w:fldChar w:fldCharType="begin"/>
      </w:r>
      <w:r w:rsidR="006E524C">
        <w:instrText xml:space="preserve"> STYLEREF 1 \s </w:instrText>
      </w:r>
      <w:r w:rsidR="006E524C">
        <w:fldChar w:fldCharType="separate"/>
      </w:r>
      <w:r w:rsidR="00754FA6">
        <w:rPr>
          <w:noProof/>
        </w:rPr>
        <w:t>3</w:t>
      </w:r>
      <w:r w:rsidR="006E524C">
        <w:rPr>
          <w:noProof/>
        </w:rPr>
        <w:fldChar w:fldCharType="end"/>
      </w:r>
      <w:r w:rsidR="00754FA6">
        <w:noBreakHyphen/>
      </w:r>
      <w:r w:rsidR="006E524C">
        <w:fldChar w:fldCharType="begin"/>
      </w:r>
      <w:r w:rsidR="006E524C">
        <w:instrText xml:space="preserve"> S</w:instrText>
      </w:r>
      <w:r w:rsidR="006E524C">
        <w:instrText xml:space="preserve">EQ Figure \* ARABIC \s 1 </w:instrText>
      </w:r>
      <w:r w:rsidR="006E524C">
        <w:fldChar w:fldCharType="separate"/>
      </w:r>
      <w:r w:rsidR="00754FA6">
        <w:rPr>
          <w:noProof/>
        </w:rPr>
        <w:t>2</w:t>
      </w:r>
      <w:r w:rsidR="006E524C">
        <w:rPr>
          <w:noProof/>
        </w:rPr>
        <w:fldChar w:fldCharType="end"/>
      </w:r>
      <w:r>
        <w:t>. StaLe Lemmatization Process</w:t>
      </w:r>
      <w:bookmarkEnd w:id="37"/>
    </w:p>
    <w:p w14:paraId="43949D2D" w14:textId="77777777" w:rsidR="00257B40" w:rsidRDefault="00257B40" w:rsidP="00257B40">
      <w:pPr>
        <w:pStyle w:val="Content"/>
        <w:keepNext/>
        <w:jc w:val="center"/>
      </w:pPr>
      <w:r>
        <w:rPr>
          <w:noProof/>
          <w:lang w:val="en-PH" w:eastAsia="zh-CN"/>
        </w:rPr>
        <w:drawing>
          <wp:inline distT="0" distB="0" distL="0" distR="0" wp14:anchorId="70DC3ECD" wp14:editId="4C622905">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3400" cy="1343025"/>
                    </a:xfrm>
                    <a:prstGeom prst="rect">
                      <a:avLst/>
                    </a:prstGeom>
                    <a:ln w="28575" cmpd="sng">
                      <a:solidFill>
                        <a:schemeClr val="tx1"/>
                      </a:solidFill>
                    </a:ln>
                  </pic:spPr>
                </pic:pic>
              </a:graphicData>
            </a:graphic>
          </wp:inline>
        </w:drawing>
      </w:r>
    </w:p>
    <w:p w14:paraId="455774BB" w14:textId="77777777" w:rsidR="00257B40" w:rsidRPr="00591B62" w:rsidRDefault="00257B40" w:rsidP="00257B40">
      <w:pPr>
        <w:pStyle w:val="Caption"/>
        <w:rPr>
          <w:shd w:val="clear" w:color="auto" w:fill="FFFFFF"/>
        </w:rPr>
      </w:pPr>
    </w:p>
    <w:p w14:paraId="4725F1F1" w14:textId="77777777" w:rsidR="00257B40" w:rsidRDefault="00257B40" w:rsidP="00257B40">
      <w:pPr>
        <w:pStyle w:val="Content"/>
        <w:rPr>
          <w:shd w:val="clear" w:color="auto" w:fill="FFFFFF"/>
        </w:rPr>
      </w:pPr>
    </w:p>
    <w:p w14:paraId="15BF7362" w14:textId="77777777" w:rsidR="00257B40" w:rsidRDefault="00257B40" w:rsidP="00257B40">
      <w:pPr>
        <w:pStyle w:val="Heading4"/>
      </w:pPr>
      <w:bookmarkStart w:id="38" w:name="_Toc393571713"/>
      <w:r>
        <w:t>Coreference Resolution</w:t>
      </w:r>
      <w:bookmarkEnd w:id="38"/>
    </w:p>
    <w:p w14:paraId="6CBA3F5B" w14:textId="77777777" w:rsidR="00257B40" w:rsidRDefault="00257B40" w:rsidP="00257B40"/>
    <w:p w14:paraId="401D6E36" w14:textId="77777777" w:rsidR="00257B40" w:rsidRDefault="00257B40" w:rsidP="00257B40">
      <w:pPr>
        <w:ind w:left="1440"/>
      </w:pPr>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p>
    <w:p w14:paraId="4419D3AD" w14:textId="77777777" w:rsidR="00257B40" w:rsidRDefault="00257B40" w:rsidP="00257B40">
      <w:pPr>
        <w:ind w:left="1440"/>
      </w:pPr>
    </w:p>
    <w:p w14:paraId="2DDA6752" w14:textId="77777777" w:rsidR="00257B40" w:rsidRDefault="00257B40" w:rsidP="00257B40">
      <w:pPr>
        <w:pStyle w:val="Heading4"/>
      </w:pPr>
      <w:bookmarkStart w:id="39" w:name="_Toc393571714"/>
      <w:r>
        <w:t>Named Entity Recognition</w:t>
      </w:r>
      <w:bookmarkEnd w:id="39"/>
    </w:p>
    <w:p w14:paraId="2EBA759A" w14:textId="77777777" w:rsidR="00257B40" w:rsidRDefault="00257B40" w:rsidP="00257B40">
      <w:pPr>
        <w:pStyle w:val="Content"/>
      </w:pPr>
    </w:p>
    <w:p w14:paraId="423E735B" w14:textId="77777777" w:rsidR="00257B40" w:rsidRDefault="00257B40" w:rsidP="00257B40">
      <w:pPr>
        <w:pStyle w:val="Content"/>
      </w:pPr>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p>
    <w:p w14:paraId="5021E8EA" w14:textId="3D297764" w:rsidR="1F0DB213" w:rsidRDefault="1F0DB213" w:rsidP="009E1881">
      <w:pPr>
        <w:pStyle w:val="Content"/>
        <w:ind w:left="0"/>
      </w:pPr>
    </w:p>
    <w:p w14:paraId="30E8B62C" w14:textId="1B094982" w:rsidR="00455BF1" w:rsidRDefault="00A22368" w:rsidP="00455BF1">
      <w:pPr>
        <w:pStyle w:val="Heading2"/>
      </w:pPr>
      <w:bookmarkStart w:id="40" w:name="_Toc394779499"/>
      <w:r w:rsidRPr="00EF6E7F">
        <w:t>Information Extraction Architecture</w:t>
      </w:r>
      <w:bookmarkEnd w:id="40"/>
    </w:p>
    <w:p w14:paraId="447D484A" w14:textId="77777777" w:rsidR="005F3A0B" w:rsidRDefault="005F3A0B" w:rsidP="005F3A0B"/>
    <w:p w14:paraId="154B23E4" w14:textId="7EAC8F9B" w:rsidR="005F3A0B" w:rsidRPr="005F3A0B" w:rsidRDefault="005F3A0B" w:rsidP="005F3A0B">
      <w:pPr>
        <w:pStyle w:val="Content"/>
      </w:pPr>
      <w:r>
        <w:t>This section discusses the different architectures that can be applied in an information extraction system.</w:t>
      </w:r>
    </w:p>
    <w:p w14:paraId="4156DEA0" w14:textId="77777777" w:rsidR="00455BF1" w:rsidRPr="00455BF1" w:rsidRDefault="00455BF1" w:rsidP="00455BF1"/>
    <w:p w14:paraId="4E55C9BB" w14:textId="58456684" w:rsidR="00455BF1" w:rsidRDefault="00455BF1" w:rsidP="00AB2880">
      <w:pPr>
        <w:pStyle w:val="Heading3"/>
      </w:pPr>
      <w:bookmarkStart w:id="41" w:name="_Toc394779500"/>
      <w:r>
        <w:t>Template-Based Architecture</w:t>
      </w:r>
      <w:bookmarkEnd w:id="41"/>
    </w:p>
    <w:p w14:paraId="122AD14B" w14:textId="2F03E19A" w:rsidR="00680BD5" w:rsidRDefault="00680BD5" w:rsidP="00680BD5"/>
    <w:p w14:paraId="34EF8ED7" w14:textId="39E8992E" w:rsidR="2F03E19A" w:rsidRDefault="2F03E19A" w:rsidP="2F03E19A">
      <w:pPr>
        <w:pStyle w:val="Content"/>
      </w:pPr>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(Poibeau,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 xml:space="preserve">Thierry Poibeau has provided a general architecture for developing information extraction systems regardless of its domain (Poibeau, 2001). In his paper, he proposed an information extraction architecture that takes advantage of the capabilities of machine learning to help </w:t>
      </w:r>
      <w:r w:rsidRPr="00EF6E7F">
        <w:lastRenderedPageBreak/>
        <w:t>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1A8EA7B2" w:rsidR="008F3438"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and dates. Poibeau made use of the finite-state tool </w:t>
      </w:r>
      <w:r w:rsidRPr="00EF6E7F">
        <w:rPr>
          <w:i/>
        </w:rPr>
        <w:t>Intex</w:t>
      </w:r>
      <w:r w:rsidRPr="00EF6E7F">
        <w:t xml:space="preserve"> to develop this module. Furthermore, in module 3, text categorization is performed on the set of so-called “semantic signatures” that were produced from a semantic analysis of the input text. Poibeau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w:t>
      </w:r>
      <w:r w:rsidR="00900FE0">
        <w:rPr>
          <w:rFonts w:cs="Lucida Grande"/>
        </w:rPr>
        <w:t xml:space="preserve">rmation. Figure 3-3 </w:t>
      </w:r>
      <w:r w:rsidRPr="00EF6E7F">
        <w:rPr>
          <w:rFonts w:cs="Lucida Grande"/>
        </w:rPr>
        <w:t>illustrates the general architecture proposed by Poibeau.</w:t>
      </w:r>
      <w:r w:rsidRPr="00EF6E7F">
        <w:rPr>
          <w:noProof/>
          <w:lang w:val="en-PH" w:eastAsia="zh-CN"/>
        </w:rPr>
        <w:t xml:space="preserve"> </w:t>
      </w:r>
    </w:p>
    <w:p w14:paraId="130A6A1A" w14:textId="77777777" w:rsidR="00900FE0" w:rsidRPr="00EF6E7F" w:rsidRDefault="00900FE0" w:rsidP="00C833D6">
      <w:pPr>
        <w:pStyle w:val="Content"/>
        <w:rPr>
          <w:noProof/>
          <w:lang w:val="en-PH" w:eastAsia="zh-CN"/>
        </w:rPr>
      </w:pPr>
    </w:p>
    <w:p w14:paraId="01043EDA" w14:textId="382BEAC5" w:rsidR="008F3438" w:rsidRPr="00EF6E7F" w:rsidRDefault="00900FE0" w:rsidP="008F3438">
      <w:pPr>
        <w:ind w:left="1440"/>
        <w:rPr>
          <w:noProof/>
          <w:lang w:val="en-PH" w:eastAsia="zh-CN"/>
        </w:rPr>
      </w:pPr>
      <w:r>
        <w:rPr>
          <w:noProof/>
          <w:lang w:val="en-PH" w:eastAsia="zh-CN"/>
        </w:rPr>
        <mc:AlternateContent>
          <mc:Choice Requires="wps">
            <w:drawing>
              <wp:anchor distT="0" distB="0" distL="114300" distR="114300" simplePos="0" relativeHeight="251662336" behindDoc="0" locked="0" layoutInCell="1" allowOverlap="1" wp14:anchorId="08867746" wp14:editId="653DE86C">
                <wp:simplePos x="0" y="0"/>
                <wp:positionH relativeFrom="column">
                  <wp:posOffset>1145540</wp:posOffset>
                </wp:positionH>
                <wp:positionV relativeFrom="paragraph">
                  <wp:posOffset>39370</wp:posOffset>
                </wp:positionV>
                <wp:extent cx="4572000" cy="16446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164465"/>
                        </a:xfrm>
                        <a:prstGeom prst="rect">
                          <a:avLst/>
                        </a:prstGeom>
                        <a:solidFill>
                          <a:prstClr val="white"/>
                        </a:solidFill>
                        <a:ln>
                          <a:noFill/>
                        </a:ln>
                        <a:effectLst/>
                      </wps:spPr>
                      <wps:txbx>
                        <w:txbxContent>
                          <w:p w14:paraId="5FEE1198" w14:textId="0A4F5359" w:rsidR="001871D8" w:rsidRPr="00622818" w:rsidRDefault="001871D8" w:rsidP="00900FE0">
                            <w:pPr>
                              <w:pStyle w:val="Caption"/>
                              <w:rPr>
                                <w:noProof/>
                              </w:rPr>
                            </w:pPr>
                            <w:bookmarkStart w:id="42" w:name="_Toc394940472"/>
                            <w:r>
                              <w:t xml:space="preserve">Figure </w:t>
                            </w:r>
                            <w:r w:rsidR="006E524C">
                              <w:fldChar w:fldCharType="begin"/>
                            </w:r>
                            <w:r w:rsidR="006E524C">
                              <w:instrText xml:space="preserve"> STYLEREF 1 \s </w:instrText>
                            </w:r>
                            <w:r w:rsidR="006E524C">
                              <w:fldChar w:fldCharType="separate"/>
                            </w:r>
                            <w:r>
                              <w:rPr>
                                <w:noProof/>
                              </w:rPr>
                              <w:t>3</w:t>
                            </w:r>
                            <w:r w:rsidR="006E524C">
                              <w:rPr>
                                <w:noProof/>
                              </w:rPr>
                              <w:fldChar w:fldCharType="end"/>
                            </w:r>
                            <w:r>
                              <w:noBreakHyphen/>
                            </w:r>
                            <w:r w:rsidR="006E524C">
                              <w:fldChar w:fldCharType="begin"/>
                            </w:r>
                            <w:r w:rsidR="006E524C">
                              <w:instrText xml:space="preserve"> </w:instrText>
                            </w:r>
                            <w:r w:rsidR="006E524C">
                              <w:instrText xml:space="preserve">SEQ Figure \* ARABIC \s 1 </w:instrText>
                            </w:r>
                            <w:r w:rsidR="006E524C">
                              <w:fldChar w:fldCharType="separate"/>
                            </w:r>
                            <w:r>
                              <w:rPr>
                                <w:noProof/>
                              </w:rPr>
                              <w:t>3</w:t>
                            </w:r>
                            <w:r w:rsidR="006E524C">
                              <w:rPr>
                                <w:noProof/>
                              </w:rPr>
                              <w:fldChar w:fldCharType="end"/>
                            </w:r>
                            <w:r>
                              <w:t>. Poibeau's General Architecture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867746" id="_x0000_t202" coordsize="21600,21600" o:spt="202" path="m,l,21600r21600,l21600,xe">
                <v:stroke joinstyle="miter"/>
                <v:path gradientshapeok="t" o:connecttype="rect"/>
              </v:shapetype>
              <v:shape id="Text Box 1" o:spid="_x0000_s1026" type="#_x0000_t202" style="position:absolute;left:0;text-align:left;margin-left:90.2pt;margin-top:3.1pt;width:5in;height:12.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" stroked="f">
                <v:textbox inset="0,0,0,0">
                  <w:txbxContent>
                    <w:p w14:paraId="5FEE1198" w14:textId="0A4F5359" w:rsidR="001871D8" w:rsidRPr="00622818" w:rsidRDefault="001871D8" w:rsidP="00900FE0">
                      <w:pPr>
                        <w:pStyle w:val="Caption"/>
                        <w:rPr>
                          <w:noProof/>
                        </w:rPr>
                      </w:pPr>
                      <w:bookmarkStart w:id="43" w:name="_Toc394940472"/>
                      <w:r>
                        <w:t xml:space="preserve">Figure </w:t>
                      </w:r>
                      <w:fldSimple w:instr=" STYLEREF 1 \s ">
                        <w:r>
                          <w:rPr>
                            <w:noProof/>
                          </w:rPr>
                          <w:t>3</w:t>
                        </w:r>
                      </w:fldSimple>
                      <w:r>
                        <w:noBreakHyphen/>
                      </w:r>
                      <w:fldSimple w:instr=" SEQ Figure \* ARABIC \s 1 ">
                        <w:r>
                          <w:rPr>
                            <w:noProof/>
                          </w:rPr>
                          <w:t>3</w:t>
                        </w:r>
                      </w:fldSimple>
                      <w:r>
                        <w:t>. Poibeau's General Architecture</w:t>
                      </w:r>
                      <w:bookmarkEnd w:id="43"/>
                    </w:p>
                  </w:txbxContent>
                </v:textbox>
                <w10:wrap type="square"/>
              </v:shape>
            </w:pict>
          </mc:Fallback>
        </mc:AlternateContent>
      </w:r>
    </w:p>
    <w:p w14:paraId="5699199D" w14:textId="4B1322D4" w:rsidR="00691CC8" w:rsidRPr="00EF6E7F" w:rsidRDefault="00691CC8" w:rsidP="008F3438">
      <w:pPr>
        <w:ind w:left="1440"/>
        <w:rPr>
          <w:noProof/>
          <w:lang w:val="en-PH" w:eastAsia="zh-CN"/>
        </w:rPr>
      </w:pPr>
      <w:r w:rsidRPr="00EF6E7F">
        <w:rPr>
          <w:noProof/>
          <w:sz w:val="22"/>
          <w:szCs w:val="22"/>
          <w:lang w:val="en-PH" w:eastAsia="zh-CN"/>
        </w:rPr>
        <w:drawing>
          <wp:anchor distT="0" distB="0" distL="114300" distR="114300" simplePos="0" relativeHeight="251656192" behindDoc="0" locked="0" layoutInCell="1" allowOverlap="1" wp14:anchorId="1B562975" wp14:editId="68C88B96">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43" w:name="_Toc394779501"/>
      <w:r>
        <w:t xml:space="preserve">Adaptive </w:t>
      </w:r>
      <w:r w:rsidR="00F45038">
        <w:t>Architecture</w:t>
      </w:r>
      <w:bookmarkEnd w:id="43"/>
    </w:p>
    <w:p w14:paraId="799C3348" w14:textId="77777777" w:rsidR="00B74353" w:rsidRDefault="00B74353" w:rsidP="00B74353"/>
    <w:p w14:paraId="60588E8B" w14:textId="05247701" w:rsidR="00B74353" w:rsidRDefault="00B539AC" w:rsidP="00C833D6">
      <w:pPr>
        <w:pStyle w:val="Content"/>
      </w:pPr>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r w:rsidR="0068578C">
        <w:t>Adaptive Information Extraction systems use machine learning techniques in order to automatically learn rules that will extract certain information (Turmo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(Aone et al., 1998)</w:t>
      </w:r>
    </w:p>
    <w:p w14:paraId="331C4BD0" w14:textId="77777777" w:rsidR="00DC3870" w:rsidRPr="00DC3870" w:rsidRDefault="00DC3870" w:rsidP="00DC3870"/>
    <w:p w14:paraId="0053FDFA" w14:textId="54A44640" w:rsidR="00DC3870" w:rsidRPr="00DC3870" w:rsidRDefault="00495154" w:rsidP="00F54136">
      <w:pPr>
        <w:pStyle w:val="Content"/>
      </w:pPr>
      <w:r>
        <w:t>Aone</w:t>
      </w:r>
      <w:r w:rsidR="00DC3870" w:rsidRPr="00DC3870">
        <w:t xml:space="preserve"> and his team of researchers</w:t>
      </w:r>
      <w:r w:rsidR="003B708B">
        <w:t xml:space="preserve"> (1998)</w:t>
      </w:r>
      <w:r w:rsidR="00DC3870" w:rsidRPr="00DC3870">
        <w:t xml:space="preserve"> have presented an adaptive Information Extraction system that can be used to extract information from different type of texts like unstructured, structured and semi-structured texts. In their paper, they presented the architecture that they used in building the system. </w:t>
      </w:r>
      <w:r>
        <w:t>Aone</w:t>
      </w:r>
      <w:r w:rsidR="00DC3870" w:rsidRPr="00DC3870">
        <w:t xml:space="preserve">’s IE system has six main modules </w:t>
      </w:r>
      <w:r w:rsidR="00DC3870" w:rsidRPr="00DC3870">
        <w:lastRenderedPageBreak/>
        <w:t xml:space="preserve">in its architecture. Module 1 is responsible for the named-entity recognition part of the IE system. For this module, </w:t>
      </w:r>
      <w:r w:rsidR="003B708B">
        <w:t xml:space="preserve">they </w:t>
      </w:r>
      <w:r w:rsidR="00DC3870" w:rsidRPr="00DC3870">
        <w:t xml:space="preserve">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w:t>
      </w:r>
      <w:r w:rsidR="00900FE0">
        <w:t>in the desired format. Figure 3-4</w:t>
      </w:r>
      <w:r w:rsidR="00DC3870" w:rsidRPr="00DC3870">
        <w:t xml:space="preserve"> illustrates the architecture of the system proposed by </w:t>
      </w:r>
      <w:r>
        <w:t>Aone</w:t>
      </w:r>
      <w:r w:rsidR="00DC3870" w:rsidRPr="00DC3870">
        <w:t xml:space="preserve"> et al.</w:t>
      </w:r>
    </w:p>
    <w:p w14:paraId="02F6C980" w14:textId="77777777" w:rsidR="00DC3870" w:rsidRPr="00DC3870" w:rsidRDefault="00DC3870" w:rsidP="00C833D6">
      <w:pPr>
        <w:pStyle w:val="Content"/>
      </w:pPr>
    </w:p>
    <w:p w14:paraId="5C40623E" w14:textId="5211777B" w:rsidR="00900FE0" w:rsidRDefault="00900FE0" w:rsidP="00900FE0">
      <w:pPr>
        <w:pStyle w:val="Caption"/>
        <w:keepNext/>
        <w:ind w:left="1440" w:firstLine="720"/>
        <w:jc w:val="both"/>
      </w:pPr>
      <w:bookmarkStart w:id="44" w:name="_Toc394940473"/>
      <w:r>
        <w:t xml:space="preserve">Figure </w:t>
      </w:r>
      <w:r w:rsidR="006E524C">
        <w:fldChar w:fldCharType="begin"/>
      </w:r>
      <w:r w:rsidR="006E524C">
        <w:instrText xml:space="preserve"> STYLEREF 1 \s </w:instrText>
      </w:r>
      <w:r w:rsidR="006E524C">
        <w:fldChar w:fldCharType="separate"/>
      </w:r>
      <w:r w:rsidR="00754FA6">
        <w:rPr>
          <w:noProof/>
        </w:rPr>
        <w:t>3</w:t>
      </w:r>
      <w:r w:rsidR="006E524C">
        <w:rPr>
          <w:noProof/>
        </w:rPr>
        <w:fldChar w:fldCharType="end"/>
      </w:r>
      <w:r w:rsidR="00754FA6">
        <w:noBreakHyphen/>
      </w:r>
      <w:r w:rsidR="006E524C">
        <w:fldChar w:fldCharType="begin"/>
      </w:r>
      <w:r w:rsidR="006E524C">
        <w:instrText xml:space="preserve"> SEQ Figure \* ARABIC \s 1 </w:instrText>
      </w:r>
      <w:r w:rsidR="006E524C">
        <w:fldChar w:fldCharType="separate"/>
      </w:r>
      <w:r w:rsidR="00754FA6">
        <w:rPr>
          <w:noProof/>
        </w:rPr>
        <w:t>4</w:t>
      </w:r>
      <w:r w:rsidR="006E524C">
        <w:rPr>
          <w:noProof/>
        </w:rPr>
        <w:fldChar w:fldCharType="end"/>
      </w:r>
      <w:r>
        <w:t xml:space="preserve">. Architecture of </w:t>
      </w:r>
      <w:r w:rsidRPr="00C741A5">
        <w:t>IE</w:t>
      </w:r>
      <w:r w:rsidRPr="00900FE0">
        <w:rPr>
          <w:vertAlign w:val="superscript"/>
        </w:rPr>
        <w:t>2</w:t>
      </w:r>
      <w:r>
        <w:t xml:space="preserve"> Adaptive Information Extraction System</w:t>
      </w:r>
      <w:bookmarkEnd w:id="44"/>
    </w:p>
    <w:p w14:paraId="504DA13A" w14:textId="77777777" w:rsidR="008D6077" w:rsidRDefault="00DC3870" w:rsidP="008D6077">
      <w:pPr>
        <w:pStyle w:val="Content"/>
        <w:keepNext/>
      </w:pPr>
      <w:r w:rsidRPr="00DC3870">
        <w:rPr>
          <w:noProof/>
          <w:lang w:val="en-PH" w:eastAsia="zh-CN"/>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662D0F7D" w14:textId="5336AB42" w:rsidR="00507824" w:rsidRDefault="00507824" w:rsidP="00507824">
      <w:pPr>
        <w:pStyle w:val="Content"/>
        <w:ind w:left="0"/>
      </w:pPr>
    </w:p>
    <w:p w14:paraId="59E3EE94" w14:textId="77777777" w:rsidR="00507824" w:rsidRDefault="00507824" w:rsidP="00AB2880">
      <w:pPr>
        <w:pStyle w:val="Heading4"/>
      </w:pPr>
      <w:r>
        <w:t>EVIUS (Turmo &amp; Rodriguez, 2000)</w:t>
      </w:r>
    </w:p>
    <w:p w14:paraId="18447909" w14:textId="77777777" w:rsidR="00507824" w:rsidRDefault="00507824" w:rsidP="00507824">
      <w:r>
        <w:tab/>
      </w:r>
      <w:r>
        <w:tab/>
      </w:r>
    </w:p>
    <w:p w14:paraId="15E41CDF" w14:textId="1A5D83CE" w:rsidR="00507824" w:rsidRDefault="00507824" w:rsidP="00507824">
      <w:pPr>
        <w:ind w:left="1440"/>
      </w:pPr>
      <w:r>
        <w:t xml:space="preserve">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w:t>
      </w:r>
      <w:r>
        <w:lastRenderedPageBreak/>
        <w:t xml:space="preserve">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Combining the uncovered example vector and a randomly selected 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69B82EAF" w14:textId="77777777" w:rsidR="00507824" w:rsidRPr="00507824" w:rsidRDefault="00507824" w:rsidP="00507824"/>
    <w:p w14:paraId="1C49AB70" w14:textId="1FE0174F" w:rsidR="00CD7B9F" w:rsidRDefault="00CD7B9F" w:rsidP="00AB2880">
      <w:pPr>
        <w:pStyle w:val="Heading4"/>
      </w:pPr>
      <w:r>
        <w:t>LearningPinocchio</w:t>
      </w:r>
      <w:r w:rsidR="00507824">
        <w:t xml:space="preserve"> (Ciravegna &amp; Lavelli, 2004)</w:t>
      </w:r>
    </w:p>
    <w:p w14:paraId="17F5D6EC" w14:textId="77777777" w:rsidR="00CD7B9F" w:rsidRPr="00CD7B9F" w:rsidRDefault="00CD7B9F" w:rsidP="00CD7B9F"/>
    <w:p w14:paraId="0551389F" w14:textId="7F892104" w:rsidR="00CD7B9F" w:rsidRDefault="00CD7B9F" w:rsidP="00CD7B9F">
      <w:pPr>
        <w:pStyle w:val="Content"/>
      </w:pPr>
      <w:r>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900FE0">
        <w:t>Figure 3-5</w:t>
      </w:r>
      <w:r w:rsidR="000D41B9">
        <w:t xml:space="preserve"> illustrates the architecture used by LearningPinocchio.</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13567514" w14:textId="77777777" w:rsidR="00754FA6" w:rsidRDefault="00754FA6" w:rsidP="00CD7B9F">
      <w:pPr>
        <w:pStyle w:val="Content"/>
      </w:pPr>
    </w:p>
    <w:p w14:paraId="14A5E541" w14:textId="16161C4E" w:rsidR="00754FA6" w:rsidRDefault="00754FA6" w:rsidP="00915BA7">
      <w:pPr>
        <w:pStyle w:val="Caption"/>
        <w:keepNext/>
      </w:pPr>
      <w:r>
        <w:tab/>
      </w:r>
      <w:bookmarkStart w:id="45" w:name="_Toc394940474"/>
      <w:r>
        <w:t xml:space="preserve">Figure </w:t>
      </w:r>
      <w:r w:rsidR="006E524C">
        <w:fldChar w:fldCharType="begin"/>
      </w:r>
      <w:r w:rsidR="006E524C">
        <w:instrText xml:space="preserve"> STYLEREF 1 \s </w:instrText>
      </w:r>
      <w:r w:rsidR="006E524C">
        <w:fldChar w:fldCharType="separate"/>
      </w:r>
      <w:r>
        <w:rPr>
          <w:noProof/>
        </w:rPr>
        <w:t>3</w:t>
      </w:r>
      <w:r w:rsidR="006E524C">
        <w:rPr>
          <w:noProof/>
        </w:rPr>
        <w:fldChar w:fldCharType="end"/>
      </w:r>
      <w:r>
        <w:noBreakHyphen/>
      </w:r>
      <w:r w:rsidR="006E524C">
        <w:fldChar w:fldCharType="begin"/>
      </w:r>
      <w:r w:rsidR="006E524C">
        <w:instrText xml:space="preserve"> SEQ Figur</w:instrText>
      </w:r>
      <w:r w:rsidR="006E524C">
        <w:instrText xml:space="preserve">e \* ARABIC \s 1 </w:instrText>
      </w:r>
      <w:r w:rsidR="006E524C">
        <w:fldChar w:fldCharType="separate"/>
      </w:r>
      <w:r>
        <w:rPr>
          <w:noProof/>
        </w:rPr>
        <w:t>5</w:t>
      </w:r>
      <w:r w:rsidR="006E524C">
        <w:rPr>
          <w:noProof/>
        </w:rPr>
        <w:fldChar w:fldCharType="end"/>
      </w:r>
      <w:r>
        <w:t>. Architecture of LearningPinocchio</w:t>
      </w:r>
      <w:bookmarkEnd w:id="45"/>
    </w:p>
    <w:p w14:paraId="4D42E730" w14:textId="4CDBF93F" w:rsidR="00CD7B9F" w:rsidRDefault="00EA1333" w:rsidP="00915BA7">
      <w:pPr>
        <w:pStyle w:val="Content"/>
        <w:jc w:val="center"/>
        <w:rPr>
          <w:i/>
        </w:rPr>
      </w:pPr>
      <w:r>
        <w:rPr>
          <w:noProof/>
          <w:lang w:val="en-PH" w:eastAsia="zh-CN"/>
        </w:rPr>
        <w:drawing>
          <wp:inline distT="0" distB="0" distL="0" distR="0" wp14:anchorId="5B50A611" wp14:editId="3FFFD2D0">
            <wp:extent cx="1404256" cy="2775746"/>
            <wp:effectExtent l="25400" t="25400" r="1841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7317" cy="2781797"/>
                    </a:xfrm>
                    <a:prstGeom prst="rect">
                      <a:avLst/>
                    </a:prstGeom>
                    <a:ln w="28575" cmpd="sng">
                      <a:solidFill>
                        <a:schemeClr val="tx1"/>
                      </a:solidFill>
                    </a:ln>
                  </pic:spPr>
                </pic:pic>
              </a:graphicData>
            </a:graphic>
          </wp:inline>
        </w:drawing>
      </w:r>
    </w:p>
    <w:p w14:paraId="57094B7E" w14:textId="318EFC48" w:rsidR="00CD7B9F" w:rsidRDefault="00CD7B9F" w:rsidP="00CD7B9F">
      <w:pPr>
        <w:pStyle w:val="Content"/>
      </w:pPr>
      <w:r>
        <w:t>For inducing rules, LearningPinocchio uses (LP)</w:t>
      </w:r>
      <w:r>
        <w:rPr>
          <w:vertAlign w:val="superscript"/>
        </w:rPr>
        <w:t>2</w:t>
      </w:r>
      <w:r>
        <w:t xml:space="preserve">, a covering algorithm specially for user-defined IE, to learn from training corpus marked with XML tags. It is a two-step process to </w:t>
      </w:r>
      <w:r>
        <w:lastRenderedPageBreak/>
        <w:t xml:space="preserve">induce the rules that will add XML tags to the text. Figure </w:t>
      </w:r>
      <w:r w:rsidR="00787C47">
        <w:t xml:space="preserve">3-6 </w:t>
      </w:r>
      <w:r>
        <w:t>shows the process of the inducing process of (LP)</w:t>
      </w:r>
      <w:r>
        <w:rPr>
          <w:vertAlign w:val="superscript"/>
        </w:rPr>
        <w:t>2</w:t>
      </w:r>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60508406" w14:textId="29C5CD2D" w:rsidR="00EC600C" w:rsidRDefault="00EC600C" w:rsidP="00EC600C">
      <w:pPr>
        <w:pStyle w:val="Caption"/>
        <w:keepNext/>
        <w:ind w:left="720" w:firstLine="720"/>
      </w:pPr>
      <w:bookmarkStart w:id="46" w:name="_Toc394940475"/>
      <w:r>
        <w:t xml:space="preserve">Figure </w:t>
      </w:r>
      <w:r w:rsidR="006E524C">
        <w:fldChar w:fldCharType="begin"/>
      </w:r>
      <w:r w:rsidR="006E524C">
        <w:instrText xml:space="preserve"> STYLEREF 1 \s </w:instrText>
      </w:r>
      <w:r w:rsidR="006E524C">
        <w:fldChar w:fldCharType="separate"/>
      </w:r>
      <w:r w:rsidR="00754FA6">
        <w:rPr>
          <w:noProof/>
        </w:rPr>
        <w:t>3</w:t>
      </w:r>
      <w:r w:rsidR="006E524C">
        <w:rPr>
          <w:noProof/>
        </w:rPr>
        <w:fldChar w:fldCharType="end"/>
      </w:r>
      <w:r w:rsidR="00754FA6">
        <w:noBreakHyphen/>
      </w:r>
      <w:r w:rsidR="006E524C">
        <w:fldChar w:fldCharType="begin"/>
      </w:r>
      <w:r w:rsidR="006E524C">
        <w:instrText xml:space="preserve"> SEQ Figure \* ARABIC \s 1 </w:instrText>
      </w:r>
      <w:r w:rsidR="006E524C">
        <w:fldChar w:fldCharType="separate"/>
      </w:r>
      <w:r w:rsidR="00754FA6">
        <w:rPr>
          <w:noProof/>
        </w:rPr>
        <w:t>6</w:t>
      </w:r>
      <w:r w:rsidR="006E524C">
        <w:rPr>
          <w:noProof/>
        </w:rPr>
        <w:fldChar w:fldCharType="end"/>
      </w:r>
      <w:r>
        <w:t>. Rule Induction Step</w:t>
      </w:r>
      <w:bookmarkEnd w:id="46"/>
    </w:p>
    <w:p w14:paraId="7F1627D7" w14:textId="77777777" w:rsidR="008D6077" w:rsidRDefault="00CD7B9F" w:rsidP="008D6077">
      <w:pPr>
        <w:pStyle w:val="Content"/>
        <w:keepNext/>
      </w:pPr>
      <w:r>
        <w:rPr>
          <w:noProof/>
          <w:lang w:val="en-PH" w:eastAsia="zh-CN"/>
        </w:rPr>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250" cy="2561590"/>
                    </a:xfrm>
                    <a:prstGeom prst="rect">
                      <a:avLst/>
                    </a:prstGeom>
                    <a:ln w="28575" cmpd="sng">
                      <a:solidFill>
                        <a:schemeClr val="tx1"/>
                      </a:solidFill>
                    </a:ln>
                  </pic:spPr>
                </pic:pic>
              </a:graphicData>
            </a:graphic>
          </wp:inline>
        </w:drawing>
      </w:r>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A6BDBD8"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787C47">
        <w:t>. Figure 3-7</w:t>
      </w:r>
      <w:r w:rsidR="00591B62">
        <w:t xml:space="preserve"> illustrates the algorithm used by LearningPinocchio</w:t>
      </w:r>
      <w:r w:rsidR="000D41B9">
        <w:t xml:space="preserve"> for choosing the best rules.</w:t>
      </w:r>
    </w:p>
    <w:p w14:paraId="706A8A03" w14:textId="77777777" w:rsidR="00CD7B9F" w:rsidRDefault="00CD7B9F" w:rsidP="00CD7B9F">
      <w:pPr>
        <w:pStyle w:val="Content"/>
      </w:pPr>
    </w:p>
    <w:p w14:paraId="187587EE" w14:textId="4BF220D6" w:rsidR="00EC600C" w:rsidRDefault="00EC600C" w:rsidP="00EC600C">
      <w:pPr>
        <w:pStyle w:val="Caption"/>
        <w:keepNext/>
        <w:ind w:left="720" w:firstLine="720"/>
      </w:pPr>
      <w:bookmarkStart w:id="47" w:name="_Toc394940476"/>
      <w:r>
        <w:lastRenderedPageBreak/>
        <w:t xml:space="preserve">Figure </w:t>
      </w:r>
      <w:r w:rsidR="006E524C">
        <w:fldChar w:fldCharType="begin"/>
      </w:r>
      <w:r w:rsidR="006E524C">
        <w:instrText xml:space="preserve"> STYLEREF 1 \s </w:instrText>
      </w:r>
      <w:r w:rsidR="006E524C">
        <w:fldChar w:fldCharType="separate"/>
      </w:r>
      <w:r w:rsidR="00754FA6">
        <w:rPr>
          <w:noProof/>
        </w:rPr>
        <w:t>3</w:t>
      </w:r>
      <w:r w:rsidR="006E524C">
        <w:rPr>
          <w:noProof/>
        </w:rPr>
        <w:fldChar w:fldCharType="end"/>
      </w:r>
      <w:r w:rsidR="00754FA6">
        <w:noBreakHyphen/>
      </w:r>
      <w:r w:rsidR="006E524C">
        <w:fldChar w:fldCharType="begin"/>
      </w:r>
      <w:r w:rsidR="006E524C">
        <w:instrText xml:space="preserve"> SEQ Figure \* ARABIC \s 1 </w:instrText>
      </w:r>
      <w:r w:rsidR="006E524C">
        <w:fldChar w:fldCharType="separate"/>
      </w:r>
      <w:r w:rsidR="00754FA6">
        <w:rPr>
          <w:noProof/>
        </w:rPr>
        <w:t>7</w:t>
      </w:r>
      <w:r w:rsidR="006E524C">
        <w:rPr>
          <w:noProof/>
        </w:rPr>
        <w:fldChar w:fldCharType="end"/>
      </w:r>
      <w:r>
        <w:t>. Algorithm for Choosing the Best Rules</w:t>
      </w:r>
      <w:bookmarkEnd w:id="47"/>
    </w:p>
    <w:p w14:paraId="4639950E" w14:textId="77777777" w:rsidR="008D6077" w:rsidRDefault="00CD7B9F" w:rsidP="001A5B48">
      <w:pPr>
        <w:pStyle w:val="Content"/>
        <w:jc w:val="center"/>
      </w:pPr>
      <w:r w:rsidRPr="001A5B48">
        <w:rPr>
          <w:noProof/>
          <w:lang w:val="en-PH" w:eastAsia="zh-CN"/>
        </w:rPr>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2299" cy="4513009"/>
                    </a:xfrm>
                    <a:prstGeom prst="rect">
                      <a:avLst/>
                    </a:prstGeom>
                  </pic:spPr>
                </pic:pic>
              </a:graphicData>
            </a:graphic>
          </wp:inline>
        </w:drawing>
      </w:r>
    </w:p>
    <w:p w14:paraId="450E84E9" w14:textId="625FD02B" w:rsidR="00CD7B9F" w:rsidRPr="00796DC0" w:rsidRDefault="00CD7B9F" w:rsidP="00EC600C">
      <w:pPr>
        <w:pStyle w:val="Content"/>
        <w:ind w:left="0"/>
      </w:pPr>
    </w:p>
    <w:p w14:paraId="590DB57C" w14:textId="2B176057" w:rsidR="00CD7B9F" w:rsidRPr="00DF1FEC" w:rsidRDefault="00CD7B9F" w:rsidP="00DF1FEC">
      <w:pPr>
        <w:pStyle w:val="Content"/>
      </w:pPr>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787C47">
        <w:t>3-8</w:t>
      </w:r>
      <w:r w:rsidRPr="00DF1FEC">
        <w:t xml:space="preserve"> shows the process of the information extraction.</w:t>
      </w:r>
    </w:p>
    <w:p w14:paraId="1A2ED71F" w14:textId="77777777" w:rsidR="00F54136" w:rsidRPr="00915BA7" w:rsidRDefault="00F54136" w:rsidP="00EC600C">
      <w:pPr>
        <w:pStyle w:val="Content"/>
        <w:jc w:val="center"/>
        <w:rPr>
          <w:b/>
          <w:i/>
        </w:rPr>
      </w:pPr>
    </w:p>
    <w:p w14:paraId="6BB1A9F7" w14:textId="5A813E75" w:rsidR="00754FA6" w:rsidRDefault="00754FA6" w:rsidP="008F410A">
      <w:pPr>
        <w:pStyle w:val="Caption"/>
        <w:keepNext/>
        <w:ind w:left="1440" w:firstLine="720"/>
        <w:jc w:val="both"/>
      </w:pPr>
      <w:bookmarkStart w:id="48" w:name="_Toc394940477"/>
      <w:r>
        <w:t xml:space="preserve">Figure </w:t>
      </w:r>
      <w:r w:rsidR="006E524C">
        <w:fldChar w:fldCharType="begin"/>
      </w:r>
      <w:r w:rsidR="006E524C">
        <w:instrText xml:space="preserve"> STYLEREF </w:instrText>
      </w:r>
      <w:r w:rsidR="006E524C">
        <w:instrText xml:space="preserve">1 \s </w:instrText>
      </w:r>
      <w:r w:rsidR="006E524C">
        <w:fldChar w:fldCharType="separate"/>
      </w:r>
      <w:r>
        <w:rPr>
          <w:noProof/>
        </w:rPr>
        <w:t>3</w:t>
      </w:r>
      <w:r w:rsidR="006E524C">
        <w:rPr>
          <w:noProof/>
        </w:rPr>
        <w:fldChar w:fldCharType="end"/>
      </w:r>
      <w:r>
        <w:noBreakHyphen/>
      </w:r>
      <w:r w:rsidR="006E524C">
        <w:fldChar w:fldCharType="begin"/>
      </w:r>
      <w:r w:rsidR="006E524C">
        <w:instrText xml:space="preserve"> SEQ Figure \* ARABIC \s 1 </w:instrText>
      </w:r>
      <w:r w:rsidR="006E524C">
        <w:fldChar w:fldCharType="separate"/>
      </w:r>
      <w:r>
        <w:rPr>
          <w:noProof/>
        </w:rPr>
        <w:t>8</w:t>
      </w:r>
      <w:r w:rsidR="006E524C">
        <w:rPr>
          <w:noProof/>
        </w:rPr>
        <w:fldChar w:fldCharType="end"/>
      </w:r>
      <w:r>
        <w:t xml:space="preserve">. </w:t>
      </w:r>
      <w:r w:rsidRPr="00B50128">
        <w:t>Information Extraction Process of LearningPinocchio</w:t>
      </w:r>
      <w:bookmarkEnd w:id="48"/>
    </w:p>
    <w:p w14:paraId="43EAB394" w14:textId="77777777" w:rsidR="008D6077" w:rsidRDefault="00CD7B9F" w:rsidP="00915BA7">
      <w:pPr>
        <w:pStyle w:val="Content"/>
      </w:pPr>
      <w:r>
        <w:rPr>
          <w:noProof/>
          <w:lang w:val="en-PH" w:eastAsia="zh-CN"/>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200" cy="1603002"/>
                    </a:xfrm>
                    <a:prstGeom prst="rect">
                      <a:avLst/>
                    </a:prstGeom>
                    <a:ln w="28575" cmpd="sng">
                      <a:solidFill>
                        <a:schemeClr val="tx1"/>
                      </a:solidFill>
                    </a:ln>
                  </pic:spPr>
                </pic:pic>
              </a:graphicData>
            </a:graphic>
          </wp:inline>
        </w:drawing>
      </w:r>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lastRenderedPageBreak/>
        <w:t>On CMU Seminar announcements, they performed tokenization and POS tagging. They did not do a gazetteer for a fair comparison. The IE must be able to extract speaker name, start time, end time, and location. They compared it to Rapier, symbolic-based (Califf, 1998), BWI, symbolic based,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w:t>
      </w:r>
      <w:r w:rsidRPr="00787C47">
        <w:rPr>
          <w:vertAlign w:val="superscript"/>
        </w:rPr>
        <w:t xml:space="preserve">2 </w:t>
      </w:r>
      <w:r w:rsidRPr="00F54136">
        <w:t>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Default="00CD7B9F" w:rsidP="00F54136">
      <w:pPr>
        <w:pStyle w:val="Content"/>
      </w:pPr>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p>
    <w:p w14:paraId="7C832845" w14:textId="77777777" w:rsidR="003B708B" w:rsidRDefault="003B708B" w:rsidP="00F54136">
      <w:pPr>
        <w:pStyle w:val="Content"/>
      </w:pPr>
    </w:p>
    <w:p w14:paraId="4EACD06F" w14:textId="1AD34D48" w:rsidR="003B708B" w:rsidRDefault="003B708B" w:rsidP="00900FE0">
      <w:pPr>
        <w:pStyle w:val="Style1"/>
      </w:pPr>
      <w:r>
        <w:t>SOMIDIA (Chua, et al., 2012)</w:t>
      </w:r>
    </w:p>
    <w:p w14:paraId="3748731C" w14:textId="77777777" w:rsidR="00900FE0" w:rsidRDefault="00900FE0" w:rsidP="003B708B">
      <w:pPr>
        <w:pStyle w:val="Content"/>
        <w:rPr>
          <w:shd w:val="clear" w:color="auto" w:fill="FFFFFF"/>
          <w:lang w:val="en-PH" w:eastAsia="zh-CN"/>
        </w:rPr>
      </w:pPr>
    </w:p>
    <w:p w14:paraId="4379CA72" w14:textId="6AC339B6" w:rsidR="003B708B" w:rsidRDefault="003B708B" w:rsidP="005C142B">
      <w:pPr>
        <w:pStyle w:val="Content"/>
        <w:rPr>
          <w:shd w:val="clear" w:color="auto" w:fill="FFFFFF"/>
          <w:lang w:val="en-PH" w:eastAsia="zh-CN"/>
        </w:rPr>
      </w:pPr>
      <w:r w:rsidRPr="003B708B">
        <w:rPr>
          <w:shd w:val="clear" w:color="auto" w:fill="FFFFFF"/>
          <w:lang w:val="en-PH" w:eastAsia="zh-CN"/>
        </w:rPr>
        <w:t>SOMIDIA uses an adaptive information extraction system that extract relevant information (English and Filipino) from different sources (i.e. blogs, social media sites, news articles). After crawling the internet for documents, the documents are fed to the information extraction system. First, it performs a tokenizer. They used OpenNLP to do the tokenization (OpenNLP, 2013). Then, it goes through the sentence splitter. It accepts a tokenized document. The system will now split the document into sentences. They used OpenNLP for the sentence detection (OpenNLP, 2013). After the sentence splitter, the document will be classified into English documents or Filipino documents. This is done because different information extraction modules will be applied for English and Filipino.</w:t>
      </w:r>
      <w:r>
        <w:rPr>
          <w:shd w:val="clear" w:color="auto" w:fill="FFFFFF"/>
          <w:lang w:val="en-PH" w:eastAsia="zh-CN"/>
        </w:rPr>
        <w:t xml:space="preserve"> For English, they used POS Tagger, Chunker, English NER, Coreference Resolution and English Ex</w:t>
      </w:r>
      <w:r w:rsidR="005A1A04">
        <w:rPr>
          <w:shd w:val="clear" w:color="auto" w:fill="FFFFFF"/>
          <w:lang w:val="en-PH" w:eastAsia="zh-CN"/>
        </w:rPr>
        <w:t>tractor. For Filipino, they used Filipino NER and Filipino Extractor.</w:t>
      </w:r>
      <w:r w:rsidR="005C142B">
        <w:rPr>
          <w:shd w:val="clear" w:color="auto" w:fill="FFFFFF"/>
          <w:lang w:val="en-PH" w:eastAsia="zh-CN"/>
        </w:rPr>
        <w:t xml:space="preserve"> </w:t>
      </w:r>
      <w:r w:rsidRPr="003B708B">
        <w:rPr>
          <w:shd w:val="clear" w:color="auto" w:fill="FFFFFF"/>
          <w:lang w:val="en-PH" w:eastAsia="zh-CN"/>
        </w:rPr>
        <w:t>The English information extraction process has POS Tagger, Chunker, English NER, Coreference Resolution and English Ext</w:t>
      </w:r>
      <w:r>
        <w:rPr>
          <w:shd w:val="clear" w:color="auto" w:fill="FFFFFF"/>
          <w:lang w:val="en-PH" w:eastAsia="zh-CN"/>
        </w:rPr>
        <w:t>ractor.</w:t>
      </w:r>
      <w:r w:rsidR="005C142B">
        <w:rPr>
          <w:rFonts w:ascii="Times New Roman" w:hAnsi="Times New Roman" w:cs="Times New Roman"/>
          <w:sz w:val="24"/>
          <w:szCs w:val="24"/>
          <w:lang w:val="en-PH" w:eastAsia="zh-CN"/>
        </w:rPr>
        <w:t xml:space="preserve"> </w:t>
      </w:r>
      <w:r w:rsidR="005C142B">
        <w:rPr>
          <w:shd w:val="clear" w:color="auto" w:fill="FFFFFF"/>
          <w:lang w:val="en-PH" w:eastAsia="zh-CN"/>
        </w:rPr>
        <w:t>T</w:t>
      </w:r>
      <w:r w:rsidRPr="003B708B">
        <w:rPr>
          <w:shd w:val="clear" w:color="auto" w:fill="FFFFFF"/>
          <w:lang w:val="en-PH" w:eastAsia="zh-CN"/>
        </w:rPr>
        <w:t>he Filipino information extraction process has Filipino NER and Filipino Extractor.</w:t>
      </w:r>
      <w:r w:rsidR="005A1A04">
        <w:rPr>
          <w:shd w:val="clear" w:color="auto" w:fill="FFFFFF"/>
          <w:lang w:val="en-PH" w:eastAsia="zh-CN"/>
        </w:rPr>
        <w:t xml:space="preserve"> For the Filpino NER, they build their own gazetteer for there are no existing gazetteer for Filipino. They used dictionary-based and rule-based approach in implementing the NER. </w:t>
      </w:r>
      <w:r w:rsidR="005C142B">
        <w:rPr>
          <w:shd w:val="clear" w:color="auto" w:fill="FFFFFF"/>
          <w:lang w:val="en-PH" w:eastAsia="zh-CN"/>
        </w:rPr>
        <w:t>Figure 3-9 describes the architecture of SOMIDIA.</w:t>
      </w:r>
    </w:p>
    <w:p w14:paraId="69CFBE36" w14:textId="77777777" w:rsidR="005C142B" w:rsidRDefault="005C142B" w:rsidP="005C142B">
      <w:pPr>
        <w:pStyle w:val="Content"/>
        <w:rPr>
          <w:shd w:val="clear" w:color="auto" w:fill="FFFFFF"/>
          <w:lang w:val="en-PH" w:eastAsia="zh-CN"/>
        </w:rPr>
      </w:pPr>
    </w:p>
    <w:p w14:paraId="78C06B37" w14:textId="17C8B419" w:rsidR="005C142B" w:rsidRPr="005C142B" w:rsidRDefault="005C142B" w:rsidP="005C142B">
      <w:pPr>
        <w:pStyle w:val="Content"/>
        <w:rPr>
          <w:lang w:val="en-PH" w:eastAsia="zh-CN"/>
        </w:rPr>
      </w:pPr>
      <w:r>
        <w:rPr>
          <w:shd w:val="clear" w:color="auto" w:fill="FFFFFF"/>
          <w:lang w:val="en-PH" w:eastAsia="zh-CN"/>
        </w:rPr>
        <w:t xml:space="preserve">In order for SOMIDIA to adapt to new instances, the rules must also be able to adapt. SOMIDIA has a pattern extractor module. </w:t>
      </w:r>
      <w:r w:rsidRPr="005C142B">
        <w:rPr>
          <w:shd w:val="clear" w:color="auto" w:fill="FFFFFF"/>
          <w:lang w:val="en-PH" w:eastAsia="zh-CN"/>
        </w:rPr>
        <w:t xml:space="preserve">This module of SOMIDIA is mainly responsible for extracting different patterns from the set of documents and seed words so that they can be later used for the extraction process. SOMIDIA defines a document as any text that is related to the domain of the extraction system. Moving on, this module of the system works in this manner. For each document, it will identify first the seed words present in the document. Seed words are words that will be extracted. And for each of the seed words identified, the module will try to generate possible rules by using Windowing, a term to describe the section of the document that is considered for computation. The module experiments with all possible combination of tokens and window setups to produce as much rules by taking into consideration a number of windowing concepts like the  minimum window size, maximum left window size, and maximum right window size. The minimum window size is the minimum number of tokens that is included in the window. In addition, the maximum left window size is the maximum number of tokens included in the window that is found to the left of the seed word. On the other hand, the maximum right window size is the maximum number of tokens included in the window that is found to the right of the seed word. After generating all possible rules from the combination of tokens and various window setups, it then stores the generated rules for that specific seed word in a </w:t>
      </w:r>
      <w:r w:rsidRPr="005C142B">
        <w:rPr>
          <w:shd w:val="clear" w:color="auto" w:fill="FFFFFF"/>
          <w:lang w:val="en-PH" w:eastAsia="zh-CN"/>
        </w:rPr>
        <w:lastRenderedPageBreak/>
        <w:t>HashMap together with the number of times the rules were generated. This process is done continuously until rules are generated for all the seed words in the document and until all of the documents are completely processed.</w:t>
      </w:r>
    </w:p>
    <w:p w14:paraId="08DE10C0" w14:textId="77777777" w:rsidR="005C142B" w:rsidRPr="005C142B" w:rsidRDefault="005C142B" w:rsidP="005C142B">
      <w:pPr>
        <w:pStyle w:val="Content"/>
        <w:rPr>
          <w:rFonts w:ascii="Times New Roman" w:eastAsia="Times New Roman" w:hAnsi="Times New Roman" w:cs="Times New Roman"/>
          <w:sz w:val="24"/>
          <w:szCs w:val="24"/>
          <w:lang w:val="en-PH" w:eastAsia="zh-CN"/>
        </w:rPr>
      </w:pPr>
    </w:p>
    <w:p w14:paraId="61C1047E" w14:textId="09B1D24A" w:rsidR="005C142B" w:rsidRDefault="005C142B" w:rsidP="005C142B">
      <w:pPr>
        <w:pStyle w:val="Content"/>
        <w:rPr>
          <w:rFonts w:ascii="Times New Roman" w:eastAsia="Times New Roman" w:hAnsi="Times New Roman" w:cs="Times New Roman"/>
          <w:sz w:val="24"/>
          <w:szCs w:val="24"/>
          <w:lang w:val="en-PH" w:eastAsia="zh-CN"/>
        </w:rPr>
      </w:pPr>
      <w:r w:rsidRPr="005C142B">
        <w:rPr>
          <w:rFonts w:eastAsia="Times New Roman"/>
          <w:shd w:val="clear" w:color="auto" w:fill="FFFFFF"/>
          <w:lang w:val="en-PH" w:eastAsia="zh-CN"/>
        </w:rPr>
        <w:t xml:space="preserve">After the process of generating rules, the module will do some optimization of the rules generated to further improve the efficiency of the extraction module. The module will minimize rules by removing rules that fall into these two scenarios: (1) rules that occur only once because they are too specific and they would only work with a very small percentage of the documents and (2) rules that were able to extract more than its corresponding occurrence because these rules are too general and may have the tendency to extract irrelevant data. </w:t>
      </w:r>
    </w:p>
    <w:p w14:paraId="05DD24FF" w14:textId="77777777" w:rsidR="005C142B" w:rsidRDefault="005C142B" w:rsidP="005C142B">
      <w:pPr>
        <w:pStyle w:val="Content"/>
        <w:rPr>
          <w:rFonts w:ascii="Times New Roman" w:eastAsia="Times New Roman" w:hAnsi="Times New Roman" w:cs="Times New Roman"/>
          <w:sz w:val="24"/>
          <w:szCs w:val="24"/>
          <w:lang w:val="en-PH" w:eastAsia="zh-CN"/>
        </w:rPr>
      </w:pPr>
    </w:p>
    <w:p w14:paraId="32EFEABF" w14:textId="1E34A776" w:rsidR="005C142B" w:rsidRDefault="005C142B" w:rsidP="005C142B">
      <w:pPr>
        <w:pStyle w:val="Caption"/>
        <w:keepNext/>
        <w:ind w:left="720" w:firstLine="720"/>
      </w:pPr>
      <w:bookmarkStart w:id="49" w:name="_Toc394940478"/>
      <w:r>
        <w:t xml:space="preserve">Figure </w:t>
      </w:r>
      <w:r w:rsidR="006E524C">
        <w:fldChar w:fldCharType="begin"/>
      </w:r>
      <w:r w:rsidR="006E524C">
        <w:instrText xml:space="preserve"> STYLEREF 1 \s </w:instrText>
      </w:r>
      <w:r w:rsidR="006E524C">
        <w:fldChar w:fldCharType="separate"/>
      </w:r>
      <w:r w:rsidR="00754FA6">
        <w:rPr>
          <w:noProof/>
        </w:rPr>
        <w:t>3</w:t>
      </w:r>
      <w:r w:rsidR="006E524C">
        <w:rPr>
          <w:noProof/>
        </w:rPr>
        <w:fldChar w:fldCharType="end"/>
      </w:r>
      <w:r w:rsidR="00754FA6">
        <w:noBreakHyphen/>
      </w:r>
      <w:r w:rsidR="006E524C">
        <w:fldChar w:fldCharType="begin"/>
      </w:r>
      <w:r w:rsidR="006E524C">
        <w:instrText xml:space="preserve"> SEQ Figure \* ARABIC \s 1 </w:instrText>
      </w:r>
      <w:r w:rsidR="006E524C">
        <w:fldChar w:fldCharType="separate"/>
      </w:r>
      <w:r w:rsidR="00754FA6">
        <w:rPr>
          <w:noProof/>
        </w:rPr>
        <w:t>9</w:t>
      </w:r>
      <w:r w:rsidR="006E524C">
        <w:rPr>
          <w:noProof/>
        </w:rPr>
        <w:fldChar w:fldCharType="end"/>
      </w:r>
      <w:r>
        <w:t>. SOMIDIA's Architecture</w:t>
      </w:r>
      <w:bookmarkEnd w:id="49"/>
    </w:p>
    <w:p w14:paraId="0FE10263" w14:textId="7FCD798C" w:rsidR="005C142B" w:rsidRPr="005C142B" w:rsidRDefault="005C142B" w:rsidP="005C142B">
      <w:pPr>
        <w:pStyle w:val="Content"/>
        <w:jc w:val="center"/>
        <w:rPr>
          <w:rFonts w:ascii="Times New Roman" w:eastAsia="Times New Roman" w:hAnsi="Times New Roman" w:cs="Times New Roman"/>
          <w:sz w:val="24"/>
          <w:szCs w:val="24"/>
          <w:lang w:val="en-PH" w:eastAsia="zh-CN"/>
        </w:rPr>
      </w:pPr>
      <w:r>
        <w:rPr>
          <w:noProof/>
          <w:lang w:val="en-PH" w:eastAsia="zh-CN"/>
        </w:rPr>
        <w:drawing>
          <wp:inline distT="0" distB="0" distL="0" distR="0" wp14:anchorId="08BCF6E2" wp14:editId="64EFC178">
            <wp:extent cx="4181475" cy="6019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1475" cy="6019800"/>
                    </a:xfrm>
                    <a:prstGeom prst="rect">
                      <a:avLst/>
                    </a:prstGeom>
                    <a:ln>
                      <a:solidFill>
                        <a:schemeClr val="tx1"/>
                      </a:solidFill>
                    </a:ln>
                  </pic:spPr>
                </pic:pic>
              </a:graphicData>
            </a:graphic>
          </wp:inline>
        </w:drawing>
      </w:r>
    </w:p>
    <w:p w14:paraId="66F5AC67" w14:textId="7F8AFAEE" w:rsidR="0056453D" w:rsidRPr="0056453D" w:rsidRDefault="0056453D" w:rsidP="00591B62">
      <w:pPr>
        <w:pStyle w:val="Content"/>
        <w:ind w:left="0"/>
      </w:pPr>
    </w:p>
    <w:p w14:paraId="594E2724" w14:textId="77777777" w:rsidR="00865F43" w:rsidRDefault="00865F43" w:rsidP="00865F43">
      <w:pPr>
        <w:pStyle w:val="Heading2"/>
      </w:pPr>
      <w:bookmarkStart w:id="50" w:name="_Toc394779502"/>
      <w:r>
        <w:lastRenderedPageBreak/>
        <w:t>Twitter</w:t>
      </w:r>
      <w:r>
        <w:rPr>
          <w:rStyle w:val="FootnoteReference"/>
        </w:rPr>
        <w:footnoteReference w:id="3"/>
      </w:r>
      <w:bookmarkEnd w:id="50"/>
    </w:p>
    <w:p w14:paraId="26407C94" w14:textId="77777777" w:rsidR="00865F43" w:rsidRDefault="00865F43" w:rsidP="00865F43"/>
    <w:p w14:paraId="12F7EDD8" w14:textId="77777777" w:rsidR="00865F43" w:rsidRDefault="00865F43" w:rsidP="00865F43">
      <w:pPr>
        <w:pStyle w:val="Content"/>
      </w:pPr>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p>
    <w:p w14:paraId="72D9CF6E" w14:textId="77777777" w:rsidR="00865F43" w:rsidRDefault="00865F43" w:rsidP="00865F43">
      <w:pPr>
        <w:pStyle w:val="Content"/>
      </w:pPr>
    </w:p>
    <w:p w14:paraId="28F7AB45" w14:textId="65090A7E" w:rsidR="00865F43" w:rsidRDefault="00865F43" w:rsidP="00AB2880">
      <w:pPr>
        <w:pStyle w:val="Heading3"/>
      </w:pPr>
      <w:bookmarkStart w:id="51" w:name="_Toc394779503"/>
      <w:r>
        <w:t>Use of Twitter</w:t>
      </w:r>
      <w:bookmarkEnd w:id="51"/>
    </w:p>
    <w:p w14:paraId="407236BB" w14:textId="77777777" w:rsidR="00865F43" w:rsidRDefault="00865F43" w:rsidP="00865F43">
      <w:pPr>
        <w:pStyle w:val="Content"/>
      </w:pPr>
    </w:p>
    <w:p w14:paraId="592B1039" w14:textId="5C36A385" w:rsidR="002228A1" w:rsidRDefault="00865F43" w:rsidP="002A19D8">
      <w:pPr>
        <w:pStyle w:val="Content"/>
      </w:pPr>
      <w:r>
        <w:t>Aside from Twitter’s social media aspect, Twitter has been used as a source of data for various fields, one of which is in disaster management</w:t>
      </w:r>
      <w:r w:rsidR="005651B5">
        <w:t xml:space="preserve"> (Imran et al., 2013)</w:t>
      </w:r>
      <w:r>
        <w:t>. Other fields that Twitter data has contributed to</w:t>
      </w:r>
      <w:r w:rsidR="00283DC9">
        <w:t xml:space="preserve"> l</w:t>
      </w:r>
      <w:r w:rsidR="005651B5">
        <w:t>inguistics (Mocanu et al., 2013)</w:t>
      </w:r>
      <w:r w:rsidR="00283DC9">
        <w:t>, p</w:t>
      </w:r>
      <w:r w:rsidR="005651B5">
        <w:t>rediction (</w:t>
      </w:r>
      <w:r w:rsidR="002228A1">
        <w:t xml:space="preserve">Tumasjan et al., 2010; </w:t>
      </w:r>
      <w:r w:rsidR="005651B5">
        <w:t>Choy et al., 2012)</w:t>
      </w:r>
      <w:r w:rsidR="00283DC9">
        <w:t>, r</w:t>
      </w:r>
      <w:r w:rsidR="006350A9" w:rsidRPr="006350A9">
        <w:t>eal-time event detection</w:t>
      </w:r>
      <w:r w:rsidR="002228A1">
        <w:t xml:space="preserve"> (Sakaki et al., 2010)</w:t>
      </w:r>
      <w:r w:rsidR="00283DC9">
        <w:t>, m</w:t>
      </w:r>
      <w:r w:rsidR="002228A1">
        <w:t>arketing (Jansen et al., 2009; Bollen et al., 2011)</w:t>
      </w:r>
      <w:r w:rsidR="00283DC9">
        <w:t>, s</w:t>
      </w:r>
      <w:r w:rsidR="002228A1">
        <w:t>entiment analysis and opinion mining (Pak et al., 2010)</w:t>
      </w:r>
      <w:r w:rsidR="00283DC9">
        <w:t>, e</w:t>
      </w:r>
      <w:r w:rsidR="002228A1">
        <w:t>ducation (Grosseck et al., 2008; Junco et al., 2011)</w:t>
      </w:r>
      <w:r w:rsidR="00283DC9">
        <w:t>, n</w:t>
      </w:r>
      <w:r w:rsidR="002228A1">
        <w:t>ews casting (Phelan et al., 2009)</w:t>
      </w:r>
      <w:r w:rsidR="00283DC9">
        <w:t>, m</w:t>
      </w:r>
      <w:r w:rsidR="002228A1">
        <w:t>edicine (Hawn, 2009; Chew &amp; Eysenbach, 2010)</w:t>
      </w:r>
      <w:r w:rsidR="00283DC9">
        <w:t>, b</w:t>
      </w:r>
      <w:r w:rsidR="002228A1">
        <w:t>usiness processes (Culnan et al., 2010)</w:t>
      </w:r>
    </w:p>
    <w:p w14:paraId="3E4096C5" w14:textId="77777777" w:rsidR="00865F43" w:rsidRDefault="00865F43" w:rsidP="00865F43">
      <w:pPr>
        <w:pStyle w:val="Content"/>
      </w:pPr>
    </w:p>
    <w:p w14:paraId="4EE4C714" w14:textId="77777777" w:rsidR="00865F43" w:rsidRDefault="00865F43" w:rsidP="00AB2880">
      <w:pPr>
        <w:pStyle w:val="Heading3"/>
      </w:pPr>
      <w:bookmarkStart w:id="52" w:name="_Toc394779504"/>
      <w:r>
        <w:t>Twitter and Disasters</w:t>
      </w:r>
      <w:bookmarkEnd w:id="52"/>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080734A6" w14:textId="134F7D06" w:rsidR="00865F43" w:rsidRDefault="00865F43" w:rsidP="00865F43">
      <w:pPr>
        <w:pStyle w:val="Content"/>
      </w:pPr>
      <w:r>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900BFD">
        <w:rPr>
          <w:color w:val="000000" w:themeColor="text1"/>
        </w:rPr>
        <w:t xml:space="preserve"> 3-1</w:t>
      </w:r>
      <w:r w:rsidR="00EB7D0D">
        <w:rPr>
          <w:color w:val="000000" w:themeColor="text1"/>
        </w:rPr>
        <w:t xml:space="preserve"> s</w:t>
      </w:r>
      <w:r>
        <w:t>hows some of the official twitter accounts of government institutions as well as the official hashta</w:t>
      </w:r>
      <w:r w:rsidR="00EB7D0D">
        <w:t>gs being used during disasters.</w:t>
      </w:r>
    </w:p>
    <w:p w14:paraId="6ECA23DA" w14:textId="2AE64D90" w:rsidR="00865F43" w:rsidRDefault="00865F43" w:rsidP="00900BFD">
      <w:pPr>
        <w:pStyle w:val="Caption"/>
        <w:jc w:val="both"/>
      </w:pPr>
    </w:p>
    <w:p w14:paraId="28A368D6" w14:textId="5DB4F005" w:rsidR="00900BFD" w:rsidRDefault="00900BFD" w:rsidP="00900BFD">
      <w:pPr>
        <w:pStyle w:val="Caption"/>
        <w:keepNext/>
        <w:ind w:left="720" w:firstLine="720"/>
      </w:pPr>
      <w:bookmarkStart w:id="53" w:name="_Toc394960358"/>
      <w:r>
        <w:t xml:space="preserve">Table </w:t>
      </w:r>
      <w:r w:rsidR="006E524C">
        <w:fldChar w:fldCharType="begin"/>
      </w:r>
      <w:r w:rsidR="006E524C">
        <w:instrText xml:space="preserve"> STYLEREF 1 \s </w:instrText>
      </w:r>
      <w:r w:rsidR="006E524C">
        <w:fldChar w:fldCharType="separate"/>
      </w:r>
      <w:r w:rsidR="00B85B60">
        <w:rPr>
          <w:noProof/>
        </w:rPr>
        <w:t>3</w:t>
      </w:r>
      <w:r w:rsidR="006E524C">
        <w:rPr>
          <w:noProof/>
        </w:rPr>
        <w:fldChar w:fldCharType="end"/>
      </w:r>
      <w:r w:rsidR="00B85B60">
        <w:noBreakHyphen/>
      </w:r>
      <w:r w:rsidR="006E524C">
        <w:fldChar w:fldCharType="begin"/>
      </w:r>
      <w:r w:rsidR="006E524C">
        <w:instrText xml:space="preserve"> SEQ Table \* ARABIC \s 1 </w:instrText>
      </w:r>
      <w:r w:rsidR="006E524C">
        <w:fldChar w:fldCharType="separate"/>
      </w:r>
      <w:r w:rsidR="00B85B60">
        <w:rPr>
          <w:noProof/>
        </w:rPr>
        <w:t>1</w:t>
      </w:r>
      <w:r w:rsidR="006E524C">
        <w:rPr>
          <w:noProof/>
        </w:rPr>
        <w:fldChar w:fldCharType="end"/>
      </w:r>
      <w:r>
        <w:t xml:space="preserve">. </w:t>
      </w:r>
      <w:r w:rsidRPr="003939AD">
        <w:t>Examples of official government institution Twitter accounts and unified hashtags</w:t>
      </w:r>
      <w:bookmarkEnd w:id="53"/>
    </w:p>
    <w:tbl>
      <w:tblPr>
        <w:tblStyle w:val="TableGrid"/>
        <w:tblW w:w="0" w:type="auto"/>
        <w:tblInd w:w="1440" w:type="dxa"/>
        <w:tblLook w:val="04A0" w:firstRow="1" w:lastRow="0" w:firstColumn="1" w:lastColumn="0" w:noHBand="0" w:noVBand="1"/>
      </w:tblPr>
      <w:tblGrid>
        <w:gridCol w:w="1702"/>
        <w:gridCol w:w="3116"/>
        <w:gridCol w:w="3092"/>
      </w:tblGrid>
      <w:tr w:rsidR="001A5D0F" w:rsidRPr="001A5D0F" w14:paraId="526AED22" w14:textId="5377D006" w:rsidTr="00900FE0">
        <w:tc>
          <w:tcPr>
            <w:tcW w:w="1702"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116"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092"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900FE0">
        <w:tc>
          <w:tcPr>
            <w:tcW w:w="1702" w:type="dxa"/>
            <w:vAlign w:val="center"/>
          </w:tcPr>
          <w:p w14:paraId="397E88F2" w14:textId="1001105C" w:rsidR="001A5D0F" w:rsidRDefault="001A5D0F" w:rsidP="001A5D0F">
            <w:pPr>
              <w:pStyle w:val="Content"/>
              <w:ind w:left="0"/>
              <w:jc w:val="left"/>
            </w:pPr>
            <w:r>
              <w:t>Typhoon</w:t>
            </w:r>
          </w:p>
        </w:tc>
        <w:tc>
          <w:tcPr>
            <w:tcW w:w="3116" w:type="dxa"/>
            <w:vAlign w:val="center"/>
          </w:tcPr>
          <w:p w14:paraId="46587292" w14:textId="0D35152B" w:rsidR="001A5D0F" w:rsidRDefault="001A5D0F" w:rsidP="001A5D0F">
            <w:pPr>
              <w:pStyle w:val="Content"/>
              <w:ind w:left="0"/>
              <w:jc w:val="left"/>
            </w:pPr>
            <w:r>
              <w:t>@dost_pagasa</w:t>
            </w:r>
          </w:p>
        </w:tc>
        <w:tc>
          <w:tcPr>
            <w:tcW w:w="3092"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#YolandaPH, #GlendaPH)</w:t>
            </w:r>
          </w:p>
        </w:tc>
      </w:tr>
      <w:tr w:rsidR="001A5D0F" w14:paraId="2023CA1F" w14:textId="7DF63C50" w:rsidTr="00900FE0">
        <w:tc>
          <w:tcPr>
            <w:tcW w:w="1702" w:type="dxa"/>
            <w:vAlign w:val="center"/>
          </w:tcPr>
          <w:p w14:paraId="6B1804BF" w14:textId="04892FA5" w:rsidR="001A5D0F" w:rsidRDefault="001A5D0F" w:rsidP="001A5D0F">
            <w:pPr>
              <w:pStyle w:val="Content"/>
              <w:ind w:left="0"/>
              <w:jc w:val="left"/>
            </w:pPr>
            <w:r>
              <w:t>Flood</w:t>
            </w:r>
          </w:p>
        </w:tc>
        <w:tc>
          <w:tcPr>
            <w:tcW w:w="3116"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092" w:type="dxa"/>
            <w:vAlign w:val="center"/>
          </w:tcPr>
          <w:p w14:paraId="6A74C451" w14:textId="1BE14CE2" w:rsidR="001A5D0F" w:rsidRPr="006D13C5" w:rsidRDefault="001A5D0F" w:rsidP="001A5D0F">
            <w:pPr>
              <w:pStyle w:val="Content"/>
              <w:ind w:left="0"/>
              <w:jc w:val="left"/>
            </w:pPr>
            <w:r>
              <w:t>#FloodPH</w:t>
            </w:r>
          </w:p>
        </w:tc>
      </w:tr>
      <w:tr w:rsidR="001A5D0F" w14:paraId="4F31C072" w14:textId="1C9C4FFD" w:rsidTr="00900FE0">
        <w:tc>
          <w:tcPr>
            <w:tcW w:w="1702" w:type="dxa"/>
            <w:vAlign w:val="center"/>
          </w:tcPr>
          <w:p w14:paraId="180DCF1F" w14:textId="77777777" w:rsidR="001A5D0F" w:rsidRDefault="001A5D0F" w:rsidP="001A5D0F">
            <w:pPr>
              <w:pStyle w:val="Content"/>
              <w:ind w:left="0"/>
              <w:jc w:val="left"/>
            </w:pPr>
            <w:r>
              <w:t xml:space="preserve">Volcanic activities, </w:t>
            </w:r>
            <w:r>
              <w:lastRenderedPageBreak/>
              <w:t>earthquakes, and tsunamis</w:t>
            </w:r>
          </w:p>
        </w:tc>
        <w:tc>
          <w:tcPr>
            <w:tcW w:w="3116" w:type="dxa"/>
            <w:vAlign w:val="center"/>
          </w:tcPr>
          <w:p w14:paraId="0A4D3688" w14:textId="110DC60F" w:rsidR="001A5D0F" w:rsidRPr="006D13C5" w:rsidRDefault="001A5D0F" w:rsidP="001A5D0F">
            <w:pPr>
              <w:pStyle w:val="Content"/>
              <w:ind w:left="0"/>
              <w:jc w:val="left"/>
            </w:pPr>
            <w:r>
              <w:lastRenderedPageBreak/>
              <w:t>@phivolcs_dost</w:t>
            </w:r>
          </w:p>
        </w:tc>
        <w:tc>
          <w:tcPr>
            <w:tcW w:w="3092" w:type="dxa"/>
            <w:vAlign w:val="center"/>
          </w:tcPr>
          <w:p w14:paraId="33B55A5A" w14:textId="5873D4EF" w:rsidR="001A5D0F" w:rsidRDefault="001A5D0F" w:rsidP="001A5D0F">
            <w:pPr>
              <w:pStyle w:val="Content"/>
              <w:ind w:left="0"/>
              <w:jc w:val="left"/>
            </w:pPr>
            <w:r>
              <w:t>#EarthquakePH</w:t>
            </w:r>
          </w:p>
        </w:tc>
      </w:tr>
      <w:tr w:rsidR="001A5D0F" w14:paraId="73D88CFE" w14:textId="4F580670" w:rsidTr="00900FE0">
        <w:tc>
          <w:tcPr>
            <w:tcW w:w="1702" w:type="dxa"/>
            <w:vAlign w:val="center"/>
          </w:tcPr>
          <w:p w14:paraId="42B0A25E" w14:textId="77777777" w:rsidR="001A5D0F" w:rsidRDefault="001A5D0F" w:rsidP="001A5D0F">
            <w:pPr>
              <w:pStyle w:val="Content"/>
              <w:ind w:left="0"/>
              <w:jc w:val="left"/>
            </w:pPr>
            <w:r>
              <w:lastRenderedPageBreak/>
              <w:t>Relief and rescue efforts</w:t>
            </w:r>
          </w:p>
        </w:tc>
        <w:tc>
          <w:tcPr>
            <w:tcW w:w="3116" w:type="dxa"/>
            <w:vAlign w:val="center"/>
          </w:tcPr>
          <w:p w14:paraId="1320FEB8" w14:textId="1E0A9005" w:rsidR="001A5D0F" w:rsidRPr="006D13C5" w:rsidRDefault="001A5D0F" w:rsidP="001A5D0F">
            <w:pPr>
              <w:pStyle w:val="Content"/>
              <w:ind w:left="0"/>
              <w:jc w:val="left"/>
            </w:pPr>
            <w:r>
              <w:t xml:space="preserve">@PIAalerts, @PIANewsDesk, </w:t>
            </w:r>
            <w:r w:rsidRPr="006D13C5">
              <w:t>@NDRRMC_Open, @pcdspo</w:t>
            </w:r>
            <w:r>
              <w:t xml:space="preserve">, </w:t>
            </w:r>
            <w:r w:rsidRPr="006D13C5">
              <w:t>@DSWDserves</w:t>
            </w:r>
          </w:p>
        </w:tc>
        <w:tc>
          <w:tcPr>
            <w:tcW w:w="3092" w:type="dxa"/>
            <w:vAlign w:val="center"/>
          </w:tcPr>
          <w:p w14:paraId="662F8785" w14:textId="77777777" w:rsidR="001A5D0F" w:rsidRDefault="001A5D0F" w:rsidP="001A5D0F">
            <w:pPr>
              <w:pStyle w:val="Content"/>
              <w:ind w:left="0"/>
              <w:jc w:val="left"/>
            </w:pPr>
            <w:r>
              <w:t>#ReliefPH</w:t>
            </w:r>
          </w:p>
          <w:p w14:paraId="7EFBC50F" w14:textId="4359C6E1" w:rsidR="001A5D0F" w:rsidRDefault="001A5D0F" w:rsidP="001A5D0F">
            <w:pPr>
              <w:pStyle w:val="Content"/>
              <w:ind w:left="0"/>
              <w:jc w:val="left"/>
            </w:pPr>
            <w:r>
              <w:t>#RescuePH</w:t>
            </w:r>
          </w:p>
        </w:tc>
      </w:tr>
      <w:tr w:rsidR="001A5D0F" w14:paraId="61C1D7DA" w14:textId="1BC3D081" w:rsidTr="00900FE0">
        <w:tc>
          <w:tcPr>
            <w:tcW w:w="1702" w:type="dxa"/>
            <w:vAlign w:val="center"/>
          </w:tcPr>
          <w:p w14:paraId="55A5D64C" w14:textId="486ED4BB" w:rsidR="001A5D0F" w:rsidRDefault="001A5D0F" w:rsidP="001A5D0F">
            <w:pPr>
              <w:pStyle w:val="Content"/>
              <w:ind w:left="0"/>
              <w:jc w:val="left"/>
            </w:pPr>
            <w:r>
              <w:t>Suspension of classes</w:t>
            </w:r>
          </w:p>
        </w:tc>
        <w:tc>
          <w:tcPr>
            <w:tcW w:w="3116" w:type="dxa"/>
            <w:vAlign w:val="center"/>
          </w:tcPr>
          <w:p w14:paraId="644FBAE5" w14:textId="227A0739" w:rsidR="001A5D0F" w:rsidRDefault="001A5D0F" w:rsidP="001A5D0F">
            <w:pPr>
              <w:pStyle w:val="Content"/>
              <w:ind w:left="0"/>
              <w:jc w:val="left"/>
            </w:pPr>
            <w:r w:rsidRPr="006D13C5">
              <w:t>@DepEd_PH</w:t>
            </w:r>
          </w:p>
        </w:tc>
        <w:tc>
          <w:tcPr>
            <w:tcW w:w="3092" w:type="dxa"/>
            <w:vAlign w:val="center"/>
          </w:tcPr>
          <w:p w14:paraId="4222A8AC" w14:textId="3E73EA27" w:rsidR="001A5D0F" w:rsidRPr="006D13C5" w:rsidRDefault="001A5D0F" w:rsidP="00826175">
            <w:pPr>
              <w:pStyle w:val="Content"/>
              <w:keepNext/>
              <w:ind w:left="0"/>
              <w:jc w:val="left"/>
            </w:pPr>
            <w:r>
              <w:t>#walangpasok</w:t>
            </w:r>
          </w:p>
        </w:tc>
      </w:tr>
    </w:tbl>
    <w:p w14:paraId="06F0F504" w14:textId="77777777" w:rsidR="00865F43" w:rsidRDefault="00865F43" w:rsidP="00865F43">
      <w:pPr>
        <w:pStyle w:val="Content"/>
      </w:pPr>
    </w:p>
    <w:p w14:paraId="70BBCC4E" w14:textId="49CC4C73" w:rsidR="007B7606" w:rsidRDefault="007B7606" w:rsidP="00865F43">
      <w:pPr>
        <w:pStyle w:val="Content"/>
      </w:pPr>
      <w:r w:rsidRPr="00EB7D0D">
        <w:rPr>
          <w:color w:val="000000" w:themeColor="text1"/>
        </w:rPr>
        <w:t>Table</w:t>
      </w:r>
      <w:r>
        <w:rPr>
          <w:color w:val="000000" w:themeColor="text1"/>
        </w:rPr>
        <w:t xml:space="preserve"> 3</w:t>
      </w:r>
      <w:r w:rsidR="009F559A">
        <w:rPr>
          <w:color w:val="000000" w:themeColor="text1"/>
        </w:rPr>
        <w:t>-2</w:t>
      </w:r>
      <w:r>
        <w:rPr>
          <w:color w:val="000000" w:themeColor="text1"/>
        </w:rPr>
        <w:t xml:space="preserve"> s</w:t>
      </w:r>
      <w:r w:rsidR="00BD1D44">
        <w:t>hows the extractable information from the tweets per disaster.</w:t>
      </w:r>
    </w:p>
    <w:p w14:paraId="7FDEE12D" w14:textId="77777777" w:rsidR="00900BFD" w:rsidRDefault="00900BFD" w:rsidP="00865F43">
      <w:pPr>
        <w:pStyle w:val="Content"/>
      </w:pPr>
    </w:p>
    <w:p w14:paraId="6F99BCE0" w14:textId="77777777" w:rsidR="007B7606" w:rsidRDefault="007B7606" w:rsidP="00865F43">
      <w:pPr>
        <w:pStyle w:val="Content"/>
      </w:pPr>
    </w:p>
    <w:p w14:paraId="74E18F2A" w14:textId="1680858D" w:rsidR="00900BFD" w:rsidRDefault="00900BFD" w:rsidP="00900BFD">
      <w:pPr>
        <w:pStyle w:val="Caption"/>
        <w:keepNext/>
        <w:ind w:left="720" w:firstLine="720"/>
      </w:pPr>
      <w:bookmarkStart w:id="54" w:name="_Toc394960359"/>
      <w:r>
        <w:t xml:space="preserve">Table </w:t>
      </w:r>
      <w:r w:rsidR="006E524C">
        <w:fldChar w:fldCharType="begin"/>
      </w:r>
      <w:r w:rsidR="006E524C">
        <w:instrText xml:space="preserve"> STYLEREF 1 \s </w:instrText>
      </w:r>
      <w:r w:rsidR="006E524C">
        <w:fldChar w:fldCharType="separate"/>
      </w:r>
      <w:r w:rsidR="00B85B60">
        <w:rPr>
          <w:noProof/>
        </w:rPr>
        <w:t>3</w:t>
      </w:r>
      <w:r w:rsidR="006E524C">
        <w:rPr>
          <w:noProof/>
        </w:rPr>
        <w:fldChar w:fldCharType="end"/>
      </w:r>
      <w:r w:rsidR="00B85B60">
        <w:noBreakHyphen/>
      </w:r>
      <w:r w:rsidR="006E524C">
        <w:fldChar w:fldCharType="begin"/>
      </w:r>
      <w:r w:rsidR="006E524C">
        <w:instrText xml:space="preserve"> SEQ Table \* ARABIC \s 1 </w:instrText>
      </w:r>
      <w:r w:rsidR="006E524C">
        <w:fldChar w:fldCharType="separate"/>
      </w:r>
      <w:r w:rsidR="00B85B60">
        <w:rPr>
          <w:noProof/>
        </w:rPr>
        <w:t>2</w:t>
      </w:r>
      <w:r w:rsidR="006E524C">
        <w:rPr>
          <w:noProof/>
        </w:rPr>
        <w:fldChar w:fldCharType="end"/>
      </w:r>
      <w:r>
        <w:t xml:space="preserve">. </w:t>
      </w:r>
      <w:r w:rsidRPr="00FB2BB9">
        <w:t>Examples of disaster-related tweets with extractable information</w:t>
      </w:r>
      <w:bookmarkEnd w:id="54"/>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t>NDRRMC says 77 dead, 220 injured, 5 missing due to Typhoon Glenda #GlendaPH</w:t>
            </w:r>
          </w:p>
        </w:tc>
        <w:tc>
          <w:tcPr>
            <w:tcW w:w="3058" w:type="dxa"/>
            <w:vAlign w:val="center"/>
          </w:tcPr>
          <w:p w14:paraId="3C046663" w14:textId="77777777" w:rsidR="00865F43" w:rsidRDefault="00CA7440" w:rsidP="00CA7440">
            <w:pPr>
              <w:pStyle w:val="Content"/>
              <w:numPr>
                <w:ilvl w:val="0"/>
                <w:numId w:val="29"/>
              </w:numPr>
              <w:ind w:left="368" w:hanging="180"/>
              <w:jc w:val="left"/>
            </w:pPr>
            <w:r>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r w:rsidRPr="00CA7440">
              <w:t>Bagyong Glenda patuloy na nagbabanta sa Luzon. #GlendaPH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@rapplerdotcom:</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hyperlink r:id="rId27"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28" w:tgtFrame="_blank" w:history="1">
              <w:r w:rsidRPr="00CA7440">
                <w:rPr>
                  <w:rStyle w:val="Hyperlink"/>
                  <w:color w:val="000000" w:themeColor="text1"/>
                  <w:u w:val="none"/>
                  <w:shd w:val="clear" w:color="auto" w:fill="FCFCFC"/>
                </w:rPr>
                <w:t>pic.twitter.com/mECHfZfiyK</w:t>
              </w:r>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6E524C" w:rsidP="00D95E63">
            <w:pPr>
              <w:pStyle w:val="Content"/>
              <w:ind w:left="0"/>
              <w:jc w:val="left"/>
              <w:rPr>
                <w:color w:val="000000" w:themeColor="text1"/>
                <w:shd w:val="clear" w:color="auto" w:fill="FCFCFC"/>
              </w:rPr>
            </w:pPr>
            <w:hyperlink r:id="rId29"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ABSCBNNews</w:t>
              </w:r>
            </w:hyperlink>
            <w:r w:rsidR="00D95E63"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30" w:tgtFrame="_blank" w:history="1">
              <w:r w:rsidRPr="00CA7440">
                <w:rPr>
                  <w:rStyle w:val="Hyperlink"/>
                  <w:color w:val="000000" w:themeColor="text1"/>
                  <w:u w:val="none"/>
                  <w:shd w:val="clear" w:color="auto" w:fill="FCFCFC"/>
                </w:rPr>
                <w:t>bit.ly/UfEDeO</w:t>
              </w:r>
            </w:hyperlink>
            <w:r w:rsidRPr="00CA7440">
              <w:rPr>
                <w:color w:val="000000" w:themeColor="text1"/>
                <w:shd w:val="clear" w:color="auto" w:fill="FCFCFC"/>
              </w:rPr>
              <w:t xml:space="preserve"> </w:t>
            </w:r>
            <w:hyperlink r:id="rId31"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hyperlink>
            <w:r w:rsidRPr="00CA7440">
              <w:rPr>
                <w:color w:val="000000" w:themeColor="text1"/>
                <w:shd w:val="clear" w:color="auto" w:fill="FCFCFC"/>
              </w:rPr>
              <w:t xml:space="preserve"> </w:t>
            </w:r>
            <w:hyperlink r:id="rId32"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GlendaPH</w:t>
              </w:r>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@dswdserves:</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33" w:tgtFrame="_blank" w:history="1">
              <w:r w:rsidRPr="00CA7440">
                <w:rPr>
                  <w:color w:val="000000" w:themeColor="text1"/>
                  <w:shd w:val="clear" w:color="auto" w:fill="FCFCFC"/>
                </w:rPr>
                <w:t>#EarthquakePH</w:t>
              </w:r>
            </w:hyperlink>
            <w:r w:rsidRPr="00CA7440">
              <w:rPr>
                <w:color w:val="000000" w:themeColor="text1"/>
                <w:shd w:val="clear" w:color="auto" w:fill="FCFCFC"/>
              </w:rPr>
              <w:t xml:space="preserve"> </w:t>
            </w:r>
            <w:hyperlink r:id="rId34" w:tgtFrame="_blank" w:history="1">
              <w:r w:rsidRPr="00CA7440">
                <w:rPr>
                  <w:color w:val="000000" w:themeColor="text1"/>
                  <w:shd w:val="clear" w:color="auto" w:fill="FCFCFC"/>
                </w:rPr>
                <w:t>@dinkysunflower</w:t>
              </w:r>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Davao Occ</w:t>
            </w:r>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6E524C" w:rsidP="00D95E63">
            <w:pPr>
              <w:pStyle w:val="Content"/>
              <w:ind w:left="0"/>
              <w:jc w:val="left"/>
              <w:rPr>
                <w:color w:val="000000" w:themeColor="text1"/>
                <w:shd w:val="clear" w:color="auto" w:fill="FCFCFC"/>
              </w:rPr>
            </w:pPr>
            <w:hyperlink r:id="rId35"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phivolcs_dost</w:t>
              </w:r>
            </w:hyperlink>
            <w:r w:rsidR="00D95E63"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No expected damage from 6.1-magnitude </w:t>
            </w:r>
            <w:hyperlink r:id="rId36"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hyperlink>
            <w:r w:rsidRPr="00CA7440">
              <w:rPr>
                <w:color w:val="000000" w:themeColor="text1"/>
                <w:shd w:val="clear" w:color="auto" w:fill="FCFCFC"/>
              </w:rPr>
              <w:t xml:space="preserve"> off Davao Occidental; aftershocks expected: </w:t>
            </w:r>
            <w:hyperlink r:id="rId37"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@manila_bulletin:</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t>BREAKING: 6.1 magnitude quake felt, east of Davao at 3:59PM. #EarthquakePH</w:t>
            </w:r>
          </w:p>
        </w:tc>
        <w:tc>
          <w:tcPr>
            <w:tcW w:w="3058" w:type="dxa"/>
            <w:vAlign w:val="center"/>
          </w:tcPr>
          <w:p w14:paraId="06444B00" w14:textId="77777777" w:rsidR="00C4152E" w:rsidRDefault="00C4152E" w:rsidP="00C4152E">
            <w:pPr>
              <w:pStyle w:val="Content"/>
              <w:numPr>
                <w:ilvl w:val="0"/>
                <w:numId w:val="29"/>
              </w:numPr>
              <w:ind w:left="368" w:hanging="188"/>
              <w:jc w:val="left"/>
            </w:pPr>
            <w:r>
              <w:t>6.1 magnitude</w:t>
            </w:r>
          </w:p>
          <w:p w14:paraId="0FFCAE07" w14:textId="77777777" w:rsidR="00CA7440" w:rsidRDefault="00C4152E" w:rsidP="00C4152E">
            <w:pPr>
              <w:pStyle w:val="Content"/>
              <w:numPr>
                <w:ilvl w:val="0"/>
                <w:numId w:val="29"/>
              </w:numPr>
              <w:ind w:left="368" w:hanging="188"/>
              <w:jc w:val="left"/>
            </w:pPr>
            <w:r>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@seanbofill:</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#EarthquakePH</w:t>
            </w:r>
          </w:p>
        </w:tc>
        <w:tc>
          <w:tcPr>
            <w:tcW w:w="3058" w:type="dxa"/>
            <w:vAlign w:val="center"/>
          </w:tcPr>
          <w:p w14:paraId="6DFBE81E" w14:textId="3265BFAB" w:rsidR="00C4152E" w:rsidRDefault="00C4152E" w:rsidP="00C4152E">
            <w:pPr>
              <w:pStyle w:val="Content"/>
              <w:numPr>
                <w:ilvl w:val="0"/>
                <w:numId w:val="29"/>
              </w:numPr>
              <w:ind w:left="368" w:hanging="188"/>
              <w:jc w:val="left"/>
            </w:pPr>
            <w:r>
              <w:t>Magnitude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t>Flood</w:t>
            </w:r>
          </w:p>
        </w:tc>
        <w:tc>
          <w:tcPr>
            <w:tcW w:w="3057" w:type="dxa"/>
            <w:vAlign w:val="center"/>
          </w:tcPr>
          <w:p w14:paraId="7898AB97" w14:textId="77777777" w:rsidR="00D95E63" w:rsidRPr="00CA7440" w:rsidRDefault="006E524C" w:rsidP="00D95E63">
            <w:pPr>
              <w:pStyle w:val="Content"/>
              <w:ind w:left="0"/>
              <w:jc w:val="left"/>
              <w:rPr>
                <w:color w:val="000000" w:themeColor="text1"/>
                <w:shd w:val="clear" w:color="auto" w:fill="FCFCFC"/>
              </w:rPr>
            </w:pPr>
            <w:hyperlink r:id="rId38"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saabmagalona</w:t>
              </w:r>
            </w:hyperlink>
            <w:r w:rsidR="00D95E63"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Ortigas st across La Salle GH ankle-deep </w:t>
            </w:r>
            <w:hyperlink r:id="rId39"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p>
        </w:tc>
        <w:tc>
          <w:tcPr>
            <w:tcW w:w="3058" w:type="dxa"/>
            <w:vAlign w:val="center"/>
          </w:tcPr>
          <w:p w14:paraId="155D08B3" w14:textId="77777777" w:rsidR="008C2E37" w:rsidRDefault="00C4152E" w:rsidP="00C4152E">
            <w:pPr>
              <w:pStyle w:val="Content"/>
              <w:numPr>
                <w:ilvl w:val="0"/>
                <w:numId w:val="29"/>
              </w:numPr>
              <w:ind w:left="368" w:hanging="188"/>
              <w:jc w:val="left"/>
            </w:pPr>
            <w:r>
              <w:t>Ortigas st</w:t>
            </w:r>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lastRenderedPageBreak/>
              <w:t>Flood</w:t>
            </w:r>
          </w:p>
        </w:tc>
        <w:tc>
          <w:tcPr>
            <w:tcW w:w="3057" w:type="dxa"/>
            <w:vAlign w:val="center"/>
          </w:tcPr>
          <w:p w14:paraId="5A8EF43F" w14:textId="77777777" w:rsidR="00D95E63" w:rsidRPr="00CA7440" w:rsidRDefault="006E524C" w:rsidP="00D95E63">
            <w:pPr>
              <w:pStyle w:val="Content"/>
              <w:ind w:left="0"/>
              <w:jc w:val="left"/>
              <w:rPr>
                <w:color w:val="000000" w:themeColor="text1"/>
                <w:shd w:val="clear" w:color="auto" w:fill="FCFCFC"/>
              </w:rPr>
            </w:pPr>
            <w:hyperlink r:id="rId40"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MMDA</w:t>
              </w:r>
            </w:hyperlink>
            <w:r w:rsidR="00D95E63" w:rsidRPr="00CA7440">
              <w:rPr>
                <w:color w:val="000000" w:themeColor="text1"/>
                <w:shd w:val="clear" w:color="auto" w:fill="FCFCFC"/>
              </w:rPr>
              <w:t>:</w:t>
            </w:r>
          </w:p>
          <w:p w14:paraId="7F3DD24B" w14:textId="699C06B0" w:rsidR="00D85D35" w:rsidRPr="00CA7440" w:rsidRDefault="006E524C" w:rsidP="00D95E63">
            <w:pPr>
              <w:pStyle w:val="Content"/>
              <w:ind w:left="0"/>
              <w:jc w:val="left"/>
              <w:rPr>
                <w:color w:val="000000" w:themeColor="text1"/>
              </w:rPr>
            </w:pPr>
            <w:hyperlink r:id="rId41" w:tgtFrame="_blank" w:history="1">
              <w:r w:rsidR="00D95E63" w:rsidRPr="00CA7440">
                <w:rPr>
                  <w:rStyle w:val="hash"/>
                  <w:color w:val="000000" w:themeColor="text1"/>
                  <w:shd w:val="clear" w:color="auto" w:fill="FCFCFC"/>
                </w:rPr>
                <w:t>#</w:t>
              </w:r>
              <w:r w:rsidR="00D95E63" w:rsidRPr="00CA7440">
                <w:rPr>
                  <w:rStyle w:val="link-complex-target"/>
                  <w:color w:val="000000" w:themeColor="text1"/>
                  <w:shd w:val="clear" w:color="auto" w:fill="FCFCFC"/>
                </w:rPr>
                <w:t>FloodPH</w:t>
              </w:r>
            </w:hyperlink>
            <w:r w:rsidR="00D95E63" w:rsidRPr="00CA7440">
              <w:rPr>
                <w:color w:val="000000" w:themeColor="text1"/>
                <w:shd w:val="clear" w:color="auto" w:fill="FCFCFC"/>
              </w:rPr>
              <w:t xml:space="preserve">: As of 11:12 am, Orense to Estrella Southbound, 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@rqskye:</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@MovePH MT @PIAalerts 5m: #FLOODPH ALERT: Greenhills, La Salle Street, San Juan, Metro Manila: Knee-high. #TrafficPH</w:t>
            </w:r>
          </w:p>
        </w:tc>
        <w:tc>
          <w:tcPr>
            <w:tcW w:w="3058" w:type="dxa"/>
            <w:vAlign w:val="center"/>
          </w:tcPr>
          <w:p w14:paraId="71C88D41" w14:textId="77777777" w:rsidR="00CA7440" w:rsidRDefault="00C4152E" w:rsidP="00C4152E">
            <w:pPr>
              <w:pStyle w:val="Content"/>
              <w:numPr>
                <w:ilvl w:val="0"/>
                <w:numId w:val="29"/>
              </w:numPr>
              <w:ind w:left="368" w:hanging="188"/>
              <w:jc w:val="left"/>
            </w:pPr>
            <w:r>
              <w:t>Greenhills</w:t>
            </w:r>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@rqskye:</w:t>
            </w:r>
          </w:p>
          <w:p w14:paraId="74B12441" w14:textId="2005A790" w:rsidR="00CA7440" w:rsidRDefault="00CA7440" w:rsidP="00D95E63">
            <w:pPr>
              <w:pStyle w:val="Content"/>
              <w:ind w:left="0"/>
              <w:jc w:val="left"/>
              <w:rPr>
                <w:color w:val="000000" w:themeColor="text1"/>
              </w:rPr>
            </w:pPr>
            <w:r w:rsidRPr="00CA7440">
              <w:rPr>
                <w:color w:val="000000" w:themeColor="text1"/>
              </w:rPr>
              <w:t>@MovePH MT @MakatiTraffic 11:27am: Flooded area in Brgy. Pio del Pilar: Medina St. corner... tl.gd/n_1s2geia  |#FloodPH #TrafficPH</w:t>
            </w:r>
          </w:p>
        </w:tc>
        <w:tc>
          <w:tcPr>
            <w:tcW w:w="3058" w:type="dxa"/>
            <w:vAlign w:val="center"/>
          </w:tcPr>
          <w:p w14:paraId="754C7E59" w14:textId="6E06BC80" w:rsidR="00C4152E" w:rsidRDefault="00C4152E" w:rsidP="00C4152E">
            <w:pPr>
              <w:pStyle w:val="Content"/>
              <w:numPr>
                <w:ilvl w:val="0"/>
                <w:numId w:val="29"/>
              </w:numPr>
              <w:ind w:left="368" w:hanging="188"/>
              <w:jc w:val="left"/>
            </w:pPr>
            <w:r>
              <w:t>11:27am</w:t>
            </w:r>
          </w:p>
          <w:p w14:paraId="07A8767B" w14:textId="77777777" w:rsidR="00C4152E" w:rsidRPr="00C4152E" w:rsidRDefault="00C4152E" w:rsidP="00C4152E">
            <w:pPr>
              <w:pStyle w:val="Content"/>
              <w:numPr>
                <w:ilvl w:val="0"/>
                <w:numId w:val="29"/>
              </w:numPr>
              <w:ind w:left="368" w:hanging="188"/>
              <w:jc w:val="left"/>
            </w:pPr>
            <w:r w:rsidRPr="00CA7440">
              <w:rPr>
                <w:color w:val="000000" w:themeColor="text1"/>
              </w:rPr>
              <w:t>Brgy. Pio del Pilar</w:t>
            </w:r>
          </w:p>
          <w:p w14:paraId="4AC8C574" w14:textId="64D60AB9" w:rsidR="00CA7440" w:rsidRDefault="00C4152E" w:rsidP="00826175">
            <w:pPr>
              <w:pStyle w:val="Content"/>
              <w:keepNext/>
              <w:numPr>
                <w:ilvl w:val="0"/>
                <w:numId w:val="29"/>
              </w:numPr>
              <w:ind w:left="368" w:hanging="188"/>
              <w:jc w:val="left"/>
            </w:pPr>
            <w:r w:rsidRPr="00CA7440">
              <w:rPr>
                <w:color w:val="000000" w:themeColor="text1"/>
              </w:rPr>
              <w:t>Medina St. corner</w:t>
            </w:r>
          </w:p>
        </w:tc>
      </w:tr>
    </w:tbl>
    <w:p w14:paraId="261DDFD1" w14:textId="2F7072D3" w:rsidR="00826175" w:rsidRDefault="00826175" w:rsidP="00826175">
      <w:pPr>
        <w:pStyle w:val="Caption"/>
        <w:ind w:left="720" w:firstLine="720"/>
      </w:pPr>
    </w:p>
    <w:p w14:paraId="5D260B90" w14:textId="77777777" w:rsidR="00667DA4" w:rsidRDefault="00667DA4" w:rsidP="00667DA4">
      <w:pPr>
        <w:pStyle w:val="Content"/>
        <w:ind w:left="0"/>
      </w:pPr>
    </w:p>
    <w:p w14:paraId="17967F23" w14:textId="662E07E4" w:rsidR="00667DA4" w:rsidRDefault="00667DA4" w:rsidP="00667DA4">
      <w:pPr>
        <w:pStyle w:val="Heading2"/>
      </w:pPr>
      <w:bookmarkStart w:id="55" w:name="_Toc394779505"/>
      <w:r>
        <w:t>Evaluation Metrics</w:t>
      </w:r>
      <w:bookmarkEnd w:id="55"/>
    </w:p>
    <w:p w14:paraId="61BBA1E5" w14:textId="77777777" w:rsidR="005F3A0B" w:rsidRDefault="005F3A0B" w:rsidP="005F3A0B"/>
    <w:p w14:paraId="763EB6DD" w14:textId="5EFA32F8" w:rsidR="005F3A0B" w:rsidRPr="005F3A0B" w:rsidRDefault="005F3A0B" w:rsidP="005F3A0B">
      <w:pPr>
        <w:pStyle w:val="Content"/>
      </w:pPr>
      <w:r>
        <w:t>This section discusses the different metrics that will evaluate the performance of the information extraction system.</w:t>
      </w:r>
    </w:p>
    <w:p w14:paraId="2876436E" w14:textId="77777777" w:rsidR="00667DA4" w:rsidRPr="00667DA4" w:rsidRDefault="00667DA4" w:rsidP="00667DA4">
      <w:pPr>
        <w:pStyle w:val="Content"/>
      </w:pPr>
    </w:p>
    <w:p w14:paraId="54BFE184" w14:textId="77777777" w:rsidR="005F3A0B" w:rsidRDefault="005F3A0B" w:rsidP="005F3A0B">
      <w:pPr>
        <w:pStyle w:val="Heading3"/>
      </w:pPr>
      <w:bookmarkStart w:id="56" w:name="_Toc394779506"/>
      <w:r>
        <w:t>F-measure</w:t>
      </w:r>
      <w:bookmarkEnd w:id="56"/>
    </w:p>
    <w:p w14:paraId="603B5726" w14:textId="77777777" w:rsidR="005F3A0B" w:rsidRDefault="005F3A0B" w:rsidP="005F3A0B">
      <w:pPr>
        <w:pStyle w:val="Content"/>
      </w:pPr>
    </w:p>
    <w:p w14:paraId="46ABEE16" w14:textId="77777777" w:rsidR="005C142B" w:rsidRDefault="005F3A0B" w:rsidP="003B6733">
      <w:pPr>
        <w:pStyle w:val="Content"/>
      </w:pPr>
      <w:r>
        <w:t xml:space="preserve">Precision and recall are the two primary metrics. Given a subject and a gold standard, precision is the percentage of cases that the subject was correctly classified as positive or true in the gold standard. </w:t>
      </w:r>
    </w:p>
    <w:p w14:paraId="51C93CBC" w14:textId="77777777" w:rsidR="005C142B" w:rsidRDefault="005C142B" w:rsidP="003B6733">
      <w:pPr>
        <w:pStyle w:val="Content"/>
      </w:pPr>
    </w:p>
    <w:p w14:paraId="5F8B309C" w14:textId="4CD9922A" w:rsidR="005F3A0B" w:rsidRDefault="005F3A0B" w:rsidP="003B6733">
      <w:pPr>
        <w:pStyle w:val="Content"/>
      </w:pPr>
      <w:r>
        <w:t>Recall is the percentage of cases in the gold standard that was correctly classified as positive or true by the subject. The two metrics are often combined as their harmonic mean known as the F-measure (Hripcsak and Rothschild, 2005).</w:t>
      </w:r>
    </w:p>
    <w:p w14:paraId="153A3B6A" w14:textId="77777777" w:rsidR="00622A36" w:rsidRDefault="00622A36" w:rsidP="003B6733">
      <w:pPr>
        <w:pStyle w:val="Content"/>
      </w:pPr>
    </w:p>
    <w:p w14:paraId="3925B464" w14:textId="2B77C059" w:rsidR="00900BFD" w:rsidRPr="005C142B" w:rsidRDefault="00900BFD" w:rsidP="005C142B">
      <w:pPr>
        <w:ind w:left="2160" w:firstLine="720"/>
      </w:pPr>
      <w:bookmarkStart w:id="57" w:name="_Toc394960360"/>
      <w:r w:rsidRPr="005C142B">
        <w:t xml:space="preserve">Table </w:t>
      </w:r>
      <w:r w:rsidR="006E524C">
        <w:fldChar w:fldCharType="begin"/>
      </w:r>
      <w:r w:rsidR="006E524C">
        <w:instrText xml:space="preserve"> STYLEREF 1 \s </w:instrText>
      </w:r>
      <w:r w:rsidR="006E524C">
        <w:fldChar w:fldCharType="separate"/>
      </w:r>
      <w:r w:rsidR="00B85B60">
        <w:rPr>
          <w:noProof/>
        </w:rPr>
        <w:t>3</w:t>
      </w:r>
      <w:r w:rsidR="006E524C">
        <w:rPr>
          <w:noProof/>
        </w:rPr>
        <w:fldChar w:fldCharType="end"/>
      </w:r>
      <w:r w:rsidR="00B85B60">
        <w:noBreakHyphen/>
      </w:r>
      <w:r w:rsidR="006E524C">
        <w:fldChar w:fldCharType="begin"/>
      </w:r>
      <w:r w:rsidR="006E524C">
        <w:instrText xml:space="preserve"> SEQ Table \* ARABIC \s 1 </w:instrText>
      </w:r>
      <w:r w:rsidR="006E524C">
        <w:fldChar w:fldCharType="separate"/>
      </w:r>
      <w:r w:rsidR="00B85B60">
        <w:rPr>
          <w:noProof/>
        </w:rPr>
        <w:t>3</w:t>
      </w:r>
      <w:r w:rsidR="006E524C">
        <w:rPr>
          <w:noProof/>
        </w:rPr>
        <w:fldChar w:fldCharType="end"/>
      </w:r>
      <w:r w:rsidRPr="005C142B">
        <w:t>. Confusion Matrix (Davis and Goadrich, 2006)</w:t>
      </w:r>
      <w:bookmarkEnd w:id="57"/>
    </w:p>
    <w:tbl>
      <w:tblPr>
        <w:tblStyle w:val="TableGrid"/>
        <w:tblW w:w="0" w:type="auto"/>
        <w:tblInd w:w="1440" w:type="dxa"/>
        <w:tblLook w:val="04A0" w:firstRow="1" w:lastRow="0" w:firstColumn="1" w:lastColumn="0" w:noHBand="0" w:noVBand="1"/>
      </w:tblPr>
      <w:tblGrid>
        <w:gridCol w:w="2654"/>
        <w:gridCol w:w="2622"/>
        <w:gridCol w:w="2634"/>
      </w:tblGrid>
      <w:tr w:rsidR="00622A36" w14:paraId="60137096" w14:textId="77777777" w:rsidTr="00900BFD">
        <w:tc>
          <w:tcPr>
            <w:tcW w:w="2654" w:type="dxa"/>
          </w:tcPr>
          <w:p w14:paraId="57E8C851" w14:textId="77777777" w:rsidR="00622A36" w:rsidRDefault="00622A36" w:rsidP="00622A36">
            <w:pPr>
              <w:pStyle w:val="Content"/>
              <w:ind w:left="0"/>
              <w:jc w:val="center"/>
            </w:pPr>
          </w:p>
        </w:tc>
        <w:tc>
          <w:tcPr>
            <w:tcW w:w="2622" w:type="dxa"/>
          </w:tcPr>
          <w:p w14:paraId="1859B78D" w14:textId="15D60398" w:rsidR="00622A36" w:rsidRPr="00915BA7" w:rsidRDefault="00622A36" w:rsidP="00622A36">
            <w:pPr>
              <w:pStyle w:val="Content"/>
              <w:ind w:left="0"/>
              <w:jc w:val="center"/>
              <w:rPr>
                <w:b/>
              </w:rPr>
            </w:pPr>
            <w:r w:rsidRPr="00915BA7">
              <w:rPr>
                <w:b/>
              </w:rPr>
              <w:t>Actual Positive</w:t>
            </w:r>
          </w:p>
        </w:tc>
        <w:tc>
          <w:tcPr>
            <w:tcW w:w="2634" w:type="dxa"/>
          </w:tcPr>
          <w:p w14:paraId="44E353D2" w14:textId="4E54A9AC" w:rsidR="00622A36" w:rsidRPr="00915BA7" w:rsidRDefault="00622A36" w:rsidP="00622A36">
            <w:pPr>
              <w:pStyle w:val="Content"/>
              <w:ind w:left="0"/>
              <w:jc w:val="center"/>
              <w:rPr>
                <w:b/>
              </w:rPr>
            </w:pPr>
            <w:r w:rsidRPr="00915BA7">
              <w:rPr>
                <w:b/>
              </w:rPr>
              <w:t>Actual Negative</w:t>
            </w:r>
          </w:p>
        </w:tc>
      </w:tr>
      <w:tr w:rsidR="00622A36" w14:paraId="3EF69193" w14:textId="77777777" w:rsidTr="00900BFD">
        <w:tc>
          <w:tcPr>
            <w:tcW w:w="2654" w:type="dxa"/>
          </w:tcPr>
          <w:p w14:paraId="64D30767" w14:textId="20FE01F4" w:rsidR="00622A36" w:rsidRPr="00915BA7" w:rsidRDefault="00622A36" w:rsidP="00622A36">
            <w:pPr>
              <w:pStyle w:val="Content"/>
              <w:ind w:left="0"/>
              <w:jc w:val="center"/>
              <w:rPr>
                <w:b/>
              </w:rPr>
            </w:pPr>
            <w:r w:rsidRPr="00915BA7">
              <w:rPr>
                <w:b/>
              </w:rPr>
              <w:t>Predicted Positive</w:t>
            </w:r>
          </w:p>
        </w:tc>
        <w:tc>
          <w:tcPr>
            <w:tcW w:w="2622" w:type="dxa"/>
          </w:tcPr>
          <w:p w14:paraId="0ECFDD40" w14:textId="7CC164F5" w:rsidR="00622A36" w:rsidRDefault="00622A36" w:rsidP="00622A36">
            <w:pPr>
              <w:pStyle w:val="Content"/>
              <w:ind w:left="0"/>
              <w:jc w:val="center"/>
            </w:pPr>
            <w:r>
              <w:t>True Positive</w:t>
            </w:r>
          </w:p>
        </w:tc>
        <w:tc>
          <w:tcPr>
            <w:tcW w:w="2634" w:type="dxa"/>
          </w:tcPr>
          <w:p w14:paraId="5767AA21" w14:textId="224B1519" w:rsidR="00622A36" w:rsidRDefault="00622A36" w:rsidP="00622A36">
            <w:pPr>
              <w:pStyle w:val="Content"/>
              <w:ind w:left="0"/>
              <w:jc w:val="center"/>
            </w:pPr>
            <w:r>
              <w:t>False Positive</w:t>
            </w:r>
          </w:p>
        </w:tc>
      </w:tr>
      <w:tr w:rsidR="00622A36" w14:paraId="0A98753B" w14:textId="77777777" w:rsidTr="00900BFD">
        <w:tc>
          <w:tcPr>
            <w:tcW w:w="2654" w:type="dxa"/>
          </w:tcPr>
          <w:p w14:paraId="143B8939" w14:textId="4B9DB8A5" w:rsidR="00622A36" w:rsidRPr="00915BA7" w:rsidRDefault="00622A36" w:rsidP="00622A36">
            <w:pPr>
              <w:pStyle w:val="Content"/>
              <w:ind w:left="0"/>
              <w:jc w:val="center"/>
              <w:rPr>
                <w:b/>
              </w:rPr>
            </w:pPr>
            <w:r w:rsidRPr="00915BA7">
              <w:rPr>
                <w:b/>
              </w:rPr>
              <w:t>Predicted Negative</w:t>
            </w:r>
          </w:p>
        </w:tc>
        <w:tc>
          <w:tcPr>
            <w:tcW w:w="2622" w:type="dxa"/>
          </w:tcPr>
          <w:p w14:paraId="4B0C1ADC" w14:textId="6BE2F3EC" w:rsidR="00622A36" w:rsidRDefault="00622A36" w:rsidP="00622A36">
            <w:pPr>
              <w:pStyle w:val="Content"/>
              <w:ind w:left="0"/>
              <w:jc w:val="center"/>
            </w:pPr>
            <w:r>
              <w:t>False Negative</w:t>
            </w:r>
          </w:p>
        </w:tc>
        <w:tc>
          <w:tcPr>
            <w:tcW w:w="2634" w:type="dxa"/>
          </w:tcPr>
          <w:p w14:paraId="2A6F4AE1" w14:textId="357530EE" w:rsidR="00622A36" w:rsidRDefault="00622A36" w:rsidP="00915BA7">
            <w:pPr>
              <w:pStyle w:val="Content"/>
              <w:keepNext/>
              <w:ind w:left="0"/>
              <w:jc w:val="center"/>
            </w:pPr>
            <w:r>
              <w:t>True Negative</w:t>
            </w:r>
          </w:p>
        </w:tc>
      </w:tr>
    </w:tbl>
    <w:p w14:paraId="34291B3A" w14:textId="77777777" w:rsidR="00713C2D" w:rsidRPr="00713C2D" w:rsidRDefault="00713C2D" w:rsidP="00915BA7"/>
    <w:p w14:paraId="0E530387" w14:textId="47D036AF" w:rsidR="00713C2D" w:rsidRDefault="00713C2D">
      <w:pPr>
        <w:pStyle w:val="Content"/>
      </w:pPr>
      <w:r>
        <w:t>The True positive category means a positive instance is correctly predicted as positive while the False positive category denotes a negative instance is predicted as positive. Then, the True negative category signifies a negative instance is predicted correctly as negative while the False negative means a positive instance is predicted as negative</w:t>
      </w:r>
      <w:r w:rsidR="00BC5245">
        <w:t xml:space="preserve"> (Davis and Goadrich, 2006)</w:t>
      </w:r>
      <w:r>
        <w:t>.</w:t>
      </w:r>
    </w:p>
    <w:p w14:paraId="5FC92B6A" w14:textId="77777777" w:rsidR="00622A36" w:rsidRDefault="00622A36" w:rsidP="005F3A0B">
      <w:pPr>
        <w:pStyle w:val="Content"/>
      </w:pPr>
    </w:p>
    <w:p w14:paraId="6E4DB8E1" w14:textId="77777777" w:rsidR="005F3A0B" w:rsidRDefault="005F3A0B" w:rsidP="005F3A0B">
      <w:pPr>
        <w:pStyle w:val="Content"/>
        <w:rPr>
          <w:rFonts w:eastAsiaTheme="minorEastAsia"/>
          <w:szCs w:val="24"/>
        </w:rPr>
      </w:pPr>
      <m:oMathPara>
        <m:oMath>
          <m:r>
            <w:rPr>
              <w:rFonts w:ascii="Cambria Math" w:hAnsi="Cambria Math"/>
            </w:rPr>
            <m:t>Precision</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Positive</m:t>
              </m:r>
            </m:den>
          </m:f>
        </m:oMath>
      </m:oMathPara>
    </w:p>
    <w:p w14:paraId="36BA8FF1" w14:textId="77777777" w:rsidR="005F3A0B" w:rsidRDefault="005F3A0B" w:rsidP="005F3A0B">
      <w:pPr>
        <w:pStyle w:val="Content"/>
        <w:rPr>
          <w:rFonts w:eastAsiaTheme="minorEastAsia"/>
          <w:szCs w:val="24"/>
        </w:rPr>
      </w:pPr>
    </w:p>
    <w:p w14:paraId="2E30E24D" w14:textId="77777777" w:rsidR="005F3A0B" w:rsidRDefault="005F3A0B" w:rsidP="005F3A0B">
      <w:pPr>
        <w:pStyle w:val="Content"/>
        <w:rPr>
          <w:rFonts w:eastAsiaTheme="minorEastAsia"/>
          <w:szCs w:val="24"/>
        </w:rPr>
      </w:pPr>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Negative</m:t>
              </m:r>
            </m:den>
          </m:f>
        </m:oMath>
      </m:oMathPara>
    </w:p>
    <w:p w14:paraId="24665DF8" w14:textId="77777777" w:rsidR="005F3A0B" w:rsidRDefault="005F3A0B" w:rsidP="005F3A0B">
      <w:pPr>
        <w:pStyle w:val="Content"/>
        <w:ind w:left="0"/>
        <w:rPr>
          <w:rFonts w:eastAsiaTheme="minorEastAsia"/>
        </w:rPr>
      </w:pPr>
    </w:p>
    <w:p w14:paraId="062FBD34" w14:textId="77777777" w:rsidR="005F3A0B" w:rsidRDefault="005F3A0B" w:rsidP="005F3A0B">
      <w:pPr>
        <w:pStyle w:val="Content"/>
        <w:rPr>
          <w:b/>
        </w:rPr>
      </w:pPr>
    </w:p>
    <w:p w14:paraId="707A19A7" w14:textId="77777777" w:rsidR="005F3A0B" w:rsidRDefault="005F3A0B" w:rsidP="005F3A0B">
      <w:pPr>
        <w:pStyle w:val="Content"/>
        <w:rPr>
          <w:rFonts w:eastAsiaTheme="minorEastAsia"/>
        </w:rPr>
      </w:pPr>
      <m:oMathPara>
        <m:oMathParaPr>
          <m:jc m:val="center"/>
        </m:oMathParaPr>
        <m:oMath>
          <m:r>
            <w:rPr>
              <w:rFonts w:ascii="Cambria Math" w:hAnsi="Cambria Math"/>
            </w:rPr>
            <w:lastRenderedPageBreak/>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p>
    <w:p w14:paraId="17370A7D" w14:textId="77777777" w:rsidR="005F3A0B" w:rsidRDefault="005F3A0B" w:rsidP="005F3A0B">
      <w:pPr>
        <w:ind w:left="1080"/>
      </w:pPr>
    </w:p>
    <w:p w14:paraId="359A29C3" w14:textId="77777777" w:rsidR="005F3A0B" w:rsidRDefault="005F3A0B" w:rsidP="005F3A0B">
      <w:pPr>
        <w:pStyle w:val="Heading3"/>
      </w:pPr>
      <w:bookmarkStart w:id="58" w:name="_Toc394779507"/>
      <w:r>
        <w:t>Kappa Statistics</w:t>
      </w:r>
      <w:bookmarkEnd w:id="58"/>
    </w:p>
    <w:p w14:paraId="7640FB33" w14:textId="77777777" w:rsidR="005F3A0B" w:rsidRDefault="005F3A0B" w:rsidP="005F3A0B"/>
    <w:p w14:paraId="35F1B9CE" w14:textId="77777777" w:rsidR="005F3A0B" w:rsidRDefault="005F3A0B" w:rsidP="005F3A0B">
      <w:pPr>
        <w:pStyle w:val="Content"/>
      </w:pPr>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p>
    <w:p w14:paraId="1571EB6E" w14:textId="77777777" w:rsidR="005F3A0B" w:rsidRDefault="005F3A0B" w:rsidP="005F3A0B">
      <w:pPr>
        <w:pStyle w:val="Content"/>
      </w:pPr>
    </w:p>
    <w:p w14:paraId="4E619B66" w14:textId="77777777" w:rsidR="005F3A0B" w:rsidRDefault="005F3A0B" w:rsidP="005F3A0B">
      <w:pPr>
        <w:pStyle w:val="Content"/>
        <w:rPr>
          <w:rFonts w:eastAsiaTheme="minorEastAsia"/>
        </w:rPr>
      </w:pPr>
      <m:oMathPara>
        <m:oMath>
          <m:r>
            <w:rPr>
              <w:rFonts w:ascii="Cambria Math" w:hAnsi="Cambria Math"/>
            </w:rPr>
            <m:t>k</m:t>
          </m:r>
          <m:r>
            <m:rPr>
              <m:sty m:val="p"/>
            </m:rPr>
            <w:rPr>
              <w:rFonts w:ascii="Cambria Math" w:hAnsi="Cambria Math"/>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szCs w:val="24"/>
                    </w:rPr>
                  </m:ctrlPr>
                </m:sSubPr>
                <m:e>
                  <m:r>
                    <w:rPr>
                      <w:rFonts w:ascii="Cambria Math" w:hAnsi="Cambria Math"/>
                    </w:rPr>
                    <m:t>p</m:t>
                  </m:r>
                </m:e>
                <m:sub>
                  <m:r>
                    <w:rPr>
                      <w:rFonts w:ascii="Cambria Math" w:hAnsi="Cambria Math"/>
                    </w:rPr>
                    <m:t>e</m:t>
                  </m:r>
                </m:sub>
              </m:sSub>
            </m:den>
          </m:f>
        </m:oMath>
      </m:oMathPara>
    </w:p>
    <w:p w14:paraId="48CE7251" w14:textId="613E97E8" w:rsidR="00421D73" w:rsidRDefault="005F3A0B" w:rsidP="00915BA7">
      <w:pPr>
        <w:pStyle w:val="Content"/>
      </w:pPr>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p>
    <w:p w14:paraId="39568E53" w14:textId="77777777" w:rsidR="001A5B48" w:rsidRPr="00EC3901" w:rsidRDefault="001A5B48" w:rsidP="001A5B48">
      <w:pPr>
        <w:pStyle w:val="Content"/>
      </w:pPr>
    </w:p>
    <w:p w14:paraId="532972B8" w14:textId="4147A012" w:rsidR="00FC6A56" w:rsidRDefault="00FC6A56" w:rsidP="00FC6A56">
      <w:pPr>
        <w:pStyle w:val="Heading2"/>
      </w:pPr>
      <w:bookmarkStart w:id="59" w:name="_Toc394779508"/>
      <w:r>
        <w:t>Tools</w:t>
      </w:r>
      <w:bookmarkEnd w:id="59"/>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60" w:name="_Toc394779509"/>
      <w:r>
        <w:t>Apache OpenNLP</w:t>
      </w:r>
      <w:r w:rsidR="00B86C39">
        <w:t xml:space="preserve"> (OpenNLP, 2011)</w:t>
      </w:r>
      <w:bookmarkEnd w:id="60"/>
    </w:p>
    <w:p w14:paraId="02EE9616" w14:textId="77777777" w:rsidR="0073567A" w:rsidRPr="0073567A" w:rsidRDefault="0073567A" w:rsidP="0073567A"/>
    <w:p w14:paraId="7240115A" w14:textId="7B4C5B89" w:rsidR="00FC6A56" w:rsidRDefault="00FC6A56" w:rsidP="00C833D6">
      <w:pPr>
        <w:pStyle w:val="Content"/>
      </w:pPr>
      <w:r>
        <w:t>Apache OpenNLP is a Java-based library used for commonly used modules in NLP. It has tokenization, sentence segmentation, part-of-speech (POS) tagging, named entity recognition (NER), chunking, parsing and coreference resolution. It also uses maximum entropy and perceptron based machine learning to train the model.</w:t>
      </w:r>
      <w:r w:rsidR="009822C5">
        <w:t xml:space="preserve"> OpenNLP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t>Tokenizer</w:t>
      </w:r>
    </w:p>
    <w:p w14:paraId="19968F4A" w14:textId="6A592608" w:rsidR="0073567A" w:rsidRDefault="0073567A" w:rsidP="0073567A">
      <w:r>
        <w:tab/>
      </w:r>
    </w:p>
    <w:p w14:paraId="5A1BB85D" w14:textId="48CC74D9" w:rsidR="00B86C39" w:rsidRDefault="0073567A" w:rsidP="00C833D6">
      <w:pPr>
        <w:pStyle w:val="Content"/>
      </w:pPr>
      <w:r>
        <w:t xml:space="preserve">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04F1C542" w14:textId="5CDE0709" w:rsidR="006A76F3" w:rsidRDefault="00B86C39" w:rsidP="00180DA1">
      <w:pPr>
        <w:pStyle w:val="Content"/>
      </w:pPr>
      <w:r>
        <w:t>The OpenN</w:t>
      </w:r>
      <w:r w:rsidR="00450CB2">
        <w:t xml:space="preserve">LP NER is used to detect names in the sentence. It accepts a tokenized string as input. OpenNLP offers pre-trained models that are trained on freely available corpora. </w:t>
      </w:r>
      <w:r w:rsidR="0034423D">
        <w:lastRenderedPageBreak/>
        <w:t>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4A293903" w14:textId="77777777" w:rsidR="006A76F3" w:rsidRDefault="006A76F3" w:rsidP="00C833D6">
      <w:pPr>
        <w:pStyle w:val="Content"/>
      </w:pPr>
    </w:p>
    <w:p w14:paraId="37964533" w14:textId="4915393C" w:rsidR="0034423D" w:rsidRDefault="0034423D" w:rsidP="00AB2880">
      <w:pPr>
        <w:pStyle w:val="Heading4"/>
      </w:pPr>
      <w:r>
        <w:t>Document Categorization</w:t>
      </w:r>
    </w:p>
    <w:p w14:paraId="4FE56F65" w14:textId="2FEF5154" w:rsidR="00F64B86" w:rsidRDefault="00F64B86" w:rsidP="00F64B86">
      <w:r>
        <w:tab/>
      </w:r>
    </w:p>
    <w:p w14:paraId="0B0FE2FA" w14:textId="0B84E157" w:rsidR="00F64B86" w:rsidRDefault="00F64B86" w:rsidP="00C833D6">
      <w:pPr>
        <w:pStyle w:val="Content"/>
      </w:pPr>
      <w:r>
        <w:t xml:space="preserve">The OpenNLP document categorizer </w:t>
      </w:r>
      <w:r w:rsidR="002F7B9C">
        <w:t xml:space="preserve">uses maximum entropy to classify the document to a pre-defined category. The module needs a model because the requirements varies for different users. So, there are no pre-defined models. </w:t>
      </w:r>
    </w:p>
    <w:p w14:paraId="56E75546" w14:textId="77777777" w:rsidR="0034423D" w:rsidRDefault="0034423D" w:rsidP="004E73BB">
      <w:pPr>
        <w:pStyle w:val="Content"/>
        <w:ind w:left="0"/>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w:t>
      </w:r>
      <w:r w:rsidR="0018584F">
        <w:t>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OpenNLP chunker groups </w:t>
      </w:r>
      <w:r w:rsidR="002F7B9C">
        <w:t xml:space="preserve">syntactically </w:t>
      </w:r>
      <w:r>
        <w:t xml:space="preserve">correlated words. The chunker needs a tokenized and tagged sentence in order to perform the chunker. </w:t>
      </w:r>
      <w:r w:rsidR="002F7B9C">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t>Parser</w:t>
      </w:r>
    </w:p>
    <w:p w14:paraId="03C57630" w14:textId="77777777" w:rsidR="002F7B9C" w:rsidRDefault="002F7B9C" w:rsidP="002F7B9C"/>
    <w:p w14:paraId="4953D007" w14:textId="4303F71C" w:rsidR="002F7B9C" w:rsidRPr="002F7B9C" w:rsidRDefault="009822C5" w:rsidP="00C833D6">
      <w:pPr>
        <w:pStyle w:val="Content"/>
      </w:pPr>
      <w:r>
        <w:t xml:space="preserve">The OpenNLP parser is responsible for turning the input text into a tree. OpenNLP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Default="00F64B86" w:rsidP="00C833D6">
      <w:pPr>
        <w:pStyle w:val="Content"/>
      </w:pPr>
      <w:r>
        <w:t>The OpenNLP Coreference resolution is not fully developed yet. It is still very much limited as its implementation is only for noun mentions.</w:t>
      </w: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61" w:name="_Toc394779510"/>
      <w:r>
        <w:t>ANNIE</w:t>
      </w:r>
      <w:r w:rsidR="00921658">
        <w:t xml:space="preserve"> (Cunningham et al., 2002)</w:t>
      </w:r>
      <w:bookmarkEnd w:id="61"/>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Pr="00EC2B65" w:rsidRDefault="00EC2B65"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t>ANNIE tokenizer uses rules to split the sentence into words, numbers and punctuations.</w:t>
      </w:r>
      <w:r w:rsidR="00D00BB9">
        <w:t xml:space="preserve"> The tokenizer can also differentiate lower case and upper case words as well as special </w:t>
      </w:r>
      <w:r w:rsidR="00D00BB9">
        <w:lastRenderedPageBreak/>
        <w:t>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2CA59B66" w:rsidR="00EC2B65" w:rsidRDefault="00D00BB9" w:rsidP="00C833D6">
      <w:pPr>
        <w:pStyle w:val="Content"/>
      </w:pPr>
      <w:r>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w:t>
      </w:r>
      <w:r w:rsidR="006859A7">
        <w:t>a SpaceToke</w:t>
      </w:r>
      <w:r w:rsidR="00DB298E">
        <w:t>n.</w:t>
      </w:r>
    </w:p>
    <w:p w14:paraId="2391C83A" w14:textId="77777777" w:rsidR="00511D00" w:rsidRDefault="00511D00" w:rsidP="004E73BB">
      <w:pPr>
        <w:pStyle w:val="Content"/>
        <w:ind w:left="0"/>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an abbreviations or signals the end of the 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(OrthoMatcher)</w:t>
      </w:r>
    </w:p>
    <w:p w14:paraId="1AB4E6F9" w14:textId="77777777" w:rsidR="003A2ECA" w:rsidRDefault="003A2ECA" w:rsidP="00C833D6">
      <w:pPr>
        <w:pStyle w:val="Content"/>
      </w:pPr>
    </w:p>
    <w:p w14:paraId="7914F1BF" w14:textId="5E6B4D76" w:rsidR="0073567A" w:rsidRDefault="001B036E" w:rsidP="00C833D6">
      <w:pPr>
        <w:pStyle w:val="Content"/>
      </w:pPr>
      <w:r>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AB2880">
      <w:pPr>
        <w:pStyle w:val="Heading3"/>
      </w:pPr>
      <w:bookmarkStart w:id="62" w:name="_Toc394779511"/>
      <w:r>
        <w:t>Twitter NLP Tools</w:t>
      </w:r>
      <w:r w:rsidR="00C07FC7">
        <w:t xml:space="preserve"> (Ritter et al., 2011)</w:t>
      </w:r>
      <w:bookmarkEnd w:id="62"/>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w:t>
      </w:r>
      <w:r>
        <w:lastRenderedPageBreak/>
        <w:t xml:space="preserve">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3F34941C" w14:textId="7C147D3C" w:rsidR="00DB298E" w:rsidRDefault="00416B58" w:rsidP="00900BFD">
      <w:pPr>
        <w:pStyle w:val="Content"/>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33772B67" w14:textId="77777777" w:rsidR="009E1881" w:rsidRDefault="009E1881" w:rsidP="004E73BB">
      <w:pPr>
        <w:pStyle w:val="Content"/>
        <w:ind w:left="0"/>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T-SEG utilizes the features of T-CAP and is trained by manually tagging the 2,400 tweets with named entities. @usernames were not considered as a named entity. To implement T-SEG, they used a sequence-labeling task using IOB encoding for representing segmentations, CRF, Freebase, and T-POS, T-CHUNK, T-CAP, Brown clusters for feature generation.</w:t>
      </w:r>
    </w:p>
    <w:p w14:paraId="2480C3A5" w14:textId="77777777" w:rsidR="00BA11F0" w:rsidRDefault="00BA11F0" w:rsidP="00C833D6">
      <w:pPr>
        <w:pStyle w:val="Content"/>
      </w:pPr>
    </w:p>
    <w:p w14:paraId="1323EE7A" w14:textId="77777777" w:rsidR="004E73BB" w:rsidRDefault="004E73BB" w:rsidP="00C833D6">
      <w:pPr>
        <w:pStyle w:val="Content"/>
      </w:pPr>
    </w:p>
    <w:p w14:paraId="09843F1A" w14:textId="596D67B6" w:rsidR="00BA11F0" w:rsidRDefault="00BA11F0" w:rsidP="00AB2880">
      <w:pPr>
        <w:pStyle w:val="Heading4"/>
      </w:pPr>
      <w:r>
        <w:lastRenderedPageBreak/>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LabeledLDA.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5DBDC6C6" w14:textId="77777777" w:rsidR="001C108D" w:rsidRDefault="001C108D" w:rsidP="00900BFD">
      <w:pPr>
        <w:pStyle w:val="Content"/>
        <w:ind w:left="0"/>
      </w:pPr>
    </w:p>
    <w:p w14:paraId="69A2F452" w14:textId="7F4D3599" w:rsidR="00D3023F" w:rsidRDefault="00D3023F" w:rsidP="00AB2880">
      <w:pPr>
        <w:pStyle w:val="Heading3"/>
      </w:pPr>
      <w:bookmarkStart w:id="63" w:name="_Toc394779512"/>
      <w:r>
        <w:t>Weka (Weka 3, n.d.)</w:t>
      </w:r>
      <w:bookmarkEnd w:id="63"/>
    </w:p>
    <w:p w14:paraId="5470A1E7" w14:textId="77777777" w:rsidR="00D3023F" w:rsidRDefault="00D3023F" w:rsidP="00D3023F"/>
    <w:p w14:paraId="53AB0B4D" w14:textId="77777777" w:rsidR="00D3023F" w:rsidRDefault="00D3023F" w:rsidP="00FA744C">
      <w:pPr>
        <w:pStyle w:val="Content"/>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2B2CF0ED" w14:textId="77777777" w:rsidR="008E3546" w:rsidRDefault="008E3546" w:rsidP="00FA744C">
      <w:pPr>
        <w:pStyle w:val="Content"/>
      </w:pPr>
    </w:p>
    <w:p w14:paraId="16079472" w14:textId="3F19D089" w:rsidR="008E3546" w:rsidRDefault="008E3546" w:rsidP="00AB2880">
      <w:pPr>
        <w:pStyle w:val="Heading3"/>
      </w:pPr>
      <w:bookmarkStart w:id="64" w:name="_Toc394779513"/>
      <w:r>
        <w:t>TwitIE (Bontcheva et al., 2013)</w:t>
      </w:r>
      <w:bookmarkEnd w:id="64"/>
    </w:p>
    <w:p w14:paraId="21DAFC0D" w14:textId="77777777" w:rsidR="008E3546" w:rsidRPr="008E3546" w:rsidRDefault="008E3546" w:rsidP="008E3546"/>
    <w:p w14:paraId="4D0621FD" w14:textId="77777777" w:rsidR="008E3546" w:rsidRPr="00C833D6" w:rsidRDefault="008E3546" w:rsidP="008E3546">
      <w:pPr>
        <w:pStyle w:val="Content"/>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Named Entity Recognizer, TwitIE made use of the existing ANNIE NER as its pattern and just added </w:t>
      </w:r>
      <w:r w:rsidRPr="00EF6E7F">
        <w:lastRenderedPageBreak/>
        <w:t xml:space="preserve">some features that would help it support recognition of entities in social media texts. </w:t>
      </w:r>
      <w:r>
        <w:t>The following are the main functionalities of TwitIE:</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Twitter Tokenizer to enable the system to properly handle smilies,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41572023" w:rsidR="00BA11F0" w:rsidRDefault="00924A96" w:rsidP="00380E36">
      <w:pPr>
        <w:pStyle w:val="Heading1"/>
      </w:pPr>
      <w:bookmarkStart w:id="65" w:name="_Toc394779514"/>
      <w:r>
        <w:lastRenderedPageBreak/>
        <w:t>The FILIET System</w:t>
      </w:r>
      <w:bookmarkEnd w:id="65"/>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66" w:name="_Toc394779515"/>
      <w:r>
        <w:t>System Overview</w:t>
      </w:r>
      <w:bookmarkEnd w:id="66"/>
    </w:p>
    <w:p w14:paraId="5F8EB5C0" w14:textId="77777777" w:rsidR="00380E36" w:rsidRDefault="00380E36" w:rsidP="00C833D6">
      <w:pPr>
        <w:pStyle w:val="Content"/>
      </w:pPr>
    </w:p>
    <w:p w14:paraId="7617FB04" w14:textId="30F77A62" w:rsidR="00614551" w:rsidRDefault="00924A96" w:rsidP="00C833D6">
      <w:pPr>
        <w:pStyle w:val="Content"/>
      </w:pPr>
      <w:r>
        <w:t>Filipino Information Extraction for Twitter</w:t>
      </w:r>
      <w:r w:rsidR="00614551">
        <w:t xml:space="preserve"> </w:t>
      </w:r>
      <w:r w:rsidR="00992BBF">
        <w:t xml:space="preserve">(FILIET) </w:t>
      </w:r>
      <w:r w:rsidR="00352AD1">
        <w:t>is a</w:t>
      </w:r>
      <w:r w:rsidR="008062DC">
        <w:t xml:space="preserve"> hybrid information extraction system that incorporates the architectures of an</w:t>
      </w:r>
      <w:r w:rsidR="00352AD1">
        <w:t xml:space="preserve"> </w:t>
      </w:r>
      <w:r w:rsidR="00992BBF">
        <w:t xml:space="preserve">adaptive </w:t>
      </w:r>
      <w:r w:rsidR="008062DC">
        <w:t>IE</w:t>
      </w:r>
      <w:r w:rsidR="00352AD1">
        <w:t xml:space="preserve"> system</w:t>
      </w:r>
      <w:r w:rsidR="008062DC">
        <w:t xml:space="preserve"> and a rule-based IE system</w:t>
      </w:r>
      <w:r w:rsidR="00352AD1">
        <w:t xml:space="preserve"> </w:t>
      </w:r>
      <w:r w:rsidR="00614551">
        <w:t>for Filipino disaster related reports.</w:t>
      </w:r>
      <w:r w:rsidR="008062DC">
        <w:t xml:space="preserve"> The </w:t>
      </w:r>
      <w:r w:rsidR="00881141">
        <w:t>FILI</w:t>
      </w:r>
      <w:r w:rsidR="008062DC">
        <w:t>ET system will work with extracting information from Tweets that were written in the different variations of the Filipino language specifically the Taglish (Code Switching) and the TXTSPK variations.</w:t>
      </w:r>
      <w:r w:rsidR="00AB3AFC">
        <w:t xml:space="preserve"> </w:t>
      </w:r>
      <w:r w:rsidR="00042ECA">
        <w:t>The system will follow the methodology described below. The disaster</w:t>
      </w:r>
      <w:r w:rsidR="00AB3AFC">
        <w:t xml:space="preserve">-related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67" w:name="_Toc394779516"/>
      <w:r>
        <w:t>System Objectives</w:t>
      </w:r>
      <w:bookmarkEnd w:id="67"/>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AB2880">
      <w:pPr>
        <w:pStyle w:val="Heading3"/>
      </w:pPr>
      <w:bookmarkStart w:id="68" w:name="_Toc394779517"/>
      <w:r>
        <w:t>General Objective</w:t>
      </w:r>
      <w:bookmarkEnd w:id="68"/>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69" w:name="_Toc394779518"/>
      <w:r>
        <w:t>Specific Objectives</w:t>
      </w:r>
      <w:bookmarkEnd w:id="69"/>
    </w:p>
    <w:p w14:paraId="1B55E4FB" w14:textId="77777777" w:rsidR="00614551" w:rsidRDefault="00614551" w:rsidP="00C833D6">
      <w:pPr>
        <w:pStyle w:val="Content"/>
      </w:pPr>
    </w:p>
    <w:p w14:paraId="3043CB0D" w14:textId="2E645E0B" w:rsidR="00A97984" w:rsidRDefault="00A97984" w:rsidP="00C833D6">
      <w:pPr>
        <w:pStyle w:val="Content"/>
      </w:pPr>
      <w:r>
        <w:t>The following are the specific objectives of the system:</w:t>
      </w:r>
    </w:p>
    <w:p w14:paraId="0E089B4C" w14:textId="77777777" w:rsidR="00A1648F" w:rsidRDefault="00A1648F" w:rsidP="00C833D6">
      <w:pPr>
        <w:pStyle w:val="Content"/>
      </w:pPr>
    </w:p>
    <w:p w14:paraId="64C5E7B6" w14:textId="1B4C9B72" w:rsidR="003303FA" w:rsidRPr="00063FCB" w:rsidRDefault="003303FA" w:rsidP="006A76F3">
      <w:pPr>
        <w:pStyle w:val="Content"/>
        <w:numPr>
          <w:ilvl w:val="0"/>
          <w:numId w:val="33"/>
        </w:numPr>
      </w:pPr>
      <w:r w:rsidRPr="006A76F3">
        <w:t xml:space="preserve">To </w:t>
      </w:r>
      <w:r w:rsidRPr="00063FCB">
        <w:t>be able to preprocess the tweets;</w:t>
      </w:r>
    </w:p>
    <w:p w14:paraId="17570D22" w14:textId="77777777" w:rsidR="003303FA" w:rsidRPr="00CE6C9E" w:rsidRDefault="003303FA" w:rsidP="003303FA">
      <w:pPr>
        <w:pStyle w:val="Content"/>
        <w:numPr>
          <w:ilvl w:val="0"/>
          <w:numId w:val="33"/>
        </w:numPr>
      </w:pPr>
      <w:r w:rsidRPr="00CE6C9E">
        <w:t>To be able to extract relevant features from the tweets;</w:t>
      </w:r>
    </w:p>
    <w:p w14:paraId="019F86EE" w14:textId="77777777" w:rsidR="003303FA" w:rsidRPr="006A76F3" w:rsidRDefault="003303FA" w:rsidP="006A76F3">
      <w:pPr>
        <w:pStyle w:val="Content"/>
        <w:numPr>
          <w:ilvl w:val="0"/>
          <w:numId w:val="33"/>
        </w:numPr>
      </w:pPr>
      <w:r w:rsidRPr="006A76F3">
        <w:t>To classify the type of disaster for each tweet;</w:t>
      </w:r>
    </w:p>
    <w:p w14:paraId="60080711" w14:textId="6158B93B" w:rsidR="003303FA" w:rsidRPr="006A76F3" w:rsidRDefault="003303FA" w:rsidP="006A76F3">
      <w:pPr>
        <w:pStyle w:val="Content"/>
        <w:numPr>
          <w:ilvl w:val="0"/>
          <w:numId w:val="33"/>
        </w:numPr>
      </w:pPr>
      <w:r w:rsidRPr="006A76F3">
        <w:t>To extract relevant information common among the types of disaster (i.e. location)</w:t>
      </w:r>
      <w:r w:rsidR="00EE0188" w:rsidRPr="006A76F3">
        <w:t xml:space="preserve"> from Filipino tweets</w:t>
      </w:r>
      <w:r w:rsidRPr="006A76F3">
        <w:t>;</w:t>
      </w:r>
    </w:p>
    <w:p w14:paraId="452544E2" w14:textId="392C44C1" w:rsidR="003303FA" w:rsidRDefault="003303FA" w:rsidP="003303FA">
      <w:pPr>
        <w:pStyle w:val="Content"/>
        <w:numPr>
          <w:ilvl w:val="0"/>
          <w:numId w:val="33"/>
        </w:numPr>
      </w:pPr>
      <w:r w:rsidRPr="006A76F3">
        <w:t>To extract disaster-specific information from the tweet given the type of disaster</w:t>
      </w:r>
      <w:r w:rsidR="00EE0188" w:rsidRPr="006A76F3">
        <w:t xml:space="preserve"> from Filipino tweets</w:t>
      </w:r>
      <w:ins w:id="70" w:author="admin" w:date="2014-08-04T14:35:00Z">
        <w:r w:rsidR="00915BA7">
          <w:t>.</w:t>
        </w:r>
      </w:ins>
      <w:del w:id="71" w:author="admin" w:date="2014-08-04T14:35:00Z">
        <w:r w:rsidRPr="006A76F3" w:rsidDel="00915BA7">
          <w:delText>;</w:delText>
        </w:r>
      </w:del>
    </w:p>
    <w:p w14:paraId="106810FB" w14:textId="77777777" w:rsidR="00A97984" w:rsidRDefault="00A97984" w:rsidP="006A76F3">
      <w:pPr>
        <w:pStyle w:val="Content"/>
        <w:ind w:left="0"/>
      </w:pPr>
    </w:p>
    <w:p w14:paraId="28D7CFFF" w14:textId="6CF8E1D1" w:rsidR="00614551" w:rsidRDefault="00614551" w:rsidP="00614551">
      <w:pPr>
        <w:pStyle w:val="Heading2"/>
      </w:pPr>
      <w:bookmarkStart w:id="72" w:name="_Toc394779519"/>
      <w:r>
        <w:t>System Scope and Limitations</w:t>
      </w:r>
      <w:bookmarkEnd w:id="72"/>
    </w:p>
    <w:p w14:paraId="7E591E6B" w14:textId="77777777" w:rsidR="007F658D" w:rsidRPr="007F658D" w:rsidRDefault="007F658D" w:rsidP="004752EE"/>
    <w:p w14:paraId="2E5BEB60" w14:textId="14CA13D2" w:rsidR="00063FCB" w:rsidRDefault="00063FCB" w:rsidP="00063FCB">
      <w:pPr>
        <w:pStyle w:val="Content"/>
      </w:pPr>
      <w:r>
        <w:t xml:space="preserve">The system to be developed in this research is expected to be able to do a number of tasks that is within the scope of extracting information from Filipino disaster-related reports. </w:t>
      </w:r>
      <w:r>
        <w:lastRenderedPageBreak/>
        <w:t>These tasks include the following: Text Preprocessing, Feature Extraction, Disaster Classification, and actual Information Extraction.</w:t>
      </w:r>
    </w:p>
    <w:p w14:paraId="17618A09" w14:textId="77777777" w:rsidR="00063FCB" w:rsidRDefault="00063FCB" w:rsidP="00063FCB">
      <w:pPr>
        <w:pStyle w:val="Content"/>
      </w:pPr>
    </w:p>
    <w:p w14:paraId="13F92BAD" w14:textId="77777777" w:rsidR="00063FCB" w:rsidRDefault="00063FCB" w:rsidP="00063FCB">
      <w:pPr>
        <w:pStyle w:val="Content"/>
      </w:pPr>
      <w:r>
        <w:t>The system must be able to perform some preprocessing techniques onto the input tweet. These preprocessing techniques shall only be limited to the following: (1) text normalization to include support for input tweets that were written in the TXTSPK format; (2) text tokenization, to enable word level analysis of the input tweet; (3) part-of-speech tagging, to enable semantic level analysis of the input tweet; (4) named-entity recognition for Filipino, to enable proper identification of Filipino named-entities; and lastly, (5) disaster tagging, to enable proper recognition of disaster words in the input tweet.</w:t>
      </w:r>
    </w:p>
    <w:p w14:paraId="590D4C5C" w14:textId="77777777" w:rsidR="00063FCB" w:rsidRDefault="00063FCB" w:rsidP="00063FCB">
      <w:pPr>
        <w:pStyle w:val="Content"/>
      </w:pPr>
    </w:p>
    <w:p w14:paraId="6E374E52" w14:textId="77777777" w:rsidR="00063FCB" w:rsidRDefault="00063FCB" w:rsidP="00063FCB">
      <w:pPr>
        <w:pStyle w:val="Content"/>
      </w:pPr>
      <w:r>
        <w:t>Moving on, t</w:t>
      </w:r>
      <w:r w:rsidRPr="00150DEA">
        <w:t>he</w:t>
      </w:r>
      <w:r>
        <w:t xml:space="preserve"> system must be able to extract features from the input tweet. The features that will be extracted from the input tweet are categorized into two: (1) binary features, features that have discrete values 0 and 1; and (2) nominal features, features that have continuous values. For the binary features, they will only be limited to the following: (1) Presence features (presence of keywords like </w:t>
      </w:r>
      <w:r w:rsidRPr="00B95616">
        <w:t xml:space="preserve">disaster words, </w:t>
      </w:r>
      <w:r>
        <w:t>mentions, hashtags, emoticons, retweets</w:t>
      </w:r>
      <w:r w:rsidRPr="00B95616">
        <w:t>, and Code Switching</w:t>
      </w:r>
      <w:r>
        <w:t>), and (2) Trusted feature (whether the input tweet came from a trusted source). On the other hand, the nominal features will only be limited to the following: (1) Tweet length; (2) User; and lastly, (3) Location.</w:t>
      </w:r>
    </w:p>
    <w:p w14:paraId="5AC48504" w14:textId="77777777" w:rsidR="00063FCB" w:rsidRDefault="00063FCB" w:rsidP="00063FCB">
      <w:pPr>
        <w:pStyle w:val="Content"/>
      </w:pPr>
    </w:p>
    <w:p w14:paraId="402FD394" w14:textId="50BD969C" w:rsidR="00063FCB" w:rsidRDefault="00063FCB" w:rsidP="00063FCB">
      <w:pPr>
        <w:pStyle w:val="Content"/>
      </w:pPr>
      <w:r>
        <w:t>In addition, the system must be able to classify the input tweet based on the type of disaster that is present in the said input tweet. The system will only be limited to classification of tweets that involves natural disasters. Furthermore, these natural disasters will only be limited to the followin</w:t>
      </w:r>
      <w:r w:rsidR="00467F73">
        <w:t>g: (1) Typhoons; (2) Floods; and lastly, (3</w:t>
      </w:r>
      <w:r>
        <w:t>) Earthquakes.</w:t>
      </w:r>
    </w:p>
    <w:p w14:paraId="05D4A88A" w14:textId="77777777" w:rsidR="00063FCB" w:rsidRDefault="00063FCB" w:rsidP="00063FCB">
      <w:pPr>
        <w:pStyle w:val="Content"/>
        <w:ind w:left="0"/>
      </w:pPr>
    </w:p>
    <w:p w14:paraId="4A526C75" w14:textId="77777777" w:rsidR="00063FCB" w:rsidRPr="008931B2" w:rsidRDefault="00063FCB" w:rsidP="00063FCB">
      <w:pPr>
        <w:pStyle w:val="Content"/>
      </w:pPr>
      <w:r>
        <w:t>Lastly, the system must be able to extract two types of information from the given input tweet. The two main types of information include the following: (1) General Disaster Information; and the, (2) Disaster-Specific Information. For the General Disaster Information, only the Date/Time and Location of the disaster shall be extracted from the input tweet. On the other hand, for the D</w:t>
      </w:r>
      <w:r w:rsidRPr="008931B2">
        <w:t>isaster-</w:t>
      </w:r>
      <w:r>
        <w:t>S</w:t>
      </w:r>
      <w:r w:rsidRPr="008931B2">
        <w:t xml:space="preserve">pecific </w:t>
      </w:r>
      <w:r>
        <w:t>I</w:t>
      </w:r>
      <w:r w:rsidRPr="008931B2">
        <w:t>nformation</w:t>
      </w:r>
      <w:r>
        <w:t>, the following shall be extracted from the input tweet: (a)</w:t>
      </w:r>
      <w:r w:rsidRPr="008931B2">
        <w:t xml:space="preserve"> for </w:t>
      </w:r>
      <w:r>
        <w:t>Typhoon-related tweets:</w:t>
      </w:r>
      <w:r w:rsidRPr="008931B2">
        <w:t xml:space="preserve"> the typhoon name, signal number, and wind speeds;</w:t>
      </w:r>
      <w:r>
        <w:t xml:space="preserve"> (b)</w:t>
      </w:r>
      <w:r w:rsidRPr="008931B2">
        <w:t xml:space="preserve"> for </w:t>
      </w:r>
      <w:r>
        <w:t>Earthquake-related tweets:</w:t>
      </w:r>
      <w:r w:rsidRPr="008931B2">
        <w:t xml:space="preserve"> the magnitude; and</w:t>
      </w:r>
      <w:r>
        <w:t xml:space="preserve"> lastly, (c)</w:t>
      </w:r>
      <w:r w:rsidRPr="008931B2">
        <w:t xml:space="preserve"> for </w:t>
      </w:r>
      <w:r>
        <w:t>Flood-related tweets:</w:t>
      </w:r>
      <w:r w:rsidRPr="008931B2">
        <w:t xml:space="preserve"> how deep the flood is and if the flood is passable to vehicles or not.</w:t>
      </w:r>
    </w:p>
    <w:p w14:paraId="5717926E" w14:textId="77777777" w:rsidR="00063FCB" w:rsidRPr="00E60104" w:rsidRDefault="00063FCB" w:rsidP="00063FCB">
      <w:pPr>
        <w:pStyle w:val="Content"/>
        <w:rPr>
          <w:lang w:val="en-PH"/>
        </w:rPr>
      </w:pPr>
    </w:p>
    <w:p w14:paraId="3075CA9C" w14:textId="5C61B080" w:rsidR="00A1648F" w:rsidRDefault="00063FCB" w:rsidP="00063FCB">
      <w:pPr>
        <w:pStyle w:val="Content"/>
      </w:pPr>
      <w:commentRangeStart w:id="73"/>
      <w:r>
        <w:t>The data that will be used in the development of the system will come from the Twitter Web Crawler developed by the De La Salle University - College of Computer Studies.</w:t>
      </w:r>
      <w:r w:rsidR="00F64169">
        <w:t xml:space="preserve"> The group will also collect data from Twitter.</w:t>
      </w:r>
      <w:r>
        <w:t xml:space="preserve"> The system will only be processing data that has already been filtered to be factual and disaster-related tweets.</w:t>
      </w:r>
      <w:commentRangeEnd w:id="73"/>
      <w:r w:rsidR="00467F73">
        <w:rPr>
          <w:rStyle w:val="CommentReference"/>
        </w:rPr>
        <w:commentReference w:id="73"/>
      </w:r>
    </w:p>
    <w:p w14:paraId="7A8090EF" w14:textId="77777777" w:rsidR="00146BE4" w:rsidRDefault="00146BE4" w:rsidP="00146BE4">
      <w:pPr>
        <w:pStyle w:val="Content"/>
        <w:tabs>
          <w:tab w:val="right" w:pos="9360"/>
        </w:tabs>
      </w:pPr>
    </w:p>
    <w:p w14:paraId="0533135B" w14:textId="77777777" w:rsidR="00063FCB" w:rsidRDefault="00063FCB" w:rsidP="00146BE4">
      <w:pPr>
        <w:pStyle w:val="Content"/>
        <w:tabs>
          <w:tab w:val="right" w:pos="9360"/>
        </w:tabs>
      </w:pPr>
    </w:p>
    <w:p w14:paraId="137A4315" w14:textId="77777777" w:rsidR="00063FCB" w:rsidRDefault="00063FCB" w:rsidP="00146BE4">
      <w:pPr>
        <w:pStyle w:val="Content"/>
        <w:tabs>
          <w:tab w:val="right" w:pos="9360"/>
        </w:tabs>
      </w:pPr>
    </w:p>
    <w:p w14:paraId="546C38DF" w14:textId="77777777" w:rsidR="00063FCB" w:rsidRDefault="00063FCB" w:rsidP="00146BE4">
      <w:pPr>
        <w:pStyle w:val="Content"/>
        <w:tabs>
          <w:tab w:val="right" w:pos="9360"/>
        </w:tabs>
      </w:pPr>
    </w:p>
    <w:p w14:paraId="56CE9E59" w14:textId="77777777" w:rsidR="00063FCB" w:rsidRDefault="00063FCB" w:rsidP="00146BE4">
      <w:pPr>
        <w:pStyle w:val="Content"/>
        <w:tabs>
          <w:tab w:val="right" w:pos="9360"/>
        </w:tabs>
      </w:pPr>
    </w:p>
    <w:p w14:paraId="4F9DA648" w14:textId="77777777" w:rsidR="00063FCB" w:rsidRDefault="00063FCB" w:rsidP="00146BE4">
      <w:pPr>
        <w:pStyle w:val="Content"/>
        <w:tabs>
          <w:tab w:val="right" w:pos="9360"/>
        </w:tabs>
      </w:pPr>
    </w:p>
    <w:p w14:paraId="6E00EBD9" w14:textId="77777777" w:rsidR="00063FCB" w:rsidRDefault="00063FCB" w:rsidP="00146BE4">
      <w:pPr>
        <w:pStyle w:val="Content"/>
        <w:tabs>
          <w:tab w:val="right" w:pos="9360"/>
        </w:tabs>
      </w:pPr>
    </w:p>
    <w:p w14:paraId="3464DFEA" w14:textId="77777777" w:rsidR="00063FCB" w:rsidRDefault="00063FCB" w:rsidP="00146BE4">
      <w:pPr>
        <w:pStyle w:val="Content"/>
        <w:tabs>
          <w:tab w:val="right" w:pos="9360"/>
        </w:tabs>
      </w:pPr>
    </w:p>
    <w:p w14:paraId="1CEEE60F" w14:textId="77777777" w:rsidR="00063FCB" w:rsidRDefault="00063FCB" w:rsidP="00146BE4">
      <w:pPr>
        <w:pStyle w:val="Content"/>
        <w:tabs>
          <w:tab w:val="right" w:pos="9360"/>
        </w:tabs>
      </w:pPr>
    </w:p>
    <w:p w14:paraId="13FC7CF5" w14:textId="77777777" w:rsidR="00063FCB" w:rsidRDefault="00063FCB" w:rsidP="00146BE4">
      <w:pPr>
        <w:pStyle w:val="Content"/>
        <w:tabs>
          <w:tab w:val="right" w:pos="9360"/>
        </w:tabs>
      </w:pPr>
    </w:p>
    <w:p w14:paraId="58527C9F" w14:textId="77777777" w:rsidR="00063FCB" w:rsidRDefault="00063FCB" w:rsidP="00146BE4">
      <w:pPr>
        <w:pStyle w:val="Content"/>
        <w:tabs>
          <w:tab w:val="right" w:pos="9360"/>
        </w:tabs>
      </w:pPr>
    </w:p>
    <w:p w14:paraId="6F83D3C0" w14:textId="77777777" w:rsidR="00063FCB" w:rsidRDefault="00063FCB" w:rsidP="00146BE4">
      <w:pPr>
        <w:pStyle w:val="Content"/>
        <w:tabs>
          <w:tab w:val="right" w:pos="9360"/>
        </w:tabs>
      </w:pPr>
    </w:p>
    <w:p w14:paraId="2F5F4D7C" w14:textId="77777777" w:rsidR="00063FCB" w:rsidRDefault="00063FCB" w:rsidP="00146BE4">
      <w:pPr>
        <w:pStyle w:val="Content"/>
        <w:tabs>
          <w:tab w:val="right" w:pos="9360"/>
        </w:tabs>
      </w:pPr>
    </w:p>
    <w:p w14:paraId="762C54B4" w14:textId="77777777" w:rsidR="00063FCB" w:rsidRDefault="00063FCB" w:rsidP="00146BE4">
      <w:pPr>
        <w:pStyle w:val="Content"/>
        <w:tabs>
          <w:tab w:val="right" w:pos="9360"/>
        </w:tabs>
      </w:pPr>
    </w:p>
    <w:p w14:paraId="1DBA623F" w14:textId="01D97583" w:rsidR="0060664F" w:rsidRDefault="0060664F">
      <w:pPr>
        <w:jc w:val="left"/>
      </w:pPr>
      <w:r>
        <w:br w:type="page"/>
      </w:r>
    </w:p>
    <w:p w14:paraId="042E7E99" w14:textId="717BAA89" w:rsidR="00882C7D" w:rsidRDefault="00614551" w:rsidP="00882C7D">
      <w:pPr>
        <w:pStyle w:val="Heading2"/>
      </w:pPr>
      <w:bookmarkStart w:id="74" w:name="_Toc394779520"/>
      <w:r>
        <w:lastRenderedPageBreak/>
        <w:t>Architectural Design</w:t>
      </w:r>
      <w:bookmarkEnd w:id="74"/>
    </w:p>
    <w:p w14:paraId="06BB5454" w14:textId="14C94243" w:rsidR="00882C7D" w:rsidRPr="00882C7D" w:rsidRDefault="00882C7D" w:rsidP="00882C7D">
      <w:pPr>
        <w:ind w:left="720"/>
      </w:pPr>
    </w:p>
    <w:p w14:paraId="0F856023" w14:textId="547E6233" w:rsidR="00754FA6" w:rsidRDefault="008D6077" w:rsidP="00EE0188">
      <w:pPr>
        <w:pStyle w:val="Caption"/>
        <w:ind w:left="720" w:firstLine="720"/>
      </w:pPr>
      <w:bookmarkStart w:id="75" w:name="_Toc394940479"/>
      <w:r>
        <w:t xml:space="preserve">Figure </w:t>
      </w:r>
      <w:r w:rsidR="006E524C">
        <w:fldChar w:fldCharType="begin"/>
      </w:r>
      <w:r w:rsidR="006E524C">
        <w:instrText xml:space="preserve"> STYLEREF 1 \s </w:instrText>
      </w:r>
      <w:r w:rsidR="006E524C">
        <w:fldChar w:fldCharType="separate"/>
      </w:r>
      <w:r w:rsidR="00754FA6">
        <w:rPr>
          <w:noProof/>
        </w:rPr>
        <w:t>4</w:t>
      </w:r>
      <w:r w:rsidR="006E524C">
        <w:rPr>
          <w:noProof/>
        </w:rPr>
        <w:fldChar w:fldCharType="end"/>
      </w:r>
      <w:r w:rsidR="00754FA6">
        <w:noBreakHyphen/>
      </w:r>
      <w:r w:rsidR="006E524C">
        <w:fldChar w:fldCharType="begin"/>
      </w:r>
      <w:r w:rsidR="006E524C">
        <w:instrText xml:space="preserve"> SEQ Figure \* ARABIC \s 1 </w:instrText>
      </w:r>
      <w:r w:rsidR="006E524C">
        <w:fldChar w:fldCharType="separate"/>
      </w:r>
      <w:r w:rsidR="00754FA6">
        <w:rPr>
          <w:noProof/>
        </w:rPr>
        <w:t>1</w:t>
      </w:r>
      <w:r w:rsidR="006E524C">
        <w:rPr>
          <w:noProof/>
        </w:rPr>
        <w:fldChar w:fldCharType="end"/>
      </w:r>
      <w:r>
        <w:t>. System Architecture of FILIET</w:t>
      </w:r>
      <w:bookmarkEnd w:id="75"/>
    </w:p>
    <w:p w14:paraId="346EA194" w14:textId="39F5582F" w:rsidR="00B1730E" w:rsidRDefault="00915BA7" w:rsidP="006755C4">
      <w:pPr>
        <w:pStyle w:val="Content"/>
      </w:pPr>
      <w:r>
        <w:rPr>
          <w:rStyle w:val="CommentReference"/>
          <w:b/>
          <w:i/>
        </w:rPr>
        <w:commentReference w:id="76"/>
      </w:r>
      <w:r w:rsidR="001871D8">
        <w:rPr>
          <w:b/>
          <w:i/>
          <w:noProof/>
          <w:sz w:val="16"/>
          <w:szCs w:val="16"/>
          <w:lang w:val="en-PH" w:eastAsia="zh-CN"/>
        </w:rPr>
        <w:drawing>
          <wp:inline distT="0" distB="0" distL="0" distR="0" wp14:anchorId="5FC58CB3" wp14:editId="6E7FFF1C">
            <wp:extent cx="5275580" cy="7524750"/>
            <wp:effectExtent l="19050" t="19050" r="2032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st likely eto na ung architecture.png"/>
                    <pic:cNvPicPr/>
                  </pic:nvPicPr>
                  <pic:blipFill>
                    <a:blip r:embed="rId44">
                      <a:extLst>
                        <a:ext uri="{28A0092B-C50C-407E-A947-70E740481C1C}">
                          <a14:useLocalDpi xmlns:a14="http://schemas.microsoft.com/office/drawing/2010/main" val="0"/>
                        </a:ext>
                      </a:extLst>
                    </a:blip>
                    <a:stretch>
                      <a:fillRect/>
                    </a:stretch>
                  </pic:blipFill>
                  <pic:spPr>
                    <a:xfrm>
                      <a:off x="0" y="0"/>
                      <a:ext cx="5280073" cy="7531159"/>
                    </a:xfrm>
                    <a:prstGeom prst="rect">
                      <a:avLst/>
                    </a:prstGeom>
                    <a:ln>
                      <a:solidFill>
                        <a:schemeClr val="tx1"/>
                      </a:solidFill>
                    </a:ln>
                  </pic:spPr>
                </pic:pic>
              </a:graphicData>
            </a:graphic>
          </wp:inline>
        </w:drawing>
      </w:r>
      <w:r w:rsidR="00844E29">
        <w:rPr>
          <w:rStyle w:val="CommentReference"/>
          <w:b/>
          <w:i/>
        </w:rPr>
        <w:commentReference w:id="77"/>
      </w:r>
    </w:p>
    <w:p w14:paraId="3096DB73" w14:textId="77777777" w:rsidR="0060664F" w:rsidRPr="0060664F" w:rsidRDefault="0060664F" w:rsidP="0060664F"/>
    <w:p w14:paraId="338EF0AE" w14:textId="38C9CBA9" w:rsidR="00B33EC6" w:rsidRDefault="0060664F" w:rsidP="0060664F">
      <w:pPr>
        <w:pStyle w:val="Heading3"/>
      </w:pPr>
      <w:r>
        <w:lastRenderedPageBreak/>
        <w:t>Data Sources</w:t>
      </w:r>
    </w:p>
    <w:p w14:paraId="0DB41077" w14:textId="77777777" w:rsidR="00B33EC6" w:rsidRDefault="00B33EC6" w:rsidP="00467F73">
      <w:pPr>
        <w:pStyle w:val="Content"/>
      </w:pPr>
    </w:p>
    <w:p w14:paraId="51353919" w14:textId="341985C5" w:rsidR="00467F73" w:rsidRDefault="00467F73" w:rsidP="00467F73">
      <w:pPr>
        <w:pStyle w:val="Content"/>
      </w:pPr>
      <w:r>
        <w:t xml:space="preserve">The data that will be collected will come from </w:t>
      </w:r>
      <w:r w:rsidR="0052792B">
        <w:t xml:space="preserve">the tweets of the trusted </w:t>
      </w:r>
      <w:r>
        <w:t>Twitter</w:t>
      </w:r>
      <w:r w:rsidR="0052792B">
        <w:t xml:space="preserve"> accounts</w:t>
      </w:r>
      <w:r>
        <w:t>. Some of it will be provided by the Twitter Web Crawler developed by the De La Salle – College of Computer Studied, while the rest will come from the Crawler module to be discussed in the next section.</w:t>
      </w:r>
      <w:r w:rsidR="00306386">
        <w:t xml:space="preserve"> The list of trusted Twitter accounts is based on the list provided by SOMIDIA.</w:t>
      </w:r>
    </w:p>
    <w:p w14:paraId="01DC6275" w14:textId="77777777" w:rsidR="00467F73" w:rsidRPr="00C63936" w:rsidRDefault="00467F73" w:rsidP="00063FCB"/>
    <w:p w14:paraId="5D7DB9BC" w14:textId="34EDA91F" w:rsidR="00926839" w:rsidRDefault="00055A08" w:rsidP="00055A08">
      <w:pPr>
        <w:pStyle w:val="Heading3"/>
      </w:pPr>
      <w:bookmarkStart w:id="78" w:name="_Toc394779521"/>
      <w:r>
        <w:t>Crawler Module</w:t>
      </w:r>
      <w:bookmarkEnd w:id="78"/>
    </w:p>
    <w:p w14:paraId="746FF45F" w14:textId="77777777" w:rsidR="006B042D" w:rsidRDefault="006B042D" w:rsidP="006B042D"/>
    <w:p w14:paraId="05FED81A" w14:textId="11A803E7" w:rsidR="006B042D" w:rsidRDefault="0091327F" w:rsidP="006B042D">
      <w:pPr>
        <w:pStyle w:val="Content"/>
      </w:pPr>
      <w:r>
        <w:t>T</w:t>
      </w:r>
      <w:r w:rsidR="006B042D">
        <w:t>his module will be crawling Twitter to retrieve tweets</w:t>
      </w:r>
      <w:r>
        <w:t xml:space="preserve">. </w:t>
      </w:r>
      <w:r w:rsidR="006B042D">
        <w:t xml:space="preserve">The system will continuously </w:t>
      </w:r>
      <w:r>
        <w:t>collect the tweets using Twitter’s Stream API. The system will use a Twitter account where it follows the trusted users. The system will use a library called, Twitter4j, to implement the crawler method. Twitter4j is an unofficial Java libr</w:t>
      </w:r>
      <w:r w:rsidR="003303FA">
        <w:t>ary that integrates Twitter API (Twitter4j, n.d.).</w:t>
      </w:r>
    </w:p>
    <w:p w14:paraId="644AFAA2" w14:textId="77777777" w:rsidR="0091327F" w:rsidRPr="006B042D" w:rsidRDefault="0091327F" w:rsidP="006B042D">
      <w:pPr>
        <w:pStyle w:val="Content"/>
      </w:pPr>
    </w:p>
    <w:p w14:paraId="239D39D5" w14:textId="5AD00D84" w:rsidR="002379A0" w:rsidRDefault="002379A0" w:rsidP="00AB2880">
      <w:pPr>
        <w:pStyle w:val="Heading3"/>
      </w:pPr>
      <w:bookmarkStart w:id="79" w:name="_Toc394779522"/>
      <w:r>
        <w:t>Preprocessing Module</w:t>
      </w:r>
      <w:bookmarkEnd w:id="79"/>
    </w:p>
    <w:p w14:paraId="056A51C8" w14:textId="77777777" w:rsidR="002379A0" w:rsidRDefault="002379A0" w:rsidP="002379A0"/>
    <w:p w14:paraId="7AA37311" w14:textId="305BC3BF" w:rsidR="002379A0" w:rsidRDefault="002379A0" w:rsidP="002379A0">
      <w:pPr>
        <w:pStyle w:val="Content"/>
      </w:pPr>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p>
    <w:p w14:paraId="545947DA" w14:textId="77777777" w:rsidR="002379A0" w:rsidRDefault="002379A0" w:rsidP="002379A0">
      <w:pPr>
        <w:pStyle w:val="Content"/>
      </w:pPr>
    </w:p>
    <w:p w14:paraId="3119C7E4" w14:textId="77777777" w:rsidR="00CE6C9E" w:rsidRDefault="00CE6C9E" w:rsidP="002379A0">
      <w:pPr>
        <w:pStyle w:val="Content"/>
      </w:pPr>
    </w:p>
    <w:p w14:paraId="4DAFF724" w14:textId="77777777" w:rsidR="002379A0" w:rsidRDefault="002379A0" w:rsidP="00AB2880">
      <w:pPr>
        <w:pStyle w:val="Heading4"/>
      </w:pPr>
      <w:r>
        <w:t>Text Normalizer</w:t>
      </w:r>
    </w:p>
    <w:p w14:paraId="5ADCEEF7" w14:textId="77777777" w:rsidR="002379A0" w:rsidRDefault="002379A0" w:rsidP="002379A0">
      <w:pPr>
        <w:pStyle w:val="Content"/>
      </w:pPr>
    </w:p>
    <w:p w14:paraId="6AC7AC5E" w14:textId="0A87C005" w:rsidR="00D324CE" w:rsidRDefault="00B95616" w:rsidP="00D324CE">
      <w:pPr>
        <w:pStyle w:val="Content"/>
      </w:pPr>
      <w:r w:rsidRPr="00B95616">
        <w:rPr>
          <w:lang w:val="en-PH" w:eastAsia="zh-CN"/>
        </w:rPr>
        <w:t>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(3) remove emoticons, links, and hashtags. The text normalizer will accept a text as input. The output of this module is the normalized tweets where the TXTSPK is converted to its full form, and links and emoticons are removed. For this module, the researchers will use two specific normalization tools from the existing pool of IE tools mentioned in the previous sections like OpenNLP’s built-in Normalizer (OpenNLP, 2011) and TwitIE’s Text Normalization PR (Bontcheva, 2013).</w:t>
      </w:r>
      <w:r w:rsidR="00D324CE">
        <w:rPr>
          <w:lang w:val="en-PH" w:eastAsia="zh-CN"/>
        </w:rPr>
        <w:t xml:space="preserve"> </w:t>
      </w:r>
      <w:r w:rsidR="00D324CE">
        <w:t>Table 4-1 shows the sample input and its corresponding output.</w:t>
      </w:r>
    </w:p>
    <w:p w14:paraId="004D92BD" w14:textId="77777777" w:rsidR="009C624D" w:rsidRDefault="009C624D" w:rsidP="004E73BB">
      <w:pPr>
        <w:pStyle w:val="Content"/>
        <w:ind w:left="0"/>
        <w:rPr>
          <w:lang w:val="en-PH" w:eastAsia="zh-CN"/>
        </w:rPr>
      </w:pPr>
    </w:p>
    <w:p w14:paraId="5D9F1E64" w14:textId="1CCB6F8F" w:rsidR="00D0387C" w:rsidRDefault="00D0387C" w:rsidP="00683DF7">
      <w:pPr>
        <w:pStyle w:val="Caption"/>
        <w:keepNext/>
        <w:ind w:left="720" w:firstLine="720"/>
      </w:pPr>
      <w:bookmarkStart w:id="80" w:name="_Toc394960361"/>
      <w:r>
        <w:t xml:space="preserve">Table </w:t>
      </w:r>
      <w:r w:rsidR="006E524C">
        <w:fldChar w:fldCharType="begin"/>
      </w:r>
      <w:r w:rsidR="006E524C">
        <w:instrText xml:space="preserve"> STYLEREF 1 \s </w:instrText>
      </w:r>
      <w:r w:rsidR="006E524C">
        <w:fldChar w:fldCharType="separate"/>
      </w:r>
      <w:r w:rsidR="00B85B60">
        <w:rPr>
          <w:noProof/>
        </w:rPr>
        <w:t>4</w:t>
      </w:r>
      <w:r w:rsidR="006E524C">
        <w:rPr>
          <w:noProof/>
        </w:rPr>
        <w:fldChar w:fldCharType="end"/>
      </w:r>
      <w:r w:rsidR="00B85B60">
        <w:noBreakHyphen/>
      </w:r>
      <w:r w:rsidR="006E524C">
        <w:fldChar w:fldCharType="begin"/>
      </w:r>
      <w:r w:rsidR="006E524C">
        <w:instrText xml:space="preserve"> SEQ Table \* ARABIC \s 1 </w:instrText>
      </w:r>
      <w:r w:rsidR="006E524C">
        <w:fldChar w:fldCharType="separate"/>
      </w:r>
      <w:r w:rsidR="00B85B60">
        <w:rPr>
          <w:noProof/>
        </w:rPr>
        <w:t>1</w:t>
      </w:r>
      <w:r w:rsidR="006E524C">
        <w:rPr>
          <w:noProof/>
        </w:rPr>
        <w:fldChar w:fldCharType="end"/>
      </w:r>
      <w:r>
        <w:t>. Sample Input/Output for Text Normalizer</w:t>
      </w:r>
      <w:bookmarkEnd w:id="80"/>
    </w:p>
    <w:tbl>
      <w:tblPr>
        <w:tblStyle w:val="TableGrid"/>
        <w:tblW w:w="0" w:type="auto"/>
        <w:tblInd w:w="1440" w:type="dxa"/>
        <w:tblLook w:val="04A0" w:firstRow="1" w:lastRow="0" w:firstColumn="1" w:lastColumn="0" w:noHBand="0" w:noVBand="1"/>
      </w:tblPr>
      <w:tblGrid>
        <w:gridCol w:w="4035"/>
        <w:gridCol w:w="3875"/>
      </w:tblGrid>
      <w:tr w:rsidR="009C624D" w:rsidRPr="0061346A" w14:paraId="5E475938" w14:textId="77777777" w:rsidTr="00D0387C">
        <w:tc>
          <w:tcPr>
            <w:tcW w:w="4035" w:type="dxa"/>
          </w:tcPr>
          <w:p w14:paraId="17A08E70" w14:textId="38617626" w:rsidR="009C624D" w:rsidRPr="0061346A" w:rsidRDefault="009C624D" w:rsidP="009C624D">
            <w:pPr>
              <w:pStyle w:val="Content"/>
              <w:ind w:left="0"/>
              <w:jc w:val="center"/>
              <w:rPr>
                <w:b/>
                <w:lang w:val="en-PH" w:eastAsia="zh-CN"/>
              </w:rPr>
            </w:pPr>
            <w:r w:rsidRPr="0061346A">
              <w:rPr>
                <w:b/>
                <w:lang w:val="en-PH" w:eastAsia="zh-CN"/>
              </w:rPr>
              <w:t>Input</w:t>
            </w:r>
          </w:p>
        </w:tc>
        <w:tc>
          <w:tcPr>
            <w:tcW w:w="3875" w:type="dxa"/>
          </w:tcPr>
          <w:p w14:paraId="05851A1C" w14:textId="0DFE5365" w:rsidR="009C624D" w:rsidRPr="0061346A" w:rsidRDefault="009C624D" w:rsidP="009C624D">
            <w:pPr>
              <w:pStyle w:val="Content"/>
              <w:ind w:left="0"/>
              <w:jc w:val="center"/>
              <w:rPr>
                <w:b/>
                <w:lang w:val="en-PH" w:eastAsia="zh-CN"/>
              </w:rPr>
            </w:pPr>
            <w:r w:rsidRPr="0061346A">
              <w:rPr>
                <w:b/>
                <w:lang w:val="en-PH" w:eastAsia="zh-CN"/>
              </w:rPr>
              <w:t>Output</w:t>
            </w:r>
          </w:p>
        </w:tc>
      </w:tr>
      <w:tr w:rsidR="009C624D" w:rsidRPr="0061346A" w14:paraId="35203640" w14:textId="77777777" w:rsidTr="00D0387C">
        <w:tc>
          <w:tcPr>
            <w:tcW w:w="4035" w:type="dxa"/>
          </w:tcPr>
          <w:p w14:paraId="76296FF7" w14:textId="77777777" w:rsidR="009C624D" w:rsidRPr="00CE6C9E" w:rsidRDefault="009C624D" w:rsidP="009C624D">
            <w:pPr>
              <w:tabs>
                <w:tab w:val="center" w:pos="4680"/>
                <w:tab w:val="right" w:pos="9360"/>
              </w:tabs>
              <w:jc w:val="left"/>
              <w:rPr>
                <w:rFonts w:eastAsia="Times New Roman"/>
                <w:lang w:val="en-PH" w:eastAsia="zh-CN"/>
              </w:rPr>
            </w:pPr>
          </w:p>
          <w:p w14:paraId="3C9BB375" w14:textId="3C194180" w:rsidR="0061346A" w:rsidRPr="00CE6C9E" w:rsidRDefault="009C624D" w:rsidP="009C624D">
            <w:pPr>
              <w:tabs>
                <w:tab w:val="center" w:pos="4680"/>
                <w:tab w:val="right" w:pos="9360"/>
              </w:tabs>
              <w:jc w:val="left"/>
              <w:rPr>
                <w:rFonts w:ascii="Times New Roman" w:eastAsia="Times New Roman" w:hAnsi="Times New Roman" w:cs="Times New Roman"/>
                <w:lang w:val="en-PH" w:eastAsia="zh-CN"/>
              </w:rPr>
            </w:pPr>
            <w:r w:rsidRPr="00CE6C9E">
              <w:rPr>
                <w:rFonts w:eastAsia="Times New Roman"/>
                <w:lang w:val="en-PH" w:eastAsia="zh-CN"/>
              </w:rPr>
              <w:t>&lt;tweet&gt;</w:t>
            </w:r>
          </w:p>
          <w:p w14:paraId="7AE8A90B" w14:textId="77777777" w:rsidR="009C624D" w:rsidRPr="00CE6C9E" w:rsidRDefault="009C624D" w:rsidP="00CE6C9E">
            <w:pPr>
              <w:jc w:val="left"/>
              <w:rPr>
                <w:rFonts w:ascii="Times New Roman" w:eastAsia="Times New Roman" w:hAnsi="Times New Roman" w:cs="Times New Roman"/>
                <w:lang w:val="en-PH" w:eastAsia="zh-CN"/>
              </w:rPr>
            </w:pPr>
            <w:r w:rsidRPr="00CE6C9E">
              <w:rPr>
                <w:rFonts w:eastAsia="Times New Roman"/>
                <w:lang w:val="en-PH" w:eastAsia="zh-CN"/>
              </w:rPr>
              <w:t>Kawawa naman nilindol sa Antique. &lt;//33</w:t>
            </w:r>
          </w:p>
          <w:p w14:paraId="4AA9FBB0" w14:textId="77777777" w:rsidR="009C624D" w:rsidRPr="00CE6C9E" w:rsidRDefault="009C624D" w:rsidP="009C624D">
            <w:pPr>
              <w:jc w:val="left"/>
              <w:rPr>
                <w:rFonts w:ascii="Times New Roman" w:eastAsia="Times New Roman" w:hAnsi="Times New Roman" w:cs="Times New Roman"/>
                <w:lang w:val="en-PH" w:eastAsia="zh-CN"/>
              </w:rPr>
            </w:pPr>
            <w:r w:rsidRPr="00CE6C9E">
              <w:rPr>
                <w:rFonts w:eastAsia="Times New Roman"/>
                <w:lang w:val="en-PH" w:eastAsia="zh-CN"/>
              </w:rPr>
              <w:t>&lt;/tweet&gt;</w:t>
            </w:r>
          </w:p>
          <w:p w14:paraId="7236AA42" w14:textId="77777777" w:rsidR="009C624D" w:rsidRPr="00CE6C9E" w:rsidRDefault="009C624D" w:rsidP="00B95616">
            <w:pPr>
              <w:pStyle w:val="Content"/>
              <w:tabs>
                <w:tab w:val="center" w:pos="4680"/>
                <w:tab w:val="right" w:pos="9360"/>
              </w:tabs>
              <w:ind w:left="0"/>
              <w:rPr>
                <w:lang w:val="en-PH" w:eastAsia="zh-CN"/>
              </w:rPr>
            </w:pPr>
          </w:p>
        </w:tc>
        <w:tc>
          <w:tcPr>
            <w:tcW w:w="3875" w:type="dxa"/>
          </w:tcPr>
          <w:p w14:paraId="5FFDFA74" w14:textId="77777777" w:rsidR="009C624D" w:rsidRPr="00CE6C9E" w:rsidRDefault="009C624D" w:rsidP="009C624D">
            <w:pPr>
              <w:tabs>
                <w:tab w:val="center" w:pos="4680"/>
                <w:tab w:val="right" w:pos="9360"/>
              </w:tabs>
              <w:jc w:val="left"/>
              <w:rPr>
                <w:rFonts w:eastAsia="Times New Roman"/>
                <w:lang w:val="en-PH" w:eastAsia="zh-CN"/>
              </w:rPr>
            </w:pPr>
          </w:p>
          <w:p w14:paraId="0CEB3418" w14:textId="2FF2A245" w:rsidR="0061346A" w:rsidRDefault="009C624D" w:rsidP="00CE6C9E">
            <w:pPr>
              <w:jc w:val="left"/>
              <w:rPr>
                <w:rFonts w:eastAsia="Times New Roman"/>
                <w:lang w:val="en-PH" w:eastAsia="zh-CN"/>
              </w:rPr>
            </w:pPr>
            <w:r w:rsidRPr="00CE6C9E">
              <w:rPr>
                <w:rFonts w:eastAsia="Times New Roman"/>
                <w:lang w:val="en-PH" w:eastAsia="zh-CN"/>
              </w:rPr>
              <w:t>&lt;tweet&gt;</w:t>
            </w:r>
          </w:p>
          <w:p w14:paraId="46AE7399" w14:textId="77777777" w:rsidR="009C624D" w:rsidRPr="00CE6C9E" w:rsidRDefault="009C624D" w:rsidP="00CE6C9E">
            <w:pPr>
              <w:jc w:val="left"/>
              <w:rPr>
                <w:rFonts w:ascii="Times New Roman" w:eastAsia="Times New Roman" w:hAnsi="Times New Roman" w:cs="Times New Roman"/>
                <w:lang w:val="en-PH" w:eastAsia="zh-CN"/>
              </w:rPr>
            </w:pPr>
            <w:r w:rsidRPr="00CE6C9E">
              <w:rPr>
                <w:rFonts w:eastAsia="Times New Roman"/>
                <w:lang w:val="en-PH" w:eastAsia="zh-CN"/>
              </w:rPr>
              <w:t xml:space="preserve">Kawawa naman nilindol sa Antique. </w:t>
            </w:r>
          </w:p>
          <w:p w14:paraId="362E9BEA" w14:textId="2D959EE8" w:rsidR="009C624D" w:rsidRPr="00CE6C9E" w:rsidRDefault="009C624D" w:rsidP="009C624D">
            <w:pPr>
              <w:pStyle w:val="Content"/>
              <w:ind w:left="0"/>
              <w:rPr>
                <w:lang w:val="en-PH" w:eastAsia="zh-CN"/>
              </w:rPr>
            </w:pPr>
            <w:r w:rsidRPr="00CE6C9E">
              <w:rPr>
                <w:rFonts w:eastAsia="Times New Roman"/>
                <w:lang w:val="en-PH" w:eastAsia="zh-CN"/>
              </w:rPr>
              <w:t>&lt;/tweet&gt;</w:t>
            </w:r>
          </w:p>
        </w:tc>
      </w:tr>
      <w:tr w:rsidR="009C624D" w:rsidRPr="0061346A" w14:paraId="488BDB1B" w14:textId="77777777" w:rsidTr="00D0387C">
        <w:tc>
          <w:tcPr>
            <w:tcW w:w="4035" w:type="dxa"/>
          </w:tcPr>
          <w:p w14:paraId="5C8FB13F" w14:textId="77777777" w:rsidR="009C624D" w:rsidRPr="00CE6C9E" w:rsidRDefault="009C624D" w:rsidP="009C624D">
            <w:pPr>
              <w:tabs>
                <w:tab w:val="center" w:pos="4680"/>
                <w:tab w:val="right" w:pos="9360"/>
              </w:tabs>
              <w:jc w:val="left"/>
              <w:rPr>
                <w:rFonts w:eastAsia="Times New Roman"/>
                <w:lang w:val="en-PH" w:eastAsia="zh-CN"/>
              </w:rPr>
            </w:pPr>
          </w:p>
          <w:p w14:paraId="6975D750" w14:textId="77777777" w:rsidR="009C624D" w:rsidRPr="00CE6C9E" w:rsidRDefault="009C624D" w:rsidP="009C624D">
            <w:pPr>
              <w:jc w:val="left"/>
              <w:rPr>
                <w:rFonts w:ascii="Times New Roman" w:eastAsia="Times New Roman" w:hAnsi="Times New Roman" w:cs="Times New Roman"/>
                <w:lang w:val="en-PH" w:eastAsia="zh-CN"/>
              </w:rPr>
            </w:pPr>
            <w:r w:rsidRPr="00CE6C9E">
              <w:rPr>
                <w:rFonts w:eastAsia="Times New Roman"/>
                <w:lang w:val="en-PH" w:eastAsia="zh-CN"/>
              </w:rPr>
              <w:t>&lt;tweet&gt;</w:t>
            </w:r>
          </w:p>
          <w:p w14:paraId="0F8F9FD2" w14:textId="050BA3AB" w:rsidR="009C624D" w:rsidRPr="00CE6C9E" w:rsidRDefault="008809C2" w:rsidP="009C624D">
            <w:pPr>
              <w:pStyle w:val="Content"/>
              <w:ind w:left="0"/>
              <w:rPr>
                <w:rFonts w:eastAsia="Times New Roman"/>
                <w:lang w:val="en-PH" w:eastAsia="zh-CN"/>
              </w:rPr>
            </w:pPr>
            <w:r>
              <w:rPr>
                <w:rFonts w:eastAsia="Times New Roman"/>
                <w:lang w:val="en-PH" w:eastAsia="zh-CN"/>
              </w:rPr>
              <w:t>“</w:t>
            </w:r>
            <w:r w:rsidR="004509A3">
              <w:rPr>
                <w:rFonts w:eastAsia="Times New Roman"/>
                <w:lang w:val="en-PH" w:eastAsia="zh-CN"/>
              </w:rPr>
              <w:t>”</w:t>
            </w:r>
            <w:r w:rsidR="00541BE6" w:rsidRPr="00541BE6">
              <w:rPr>
                <w:rFonts w:eastAsia="Times New Roman"/>
                <w:lang w:val="en-PH" w:eastAsia="zh-CN"/>
              </w:rPr>
              <w:t>@ANCALERTS: Magnitude 4.3 quake jolts Antique, Boracay http://t.co/c2BczJEa6Y"" Lindol everywhere :3</w:t>
            </w:r>
            <w:r w:rsidR="009C624D" w:rsidRPr="00CE6C9E">
              <w:rPr>
                <w:rFonts w:eastAsia="Times New Roman"/>
                <w:lang w:val="en-PH" w:eastAsia="zh-CN"/>
              </w:rPr>
              <w:t>&lt;/tweet&gt;</w:t>
            </w:r>
          </w:p>
          <w:p w14:paraId="2FCE11B6" w14:textId="5CC093FB" w:rsidR="009C624D" w:rsidRPr="00CE6C9E" w:rsidRDefault="009C624D" w:rsidP="009C624D">
            <w:pPr>
              <w:pStyle w:val="Content"/>
              <w:tabs>
                <w:tab w:val="center" w:pos="4680"/>
                <w:tab w:val="right" w:pos="9360"/>
              </w:tabs>
              <w:ind w:left="0"/>
              <w:rPr>
                <w:lang w:val="en-PH" w:eastAsia="zh-CN"/>
              </w:rPr>
            </w:pPr>
          </w:p>
        </w:tc>
        <w:tc>
          <w:tcPr>
            <w:tcW w:w="3875" w:type="dxa"/>
          </w:tcPr>
          <w:p w14:paraId="2D7E1B9E" w14:textId="77777777" w:rsidR="009C624D" w:rsidRPr="00CE6C9E" w:rsidRDefault="009C624D" w:rsidP="00B95616">
            <w:pPr>
              <w:pStyle w:val="Content"/>
              <w:tabs>
                <w:tab w:val="center" w:pos="4680"/>
                <w:tab w:val="right" w:pos="9360"/>
              </w:tabs>
              <w:ind w:left="0"/>
              <w:rPr>
                <w:lang w:val="en-PH" w:eastAsia="zh-CN"/>
              </w:rPr>
            </w:pPr>
          </w:p>
          <w:p w14:paraId="34448EC3" w14:textId="77777777" w:rsidR="009C624D" w:rsidRPr="00CE6C9E" w:rsidRDefault="009C624D" w:rsidP="009C624D">
            <w:pPr>
              <w:jc w:val="left"/>
              <w:rPr>
                <w:rFonts w:ascii="Times New Roman" w:eastAsia="Times New Roman" w:hAnsi="Times New Roman" w:cs="Times New Roman"/>
                <w:lang w:val="en-PH" w:eastAsia="zh-CN"/>
              </w:rPr>
            </w:pPr>
            <w:r w:rsidRPr="00CE6C9E">
              <w:rPr>
                <w:rFonts w:eastAsia="Times New Roman"/>
                <w:lang w:val="en-PH" w:eastAsia="zh-CN"/>
              </w:rPr>
              <w:t>&lt;tweet&gt;</w:t>
            </w:r>
          </w:p>
          <w:p w14:paraId="45258EE7" w14:textId="77777777" w:rsidR="009C624D" w:rsidRPr="00CE6C9E" w:rsidRDefault="009C624D" w:rsidP="00CE6C9E">
            <w:pPr>
              <w:jc w:val="left"/>
              <w:rPr>
                <w:rFonts w:ascii="Times New Roman" w:eastAsia="Times New Roman" w:hAnsi="Times New Roman" w:cs="Times New Roman"/>
                <w:lang w:val="en-PH" w:eastAsia="zh-CN"/>
              </w:rPr>
            </w:pPr>
            <w:r w:rsidRPr="00CE6C9E">
              <w:rPr>
                <w:rFonts w:eastAsia="Times New Roman"/>
                <w:lang w:val="en-PH" w:eastAsia="zh-CN"/>
              </w:rPr>
              <w:t>Magnitude 4.3 quake jolts Antique, Boracay Lindol everywhere</w:t>
            </w:r>
          </w:p>
          <w:p w14:paraId="7F222919" w14:textId="77777777" w:rsidR="009C624D" w:rsidRPr="00CE6C9E" w:rsidRDefault="009C624D" w:rsidP="009C624D">
            <w:pPr>
              <w:pStyle w:val="Content"/>
              <w:ind w:left="0"/>
              <w:rPr>
                <w:rFonts w:eastAsia="Times New Roman"/>
                <w:lang w:val="en-PH" w:eastAsia="zh-CN"/>
              </w:rPr>
            </w:pPr>
            <w:r w:rsidRPr="00CE6C9E">
              <w:rPr>
                <w:rFonts w:eastAsia="Times New Roman"/>
                <w:lang w:val="en-PH" w:eastAsia="zh-CN"/>
              </w:rPr>
              <w:t>&lt;/tweet&gt;</w:t>
            </w:r>
          </w:p>
          <w:p w14:paraId="0F8A5281" w14:textId="4CE8195F" w:rsidR="009C624D" w:rsidRPr="00CE6C9E" w:rsidRDefault="009C624D" w:rsidP="009C624D">
            <w:pPr>
              <w:pStyle w:val="Content"/>
              <w:tabs>
                <w:tab w:val="center" w:pos="4680"/>
                <w:tab w:val="right" w:pos="9360"/>
              </w:tabs>
              <w:ind w:left="0"/>
              <w:rPr>
                <w:lang w:val="en-PH" w:eastAsia="zh-CN"/>
              </w:rPr>
            </w:pPr>
          </w:p>
        </w:tc>
      </w:tr>
    </w:tbl>
    <w:p w14:paraId="3B030413" w14:textId="3F5CA1D5" w:rsidR="00B85B60" w:rsidRDefault="00B85B60" w:rsidP="00B95616">
      <w:pPr>
        <w:pStyle w:val="Content"/>
        <w:rPr>
          <w:lang w:val="en-PH" w:eastAsia="zh-CN"/>
        </w:rPr>
      </w:pPr>
    </w:p>
    <w:p w14:paraId="74B828C8" w14:textId="60B29593" w:rsidR="00B95616" w:rsidRPr="00B85B60" w:rsidRDefault="00B85B60" w:rsidP="00B85B60">
      <w:pPr>
        <w:jc w:val="left"/>
        <w:rPr>
          <w:lang w:val="en-PH" w:eastAsia="zh-CN"/>
        </w:rPr>
      </w:pPr>
      <w:r>
        <w:rPr>
          <w:lang w:val="en-PH" w:eastAsia="zh-CN"/>
        </w:rPr>
        <w:br w:type="page"/>
      </w:r>
    </w:p>
    <w:p w14:paraId="5A64766F" w14:textId="02DA0854" w:rsidR="003F41CC" w:rsidRDefault="003F41CC" w:rsidP="00AB2880">
      <w:pPr>
        <w:pStyle w:val="Heading4"/>
      </w:pPr>
      <w:r>
        <w:lastRenderedPageBreak/>
        <w:t>Tokenizer</w:t>
      </w:r>
    </w:p>
    <w:p w14:paraId="5B5698CE" w14:textId="77777777" w:rsidR="003F41CC" w:rsidRDefault="003F41CC" w:rsidP="003F41CC"/>
    <w:p w14:paraId="3CFF113C" w14:textId="1120864A" w:rsidR="00D324CE" w:rsidRDefault="00B95616" w:rsidP="00D324CE">
      <w:pPr>
        <w:pStyle w:val="Content"/>
      </w:pPr>
      <w:r w:rsidRPr="00B95616">
        <w:t>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{“@&lt;username&gt;”, “&lt;punctuations&gt;”, “#&lt;hashtag&gt;”...} or an array that would contain all the tokens in a given tweet. For this module, the researchers will use two specific tokenization tools from the existing pool of IE tools mentioned in the previous sections, OpenNLP’s built-in Tokenizer (OpenNLP, 2011) and TwitIE’s Twitter tokenizer (Bontcheva, 2013).  </w:t>
      </w:r>
      <w:r w:rsidR="00D324CE">
        <w:t>Table 4-2 shows the sample input and its corresponding output.</w:t>
      </w:r>
    </w:p>
    <w:p w14:paraId="5DA200F7" w14:textId="421C4D06" w:rsidR="003F41CC" w:rsidRDefault="003F41CC" w:rsidP="00B95616">
      <w:pPr>
        <w:pStyle w:val="Content"/>
      </w:pPr>
    </w:p>
    <w:p w14:paraId="033736DD" w14:textId="3C66C9E8" w:rsidR="00D0387C" w:rsidRDefault="00D0387C" w:rsidP="00D0387C">
      <w:pPr>
        <w:pStyle w:val="Caption"/>
        <w:keepNext/>
        <w:ind w:left="720" w:firstLine="720"/>
      </w:pPr>
      <w:bookmarkStart w:id="81" w:name="_Toc394960362"/>
      <w:r>
        <w:t xml:space="preserve">Table </w:t>
      </w:r>
      <w:r w:rsidR="006E524C">
        <w:fldChar w:fldCharType="begin"/>
      </w:r>
      <w:r w:rsidR="006E524C">
        <w:instrText xml:space="preserve"> STYLEREF 1 \s </w:instrText>
      </w:r>
      <w:r w:rsidR="006E524C">
        <w:fldChar w:fldCharType="separate"/>
      </w:r>
      <w:r w:rsidR="00B85B60">
        <w:rPr>
          <w:noProof/>
        </w:rPr>
        <w:t>4</w:t>
      </w:r>
      <w:r w:rsidR="006E524C">
        <w:rPr>
          <w:noProof/>
        </w:rPr>
        <w:fldChar w:fldCharType="end"/>
      </w:r>
      <w:r w:rsidR="00B85B60">
        <w:noBreakHyphen/>
      </w:r>
      <w:r w:rsidR="006E524C">
        <w:fldChar w:fldCharType="begin"/>
      </w:r>
      <w:r w:rsidR="006E524C">
        <w:instrText xml:space="preserve"> SEQ</w:instrText>
      </w:r>
      <w:r w:rsidR="006E524C">
        <w:instrText xml:space="preserve"> Table \* ARABIC \s 1 </w:instrText>
      </w:r>
      <w:r w:rsidR="006E524C">
        <w:fldChar w:fldCharType="separate"/>
      </w:r>
      <w:r w:rsidR="00B85B60">
        <w:rPr>
          <w:noProof/>
        </w:rPr>
        <w:t>2</w:t>
      </w:r>
      <w:r w:rsidR="006E524C">
        <w:rPr>
          <w:noProof/>
        </w:rPr>
        <w:fldChar w:fldCharType="end"/>
      </w:r>
      <w:r>
        <w:t>. Sample Input/Output Tokenizer</w:t>
      </w:r>
      <w:bookmarkEnd w:id="81"/>
    </w:p>
    <w:tbl>
      <w:tblPr>
        <w:tblStyle w:val="TableGrid"/>
        <w:tblW w:w="0" w:type="auto"/>
        <w:tblInd w:w="1440" w:type="dxa"/>
        <w:tblLook w:val="04A0" w:firstRow="1" w:lastRow="0" w:firstColumn="1" w:lastColumn="0" w:noHBand="0" w:noVBand="1"/>
      </w:tblPr>
      <w:tblGrid>
        <w:gridCol w:w="3917"/>
        <w:gridCol w:w="3993"/>
      </w:tblGrid>
      <w:tr w:rsidR="00D0387C" w:rsidRPr="009C624D" w14:paraId="0D403891" w14:textId="77777777" w:rsidTr="00D0387C">
        <w:tc>
          <w:tcPr>
            <w:tcW w:w="3917" w:type="dxa"/>
          </w:tcPr>
          <w:p w14:paraId="42FB2574"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93" w:type="dxa"/>
          </w:tcPr>
          <w:p w14:paraId="37D8A50A"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6CD0DB2F" w14:textId="77777777" w:rsidTr="00D0387C">
        <w:tc>
          <w:tcPr>
            <w:tcW w:w="3917" w:type="dxa"/>
          </w:tcPr>
          <w:p w14:paraId="73C6D489" w14:textId="77777777" w:rsidR="00D0387C" w:rsidRPr="00D0387C" w:rsidRDefault="00D0387C" w:rsidP="00CE6C9E">
            <w:pPr>
              <w:rPr>
                <w:lang w:val="en-PH" w:eastAsia="zh-CN"/>
              </w:rPr>
            </w:pPr>
          </w:p>
          <w:p w14:paraId="7307CA0B"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0CDEFA0A" w14:textId="77777777" w:rsidR="00D0387C" w:rsidRPr="00D0387C" w:rsidRDefault="00D0387C" w:rsidP="00CE6C9E">
            <w:pPr>
              <w:rPr>
                <w:rFonts w:ascii="Times New Roman" w:hAnsi="Times New Roman" w:cs="Times New Roman"/>
                <w:lang w:val="en-PH" w:eastAsia="zh-CN"/>
              </w:rPr>
            </w:pPr>
            <w:r w:rsidRPr="00D0387C">
              <w:rPr>
                <w:lang w:val="en-PH" w:eastAsia="zh-CN"/>
              </w:rPr>
              <w:t xml:space="preserve">Kawawa naman nilindol sa Antique. </w:t>
            </w:r>
          </w:p>
          <w:p w14:paraId="74E4202A" w14:textId="612B16CA" w:rsidR="00D0387C" w:rsidRPr="00D0387C" w:rsidRDefault="00D0387C" w:rsidP="00CE6C9E">
            <w:pPr>
              <w:rPr>
                <w:lang w:val="en-PH" w:eastAsia="zh-CN"/>
              </w:rPr>
            </w:pPr>
            <w:r w:rsidRPr="00D0387C">
              <w:rPr>
                <w:lang w:val="en-PH" w:eastAsia="zh-CN"/>
              </w:rPr>
              <w:t>&lt;/tweet&gt;</w:t>
            </w:r>
          </w:p>
        </w:tc>
        <w:tc>
          <w:tcPr>
            <w:tcW w:w="3993" w:type="dxa"/>
          </w:tcPr>
          <w:p w14:paraId="6EB2D98D" w14:textId="77777777" w:rsidR="00D0387C" w:rsidRPr="00D0387C" w:rsidRDefault="00D0387C" w:rsidP="00CE6C9E">
            <w:pPr>
              <w:rPr>
                <w:lang w:val="en-PH" w:eastAsia="zh-CN"/>
              </w:rPr>
            </w:pPr>
          </w:p>
          <w:p w14:paraId="2B5FC4E1"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1410B1F4" w14:textId="77777777" w:rsidR="00D0387C" w:rsidRPr="00D0387C" w:rsidRDefault="00D0387C" w:rsidP="00CE6C9E">
            <w:pPr>
              <w:rPr>
                <w:rFonts w:ascii="Times New Roman" w:hAnsi="Times New Roman" w:cs="Times New Roman"/>
                <w:lang w:val="en-PH" w:eastAsia="zh-CN"/>
              </w:rPr>
            </w:pPr>
            <w:r w:rsidRPr="00D0387C">
              <w:rPr>
                <w:lang w:val="en-PH" w:eastAsia="zh-CN"/>
              </w:rPr>
              <w:t>[“Kawawa”, “naman”, “nilindol”, “sa”, “Antique”, “.”]</w:t>
            </w:r>
          </w:p>
          <w:p w14:paraId="5F878952"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7A5D6AA3" w14:textId="24FF590B" w:rsidR="00D0387C" w:rsidRPr="00D0387C" w:rsidRDefault="00D0387C" w:rsidP="00CE6C9E">
            <w:pPr>
              <w:rPr>
                <w:lang w:val="en-PH" w:eastAsia="zh-CN"/>
              </w:rPr>
            </w:pPr>
          </w:p>
        </w:tc>
      </w:tr>
      <w:tr w:rsidR="00D0387C" w:rsidRPr="00D0387C" w14:paraId="1B5930AA" w14:textId="77777777" w:rsidTr="00D0387C">
        <w:tc>
          <w:tcPr>
            <w:tcW w:w="3917" w:type="dxa"/>
          </w:tcPr>
          <w:p w14:paraId="2375908A" w14:textId="77777777" w:rsidR="00D0387C" w:rsidRPr="00D0387C" w:rsidRDefault="00D0387C" w:rsidP="00CE6C9E">
            <w:pPr>
              <w:rPr>
                <w:lang w:val="en-PH" w:eastAsia="zh-CN"/>
              </w:rPr>
            </w:pPr>
          </w:p>
          <w:p w14:paraId="76C87351"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02FCF38C" w14:textId="77777777" w:rsidR="00D0387C" w:rsidRPr="00D0387C" w:rsidRDefault="00D0387C" w:rsidP="00CE6C9E">
            <w:pPr>
              <w:rPr>
                <w:rFonts w:ascii="Times New Roman" w:hAnsi="Times New Roman" w:cs="Times New Roman"/>
                <w:lang w:val="en-PH" w:eastAsia="zh-CN"/>
              </w:rPr>
            </w:pPr>
            <w:r w:rsidRPr="00D0387C">
              <w:rPr>
                <w:lang w:val="en-PH" w:eastAsia="zh-CN"/>
              </w:rPr>
              <w:t>Magnitude 4.3 quake jolts Antique, Boracay Lindol everywhere</w:t>
            </w:r>
          </w:p>
          <w:p w14:paraId="3D1804EC" w14:textId="77777777" w:rsidR="00D0387C" w:rsidRPr="00D0387C" w:rsidRDefault="00D0387C" w:rsidP="00CE6C9E">
            <w:pPr>
              <w:rPr>
                <w:lang w:val="en-PH" w:eastAsia="zh-CN"/>
              </w:rPr>
            </w:pPr>
            <w:r w:rsidRPr="00D0387C">
              <w:rPr>
                <w:lang w:val="en-PH" w:eastAsia="zh-CN"/>
              </w:rPr>
              <w:t>&lt;/tweet&gt;</w:t>
            </w:r>
          </w:p>
          <w:p w14:paraId="1E68C5F9" w14:textId="77777777" w:rsidR="00D0387C" w:rsidRPr="00D0387C" w:rsidRDefault="00D0387C" w:rsidP="00915BA7">
            <w:pPr>
              <w:rPr>
                <w:lang w:val="en-PH" w:eastAsia="zh-CN"/>
              </w:rPr>
            </w:pPr>
          </w:p>
        </w:tc>
        <w:tc>
          <w:tcPr>
            <w:tcW w:w="3993" w:type="dxa"/>
          </w:tcPr>
          <w:p w14:paraId="347FAA23" w14:textId="77777777" w:rsidR="00D0387C" w:rsidRPr="00D0387C" w:rsidRDefault="00D0387C" w:rsidP="00915BA7">
            <w:pPr>
              <w:rPr>
                <w:lang w:val="en-PH" w:eastAsia="zh-CN"/>
              </w:rPr>
            </w:pPr>
          </w:p>
          <w:p w14:paraId="63761797"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4473F204" w14:textId="77777777" w:rsidR="00D0387C" w:rsidRPr="00D0387C" w:rsidRDefault="00D0387C" w:rsidP="00CE6C9E">
            <w:pPr>
              <w:rPr>
                <w:rFonts w:ascii="Times New Roman" w:hAnsi="Times New Roman" w:cs="Times New Roman"/>
                <w:lang w:val="en-PH" w:eastAsia="zh-CN"/>
              </w:rPr>
            </w:pPr>
            <w:r w:rsidRPr="00D0387C">
              <w:rPr>
                <w:lang w:val="en-PH" w:eastAsia="zh-CN"/>
              </w:rPr>
              <w:t>[“Magnitude”, “4.3”, “quake”, “jolts”, “Antique”, “,”, “Boracay”, “Lindol”, “everywhere”]</w:t>
            </w:r>
          </w:p>
          <w:p w14:paraId="57521A4D" w14:textId="77777777" w:rsidR="00D0387C" w:rsidRPr="00D0387C" w:rsidRDefault="00D0387C" w:rsidP="00915BA7">
            <w:pPr>
              <w:rPr>
                <w:lang w:val="en-PH" w:eastAsia="zh-CN"/>
              </w:rPr>
            </w:pPr>
            <w:r w:rsidRPr="00D0387C">
              <w:rPr>
                <w:lang w:val="en-PH" w:eastAsia="zh-CN"/>
              </w:rPr>
              <w:t>&lt;/tweet&gt;</w:t>
            </w:r>
          </w:p>
          <w:p w14:paraId="22972452" w14:textId="2F186E74" w:rsidR="00D0387C" w:rsidRPr="00D0387C" w:rsidRDefault="00D0387C" w:rsidP="00915BA7">
            <w:pPr>
              <w:rPr>
                <w:lang w:val="en-PH" w:eastAsia="zh-CN"/>
              </w:rPr>
            </w:pPr>
          </w:p>
        </w:tc>
      </w:tr>
    </w:tbl>
    <w:p w14:paraId="33CFB90E" w14:textId="77777777" w:rsidR="00D0387C" w:rsidRPr="00B95616" w:rsidRDefault="00D0387C" w:rsidP="00B95616">
      <w:pPr>
        <w:pStyle w:val="Content"/>
      </w:pPr>
    </w:p>
    <w:p w14:paraId="52C3B0ED" w14:textId="77777777" w:rsidR="00B95616" w:rsidRPr="00B95616" w:rsidRDefault="00B95616" w:rsidP="00B95616">
      <w:pPr>
        <w:pStyle w:val="Content"/>
      </w:pPr>
    </w:p>
    <w:p w14:paraId="2B0BFC11" w14:textId="609AA801" w:rsidR="003F41CC" w:rsidRDefault="003F41CC" w:rsidP="00AB2880">
      <w:pPr>
        <w:pStyle w:val="Heading4"/>
        <w:rPr>
          <w:lang w:val="en-PH" w:eastAsia="zh-CN"/>
        </w:rPr>
      </w:pPr>
      <w:r>
        <w:rPr>
          <w:lang w:val="en-PH" w:eastAsia="zh-CN"/>
        </w:rPr>
        <w:t>POS Tagger</w:t>
      </w:r>
    </w:p>
    <w:p w14:paraId="7BF39D86" w14:textId="77777777" w:rsidR="00B95616" w:rsidRPr="00B95616" w:rsidRDefault="00B95616" w:rsidP="00B95616">
      <w:pPr>
        <w:rPr>
          <w:lang w:val="en-PH" w:eastAsia="zh-CN"/>
        </w:rPr>
      </w:pPr>
    </w:p>
    <w:p w14:paraId="57DBAF9D" w14:textId="183056B7" w:rsidR="004D7982" w:rsidRDefault="00B95616" w:rsidP="00B95616">
      <w:pPr>
        <w:pStyle w:val="Content"/>
      </w:pPr>
      <w:r w:rsidRPr="00B95616">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tools (Ritter et al., 2011), and TwitIE (Bontcheva, 2013)</w:t>
      </w:r>
      <w:r w:rsidR="001871D8">
        <w:t xml:space="preserve">, or </w:t>
      </w:r>
      <w:r w:rsidR="0070382B">
        <w:t xml:space="preserve">Tagger Dictionary </w:t>
      </w:r>
      <w:bookmarkStart w:id="82" w:name="_GoBack"/>
      <w:bookmarkEnd w:id="82"/>
      <w:r w:rsidR="001871D8">
        <w:t>(Oco &amp; Borra, 2011).</w:t>
      </w:r>
    </w:p>
    <w:p w14:paraId="14CB71E9" w14:textId="77777777" w:rsidR="00B33EC6" w:rsidRDefault="00B33EC6" w:rsidP="00B95616">
      <w:pPr>
        <w:pStyle w:val="Content"/>
      </w:pPr>
    </w:p>
    <w:p w14:paraId="068B9804" w14:textId="59545096" w:rsidR="00B33EC6" w:rsidRDefault="00B33EC6" w:rsidP="00915BA7">
      <w:pPr>
        <w:pStyle w:val="Caption"/>
        <w:keepNext/>
        <w:ind w:left="720" w:firstLine="720"/>
      </w:pPr>
      <w:bookmarkStart w:id="83" w:name="_Toc394960363"/>
      <w:r>
        <w:t xml:space="preserve">Table </w:t>
      </w:r>
      <w:r w:rsidR="006E524C">
        <w:fldChar w:fldCharType="begin"/>
      </w:r>
      <w:r w:rsidR="006E524C">
        <w:instrText xml:space="preserve"> STYLEREF 1 \s </w:instrText>
      </w:r>
      <w:r w:rsidR="006E524C">
        <w:fldChar w:fldCharType="separate"/>
      </w:r>
      <w:r w:rsidR="00B85B60">
        <w:rPr>
          <w:noProof/>
        </w:rPr>
        <w:t>4</w:t>
      </w:r>
      <w:r w:rsidR="006E524C">
        <w:rPr>
          <w:noProof/>
        </w:rPr>
        <w:fldChar w:fldCharType="end"/>
      </w:r>
      <w:r w:rsidR="00B85B60">
        <w:noBreakHyphen/>
      </w:r>
      <w:r w:rsidR="006E524C">
        <w:fldChar w:fldCharType="begin"/>
      </w:r>
      <w:r w:rsidR="006E524C">
        <w:instrText xml:space="preserve"> SEQ Table \* ARABIC \s 1 </w:instrText>
      </w:r>
      <w:r w:rsidR="006E524C">
        <w:fldChar w:fldCharType="separate"/>
      </w:r>
      <w:r w:rsidR="00B85B60">
        <w:rPr>
          <w:noProof/>
        </w:rPr>
        <w:t>3</w:t>
      </w:r>
      <w:r w:rsidR="006E524C">
        <w:rPr>
          <w:noProof/>
        </w:rPr>
        <w:fldChar w:fldCharType="end"/>
      </w:r>
      <w:r>
        <w:t>. Sample Input/Output POS Tagger</w:t>
      </w:r>
      <w:bookmarkEnd w:id="83"/>
    </w:p>
    <w:tbl>
      <w:tblPr>
        <w:tblStyle w:val="TableGrid"/>
        <w:tblW w:w="0" w:type="auto"/>
        <w:tblInd w:w="1440" w:type="dxa"/>
        <w:tblLook w:val="04A0" w:firstRow="1" w:lastRow="0" w:firstColumn="1" w:lastColumn="0" w:noHBand="0" w:noVBand="1"/>
      </w:tblPr>
      <w:tblGrid>
        <w:gridCol w:w="3935"/>
        <w:gridCol w:w="3975"/>
      </w:tblGrid>
      <w:tr w:rsidR="00B33EC6" w:rsidRPr="009C624D" w14:paraId="13765EB6" w14:textId="77777777" w:rsidTr="00B33EC6">
        <w:tc>
          <w:tcPr>
            <w:tcW w:w="3935" w:type="dxa"/>
          </w:tcPr>
          <w:p w14:paraId="64D4B515" w14:textId="77777777" w:rsidR="00B33EC6" w:rsidRPr="009C624D" w:rsidRDefault="00B33EC6" w:rsidP="00B33EC6">
            <w:pPr>
              <w:pStyle w:val="Content"/>
              <w:ind w:left="0"/>
              <w:jc w:val="center"/>
              <w:rPr>
                <w:b/>
                <w:lang w:val="en-PH" w:eastAsia="zh-CN"/>
              </w:rPr>
            </w:pPr>
            <w:r w:rsidRPr="009C624D">
              <w:rPr>
                <w:b/>
                <w:lang w:val="en-PH" w:eastAsia="zh-CN"/>
              </w:rPr>
              <w:t>Input</w:t>
            </w:r>
          </w:p>
        </w:tc>
        <w:tc>
          <w:tcPr>
            <w:tcW w:w="3975" w:type="dxa"/>
          </w:tcPr>
          <w:p w14:paraId="4F33DB71" w14:textId="77777777" w:rsidR="00B33EC6" w:rsidRPr="009C624D" w:rsidRDefault="00B33EC6" w:rsidP="00B33EC6">
            <w:pPr>
              <w:pStyle w:val="Content"/>
              <w:ind w:left="0"/>
              <w:jc w:val="center"/>
              <w:rPr>
                <w:b/>
                <w:lang w:val="en-PH" w:eastAsia="zh-CN"/>
              </w:rPr>
            </w:pPr>
            <w:r w:rsidRPr="009C624D">
              <w:rPr>
                <w:b/>
                <w:lang w:val="en-PH" w:eastAsia="zh-CN"/>
              </w:rPr>
              <w:t>Output</w:t>
            </w:r>
          </w:p>
        </w:tc>
      </w:tr>
      <w:tr w:rsidR="00B33EC6" w:rsidRPr="00D0387C" w14:paraId="20115B7D" w14:textId="77777777" w:rsidTr="00B33EC6">
        <w:tc>
          <w:tcPr>
            <w:tcW w:w="3935" w:type="dxa"/>
          </w:tcPr>
          <w:p w14:paraId="3F1C2BBB" w14:textId="77777777" w:rsidR="00B33EC6" w:rsidRPr="00D0387C" w:rsidRDefault="00B33EC6" w:rsidP="00915BA7">
            <w:pPr>
              <w:rPr>
                <w:lang w:val="en-PH" w:eastAsia="zh-CN"/>
              </w:rPr>
            </w:pPr>
          </w:p>
          <w:p w14:paraId="36C686F1"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79339580" w14:textId="77777777" w:rsidR="00B33EC6" w:rsidRPr="00D0387C" w:rsidRDefault="00B33EC6" w:rsidP="00915BA7">
            <w:pPr>
              <w:rPr>
                <w:rFonts w:ascii="Times New Roman" w:hAnsi="Times New Roman" w:cs="Times New Roman"/>
                <w:lang w:val="en-PH" w:eastAsia="zh-CN"/>
              </w:rPr>
            </w:pPr>
            <w:r w:rsidRPr="00D0387C">
              <w:rPr>
                <w:lang w:val="en-PH" w:eastAsia="zh-CN"/>
              </w:rPr>
              <w:t>[“Kawawa”, “naman”, “nilindol”, “sa”, “Antique”, “.”]</w:t>
            </w:r>
          </w:p>
          <w:p w14:paraId="4AFB5A6B"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27C88BB8" w14:textId="77777777" w:rsidR="00B33EC6" w:rsidRPr="00D0387C" w:rsidRDefault="00B33EC6" w:rsidP="00915BA7">
            <w:pPr>
              <w:rPr>
                <w:lang w:val="en-PH" w:eastAsia="zh-CN"/>
              </w:rPr>
            </w:pPr>
          </w:p>
        </w:tc>
        <w:tc>
          <w:tcPr>
            <w:tcW w:w="3975" w:type="dxa"/>
          </w:tcPr>
          <w:p w14:paraId="53A4EB4F" w14:textId="77777777" w:rsidR="00B33EC6" w:rsidRPr="00D0387C" w:rsidRDefault="00B33EC6" w:rsidP="00915BA7">
            <w:pPr>
              <w:rPr>
                <w:lang w:val="en-PH" w:eastAsia="zh-CN"/>
              </w:rPr>
            </w:pPr>
          </w:p>
          <w:p w14:paraId="78E40AE4"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5F82BAD2" w14:textId="40213F09" w:rsidR="00B33EC6" w:rsidRPr="00D0387C" w:rsidRDefault="002F3505" w:rsidP="00915BA7">
            <w:pPr>
              <w:rPr>
                <w:rFonts w:ascii="Times New Roman" w:hAnsi="Times New Roman" w:cs="Times New Roman"/>
                <w:lang w:val="en-PH" w:eastAsia="zh-CN"/>
              </w:rPr>
            </w:pPr>
            <w:r>
              <w:rPr>
                <w:lang w:val="en-PH"/>
              </w:rPr>
              <w:t>[“Kawawa_ADUN”, “naman_NPRO”, “nilindol”, “sa_DECN”, “Antique_NN”, “._PSNS”]</w:t>
            </w:r>
          </w:p>
          <w:p w14:paraId="3545FD01" w14:textId="77777777" w:rsidR="00B33EC6" w:rsidRPr="00D0387C" w:rsidRDefault="00B33EC6" w:rsidP="00915BA7">
            <w:pPr>
              <w:rPr>
                <w:lang w:val="en-PH" w:eastAsia="zh-CN"/>
              </w:rPr>
            </w:pPr>
            <w:r w:rsidRPr="00D0387C">
              <w:rPr>
                <w:lang w:val="en-PH" w:eastAsia="zh-CN"/>
              </w:rPr>
              <w:t>&lt;/tweet&gt;</w:t>
            </w:r>
          </w:p>
          <w:p w14:paraId="5907ECB9" w14:textId="77777777" w:rsidR="00B33EC6" w:rsidRPr="00D0387C" w:rsidRDefault="00B33EC6" w:rsidP="00915BA7">
            <w:pPr>
              <w:rPr>
                <w:lang w:val="en-PH" w:eastAsia="zh-CN"/>
              </w:rPr>
            </w:pPr>
          </w:p>
        </w:tc>
      </w:tr>
      <w:tr w:rsidR="00B33EC6" w:rsidRPr="00D0387C" w14:paraId="7310BCE8" w14:textId="77777777" w:rsidTr="00B33EC6">
        <w:tc>
          <w:tcPr>
            <w:tcW w:w="3935" w:type="dxa"/>
          </w:tcPr>
          <w:p w14:paraId="54EF7B90" w14:textId="77777777" w:rsidR="00B33EC6" w:rsidRPr="00D0387C" w:rsidRDefault="00B33EC6" w:rsidP="00915BA7">
            <w:pPr>
              <w:rPr>
                <w:lang w:val="en-PH" w:eastAsia="zh-CN"/>
              </w:rPr>
            </w:pPr>
          </w:p>
          <w:p w14:paraId="02642326"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56A5287E" w14:textId="77777777" w:rsidR="00B33EC6" w:rsidRPr="00D0387C" w:rsidRDefault="00B33EC6" w:rsidP="00915BA7">
            <w:pPr>
              <w:rPr>
                <w:rFonts w:ascii="Times New Roman" w:hAnsi="Times New Roman" w:cs="Times New Roman"/>
                <w:lang w:val="en-PH" w:eastAsia="zh-CN"/>
              </w:rPr>
            </w:pPr>
            <w:r w:rsidRPr="00D0387C">
              <w:rPr>
                <w:lang w:val="en-PH" w:eastAsia="zh-CN"/>
              </w:rPr>
              <w:t>[“Magnitude”, “4.3”, “quake”, “jolts”, “Antique”, “,”, “Boracay”, “Lindol”, “everywhere”]</w:t>
            </w:r>
          </w:p>
          <w:p w14:paraId="190F52C1" w14:textId="77777777" w:rsidR="00B33EC6" w:rsidRPr="00D0387C" w:rsidRDefault="00B33EC6" w:rsidP="00915BA7">
            <w:pPr>
              <w:rPr>
                <w:lang w:val="en-PH" w:eastAsia="zh-CN"/>
              </w:rPr>
            </w:pPr>
            <w:r w:rsidRPr="00D0387C">
              <w:rPr>
                <w:lang w:val="en-PH" w:eastAsia="zh-CN"/>
              </w:rPr>
              <w:t>&lt;/tweet&gt;</w:t>
            </w:r>
          </w:p>
          <w:p w14:paraId="7BE66C95" w14:textId="77777777" w:rsidR="00B33EC6" w:rsidRPr="00D0387C" w:rsidRDefault="00B33EC6" w:rsidP="00915BA7">
            <w:pPr>
              <w:rPr>
                <w:lang w:val="en-PH" w:eastAsia="zh-CN"/>
              </w:rPr>
            </w:pPr>
          </w:p>
        </w:tc>
        <w:tc>
          <w:tcPr>
            <w:tcW w:w="3975" w:type="dxa"/>
          </w:tcPr>
          <w:p w14:paraId="51E0925B" w14:textId="77777777" w:rsidR="00B33EC6" w:rsidRPr="00D0387C" w:rsidRDefault="00B33EC6" w:rsidP="00915BA7">
            <w:pPr>
              <w:rPr>
                <w:lang w:val="en-PH" w:eastAsia="zh-CN"/>
              </w:rPr>
            </w:pPr>
          </w:p>
          <w:p w14:paraId="2F5B7B36"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07FABE85" w14:textId="3E2C4E50" w:rsidR="00B33EC6" w:rsidRPr="00D0387C" w:rsidRDefault="002F3505" w:rsidP="00915BA7">
            <w:pPr>
              <w:rPr>
                <w:rFonts w:ascii="Times New Roman" w:hAnsi="Times New Roman" w:cs="Times New Roman"/>
                <w:lang w:val="en-PH" w:eastAsia="zh-CN"/>
              </w:rPr>
            </w:pPr>
            <w:r>
              <w:rPr>
                <w:lang w:val="en-PH"/>
              </w:rPr>
              <w:t xml:space="preserve">[“Magnitude_NN:U”, “4.3”, “quake_NN”, “jolts_NNS”, “Antique_NN”, “,_PSNS”, “Boracay”, “Lindol”, “everywhere_RB” </w:t>
            </w:r>
            <w:r w:rsidR="00B33EC6" w:rsidRPr="00D0387C">
              <w:rPr>
                <w:lang w:val="en-PH" w:eastAsia="zh-CN"/>
              </w:rPr>
              <w:t>&lt;/tweet&gt;</w:t>
            </w:r>
          </w:p>
          <w:p w14:paraId="396BAE76" w14:textId="77777777" w:rsidR="00B33EC6" w:rsidRPr="00D0387C" w:rsidRDefault="00B33EC6" w:rsidP="00915BA7">
            <w:pPr>
              <w:rPr>
                <w:lang w:val="en-PH" w:eastAsia="zh-CN"/>
              </w:rPr>
            </w:pPr>
            <w:r w:rsidRPr="00D0387C">
              <w:rPr>
                <w:lang w:val="en-PH" w:eastAsia="zh-CN"/>
              </w:rPr>
              <w:lastRenderedPageBreak/>
              <w:t> </w:t>
            </w:r>
          </w:p>
        </w:tc>
      </w:tr>
    </w:tbl>
    <w:p w14:paraId="5BDDBE27" w14:textId="77777777" w:rsidR="00B33EC6" w:rsidRPr="00B95616" w:rsidRDefault="00B33EC6" w:rsidP="00B95616">
      <w:pPr>
        <w:pStyle w:val="Content"/>
      </w:pPr>
    </w:p>
    <w:p w14:paraId="4BEF1963" w14:textId="77777777" w:rsidR="00B95616" w:rsidRDefault="00B95616" w:rsidP="00B95616">
      <w:pPr>
        <w:pStyle w:val="Content"/>
        <w:rPr>
          <w:lang w:val="en-PH" w:eastAsia="zh-CN"/>
        </w:rPr>
      </w:pPr>
    </w:p>
    <w:p w14:paraId="67D88B2B" w14:textId="77777777" w:rsidR="004D7982" w:rsidRDefault="004D7982" w:rsidP="004D7982">
      <w:pPr>
        <w:pStyle w:val="Heading4"/>
      </w:pPr>
      <w:r>
        <w:t>Filipino NER</w:t>
      </w:r>
    </w:p>
    <w:p w14:paraId="795FD15A" w14:textId="77777777" w:rsidR="004D7982" w:rsidRDefault="004D7982" w:rsidP="004D7982"/>
    <w:p w14:paraId="5DFEBAEB" w14:textId="646722CA" w:rsidR="004D7982" w:rsidRDefault="00B95616" w:rsidP="00B95616">
      <w:pPr>
        <w:pStyle w:val="Content"/>
      </w:pPr>
      <w:r w:rsidRPr="00B95616">
        <w:t>The Filipino NER will be the one who will identify those proper nouns in the tweets. The module will accept the tweets that has passed through the preprocessing module. The output of the NER are tagged proper nouns in the tweet. For the gazetteer, the plan is to use SOMIDIA gazetteer and update the gazetteer.</w:t>
      </w:r>
      <w:r w:rsidR="00D324CE">
        <w:t xml:space="preserve"> Table 4-3 shows the sample input and its corresponding output.</w:t>
      </w:r>
    </w:p>
    <w:p w14:paraId="31E8B6FA" w14:textId="77777777" w:rsidR="00D0387C" w:rsidRDefault="00D0387C" w:rsidP="00B95616">
      <w:pPr>
        <w:pStyle w:val="Content"/>
      </w:pPr>
    </w:p>
    <w:p w14:paraId="7257EF22" w14:textId="0082EF73" w:rsidR="00D0387C" w:rsidRDefault="00D0387C" w:rsidP="00D0387C">
      <w:pPr>
        <w:pStyle w:val="Caption"/>
        <w:keepNext/>
        <w:ind w:left="720" w:firstLine="720"/>
      </w:pPr>
      <w:bookmarkStart w:id="84" w:name="_Toc394960364"/>
      <w:r>
        <w:t xml:space="preserve">Table </w:t>
      </w:r>
      <w:r w:rsidR="006E524C">
        <w:fldChar w:fldCharType="begin"/>
      </w:r>
      <w:r w:rsidR="006E524C">
        <w:instrText xml:space="preserve"> STYLEREF 1 \s </w:instrText>
      </w:r>
      <w:r w:rsidR="006E524C">
        <w:fldChar w:fldCharType="separate"/>
      </w:r>
      <w:r w:rsidR="00B85B60">
        <w:rPr>
          <w:noProof/>
        </w:rPr>
        <w:t>4</w:t>
      </w:r>
      <w:r w:rsidR="006E524C">
        <w:rPr>
          <w:noProof/>
        </w:rPr>
        <w:fldChar w:fldCharType="end"/>
      </w:r>
      <w:r w:rsidR="00B85B60">
        <w:noBreakHyphen/>
      </w:r>
      <w:r w:rsidR="006E524C">
        <w:fldChar w:fldCharType="begin"/>
      </w:r>
      <w:r w:rsidR="006E524C">
        <w:instrText xml:space="preserve"> SEQ Table \* ARABIC \s 1 </w:instrText>
      </w:r>
      <w:r w:rsidR="006E524C">
        <w:fldChar w:fldCharType="separate"/>
      </w:r>
      <w:r w:rsidR="00B85B60">
        <w:rPr>
          <w:noProof/>
        </w:rPr>
        <w:t>4</w:t>
      </w:r>
      <w:r w:rsidR="006E524C">
        <w:rPr>
          <w:noProof/>
        </w:rPr>
        <w:fldChar w:fldCharType="end"/>
      </w:r>
      <w:r>
        <w:t>. Sample Input/Output for Filipino NER</w:t>
      </w:r>
      <w:bookmarkEnd w:id="84"/>
    </w:p>
    <w:tbl>
      <w:tblPr>
        <w:tblStyle w:val="TableGrid"/>
        <w:tblW w:w="0" w:type="auto"/>
        <w:tblInd w:w="1440" w:type="dxa"/>
        <w:tblLook w:val="04A0" w:firstRow="1" w:lastRow="0" w:firstColumn="1" w:lastColumn="0" w:noHBand="0" w:noVBand="1"/>
      </w:tblPr>
      <w:tblGrid>
        <w:gridCol w:w="3935"/>
        <w:gridCol w:w="3975"/>
      </w:tblGrid>
      <w:tr w:rsidR="00D0387C" w:rsidRPr="009C624D" w14:paraId="7A913910" w14:textId="77777777" w:rsidTr="00D0387C">
        <w:tc>
          <w:tcPr>
            <w:tcW w:w="3935" w:type="dxa"/>
          </w:tcPr>
          <w:p w14:paraId="3D0E934F"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75" w:type="dxa"/>
          </w:tcPr>
          <w:p w14:paraId="73360601"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585FC9B9" w14:textId="77777777" w:rsidTr="00D0387C">
        <w:tc>
          <w:tcPr>
            <w:tcW w:w="3935" w:type="dxa"/>
          </w:tcPr>
          <w:p w14:paraId="30471FD0" w14:textId="77777777" w:rsidR="00D0387C" w:rsidRPr="00D0387C" w:rsidRDefault="00D0387C" w:rsidP="00915BA7">
            <w:pPr>
              <w:rPr>
                <w:lang w:val="en-PH" w:eastAsia="zh-CN"/>
              </w:rPr>
            </w:pPr>
          </w:p>
          <w:p w14:paraId="3EDE4759" w14:textId="77777777" w:rsidR="00D0387C" w:rsidRPr="00D0387C" w:rsidRDefault="00D0387C" w:rsidP="00915BA7">
            <w:pPr>
              <w:rPr>
                <w:rFonts w:ascii="Times New Roman" w:hAnsi="Times New Roman" w:cs="Times New Roman"/>
                <w:lang w:val="en-PH" w:eastAsia="zh-CN"/>
              </w:rPr>
            </w:pPr>
            <w:r w:rsidRPr="00D0387C">
              <w:rPr>
                <w:lang w:val="en-PH" w:eastAsia="zh-CN"/>
              </w:rPr>
              <w:t>&lt;tweet&gt;</w:t>
            </w:r>
          </w:p>
          <w:p w14:paraId="7063E61D" w14:textId="77777777" w:rsidR="00D0387C" w:rsidRPr="00D0387C" w:rsidRDefault="00D0387C" w:rsidP="00915BA7">
            <w:pPr>
              <w:rPr>
                <w:rFonts w:ascii="Times New Roman" w:hAnsi="Times New Roman" w:cs="Times New Roman"/>
                <w:lang w:val="en-PH" w:eastAsia="zh-CN"/>
              </w:rPr>
            </w:pPr>
            <w:r w:rsidRPr="00D0387C">
              <w:rPr>
                <w:lang w:val="en-PH" w:eastAsia="zh-CN"/>
              </w:rPr>
              <w:t>[“Kawawa”, “naman”, “nilindol”, “sa”, “Antique”, “.”]</w:t>
            </w:r>
          </w:p>
          <w:p w14:paraId="437FDCFF" w14:textId="77777777" w:rsidR="00D0387C" w:rsidRPr="00D0387C" w:rsidRDefault="00D0387C" w:rsidP="00915BA7">
            <w:pPr>
              <w:rPr>
                <w:rFonts w:ascii="Times New Roman" w:hAnsi="Times New Roman" w:cs="Times New Roman"/>
                <w:lang w:val="en-PH" w:eastAsia="zh-CN"/>
              </w:rPr>
            </w:pPr>
            <w:r w:rsidRPr="00D0387C">
              <w:rPr>
                <w:lang w:val="en-PH" w:eastAsia="zh-CN"/>
              </w:rPr>
              <w:t>&lt;/tweet&gt;</w:t>
            </w:r>
          </w:p>
          <w:p w14:paraId="0A52598D" w14:textId="580B26D9" w:rsidR="00D0387C" w:rsidRPr="00D0387C" w:rsidRDefault="00D0387C" w:rsidP="00915BA7">
            <w:pPr>
              <w:rPr>
                <w:lang w:val="en-PH" w:eastAsia="zh-CN"/>
              </w:rPr>
            </w:pPr>
          </w:p>
        </w:tc>
        <w:tc>
          <w:tcPr>
            <w:tcW w:w="3975" w:type="dxa"/>
          </w:tcPr>
          <w:p w14:paraId="144220C9" w14:textId="77777777" w:rsidR="00D0387C" w:rsidRPr="00D0387C" w:rsidRDefault="00D0387C" w:rsidP="00915BA7">
            <w:pPr>
              <w:rPr>
                <w:lang w:val="en-PH" w:eastAsia="zh-CN"/>
              </w:rPr>
            </w:pPr>
          </w:p>
          <w:p w14:paraId="12B50DD3" w14:textId="5E608CA7" w:rsidR="006C2B26" w:rsidRPr="00D0387C" w:rsidRDefault="006C2B26" w:rsidP="006C2B26">
            <w:pPr>
              <w:rPr>
                <w:rFonts w:ascii="Times New Roman" w:hAnsi="Times New Roman" w:cs="Times New Roman"/>
                <w:lang w:val="en-PH" w:eastAsia="zh-CN"/>
              </w:rPr>
            </w:pPr>
            <w:r w:rsidRPr="00D0387C">
              <w:rPr>
                <w:lang w:val="en-PH" w:eastAsia="zh-CN"/>
              </w:rPr>
              <w:t>&lt;tweet&gt;</w:t>
            </w:r>
          </w:p>
          <w:p w14:paraId="46E023EE" w14:textId="6E8C92A0" w:rsidR="006C2B26" w:rsidRPr="00D0387C" w:rsidRDefault="006C2B26" w:rsidP="006C2B26">
            <w:pPr>
              <w:rPr>
                <w:rFonts w:ascii="Times New Roman" w:hAnsi="Times New Roman" w:cs="Times New Roman"/>
                <w:lang w:val="en-PH" w:eastAsia="zh-CN"/>
              </w:rPr>
            </w:pPr>
            <w:r>
              <w:rPr>
                <w:lang w:val="en-PH"/>
              </w:rPr>
              <w:t>[“Kawawa_ADUN”, “naman_NPRO”, “nilindol”, “sa_DECN”, “&lt;location=”Antique_NN”&gt;, “._PSNS”]</w:t>
            </w:r>
          </w:p>
          <w:p w14:paraId="1FCF37DB" w14:textId="77777777" w:rsidR="006C2B26" w:rsidRPr="00D0387C" w:rsidRDefault="006C2B26" w:rsidP="006C2B26">
            <w:pPr>
              <w:rPr>
                <w:lang w:val="en-PH" w:eastAsia="zh-CN"/>
              </w:rPr>
            </w:pPr>
            <w:r w:rsidRPr="00D0387C">
              <w:rPr>
                <w:lang w:val="en-PH" w:eastAsia="zh-CN"/>
              </w:rPr>
              <w:t>&lt;/tweet&gt;</w:t>
            </w:r>
          </w:p>
          <w:p w14:paraId="398A88F6" w14:textId="77777777" w:rsidR="006C2B26" w:rsidRPr="00D0387C" w:rsidRDefault="006C2B26" w:rsidP="00915BA7">
            <w:pPr>
              <w:rPr>
                <w:lang w:val="en-PH" w:eastAsia="zh-CN"/>
              </w:rPr>
            </w:pPr>
          </w:p>
          <w:p w14:paraId="0C3B4201" w14:textId="437338CC" w:rsidR="00D0387C" w:rsidRPr="00D0387C" w:rsidRDefault="00D0387C" w:rsidP="00915BA7">
            <w:pPr>
              <w:rPr>
                <w:lang w:val="en-PH" w:eastAsia="zh-CN"/>
              </w:rPr>
            </w:pPr>
          </w:p>
        </w:tc>
      </w:tr>
      <w:tr w:rsidR="00D0387C" w:rsidRPr="00D0387C" w14:paraId="6EBCF3F8" w14:textId="77777777" w:rsidTr="00D0387C">
        <w:tc>
          <w:tcPr>
            <w:tcW w:w="3935" w:type="dxa"/>
          </w:tcPr>
          <w:p w14:paraId="386A304F" w14:textId="77777777" w:rsidR="00055A08" w:rsidRPr="00D0387C" w:rsidRDefault="00055A08" w:rsidP="00915BA7">
            <w:pPr>
              <w:rPr>
                <w:lang w:val="en-PH" w:eastAsia="zh-CN"/>
              </w:rPr>
            </w:pPr>
          </w:p>
          <w:p w14:paraId="4554AC3B" w14:textId="77777777" w:rsidR="00D0387C" w:rsidRPr="00D0387C" w:rsidRDefault="00D0387C" w:rsidP="00915BA7">
            <w:pPr>
              <w:rPr>
                <w:rFonts w:ascii="Times New Roman" w:hAnsi="Times New Roman" w:cs="Times New Roman"/>
                <w:lang w:val="en-PH" w:eastAsia="zh-CN"/>
              </w:rPr>
            </w:pPr>
            <w:r w:rsidRPr="00D0387C">
              <w:rPr>
                <w:lang w:val="en-PH" w:eastAsia="zh-CN"/>
              </w:rPr>
              <w:t>&lt;tweet&gt;</w:t>
            </w:r>
          </w:p>
          <w:p w14:paraId="5C603B82" w14:textId="77777777" w:rsidR="00D0387C" w:rsidRPr="00D0387C" w:rsidRDefault="00D0387C" w:rsidP="00915BA7">
            <w:pPr>
              <w:rPr>
                <w:rFonts w:ascii="Times New Roman" w:hAnsi="Times New Roman" w:cs="Times New Roman"/>
                <w:lang w:val="en-PH" w:eastAsia="zh-CN"/>
              </w:rPr>
            </w:pPr>
            <w:r w:rsidRPr="00D0387C">
              <w:rPr>
                <w:lang w:val="en-PH" w:eastAsia="zh-CN"/>
              </w:rPr>
              <w:t>[“Magnitude”, “4.3”, “quake”, “jolts”, “Antique”, “,”, “Boracay”, “Lindol”, “everywhere”]</w:t>
            </w:r>
          </w:p>
          <w:p w14:paraId="72D7CF87" w14:textId="77777777" w:rsidR="00D0387C" w:rsidRPr="00D0387C" w:rsidRDefault="00D0387C" w:rsidP="00915BA7">
            <w:pPr>
              <w:rPr>
                <w:lang w:val="en-PH" w:eastAsia="zh-CN"/>
              </w:rPr>
            </w:pPr>
            <w:r w:rsidRPr="00D0387C">
              <w:rPr>
                <w:lang w:val="en-PH" w:eastAsia="zh-CN"/>
              </w:rPr>
              <w:t>&lt;/tweet&gt;</w:t>
            </w:r>
          </w:p>
          <w:p w14:paraId="4F668275" w14:textId="77777777" w:rsidR="00D0387C" w:rsidRPr="00D0387C" w:rsidRDefault="00D0387C" w:rsidP="00915BA7">
            <w:pPr>
              <w:rPr>
                <w:lang w:val="en-PH" w:eastAsia="zh-CN"/>
              </w:rPr>
            </w:pPr>
          </w:p>
        </w:tc>
        <w:tc>
          <w:tcPr>
            <w:tcW w:w="3975" w:type="dxa"/>
          </w:tcPr>
          <w:p w14:paraId="0837FC04" w14:textId="77777777" w:rsidR="00055A08" w:rsidRPr="00D0387C" w:rsidRDefault="00055A08" w:rsidP="00915BA7">
            <w:pPr>
              <w:rPr>
                <w:lang w:val="en-PH" w:eastAsia="zh-CN"/>
              </w:rPr>
            </w:pPr>
          </w:p>
          <w:p w14:paraId="1083B5AD" w14:textId="7140AF24" w:rsidR="00F06409" w:rsidRPr="00D0387C" w:rsidRDefault="00F06409" w:rsidP="00F06409">
            <w:pPr>
              <w:rPr>
                <w:rFonts w:ascii="Times New Roman" w:hAnsi="Times New Roman" w:cs="Times New Roman"/>
                <w:lang w:val="en-PH" w:eastAsia="zh-CN"/>
              </w:rPr>
            </w:pPr>
            <w:r w:rsidRPr="00D0387C">
              <w:rPr>
                <w:lang w:val="en-PH" w:eastAsia="zh-CN"/>
              </w:rPr>
              <w:t>&lt;tweet&gt;</w:t>
            </w:r>
          </w:p>
          <w:p w14:paraId="27DD74F5" w14:textId="22B87302" w:rsidR="00F06409" w:rsidRPr="00D0387C" w:rsidRDefault="00F06409" w:rsidP="00F06409">
            <w:pPr>
              <w:rPr>
                <w:rFonts w:ascii="Times New Roman" w:hAnsi="Times New Roman" w:cs="Times New Roman"/>
                <w:lang w:val="en-PH" w:eastAsia="zh-CN"/>
              </w:rPr>
            </w:pPr>
            <w:r>
              <w:rPr>
                <w:lang w:val="en-PH"/>
              </w:rPr>
              <w:t xml:space="preserve">[“Magnitude_NN:U”, “4.3”, “quake_NN”, “jolts_NNS”, &lt;location=“Antique_NN”&gt;, “,_PSNS”, &lt;location=“Boracay”&gt;, “Lindol”, “everywhere_RB” </w:t>
            </w:r>
            <w:r w:rsidRPr="00D0387C">
              <w:rPr>
                <w:lang w:val="en-PH" w:eastAsia="zh-CN"/>
              </w:rPr>
              <w:t>&lt;/tweet&gt;</w:t>
            </w:r>
          </w:p>
          <w:p w14:paraId="2947C605" w14:textId="77777777" w:rsidR="00F06409" w:rsidRPr="00D0387C" w:rsidRDefault="00F06409" w:rsidP="00915BA7">
            <w:pPr>
              <w:rPr>
                <w:rFonts w:ascii="Times New Roman" w:hAnsi="Times New Roman" w:cs="Times New Roman"/>
                <w:lang w:val="en-PH" w:eastAsia="zh-CN"/>
              </w:rPr>
            </w:pPr>
          </w:p>
          <w:p w14:paraId="74BF6CC7" w14:textId="5563282C" w:rsidR="00D0387C" w:rsidRPr="00D0387C" w:rsidRDefault="00D0387C" w:rsidP="00915BA7">
            <w:pPr>
              <w:rPr>
                <w:lang w:val="en-PH" w:eastAsia="zh-CN"/>
              </w:rPr>
            </w:pPr>
            <w:r w:rsidRPr="00D0387C">
              <w:rPr>
                <w:lang w:val="en-PH" w:eastAsia="zh-CN"/>
              </w:rPr>
              <w:t> </w:t>
            </w:r>
          </w:p>
        </w:tc>
      </w:tr>
    </w:tbl>
    <w:p w14:paraId="47C07328" w14:textId="77777777" w:rsidR="00D0387C" w:rsidRPr="00B95616" w:rsidRDefault="00D0387C" w:rsidP="00B95616">
      <w:pPr>
        <w:pStyle w:val="Content"/>
      </w:pPr>
    </w:p>
    <w:p w14:paraId="05F00D0C" w14:textId="5375320C" w:rsidR="00B95616" w:rsidRDefault="00EE0188" w:rsidP="00EE0188">
      <w:pPr>
        <w:pStyle w:val="Style1"/>
      </w:pPr>
      <w:commentRangeStart w:id="85"/>
      <w:commentRangeStart w:id="86"/>
      <w:r>
        <w:t xml:space="preserve">Disaster </w:t>
      </w:r>
      <w:ins w:id="87" w:author="admin" w:date="2014-08-04T14:37:00Z">
        <w:r w:rsidR="00915BA7">
          <w:t xml:space="preserve">Keyword </w:t>
        </w:r>
      </w:ins>
      <w:r>
        <w:t>Tagger</w:t>
      </w:r>
      <w:commentRangeEnd w:id="85"/>
      <w:r w:rsidR="00915BA7">
        <w:rPr>
          <w:rStyle w:val="CommentReference"/>
          <w:b w:val="0"/>
        </w:rPr>
        <w:commentReference w:id="85"/>
      </w:r>
      <w:commentRangeEnd w:id="86"/>
      <w:r w:rsidR="00462B44">
        <w:rPr>
          <w:rStyle w:val="CommentReference"/>
          <w:b w:val="0"/>
        </w:rPr>
        <w:commentReference w:id="86"/>
      </w:r>
    </w:p>
    <w:p w14:paraId="37E971E0" w14:textId="77777777" w:rsidR="00EE0188" w:rsidRDefault="00EE0188" w:rsidP="00EE0188">
      <w:pPr>
        <w:pStyle w:val="Content"/>
      </w:pPr>
    </w:p>
    <w:p w14:paraId="0B16137B" w14:textId="28F87B5E" w:rsidR="00B33EC6" w:rsidRDefault="00EE0188">
      <w:pPr>
        <w:pStyle w:val="Content"/>
        <w:ind w:left="2160"/>
      </w:pPr>
      <w:r>
        <w:t>The disaster tagger</w:t>
      </w:r>
      <w:r w:rsidR="00F31438">
        <w:t xml:space="preserve"> module is the module responsible for enclosing the disaster seed words present in the input tweet with a disaster tag. The disaster tag will be tagged in this manner: </w:t>
      </w:r>
      <w:r>
        <w:t>&lt;disaster=word&gt;</w:t>
      </w:r>
      <w:r w:rsidR="00F31438">
        <w:t>. For the list of seed words that will be used in this module, the researchers will make use of the existing list of seed words from SOMIDIA.</w:t>
      </w:r>
    </w:p>
    <w:p w14:paraId="4D27B481" w14:textId="77777777" w:rsidR="00F31438" w:rsidRDefault="00F31438" w:rsidP="00EE0188">
      <w:pPr>
        <w:pStyle w:val="Content"/>
        <w:ind w:left="2160"/>
      </w:pPr>
    </w:p>
    <w:p w14:paraId="46994CB6" w14:textId="2B6C4F28" w:rsidR="00F31438" w:rsidRDefault="00F31438" w:rsidP="00F31438">
      <w:pPr>
        <w:pStyle w:val="Caption"/>
        <w:keepNext/>
        <w:ind w:left="1440"/>
      </w:pPr>
      <w:bookmarkStart w:id="88" w:name="_Toc394960365"/>
      <w:r>
        <w:t xml:space="preserve">Table </w:t>
      </w:r>
      <w:r w:rsidR="006E524C">
        <w:fldChar w:fldCharType="begin"/>
      </w:r>
      <w:r w:rsidR="006E524C">
        <w:instrText xml:space="preserve"> STYLEREF 1 \s </w:instrText>
      </w:r>
      <w:r w:rsidR="006E524C">
        <w:fldChar w:fldCharType="separate"/>
      </w:r>
      <w:r w:rsidR="00B85B60">
        <w:rPr>
          <w:noProof/>
        </w:rPr>
        <w:t>4</w:t>
      </w:r>
      <w:r w:rsidR="006E524C">
        <w:rPr>
          <w:noProof/>
        </w:rPr>
        <w:fldChar w:fldCharType="end"/>
      </w:r>
      <w:r w:rsidR="00B85B60">
        <w:noBreakHyphen/>
      </w:r>
      <w:r w:rsidR="006E524C">
        <w:fldChar w:fldCharType="begin"/>
      </w:r>
      <w:r w:rsidR="006E524C">
        <w:instrText xml:space="preserve"> SEQ Table \* ARABIC \s 1 </w:instrText>
      </w:r>
      <w:r w:rsidR="006E524C">
        <w:fldChar w:fldCharType="separate"/>
      </w:r>
      <w:r w:rsidR="00B85B60">
        <w:rPr>
          <w:noProof/>
        </w:rPr>
        <w:t>5</w:t>
      </w:r>
      <w:r w:rsidR="006E524C">
        <w:rPr>
          <w:noProof/>
        </w:rPr>
        <w:fldChar w:fldCharType="end"/>
      </w:r>
      <w:r>
        <w:t>. Sample Input/Output Disaster Tagger</w:t>
      </w:r>
      <w:bookmarkEnd w:id="88"/>
    </w:p>
    <w:tbl>
      <w:tblPr>
        <w:tblStyle w:val="TableGrid"/>
        <w:tblW w:w="0" w:type="auto"/>
        <w:tblInd w:w="1440" w:type="dxa"/>
        <w:tblLook w:val="04A0" w:firstRow="1" w:lastRow="0" w:firstColumn="1" w:lastColumn="0" w:noHBand="0" w:noVBand="1"/>
      </w:tblPr>
      <w:tblGrid>
        <w:gridCol w:w="3935"/>
        <w:gridCol w:w="3975"/>
      </w:tblGrid>
      <w:tr w:rsidR="00F31438" w:rsidRPr="009C624D" w14:paraId="37E7E087" w14:textId="77777777" w:rsidTr="00A1648F">
        <w:tc>
          <w:tcPr>
            <w:tcW w:w="3935" w:type="dxa"/>
          </w:tcPr>
          <w:p w14:paraId="2DFD390D" w14:textId="77777777" w:rsidR="00F31438" w:rsidRPr="009C624D" w:rsidRDefault="00F31438" w:rsidP="00A1648F">
            <w:pPr>
              <w:pStyle w:val="Content"/>
              <w:ind w:left="0"/>
              <w:jc w:val="center"/>
              <w:rPr>
                <w:b/>
                <w:lang w:val="en-PH" w:eastAsia="zh-CN"/>
              </w:rPr>
            </w:pPr>
            <w:r w:rsidRPr="009C624D">
              <w:rPr>
                <w:b/>
                <w:lang w:val="en-PH" w:eastAsia="zh-CN"/>
              </w:rPr>
              <w:t>Input</w:t>
            </w:r>
          </w:p>
        </w:tc>
        <w:tc>
          <w:tcPr>
            <w:tcW w:w="3975" w:type="dxa"/>
          </w:tcPr>
          <w:p w14:paraId="668282FC" w14:textId="77777777" w:rsidR="00F31438" w:rsidRPr="009C624D" w:rsidRDefault="00F31438" w:rsidP="00A1648F">
            <w:pPr>
              <w:pStyle w:val="Content"/>
              <w:ind w:left="0"/>
              <w:jc w:val="center"/>
              <w:rPr>
                <w:b/>
                <w:lang w:val="en-PH" w:eastAsia="zh-CN"/>
              </w:rPr>
            </w:pPr>
            <w:r w:rsidRPr="009C624D">
              <w:rPr>
                <w:b/>
                <w:lang w:val="en-PH" w:eastAsia="zh-CN"/>
              </w:rPr>
              <w:t>Output</w:t>
            </w:r>
          </w:p>
        </w:tc>
      </w:tr>
      <w:tr w:rsidR="00F31438" w:rsidRPr="00D0387C" w14:paraId="4888FEC5" w14:textId="77777777" w:rsidTr="00A1648F">
        <w:tc>
          <w:tcPr>
            <w:tcW w:w="3935" w:type="dxa"/>
          </w:tcPr>
          <w:p w14:paraId="559D72DC" w14:textId="77777777" w:rsidR="00F31438" w:rsidRPr="00D0387C" w:rsidRDefault="00F31438" w:rsidP="00915BA7">
            <w:pPr>
              <w:rPr>
                <w:lang w:val="en-PH" w:eastAsia="zh-CN"/>
              </w:rPr>
            </w:pPr>
          </w:p>
          <w:p w14:paraId="144C3745"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4AF10145" w14:textId="77777777" w:rsidR="00F31438" w:rsidRPr="00D0387C" w:rsidRDefault="00F31438" w:rsidP="00915BA7">
            <w:pPr>
              <w:rPr>
                <w:rFonts w:ascii="Times New Roman" w:hAnsi="Times New Roman" w:cs="Times New Roman"/>
                <w:lang w:val="en-PH" w:eastAsia="zh-CN"/>
              </w:rPr>
            </w:pPr>
            <w:r w:rsidRPr="00D0387C">
              <w:rPr>
                <w:lang w:val="en-PH" w:eastAsia="zh-CN"/>
              </w:rPr>
              <w:t>[“Kawawa”, “naman”, “nilindol”, “sa”, “Antique”, “.”]</w:t>
            </w:r>
          </w:p>
          <w:p w14:paraId="1ACA9E8B"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6A30F23E" w14:textId="77777777" w:rsidR="00F31438" w:rsidRPr="00D0387C" w:rsidRDefault="00F31438" w:rsidP="00915BA7">
            <w:pPr>
              <w:rPr>
                <w:lang w:val="en-PH" w:eastAsia="zh-CN"/>
              </w:rPr>
            </w:pPr>
          </w:p>
        </w:tc>
        <w:tc>
          <w:tcPr>
            <w:tcW w:w="3975" w:type="dxa"/>
          </w:tcPr>
          <w:p w14:paraId="72CA13C1" w14:textId="77777777" w:rsidR="00F31438" w:rsidRPr="00D0387C" w:rsidRDefault="00F31438" w:rsidP="00915BA7">
            <w:pPr>
              <w:rPr>
                <w:lang w:val="en-PH" w:eastAsia="zh-CN"/>
              </w:rPr>
            </w:pPr>
          </w:p>
          <w:p w14:paraId="078BD0B0" w14:textId="5DA6CAEC" w:rsidR="006C2B26" w:rsidRPr="00D0387C" w:rsidRDefault="006C2B26" w:rsidP="006C2B26">
            <w:pPr>
              <w:rPr>
                <w:rFonts w:ascii="Times New Roman" w:hAnsi="Times New Roman" w:cs="Times New Roman"/>
                <w:lang w:val="en-PH" w:eastAsia="zh-CN"/>
              </w:rPr>
            </w:pPr>
            <w:r w:rsidRPr="00D0387C">
              <w:rPr>
                <w:lang w:val="en-PH" w:eastAsia="zh-CN"/>
              </w:rPr>
              <w:t>&lt;tweet&gt;</w:t>
            </w:r>
          </w:p>
          <w:p w14:paraId="19D19FAB" w14:textId="70791832" w:rsidR="006C2B26" w:rsidRPr="00D0387C" w:rsidRDefault="006C2B26" w:rsidP="006C2B26">
            <w:pPr>
              <w:rPr>
                <w:rFonts w:ascii="Times New Roman" w:hAnsi="Times New Roman" w:cs="Times New Roman"/>
                <w:lang w:val="en-PH" w:eastAsia="zh-CN"/>
              </w:rPr>
            </w:pPr>
            <w:r>
              <w:rPr>
                <w:lang w:val="en-PH"/>
              </w:rPr>
              <w:t>[“Kawawa_ADUN”, “naman_NPRO”, “&lt;disaster=nilindol/&gt;”, “sa_DECN”, “&lt;location=”Antique_NN/”&gt;, “._PSNS”]</w:t>
            </w:r>
          </w:p>
          <w:p w14:paraId="19E731A6" w14:textId="77777777" w:rsidR="006C2B26" w:rsidRPr="00D0387C" w:rsidRDefault="006C2B26" w:rsidP="006C2B26">
            <w:pPr>
              <w:rPr>
                <w:lang w:val="en-PH" w:eastAsia="zh-CN"/>
              </w:rPr>
            </w:pPr>
            <w:r w:rsidRPr="00D0387C">
              <w:rPr>
                <w:lang w:val="en-PH" w:eastAsia="zh-CN"/>
              </w:rPr>
              <w:t>&lt;/tweet&gt;</w:t>
            </w:r>
          </w:p>
          <w:p w14:paraId="071D3BCD" w14:textId="77777777" w:rsidR="006C2B26" w:rsidRPr="00915BA7" w:rsidRDefault="006C2B26" w:rsidP="00915BA7">
            <w:pPr>
              <w:rPr>
                <w:b/>
                <w:lang w:val="en-PH" w:eastAsia="zh-CN"/>
              </w:rPr>
            </w:pPr>
          </w:p>
          <w:p w14:paraId="0EFAD9FA" w14:textId="77777777" w:rsidR="00F31438" w:rsidRPr="00D0387C" w:rsidRDefault="00F31438" w:rsidP="00915BA7">
            <w:pPr>
              <w:rPr>
                <w:lang w:val="en-PH" w:eastAsia="zh-CN"/>
              </w:rPr>
            </w:pPr>
          </w:p>
        </w:tc>
      </w:tr>
      <w:tr w:rsidR="00F31438" w:rsidRPr="00D0387C" w14:paraId="2615BE64" w14:textId="77777777" w:rsidTr="00A1648F">
        <w:tc>
          <w:tcPr>
            <w:tcW w:w="3935" w:type="dxa"/>
          </w:tcPr>
          <w:p w14:paraId="4AA2B930" w14:textId="77777777" w:rsidR="00F31438" w:rsidRPr="00D0387C" w:rsidRDefault="00F31438" w:rsidP="00915BA7">
            <w:pPr>
              <w:rPr>
                <w:lang w:val="en-PH" w:eastAsia="zh-CN"/>
              </w:rPr>
            </w:pPr>
          </w:p>
          <w:p w14:paraId="5FA7364F"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2CDB66AB" w14:textId="77777777" w:rsidR="00F31438" w:rsidRPr="00D0387C" w:rsidRDefault="00F31438" w:rsidP="00915BA7">
            <w:pPr>
              <w:rPr>
                <w:rFonts w:ascii="Times New Roman" w:hAnsi="Times New Roman" w:cs="Times New Roman"/>
                <w:lang w:val="en-PH" w:eastAsia="zh-CN"/>
              </w:rPr>
            </w:pPr>
            <w:r w:rsidRPr="00D0387C">
              <w:rPr>
                <w:lang w:val="en-PH" w:eastAsia="zh-CN"/>
              </w:rPr>
              <w:t>[“Magnitude”, “4.3”, “quake”, “jolts”, “Antique”, “,”, “Boracay”, “Lindol”, “everywhere”]</w:t>
            </w:r>
          </w:p>
          <w:p w14:paraId="77FE6C29" w14:textId="77777777" w:rsidR="00F31438" w:rsidRPr="00D0387C" w:rsidRDefault="00F31438" w:rsidP="00915BA7">
            <w:pPr>
              <w:rPr>
                <w:lang w:val="en-PH" w:eastAsia="zh-CN"/>
              </w:rPr>
            </w:pPr>
            <w:r w:rsidRPr="00D0387C">
              <w:rPr>
                <w:lang w:val="en-PH" w:eastAsia="zh-CN"/>
              </w:rPr>
              <w:t>&lt;/tweet&gt;</w:t>
            </w:r>
          </w:p>
          <w:p w14:paraId="76884A04" w14:textId="77777777" w:rsidR="00F31438" w:rsidRPr="00D0387C" w:rsidRDefault="00F31438" w:rsidP="00915BA7">
            <w:pPr>
              <w:rPr>
                <w:lang w:val="en-PH" w:eastAsia="zh-CN"/>
              </w:rPr>
            </w:pPr>
          </w:p>
        </w:tc>
        <w:tc>
          <w:tcPr>
            <w:tcW w:w="3975" w:type="dxa"/>
          </w:tcPr>
          <w:p w14:paraId="658C75A9" w14:textId="77777777" w:rsidR="00F31438" w:rsidRPr="00D0387C" w:rsidRDefault="00F31438" w:rsidP="00915BA7">
            <w:pPr>
              <w:rPr>
                <w:lang w:val="en-PH" w:eastAsia="zh-CN"/>
              </w:rPr>
            </w:pPr>
          </w:p>
          <w:p w14:paraId="3C58C802" w14:textId="28F73C0E" w:rsidR="00F06409" w:rsidRPr="00D0387C" w:rsidRDefault="00F06409" w:rsidP="00F06409">
            <w:pPr>
              <w:rPr>
                <w:rFonts w:ascii="Times New Roman" w:hAnsi="Times New Roman" w:cs="Times New Roman"/>
                <w:lang w:val="en-PH" w:eastAsia="zh-CN"/>
              </w:rPr>
            </w:pPr>
            <w:r w:rsidRPr="00D0387C">
              <w:rPr>
                <w:lang w:val="en-PH" w:eastAsia="zh-CN"/>
              </w:rPr>
              <w:t>&lt;tweet&gt;</w:t>
            </w:r>
          </w:p>
          <w:p w14:paraId="0A8C1D9D" w14:textId="666E1A6B" w:rsidR="00F06409" w:rsidRPr="00D0387C" w:rsidRDefault="00F06409" w:rsidP="00915BA7">
            <w:pPr>
              <w:rPr>
                <w:rFonts w:ascii="Times New Roman" w:hAnsi="Times New Roman" w:cs="Times New Roman"/>
                <w:lang w:val="en-PH" w:eastAsia="zh-CN"/>
              </w:rPr>
            </w:pPr>
            <w:r>
              <w:rPr>
                <w:lang w:val="en-PH"/>
              </w:rPr>
              <w:t xml:space="preserve">[“Magnitude_NN:U”, “4.3”, “quake_NN”, “jolts_NNS”, &lt;location=“Antique_NN”&gt;, “,_PSNS”, &lt;location=“Boracay”&gt;, &lt;disaster=“Lindol”&gt;, “everywhere_RB” </w:t>
            </w:r>
            <w:r w:rsidRPr="00D0387C">
              <w:rPr>
                <w:lang w:val="en-PH" w:eastAsia="zh-CN"/>
              </w:rPr>
              <w:t>&lt;/tweet&gt;</w:t>
            </w:r>
          </w:p>
          <w:p w14:paraId="07CEDD8A" w14:textId="77777777" w:rsidR="00F31438" w:rsidRPr="00D0387C" w:rsidRDefault="00F31438" w:rsidP="00915BA7">
            <w:pPr>
              <w:rPr>
                <w:lang w:val="en-PH" w:eastAsia="zh-CN"/>
              </w:rPr>
            </w:pPr>
            <w:r w:rsidRPr="00D0387C">
              <w:rPr>
                <w:lang w:val="en-PH" w:eastAsia="zh-CN"/>
              </w:rPr>
              <w:lastRenderedPageBreak/>
              <w:t> </w:t>
            </w:r>
          </w:p>
        </w:tc>
      </w:tr>
    </w:tbl>
    <w:p w14:paraId="3F40445F" w14:textId="77777777" w:rsidR="00F31438" w:rsidRPr="00EE0188" w:rsidRDefault="00F31438" w:rsidP="00EE0188">
      <w:pPr>
        <w:pStyle w:val="Content"/>
        <w:ind w:left="2160"/>
      </w:pPr>
    </w:p>
    <w:p w14:paraId="22779D88" w14:textId="77777777" w:rsidR="00DA1A3E" w:rsidRDefault="00DA1A3E" w:rsidP="00900BFD">
      <w:pPr>
        <w:pStyle w:val="Content"/>
        <w:ind w:left="0"/>
        <w:rPr>
          <w:b/>
          <w:bCs/>
          <w:color w:val="000000"/>
          <w:sz w:val="23"/>
          <w:szCs w:val="23"/>
        </w:rPr>
      </w:pPr>
    </w:p>
    <w:p w14:paraId="0ECDFBF7" w14:textId="77777777" w:rsidR="00595F9F" w:rsidRDefault="00595F9F" w:rsidP="00595F9F">
      <w:pPr>
        <w:pStyle w:val="Heading3"/>
      </w:pPr>
      <w:bookmarkStart w:id="89" w:name="_Toc394779524"/>
      <w:r>
        <w:t>Feature Extraction Module</w:t>
      </w:r>
      <w:bookmarkEnd w:id="89"/>
    </w:p>
    <w:p w14:paraId="41F98CD4" w14:textId="77777777" w:rsidR="00595F9F" w:rsidRPr="00341E15" w:rsidRDefault="00595F9F" w:rsidP="00B95616">
      <w:pPr>
        <w:pStyle w:val="Content"/>
        <w:ind w:left="0"/>
      </w:pPr>
    </w:p>
    <w:p w14:paraId="70CE263C" w14:textId="77777777" w:rsidR="00B95616" w:rsidRDefault="00B95616" w:rsidP="00B95616">
      <w:pPr>
        <w:pStyle w:val="Content"/>
      </w:pPr>
      <w:r w:rsidRPr="00B95616">
        <w:t>This module is responsible for extracting the feature from the tweet. The module will extract the presence of disaster words, tweet length, character n-gram, user, location, and trusted accounts. The Feature Extraction Module will take the preprocessed tweets as inputs, then output the tweet with the features.</w:t>
      </w:r>
    </w:p>
    <w:p w14:paraId="524667E6" w14:textId="77777777" w:rsidR="00B95616" w:rsidRPr="00B95616" w:rsidRDefault="00B95616" w:rsidP="00B95616">
      <w:pPr>
        <w:pStyle w:val="Content"/>
        <w:rPr>
          <w:rFonts w:ascii="Times New Roman" w:hAnsi="Times New Roman" w:cs="Times New Roman"/>
        </w:rPr>
      </w:pPr>
    </w:p>
    <w:p w14:paraId="2F9DCFE6" w14:textId="11789E4E" w:rsidR="00B95616" w:rsidRPr="00B95616" w:rsidRDefault="00B95616" w:rsidP="00B95616">
      <w:pPr>
        <w:pStyle w:val="Heading4"/>
      </w:pPr>
      <w:r w:rsidRPr="00B95616">
        <w:rPr>
          <w:bCs/>
          <w:sz w:val="14"/>
          <w:szCs w:val="14"/>
        </w:rPr>
        <w:t>  </w:t>
      </w:r>
      <w:r w:rsidRPr="00B95616">
        <w:t>Presence</w:t>
      </w:r>
    </w:p>
    <w:p w14:paraId="6DEAE0AE" w14:textId="77777777" w:rsidR="00B95616" w:rsidRPr="00B95616" w:rsidRDefault="00B95616" w:rsidP="00B95616">
      <w:pPr>
        <w:pStyle w:val="Content"/>
      </w:pPr>
    </w:p>
    <w:p w14:paraId="543D6705" w14:textId="668DF8AA" w:rsidR="00B95616" w:rsidRPr="00B95616" w:rsidRDefault="00B95616" w:rsidP="00B95616">
      <w:pPr>
        <w:pStyle w:val="Content"/>
      </w:pPr>
      <w:r w:rsidRPr="00B95616">
        <w:t>The Presence feature</w:t>
      </w:r>
      <w:r w:rsidR="00397242">
        <w:t xml:space="preserve"> is a binary feature that indicates the presence of </w:t>
      </w:r>
      <w:r w:rsidRPr="00B95616">
        <w:t xml:space="preserve">keywords like disaster words, </w:t>
      </w:r>
      <w:r>
        <w:t xml:space="preserve">mentions, hashtags, emoticons, </w:t>
      </w:r>
      <w:r w:rsidR="005959FF">
        <w:t>retweets</w:t>
      </w:r>
      <w:r w:rsidRPr="00B95616">
        <w:t>, and Code Switching in the input tweet.</w:t>
      </w:r>
      <w:r w:rsidR="00D361AB">
        <w:t xml:space="preserve"> The value of “1” is given if the keyword is present, else it is given “0”.</w:t>
      </w:r>
    </w:p>
    <w:p w14:paraId="3C6BC54B" w14:textId="77777777" w:rsidR="00B95616" w:rsidRPr="00B95616" w:rsidRDefault="00B95616" w:rsidP="00B95616">
      <w:pPr>
        <w:pStyle w:val="Content"/>
      </w:pPr>
    </w:p>
    <w:p w14:paraId="52A61B0F" w14:textId="0FE8B58C" w:rsidR="00B95616" w:rsidRPr="00B95616" w:rsidRDefault="00B95616" w:rsidP="00B95616">
      <w:pPr>
        <w:pStyle w:val="Heading4"/>
      </w:pPr>
      <w:r w:rsidRPr="00B95616">
        <w:t>Trusted</w:t>
      </w:r>
    </w:p>
    <w:p w14:paraId="5CF84B40" w14:textId="77777777" w:rsidR="00B95616" w:rsidRPr="00B95616" w:rsidRDefault="00B95616" w:rsidP="00B95616">
      <w:pPr>
        <w:pStyle w:val="Content"/>
      </w:pPr>
    </w:p>
    <w:p w14:paraId="4968EC09" w14:textId="068157CB" w:rsidR="00B95616" w:rsidRPr="00B95616" w:rsidRDefault="00B95616" w:rsidP="00B95616">
      <w:pPr>
        <w:pStyle w:val="Content"/>
      </w:pPr>
      <w:r w:rsidRPr="00B95616">
        <w:t xml:space="preserve">The Trusted feature </w:t>
      </w:r>
      <w:r w:rsidR="00397242">
        <w:t xml:space="preserve">is a binary feature that </w:t>
      </w:r>
      <w:r w:rsidRPr="00B95616">
        <w:t xml:space="preserve">helps in determining whether the input tweet came from a reliable source or account. Reliable sources are Twitter accounts that were automatically </w:t>
      </w:r>
      <w:r w:rsidR="00397242">
        <w:t>verified</w:t>
      </w:r>
      <w:r w:rsidR="00397242" w:rsidRPr="00B95616">
        <w:t xml:space="preserve"> </w:t>
      </w:r>
      <w:r w:rsidRPr="00B95616">
        <w:t xml:space="preserve">by Twitter </w:t>
      </w:r>
      <w:r w:rsidR="00541BE6">
        <w:t>or trusted social media accounts (i.e. accounts of news reporters)</w:t>
      </w:r>
      <w:r w:rsidRPr="00B95616">
        <w:t xml:space="preserve">. </w:t>
      </w:r>
      <w:r w:rsidR="00D361AB">
        <w:t xml:space="preserve">The value of “1” is given if the </w:t>
      </w:r>
      <w:r w:rsidR="00541BE6">
        <w:t>tweet</w:t>
      </w:r>
      <w:r w:rsidR="00D361AB">
        <w:t xml:space="preserve"> </w:t>
      </w:r>
      <w:r w:rsidR="00541BE6">
        <w:t>came from a Trusted account</w:t>
      </w:r>
      <w:r w:rsidR="00D361AB">
        <w:t xml:space="preserve">, else it is given “0”. </w:t>
      </w:r>
      <w:r w:rsidRPr="00B95616">
        <w:t>For the complete list of reliable sources or accounts, this module will use the existing list of SOMIDIA as its main reference.</w:t>
      </w:r>
    </w:p>
    <w:p w14:paraId="0D7CAF6E" w14:textId="77777777" w:rsidR="00B95616" w:rsidRPr="00B95616" w:rsidRDefault="00B95616" w:rsidP="00B95616">
      <w:pPr>
        <w:pStyle w:val="Content"/>
      </w:pPr>
    </w:p>
    <w:p w14:paraId="5933EA16" w14:textId="6D897E9E" w:rsidR="00B95616" w:rsidRPr="00B95616" w:rsidRDefault="00B95616" w:rsidP="00B95616">
      <w:pPr>
        <w:pStyle w:val="Heading4"/>
      </w:pPr>
      <w:r w:rsidRPr="00B95616">
        <w:t>Tweet Length</w:t>
      </w:r>
    </w:p>
    <w:p w14:paraId="67BD1C6C" w14:textId="77777777" w:rsidR="00B95616" w:rsidRPr="00B95616" w:rsidRDefault="00B95616" w:rsidP="00B95616">
      <w:pPr>
        <w:pStyle w:val="Content"/>
      </w:pPr>
    </w:p>
    <w:p w14:paraId="37A83F82" w14:textId="77777777" w:rsidR="00B95616" w:rsidRPr="00B95616" w:rsidRDefault="00B95616" w:rsidP="00B95616">
      <w:pPr>
        <w:pStyle w:val="Content"/>
      </w:pPr>
      <w:r w:rsidRPr="00B95616">
        <w:t>The Tweet Length feature essentially counts the length of the input tweet.</w:t>
      </w:r>
    </w:p>
    <w:p w14:paraId="0362D8FE" w14:textId="77777777" w:rsidR="00B95616" w:rsidRPr="00B95616" w:rsidRDefault="00B95616" w:rsidP="00B95616">
      <w:pPr>
        <w:pStyle w:val="Content"/>
      </w:pPr>
    </w:p>
    <w:p w14:paraId="4C993F2F" w14:textId="4ECB6D88" w:rsidR="00B95616" w:rsidRPr="00B95616" w:rsidRDefault="00B95616" w:rsidP="00B95616">
      <w:pPr>
        <w:pStyle w:val="Heading4"/>
      </w:pPr>
      <w:r w:rsidRPr="00B95616">
        <w:t>N-gram</w:t>
      </w:r>
    </w:p>
    <w:p w14:paraId="037983AC" w14:textId="77777777" w:rsidR="00B95616" w:rsidRPr="00B95616" w:rsidRDefault="00B95616" w:rsidP="00B95616">
      <w:pPr>
        <w:pStyle w:val="Content"/>
      </w:pPr>
    </w:p>
    <w:p w14:paraId="2E19C990" w14:textId="77777777" w:rsidR="00B95616" w:rsidRPr="00B95616" w:rsidRDefault="00B95616" w:rsidP="00B95616">
      <w:pPr>
        <w:pStyle w:val="Content"/>
      </w:pPr>
      <w:r w:rsidRPr="00B95616">
        <w:t>The N-gram feature is mainly responsible for generating/extracting the different n-grams for the input tweets, specifically, the bi-gram and the tri-gram of the input tweets. In order to accomplish the n-gram generation/extraction tasks, the module will make use of the SRILM tool, which is specifically built for generating/extracting n-gram models.</w:t>
      </w:r>
    </w:p>
    <w:p w14:paraId="022B4D70" w14:textId="77777777" w:rsidR="00B95616" w:rsidRPr="00B95616" w:rsidRDefault="00B95616" w:rsidP="00B95616">
      <w:pPr>
        <w:pStyle w:val="Content"/>
      </w:pPr>
    </w:p>
    <w:p w14:paraId="2E566AD6" w14:textId="6D35D73D" w:rsidR="00B95616" w:rsidRPr="00B95616" w:rsidRDefault="00B95616" w:rsidP="00B95616">
      <w:pPr>
        <w:pStyle w:val="Heading4"/>
      </w:pPr>
      <w:r w:rsidRPr="00B95616">
        <w:t>User</w:t>
      </w:r>
    </w:p>
    <w:p w14:paraId="5BDFFC33" w14:textId="77777777" w:rsidR="00B95616" w:rsidRPr="00B95616" w:rsidRDefault="00B95616" w:rsidP="00B95616">
      <w:pPr>
        <w:pStyle w:val="Content"/>
      </w:pPr>
    </w:p>
    <w:p w14:paraId="444D5F32" w14:textId="77777777" w:rsidR="00B95616" w:rsidRPr="00B95616" w:rsidRDefault="00B95616" w:rsidP="00B95616">
      <w:pPr>
        <w:pStyle w:val="Content"/>
      </w:pPr>
      <w:r w:rsidRPr="00B95616">
        <w:t>The User feature will help in determining the type of disaster. For example, @dost_pagasa will tweet about typhoons.</w:t>
      </w:r>
    </w:p>
    <w:p w14:paraId="3ADB2079" w14:textId="77777777" w:rsidR="00B95616" w:rsidRPr="00B95616" w:rsidRDefault="00B95616" w:rsidP="00B95616">
      <w:pPr>
        <w:pStyle w:val="Content"/>
      </w:pPr>
    </w:p>
    <w:p w14:paraId="6749D7A1" w14:textId="1874CC12" w:rsidR="00B95616" w:rsidRPr="00B95616" w:rsidRDefault="00B95616" w:rsidP="00B95616">
      <w:pPr>
        <w:pStyle w:val="Heading4"/>
      </w:pPr>
      <w:r w:rsidRPr="00B95616">
        <w:t>Location</w:t>
      </w:r>
    </w:p>
    <w:p w14:paraId="53C5872F" w14:textId="77777777" w:rsidR="00B95616" w:rsidRPr="00B95616" w:rsidRDefault="00B95616" w:rsidP="00B95616">
      <w:pPr>
        <w:pStyle w:val="Content"/>
      </w:pPr>
    </w:p>
    <w:p w14:paraId="2695D753" w14:textId="5FA17D0B" w:rsidR="00A32451" w:rsidRDefault="00B95616" w:rsidP="00F86CCE">
      <w:pPr>
        <w:pStyle w:val="Content"/>
      </w:pPr>
      <w:r w:rsidRPr="00B95616">
        <w:t xml:space="preserve">The location feature is where the disaster occurred. There are instances which are specific for certain disasters, for example the disaster is flood, and the location given is usually a street. It can be also be a region, city or province for typhoon or earthquake related tweets. </w:t>
      </w:r>
    </w:p>
    <w:p w14:paraId="4E9B1D8B" w14:textId="3E21198B" w:rsidR="00B85B60" w:rsidRDefault="00B85B60">
      <w:pPr>
        <w:jc w:val="left"/>
      </w:pPr>
      <w:r>
        <w:br w:type="page"/>
      </w:r>
    </w:p>
    <w:p w14:paraId="5F3A7F99" w14:textId="6EC2CD30" w:rsidR="005E4413" w:rsidRDefault="005E4413" w:rsidP="00915BA7">
      <w:pPr>
        <w:pStyle w:val="Caption"/>
        <w:keepNext/>
        <w:ind w:left="720" w:firstLine="720"/>
      </w:pPr>
      <w:bookmarkStart w:id="90" w:name="_Toc394960366"/>
      <w:r>
        <w:lastRenderedPageBreak/>
        <w:t xml:space="preserve">Table </w:t>
      </w:r>
      <w:r w:rsidR="006E524C">
        <w:fldChar w:fldCharType="begin"/>
      </w:r>
      <w:r w:rsidR="006E524C">
        <w:instrText xml:space="preserve"> STYLEREF 1 \s </w:instrText>
      </w:r>
      <w:r w:rsidR="006E524C">
        <w:fldChar w:fldCharType="separate"/>
      </w:r>
      <w:r w:rsidR="00B85B60">
        <w:rPr>
          <w:noProof/>
        </w:rPr>
        <w:t>4</w:t>
      </w:r>
      <w:r w:rsidR="006E524C">
        <w:rPr>
          <w:noProof/>
        </w:rPr>
        <w:fldChar w:fldCharType="end"/>
      </w:r>
      <w:r w:rsidR="00B85B60">
        <w:noBreakHyphen/>
      </w:r>
      <w:r w:rsidR="006E524C">
        <w:fldChar w:fldCharType="begin"/>
      </w:r>
      <w:r w:rsidR="006E524C">
        <w:instrText xml:space="preserve"> SEQ Table \* ARABIC \s 1 </w:instrText>
      </w:r>
      <w:r w:rsidR="006E524C">
        <w:fldChar w:fldCharType="separate"/>
      </w:r>
      <w:r w:rsidR="00B85B60">
        <w:rPr>
          <w:noProof/>
        </w:rPr>
        <w:t>6</w:t>
      </w:r>
      <w:r w:rsidR="006E524C">
        <w:rPr>
          <w:noProof/>
        </w:rPr>
        <w:fldChar w:fldCharType="end"/>
      </w:r>
      <w:r>
        <w:t>. Sample Features and Values</w:t>
      </w:r>
      <w:bookmarkEnd w:id="90"/>
    </w:p>
    <w:tbl>
      <w:tblPr>
        <w:tblStyle w:val="TableGrid"/>
        <w:tblW w:w="0" w:type="auto"/>
        <w:tblInd w:w="1440" w:type="dxa"/>
        <w:tblLayout w:type="fixed"/>
        <w:tblLook w:val="04A0" w:firstRow="1" w:lastRow="0" w:firstColumn="1" w:lastColumn="0" w:noHBand="0" w:noVBand="1"/>
      </w:tblPr>
      <w:tblGrid>
        <w:gridCol w:w="1188"/>
        <w:gridCol w:w="2160"/>
        <w:gridCol w:w="1042"/>
        <w:gridCol w:w="1470"/>
        <w:gridCol w:w="2276"/>
      </w:tblGrid>
      <w:tr w:rsidR="00A32451" w14:paraId="54B69B0E" w14:textId="77777777" w:rsidTr="00915BA7">
        <w:trPr>
          <w:trHeight w:val="215"/>
        </w:trPr>
        <w:tc>
          <w:tcPr>
            <w:tcW w:w="1188" w:type="dxa"/>
            <w:vMerge w:val="restart"/>
            <w:vAlign w:val="center"/>
          </w:tcPr>
          <w:p w14:paraId="0D1C3495" w14:textId="7140BDE0" w:rsidR="00A32451" w:rsidRPr="00915BA7" w:rsidRDefault="00A32451" w:rsidP="00915BA7">
            <w:pPr>
              <w:pStyle w:val="Content"/>
              <w:ind w:left="0"/>
              <w:jc w:val="left"/>
              <w:rPr>
                <w:b/>
              </w:rPr>
            </w:pPr>
            <w:r w:rsidRPr="00915BA7">
              <w:rPr>
                <w:b/>
              </w:rPr>
              <w:t>Feature</w:t>
            </w:r>
          </w:p>
        </w:tc>
        <w:tc>
          <w:tcPr>
            <w:tcW w:w="2160" w:type="dxa"/>
            <w:vMerge w:val="restart"/>
            <w:vAlign w:val="center"/>
          </w:tcPr>
          <w:p w14:paraId="0E19E16B" w14:textId="5BC11F4D" w:rsidR="00A32451" w:rsidRPr="00915BA7" w:rsidRDefault="00A32451" w:rsidP="00915BA7">
            <w:pPr>
              <w:pStyle w:val="Content"/>
              <w:ind w:left="0"/>
              <w:jc w:val="left"/>
              <w:rPr>
                <w:b/>
              </w:rPr>
            </w:pPr>
            <w:r w:rsidRPr="00915BA7">
              <w:rPr>
                <w:b/>
              </w:rPr>
              <w:t>Description</w:t>
            </w:r>
          </w:p>
        </w:tc>
        <w:tc>
          <w:tcPr>
            <w:tcW w:w="1042" w:type="dxa"/>
            <w:vMerge w:val="restart"/>
            <w:vAlign w:val="center"/>
          </w:tcPr>
          <w:p w14:paraId="11E97C92" w14:textId="3CAB42EB" w:rsidR="00A32451" w:rsidRPr="00915BA7" w:rsidRDefault="00A32451" w:rsidP="00915BA7">
            <w:pPr>
              <w:pStyle w:val="Content"/>
              <w:ind w:left="0"/>
              <w:jc w:val="left"/>
              <w:rPr>
                <w:b/>
              </w:rPr>
            </w:pPr>
            <w:r w:rsidRPr="00915BA7">
              <w:rPr>
                <w:b/>
              </w:rPr>
              <w:t>Type</w:t>
            </w:r>
          </w:p>
        </w:tc>
        <w:tc>
          <w:tcPr>
            <w:tcW w:w="1470" w:type="dxa"/>
            <w:vAlign w:val="center"/>
          </w:tcPr>
          <w:p w14:paraId="455CB771" w14:textId="7DFF0814" w:rsidR="00A32451" w:rsidRPr="00915BA7" w:rsidRDefault="00A32451" w:rsidP="00915BA7">
            <w:pPr>
              <w:pStyle w:val="Content"/>
              <w:ind w:left="0"/>
              <w:jc w:val="left"/>
              <w:rPr>
                <w:b/>
              </w:rPr>
            </w:pPr>
            <w:r>
              <w:rPr>
                <w:b/>
              </w:rPr>
              <w:t>S</w:t>
            </w:r>
            <w:r w:rsidRPr="00915BA7">
              <w:rPr>
                <w:b/>
              </w:rPr>
              <w:t>ample 1</w:t>
            </w:r>
          </w:p>
        </w:tc>
        <w:tc>
          <w:tcPr>
            <w:tcW w:w="2276" w:type="dxa"/>
            <w:vAlign w:val="center"/>
          </w:tcPr>
          <w:p w14:paraId="10F6520E" w14:textId="6ACB4F1D" w:rsidR="00A32451" w:rsidRPr="00915BA7" w:rsidRDefault="00A32451" w:rsidP="00915BA7">
            <w:pPr>
              <w:pStyle w:val="Content"/>
              <w:ind w:left="0"/>
              <w:jc w:val="left"/>
              <w:rPr>
                <w:b/>
              </w:rPr>
            </w:pPr>
            <w:r w:rsidRPr="00915BA7">
              <w:rPr>
                <w:b/>
              </w:rPr>
              <w:t>Sample 2</w:t>
            </w:r>
          </w:p>
        </w:tc>
      </w:tr>
      <w:tr w:rsidR="00A32451" w14:paraId="1410A760" w14:textId="77777777" w:rsidTr="00A32451">
        <w:trPr>
          <w:trHeight w:val="1565"/>
        </w:trPr>
        <w:tc>
          <w:tcPr>
            <w:tcW w:w="1188" w:type="dxa"/>
            <w:vMerge/>
            <w:vAlign w:val="center"/>
          </w:tcPr>
          <w:p w14:paraId="0A2B3F9E" w14:textId="77777777" w:rsidR="00A32451" w:rsidRPr="00A32451" w:rsidRDefault="00A32451">
            <w:pPr>
              <w:pStyle w:val="Content"/>
              <w:ind w:left="0"/>
              <w:jc w:val="left"/>
              <w:rPr>
                <w:b/>
              </w:rPr>
            </w:pPr>
          </w:p>
        </w:tc>
        <w:tc>
          <w:tcPr>
            <w:tcW w:w="2160" w:type="dxa"/>
            <w:vMerge/>
            <w:vAlign w:val="center"/>
          </w:tcPr>
          <w:p w14:paraId="383438A3" w14:textId="77777777" w:rsidR="00A32451" w:rsidRPr="00A32451" w:rsidRDefault="00A32451">
            <w:pPr>
              <w:pStyle w:val="Content"/>
              <w:ind w:left="0"/>
              <w:jc w:val="left"/>
              <w:rPr>
                <w:b/>
              </w:rPr>
            </w:pPr>
          </w:p>
        </w:tc>
        <w:tc>
          <w:tcPr>
            <w:tcW w:w="1042" w:type="dxa"/>
            <w:vMerge/>
            <w:vAlign w:val="center"/>
          </w:tcPr>
          <w:p w14:paraId="466D8D72" w14:textId="77777777" w:rsidR="00A32451" w:rsidRPr="00A32451" w:rsidRDefault="00A32451">
            <w:pPr>
              <w:pStyle w:val="Content"/>
              <w:ind w:left="0"/>
              <w:jc w:val="left"/>
              <w:rPr>
                <w:b/>
              </w:rPr>
            </w:pPr>
          </w:p>
        </w:tc>
        <w:tc>
          <w:tcPr>
            <w:tcW w:w="1470" w:type="dxa"/>
            <w:vAlign w:val="center"/>
          </w:tcPr>
          <w:p w14:paraId="73D82C26" w14:textId="65F128C4" w:rsidR="00A32451" w:rsidRPr="00A32451" w:rsidRDefault="00A32451">
            <w:pPr>
              <w:pStyle w:val="Content"/>
              <w:ind w:left="0"/>
              <w:jc w:val="left"/>
              <w:rPr>
                <w:b/>
              </w:rPr>
            </w:pPr>
            <w:r>
              <w:rPr>
                <w:rFonts w:eastAsia="Times New Roman"/>
                <w:lang w:val="en-PH" w:eastAsia="zh-CN"/>
              </w:rPr>
              <w:t>K</w:t>
            </w:r>
            <w:r w:rsidRPr="00F47A9D">
              <w:rPr>
                <w:rFonts w:eastAsia="Times New Roman"/>
                <w:lang w:val="en-PH" w:eastAsia="zh-CN"/>
              </w:rPr>
              <w:t>awawa naman nilindol sa Antique. &lt;//33</w:t>
            </w:r>
          </w:p>
        </w:tc>
        <w:tc>
          <w:tcPr>
            <w:tcW w:w="2276" w:type="dxa"/>
            <w:vAlign w:val="center"/>
          </w:tcPr>
          <w:p w14:paraId="7250AC44" w14:textId="77777777" w:rsidR="00A32451" w:rsidRDefault="00A32451" w:rsidP="00A32451">
            <w:pPr>
              <w:pStyle w:val="Content"/>
              <w:ind w:left="0"/>
              <w:jc w:val="left"/>
              <w:rPr>
                <w:rFonts w:eastAsia="Times New Roman"/>
                <w:lang w:val="en-PH" w:eastAsia="zh-CN"/>
              </w:rPr>
            </w:pPr>
            <w:r>
              <w:rPr>
                <w:rFonts w:eastAsia="Times New Roman"/>
                <w:lang w:val="en-PH" w:eastAsia="zh-CN"/>
              </w:rPr>
              <w:t>“”</w:t>
            </w:r>
            <w:r w:rsidRPr="00541BE6">
              <w:rPr>
                <w:rFonts w:eastAsia="Times New Roman"/>
                <w:lang w:val="en-PH" w:eastAsia="zh-CN"/>
              </w:rPr>
              <w:t>@ANCALERTS: Magnitude 4.3 quake jolts Antique, Boracay http://t.co/c2BczJEa6Y"" Lindol everywhere :3</w:t>
            </w:r>
          </w:p>
          <w:p w14:paraId="4722908F" w14:textId="77777777" w:rsidR="00A32451" w:rsidRDefault="00A32451">
            <w:pPr>
              <w:pStyle w:val="Content"/>
              <w:ind w:left="0"/>
              <w:jc w:val="left"/>
              <w:rPr>
                <w:b/>
              </w:rPr>
            </w:pPr>
          </w:p>
        </w:tc>
      </w:tr>
      <w:tr w:rsidR="005E4413" w14:paraId="20F615C8" w14:textId="77777777" w:rsidTr="00915BA7">
        <w:tc>
          <w:tcPr>
            <w:tcW w:w="1188" w:type="dxa"/>
            <w:vAlign w:val="center"/>
          </w:tcPr>
          <w:p w14:paraId="7C675C39" w14:textId="39B82F80" w:rsidR="002F3505" w:rsidRDefault="005E4413" w:rsidP="00915BA7">
            <w:pPr>
              <w:pStyle w:val="Content"/>
              <w:ind w:left="0"/>
              <w:jc w:val="left"/>
            </w:pPr>
            <w:r>
              <w:t>Hashtags</w:t>
            </w:r>
          </w:p>
        </w:tc>
        <w:tc>
          <w:tcPr>
            <w:tcW w:w="2160" w:type="dxa"/>
            <w:vAlign w:val="center"/>
          </w:tcPr>
          <w:p w14:paraId="2449E561" w14:textId="3470BCC6" w:rsidR="00D361AB" w:rsidRDefault="00EC07D4" w:rsidP="00915BA7">
            <w:pPr>
              <w:pStyle w:val="Content"/>
              <w:ind w:left="0"/>
              <w:jc w:val="left"/>
            </w:pPr>
            <w:r>
              <w:t>Presence feature</w:t>
            </w:r>
            <w:r w:rsidR="001B418F">
              <w:t xml:space="preserve"> that indicates the presence of </w:t>
            </w:r>
            <w:r>
              <w:t>hashtag</w:t>
            </w:r>
            <w:r w:rsidR="001B418F">
              <w:t>s</w:t>
            </w:r>
            <w:r>
              <w:t xml:space="preserve"> “#” in the input tweet</w:t>
            </w:r>
          </w:p>
        </w:tc>
        <w:tc>
          <w:tcPr>
            <w:tcW w:w="1042" w:type="dxa"/>
            <w:vAlign w:val="center"/>
          </w:tcPr>
          <w:p w14:paraId="41F178A7" w14:textId="6DEB1F6B" w:rsidR="002F3505" w:rsidRDefault="005E4413" w:rsidP="00915BA7">
            <w:pPr>
              <w:pStyle w:val="Content"/>
              <w:ind w:left="0"/>
              <w:jc w:val="left"/>
            </w:pPr>
            <w:r>
              <w:t>Binary</w:t>
            </w:r>
          </w:p>
        </w:tc>
        <w:tc>
          <w:tcPr>
            <w:tcW w:w="1470" w:type="dxa"/>
            <w:vAlign w:val="center"/>
          </w:tcPr>
          <w:p w14:paraId="67AE8445" w14:textId="06B8F1B2" w:rsidR="002F3505" w:rsidRDefault="00541BE6" w:rsidP="00915BA7">
            <w:pPr>
              <w:pStyle w:val="Content"/>
              <w:ind w:left="0"/>
              <w:jc w:val="left"/>
            </w:pPr>
            <w:r>
              <w:t>0</w:t>
            </w:r>
          </w:p>
        </w:tc>
        <w:tc>
          <w:tcPr>
            <w:tcW w:w="2276" w:type="dxa"/>
            <w:vAlign w:val="center"/>
          </w:tcPr>
          <w:p w14:paraId="2D153099" w14:textId="776C6AFF" w:rsidR="002F3505" w:rsidRDefault="008809C2" w:rsidP="00915BA7">
            <w:pPr>
              <w:pStyle w:val="Content"/>
              <w:ind w:left="0"/>
              <w:jc w:val="left"/>
            </w:pPr>
            <w:r>
              <w:t>0</w:t>
            </w:r>
          </w:p>
        </w:tc>
      </w:tr>
      <w:tr w:rsidR="005E4413" w14:paraId="6C9D2C70" w14:textId="77777777" w:rsidTr="00915BA7">
        <w:tc>
          <w:tcPr>
            <w:tcW w:w="1188" w:type="dxa"/>
            <w:vAlign w:val="center"/>
          </w:tcPr>
          <w:p w14:paraId="1BAE55FA" w14:textId="12B178CE" w:rsidR="002F3505" w:rsidRDefault="005E4413" w:rsidP="00915BA7">
            <w:pPr>
              <w:pStyle w:val="Content"/>
              <w:ind w:left="0"/>
              <w:jc w:val="left"/>
            </w:pPr>
            <w:r>
              <w:t>Links</w:t>
            </w:r>
          </w:p>
        </w:tc>
        <w:tc>
          <w:tcPr>
            <w:tcW w:w="2160" w:type="dxa"/>
            <w:vAlign w:val="center"/>
          </w:tcPr>
          <w:p w14:paraId="0A2513C4" w14:textId="33222278" w:rsidR="002F3505" w:rsidRDefault="00E9371A" w:rsidP="00915BA7">
            <w:pPr>
              <w:pStyle w:val="Content"/>
              <w:ind w:left="0"/>
              <w:jc w:val="left"/>
            </w:pPr>
            <w:r>
              <w:t xml:space="preserve">Presence feature that indicates the presence of </w:t>
            </w:r>
            <w:r w:rsidR="001B418F">
              <w:t>links or URLs</w:t>
            </w:r>
            <w:r>
              <w:t xml:space="preserve"> in the input tweet</w:t>
            </w:r>
          </w:p>
        </w:tc>
        <w:tc>
          <w:tcPr>
            <w:tcW w:w="1042" w:type="dxa"/>
            <w:vAlign w:val="center"/>
          </w:tcPr>
          <w:p w14:paraId="4B7405AB" w14:textId="70212F73" w:rsidR="002F3505" w:rsidRDefault="005E4413" w:rsidP="00915BA7">
            <w:pPr>
              <w:pStyle w:val="Content"/>
              <w:ind w:left="0"/>
              <w:jc w:val="left"/>
            </w:pPr>
            <w:r>
              <w:t>Binary</w:t>
            </w:r>
          </w:p>
        </w:tc>
        <w:tc>
          <w:tcPr>
            <w:tcW w:w="1470" w:type="dxa"/>
            <w:vAlign w:val="center"/>
          </w:tcPr>
          <w:p w14:paraId="3D0A4531" w14:textId="001CFE14" w:rsidR="002F3505" w:rsidRDefault="00541BE6" w:rsidP="00915BA7">
            <w:pPr>
              <w:pStyle w:val="Content"/>
              <w:ind w:left="0"/>
              <w:jc w:val="left"/>
            </w:pPr>
            <w:r>
              <w:t>0</w:t>
            </w:r>
          </w:p>
        </w:tc>
        <w:tc>
          <w:tcPr>
            <w:tcW w:w="2276" w:type="dxa"/>
            <w:vAlign w:val="center"/>
          </w:tcPr>
          <w:p w14:paraId="4E0D3AFF" w14:textId="1551C1E9" w:rsidR="002F3505" w:rsidRDefault="008809C2" w:rsidP="00915BA7">
            <w:pPr>
              <w:pStyle w:val="Content"/>
              <w:ind w:left="0"/>
              <w:jc w:val="left"/>
            </w:pPr>
            <w:r>
              <w:t>1</w:t>
            </w:r>
          </w:p>
        </w:tc>
      </w:tr>
      <w:tr w:rsidR="005E4413" w14:paraId="0CF93213" w14:textId="77777777" w:rsidTr="00915BA7">
        <w:tc>
          <w:tcPr>
            <w:tcW w:w="1188" w:type="dxa"/>
            <w:vAlign w:val="center"/>
          </w:tcPr>
          <w:p w14:paraId="64BEC2CA" w14:textId="3D741F26" w:rsidR="002F3505" w:rsidRDefault="005E4413" w:rsidP="00915BA7">
            <w:pPr>
              <w:pStyle w:val="Content"/>
              <w:ind w:left="0"/>
              <w:jc w:val="left"/>
            </w:pPr>
            <w:r>
              <w:t>Emoticons</w:t>
            </w:r>
          </w:p>
        </w:tc>
        <w:tc>
          <w:tcPr>
            <w:tcW w:w="2160" w:type="dxa"/>
            <w:vAlign w:val="center"/>
          </w:tcPr>
          <w:p w14:paraId="0543B433" w14:textId="486DCB42" w:rsidR="002F3505" w:rsidRDefault="00E9371A" w:rsidP="00915BA7">
            <w:pPr>
              <w:pStyle w:val="Content"/>
              <w:ind w:left="0"/>
              <w:jc w:val="left"/>
            </w:pPr>
            <w:r>
              <w:t>Presence feature that indicates the presence of</w:t>
            </w:r>
            <w:r w:rsidR="001B418F">
              <w:t xml:space="preserve"> emoticons </w:t>
            </w:r>
            <w:r>
              <w:t>in the input tweet</w:t>
            </w:r>
          </w:p>
        </w:tc>
        <w:tc>
          <w:tcPr>
            <w:tcW w:w="1042" w:type="dxa"/>
            <w:vAlign w:val="center"/>
          </w:tcPr>
          <w:p w14:paraId="1164C2D3" w14:textId="4426380D" w:rsidR="002F3505" w:rsidRDefault="005E4413" w:rsidP="00915BA7">
            <w:pPr>
              <w:pStyle w:val="Content"/>
              <w:ind w:left="0"/>
              <w:jc w:val="left"/>
            </w:pPr>
            <w:r>
              <w:t>Binary</w:t>
            </w:r>
          </w:p>
        </w:tc>
        <w:tc>
          <w:tcPr>
            <w:tcW w:w="1470" w:type="dxa"/>
            <w:vAlign w:val="center"/>
          </w:tcPr>
          <w:p w14:paraId="6192D844" w14:textId="734BF285" w:rsidR="002F3505" w:rsidRDefault="00541BE6" w:rsidP="00915BA7">
            <w:pPr>
              <w:pStyle w:val="Content"/>
              <w:ind w:left="0"/>
              <w:jc w:val="left"/>
            </w:pPr>
            <w:r>
              <w:t>1</w:t>
            </w:r>
          </w:p>
        </w:tc>
        <w:tc>
          <w:tcPr>
            <w:tcW w:w="2276" w:type="dxa"/>
            <w:vAlign w:val="center"/>
          </w:tcPr>
          <w:p w14:paraId="597F8AB5" w14:textId="7C88B220" w:rsidR="002F3505" w:rsidRDefault="008809C2" w:rsidP="00915BA7">
            <w:pPr>
              <w:pStyle w:val="Content"/>
              <w:ind w:left="0"/>
              <w:jc w:val="left"/>
            </w:pPr>
            <w:r>
              <w:t>1</w:t>
            </w:r>
          </w:p>
        </w:tc>
      </w:tr>
      <w:tr w:rsidR="005E4413" w14:paraId="08DE484D" w14:textId="77777777" w:rsidTr="00915BA7">
        <w:tc>
          <w:tcPr>
            <w:tcW w:w="1188" w:type="dxa"/>
            <w:vAlign w:val="center"/>
          </w:tcPr>
          <w:p w14:paraId="4F02C118" w14:textId="3BE5CFCB" w:rsidR="002F3505" w:rsidRDefault="00E9371A" w:rsidP="00915BA7">
            <w:pPr>
              <w:pStyle w:val="Content"/>
              <w:ind w:left="0"/>
              <w:jc w:val="left"/>
            </w:pPr>
            <w:r>
              <w:t>Mentions</w:t>
            </w:r>
          </w:p>
        </w:tc>
        <w:tc>
          <w:tcPr>
            <w:tcW w:w="2160" w:type="dxa"/>
            <w:vAlign w:val="center"/>
          </w:tcPr>
          <w:p w14:paraId="37B6866B" w14:textId="7BBC88F4" w:rsidR="002F3505" w:rsidRDefault="00E9371A" w:rsidP="00915BA7">
            <w:pPr>
              <w:pStyle w:val="Content"/>
              <w:ind w:left="0"/>
              <w:jc w:val="left"/>
            </w:pPr>
            <w:r>
              <w:t xml:space="preserve">Presence feature that indicates the presence of </w:t>
            </w:r>
            <w:r w:rsidR="001B418F">
              <w:t>mentions via the “@” sign</w:t>
            </w:r>
            <w:r>
              <w:t xml:space="preserve"> in the input tweet</w:t>
            </w:r>
          </w:p>
        </w:tc>
        <w:tc>
          <w:tcPr>
            <w:tcW w:w="1042" w:type="dxa"/>
            <w:vAlign w:val="center"/>
          </w:tcPr>
          <w:p w14:paraId="704F8265" w14:textId="7A616134" w:rsidR="002F3505" w:rsidRDefault="00E9371A" w:rsidP="00915BA7">
            <w:pPr>
              <w:pStyle w:val="Content"/>
              <w:ind w:left="0"/>
              <w:jc w:val="left"/>
            </w:pPr>
            <w:r>
              <w:t>Binary</w:t>
            </w:r>
          </w:p>
        </w:tc>
        <w:tc>
          <w:tcPr>
            <w:tcW w:w="1470" w:type="dxa"/>
            <w:vAlign w:val="center"/>
          </w:tcPr>
          <w:p w14:paraId="354A607E" w14:textId="43A3CD6E" w:rsidR="002F3505" w:rsidRDefault="00541BE6" w:rsidP="00915BA7">
            <w:pPr>
              <w:pStyle w:val="Content"/>
              <w:ind w:left="0"/>
              <w:jc w:val="left"/>
            </w:pPr>
            <w:r>
              <w:t>0</w:t>
            </w:r>
          </w:p>
        </w:tc>
        <w:tc>
          <w:tcPr>
            <w:tcW w:w="2276" w:type="dxa"/>
            <w:vAlign w:val="center"/>
          </w:tcPr>
          <w:p w14:paraId="016488BC" w14:textId="23267574" w:rsidR="002F3505" w:rsidRDefault="008809C2" w:rsidP="00915BA7">
            <w:pPr>
              <w:pStyle w:val="Content"/>
              <w:ind w:left="0"/>
              <w:jc w:val="left"/>
            </w:pPr>
            <w:r>
              <w:t>1</w:t>
            </w:r>
          </w:p>
        </w:tc>
      </w:tr>
      <w:tr w:rsidR="005E4413" w14:paraId="4B1326B4" w14:textId="77777777" w:rsidTr="00915BA7">
        <w:tc>
          <w:tcPr>
            <w:tcW w:w="1188" w:type="dxa"/>
            <w:vAlign w:val="center"/>
          </w:tcPr>
          <w:p w14:paraId="528867B2" w14:textId="4BFB33FA" w:rsidR="002F3505" w:rsidRDefault="005E4413" w:rsidP="00915BA7">
            <w:pPr>
              <w:pStyle w:val="Content"/>
              <w:ind w:left="0"/>
              <w:jc w:val="left"/>
            </w:pPr>
            <w:r>
              <w:t>Retweet</w:t>
            </w:r>
          </w:p>
        </w:tc>
        <w:tc>
          <w:tcPr>
            <w:tcW w:w="2160" w:type="dxa"/>
            <w:vAlign w:val="center"/>
          </w:tcPr>
          <w:p w14:paraId="55FF0612" w14:textId="2022B32B" w:rsidR="002F3505" w:rsidRDefault="001B418F" w:rsidP="00915BA7">
            <w:pPr>
              <w:pStyle w:val="Content"/>
              <w:ind w:left="0"/>
              <w:jc w:val="left"/>
            </w:pPr>
            <w:r>
              <w:t>Presence feature that indicates if the input tweet is a retweet via the presence of “RT”</w:t>
            </w:r>
          </w:p>
        </w:tc>
        <w:tc>
          <w:tcPr>
            <w:tcW w:w="1042" w:type="dxa"/>
            <w:vAlign w:val="center"/>
          </w:tcPr>
          <w:p w14:paraId="3398C000" w14:textId="24552C47" w:rsidR="002F3505" w:rsidRDefault="005E4413" w:rsidP="00915BA7">
            <w:pPr>
              <w:pStyle w:val="Content"/>
              <w:ind w:left="0"/>
              <w:jc w:val="left"/>
            </w:pPr>
            <w:r>
              <w:t>Binary</w:t>
            </w:r>
          </w:p>
        </w:tc>
        <w:tc>
          <w:tcPr>
            <w:tcW w:w="1470" w:type="dxa"/>
            <w:vAlign w:val="center"/>
          </w:tcPr>
          <w:p w14:paraId="060A8337" w14:textId="7E0CD996" w:rsidR="002F3505" w:rsidRDefault="00541BE6" w:rsidP="00915BA7">
            <w:pPr>
              <w:pStyle w:val="Content"/>
              <w:ind w:left="0"/>
              <w:jc w:val="left"/>
            </w:pPr>
            <w:r>
              <w:t>0</w:t>
            </w:r>
          </w:p>
        </w:tc>
        <w:tc>
          <w:tcPr>
            <w:tcW w:w="2276" w:type="dxa"/>
            <w:vAlign w:val="center"/>
          </w:tcPr>
          <w:p w14:paraId="5C5885D5" w14:textId="1574B87D" w:rsidR="002F3505" w:rsidRDefault="008809C2" w:rsidP="00915BA7">
            <w:pPr>
              <w:pStyle w:val="Content"/>
              <w:ind w:left="0"/>
              <w:jc w:val="left"/>
            </w:pPr>
            <w:r>
              <w:t>0</w:t>
            </w:r>
          </w:p>
        </w:tc>
      </w:tr>
      <w:tr w:rsidR="005E4413" w14:paraId="73ADB5A3" w14:textId="77777777" w:rsidTr="00915BA7">
        <w:tc>
          <w:tcPr>
            <w:tcW w:w="1188" w:type="dxa"/>
            <w:vAlign w:val="center"/>
          </w:tcPr>
          <w:p w14:paraId="38C09791" w14:textId="7F05E0F2" w:rsidR="002F3505" w:rsidRDefault="005E4413" w:rsidP="00915BA7">
            <w:pPr>
              <w:pStyle w:val="Content"/>
              <w:ind w:left="0"/>
              <w:jc w:val="left"/>
            </w:pPr>
            <w:r>
              <w:t>Codeswitch</w:t>
            </w:r>
          </w:p>
        </w:tc>
        <w:tc>
          <w:tcPr>
            <w:tcW w:w="2160" w:type="dxa"/>
            <w:vAlign w:val="center"/>
          </w:tcPr>
          <w:p w14:paraId="4F8356CA" w14:textId="7CDA952C" w:rsidR="002F3505" w:rsidRDefault="001B418F" w:rsidP="00915BA7">
            <w:pPr>
              <w:pStyle w:val="Content"/>
              <w:ind w:left="0"/>
              <w:jc w:val="left"/>
            </w:pPr>
            <w:r>
              <w:t xml:space="preserve">Presence feature that indicates if the input tweet </w:t>
            </w:r>
            <w:r w:rsidR="00D361AB">
              <w:t>employs codeswitching</w:t>
            </w:r>
          </w:p>
        </w:tc>
        <w:tc>
          <w:tcPr>
            <w:tcW w:w="1042" w:type="dxa"/>
            <w:vAlign w:val="center"/>
          </w:tcPr>
          <w:p w14:paraId="7CA5574D" w14:textId="72906A58" w:rsidR="002F3505" w:rsidRDefault="005E4413" w:rsidP="00915BA7">
            <w:pPr>
              <w:pStyle w:val="Content"/>
              <w:ind w:left="0"/>
              <w:jc w:val="left"/>
            </w:pPr>
            <w:r>
              <w:t>Binary</w:t>
            </w:r>
          </w:p>
        </w:tc>
        <w:tc>
          <w:tcPr>
            <w:tcW w:w="1470" w:type="dxa"/>
            <w:vAlign w:val="center"/>
          </w:tcPr>
          <w:p w14:paraId="6E130F98" w14:textId="4E044D85" w:rsidR="002F3505" w:rsidRDefault="00541BE6" w:rsidP="00915BA7">
            <w:pPr>
              <w:pStyle w:val="Content"/>
              <w:ind w:left="0"/>
              <w:jc w:val="left"/>
            </w:pPr>
            <w:r>
              <w:t>0</w:t>
            </w:r>
          </w:p>
        </w:tc>
        <w:tc>
          <w:tcPr>
            <w:tcW w:w="2276" w:type="dxa"/>
            <w:vAlign w:val="center"/>
          </w:tcPr>
          <w:p w14:paraId="6C4A2657" w14:textId="39D6429E" w:rsidR="002F3505" w:rsidRDefault="008809C2" w:rsidP="00915BA7">
            <w:pPr>
              <w:pStyle w:val="Content"/>
              <w:ind w:left="0"/>
              <w:jc w:val="left"/>
            </w:pPr>
            <w:r>
              <w:t>1</w:t>
            </w:r>
          </w:p>
        </w:tc>
      </w:tr>
      <w:tr w:rsidR="005E4413" w14:paraId="7DCE99AC" w14:textId="77777777" w:rsidTr="00915BA7">
        <w:tc>
          <w:tcPr>
            <w:tcW w:w="1188" w:type="dxa"/>
            <w:vAlign w:val="center"/>
          </w:tcPr>
          <w:p w14:paraId="1146FD6D" w14:textId="3E2FB5AC" w:rsidR="005E4413" w:rsidRDefault="005E4413" w:rsidP="00915BA7">
            <w:pPr>
              <w:pStyle w:val="Content"/>
              <w:ind w:left="0"/>
              <w:jc w:val="left"/>
            </w:pPr>
            <w:r>
              <w:t>Trusted</w:t>
            </w:r>
          </w:p>
        </w:tc>
        <w:tc>
          <w:tcPr>
            <w:tcW w:w="2160" w:type="dxa"/>
            <w:vAlign w:val="center"/>
          </w:tcPr>
          <w:p w14:paraId="6B74EDF3" w14:textId="6899B104" w:rsidR="005E4413" w:rsidRDefault="00D361AB" w:rsidP="00915BA7">
            <w:pPr>
              <w:pStyle w:val="Content"/>
              <w:ind w:left="0"/>
              <w:jc w:val="left"/>
            </w:pPr>
            <w:r>
              <w:t xml:space="preserve">Trusted feature that indicates if the input tweet </w:t>
            </w:r>
          </w:p>
        </w:tc>
        <w:tc>
          <w:tcPr>
            <w:tcW w:w="1042" w:type="dxa"/>
            <w:vAlign w:val="center"/>
          </w:tcPr>
          <w:p w14:paraId="7FD97BAF" w14:textId="294CA7E8" w:rsidR="005E4413" w:rsidRDefault="005E4413" w:rsidP="00915BA7">
            <w:pPr>
              <w:pStyle w:val="Content"/>
              <w:ind w:left="0"/>
              <w:jc w:val="left"/>
            </w:pPr>
            <w:r>
              <w:t>Binary</w:t>
            </w:r>
          </w:p>
        </w:tc>
        <w:tc>
          <w:tcPr>
            <w:tcW w:w="1470" w:type="dxa"/>
            <w:vAlign w:val="center"/>
          </w:tcPr>
          <w:p w14:paraId="556AE4E1" w14:textId="65458EB2" w:rsidR="005E4413" w:rsidRDefault="00541BE6" w:rsidP="00915BA7">
            <w:pPr>
              <w:pStyle w:val="Content"/>
              <w:ind w:left="0"/>
              <w:jc w:val="left"/>
            </w:pPr>
            <w:r>
              <w:t>0</w:t>
            </w:r>
          </w:p>
        </w:tc>
        <w:tc>
          <w:tcPr>
            <w:tcW w:w="2276" w:type="dxa"/>
            <w:vAlign w:val="center"/>
          </w:tcPr>
          <w:p w14:paraId="00DB72C5" w14:textId="6BC66B82" w:rsidR="005E4413" w:rsidRDefault="008809C2" w:rsidP="00915BA7">
            <w:pPr>
              <w:pStyle w:val="Content"/>
              <w:ind w:left="0"/>
              <w:jc w:val="left"/>
            </w:pPr>
            <w:r>
              <w:t>0</w:t>
            </w:r>
          </w:p>
        </w:tc>
      </w:tr>
      <w:tr w:rsidR="005E4413" w14:paraId="32148078" w14:textId="77777777" w:rsidTr="00915BA7">
        <w:tc>
          <w:tcPr>
            <w:tcW w:w="1188" w:type="dxa"/>
            <w:vAlign w:val="center"/>
          </w:tcPr>
          <w:p w14:paraId="0AABA0D8" w14:textId="47594B98" w:rsidR="005E4413" w:rsidRDefault="005E4413" w:rsidP="00915BA7">
            <w:pPr>
              <w:pStyle w:val="Content"/>
              <w:ind w:left="0"/>
              <w:jc w:val="left"/>
            </w:pPr>
            <w:r>
              <w:t>Tweet Length</w:t>
            </w:r>
          </w:p>
        </w:tc>
        <w:tc>
          <w:tcPr>
            <w:tcW w:w="2160" w:type="dxa"/>
            <w:vAlign w:val="center"/>
          </w:tcPr>
          <w:p w14:paraId="75464546" w14:textId="6B28E65A" w:rsidR="005E4413" w:rsidRDefault="00D361AB" w:rsidP="00915BA7">
            <w:pPr>
              <w:pStyle w:val="Content"/>
              <w:ind w:left="0"/>
              <w:jc w:val="left"/>
            </w:pPr>
            <w:r>
              <w:t>The length of the tweet</w:t>
            </w:r>
          </w:p>
        </w:tc>
        <w:tc>
          <w:tcPr>
            <w:tcW w:w="1042" w:type="dxa"/>
            <w:vAlign w:val="center"/>
          </w:tcPr>
          <w:p w14:paraId="23DC8139" w14:textId="7CD24585" w:rsidR="005E4413" w:rsidRDefault="005E4413" w:rsidP="00915BA7">
            <w:pPr>
              <w:pStyle w:val="Content"/>
              <w:ind w:left="0"/>
              <w:jc w:val="left"/>
            </w:pPr>
            <w:r>
              <w:t>Nominal</w:t>
            </w:r>
          </w:p>
        </w:tc>
        <w:tc>
          <w:tcPr>
            <w:tcW w:w="1470" w:type="dxa"/>
            <w:vAlign w:val="center"/>
          </w:tcPr>
          <w:p w14:paraId="5D5625AC" w14:textId="613D1505" w:rsidR="005E4413" w:rsidRDefault="00541BE6" w:rsidP="00915BA7">
            <w:pPr>
              <w:pStyle w:val="Content"/>
              <w:ind w:left="0"/>
              <w:jc w:val="left"/>
            </w:pPr>
            <w:r>
              <w:t>39</w:t>
            </w:r>
          </w:p>
        </w:tc>
        <w:tc>
          <w:tcPr>
            <w:tcW w:w="2276" w:type="dxa"/>
            <w:vAlign w:val="center"/>
          </w:tcPr>
          <w:p w14:paraId="4CF019A4" w14:textId="36173856" w:rsidR="005E4413" w:rsidRDefault="008809C2" w:rsidP="00915BA7">
            <w:pPr>
              <w:pStyle w:val="Content"/>
              <w:ind w:left="0"/>
              <w:jc w:val="left"/>
            </w:pPr>
            <w:r>
              <w:t>102</w:t>
            </w:r>
          </w:p>
        </w:tc>
      </w:tr>
      <w:tr w:rsidR="005E4413" w14:paraId="1BD31B77" w14:textId="77777777" w:rsidTr="00915BA7">
        <w:tc>
          <w:tcPr>
            <w:tcW w:w="1188" w:type="dxa"/>
            <w:vAlign w:val="center"/>
          </w:tcPr>
          <w:p w14:paraId="579157E7" w14:textId="47B5E454" w:rsidR="005E4413" w:rsidRDefault="005E4413" w:rsidP="00915BA7">
            <w:pPr>
              <w:pStyle w:val="Content"/>
              <w:ind w:left="0"/>
              <w:jc w:val="left"/>
            </w:pPr>
            <w:r>
              <w:t>User</w:t>
            </w:r>
          </w:p>
        </w:tc>
        <w:tc>
          <w:tcPr>
            <w:tcW w:w="2160" w:type="dxa"/>
            <w:vAlign w:val="center"/>
          </w:tcPr>
          <w:p w14:paraId="7DE630BA" w14:textId="1B1A0D39" w:rsidR="005E4413" w:rsidRDefault="00D361AB" w:rsidP="00915BA7">
            <w:pPr>
              <w:pStyle w:val="Content"/>
              <w:ind w:left="0"/>
              <w:jc w:val="left"/>
            </w:pPr>
            <w:r>
              <w:t>The user of the tweet</w:t>
            </w:r>
          </w:p>
        </w:tc>
        <w:tc>
          <w:tcPr>
            <w:tcW w:w="1042" w:type="dxa"/>
            <w:vAlign w:val="center"/>
          </w:tcPr>
          <w:p w14:paraId="02E83A6C" w14:textId="29C20225" w:rsidR="005E4413" w:rsidRDefault="005E4413" w:rsidP="00915BA7">
            <w:pPr>
              <w:pStyle w:val="Content"/>
              <w:ind w:left="0"/>
              <w:jc w:val="left"/>
            </w:pPr>
            <w:r>
              <w:t>Nominal</w:t>
            </w:r>
          </w:p>
        </w:tc>
        <w:tc>
          <w:tcPr>
            <w:tcW w:w="1470" w:type="dxa"/>
            <w:vAlign w:val="center"/>
          </w:tcPr>
          <w:p w14:paraId="2215F59D" w14:textId="78888F3E" w:rsidR="005E4413" w:rsidRDefault="00541BE6" w:rsidP="00915BA7">
            <w:pPr>
              <w:pStyle w:val="Content"/>
              <w:ind w:left="0"/>
              <w:jc w:val="left"/>
            </w:pPr>
            <w:r w:rsidRPr="00541BE6">
              <w:t>BakaCarmiyan</w:t>
            </w:r>
          </w:p>
        </w:tc>
        <w:tc>
          <w:tcPr>
            <w:tcW w:w="2276" w:type="dxa"/>
            <w:vAlign w:val="center"/>
          </w:tcPr>
          <w:p w14:paraId="3F7C3A3D" w14:textId="774F637D" w:rsidR="005E4413" w:rsidRDefault="008809C2" w:rsidP="00915BA7">
            <w:pPr>
              <w:pStyle w:val="Content"/>
              <w:ind w:left="0"/>
              <w:jc w:val="left"/>
            </w:pPr>
            <w:r w:rsidRPr="008809C2">
              <w:t>Ehmai123</w:t>
            </w:r>
          </w:p>
        </w:tc>
      </w:tr>
      <w:tr w:rsidR="005E4413" w14:paraId="1E97FCE5" w14:textId="77777777" w:rsidTr="00915BA7">
        <w:trPr>
          <w:trHeight w:val="917"/>
        </w:trPr>
        <w:tc>
          <w:tcPr>
            <w:tcW w:w="1188" w:type="dxa"/>
            <w:vAlign w:val="center"/>
          </w:tcPr>
          <w:p w14:paraId="3FD66FE1" w14:textId="280549C0" w:rsidR="005E4413" w:rsidRDefault="005E4413" w:rsidP="00915BA7">
            <w:pPr>
              <w:pStyle w:val="Content"/>
              <w:ind w:left="0"/>
              <w:jc w:val="left"/>
            </w:pPr>
            <w:r>
              <w:t>Location</w:t>
            </w:r>
          </w:p>
        </w:tc>
        <w:tc>
          <w:tcPr>
            <w:tcW w:w="2160" w:type="dxa"/>
            <w:vAlign w:val="center"/>
          </w:tcPr>
          <w:p w14:paraId="208ED6A5" w14:textId="3C8FAC29" w:rsidR="005E4413" w:rsidRDefault="00D361AB" w:rsidP="00915BA7">
            <w:pPr>
              <w:pStyle w:val="Content"/>
              <w:ind w:left="0"/>
              <w:jc w:val="left"/>
            </w:pPr>
            <w:r>
              <w:t>The location mentioned in the tweet.</w:t>
            </w:r>
          </w:p>
        </w:tc>
        <w:tc>
          <w:tcPr>
            <w:tcW w:w="1042" w:type="dxa"/>
            <w:vAlign w:val="center"/>
          </w:tcPr>
          <w:p w14:paraId="22CD2B7F" w14:textId="12D8FE9D" w:rsidR="005E4413" w:rsidRDefault="005E4413" w:rsidP="00915BA7">
            <w:pPr>
              <w:pStyle w:val="Content"/>
              <w:ind w:left="0"/>
              <w:jc w:val="left"/>
            </w:pPr>
            <w:r>
              <w:t>Nominal</w:t>
            </w:r>
          </w:p>
        </w:tc>
        <w:tc>
          <w:tcPr>
            <w:tcW w:w="1470" w:type="dxa"/>
            <w:vAlign w:val="center"/>
          </w:tcPr>
          <w:p w14:paraId="340A596A" w14:textId="29EC31F7" w:rsidR="005E4413" w:rsidRDefault="00541BE6" w:rsidP="00915BA7">
            <w:pPr>
              <w:pStyle w:val="Content"/>
              <w:ind w:left="0"/>
              <w:jc w:val="left"/>
            </w:pPr>
            <w:r>
              <w:t>Antique</w:t>
            </w:r>
          </w:p>
        </w:tc>
        <w:tc>
          <w:tcPr>
            <w:tcW w:w="2276" w:type="dxa"/>
            <w:vAlign w:val="center"/>
          </w:tcPr>
          <w:p w14:paraId="0C150CC8" w14:textId="3BA89B9C" w:rsidR="005E4413" w:rsidRDefault="008809C2" w:rsidP="00915BA7">
            <w:pPr>
              <w:pStyle w:val="Content"/>
              <w:ind w:left="0"/>
              <w:jc w:val="left"/>
            </w:pPr>
            <w:r>
              <w:t>Antique, Boracay</w:t>
            </w:r>
          </w:p>
        </w:tc>
      </w:tr>
    </w:tbl>
    <w:p w14:paraId="6BCCBBC2" w14:textId="77777777" w:rsidR="002F3505" w:rsidRDefault="002F3505" w:rsidP="00915BA7">
      <w:pPr>
        <w:pStyle w:val="Content"/>
      </w:pPr>
    </w:p>
    <w:p w14:paraId="4B1F7C98" w14:textId="77777777" w:rsidR="00F86CCE" w:rsidRDefault="00F86CCE" w:rsidP="00F86CCE">
      <w:pPr>
        <w:pStyle w:val="Heading3"/>
      </w:pPr>
      <w:bookmarkStart w:id="91" w:name="_Toc394779523"/>
      <w:commentRangeStart w:id="92"/>
      <w:commentRangeStart w:id="93"/>
      <w:r>
        <w:t>Disaster Classifier</w:t>
      </w:r>
      <w:bookmarkEnd w:id="91"/>
      <w:commentRangeEnd w:id="92"/>
      <w:r>
        <w:rPr>
          <w:rStyle w:val="CommentReference"/>
          <w:b w:val="0"/>
        </w:rPr>
        <w:commentReference w:id="92"/>
      </w:r>
      <w:commentRangeEnd w:id="93"/>
      <w:r>
        <w:rPr>
          <w:rStyle w:val="CommentReference"/>
          <w:b w:val="0"/>
        </w:rPr>
        <w:commentReference w:id="93"/>
      </w:r>
    </w:p>
    <w:p w14:paraId="11FBB8C0" w14:textId="77777777" w:rsidR="00F86CCE" w:rsidRDefault="00F86CCE" w:rsidP="00F86CCE"/>
    <w:p w14:paraId="00EB55F3" w14:textId="77777777" w:rsidR="00F86CCE" w:rsidRDefault="00F86CCE" w:rsidP="00F86CCE">
      <w:pPr>
        <w:pStyle w:val="Content"/>
      </w:pPr>
      <w:r>
        <w:t>The tweets will be classified first to the type of disaster: typhoon, earthquakes, and flood. This is to determine the type of information that will be extracted from the tweets. The classifier will accept the tweet as input. The output will add a tag that will determine the disaster. The classifier can be implemented using k-NN or Bag of Words (BoW). Table 4-4 shows the sample input and its corresponding output.</w:t>
      </w:r>
    </w:p>
    <w:p w14:paraId="5F4D0798" w14:textId="77777777" w:rsidR="00F86CCE" w:rsidRDefault="00F86CCE" w:rsidP="00F86CCE">
      <w:pPr>
        <w:pStyle w:val="Content"/>
        <w:ind w:left="0"/>
      </w:pPr>
    </w:p>
    <w:p w14:paraId="29293487" w14:textId="1E6BFFD0" w:rsidR="00F86CCE" w:rsidRDefault="00F86CCE" w:rsidP="00F86CCE">
      <w:pPr>
        <w:pStyle w:val="Caption"/>
        <w:keepNext/>
        <w:ind w:left="720" w:firstLine="720"/>
      </w:pPr>
      <w:bookmarkStart w:id="94" w:name="_Toc394960367"/>
      <w:r>
        <w:t xml:space="preserve">Table </w:t>
      </w:r>
      <w:r w:rsidR="006E524C">
        <w:fldChar w:fldCharType="begin"/>
      </w:r>
      <w:r w:rsidR="006E524C">
        <w:instrText xml:space="preserve"> STYLEREF 1 \s </w:instrText>
      </w:r>
      <w:r w:rsidR="006E524C">
        <w:fldChar w:fldCharType="separate"/>
      </w:r>
      <w:r w:rsidR="00B85B60">
        <w:rPr>
          <w:noProof/>
        </w:rPr>
        <w:t>4</w:t>
      </w:r>
      <w:r w:rsidR="006E524C">
        <w:rPr>
          <w:noProof/>
        </w:rPr>
        <w:fldChar w:fldCharType="end"/>
      </w:r>
      <w:r w:rsidR="00B85B60">
        <w:noBreakHyphen/>
      </w:r>
      <w:r w:rsidR="006E524C">
        <w:fldChar w:fldCharType="begin"/>
      </w:r>
      <w:r w:rsidR="006E524C">
        <w:instrText xml:space="preserve"> SEQ Table \* ARABIC</w:instrText>
      </w:r>
      <w:r w:rsidR="006E524C">
        <w:instrText xml:space="preserve"> \s 1 </w:instrText>
      </w:r>
      <w:r w:rsidR="006E524C">
        <w:fldChar w:fldCharType="separate"/>
      </w:r>
      <w:r w:rsidR="00B85B60">
        <w:rPr>
          <w:noProof/>
        </w:rPr>
        <w:t>7</w:t>
      </w:r>
      <w:r w:rsidR="006E524C">
        <w:rPr>
          <w:noProof/>
        </w:rPr>
        <w:fldChar w:fldCharType="end"/>
      </w:r>
      <w:r>
        <w:t>. Sample Input/Output for Disaster Classifier</w:t>
      </w:r>
      <w:bookmarkEnd w:id="94"/>
    </w:p>
    <w:tbl>
      <w:tblPr>
        <w:tblStyle w:val="TableGrid"/>
        <w:tblW w:w="0" w:type="auto"/>
        <w:tblInd w:w="1440" w:type="dxa"/>
        <w:tblLook w:val="04A0" w:firstRow="1" w:lastRow="0" w:firstColumn="1" w:lastColumn="0" w:noHBand="0" w:noVBand="1"/>
      </w:tblPr>
      <w:tblGrid>
        <w:gridCol w:w="3935"/>
        <w:gridCol w:w="3975"/>
      </w:tblGrid>
      <w:tr w:rsidR="00F86CCE" w:rsidRPr="009C624D" w14:paraId="2F888014" w14:textId="77777777" w:rsidTr="00F86CCE">
        <w:tc>
          <w:tcPr>
            <w:tcW w:w="3935" w:type="dxa"/>
          </w:tcPr>
          <w:p w14:paraId="2CD0E9F9" w14:textId="77777777" w:rsidR="00F86CCE" w:rsidRPr="009C624D" w:rsidRDefault="00F86CCE" w:rsidP="00F86CCE">
            <w:pPr>
              <w:pStyle w:val="Content"/>
              <w:ind w:left="0"/>
              <w:jc w:val="center"/>
              <w:rPr>
                <w:b/>
                <w:lang w:val="en-PH" w:eastAsia="zh-CN"/>
              </w:rPr>
            </w:pPr>
            <w:r w:rsidRPr="009C624D">
              <w:rPr>
                <w:b/>
                <w:lang w:val="en-PH" w:eastAsia="zh-CN"/>
              </w:rPr>
              <w:t>Input</w:t>
            </w:r>
          </w:p>
        </w:tc>
        <w:tc>
          <w:tcPr>
            <w:tcW w:w="3975" w:type="dxa"/>
          </w:tcPr>
          <w:p w14:paraId="65ACC182" w14:textId="77777777" w:rsidR="00F86CCE" w:rsidRPr="009C624D" w:rsidRDefault="00F86CCE" w:rsidP="00F86CCE">
            <w:pPr>
              <w:pStyle w:val="Content"/>
              <w:ind w:left="0"/>
              <w:jc w:val="center"/>
              <w:rPr>
                <w:b/>
                <w:lang w:val="en-PH" w:eastAsia="zh-CN"/>
              </w:rPr>
            </w:pPr>
            <w:r w:rsidRPr="009C624D">
              <w:rPr>
                <w:b/>
                <w:lang w:val="en-PH" w:eastAsia="zh-CN"/>
              </w:rPr>
              <w:t>Output</w:t>
            </w:r>
          </w:p>
        </w:tc>
      </w:tr>
      <w:tr w:rsidR="00F86CCE" w:rsidRPr="00D0387C" w14:paraId="3FC45CCA" w14:textId="77777777" w:rsidTr="00F86CCE">
        <w:trPr>
          <w:trHeight w:val="1295"/>
        </w:trPr>
        <w:tc>
          <w:tcPr>
            <w:tcW w:w="3935" w:type="dxa"/>
          </w:tcPr>
          <w:p w14:paraId="22A64FAA" w14:textId="77777777" w:rsidR="00F86CCE" w:rsidRPr="00D0387C" w:rsidRDefault="00F86CCE" w:rsidP="00F86CCE">
            <w:pPr>
              <w:rPr>
                <w:lang w:val="en-PH" w:eastAsia="zh-CN"/>
              </w:rPr>
            </w:pPr>
          </w:p>
          <w:p w14:paraId="614B02C6"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15B653DA" w14:textId="77777777" w:rsidR="00F86CCE" w:rsidRPr="00D0387C" w:rsidRDefault="00F86CCE" w:rsidP="00F86CCE">
            <w:pPr>
              <w:rPr>
                <w:rFonts w:ascii="Times New Roman" w:hAnsi="Times New Roman" w:cs="Times New Roman"/>
                <w:lang w:val="en-PH" w:eastAsia="zh-CN"/>
              </w:rPr>
            </w:pPr>
            <w:r w:rsidRPr="00D0387C">
              <w:rPr>
                <w:lang w:val="en-PH" w:eastAsia="zh-CN"/>
              </w:rPr>
              <w:t>[“Kawawa”, “naman”, “nilindol”, “sa”, &lt;lo</w:t>
            </w:r>
            <w:r>
              <w:rPr>
                <w:lang w:val="en-PH" w:eastAsia="zh-CN"/>
              </w:rPr>
              <w:t>cation= “Antique”/&gt;, “.”</w:t>
            </w:r>
            <w:r w:rsidRPr="00D0387C">
              <w:rPr>
                <w:lang w:val="en-PH" w:eastAsia="zh-CN"/>
              </w:rPr>
              <w:t>]</w:t>
            </w:r>
          </w:p>
          <w:p w14:paraId="0EBB9795" w14:textId="77777777" w:rsidR="00F86CCE" w:rsidRPr="00D0387C" w:rsidRDefault="00F86CCE" w:rsidP="00F86CCE">
            <w:pPr>
              <w:rPr>
                <w:lang w:val="en-PH" w:eastAsia="zh-CN"/>
              </w:rPr>
            </w:pPr>
            <w:r w:rsidRPr="00D0387C">
              <w:rPr>
                <w:lang w:val="en-PH" w:eastAsia="zh-CN"/>
              </w:rPr>
              <w:t>&lt;/tweet&gt;</w:t>
            </w:r>
          </w:p>
          <w:p w14:paraId="4DB2EA3F" w14:textId="77777777" w:rsidR="00F86CCE" w:rsidRPr="00D0387C" w:rsidRDefault="00F86CCE" w:rsidP="00F86CCE">
            <w:pPr>
              <w:rPr>
                <w:lang w:val="en-PH" w:eastAsia="zh-CN"/>
              </w:rPr>
            </w:pPr>
          </w:p>
        </w:tc>
        <w:tc>
          <w:tcPr>
            <w:tcW w:w="3975" w:type="dxa"/>
          </w:tcPr>
          <w:p w14:paraId="63D158CA" w14:textId="77777777" w:rsidR="00F86CCE" w:rsidRPr="00D0387C" w:rsidRDefault="00F86CCE" w:rsidP="00F86CCE">
            <w:pPr>
              <w:rPr>
                <w:lang w:val="en-PH" w:eastAsia="zh-CN"/>
              </w:rPr>
            </w:pPr>
          </w:p>
          <w:p w14:paraId="7148186B" w14:textId="77777777" w:rsidR="00F86CCE" w:rsidRPr="00D0387C" w:rsidRDefault="00F86CCE" w:rsidP="00F86CCE">
            <w:pPr>
              <w:rPr>
                <w:rFonts w:ascii="Times New Roman" w:hAnsi="Times New Roman" w:cs="Times New Roman"/>
                <w:lang w:val="en-PH" w:eastAsia="zh-CN"/>
              </w:rPr>
            </w:pPr>
            <w:r>
              <w:rPr>
                <w:lang w:val="en-PH" w:eastAsia="zh-CN"/>
              </w:rPr>
              <w:t>&lt;tweet disaster=”earthquake”</w:t>
            </w:r>
            <w:r w:rsidRPr="00D0387C">
              <w:rPr>
                <w:lang w:val="en-PH" w:eastAsia="zh-CN"/>
              </w:rPr>
              <w:t>&gt;</w:t>
            </w:r>
          </w:p>
          <w:p w14:paraId="75DDB54F" w14:textId="77777777" w:rsidR="00F86CCE" w:rsidRPr="00D0387C" w:rsidRDefault="00F86CCE" w:rsidP="00F86CCE">
            <w:pPr>
              <w:rPr>
                <w:rFonts w:ascii="Times New Roman" w:hAnsi="Times New Roman" w:cs="Times New Roman"/>
                <w:lang w:val="en-PH" w:eastAsia="zh-CN"/>
              </w:rPr>
            </w:pPr>
            <w:r>
              <w:rPr>
                <w:lang w:val="en-PH"/>
              </w:rPr>
              <w:t>[“Kawawa_ADUN”, “naman_NPRO”, “&lt;disaster=nilindol/&gt;”, “sa_DECN”, “&lt;location=”Antique_NN/”&gt;, “._PSNS”]</w:t>
            </w:r>
          </w:p>
          <w:p w14:paraId="55817C07" w14:textId="77777777" w:rsidR="00F86CCE" w:rsidRPr="00D0387C" w:rsidRDefault="00F86CCE" w:rsidP="00F86CCE">
            <w:pPr>
              <w:rPr>
                <w:lang w:val="en-PH" w:eastAsia="zh-CN"/>
              </w:rPr>
            </w:pPr>
            <w:r w:rsidRPr="00D0387C">
              <w:rPr>
                <w:lang w:val="en-PH" w:eastAsia="zh-CN"/>
              </w:rPr>
              <w:t>&lt;/tweet&gt;</w:t>
            </w:r>
          </w:p>
          <w:p w14:paraId="637FFAC6" w14:textId="77777777" w:rsidR="00F86CCE" w:rsidRPr="00D0387C" w:rsidRDefault="00F86CCE" w:rsidP="00F86CCE">
            <w:pPr>
              <w:rPr>
                <w:lang w:val="en-PH" w:eastAsia="zh-CN"/>
              </w:rPr>
            </w:pPr>
          </w:p>
        </w:tc>
      </w:tr>
      <w:tr w:rsidR="00F86CCE" w:rsidRPr="00D0387C" w14:paraId="56DCB9F3" w14:textId="77777777" w:rsidTr="00F86CCE">
        <w:tc>
          <w:tcPr>
            <w:tcW w:w="3935" w:type="dxa"/>
          </w:tcPr>
          <w:p w14:paraId="6B288992" w14:textId="77777777" w:rsidR="00F86CCE" w:rsidRPr="00D0387C" w:rsidRDefault="00F86CCE" w:rsidP="00F86CCE">
            <w:pPr>
              <w:rPr>
                <w:lang w:val="en-PH" w:eastAsia="zh-CN"/>
              </w:rPr>
            </w:pPr>
          </w:p>
          <w:p w14:paraId="0D329E3A"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69ECD808" w14:textId="77777777" w:rsidR="00F86CCE" w:rsidRPr="00D0387C" w:rsidRDefault="00F86CCE" w:rsidP="00F86CCE">
            <w:pPr>
              <w:rPr>
                <w:rFonts w:ascii="Times New Roman" w:hAnsi="Times New Roman" w:cs="Times New Roman"/>
                <w:lang w:val="en-PH" w:eastAsia="zh-CN"/>
              </w:rPr>
            </w:pPr>
            <w:r w:rsidRPr="00D0387C">
              <w:rPr>
                <w:lang w:val="en-PH" w:eastAsia="zh-CN"/>
              </w:rPr>
              <w:t>[ “Magnitude”, “4.3”, “quake”, “jolts”, “&lt;location= Antique/&gt;, “,”, “&lt;location=Boracay</w:t>
            </w:r>
            <w:r>
              <w:rPr>
                <w:lang w:val="en-PH" w:eastAsia="zh-CN"/>
              </w:rPr>
              <w:t>/&gt;, “Lindol”, “everywhere”</w:t>
            </w:r>
            <w:r w:rsidRPr="00D0387C">
              <w:rPr>
                <w:lang w:val="en-PH" w:eastAsia="zh-CN"/>
              </w:rPr>
              <w:t>]</w:t>
            </w:r>
          </w:p>
          <w:p w14:paraId="3E289741"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363F651E" w14:textId="77777777" w:rsidR="00F86CCE" w:rsidRPr="00D0387C" w:rsidRDefault="00F86CCE" w:rsidP="00F86CCE">
            <w:pPr>
              <w:rPr>
                <w:lang w:val="en-PH" w:eastAsia="zh-CN"/>
              </w:rPr>
            </w:pPr>
          </w:p>
        </w:tc>
        <w:tc>
          <w:tcPr>
            <w:tcW w:w="3975" w:type="dxa"/>
          </w:tcPr>
          <w:p w14:paraId="3916F4D5" w14:textId="77777777" w:rsidR="00F86CCE" w:rsidRPr="00D0387C" w:rsidRDefault="00F86CCE" w:rsidP="00F86CCE">
            <w:pPr>
              <w:rPr>
                <w:lang w:val="en-PH" w:eastAsia="zh-CN"/>
              </w:rPr>
            </w:pPr>
          </w:p>
          <w:p w14:paraId="40BB6D6A" w14:textId="77777777" w:rsidR="00F86CCE" w:rsidRPr="00D0387C" w:rsidRDefault="00F86CCE" w:rsidP="00F86CCE">
            <w:pPr>
              <w:rPr>
                <w:rFonts w:ascii="Times New Roman" w:hAnsi="Times New Roman" w:cs="Times New Roman"/>
                <w:lang w:val="en-PH" w:eastAsia="zh-CN"/>
              </w:rPr>
            </w:pPr>
            <w:r w:rsidRPr="00D0387C">
              <w:rPr>
                <w:lang w:val="en-PH" w:eastAsia="zh-CN"/>
              </w:rPr>
              <w:t> &lt;tweet</w:t>
            </w:r>
            <w:r>
              <w:rPr>
                <w:lang w:val="en-PH" w:eastAsia="zh-CN"/>
              </w:rPr>
              <w:t xml:space="preserve"> disaster=”earthquake”</w:t>
            </w:r>
            <w:r w:rsidRPr="00D0387C">
              <w:rPr>
                <w:lang w:val="en-PH" w:eastAsia="zh-CN"/>
              </w:rPr>
              <w:t>&gt;</w:t>
            </w:r>
          </w:p>
          <w:p w14:paraId="716153C5" w14:textId="77777777" w:rsidR="00F86CCE" w:rsidRPr="00D0387C" w:rsidRDefault="00F86CCE" w:rsidP="00F86CCE">
            <w:pPr>
              <w:rPr>
                <w:rFonts w:ascii="Times New Roman" w:hAnsi="Times New Roman" w:cs="Times New Roman"/>
                <w:lang w:val="en-PH" w:eastAsia="zh-CN"/>
              </w:rPr>
            </w:pPr>
            <w:r>
              <w:rPr>
                <w:lang w:val="en-PH"/>
              </w:rPr>
              <w:t xml:space="preserve">[“Magnitude_NN:U”, “4.3”, “quake_NN”, “jolts_NNS”, &lt;location=“Antique_NN”&gt;, “,_PSNS”, &lt;location=“Boracay”&gt;, &lt;disaster=“Lindol”&gt;, “everywhere_RB” </w:t>
            </w:r>
            <w:r w:rsidRPr="00D0387C">
              <w:rPr>
                <w:lang w:val="en-PH" w:eastAsia="zh-CN"/>
              </w:rPr>
              <w:t>&lt;/tweet&gt;</w:t>
            </w:r>
          </w:p>
          <w:p w14:paraId="3DD7ABB8" w14:textId="77777777" w:rsidR="00F86CCE" w:rsidRPr="00D0387C" w:rsidRDefault="00F86CCE" w:rsidP="00F86CCE">
            <w:pPr>
              <w:rPr>
                <w:rFonts w:ascii="Times New Roman" w:hAnsi="Times New Roman" w:cs="Times New Roman"/>
                <w:lang w:val="en-PH" w:eastAsia="zh-CN"/>
              </w:rPr>
            </w:pPr>
          </w:p>
          <w:p w14:paraId="15E39520" w14:textId="77777777" w:rsidR="00F86CCE" w:rsidRPr="00D0387C" w:rsidRDefault="00F86CCE" w:rsidP="00F86CCE">
            <w:pPr>
              <w:rPr>
                <w:lang w:val="en-PH" w:eastAsia="zh-CN"/>
              </w:rPr>
            </w:pPr>
          </w:p>
        </w:tc>
      </w:tr>
    </w:tbl>
    <w:p w14:paraId="7A37D627" w14:textId="77777777" w:rsidR="00F86CCE" w:rsidRPr="00341E15" w:rsidRDefault="00F86CCE" w:rsidP="00915BA7">
      <w:pPr>
        <w:pStyle w:val="Content"/>
      </w:pPr>
    </w:p>
    <w:p w14:paraId="3B74030E" w14:textId="23D39B8C" w:rsidR="000F6FD1" w:rsidRDefault="00871334" w:rsidP="00AB2880">
      <w:pPr>
        <w:pStyle w:val="Heading3"/>
      </w:pPr>
      <w:bookmarkStart w:id="95" w:name="_Toc394779525"/>
      <w:r>
        <w:t xml:space="preserve">Information </w:t>
      </w:r>
      <w:r w:rsidR="000F6FD1">
        <w:t>Extraction Module</w:t>
      </w:r>
      <w:bookmarkEnd w:id="95"/>
    </w:p>
    <w:p w14:paraId="27328C44" w14:textId="77777777" w:rsidR="00FE6C80" w:rsidRDefault="00FE6C80" w:rsidP="00FE6C80">
      <w:pPr>
        <w:pStyle w:val="Content"/>
      </w:pPr>
    </w:p>
    <w:p w14:paraId="7038D479" w14:textId="1528416D" w:rsidR="00B95616" w:rsidRDefault="00B95616" w:rsidP="00B95616">
      <w:pPr>
        <w:pStyle w:val="Content"/>
      </w:pPr>
      <w:r w:rsidRPr="00B95616">
        <w:t>The Rule Generator module is the module that is responsible for the generation of rules that can be used in the information extraction process by making use of different patterns that can be found in the input tweets. This module is further subdivided into two modules: the Rule Extractor and the Rule Validator.</w:t>
      </w:r>
    </w:p>
    <w:p w14:paraId="08D4E25B" w14:textId="77777777" w:rsidR="00B95616" w:rsidRPr="00B95616" w:rsidRDefault="00B95616" w:rsidP="00B95616">
      <w:pPr>
        <w:pStyle w:val="Content"/>
        <w:rPr>
          <w:rFonts w:ascii="Times New Roman" w:hAnsi="Times New Roman" w:cs="Times New Roman"/>
        </w:rPr>
      </w:pPr>
    </w:p>
    <w:p w14:paraId="4F3C1BAB" w14:textId="77777777" w:rsidR="00B95616" w:rsidRDefault="00B95616" w:rsidP="00B95616">
      <w:pPr>
        <w:pStyle w:val="Heading4"/>
      </w:pPr>
      <w:r w:rsidRPr="00B95616">
        <w:t>Rule Extractor</w:t>
      </w:r>
    </w:p>
    <w:p w14:paraId="3D3534CE" w14:textId="77777777" w:rsidR="00B95616" w:rsidRPr="00B95616" w:rsidRDefault="00B95616" w:rsidP="00B95616"/>
    <w:p w14:paraId="4FFE56BF" w14:textId="29A5A727" w:rsidR="00B95616" w:rsidRDefault="00B95616" w:rsidP="00B95616">
      <w:pPr>
        <w:pStyle w:val="Content"/>
      </w:pPr>
      <w:r w:rsidRPr="00B95616">
        <w:t>The Rule Extractor will extract all the possible rules for the tweets by making use of different patterns that can be found in the input tweet. To generate the rules, the system will identify the seed words or the words that will be extracted that are present in the tweets. With the seed words, the system will apply the windowing technique around the seed words to extract as much patterns of combination of words, which, in turn can be converted to become extraction rules. To generate/extract as much patterns, the researchers will try vari</w:t>
      </w:r>
      <w:r w:rsidR="00BF24C0">
        <w:t>ous Maximum Windows Sizes, W = 1, 2, 3</w:t>
      </w:r>
      <w:r w:rsidRPr="00B95616">
        <w:t>. After generating/extracting the patterns, they will now be converted to extraction rules. The rules that were generated will be stored in a HashMap together with its respective occurrence count (the number of times the rule was generated/extracted) so that it can be used in validating the validity of the generated rules in the next submodule.</w:t>
      </w:r>
      <w:r w:rsidR="0073113C">
        <w:t xml:space="preserve"> Table 4-8 shows the rules that can be generated by the rule extractor.</w:t>
      </w:r>
    </w:p>
    <w:p w14:paraId="224003F4" w14:textId="77777777" w:rsidR="00F06409" w:rsidRDefault="00F06409" w:rsidP="00B95616">
      <w:pPr>
        <w:pStyle w:val="Content"/>
      </w:pPr>
    </w:p>
    <w:p w14:paraId="71D44020" w14:textId="75984677" w:rsidR="00F06409" w:rsidRDefault="00F06409" w:rsidP="00CE6C9E">
      <w:pPr>
        <w:pStyle w:val="Caption"/>
        <w:keepNext/>
        <w:ind w:left="720" w:firstLine="720"/>
      </w:pPr>
      <w:bookmarkStart w:id="96" w:name="_Toc394960368"/>
      <w:r>
        <w:t xml:space="preserve">Table </w:t>
      </w:r>
      <w:r w:rsidR="006E524C">
        <w:fldChar w:fldCharType="begin"/>
      </w:r>
      <w:r w:rsidR="006E524C">
        <w:instrText xml:space="preserve"> STYLEREF 1 \s </w:instrText>
      </w:r>
      <w:r w:rsidR="006E524C">
        <w:fldChar w:fldCharType="separate"/>
      </w:r>
      <w:r w:rsidR="00B85B60">
        <w:rPr>
          <w:noProof/>
        </w:rPr>
        <w:t>4</w:t>
      </w:r>
      <w:r w:rsidR="006E524C">
        <w:rPr>
          <w:noProof/>
        </w:rPr>
        <w:fldChar w:fldCharType="end"/>
      </w:r>
      <w:r w:rsidR="00B85B60">
        <w:noBreakHyphen/>
      </w:r>
      <w:r w:rsidR="006E524C">
        <w:fldChar w:fldCharType="begin"/>
      </w:r>
      <w:r w:rsidR="006E524C">
        <w:instrText xml:space="preserve"> SEQ Table \* ARABIC \s 1 </w:instrText>
      </w:r>
      <w:r w:rsidR="006E524C">
        <w:fldChar w:fldCharType="separate"/>
      </w:r>
      <w:r w:rsidR="00B85B60">
        <w:rPr>
          <w:noProof/>
        </w:rPr>
        <w:t>8</w:t>
      </w:r>
      <w:r w:rsidR="006E524C">
        <w:rPr>
          <w:noProof/>
        </w:rPr>
        <w:fldChar w:fldCharType="end"/>
      </w:r>
      <w:r>
        <w:t>. Sample Generated Rules</w:t>
      </w:r>
      <w:bookmarkEnd w:id="96"/>
    </w:p>
    <w:tbl>
      <w:tblPr>
        <w:tblStyle w:val="TableGrid"/>
        <w:tblW w:w="0" w:type="auto"/>
        <w:tblInd w:w="1440" w:type="dxa"/>
        <w:tblLook w:val="04A0" w:firstRow="1" w:lastRow="0" w:firstColumn="1" w:lastColumn="0" w:noHBand="0" w:noVBand="1"/>
      </w:tblPr>
      <w:tblGrid>
        <w:gridCol w:w="3962"/>
        <w:gridCol w:w="3948"/>
      </w:tblGrid>
      <w:tr w:rsidR="006C2B26" w14:paraId="20DA707F" w14:textId="77777777" w:rsidTr="00F06409">
        <w:tc>
          <w:tcPr>
            <w:tcW w:w="3962" w:type="dxa"/>
          </w:tcPr>
          <w:p w14:paraId="2AC60523" w14:textId="4C796A24" w:rsidR="006C2B26" w:rsidRPr="00CE6C9E" w:rsidRDefault="006C2B26" w:rsidP="00B95616">
            <w:pPr>
              <w:pStyle w:val="Content"/>
              <w:ind w:left="0"/>
              <w:rPr>
                <w:b/>
              </w:rPr>
            </w:pPr>
            <w:r w:rsidRPr="00CE6C9E">
              <w:rPr>
                <w:b/>
              </w:rPr>
              <w:t>Tweet</w:t>
            </w:r>
          </w:p>
        </w:tc>
        <w:tc>
          <w:tcPr>
            <w:tcW w:w="3948" w:type="dxa"/>
          </w:tcPr>
          <w:p w14:paraId="09BFDEFE" w14:textId="68E9BDB1" w:rsidR="006C2B26" w:rsidRPr="00CE6C9E" w:rsidRDefault="006C2B26" w:rsidP="00B95616">
            <w:pPr>
              <w:pStyle w:val="Content"/>
              <w:ind w:left="0"/>
              <w:rPr>
                <w:b/>
              </w:rPr>
            </w:pPr>
            <w:r w:rsidRPr="00CE6C9E">
              <w:rPr>
                <w:b/>
              </w:rPr>
              <w:t>Sample Rules</w:t>
            </w:r>
          </w:p>
        </w:tc>
      </w:tr>
      <w:tr w:rsidR="00F06409" w14:paraId="6F237EAC" w14:textId="77777777" w:rsidTr="00F06409">
        <w:tc>
          <w:tcPr>
            <w:tcW w:w="3962" w:type="dxa"/>
            <w:vMerge w:val="restart"/>
          </w:tcPr>
          <w:p w14:paraId="73649159" w14:textId="77777777" w:rsidR="00F06409" w:rsidRPr="00D0387C" w:rsidRDefault="00F06409" w:rsidP="00F06409">
            <w:pPr>
              <w:rPr>
                <w:rFonts w:ascii="Times New Roman" w:hAnsi="Times New Roman" w:cs="Times New Roman"/>
                <w:lang w:val="en-PH" w:eastAsia="zh-CN"/>
              </w:rPr>
            </w:pPr>
            <w:r>
              <w:rPr>
                <w:lang w:val="en-PH" w:eastAsia="zh-CN"/>
              </w:rPr>
              <w:t>&lt;tweet disaster=”earthquake”</w:t>
            </w:r>
            <w:r w:rsidRPr="00D0387C">
              <w:rPr>
                <w:lang w:val="en-PH" w:eastAsia="zh-CN"/>
              </w:rPr>
              <w:t>&gt;</w:t>
            </w:r>
          </w:p>
          <w:p w14:paraId="7428EEB4" w14:textId="77777777" w:rsidR="00F06409" w:rsidRPr="00D0387C" w:rsidRDefault="00F06409" w:rsidP="00F06409">
            <w:pPr>
              <w:rPr>
                <w:rFonts w:ascii="Times New Roman" w:hAnsi="Times New Roman" w:cs="Times New Roman"/>
                <w:lang w:val="en-PH" w:eastAsia="zh-CN"/>
              </w:rPr>
            </w:pPr>
            <w:r>
              <w:rPr>
                <w:lang w:val="en-PH"/>
              </w:rPr>
              <w:t>[“Kawawa_ADUN”, “naman_NPRO”, “&lt;disaster=nilindol/&gt;”, “sa_DECN”, “&lt;location=”Antique_NN/”&gt;, “._PSNS”]</w:t>
            </w:r>
          </w:p>
          <w:p w14:paraId="771A70C8" w14:textId="551286AB" w:rsidR="00F06409" w:rsidRPr="00CE6C9E" w:rsidRDefault="00F06409" w:rsidP="00CE6C9E">
            <w:pPr>
              <w:rPr>
                <w:lang w:val="en-PH" w:eastAsia="zh-CN"/>
              </w:rPr>
            </w:pPr>
            <w:r w:rsidRPr="00D0387C">
              <w:rPr>
                <w:lang w:val="en-PH" w:eastAsia="zh-CN"/>
              </w:rPr>
              <w:t>&lt;/tweet&gt;</w:t>
            </w:r>
          </w:p>
        </w:tc>
        <w:tc>
          <w:tcPr>
            <w:tcW w:w="3948" w:type="dxa"/>
          </w:tcPr>
          <w:p w14:paraId="4C658EC8" w14:textId="6C8E54CE" w:rsidR="00F06409" w:rsidRDefault="00A62F40">
            <w:pPr>
              <w:pStyle w:val="Content"/>
              <w:ind w:left="0"/>
            </w:pPr>
            <w:r>
              <w:t>&lt;string: sa&gt;&lt;location&gt;&lt;string: “</w:t>
            </w:r>
            <w:r w:rsidR="00E43395">
              <w:t>.</w:t>
            </w:r>
            <w:r>
              <w:t>”</w:t>
            </w:r>
            <w:r w:rsidR="00E43395">
              <w:t>&gt;AS Location</w:t>
            </w:r>
          </w:p>
        </w:tc>
      </w:tr>
      <w:tr w:rsidR="00F06409" w14:paraId="1070F9D8" w14:textId="77777777" w:rsidTr="00F06409">
        <w:tc>
          <w:tcPr>
            <w:tcW w:w="3962" w:type="dxa"/>
            <w:vMerge/>
          </w:tcPr>
          <w:p w14:paraId="3FBF7B87" w14:textId="77777777" w:rsidR="00F06409" w:rsidRDefault="00F06409" w:rsidP="00B95616">
            <w:pPr>
              <w:pStyle w:val="Content"/>
              <w:ind w:left="0"/>
            </w:pPr>
          </w:p>
        </w:tc>
        <w:tc>
          <w:tcPr>
            <w:tcW w:w="3948" w:type="dxa"/>
          </w:tcPr>
          <w:p w14:paraId="2FF2CB60" w14:textId="3C02A75C" w:rsidR="00F06409" w:rsidRDefault="00E43395">
            <w:pPr>
              <w:pStyle w:val="Content"/>
              <w:ind w:left="0"/>
            </w:pPr>
            <w:r>
              <w:t>&lt;string: naman&gt;&lt;disaster&gt;&lt;string:sa&gt; AS Disaster</w:t>
            </w:r>
          </w:p>
        </w:tc>
      </w:tr>
      <w:tr w:rsidR="00F06409" w14:paraId="2363ED26" w14:textId="77777777" w:rsidTr="00F06409">
        <w:tc>
          <w:tcPr>
            <w:tcW w:w="3962" w:type="dxa"/>
            <w:vMerge w:val="restart"/>
          </w:tcPr>
          <w:p w14:paraId="2E6D3E9C" w14:textId="77777777" w:rsidR="00F06409" w:rsidRPr="00D0387C" w:rsidRDefault="00F06409" w:rsidP="00F06409">
            <w:pPr>
              <w:rPr>
                <w:rFonts w:ascii="Times New Roman" w:hAnsi="Times New Roman" w:cs="Times New Roman"/>
                <w:lang w:val="en-PH" w:eastAsia="zh-CN"/>
              </w:rPr>
            </w:pPr>
            <w:r w:rsidRPr="00D0387C">
              <w:rPr>
                <w:lang w:val="en-PH" w:eastAsia="zh-CN"/>
              </w:rPr>
              <w:t>&lt;tweet</w:t>
            </w:r>
            <w:r>
              <w:rPr>
                <w:lang w:val="en-PH" w:eastAsia="zh-CN"/>
              </w:rPr>
              <w:t xml:space="preserve"> disaster=”earthquake”</w:t>
            </w:r>
            <w:r w:rsidRPr="00D0387C">
              <w:rPr>
                <w:lang w:val="en-PH" w:eastAsia="zh-CN"/>
              </w:rPr>
              <w:t>&gt;</w:t>
            </w:r>
          </w:p>
          <w:p w14:paraId="66DA6957" w14:textId="5180FEC6" w:rsidR="00F06409" w:rsidRPr="00CE6C9E" w:rsidRDefault="00F06409" w:rsidP="00CE6C9E">
            <w:pPr>
              <w:rPr>
                <w:rFonts w:ascii="Times New Roman" w:hAnsi="Times New Roman" w:cs="Times New Roman"/>
                <w:lang w:val="en-PH" w:eastAsia="zh-CN"/>
              </w:rPr>
            </w:pPr>
            <w:r>
              <w:rPr>
                <w:lang w:val="en-PH"/>
              </w:rPr>
              <w:t xml:space="preserve">[“Magnitude_NN:U”, “4.3”, “quake_NN”, “jolts_NNS”, &lt;location=“Antique_NN”&gt;, “,_PSNS”, &lt;location=“Boracay”&gt;, </w:t>
            </w:r>
            <w:r>
              <w:rPr>
                <w:lang w:val="en-PH"/>
              </w:rPr>
              <w:lastRenderedPageBreak/>
              <w:t xml:space="preserve">&lt;disaster=“Lindol”&gt;, “everywhere_RB” </w:t>
            </w:r>
            <w:r w:rsidRPr="00D0387C">
              <w:rPr>
                <w:lang w:val="en-PH" w:eastAsia="zh-CN"/>
              </w:rPr>
              <w:t>&lt;/tweet</w:t>
            </w:r>
            <w:r>
              <w:rPr>
                <w:lang w:val="en-PH" w:eastAsia="zh-CN"/>
              </w:rPr>
              <w:t>&gt;</w:t>
            </w:r>
          </w:p>
        </w:tc>
        <w:tc>
          <w:tcPr>
            <w:tcW w:w="3948" w:type="dxa"/>
          </w:tcPr>
          <w:p w14:paraId="64080991" w14:textId="4CDB4438" w:rsidR="00F06409" w:rsidRDefault="00E43395" w:rsidP="00B95616">
            <w:pPr>
              <w:pStyle w:val="Content"/>
              <w:ind w:left="0"/>
            </w:pPr>
            <w:r>
              <w:lastRenderedPageBreak/>
              <w:t>&lt;string: magnitude&gt;&lt;number&gt;AS Intensity</w:t>
            </w:r>
          </w:p>
        </w:tc>
      </w:tr>
      <w:tr w:rsidR="00F06409" w14:paraId="19CB00CE" w14:textId="77777777" w:rsidTr="00F06409">
        <w:tc>
          <w:tcPr>
            <w:tcW w:w="3962" w:type="dxa"/>
            <w:vMerge/>
          </w:tcPr>
          <w:p w14:paraId="44C141A1" w14:textId="77777777" w:rsidR="00F06409" w:rsidRPr="00D0387C" w:rsidRDefault="00F06409" w:rsidP="00F06409">
            <w:pPr>
              <w:rPr>
                <w:lang w:val="en-PH" w:eastAsia="zh-CN"/>
              </w:rPr>
            </w:pPr>
          </w:p>
        </w:tc>
        <w:tc>
          <w:tcPr>
            <w:tcW w:w="3948" w:type="dxa"/>
          </w:tcPr>
          <w:p w14:paraId="44FF862B" w14:textId="675FC234" w:rsidR="00F06409" w:rsidRPr="00915BA7" w:rsidRDefault="00E43395" w:rsidP="00B95616">
            <w:pPr>
              <w:pStyle w:val="Content"/>
              <w:ind w:left="0"/>
              <w:rPr>
                <w:lang w:val="en-PH"/>
              </w:rPr>
            </w:pPr>
            <w:r>
              <w:rPr>
                <w:lang w:val="en-PH"/>
              </w:rPr>
              <w:t>&lt;POS: NNS&gt;&lt;location&gt;&lt;POS: PSNS&gt;AS Location</w:t>
            </w:r>
          </w:p>
        </w:tc>
      </w:tr>
      <w:tr w:rsidR="00F06409" w14:paraId="50B7205D" w14:textId="77777777" w:rsidTr="00F06409">
        <w:tc>
          <w:tcPr>
            <w:tcW w:w="3962" w:type="dxa"/>
            <w:vMerge/>
          </w:tcPr>
          <w:p w14:paraId="53EABF7B" w14:textId="77777777" w:rsidR="00F06409" w:rsidRPr="00D0387C" w:rsidRDefault="00F06409" w:rsidP="00F06409">
            <w:pPr>
              <w:rPr>
                <w:lang w:val="en-PH" w:eastAsia="zh-CN"/>
              </w:rPr>
            </w:pPr>
          </w:p>
        </w:tc>
        <w:tc>
          <w:tcPr>
            <w:tcW w:w="3948" w:type="dxa"/>
          </w:tcPr>
          <w:p w14:paraId="6FC0C0F3" w14:textId="60DF9791" w:rsidR="00F06409" w:rsidRDefault="00E43395" w:rsidP="00B95616">
            <w:pPr>
              <w:pStyle w:val="Content"/>
              <w:ind w:left="0"/>
            </w:pPr>
            <w:r>
              <w:t>&lt;POS: PSNS&gt;&lt;location&gt;&lt;disaster&gt; AS Location</w:t>
            </w:r>
          </w:p>
        </w:tc>
      </w:tr>
      <w:tr w:rsidR="00F06409" w14:paraId="4CC4C25E" w14:textId="77777777" w:rsidTr="00F06409">
        <w:tc>
          <w:tcPr>
            <w:tcW w:w="3962" w:type="dxa"/>
            <w:vMerge/>
          </w:tcPr>
          <w:p w14:paraId="37DCFF78" w14:textId="77777777" w:rsidR="00F06409" w:rsidRPr="00D0387C" w:rsidRDefault="00F06409" w:rsidP="00F06409">
            <w:pPr>
              <w:rPr>
                <w:lang w:val="en-PH" w:eastAsia="zh-CN"/>
              </w:rPr>
            </w:pPr>
          </w:p>
        </w:tc>
        <w:tc>
          <w:tcPr>
            <w:tcW w:w="3948" w:type="dxa"/>
          </w:tcPr>
          <w:p w14:paraId="34416B79" w14:textId="5FAA3BCD" w:rsidR="00F06409" w:rsidRDefault="00E43395" w:rsidP="00B95616">
            <w:pPr>
              <w:pStyle w:val="Content"/>
              <w:ind w:left="0"/>
            </w:pPr>
            <w:r>
              <w:t>&lt;location&gt;&lt;disaster&gt;&lt;string: everywhere&gt; AS Disaster</w:t>
            </w:r>
          </w:p>
        </w:tc>
      </w:tr>
    </w:tbl>
    <w:p w14:paraId="30F02C01" w14:textId="5FA57624" w:rsidR="00B85B60" w:rsidRDefault="00B85B60" w:rsidP="00915BA7">
      <w:pPr>
        <w:pStyle w:val="Content"/>
        <w:ind w:left="0"/>
      </w:pPr>
    </w:p>
    <w:p w14:paraId="69B21C04" w14:textId="77777777" w:rsidR="00B85B60" w:rsidRDefault="00B85B60">
      <w:pPr>
        <w:jc w:val="left"/>
      </w:pPr>
      <w:r>
        <w:br w:type="page"/>
      </w:r>
    </w:p>
    <w:p w14:paraId="6B52BF3E" w14:textId="77777777" w:rsidR="00B95616" w:rsidRDefault="00B95616" w:rsidP="00B95616">
      <w:pPr>
        <w:pStyle w:val="Heading4"/>
      </w:pPr>
      <w:r w:rsidRPr="00B95616">
        <w:lastRenderedPageBreak/>
        <w:t>Rule Validator</w:t>
      </w:r>
    </w:p>
    <w:p w14:paraId="3D37A4D8" w14:textId="77777777" w:rsidR="00B95616" w:rsidRPr="00B95616" w:rsidRDefault="00B95616" w:rsidP="00B95616"/>
    <w:p w14:paraId="607F8FE7" w14:textId="77777777" w:rsidR="00B95616" w:rsidRDefault="00B95616" w:rsidP="00B95616">
      <w:pPr>
        <w:pStyle w:val="Content"/>
      </w:pPr>
      <w:r w:rsidRPr="00B95616">
        <w:t>The Rule Validator module is responsible for cleaning up the excess rules. This is done to improve the performance of the information extraction rules. Rules that are too specific will be removed, because the rules can only affect small part of the dataset. Rules that are too general will also be removed, because they might extract unwanted information. Rules are specific if they only occurred once in the rule extractor. Rules are general if they extract more than the occurrence count.</w:t>
      </w:r>
    </w:p>
    <w:p w14:paraId="1943AD54" w14:textId="77777777" w:rsidR="00683DF7" w:rsidRPr="00B95616" w:rsidRDefault="00683DF7" w:rsidP="006B042D">
      <w:pPr>
        <w:pStyle w:val="Content"/>
        <w:ind w:left="0"/>
      </w:pPr>
    </w:p>
    <w:p w14:paraId="18C07DCB" w14:textId="327106AE" w:rsidR="00B95616" w:rsidRDefault="00B95616" w:rsidP="00B95616">
      <w:pPr>
        <w:pStyle w:val="Heading4"/>
      </w:pPr>
      <w:r w:rsidRPr="00B95616">
        <w:t>Rule Inductor</w:t>
      </w:r>
    </w:p>
    <w:p w14:paraId="1ABBC7E4" w14:textId="77777777" w:rsidR="00B95616" w:rsidRPr="00B95616" w:rsidRDefault="00B95616" w:rsidP="00B95616"/>
    <w:p w14:paraId="2BA6854D" w14:textId="77777777" w:rsidR="00B95616" w:rsidRPr="00B95616" w:rsidRDefault="00B95616" w:rsidP="00B95616">
      <w:pPr>
        <w:pStyle w:val="Content"/>
      </w:pPr>
      <w:r w:rsidRPr="00B95616">
        <w:t>The Rule Inductor module will accept a tokenized and tagged tweets. The tweets contain XML tags that tells the type of disaster, location, time and other information. The, the plan is to generate rules using machine learning techniques and apply the rules to extract the information needed.</w:t>
      </w:r>
    </w:p>
    <w:p w14:paraId="38B37869" w14:textId="77777777" w:rsidR="00871334" w:rsidRDefault="00871334" w:rsidP="00B95616">
      <w:pPr>
        <w:pStyle w:val="Content"/>
        <w:rPr>
          <w:ins w:id="97" w:author="admin" w:date="2014-08-04T14:40:00Z"/>
        </w:rPr>
      </w:pPr>
    </w:p>
    <w:p w14:paraId="5CD02743" w14:textId="6F26C01F" w:rsidR="00915BA7" w:rsidRDefault="00915BA7" w:rsidP="00462B44">
      <w:pPr>
        <w:pStyle w:val="Heading3"/>
      </w:pPr>
      <w:ins w:id="98" w:author="admin" w:date="2014-08-04T14:40:00Z">
        <w:r>
          <w:rPr>
            <w:rStyle w:val="CommentReference"/>
          </w:rPr>
          <w:commentReference w:id="99"/>
        </w:r>
      </w:ins>
      <w:r w:rsidR="00462B44">
        <w:t>Template Filler Module</w:t>
      </w:r>
    </w:p>
    <w:p w14:paraId="4CC0DA6E" w14:textId="77777777" w:rsidR="00180DA1" w:rsidRDefault="00180DA1" w:rsidP="00180DA1"/>
    <w:p w14:paraId="4AD925FF" w14:textId="63F58E9B" w:rsidR="00B85B60" w:rsidRDefault="00180DA1" w:rsidP="00180DA1">
      <w:pPr>
        <w:pStyle w:val="Content"/>
      </w:pPr>
      <w:r>
        <w:t xml:space="preserve">After the rule induction module, the extracted information will now be placed to a slot in the template. </w:t>
      </w:r>
      <w:r w:rsidR="00B85B60">
        <w:t xml:space="preserve">Each type of disaster will have a different type of template as they have different information that can be extracted. </w:t>
      </w:r>
    </w:p>
    <w:p w14:paraId="1B4CE847" w14:textId="77777777" w:rsidR="00B85B60" w:rsidRPr="00180DA1" w:rsidRDefault="00B85B60" w:rsidP="00180DA1">
      <w:pPr>
        <w:pStyle w:val="Content"/>
      </w:pPr>
    </w:p>
    <w:p w14:paraId="0FF3C89D" w14:textId="2D7ADB0E" w:rsidR="00B85B60" w:rsidRDefault="00B85B60" w:rsidP="00B85B60">
      <w:pPr>
        <w:pStyle w:val="Caption"/>
        <w:keepNext/>
        <w:ind w:left="720" w:firstLine="720"/>
      </w:pPr>
      <w:bookmarkStart w:id="100" w:name="_Toc394960369"/>
      <w:r>
        <w:t xml:space="preserve">Table </w:t>
      </w:r>
      <w:r w:rsidR="006E524C">
        <w:fldChar w:fldCharType="begin"/>
      </w:r>
      <w:r w:rsidR="006E524C">
        <w:instrText xml:space="preserve"> STYLEREF 1 \s </w:instrText>
      </w:r>
      <w:r w:rsidR="006E524C">
        <w:fldChar w:fldCharType="separate"/>
      </w:r>
      <w:r>
        <w:rPr>
          <w:noProof/>
        </w:rPr>
        <w:t>4</w:t>
      </w:r>
      <w:r w:rsidR="006E524C">
        <w:rPr>
          <w:noProof/>
        </w:rPr>
        <w:fldChar w:fldCharType="end"/>
      </w:r>
      <w:r>
        <w:noBreakHyphen/>
      </w:r>
      <w:r w:rsidR="006E524C">
        <w:fldChar w:fldCharType="begin"/>
      </w:r>
      <w:r w:rsidR="006E524C">
        <w:instrText xml:space="preserve"> SEQ Table \* ARABIC \s 1 </w:instrText>
      </w:r>
      <w:r w:rsidR="006E524C">
        <w:fldChar w:fldCharType="separate"/>
      </w:r>
      <w:r>
        <w:rPr>
          <w:noProof/>
        </w:rPr>
        <w:t>9</w:t>
      </w:r>
      <w:r w:rsidR="006E524C">
        <w:rPr>
          <w:noProof/>
        </w:rPr>
        <w:fldChar w:fldCharType="end"/>
      </w:r>
      <w:r>
        <w:t>. Sample Template</w:t>
      </w:r>
      <w:bookmarkEnd w:id="100"/>
    </w:p>
    <w:tbl>
      <w:tblPr>
        <w:tblStyle w:val="TableGrid"/>
        <w:tblW w:w="0" w:type="auto"/>
        <w:tblInd w:w="1440" w:type="dxa"/>
        <w:tblLook w:val="04A0" w:firstRow="1" w:lastRow="0" w:firstColumn="1" w:lastColumn="0" w:noHBand="0" w:noVBand="1"/>
      </w:tblPr>
      <w:tblGrid>
        <w:gridCol w:w="3953"/>
        <w:gridCol w:w="3957"/>
      </w:tblGrid>
      <w:tr w:rsidR="00B85B60" w14:paraId="6CA5BFCF" w14:textId="77777777" w:rsidTr="00B85B60">
        <w:tc>
          <w:tcPr>
            <w:tcW w:w="3953" w:type="dxa"/>
          </w:tcPr>
          <w:p w14:paraId="42EEC42E" w14:textId="0792660F" w:rsidR="00B85B60" w:rsidRDefault="00B85B60" w:rsidP="00180DA1">
            <w:pPr>
              <w:pStyle w:val="Content"/>
              <w:ind w:left="0"/>
            </w:pPr>
            <w:r>
              <w:t>Disaster</w:t>
            </w:r>
          </w:p>
        </w:tc>
        <w:tc>
          <w:tcPr>
            <w:tcW w:w="3957" w:type="dxa"/>
          </w:tcPr>
          <w:p w14:paraId="5CE8DE51" w14:textId="1661FAA2" w:rsidR="00B85B60" w:rsidRDefault="00B85B60" w:rsidP="00180DA1">
            <w:pPr>
              <w:pStyle w:val="Content"/>
              <w:ind w:left="0"/>
            </w:pPr>
            <w:r>
              <w:t>Typhoon</w:t>
            </w:r>
          </w:p>
        </w:tc>
      </w:tr>
      <w:tr w:rsidR="00B85B60" w14:paraId="0698C90F" w14:textId="77777777" w:rsidTr="00B85B60">
        <w:tc>
          <w:tcPr>
            <w:tcW w:w="3953" w:type="dxa"/>
          </w:tcPr>
          <w:p w14:paraId="2DBC681A" w14:textId="47D8E0A2" w:rsidR="00B85B60" w:rsidRDefault="00B85B60" w:rsidP="00180DA1">
            <w:pPr>
              <w:pStyle w:val="Content"/>
              <w:ind w:left="0"/>
            </w:pPr>
            <w:r>
              <w:t>Name</w:t>
            </w:r>
          </w:p>
        </w:tc>
        <w:tc>
          <w:tcPr>
            <w:tcW w:w="3957" w:type="dxa"/>
          </w:tcPr>
          <w:p w14:paraId="2FF289AF" w14:textId="662E8123" w:rsidR="00B85B60" w:rsidRDefault="00B85B60" w:rsidP="00180DA1">
            <w:pPr>
              <w:pStyle w:val="Content"/>
              <w:ind w:left="0"/>
            </w:pPr>
            <w:r>
              <w:t>Glenda</w:t>
            </w:r>
          </w:p>
        </w:tc>
      </w:tr>
      <w:tr w:rsidR="00B85B60" w14:paraId="137E0C1B" w14:textId="77777777" w:rsidTr="00B85B60">
        <w:tc>
          <w:tcPr>
            <w:tcW w:w="3953" w:type="dxa"/>
          </w:tcPr>
          <w:p w14:paraId="2E65E6B1" w14:textId="211D1733" w:rsidR="00B85B60" w:rsidRDefault="00B85B60" w:rsidP="00180DA1">
            <w:pPr>
              <w:pStyle w:val="Content"/>
              <w:ind w:left="0"/>
            </w:pPr>
            <w:r>
              <w:t xml:space="preserve">Wind Speed </w:t>
            </w:r>
          </w:p>
        </w:tc>
        <w:tc>
          <w:tcPr>
            <w:tcW w:w="3957" w:type="dxa"/>
          </w:tcPr>
          <w:p w14:paraId="164FEE84" w14:textId="77777777" w:rsidR="00B85B60" w:rsidRDefault="00B85B60" w:rsidP="00180DA1">
            <w:pPr>
              <w:pStyle w:val="Content"/>
              <w:ind w:left="0"/>
            </w:pPr>
          </w:p>
        </w:tc>
      </w:tr>
      <w:tr w:rsidR="00B85B60" w14:paraId="580A6AEF" w14:textId="77777777" w:rsidTr="00B85B60">
        <w:tc>
          <w:tcPr>
            <w:tcW w:w="3953" w:type="dxa"/>
          </w:tcPr>
          <w:p w14:paraId="65A32C97" w14:textId="740FC030" w:rsidR="00B85B60" w:rsidRDefault="00B85B60" w:rsidP="00180DA1">
            <w:pPr>
              <w:pStyle w:val="Content"/>
              <w:ind w:left="0"/>
            </w:pPr>
            <w:r>
              <w:t>Location</w:t>
            </w:r>
          </w:p>
        </w:tc>
        <w:tc>
          <w:tcPr>
            <w:tcW w:w="3957" w:type="dxa"/>
          </w:tcPr>
          <w:p w14:paraId="3FF29351" w14:textId="77777777" w:rsidR="00B85B60" w:rsidRDefault="00B85B60" w:rsidP="00180DA1">
            <w:pPr>
              <w:pStyle w:val="Content"/>
              <w:ind w:left="0"/>
            </w:pPr>
          </w:p>
        </w:tc>
      </w:tr>
      <w:tr w:rsidR="00B85B60" w14:paraId="264A32FA" w14:textId="77777777" w:rsidTr="00B85B60">
        <w:tc>
          <w:tcPr>
            <w:tcW w:w="3953" w:type="dxa"/>
          </w:tcPr>
          <w:p w14:paraId="22B52ADE" w14:textId="7077A290" w:rsidR="00B85B60" w:rsidRDefault="00B85B60" w:rsidP="00180DA1">
            <w:pPr>
              <w:pStyle w:val="Content"/>
              <w:ind w:left="0"/>
            </w:pPr>
            <w:r>
              <w:t>Time</w:t>
            </w:r>
          </w:p>
        </w:tc>
        <w:tc>
          <w:tcPr>
            <w:tcW w:w="3957" w:type="dxa"/>
          </w:tcPr>
          <w:p w14:paraId="1B3A4A89" w14:textId="77777777" w:rsidR="00B85B60" w:rsidRDefault="00B85B60" w:rsidP="00180DA1">
            <w:pPr>
              <w:pStyle w:val="Content"/>
              <w:ind w:left="0"/>
            </w:pPr>
          </w:p>
        </w:tc>
      </w:tr>
    </w:tbl>
    <w:p w14:paraId="1D8898F6" w14:textId="53825A90" w:rsidR="00180DA1" w:rsidRPr="00180DA1" w:rsidRDefault="00180DA1" w:rsidP="00180DA1">
      <w:pPr>
        <w:pStyle w:val="Content"/>
        <w:rPr>
          <w:ins w:id="101" w:author="admin" w:date="2014-08-04T14:40:00Z"/>
        </w:rPr>
      </w:pPr>
    </w:p>
    <w:p w14:paraId="387F12B4" w14:textId="77777777" w:rsidR="00915BA7" w:rsidRDefault="00915BA7" w:rsidP="00B95616">
      <w:pPr>
        <w:pStyle w:val="Content"/>
        <w:rPr>
          <w:ins w:id="102" w:author="admin" w:date="2014-08-04T14:40:00Z"/>
        </w:rPr>
      </w:pPr>
    </w:p>
    <w:p w14:paraId="7DFD434D" w14:textId="77777777" w:rsidR="00915BA7" w:rsidRPr="00B95616" w:rsidRDefault="00915BA7" w:rsidP="00B95616">
      <w:pPr>
        <w:pStyle w:val="Content"/>
      </w:pPr>
    </w:p>
    <w:p w14:paraId="0ED67E48" w14:textId="77777777" w:rsidR="009D626A" w:rsidRDefault="00614551" w:rsidP="00F45038">
      <w:pPr>
        <w:pStyle w:val="Heading2"/>
        <w:jc w:val="left"/>
      </w:pPr>
      <w:bookmarkStart w:id="103" w:name="_Toc394779526"/>
      <w:r>
        <w:t>Physical Environment and Resources</w:t>
      </w:r>
      <w:bookmarkEnd w:id="103"/>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AB2880">
      <w:pPr>
        <w:pStyle w:val="Heading3"/>
      </w:pPr>
      <w:bookmarkStart w:id="104" w:name="_Toc394779527"/>
      <w:r>
        <w:t>Minimum Software Requirements</w:t>
      </w:r>
      <w:bookmarkEnd w:id="104"/>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105" w:name="_Toc394779528"/>
      <w:r>
        <w:t>Minimum Hardware Requirements</w:t>
      </w:r>
      <w:bookmarkEnd w:id="105"/>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106" w:name="_Toc394779529"/>
      <w:r w:rsidRPr="00EF6E7F">
        <w:lastRenderedPageBreak/>
        <w:t>Reference</w:t>
      </w:r>
      <w:r w:rsidR="00EB29CB">
        <w:t>s</w:t>
      </w:r>
      <w:bookmarkEnd w:id="106"/>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r w:rsidRPr="0027470C">
        <w:rPr>
          <w:highlight w:val="white"/>
        </w:rPr>
        <w:t xml:space="preserve">alias-i. (2011). What is lingpipe?.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Apache Software Foundation. (2010). Welcome to apache opennlp.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72F60D31" w14:textId="04DB0C85" w:rsidR="00E87FD4" w:rsidRDefault="24673D09" w:rsidP="00146BE4">
      <w:pPr>
        <w:pStyle w:val="Reference"/>
      </w:pPr>
      <w:r w:rsidRPr="0027470C">
        <w:t>Aw, A., Zhang, M., Xiao, J., &amp; Su, J. (2006, July). A phrase-based statistical model for SMS text normalization. In Proceedings of the COLING/ACL on Main conference poster sessions (pp. 33-40). Association for Computational Linguistics.</w:t>
      </w:r>
    </w:p>
    <w:p w14:paraId="6D5B7DB0" w14:textId="77777777" w:rsidR="000811C1" w:rsidRDefault="000811C1" w:rsidP="00146BE4">
      <w:pPr>
        <w:pStyle w:val="Reference"/>
      </w:pPr>
    </w:p>
    <w:p w14:paraId="784EA365" w14:textId="77777777" w:rsidR="000811C1" w:rsidRPr="00DC0596" w:rsidRDefault="000811C1" w:rsidP="00915BA7">
      <w:pPr>
        <w:pStyle w:val="Reference"/>
      </w:pPr>
      <w:r w:rsidRPr="00DC0596">
        <w:t>Bollen, J., Mao, H., &amp; Zeng, X. (2011). Twitter mood predicts the stock market. Journal of Computational Science, 2(1), 1-8.</w:t>
      </w:r>
    </w:p>
    <w:p w14:paraId="69F1B236" w14:textId="77777777" w:rsidR="000811C1" w:rsidRPr="002A19D8" w:rsidRDefault="000811C1" w:rsidP="008B185B">
      <w:pPr>
        <w:pStyle w:val="Reference"/>
      </w:pPr>
    </w:p>
    <w:p w14:paraId="005DA88D" w14:textId="24F47847" w:rsidR="00FC18F2" w:rsidRPr="0027470C" w:rsidRDefault="24F47847" w:rsidP="00146BE4">
      <w:pPr>
        <w:pStyle w:val="Reference"/>
      </w:pPr>
      <w:r w:rsidRPr="0027470C">
        <w:t>Bontcheva, K., Derczynski, L., Funk, A., Greenwood, M.A., Maynard, D., Aswani, N. TwitIE: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r w:rsidRPr="0027470C">
        <w:t>Bradlee,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Magpantay,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Default="78976BC7" w:rsidP="00146BE4">
      <w:pPr>
        <w:pStyle w:val="Reference"/>
      </w:pPr>
      <w:r w:rsidRPr="0027470C">
        <w:rPr>
          <w:highlight w:val="white"/>
        </w:rPr>
        <w:t>Cheng, T. T., Cua, J. L., Tan, M. D., Yao, K. G., &amp; Roxas, R. E. (2009, October). Information extraction from legal documents. In Natural Language Processing, 2009. NLP'09. Eighth International Symposium on (pp. 157-162). IEEE.</w:t>
      </w:r>
    </w:p>
    <w:p w14:paraId="7B596A4C" w14:textId="77777777" w:rsidR="000811C1" w:rsidRPr="002A19D8" w:rsidRDefault="000811C1" w:rsidP="002A19D8">
      <w:pPr>
        <w:pStyle w:val="Reference"/>
      </w:pPr>
    </w:p>
    <w:p w14:paraId="665C3B3C" w14:textId="77777777" w:rsidR="000811C1" w:rsidRPr="00DC0596" w:rsidRDefault="000811C1" w:rsidP="00915BA7">
      <w:pPr>
        <w:pStyle w:val="Reference"/>
      </w:pPr>
      <w:r w:rsidRPr="00DC0596">
        <w:t>Chew, C., &amp; Eysenbach, G. (2010). Pandemics in the age of Twitter: content analysis of Tweets during the 2009 H1N1 outbreak. PloS one, 5(11), e14118.</w:t>
      </w:r>
    </w:p>
    <w:p w14:paraId="2A2680A1" w14:textId="77777777" w:rsidR="00734E39" w:rsidRDefault="00734E39" w:rsidP="00146BE4">
      <w:pPr>
        <w:pStyle w:val="Reference"/>
      </w:pPr>
    </w:p>
    <w:p w14:paraId="40AC3016" w14:textId="7198325A" w:rsidR="005651B5" w:rsidRDefault="005651B5" w:rsidP="00146BE4">
      <w:pPr>
        <w:pStyle w:val="Reference"/>
      </w:pPr>
      <w:r>
        <w:rPr>
          <w:color w:val="222222"/>
        </w:rPr>
        <w:t>Choy, M., Cheong, M., Laik, M. N., &amp; Shung, K. P. (2012). US Presidential Election 2012 Prediction using Census Corrected Twitter Model.</w:t>
      </w:r>
      <w:r>
        <w:rPr>
          <w:rStyle w:val="apple-converted-space"/>
          <w:color w:val="222222"/>
        </w:rPr>
        <w:t> </w:t>
      </w:r>
      <w:r>
        <w:rPr>
          <w:i/>
          <w:iCs/>
          <w:color w:val="222222"/>
        </w:rPr>
        <w:t>arXiv preprint arXiv:1211.0938</w:t>
      </w:r>
      <w:r>
        <w:rPr>
          <w:color w:val="222222"/>
        </w:rPr>
        <w:t>.</w:t>
      </w:r>
    </w:p>
    <w:p w14:paraId="28BD9CF3" w14:textId="77777777" w:rsidR="005651B5" w:rsidRPr="0027470C" w:rsidRDefault="005651B5" w:rsidP="00146BE4">
      <w:pPr>
        <w:pStyle w:val="Reference"/>
      </w:pPr>
    </w:p>
    <w:p w14:paraId="22216D24" w14:textId="294F2CEA" w:rsidR="00734E39" w:rsidRPr="0027470C" w:rsidRDefault="00734E39" w:rsidP="00146BE4">
      <w:pPr>
        <w:pStyle w:val="Reference"/>
      </w:pPr>
      <w:r w:rsidRPr="0027470C">
        <w:rPr>
          <w:lang w:val="en-PH"/>
        </w:rPr>
        <w:t>Califf,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Default="61CC1311" w:rsidP="00F25033">
      <w:pPr>
        <w:ind w:left="1440" w:hanging="720"/>
        <w:rPr>
          <w:rFonts w:eastAsia="Arial"/>
        </w:rPr>
      </w:pPr>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141730BE" w14:textId="77777777" w:rsidR="006C3084" w:rsidRPr="0027470C" w:rsidRDefault="006C3084" w:rsidP="00F25033">
      <w:pPr>
        <w:ind w:left="1440" w:hanging="720"/>
      </w:pPr>
    </w:p>
    <w:p w14:paraId="6457B713" w14:textId="77777777" w:rsidR="006C3084" w:rsidRPr="00DC0596" w:rsidRDefault="006C3084" w:rsidP="00915BA7">
      <w:pPr>
        <w:pStyle w:val="Reference"/>
      </w:pPr>
      <w:r w:rsidRPr="00DC0596">
        <w:t>Culnan, M. J., McHugh, P. J., &amp; Zubillaga, J. I. (2010). How large US companies can use Twitter and other social media to gain business value. MIS Quarterly Executive, 9(4), 243-259.</w:t>
      </w:r>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engineering.Computers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EC3901" w:rsidRDefault="007441E2" w:rsidP="00915BA7">
      <w:pPr>
        <w:ind w:left="1440" w:hanging="720"/>
      </w:pPr>
    </w:p>
    <w:p w14:paraId="7CB4A04A" w14:textId="5156E6EC" w:rsidR="00622A36" w:rsidRPr="00EC3901" w:rsidRDefault="00622A36" w:rsidP="00915BA7">
      <w:pPr>
        <w:ind w:left="1440" w:hanging="720"/>
      </w:pPr>
      <w:r w:rsidRPr="00915BA7">
        <w:t>Davis, J., &amp; Goadrich, M. (2006, June). The relationship between Precision-Recall and ROC curves. In Proceedings of the 23rd international conference on Machine learning (pp. 233-240). ACM.</w:t>
      </w:r>
    </w:p>
    <w:p w14:paraId="04E57322" w14:textId="77777777" w:rsidR="007441E2" w:rsidRPr="0027470C" w:rsidRDefault="007441E2" w:rsidP="007441E2"/>
    <w:p w14:paraId="717EA170" w14:textId="77777777" w:rsidR="007441E2" w:rsidRPr="0027470C" w:rsidRDefault="007441E2" w:rsidP="00146BE4">
      <w:pPr>
        <w:pStyle w:val="Reference"/>
      </w:pPr>
      <w:r w:rsidRPr="0027470C">
        <w:t>Dimitrov, M. (2005). A Lightweight Approach to Coreference Resolution for Named Entities in Text Marin Dimitrov, Kalina Bontcheva,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Dung, T. Q., &amp; Kameyama, W. (2007, March). A proposal of ontology-based health care information extraction system: Vnhies.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r w:rsidRPr="0027470C">
        <w:rPr>
          <w:highlight w:val="white"/>
        </w:rPr>
        <w:t>Freitag,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r w:rsidRPr="00146BE4">
        <w:t>Freitag, D., &amp; McCallum, A. 1999. Information Extraction with HMMs and Shrinkage.In: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r w:rsidRPr="0027470C">
        <w:rPr>
          <w:highlight w:val="white"/>
        </w:rPr>
        <w:t>Gao, H., Barbier, G., &amp; Goolsby, R. (2011). Harnessing the crowdsourcing power of social media for disaster relief. Intelligent Systems, IEEE, 26(3), 10-14. doi: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r w:rsidRPr="0027470C">
        <w:rPr>
          <w:highlight w:val="white"/>
        </w:rPr>
        <w:t xml:space="preserve">Ghedin, G. (2011, November 16). A social media lesson. from the philippines. Retrieved from </w:t>
      </w:r>
      <w:hyperlink r:id="rId45">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Default="7E96C408" w:rsidP="00146BE4">
      <w:pPr>
        <w:pStyle w:val="Reference"/>
      </w:pPr>
      <w:r w:rsidRPr="0027470C">
        <w:rPr>
          <w:highlight w:val="white"/>
        </w:rPr>
        <w:t>Grishman, R. (1997). Information extraction: Techniques and challenges. InInformation Extraction A Multidisciplinary Approach to an Emerging Information Technology (pp. 10-27). Springer Berlin Heidelberg.</w:t>
      </w:r>
    </w:p>
    <w:p w14:paraId="1FA92B60" w14:textId="77777777" w:rsidR="000811C1" w:rsidRPr="0027470C" w:rsidRDefault="000811C1" w:rsidP="00146BE4">
      <w:pPr>
        <w:pStyle w:val="Reference"/>
      </w:pPr>
    </w:p>
    <w:p w14:paraId="71F002D2" w14:textId="77777777" w:rsidR="000811C1" w:rsidRPr="00DC0596" w:rsidRDefault="000811C1" w:rsidP="00915BA7">
      <w:pPr>
        <w:pStyle w:val="Reference"/>
      </w:pPr>
      <w:r w:rsidRPr="00DC0596">
        <w:t>Grosseck, G., &amp; Holotescu, C. (2008, April). Can we use Twitter for educational activities. In 4th international scientific conference, eLearning and software for education, Bucharest, Romania.</w:t>
      </w:r>
    </w:p>
    <w:p w14:paraId="7B6F8D49" w14:textId="77777777" w:rsidR="00E87FD4" w:rsidRPr="0027470C" w:rsidRDefault="00E87FD4" w:rsidP="00146BE4">
      <w:pPr>
        <w:pStyle w:val="Reference"/>
      </w:pPr>
    </w:p>
    <w:p w14:paraId="018C1558" w14:textId="4B26B27B" w:rsidR="00E87FD4" w:rsidRDefault="7E96C408" w:rsidP="00146BE4">
      <w:pPr>
        <w:pStyle w:val="Reference"/>
      </w:pPr>
      <w:r w:rsidRPr="0027470C">
        <w:lastRenderedPageBreak/>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p>
    <w:p w14:paraId="3B97E7EB" w14:textId="77777777" w:rsidR="000811C1" w:rsidRPr="0027470C" w:rsidRDefault="000811C1" w:rsidP="00146BE4">
      <w:pPr>
        <w:pStyle w:val="Reference"/>
      </w:pPr>
    </w:p>
    <w:p w14:paraId="332207F4" w14:textId="77777777" w:rsidR="000811C1" w:rsidRPr="00DC0596" w:rsidRDefault="000811C1" w:rsidP="00915BA7">
      <w:pPr>
        <w:pStyle w:val="Reference"/>
      </w:pPr>
      <w:r w:rsidRPr="00DC0596">
        <w:t>Hawn, C. (2009). Take two aspirin and tweet me in the morning: how Twitter, Facebook, and other social media are reshaping health care. Health affairs, 28(2), 361-368.</w:t>
      </w:r>
    </w:p>
    <w:p w14:paraId="2CD995DD" w14:textId="77777777" w:rsidR="00EF468C" w:rsidRDefault="00EF468C" w:rsidP="00146BE4">
      <w:pPr>
        <w:pStyle w:val="Reference"/>
        <w:rPr>
          <w:color w:val="222222"/>
        </w:rPr>
      </w:pPr>
    </w:p>
    <w:p w14:paraId="4B2E8503" w14:textId="19F859F1" w:rsidR="00FF06ED" w:rsidRPr="00915BA7" w:rsidRDefault="00FF06ED" w:rsidP="00915BA7">
      <w:pPr>
        <w:tabs>
          <w:tab w:val="left" w:pos="1440"/>
        </w:tabs>
        <w:ind w:left="1440" w:hanging="720"/>
      </w:pPr>
      <w:r w:rsidRPr="00AE4C26">
        <w:t>Hripcsak, G., &amp; Rothschild, A. S. (2005). Agreement, the f-measure, and reliability in information retrieval. Journal of the American Medical Informatics Association, 12(3), 296-298.</w:t>
      </w:r>
    </w:p>
    <w:p w14:paraId="52B1B468" w14:textId="77777777" w:rsidR="00FF06ED" w:rsidRDefault="00FF06ED" w:rsidP="00146BE4">
      <w:pPr>
        <w:pStyle w:val="Reference"/>
        <w:rPr>
          <w:color w:val="222222"/>
        </w:rPr>
      </w:pPr>
    </w:p>
    <w:p w14:paraId="761B9321" w14:textId="4C106AAF" w:rsidR="00E87FD4" w:rsidRPr="00FF06ED" w:rsidRDefault="00EF468C" w:rsidP="00146BE4">
      <w:pPr>
        <w:pStyle w:val="Reference"/>
      </w:pPr>
      <w:r w:rsidRPr="00915BA7">
        <w:t>Imran, M., Elbassuoni, S., Castillo, C., Diaz, F., &amp; Meier, P. (2013, May). Practical extraction of disaster-relevant information from social media. In</w:t>
      </w:r>
      <w:r w:rsidRPr="00915BA7">
        <w:rPr>
          <w:i/>
          <w:iCs/>
        </w:rPr>
        <w:t>Proceedings of the 22nd international conference on World Wide Web companion</w:t>
      </w:r>
      <w:r w:rsidRPr="00915BA7">
        <w:rPr>
          <w:rStyle w:val="apple-converted-space"/>
        </w:rPr>
        <w:t> </w:t>
      </w:r>
      <w:r w:rsidRPr="00915BA7">
        <w:t>(pp. 1021-1024). International World Wide Web Conferences Steering Committee.</w:t>
      </w:r>
    </w:p>
    <w:p w14:paraId="1DF231B0" w14:textId="77777777" w:rsidR="00EF468C" w:rsidRPr="00FF06ED" w:rsidRDefault="00EF468C" w:rsidP="00146BE4">
      <w:pPr>
        <w:pStyle w:val="Reference"/>
      </w:pPr>
    </w:p>
    <w:p w14:paraId="5B2ED27D" w14:textId="3C213627" w:rsidR="00E87FD4" w:rsidRDefault="7E96C408" w:rsidP="00146BE4">
      <w:pPr>
        <w:pStyle w:val="Reference"/>
      </w:pPr>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p>
    <w:p w14:paraId="58C95933" w14:textId="77777777" w:rsidR="000811C1" w:rsidRDefault="000811C1" w:rsidP="00146BE4">
      <w:pPr>
        <w:pStyle w:val="Reference"/>
      </w:pPr>
    </w:p>
    <w:p w14:paraId="1431E275" w14:textId="77777777" w:rsidR="000811C1" w:rsidRDefault="000811C1" w:rsidP="00915BA7">
      <w:pPr>
        <w:pStyle w:val="Reference"/>
      </w:pPr>
      <w:r w:rsidRPr="00DC0596">
        <w:t>Jansen, B. J., Zhang, M., Sobel, K., &amp; Chowdury, A. (2009). Twitter power: Tweets as electronic word of mouth. Journal of the American society for information science and technology, 60(11), 2169-2188.</w:t>
      </w:r>
    </w:p>
    <w:p w14:paraId="33045B22" w14:textId="77777777" w:rsidR="000811C1" w:rsidRDefault="000811C1" w:rsidP="00915BA7">
      <w:pPr>
        <w:pStyle w:val="Reference"/>
      </w:pPr>
    </w:p>
    <w:p w14:paraId="44592F65" w14:textId="77777777" w:rsidR="000811C1" w:rsidRPr="00DC0596" w:rsidRDefault="000811C1" w:rsidP="00915BA7">
      <w:pPr>
        <w:pStyle w:val="Reference"/>
      </w:pPr>
      <w:r w:rsidRPr="00DC0596">
        <w:t>Junco, R., Heiberger, G., &amp; Loken, E. (2011). The effect of Twitter on college student engagement and grades. Journal of Computer Assisted Learning, 27(2), 119-132.</w:t>
      </w:r>
    </w:p>
    <w:p w14:paraId="4DF1C170" w14:textId="77777777" w:rsidR="00D024E4" w:rsidRPr="0027470C" w:rsidRDefault="00D024E4" w:rsidP="00915BA7">
      <w:pPr>
        <w:pStyle w:val="Reference"/>
        <w:ind w:left="0" w:firstLine="0"/>
      </w:pPr>
    </w:p>
    <w:p w14:paraId="2878830D" w14:textId="6CA34097" w:rsidR="00D024E4" w:rsidRPr="0027470C" w:rsidRDefault="00D024E4" w:rsidP="00146BE4">
      <w:pPr>
        <w:pStyle w:val="Reference"/>
      </w:pPr>
      <w:r w:rsidRPr="0027470C">
        <w:t>Ko, H. (1998). Empirical assembly sequence planning: A multistrategy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Raghavan, S., &amp; Reiss, F. SystemT: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t>Lim, N. R., New, J. C., Ngo, M. A., Sy,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t>Lee, J. B., Ybañez, M., De Leon, M. M., Estuar,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Lee, Y. S., &amp; Geierhos, M. (2009). Business specific online information extraction from german websites. In Gelbukh, A. (Eds.), CICLing (pp. 369-381). Germany: Springer-Verlag Berlin Heidelberg.</w:t>
      </w:r>
    </w:p>
    <w:p w14:paraId="76157A91" w14:textId="77777777" w:rsidR="00431AB1" w:rsidRPr="0027470C" w:rsidRDefault="00431AB1" w:rsidP="00146BE4">
      <w:pPr>
        <w:pStyle w:val="Reference"/>
      </w:pPr>
    </w:p>
    <w:p w14:paraId="32631302" w14:textId="77777777" w:rsidR="00431AB1" w:rsidRDefault="00431AB1" w:rsidP="00146BE4">
      <w:pPr>
        <w:pStyle w:val="Reference"/>
      </w:pPr>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p>
    <w:p w14:paraId="139E1254" w14:textId="77777777" w:rsidR="00FF06ED" w:rsidRDefault="00FF06ED" w:rsidP="00146BE4">
      <w:pPr>
        <w:pStyle w:val="Reference"/>
      </w:pPr>
    </w:p>
    <w:p w14:paraId="7D9D38EF" w14:textId="77777777" w:rsidR="00FF06ED" w:rsidRDefault="00FF06ED" w:rsidP="00FF06ED">
      <w:pPr>
        <w:ind w:left="1440" w:hanging="720"/>
      </w:pPr>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r w:rsidRPr="0027470C">
        <w:rPr>
          <w:highlight w:val="white"/>
        </w:rPr>
        <w:t>Manguilimotan, E., &amp; Matsumoto, Y. (2009). Factors affecting part-of-speech tagging for tagalog.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lastRenderedPageBreak/>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2C3A03A8" w14:textId="05AB769E" w:rsidR="00EF468C" w:rsidRDefault="00EF468C" w:rsidP="00146BE4">
      <w:pPr>
        <w:pStyle w:val="Reference"/>
        <w:rPr>
          <w:highlight w:val="white"/>
        </w:rPr>
      </w:pPr>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p>
    <w:p w14:paraId="48AB01B2" w14:textId="77777777" w:rsidR="00EF468C" w:rsidRDefault="00EF468C" w:rsidP="00146BE4">
      <w:pPr>
        <w:pStyle w:val="Reference"/>
        <w:rPr>
          <w:highlight w:val="white"/>
        </w:rPr>
      </w:pPr>
    </w:p>
    <w:p w14:paraId="0895DD48" w14:textId="22DC8DDC" w:rsidR="00E87FD4" w:rsidRPr="0027470C" w:rsidRDefault="7E96C408" w:rsidP="00146BE4">
      <w:pPr>
        <w:pStyle w:val="Reference"/>
      </w:pPr>
      <w:r w:rsidRPr="0027470C">
        <w:rPr>
          <w:highlight w:val="white"/>
        </w:rPr>
        <w:t>Maynard, D., Bontcheva, K., &amp; Rout, D. (2012). Challenges in developing opinion mining tools for social media. Proceedings of@ NLP can u tag# user_generated_content.</w:t>
      </w:r>
    </w:p>
    <w:p w14:paraId="64B6D665" w14:textId="77777777" w:rsidR="008D169E" w:rsidRPr="00EC3901" w:rsidRDefault="008D169E" w:rsidP="00915BA7">
      <w:pPr>
        <w:ind w:left="1440" w:hanging="720"/>
      </w:pPr>
    </w:p>
    <w:p w14:paraId="07E3C729" w14:textId="5EF3AE6D" w:rsidR="00622A36" w:rsidRPr="00EC3901" w:rsidRDefault="00622A36" w:rsidP="00915BA7">
      <w:pPr>
        <w:ind w:left="1440" w:hanging="720"/>
      </w:pPr>
      <w:r w:rsidRPr="00915BA7">
        <w:t>Maynard, D., Peters, W., &amp; Li, Y. (2006, May). Metrics for evaluation of ontology-based information extraction. In International world wide web conference.</w:t>
      </w:r>
    </w:p>
    <w:p w14:paraId="485C1D4D" w14:textId="77777777" w:rsidR="00622A36" w:rsidRPr="0027470C" w:rsidRDefault="00622A36"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r w:rsidRPr="0027470C">
        <w:t>N´edellec C., Nazarenko A., &amp; Bossy R. (2009). Information extraction. In S. Staab &amp; R. Studer (Eds), Handbook on ontologies (pp 683-685). Dordecht: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r w:rsidRPr="0027470C">
        <w:rPr>
          <w:highlight w:val="white"/>
        </w:rPr>
        <w:t>Nebhi, K. (2012). Ontology-Based information extraction for french newspaper articles. In KI 2012: Advances in Artificial Intelligence (pp. 237-240). Springer Berlin Heidelberg.</w:t>
      </w:r>
    </w:p>
    <w:p w14:paraId="37D209F2" w14:textId="77777777" w:rsidR="0070382B" w:rsidRDefault="0070382B" w:rsidP="00146BE4">
      <w:pPr>
        <w:pStyle w:val="Reference"/>
      </w:pPr>
    </w:p>
    <w:p w14:paraId="0FD4520C" w14:textId="30ACA599" w:rsidR="0070382B" w:rsidRDefault="0070382B" w:rsidP="00146BE4">
      <w:pPr>
        <w:pStyle w:val="Reference"/>
      </w:pPr>
      <w:r w:rsidRPr="0070382B">
        <w:t>Oco, N.</w:t>
      </w:r>
      <w:r>
        <w:t>,</w:t>
      </w:r>
      <w:r w:rsidRPr="0070382B">
        <w:t xml:space="preserve"> &amp; Borra, A. (2011). A Grammar Checker for Tagalog using LanguageTool. Proceedings of the 9th Workshop on Asian Language Resources</w:t>
      </w:r>
      <w:r>
        <w:t xml:space="preserve"> (pp. 2-9)</w:t>
      </w:r>
      <w:r w:rsidRPr="0070382B">
        <w:t>.</w:t>
      </w:r>
      <w:r>
        <w:t xml:space="preserve"> Retrieved from </w:t>
      </w:r>
      <w:r w:rsidRPr="0070382B">
        <w:t>http://www.aclweb.org/anthology/W/W11/W11-3402.pdf</w:t>
      </w:r>
      <w:r>
        <w:t xml:space="preserve">. </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r w:rsidRPr="0027470C">
        <w:t>OpenNLP, A. (2011). Apache Software Foundation.</w:t>
      </w:r>
      <w:r w:rsidRPr="0027470C">
        <w:rPr>
          <w:rStyle w:val="apple-converted-space"/>
        </w:rPr>
        <w:t> </w:t>
      </w:r>
      <w:r w:rsidRPr="0027470C">
        <w:t>URL http://opennlp. apache. org.</w:t>
      </w:r>
    </w:p>
    <w:p w14:paraId="65D8BADF" w14:textId="77777777" w:rsidR="00E829B3" w:rsidRDefault="00E829B3" w:rsidP="00146BE4">
      <w:pPr>
        <w:pStyle w:val="Reference"/>
      </w:pPr>
    </w:p>
    <w:p w14:paraId="4685E3BD" w14:textId="2A7E553C" w:rsidR="00E829B3" w:rsidRPr="0027470C" w:rsidRDefault="006E524C" w:rsidP="00E829B3">
      <w:pPr>
        <w:pStyle w:val="Reference"/>
      </w:pPr>
      <w:hyperlink r:id="rId46">
        <w:r w:rsidR="00E829B3" w:rsidRPr="0027470C">
          <w:rPr>
            <w:highlight w:val="white"/>
          </w:rPr>
          <w:t xml:space="preserve">Özsu, M. T., &amp; Liu, L. (2009). Text Categorization. </w:t>
        </w:r>
      </w:hyperlink>
      <w:hyperlink r:id="rId47">
        <w:r w:rsidR="00E829B3" w:rsidRPr="0027470C">
          <w:rPr>
            <w:highlight w:val="white"/>
          </w:rPr>
          <w:t>Encyclopedia of database systems</w:t>
        </w:r>
      </w:hyperlink>
      <w:hyperlink r:id="rId48">
        <w:r w:rsidR="00E829B3" w:rsidRPr="0027470C">
          <w:rPr>
            <w:highlight w:val="white"/>
          </w:rPr>
          <w:t xml:space="preserve"> (p. 3044). New York: Springer.</w:t>
        </w:r>
      </w:hyperlink>
    </w:p>
    <w:p w14:paraId="6BE470EC" w14:textId="77777777" w:rsidR="00E87FD4" w:rsidRDefault="00E87FD4" w:rsidP="00146BE4">
      <w:pPr>
        <w:pStyle w:val="Reference"/>
      </w:pPr>
    </w:p>
    <w:p w14:paraId="3FAC1F5A" w14:textId="77777777" w:rsidR="000811C1" w:rsidRPr="00DC0596" w:rsidRDefault="000811C1" w:rsidP="00915BA7">
      <w:pPr>
        <w:pStyle w:val="Reference"/>
      </w:pPr>
      <w:r w:rsidRPr="00DC0596">
        <w:t>Pak, A., &amp; Paroubek, P. (2010, May). Twitter as a Corpus for Sentiment Analysis and Opinion Mining. In LREC.</w:t>
      </w:r>
    </w:p>
    <w:p w14:paraId="002FAA7D" w14:textId="77777777" w:rsidR="000811C1" w:rsidRPr="0027470C" w:rsidRDefault="000811C1" w:rsidP="00146BE4">
      <w:pPr>
        <w:pStyle w:val="Reference"/>
      </w:pPr>
    </w:p>
    <w:p w14:paraId="35CCFD3B" w14:textId="53AAFD80" w:rsidR="00E87FD4" w:rsidRDefault="7E96C408" w:rsidP="00146BE4">
      <w:pPr>
        <w:pStyle w:val="Reference"/>
      </w:pPr>
      <w:r w:rsidRPr="0027470C">
        <w:rPr>
          <w:highlight w:val="white"/>
        </w:rPr>
        <w:t>Pham, L. V., &amp; Pham, S. B. (2012, August). Information Extraction for Vietnamese Real Estate Advertisements. In Knowledge and Systems Engineering (KSE), 2012 Fourth International Conference on (pp. 181-186). IEEE.</w:t>
      </w:r>
    </w:p>
    <w:p w14:paraId="75D74D82" w14:textId="77777777" w:rsidR="000811C1" w:rsidRPr="0027470C" w:rsidRDefault="000811C1" w:rsidP="00146BE4">
      <w:pPr>
        <w:pStyle w:val="Reference"/>
      </w:pPr>
    </w:p>
    <w:p w14:paraId="7075E4CC" w14:textId="77777777" w:rsidR="000811C1" w:rsidRPr="00DC0596" w:rsidRDefault="000811C1" w:rsidP="00915BA7">
      <w:pPr>
        <w:pStyle w:val="Reference"/>
      </w:pPr>
      <w:r w:rsidRPr="00DC0596">
        <w:t>Phelan, O., McCarthy, K., &amp; Smyth, B. (2009, October). Using twitter to recommend real-time topical news. In Proceedings of the third ACM conference on Recommender systems (pp. 385-388). ACM.</w:t>
      </w:r>
    </w:p>
    <w:p w14:paraId="51D4EC31" w14:textId="77777777" w:rsidR="000811C1" w:rsidRPr="0027470C" w:rsidRDefault="000811C1" w:rsidP="008B5F90">
      <w:pPr>
        <w:pStyle w:val="Reference"/>
        <w:ind w:left="0" w:firstLine="0"/>
      </w:pPr>
    </w:p>
    <w:p w14:paraId="3B8926EA" w14:textId="49384D4C" w:rsidR="00D36E00" w:rsidRPr="0027470C" w:rsidRDefault="00D36E00" w:rsidP="00146BE4">
      <w:pPr>
        <w:pStyle w:val="Reference"/>
        <w:rPr>
          <w:rStyle w:val="Hyperlink"/>
          <w:color w:val="auto"/>
          <w:highlight w:val="white"/>
          <w:u w:val="none"/>
        </w:rPr>
      </w:pPr>
      <w:r w:rsidRPr="0027470C">
        <w:rPr>
          <w:highlight w:val="white"/>
        </w:rPr>
        <w:t xml:space="preserve">Poibeau, T. An Open Architecture for Multi-Domain Information Extraction. IAAI-01. Retrieved May 28, 2014, from </w:t>
      </w:r>
      <w:hyperlink r:id="rId49"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lastRenderedPageBreak/>
        <w:t>Ritter, A., Clark, S., &amp; Etzioni, O. (2011, July). Named entity recognition in tweets: an experimental study. In Proceedings of the Conference on Empirical Methods in Natural Language Processing (pp. 1524-1534). Association for Computational Linguistics.</w:t>
      </w:r>
    </w:p>
    <w:p w14:paraId="6E813DF2" w14:textId="77777777" w:rsidR="00EF6E7F" w:rsidRDefault="00EF6E7F" w:rsidP="00146BE4">
      <w:pPr>
        <w:pStyle w:val="Reference"/>
        <w:rPr>
          <w:rStyle w:val="Hyperlink"/>
          <w:color w:val="auto"/>
          <w:highlight w:val="white"/>
          <w:u w:val="none"/>
        </w:rPr>
      </w:pPr>
    </w:p>
    <w:p w14:paraId="48C206D1" w14:textId="1AFB1751" w:rsidR="00D74E9B" w:rsidRPr="008B5F90" w:rsidRDefault="00D74E9B" w:rsidP="008B5F90">
      <w:pPr>
        <w:pStyle w:val="Reference"/>
        <w:rPr>
          <w:rStyle w:val="Hyperlink"/>
          <w:color w:val="auto"/>
          <w:u w:val="none"/>
        </w:rPr>
      </w:pPr>
      <w:r w:rsidRPr="00DC0596">
        <w:t>Sakaki, T., Okazaki, M., &amp; Matsuo, Y. (2010, April). Earthquake shakes Twitter users: real-time event detection by social sensors. In Proceedings of the 19th international conference on World wide web (pp. 851-860). ACM.</w:t>
      </w:r>
      <w:r w:rsidRPr="00DC0596">
        <w:cr/>
      </w:r>
    </w:p>
    <w:p w14:paraId="6F326ADE" w14:textId="34894DDC" w:rsidR="00EF6E7F" w:rsidRPr="0027470C" w:rsidRDefault="00EF6E7F" w:rsidP="00146BE4">
      <w:pPr>
        <w:pStyle w:val="Reference"/>
        <w:rPr>
          <w:highlight w:val="white"/>
        </w:rPr>
      </w:pPr>
      <w:r w:rsidRPr="0027470C">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Onishi, T., Wengner, D., Amman, W., Ogallo, L., Beddington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facebook rules the internet. Retrieved from </w:t>
      </w:r>
      <w:hyperlink r:id="rId50">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philippine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r w:rsidRPr="0027470C">
        <w:rPr>
          <w:highlight w:val="white"/>
        </w:rPr>
        <w:t>Téllez-Valero, A., Montes-y-Gómez, M., &amp; Villaseñor-Pineda, L. (2005). A machine learning approach to information extraction. In Computational Linguistics and Intelligent Text Processing (pp. 539-547). Springer Berlin Heidelberg.</w:t>
      </w:r>
    </w:p>
    <w:p w14:paraId="51A1ECD8" w14:textId="77777777" w:rsidR="007104C5" w:rsidRDefault="007104C5" w:rsidP="00146BE4">
      <w:pPr>
        <w:pStyle w:val="Reference"/>
      </w:pPr>
    </w:p>
    <w:p w14:paraId="083B1FC2" w14:textId="77777777" w:rsidR="000811C1" w:rsidRDefault="000811C1" w:rsidP="00915BA7">
      <w:pPr>
        <w:pStyle w:val="Reference"/>
      </w:pPr>
      <w:r w:rsidRPr="00DC0596">
        <w:t>Tumasjan, A., Sprenger, T. O., Sandner, P. G., &amp; Welpe, I. M. (2010). Predicting Elections with Twitter: What 140 Characters Reveal about Political Sentiment. ICWSM, 10, 178-185.</w:t>
      </w:r>
    </w:p>
    <w:p w14:paraId="4BF6E42C" w14:textId="77777777" w:rsidR="00163EF7" w:rsidRDefault="00163EF7" w:rsidP="00163EF7">
      <w:pPr>
        <w:pStyle w:val="Reference"/>
      </w:pPr>
    </w:p>
    <w:p w14:paraId="599C576E" w14:textId="4962D6DD" w:rsidR="00163EF7" w:rsidRPr="00DC0596" w:rsidRDefault="00163EF7" w:rsidP="00163EF7">
      <w:pPr>
        <w:pStyle w:val="Reference"/>
      </w:pPr>
      <w:r>
        <w:t>Twitter4J - A Java library for the Twitter API. (n.d.).</w:t>
      </w:r>
      <w:r>
        <w:rPr>
          <w:rStyle w:val="apple-converted-space"/>
          <w:color w:val="333333"/>
          <w:sz w:val="21"/>
          <w:szCs w:val="21"/>
        </w:rPr>
        <w:t> </w:t>
      </w:r>
      <w:r>
        <w:rPr>
          <w:i/>
          <w:iCs/>
        </w:rPr>
        <w:t>Twitter4J - A Java library for the Twitter API</w:t>
      </w:r>
      <w:r>
        <w:t>. Retrieved July 29, 2014, from http://twitter4j.</w:t>
      </w:r>
      <w:r w:rsidRPr="00163EF7">
        <w:t>org</w:t>
      </w:r>
      <w:r>
        <w:t>/en/</w:t>
      </w:r>
    </w:p>
    <w:p w14:paraId="101ECA14" w14:textId="77777777" w:rsidR="000811C1" w:rsidRPr="0027470C" w:rsidRDefault="000811C1"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from  </w:t>
      </w:r>
      <w:hyperlink r:id="rId51">
        <w:r w:rsidRPr="0027470C">
          <w:rPr>
            <w:highlight w:val="white"/>
          </w:rPr>
          <w:t>h</w:t>
        </w:r>
      </w:hyperlink>
      <w:hyperlink r:id="rId52">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53"/>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Wei, G., Gao,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r>
        <w:lastRenderedPageBreak/>
        <w:t>Weka 3: Data Mining Software in Java. (n.d.).</w:t>
      </w:r>
      <w:r>
        <w:rPr>
          <w:rStyle w:val="apple-converted-space"/>
          <w:color w:val="333333"/>
          <w:sz w:val="21"/>
          <w:szCs w:val="21"/>
        </w:rPr>
        <w:t> </w:t>
      </w:r>
      <w:r>
        <w:rPr>
          <w:i/>
          <w:iCs/>
        </w:rPr>
        <w:t>Weka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Xu, H., Stenner, S. P., Doan, S., Johnson, K. B., Waitman, L. R., &amp; Denny, J. C. (2010). MedEx: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107" w:name="_Toc394779530"/>
      <w:r w:rsidRPr="00EF6E7F">
        <w:lastRenderedPageBreak/>
        <w:t>Appendix</w:t>
      </w:r>
      <w:bookmarkEnd w:id="107"/>
    </w:p>
    <w:p w14:paraId="717FAE79" w14:textId="60DCD372" w:rsidR="00FF36B1" w:rsidRPr="00EF6E7F" w:rsidRDefault="00FF36B1" w:rsidP="00FF36B1">
      <w:pPr>
        <w:pStyle w:val="Heading2"/>
      </w:pPr>
      <w:bookmarkStart w:id="108" w:name="_Toc394779531"/>
      <w:r w:rsidRPr="00EF6E7F">
        <w:rPr>
          <w:highlight w:val="white"/>
        </w:rPr>
        <w:t>Appendix A</w:t>
      </w:r>
      <w:bookmarkEnd w:id="108"/>
    </w:p>
    <w:p w14:paraId="4A554487" w14:textId="77777777" w:rsidR="00FF36B1" w:rsidRPr="00EF6E7F"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151F971D" w14:textId="77E8BFB5" w:rsidR="00FF36B1" w:rsidRPr="00EF6E7F" w:rsidRDefault="006A49A9" w:rsidP="00FF36B1">
      <w:pPr>
        <w:jc w:val="center"/>
      </w:pPr>
      <w:r w:rsidRPr="00EF6E7F">
        <w:rPr>
          <w:i/>
          <w:iCs/>
        </w:rPr>
        <w:t xml:space="preserve">Table 5-1. </w:t>
      </w:r>
      <w:r w:rsidR="65FC1C9C" w:rsidRPr="00EF6E7F">
        <w:rPr>
          <w:i/>
          <w:iCs/>
        </w:rPr>
        <w:t xml:space="preserve">Results of the study conducted by Universal McCann. </w:t>
      </w:r>
    </w:p>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109" w:name="_Toc394779532"/>
      <w:r w:rsidRPr="00EF6E7F">
        <w:rPr>
          <w:highlight w:val="white"/>
        </w:rPr>
        <w:t>Appendix B</w:t>
      </w:r>
      <w:bookmarkEnd w:id="109"/>
    </w:p>
    <w:p w14:paraId="7106B823" w14:textId="77777777" w:rsidR="00FF36B1" w:rsidRPr="00EF6E7F" w:rsidRDefault="00FF36B1" w:rsidP="00FF36B1">
      <w:pPr>
        <w:widowControl w:val="0"/>
      </w:pPr>
    </w:p>
    <w:p w14:paraId="29D313D9" w14:textId="77777777" w:rsidR="00FF36B1" w:rsidRPr="00EF6E7F"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7314025A" w14:textId="30DC88EF" w:rsidR="00FF36B1" w:rsidRPr="00EF6E7F" w:rsidRDefault="7E96C408" w:rsidP="00FF36B1">
            <w:pPr>
              <w:jc w:val="center"/>
            </w:pPr>
            <w:r w:rsidRPr="00EF6E7F">
              <w:t>na-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r w:rsidRPr="00EF6E7F">
              <w:t>nabigyan</w:t>
            </w:r>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r w:rsidRPr="00EF6E7F">
              <w:t>patay</w:t>
            </w:r>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r w:rsidRPr="00EF6E7F">
              <w:t>patayan</w:t>
            </w:r>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r w:rsidRPr="00EF6E7F">
              <w:t>peteh (cebuano)</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r w:rsidRPr="00EF6E7F">
              <w:t>pehten</w:t>
            </w:r>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r w:rsidRPr="00EF6E7F">
              <w:t>utos</w:t>
            </w:r>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r w:rsidRPr="00EF6E7F">
              <w:t>utusan</w:t>
            </w:r>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60A22B0B" w14:textId="7A2D69BA" w:rsidR="00FF36B1" w:rsidRPr="00EF6E7F" w:rsidRDefault="7E96C408" w:rsidP="00FF36B1">
            <w:pPr>
              <w:jc w:val="center"/>
            </w:pPr>
            <w:r w:rsidRPr="00EF6E7F">
              <w:t>paN-</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r w:rsidRPr="00EF6E7F">
              <w:t>pamigay</w:t>
            </w:r>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r w:rsidRPr="00EF6E7F">
              <w:t>kain</w:t>
            </w:r>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r w:rsidRPr="00EF6E7F">
              <w:t>kumain</w:t>
            </w:r>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r w:rsidRPr="00EF6E7F">
              <w:t>matamis</w:t>
            </w:r>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r w:rsidRPr="00EF6E7F">
              <w:t>matamistamis</w:t>
            </w:r>
          </w:p>
        </w:tc>
      </w:tr>
    </w:tbl>
    <w:p w14:paraId="44E4B95F" w14:textId="4597B06B" w:rsidR="00FF36B1" w:rsidRPr="00EF6E7F" w:rsidRDefault="65FC1C9C" w:rsidP="003100BB">
      <w:pPr>
        <w:jc w:val="center"/>
      </w:pPr>
      <w:r w:rsidRPr="00EF6E7F">
        <w:rPr>
          <w:i/>
          <w:iCs/>
        </w:rPr>
        <w:t>Table 5-2. Examples of Filipino Morphemes.</w:t>
      </w:r>
      <w:r w:rsidRPr="00EF6E7F">
        <w:t xml:space="preserve"> </w:t>
      </w:r>
    </w:p>
    <w:sectPr w:rsidR="00FF36B1"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3" w:author="TinTin Kalaw" w:date="2014-08-04T21:54:00Z" w:initials="TK">
    <w:p w14:paraId="1447C34E" w14:textId="69A099B2" w:rsidR="001871D8" w:rsidRDefault="001871D8">
      <w:pPr>
        <w:pStyle w:val="CommentText"/>
      </w:pPr>
      <w:r>
        <w:rPr>
          <w:rStyle w:val="CommentReference"/>
        </w:rPr>
        <w:annotationRef/>
      </w:r>
      <w:r>
        <w:t>Modify? We made our own crawler</w:t>
      </w:r>
    </w:p>
  </w:comment>
  <w:comment w:id="76" w:author="admin" w:date="2014-08-04T14:40:00Z" w:initials="a">
    <w:p w14:paraId="1C67AEFE" w14:textId="72363B21" w:rsidR="001871D8" w:rsidRDefault="001871D8">
      <w:pPr>
        <w:pStyle w:val="CommentText"/>
      </w:pPr>
      <w:r>
        <w:rPr>
          <w:rStyle w:val="CommentReference"/>
        </w:rPr>
        <w:annotationRef/>
      </w:r>
      <w:r>
        <w:t xml:space="preserve">Make this architecture more appealing sa mata </w:t>
      </w:r>
      <w:r>
        <w:sym w:font="Wingdings" w:char="F04A"/>
      </w:r>
    </w:p>
    <w:p w14:paraId="238C53F2" w14:textId="77777777" w:rsidR="001871D8" w:rsidRDefault="001871D8">
      <w:pPr>
        <w:pStyle w:val="CommentText"/>
      </w:pPr>
    </w:p>
    <w:p w14:paraId="597D2774" w14:textId="073A25FE" w:rsidR="001871D8" w:rsidRDefault="001871D8">
      <w:pPr>
        <w:pStyle w:val="CommentText"/>
      </w:pPr>
      <w:r>
        <w:t>You missed discussing your data sources</w:t>
      </w:r>
    </w:p>
  </w:comment>
  <w:comment w:id="77" w:author="Vilson Lu" w:date="2014-08-04T17:21:00Z" w:initials="VL">
    <w:p w14:paraId="656008AF" w14:textId="45CF9845" w:rsidR="001871D8" w:rsidRDefault="001871D8">
      <w:pPr>
        <w:pStyle w:val="CommentText"/>
      </w:pPr>
      <w:r>
        <w:rPr>
          <w:rStyle w:val="CommentReference"/>
        </w:rPr>
        <w:annotationRef/>
      </w:r>
      <w:r>
        <w:t>Architecture – Done</w:t>
      </w:r>
    </w:p>
  </w:comment>
  <w:comment w:id="85" w:author="admin" w:date="2014-08-04T14:40:00Z" w:initials="a">
    <w:p w14:paraId="520DE1CE" w14:textId="0512E03A" w:rsidR="001871D8" w:rsidRDefault="001871D8">
      <w:pPr>
        <w:pStyle w:val="CommentText"/>
      </w:pPr>
      <w:r>
        <w:rPr>
          <w:rStyle w:val="CommentReference"/>
        </w:rPr>
        <w:annotationRef/>
      </w:r>
      <w:r>
        <w:t>Change the name in your architecture</w:t>
      </w:r>
    </w:p>
  </w:comment>
  <w:comment w:id="86" w:author="Vilson Lu" w:date="2014-08-04T17:10:00Z" w:initials="VL">
    <w:p w14:paraId="538D7022" w14:textId="7413BD9D" w:rsidR="001871D8" w:rsidRDefault="001871D8">
      <w:pPr>
        <w:pStyle w:val="CommentText"/>
      </w:pPr>
      <w:r>
        <w:rPr>
          <w:rStyle w:val="CommentReference"/>
        </w:rPr>
        <w:annotationRef/>
      </w:r>
      <w:r>
        <w:t>Done</w:t>
      </w:r>
    </w:p>
  </w:comment>
  <w:comment w:id="92" w:author="admin" w:date="2014-08-04T14:40:00Z" w:initials="a">
    <w:p w14:paraId="6CD68A7F" w14:textId="77777777" w:rsidR="001871D8" w:rsidRDefault="001871D8" w:rsidP="00F86CCE">
      <w:pPr>
        <w:pStyle w:val="CommentText"/>
      </w:pPr>
      <w:r>
        <w:rPr>
          <w:rStyle w:val="CommentReference"/>
        </w:rPr>
        <w:annotationRef/>
      </w:r>
      <w:r>
        <w:t>Sino ba talaga ang mauuna? Feature Extraction or this classifier?</w:t>
      </w:r>
    </w:p>
  </w:comment>
  <w:comment w:id="93" w:author="Vilson Lu" w:date="2014-08-04T16:58:00Z" w:initials="VL">
    <w:p w14:paraId="03D5FC19" w14:textId="38B1E77E" w:rsidR="001871D8" w:rsidRDefault="001871D8">
      <w:pPr>
        <w:pStyle w:val="CommentText"/>
      </w:pPr>
      <w:r>
        <w:rPr>
          <w:rStyle w:val="CommentReference"/>
        </w:rPr>
        <w:annotationRef/>
      </w:r>
      <w:r>
        <w:t>Done</w:t>
      </w:r>
    </w:p>
  </w:comment>
  <w:comment w:id="99" w:author="admin" w:date="2014-08-04T14:40:00Z" w:initials="a">
    <w:p w14:paraId="6DA7F2F1" w14:textId="77777777" w:rsidR="001871D8" w:rsidRDefault="001871D8">
      <w:pPr>
        <w:pStyle w:val="CommentText"/>
      </w:pPr>
      <w:r>
        <w:rPr>
          <w:rStyle w:val="CommentReference"/>
        </w:rPr>
        <w:annotationRef/>
      </w:r>
      <w:r>
        <w:t>Where’s the template filler module?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47C34E" w15:done="0"/>
  <w15:commentEx w15:paraId="597D2774" w15:done="1"/>
  <w15:commentEx w15:paraId="656008AF" w15:paraIdParent="597D2774" w15:done="1"/>
  <w15:commentEx w15:paraId="520DE1CE" w15:done="0"/>
  <w15:commentEx w15:paraId="538D7022" w15:paraIdParent="520DE1CE" w15:done="0"/>
  <w15:commentEx w15:paraId="6CD68A7F" w15:done="0"/>
  <w15:commentEx w15:paraId="03D5FC19" w15:paraIdParent="6CD68A7F" w15:done="0"/>
  <w15:commentEx w15:paraId="6DA7F2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16659" w14:textId="77777777" w:rsidR="006E524C" w:rsidRDefault="006E524C" w:rsidP="00D75DAF">
      <w:r>
        <w:separator/>
      </w:r>
    </w:p>
    <w:p w14:paraId="462026F1" w14:textId="77777777" w:rsidR="006E524C" w:rsidRDefault="006E524C"/>
    <w:p w14:paraId="5A82D7BF" w14:textId="77777777" w:rsidR="006E524C" w:rsidRDefault="006E524C" w:rsidP="00775C74"/>
  </w:endnote>
  <w:endnote w:type="continuationSeparator" w:id="0">
    <w:p w14:paraId="353BB39A" w14:textId="77777777" w:rsidR="006E524C" w:rsidRDefault="006E524C" w:rsidP="00D75DAF">
      <w:r>
        <w:continuationSeparator/>
      </w:r>
    </w:p>
    <w:p w14:paraId="4E65F83B" w14:textId="77777777" w:rsidR="006E524C" w:rsidRDefault="006E524C"/>
    <w:p w14:paraId="38F0CEBE" w14:textId="77777777" w:rsidR="006E524C" w:rsidRDefault="006E524C" w:rsidP="00775C74"/>
  </w:endnote>
  <w:endnote w:type="continuationNotice" w:id="1">
    <w:p w14:paraId="4AC974DA" w14:textId="77777777" w:rsidR="006E524C" w:rsidRDefault="006E524C"/>
    <w:p w14:paraId="2D94B8C5" w14:textId="77777777" w:rsidR="006E524C" w:rsidRDefault="006E524C"/>
    <w:p w14:paraId="3D8134C9" w14:textId="77777777" w:rsidR="006E524C" w:rsidRDefault="006E524C"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altName w:val="Arial"/>
    <w:charset w:val="00"/>
    <w:family w:val="auto"/>
    <w:pitch w:val="variable"/>
    <w:sig w:usb0="00000000" w:usb1="5000A1FF" w:usb2="00000000" w:usb3="00000000" w:csb0="000001B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5951014"/>
      <w:docPartObj>
        <w:docPartGallery w:val="Page Numbers (Bottom of Page)"/>
        <w:docPartUnique/>
      </w:docPartObj>
    </w:sdtPr>
    <w:sdtEndPr>
      <w:rPr>
        <w:noProof/>
      </w:rPr>
    </w:sdtEndPr>
    <w:sdtContent>
      <w:p w14:paraId="5108698B" w14:textId="218BA474" w:rsidR="001871D8" w:rsidRDefault="001871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2DEDC0" w14:textId="77777777" w:rsidR="001871D8" w:rsidRPr="00440E61" w:rsidRDefault="001871D8"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237464"/>
      <w:docPartObj>
        <w:docPartGallery w:val="Page Numbers (Bottom of Page)"/>
        <w:docPartUnique/>
      </w:docPartObj>
    </w:sdtPr>
    <w:sdtEndPr>
      <w:rPr>
        <w:noProof/>
      </w:rPr>
    </w:sdtEndPr>
    <w:sdtContent>
      <w:p w14:paraId="0EC38DF4" w14:textId="74924680" w:rsidR="001871D8" w:rsidRDefault="001871D8">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340A68E7" w14:textId="77777777" w:rsidR="001871D8" w:rsidRPr="00440E61" w:rsidRDefault="001871D8" w:rsidP="00D75D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8A721" w14:textId="77777777" w:rsidR="001871D8" w:rsidRDefault="001871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4C100" w14:textId="6CE9FC16" w:rsidR="001871D8" w:rsidRDefault="001871D8">
    <w:pPr>
      <w:pStyle w:val="Footer"/>
      <w:jc w:val="right"/>
    </w:pPr>
  </w:p>
  <w:p w14:paraId="0DCCEA2E" w14:textId="77777777" w:rsidR="001871D8" w:rsidRPr="00440E61" w:rsidRDefault="001871D8" w:rsidP="00D75DA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58751" w14:textId="77777777" w:rsidR="001871D8" w:rsidRDefault="001871D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505939"/>
      <w:docPartObj>
        <w:docPartGallery w:val="Page Numbers (Bottom of Page)"/>
        <w:docPartUnique/>
      </w:docPartObj>
    </w:sdtPr>
    <w:sdtEndPr>
      <w:rPr>
        <w:noProof/>
      </w:rPr>
    </w:sdtEndPr>
    <w:sdtContent>
      <w:p w14:paraId="249DB92F" w14:textId="77777777" w:rsidR="001871D8" w:rsidRDefault="001871D8">
        <w:pPr>
          <w:pStyle w:val="Footer"/>
          <w:jc w:val="right"/>
        </w:pPr>
        <w:r>
          <w:fldChar w:fldCharType="begin"/>
        </w:r>
        <w:r>
          <w:instrText xml:space="preserve"> PAGE   \* MERGEFORMAT </w:instrText>
        </w:r>
        <w:r>
          <w:fldChar w:fldCharType="separate"/>
        </w:r>
        <w:r w:rsidR="0070382B">
          <w:rPr>
            <w:noProof/>
          </w:rPr>
          <w:t>4-6</w:t>
        </w:r>
        <w:r>
          <w:rPr>
            <w:noProof/>
          </w:rPr>
          <w:fldChar w:fldCharType="end"/>
        </w:r>
      </w:p>
    </w:sdtContent>
  </w:sdt>
  <w:p w14:paraId="51D60814" w14:textId="77777777" w:rsidR="001871D8" w:rsidRPr="00440E61" w:rsidRDefault="001871D8" w:rsidP="00D75DA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48043"/>
      <w:docPartObj>
        <w:docPartGallery w:val="Page Numbers (Bottom of Page)"/>
        <w:docPartUnique/>
      </w:docPartObj>
    </w:sdtPr>
    <w:sdtEndPr>
      <w:rPr>
        <w:noProof/>
      </w:rPr>
    </w:sdtEndPr>
    <w:sdtContent>
      <w:p w14:paraId="2BCBA4D6" w14:textId="77777777" w:rsidR="001871D8" w:rsidRDefault="001871D8">
        <w:pPr>
          <w:pStyle w:val="Footer"/>
          <w:jc w:val="right"/>
        </w:pPr>
        <w:r>
          <w:fldChar w:fldCharType="begin"/>
        </w:r>
        <w:r>
          <w:instrText xml:space="preserve"> PAGE   \* MERGEFORMAT </w:instrText>
        </w:r>
        <w:r>
          <w:fldChar w:fldCharType="separate"/>
        </w:r>
        <w:r w:rsidR="0070382B">
          <w:rPr>
            <w:noProof/>
          </w:rPr>
          <w:t>1-7</w:t>
        </w:r>
        <w:r>
          <w:rPr>
            <w:noProof/>
          </w:rPr>
          <w:fldChar w:fldCharType="end"/>
        </w:r>
      </w:p>
    </w:sdtContent>
  </w:sdt>
  <w:p w14:paraId="3E7F6A28" w14:textId="77777777" w:rsidR="001871D8" w:rsidRDefault="001871D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9931780"/>
      <w:docPartObj>
        <w:docPartGallery w:val="Page Numbers (Bottom of Page)"/>
        <w:docPartUnique/>
      </w:docPartObj>
    </w:sdtPr>
    <w:sdtEndPr>
      <w:rPr>
        <w:noProof/>
      </w:rPr>
    </w:sdtEndPr>
    <w:sdtContent>
      <w:p w14:paraId="1A4B6B43" w14:textId="7DE32ADE" w:rsidR="001871D8" w:rsidRDefault="001871D8">
        <w:pPr>
          <w:pStyle w:val="Footer"/>
          <w:jc w:val="right"/>
        </w:pPr>
        <w:r>
          <w:fldChar w:fldCharType="begin"/>
        </w:r>
        <w:r>
          <w:instrText xml:space="preserve"> PAGE   \* MERGEFORMAT </w:instrText>
        </w:r>
        <w:r>
          <w:fldChar w:fldCharType="separate"/>
        </w:r>
        <w:r w:rsidR="0070382B">
          <w:rPr>
            <w:noProof/>
          </w:rPr>
          <w:t>5-1</w:t>
        </w:r>
        <w:r>
          <w:rPr>
            <w:noProof/>
          </w:rPr>
          <w:fldChar w:fldCharType="end"/>
        </w:r>
      </w:p>
    </w:sdtContent>
  </w:sdt>
  <w:p w14:paraId="4918DD7F" w14:textId="77777777" w:rsidR="001871D8" w:rsidRDefault="001871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64351" w14:textId="77777777" w:rsidR="006E524C" w:rsidRDefault="006E524C" w:rsidP="00D75DAF">
      <w:r>
        <w:separator/>
      </w:r>
    </w:p>
    <w:p w14:paraId="0DD1626E" w14:textId="77777777" w:rsidR="006E524C" w:rsidRDefault="006E524C"/>
    <w:p w14:paraId="34B9CDEF" w14:textId="77777777" w:rsidR="006E524C" w:rsidRDefault="006E524C" w:rsidP="00775C74"/>
  </w:footnote>
  <w:footnote w:type="continuationSeparator" w:id="0">
    <w:p w14:paraId="387C3740" w14:textId="77777777" w:rsidR="006E524C" w:rsidRDefault="006E524C" w:rsidP="00D75DAF">
      <w:r>
        <w:continuationSeparator/>
      </w:r>
    </w:p>
    <w:p w14:paraId="106076F5" w14:textId="77777777" w:rsidR="006E524C" w:rsidRDefault="006E524C"/>
    <w:p w14:paraId="5FC04D46" w14:textId="77777777" w:rsidR="006E524C" w:rsidRDefault="006E524C" w:rsidP="00775C74"/>
  </w:footnote>
  <w:footnote w:type="continuationNotice" w:id="1">
    <w:p w14:paraId="05AFBD74" w14:textId="77777777" w:rsidR="006E524C" w:rsidRDefault="006E524C"/>
    <w:p w14:paraId="4203CB0E" w14:textId="77777777" w:rsidR="006E524C" w:rsidRDefault="006E524C"/>
    <w:p w14:paraId="2691AF9B" w14:textId="77777777" w:rsidR="006E524C" w:rsidRDefault="006E524C" w:rsidP="00775C74"/>
  </w:footnote>
  <w:footnote w:id="2">
    <w:p w14:paraId="17ECB1D4" w14:textId="7F680DD9" w:rsidR="001871D8" w:rsidRPr="001804C4" w:rsidRDefault="001871D8">
      <w:pPr>
        <w:pStyle w:val="FootnoteText"/>
        <w:rPr>
          <w:lang w:val="en-PH"/>
        </w:rPr>
      </w:pPr>
      <w:r>
        <w:rPr>
          <w:rStyle w:val="FootnoteReference"/>
        </w:rPr>
        <w:footnoteRef/>
      </w:r>
      <w:r>
        <w:t xml:space="preserve"> MicroMappers digital disaster response system. http://micromappers.com/</w:t>
      </w:r>
    </w:p>
  </w:footnote>
  <w:footnote w:id="3">
    <w:p w14:paraId="338BBFD0" w14:textId="77777777" w:rsidR="001871D8" w:rsidRPr="00BA75BD" w:rsidRDefault="001871D8"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8CD3E65"/>
    <w:multiLevelType w:val="hybridMultilevel"/>
    <w:tmpl w:val="C6C4D78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nsid w:val="27440C0B"/>
    <w:multiLevelType w:val="hybridMultilevel"/>
    <w:tmpl w:val="5646528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3282508F"/>
    <w:multiLevelType w:val="hybridMultilevel"/>
    <w:tmpl w:val="8DB25382"/>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nsid w:val="3FDA5470"/>
    <w:multiLevelType w:val="hybridMultilevel"/>
    <w:tmpl w:val="1FF21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3">
    <w:nsid w:val="4BBF1862"/>
    <w:multiLevelType w:val="hybridMultilevel"/>
    <w:tmpl w:val="262CBBC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4">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7">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2">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9"/>
  </w:num>
  <w:num w:numId="3">
    <w:abstractNumId w:val="6"/>
  </w:num>
  <w:num w:numId="4">
    <w:abstractNumId w:val="15"/>
  </w:num>
  <w:num w:numId="5">
    <w:abstractNumId w:val="19"/>
  </w:num>
  <w:num w:numId="6">
    <w:abstractNumId w:val="0"/>
  </w:num>
  <w:num w:numId="7">
    <w:abstractNumId w:val="7"/>
  </w:num>
  <w:num w:numId="8">
    <w:abstractNumId w:val="20"/>
  </w:num>
  <w:num w:numId="9">
    <w:abstractNumId w:val="21"/>
  </w:num>
  <w:num w:numId="10">
    <w:abstractNumId w:val="30"/>
  </w:num>
  <w:num w:numId="11">
    <w:abstractNumId w:val="27"/>
  </w:num>
  <w:num w:numId="12">
    <w:abstractNumId w:val="3"/>
  </w:num>
  <w:num w:numId="13">
    <w:abstractNumId w:val="16"/>
  </w:num>
  <w:num w:numId="14">
    <w:abstractNumId w:val="12"/>
  </w:num>
  <w:num w:numId="15">
    <w:abstractNumId w:val="11"/>
  </w:num>
  <w:num w:numId="16">
    <w:abstractNumId w:val="17"/>
  </w:num>
  <w:num w:numId="17">
    <w:abstractNumId w:val="26"/>
  </w:num>
  <w:num w:numId="18">
    <w:abstractNumId w:val="28"/>
  </w:num>
  <w:num w:numId="19">
    <w:abstractNumId w:val="22"/>
  </w:num>
  <w:num w:numId="20">
    <w:abstractNumId w:val="10"/>
  </w:num>
  <w:num w:numId="21">
    <w:abstractNumId w:val="8"/>
  </w:num>
  <w:num w:numId="22">
    <w:abstractNumId w:val="2"/>
  </w:num>
  <w:num w:numId="23">
    <w:abstractNumId w:val="29"/>
  </w:num>
  <w:num w:numId="24">
    <w:abstractNumId w:val="31"/>
  </w:num>
  <w:num w:numId="25">
    <w:abstractNumId w:val="25"/>
  </w:num>
  <w:num w:numId="26">
    <w:abstractNumId w:val="5"/>
  </w:num>
  <w:num w:numId="27">
    <w:abstractNumId w:val="32"/>
  </w:num>
  <w:num w:numId="28">
    <w:abstractNumId w:val="14"/>
  </w:num>
  <w:num w:numId="29">
    <w:abstractNumId w:val="24"/>
  </w:num>
  <w:num w:numId="30">
    <w:abstractNumId w:val="23"/>
  </w:num>
  <w:num w:numId="31">
    <w:abstractNumId w:val="1"/>
  </w:num>
  <w:num w:numId="32">
    <w:abstractNumId w:val="18"/>
  </w:num>
  <w:num w:numId="33">
    <w:abstractNumId w:val="13"/>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61"/>
    <w:rsid w:val="00002FEB"/>
    <w:rsid w:val="000033F9"/>
    <w:rsid w:val="0001036A"/>
    <w:rsid w:val="000234DF"/>
    <w:rsid w:val="00027446"/>
    <w:rsid w:val="00030042"/>
    <w:rsid w:val="00032563"/>
    <w:rsid w:val="00032607"/>
    <w:rsid w:val="00034296"/>
    <w:rsid w:val="0003703F"/>
    <w:rsid w:val="00042ECA"/>
    <w:rsid w:val="0005048B"/>
    <w:rsid w:val="00055A08"/>
    <w:rsid w:val="00063FCB"/>
    <w:rsid w:val="000728A0"/>
    <w:rsid w:val="000811C1"/>
    <w:rsid w:val="00092A2D"/>
    <w:rsid w:val="000A5FC3"/>
    <w:rsid w:val="000B0B29"/>
    <w:rsid w:val="000C213C"/>
    <w:rsid w:val="000D1859"/>
    <w:rsid w:val="000D41B9"/>
    <w:rsid w:val="000D4322"/>
    <w:rsid w:val="000E0BF8"/>
    <w:rsid w:val="000F53D5"/>
    <w:rsid w:val="000F6A25"/>
    <w:rsid w:val="000F6FD1"/>
    <w:rsid w:val="001006A2"/>
    <w:rsid w:val="0010475B"/>
    <w:rsid w:val="00107FA5"/>
    <w:rsid w:val="00112616"/>
    <w:rsid w:val="001226B7"/>
    <w:rsid w:val="00126012"/>
    <w:rsid w:val="00132687"/>
    <w:rsid w:val="001349F6"/>
    <w:rsid w:val="0013561C"/>
    <w:rsid w:val="00145987"/>
    <w:rsid w:val="00146BE4"/>
    <w:rsid w:val="00150A12"/>
    <w:rsid w:val="00150DEA"/>
    <w:rsid w:val="0015369C"/>
    <w:rsid w:val="001547E5"/>
    <w:rsid w:val="00157597"/>
    <w:rsid w:val="001611A4"/>
    <w:rsid w:val="00163EF7"/>
    <w:rsid w:val="001742DA"/>
    <w:rsid w:val="00175E96"/>
    <w:rsid w:val="001804C4"/>
    <w:rsid w:val="00180DA1"/>
    <w:rsid w:val="0018584F"/>
    <w:rsid w:val="00186911"/>
    <w:rsid w:val="001871D8"/>
    <w:rsid w:val="001A5B48"/>
    <w:rsid w:val="001A5D0F"/>
    <w:rsid w:val="001A74EC"/>
    <w:rsid w:val="001B036E"/>
    <w:rsid w:val="001B418F"/>
    <w:rsid w:val="001B6847"/>
    <w:rsid w:val="001C108D"/>
    <w:rsid w:val="001D5396"/>
    <w:rsid w:val="001D7EFA"/>
    <w:rsid w:val="001F319C"/>
    <w:rsid w:val="001F3C78"/>
    <w:rsid w:val="001F7E63"/>
    <w:rsid w:val="00204BBF"/>
    <w:rsid w:val="002228A1"/>
    <w:rsid w:val="00223AAF"/>
    <w:rsid w:val="002379A0"/>
    <w:rsid w:val="002523EF"/>
    <w:rsid w:val="00253D49"/>
    <w:rsid w:val="00255ACD"/>
    <w:rsid w:val="00257B40"/>
    <w:rsid w:val="0027470C"/>
    <w:rsid w:val="002748C8"/>
    <w:rsid w:val="00275F94"/>
    <w:rsid w:val="00283BC8"/>
    <w:rsid w:val="00283DC9"/>
    <w:rsid w:val="00284BFA"/>
    <w:rsid w:val="002A19D8"/>
    <w:rsid w:val="002A6870"/>
    <w:rsid w:val="002A7CAB"/>
    <w:rsid w:val="002B0085"/>
    <w:rsid w:val="002B426B"/>
    <w:rsid w:val="002B5FE2"/>
    <w:rsid w:val="002C5CD0"/>
    <w:rsid w:val="002C613B"/>
    <w:rsid w:val="002C61A1"/>
    <w:rsid w:val="002D13AF"/>
    <w:rsid w:val="002D4C7A"/>
    <w:rsid w:val="002E2FD8"/>
    <w:rsid w:val="002E3FFA"/>
    <w:rsid w:val="002F3505"/>
    <w:rsid w:val="002F4DE5"/>
    <w:rsid w:val="002F5C7C"/>
    <w:rsid w:val="002F7B9C"/>
    <w:rsid w:val="00306386"/>
    <w:rsid w:val="003100BB"/>
    <w:rsid w:val="003216A6"/>
    <w:rsid w:val="003303FA"/>
    <w:rsid w:val="00331B58"/>
    <w:rsid w:val="00341E15"/>
    <w:rsid w:val="00342E03"/>
    <w:rsid w:val="0034423D"/>
    <w:rsid w:val="00350646"/>
    <w:rsid w:val="00350E9F"/>
    <w:rsid w:val="00352AD1"/>
    <w:rsid w:val="00362B8C"/>
    <w:rsid w:val="00363585"/>
    <w:rsid w:val="00364F14"/>
    <w:rsid w:val="00380E36"/>
    <w:rsid w:val="003851E4"/>
    <w:rsid w:val="00390954"/>
    <w:rsid w:val="00390E9D"/>
    <w:rsid w:val="00395736"/>
    <w:rsid w:val="00397242"/>
    <w:rsid w:val="003A0938"/>
    <w:rsid w:val="003A2ECA"/>
    <w:rsid w:val="003A5753"/>
    <w:rsid w:val="003A7E89"/>
    <w:rsid w:val="003B6733"/>
    <w:rsid w:val="003B708B"/>
    <w:rsid w:val="003C22F4"/>
    <w:rsid w:val="003E20BE"/>
    <w:rsid w:val="003F406F"/>
    <w:rsid w:val="003F41CC"/>
    <w:rsid w:val="003F53AA"/>
    <w:rsid w:val="00414BAB"/>
    <w:rsid w:val="00416B58"/>
    <w:rsid w:val="00416C56"/>
    <w:rsid w:val="00421D73"/>
    <w:rsid w:val="004233D0"/>
    <w:rsid w:val="00431AB1"/>
    <w:rsid w:val="00435490"/>
    <w:rsid w:val="00437F35"/>
    <w:rsid w:val="00440E61"/>
    <w:rsid w:val="004509A3"/>
    <w:rsid w:val="00450CB2"/>
    <w:rsid w:val="004536C9"/>
    <w:rsid w:val="00453ACA"/>
    <w:rsid w:val="00455BF1"/>
    <w:rsid w:val="00461CDC"/>
    <w:rsid w:val="00462B44"/>
    <w:rsid w:val="00465A9D"/>
    <w:rsid w:val="00467F73"/>
    <w:rsid w:val="00472D74"/>
    <w:rsid w:val="004752EE"/>
    <w:rsid w:val="0047595D"/>
    <w:rsid w:val="004805B4"/>
    <w:rsid w:val="004837E0"/>
    <w:rsid w:val="00485485"/>
    <w:rsid w:val="00490C07"/>
    <w:rsid w:val="00495154"/>
    <w:rsid w:val="00495F60"/>
    <w:rsid w:val="004A1188"/>
    <w:rsid w:val="004A57BE"/>
    <w:rsid w:val="004B222E"/>
    <w:rsid w:val="004B290D"/>
    <w:rsid w:val="004C228B"/>
    <w:rsid w:val="004C7610"/>
    <w:rsid w:val="004D36FF"/>
    <w:rsid w:val="004D506F"/>
    <w:rsid w:val="004D7982"/>
    <w:rsid w:val="004E5E6F"/>
    <w:rsid w:val="004E73BB"/>
    <w:rsid w:val="004F4CE1"/>
    <w:rsid w:val="0050111D"/>
    <w:rsid w:val="00506E04"/>
    <w:rsid w:val="00507824"/>
    <w:rsid w:val="00511D00"/>
    <w:rsid w:val="0051255D"/>
    <w:rsid w:val="005128C5"/>
    <w:rsid w:val="00514580"/>
    <w:rsid w:val="005146D8"/>
    <w:rsid w:val="005153D1"/>
    <w:rsid w:val="005166E0"/>
    <w:rsid w:val="0052792B"/>
    <w:rsid w:val="00527A60"/>
    <w:rsid w:val="005322DE"/>
    <w:rsid w:val="00532962"/>
    <w:rsid w:val="00541BE6"/>
    <w:rsid w:val="0054674B"/>
    <w:rsid w:val="00546B89"/>
    <w:rsid w:val="00554F66"/>
    <w:rsid w:val="0056443E"/>
    <w:rsid w:val="0056453D"/>
    <w:rsid w:val="005651B5"/>
    <w:rsid w:val="00574991"/>
    <w:rsid w:val="00576627"/>
    <w:rsid w:val="00577D01"/>
    <w:rsid w:val="00583C3E"/>
    <w:rsid w:val="00586148"/>
    <w:rsid w:val="00586B54"/>
    <w:rsid w:val="00587BA4"/>
    <w:rsid w:val="00591B62"/>
    <w:rsid w:val="00592B51"/>
    <w:rsid w:val="005959FF"/>
    <w:rsid w:val="00595F9F"/>
    <w:rsid w:val="005A1A04"/>
    <w:rsid w:val="005A406A"/>
    <w:rsid w:val="005A51CD"/>
    <w:rsid w:val="005B3B38"/>
    <w:rsid w:val="005B6D91"/>
    <w:rsid w:val="005C142B"/>
    <w:rsid w:val="005C7926"/>
    <w:rsid w:val="005C7D77"/>
    <w:rsid w:val="005D1D13"/>
    <w:rsid w:val="005E2022"/>
    <w:rsid w:val="005E4413"/>
    <w:rsid w:val="005F3A0B"/>
    <w:rsid w:val="006001CC"/>
    <w:rsid w:val="006009B5"/>
    <w:rsid w:val="0060664F"/>
    <w:rsid w:val="0061346A"/>
    <w:rsid w:val="006139FD"/>
    <w:rsid w:val="00614551"/>
    <w:rsid w:val="00621669"/>
    <w:rsid w:val="00621C57"/>
    <w:rsid w:val="00622A36"/>
    <w:rsid w:val="006350A9"/>
    <w:rsid w:val="0064436A"/>
    <w:rsid w:val="00644656"/>
    <w:rsid w:val="0066403C"/>
    <w:rsid w:val="00667DA4"/>
    <w:rsid w:val="006755C4"/>
    <w:rsid w:val="00680BD5"/>
    <w:rsid w:val="00683DF7"/>
    <w:rsid w:val="0068578C"/>
    <w:rsid w:val="006859A7"/>
    <w:rsid w:val="00687A40"/>
    <w:rsid w:val="00691CC8"/>
    <w:rsid w:val="0069741E"/>
    <w:rsid w:val="006A2F07"/>
    <w:rsid w:val="006A2FC1"/>
    <w:rsid w:val="006A4520"/>
    <w:rsid w:val="006A49A9"/>
    <w:rsid w:val="006A636E"/>
    <w:rsid w:val="006A76F3"/>
    <w:rsid w:val="006B042D"/>
    <w:rsid w:val="006B3B1C"/>
    <w:rsid w:val="006B4F2B"/>
    <w:rsid w:val="006C0D23"/>
    <w:rsid w:val="006C2B26"/>
    <w:rsid w:val="006C3084"/>
    <w:rsid w:val="006C7DBE"/>
    <w:rsid w:val="006D6D0D"/>
    <w:rsid w:val="006E524C"/>
    <w:rsid w:val="006E6EA6"/>
    <w:rsid w:val="0070382B"/>
    <w:rsid w:val="007104C5"/>
    <w:rsid w:val="00713095"/>
    <w:rsid w:val="00713C2D"/>
    <w:rsid w:val="00715048"/>
    <w:rsid w:val="0073113C"/>
    <w:rsid w:val="00731B58"/>
    <w:rsid w:val="00734E39"/>
    <w:rsid w:val="0073567A"/>
    <w:rsid w:val="007441E2"/>
    <w:rsid w:val="00754FA6"/>
    <w:rsid w:val="00767F30"/>
    <w:rsid w:val="00770DD7"/>
    <w:rsid w:val="00775C74"/>
    <w:rsid w:val="00775E3A"/>
    <w:rsid w:val="0077646C"/>
    <w:rsid w:val="0077760D"/>
    <w:rsid w:val="00781A9A"/>
    <w:rsid w:val="007856A9"/>
    <w:rsid w:val="00787C47"/>
    <w:rsid w:val="00790DB7"/>
    <w:rsid w:val="00793324"/>
    <w:rsid w:val="007A0613"/>
    <w:rsid w:val="007B0FD2"/>
    <w:rsid w:val="007B7606"/>
    <w:rsid w:val="007C4B8A"/>
    <w:rsid w:val="007D0C64"/>
    <w:rsid w:val="007D3A2D"/>
    <w:rsid w:val="007E5FF5"/>
    <w:rsid w:val="007F658D"/>
    <w:rsid w:val="00800183"/>
    <w:rsid w:val="00801445"/>
    <w:rsid w:val="008062DC"/>
    <w:rsid w:val="0082421E"/>
    <w:rsid w:val="00824301"/>
    <w:rsid w:val="00826175"/>
    <w:rsid w:val="00844E29"/>
    <w:rsid w:val="00852A57"/>
    <w:rsid w:val="00865F43"/>
    <w:rsid w:val="00867B3F"/>
    <w:rsid w:val="00870D63"/>
    <w:rsid w:val="0087118B"/>
    <w:rsid w:val="00871334"/>
    <w:rsid w:val="00876C12"/>
    <w:rsid w:val="00880453"/>
    <w:rsid w:val="008809C2"/>
    <w:rsid w:val="00881141"/>
    <w:rsid w:val="00882C7D"/>
    <w:rsid w:val="00885534"/>
    <w:rsid w:val="00891DB0"/>
    <w:rsid w:val="008944C0"/>
    <w:rsid w:val="00899B11"/>
    <w:rsid w:val="008A25EA"/>
    <w:rsid w:val="008B185B"/>
    <w:rsid w:val="008B3F53"/>
    <w:rsid w:val="008B5F90"/>
    <w:rsid w:val="008C2E37"/>
    <w:rsid w:val="008D1425"/>
    <w:rsid w:val="008D169E"/>
    <w:rsid w:val="008D1CF3"/>
    <w:rsid w:val="008D6001"/>
    <w:rsid w:val="008D6077"/>
    <w:rsid w:val="008D6249"/>
    <w:rsid w:val="008E3546"/>
    <w:rsid w:val="008E625C"/>
    <w:rsid w:val="008F3438"/>
    <w:rsid w:val="008F410A"/>
    <w:rsid w:val="008F7B1E"/>
    <w:rsid w:val="00900BFD"/>
    <w:rsid w:val="00900FE0"/>
    <w:rsid w:val="0091327F"/>
    <w:rsid w:val="0091335C"/>
    <w:rsid w:val="00913DC4"/>
    <w:rsid w:val="00915BA7"/>
    <w:rsid w:val="00915C7C"/>
    <w:rsid w:val="00921658"/>
    <w:rsid w:val="00924A96"/>
    <w:rsid w:val="00926839"/>
    <w:rsid w:val="0093339A"/>
    <w:rsid w:val="00937AE6"/>
    <w:rsid w:val="00951F0B"/>
    <w:rsid w:val="00961634"/>
    <w:rsid w:val="00970839"/>
    <w:rsid w:val="00972FCF"/>
    <w:rsid w:val="009822C5"/>
    <w:rsid w:val="009844CC"/>
    <w:rsid w:val="00985AE8"/>
    <w:rsid w:val="0098776D"/>
    <w:rsid w:val="00992BBF"/>
    <w:rsid w:val="00996D58"/>
    <w:rsid w:val="009A019E"/>
    <w:rsid w:val="009A1CF0"/>
    <w:rsid w:val="009A460C"/>
    <w:rsid w:val="009B79FD"/>
    <w:rsid w:val="009C1678"/>
    <w:rsid w:val="009C1FBB"/>
    <w:rsid w:val="009C624D"/>
    <w:rsid w:val="009D626A"/>
    <w:rsid w:val="009E17E5"/>
    <w:rsid w:val="009E1881"/>
    <w:rsid w:val="009F559A"/>
    <w:rsid w:val="00A1648F"/>
    <w:rsid w:val="00A22368"/>
    <w:rsid w:val="00A246FA"/>
    <w:rsid w:val="00A32451"/>
    <w:rsid w:val="00A36D83"/>
    <w:rsid w:val="00A411C0"/>
    <w:rsid w:val="00A41728"/>
    <w:rsid w:val="00A50033"/>
    <w:rsid w:val="00A52520"/>
    <w:rsid w:val="00A542AC"/>
    <w:rsid w:val="00A558D8"/>
    <w:rsid w:val="00A62F40"/>
    <w:rsid w:val="00A746E8"/>
    <w:rsid w:val="00A7717B"/>
    <w:rsid w:val="00A81FA6"/>
    <w:rsid w:val="00A9725E"/>
    <w:rsid w:val="00A97984"/>
    <w:rsid w:val="00AA3378"/>
    <w:rsid w:val="00AA63B0"/>
    <w:rsid w:val="00AB2880"/>
    <w:rsid w:val="00AB2D78"/>
    <w:rsid w:val="00AB3AFC"/>
    <w:rsid w:val="00AB3F77"/>
    <w:rsid w:val="00AC495A"/>
    <w:rsid w:val="00AD7D08"/>
    <w:rsid w:val="00AE24DF"/>
    <w:rsid w:val="00B0167A"/>
    <w:rsid w:val="00B016A2"/>
    <w:rsid w:val="00B028CC"/>
    <w:rsid w:val="00B12296"/>
    <w:rsid w:val="00B139D2"/>
    <w:rsid w:val="00B1730E"/>
    <w:rsid w:val="00B17DCD"/>
    <w:rsid w:val="00B33EC6"/>
    <w:rsid w:val="00B3684D"/>
    <w:rsid w:val="00B37897"/>
    <w:rsid w:val="00B422C5"/>
    <w:rsid w:val="00B539AC"/>
    <w:rsid w:val="00B64DDD"/>
    <w:rsid w:val="00B67FE1"/>
    <w:rsid w:val="00B74353"/>
    <w:rsid w:val="00B823D3"/>
    <w:rsid w:val="00B82AFA"/>
    <w:rsid w:val="00B85B60"/>
    <w:rsid w:val="00B86C39"/>
    <w:rsid w:val="00B9108F"/>
    <w:rsid w:val="00B95616"/>
    <w:rsid w:val="00B964B0"/>
    <w:rsid w:val="00BA0AD3"/>
    <w:rsid w:val="00BA11F0"/>
    <w:rsid w:val="00BB56DC"/>
    <w:rsid w:val="00BC38F1"/>
    <w:rsid w:val="00BC5245"/>
    <w:rsid w:val="00BD1D44"/>
    <w:rsid w:val="00BE603E"/>
    <w:rsid w:val="00BE6BAD"/>
    <w:rsid w:val="00BF0074"/>
    <w:rsid w:val="00BF24C0"/>
    <w:rsid w:val="00BF6EC4"/>
    <w:rsid w:val="00C07C07"/>
    <w:rsid w:val="00C07FC7"/>
    <w:rsid w:val="00C124CB"/>
    <w:rsid w:val="00C12A8C"/>
    <w:rsid w:val="00C15C31"/>
    <w:rsid w:val="00C16374"/>
    <w:rsid w:val="00C17693"/>
    <w:rsid w:val="00C2196D"/>
    <w:rsid w:val="00C22EBB"/>
    <w:rsid w:val="00C2589E"/>
    <w:rsid w:val="00C35580"/>
    <w:rsid w:val="00C36758"/>
    <w:rsid w:val="00C37D20"/>
    <w:rsid w:val="00C40C72"/>
    <w:rsid w:val="00C4152E"/>
    <w:rsid w:val="00C418EB"/>
    <w:rsid w:val="00C42EC1"/>
    <w:rsid w:val="00C539A1"/>
    <w:rsid w:val="00C63936"/>
    <w:rsid w:val="00C70968"/>
    <w:rsid w:val="00C71446"/>
    <w:rsid w:val="00C82EF5"/>
    <w:rsid w:val="00C833D6"/>
    <w:rsid w:val="00C8480E"/>
    <w:rsid w:val="00C90C2D"/>
    <w:rsid w:val="00C94015"/>
    <w:rsid w:val="00C945B0"/>
    <w:rsid w:val="00CA7440"/>
    <w:rsid w:val="00CB288E"/>
    <w:rsid w:val="00CC60AF"/>
    <w:rsid w:val="00CD0EE7"/>
    <w:rsid w:val="00CD3E6A"/>
    <w:rsid w:val="00CD7B9F"/>
    <w:rsid w:val="00CE6C9E"/>
    <w:rsid w:val="00CF4992"/>
    <w:rsid w:val="00D00AED"/>
    <w:rsid w:val="00D00BB9"/>
    <w:rsid w:val="00D024E4"/>
    <w:rsid w:val="00D0387C"/>
    <w:rsid w:val="00D03C75"/>
    <w:rsid w:val="00D15920"/>
    <w:rsid w:val="00D17370"/>
    <w:rsid w:val="00D2224C"/>
    <w:rsid w:val="00D223DC"/>
    <w:rsid w:val="00D22929"/>
    <w:rsid w:val="00D3023F"/>
    <w:rsid w:val="00D324CE"/>
    <w:rsid w:val="00D35ECF"/>
    <w:rsid w:val="00D361AB"/>
    <w:rsid w:val="00D36E00"/>
    <w:rsid w:val="00D52774"/>
    <w:rsid w:val="00D57319"/>
    <w:rsid w:val="00D60A15"/>
    <w:rsid w:val="00D6203D"/>
    <w:rsid w:val="00D6496B"/>
    <w:rsid w:val="00D6684A"/>
    <w:rsid w:val="00D74E9B"/>
    <w:rsid w:val="00D75269"/>
    <w:rsid w:val="00D75DAF"/>
    <w:rsid w:val="00D75DDF"/>
    <w:rsid w:val="00D77F71"/>
    <w:rsid w:val="00D82C3E"/>
    <w:rsid w:val="00D8534F"/>
    <w:rsid w:val="00D85898"/>
    <w:rsid w:val="00D85D35"/>
    <w:rsid w:val="00D95E63"/>
    <w:rsid w:val="00DA1A3E"/>
    <w:rsid w:val="00DB298E"/>
    <w:rsid w:val="00DC12F6"/>
    <w:rsid w:val="00DC3870"/>
    <w:rsid w:val="00DD115B"/>
    <w:rsid w:val="00DD3DAF"/>
    <w:rsid w:val="00DD4160"/>
    <w:rsid w:val="00DE02B8"/>
    <w:rsid w:val="00DE1ABB"/>
    <w:rsid w:val="00DF1FEC"/>
    <w:rsid w:val="00DF33EA"/>
    <w:rsid w:val="00E026C7"/>
    <w:rsid w:val="00E27681"/>
    <w:rsid w:val="00E32C58"/>
    <w:rsid w:val="00E4197C"/>
    <w:rsid w:val="00E42673"/>
    <w:rsid w:val="00E428B8"/>
    <w:rsid w:val="00E43395"/>
    <w:rsid w:val="00E46295"/>
    <w:rsid w:val="00E525B1"/>
    <w:rsid w:val="00E55FD0"/>
    <w:rsid w:val="00E61819"/>
    <w:rsid w:val="00E6382A"/>
    <w:rsid w:val="00E66926"/>
    <w:rsid w:val="00E67FFD"/>
    <w:rsid w:val="00E829B3"/>
    <w:rsid w:val="00E82ECC"/>
    <w:rsid w:val="00E83D80"/>
    <w:rsid w:val="00E84434"/>
    <w:rsid w:val="00E85BA8"/>
    <w:rsid w:val="00E87FD4"/>
    <w:rsid w:val="00E936EF"/>
    <w:rsid w:val="00E9371A"/>
    <w:rsid w:val="00E943C7"/>
    <w:rsid w:val="00E94F37"/>
    <w:rsid w:val="00EA1333"/>
    <w:rsid w:val="00EA3E3F"/>
    <w:rsid w:val="00EB29CB"/>
    <w:rsid w:val="00EB2D46"/>
    <w:rsid w:val="00EB3126"/>
    <w:rsid w:val="00EB7D0D"/>
    <w:rsid w:val="00EC07D4"/>
    <w:rsid w:val="00EC2B65"/>
    <w:rsid w:val="00EC3901"/>
    <w:rsid w:val="00EC600C"/>
    <w:rsid w:val="00ED1847"/>
    <w:rsid w:val="00ED2A4B"/>
    <w:rsid w:val="00ED648D"/>
    <w:rsid w:val="00EE0188"/>
    <w:rsid w:val="00EE1579"/>
    <w:rsid w:val="00EF2300"/>
    <w:rsid w:val="00EF2FB0"/>
    <w:rsid w:val="00EF468C"/>
    <w:rsid w:val="00EF5BA1"/>
    <w:rsid w:val="00EF6E7F"/>
    <w:rsid w:val="00F06409"/>
    <w:rsid w:val="00F10011"/>
    <w:rsid w:val="00F20F78"/>
    <w:rsid w:val="00F2228D"/>
    <w:rsid w:val="00F24351"/>
    <w:rsid w:val="00F25033"/>
    <w:rsid w:val="00F31438"/>
    <w:rsid w:val="00F320B1"/>
    <w:rsid w:val="00F3354D"/>
    <w:rsid w:val="00F41DF5"/>
    <w:rsid w:val="00F45038"/>
    <w:rsid w:val="00F47D14"/>
    <w:rsid w:val="00F51FD9"/>
    <w:rsid w:val="00F54136"/>
    <w:rsid w:val="00F55895"/>
    <w:rsid w:val="00F5598B"/>
    <w:rsid w:val="00F56BDF"/>
    <w:rsid w:val="00F64169"/>
    <w:rsid w:val="00F64B86"/>
    <w:rsid w:val="00F64EB8"/>
    <w:rsid w:val="00F71FF7"/>
    <w:rsid w:val="00F74E75"/>
    <w:rsid w:val="00F86CCE"/>
    <w:rsid w:val="00F93511"/>
    <w:rsid w:val="00F97BA1"/>
    <w:rsid w:val="00FA1884"/>
    <w:rsid w:val="00FA692A"/>
    <w:rsid w:val="00FA744C"/>
    <w:rsid w:val="00FC18F2"/>
    <w:rsid w:val="00FC33A5"/>
    <w:rsid w:val="00FC3B86"/>
    <w:rsid w:val="00FC54CD"/>
    <w:rsid w:val="00FC5E33"/>
    <w:rsid w:val="00FC6A56"/>
    <w:rsid w:val="00FD415D"/>
    <w:rsid w:val="00FE50E5"/>
    <w:rsid w:val="00FE6C80"/>
    <w:rsid w:val="00FF06ED"/>
    <w:rsid w:val="00FF2A09"/>
    <w:rsid w:val="00FF36B1"/>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803BAB05-E61C-46C8-B87D-695D258D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754FA6"/>
    <w:pPr>
      <w:tabs>
        <w:tab w:val="left" w:pos="880"/>
        <w:tab w:val="right" w:leader="dot" w:pos="9350"/>
      </w:tabs>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semiHidden/>
    <w:unhideWhenUsed/>
    <w:rsid w:val="00867B3F"/>
  </w:style>
  <w:style w:type="character" w:customStyle="1" w:styleId="CommentTextChar">
    <w:name w:val="Comment Text Char"/>
    <w:basedOn w:val="DefaultParagraphFont"/>
    <w:link w:val="CommentText"/>
    <w:uiPriority w:val="99"/>
    <w:semiHidden/>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 w:type="paragraph" w:styleId="Revision">
    <w:name w:val="Revision"/>
    <w:hidden/>
    <w:uiPriority w:val="99"/>
    <w:semiHidden/>
    <w:rsid w:val="0091335C"/>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066">
      <w:bodyDiv w:val="1"/>
      <w:marLeft w:val="0"/>
      <w:marRight w:val="0"/>
      <w:marTop w:val="0"/>
      <w:marBottom w:val="0"/>
      <w:divBdr>
        <w:top w:val="none" w:sz="0" w:space="0" w:color="auto"/>
        <w:left w:val="none" w:sz="0" w:space="0" w:color="auto"/>
        <w:bottom w:val="none" w:sz="0" w:space="0" w:color="auto"/>
        <w:right w:val="none" w:sz="0" w:space="0" w:color="auto"/>
      </w:divBdr>
    </w:div>
    <w:div w:id="70465893">
      <w:bodyDiv w:val="1"/>
      <w:marLeft w:val="0"/>
      <w:marRight w:val="0"/>
      <w:marTop w:val="0"/>
      <w:marBottom w:val="0"/>
      <w:divBdr>
        <w:top w:val="none" w:sz="0" w:space="0" w:color="auto"/>
        <w:left w:val="none" w:sz="0" w:space="0" w:color="auto"/>
        <w:bottom w:val="none" w:sz="0" w:space="0" w:color="auto"/>
        <w:right w:val="none" w:sz="0" w:space="0" w:color="auto"/>
      </w:divBdr>
    </w:div>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551309509">
      <w:bodyDiv w:val="1"/>
      <w:marLeft w:val="0"/>
      <w:marRight w:val="0"/>
      <w:marTop w:val="0"/>
      <w:marBottom w:val="0"/>
      <w:divBdr>
        <w:top w:val="none" w:sz="0" w:space="0" w:color="auto"/>
        <w:left w:val="none" w:sz="0" w:space="0" w:color="auto"/>
        <w:bottom w:val="none" w:sz="0" w:space="0" w:color="auto"/>
        <w:right w:val="none" w:sz="0" w:space="0" w:color="auto"/>
      </w:divBdr>
    </w:div>
    <w:div w:id="585068908">
      <w:bodyDiv w:val="1"/>
      <w:marLeft w:val="0"/>
      <w:marRight w:val="0"/>
      <w:marTop w:val="0"/>
      <w:marBottom w:val="0"/>
      <w:divBdr>
        <w:top w:val="none" w:sz="0" w:space="0" w:color="auto"/>
        <w:left w:val="none" w:sz="0" w:space="0" w:color="auto"/>
        <w:bottom w:val="none" w:sz="0" w:space="0" w:color="auto"/>
        <w:right w:val="none" w:sz="0" w:space="0" w:color="auto"/>
      </w:divBdr>
    </w:div>
    <w:div w:id="632714446">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782576505">
      <w:bodyDiv w:val="1"/>
      <w:marLeft w:val="0"/>
      <w:marRight w:val="0"/>
      <w:marTop w:val="0"/>
      <w:marBottom w:val="0"/>
      <w:divBdr>
        <w:top w:val="none" w:sz="0" w:space="0" w:color="auto"/>
        <w:left w:val="none" w:sz="0" w:space="0" w:color="auto"/>
        <w:bottom w:val="none" w:sz="0" w:space="0" w:color="auto"/>
        <w:right w:val="none" w:sz="0" w:space="0" w:color="auto"/>
      </w:divBdr>
    </w:div>
    <w:div w:id="792747368">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975065336">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240169168">
      <w:bodyDiv w:val="1"/>
      <w:marLeft w:val="0"/>
      <w:marRight w:val="0"/>
      <w:marTop w:val="0"/>
      <w:marBottom w:val="0"/>
      <w:divBdr>
        <w:top w:val="none" w:sz="0" w:space="0" w:color="auto"/>
        <w:left w:val="none" w:sz="0" w:space="0" w:color="auto"/>
        <w:bottom w:val="none" w:sz="0" w:space="0" w:color="auto"/>
        <w:right w:val="none" w:sz="0" w:space="0" w:color="auto"/>
      </w:divBdr>
    </w:div>
    <w:div w:id="1332640909">
      <w:bodyDiv w:val="1"/>
      <w:marLeft w:val="0"/>
      <w:marRight w:val="0"/>
      <w:marTop w:val="0"/>
      <w:marBottom w:val="0"/>
      <w:divBdr>
        <w:top w:val="none" w:sz="0" w:space="0" w:color="auto"/>
        <w:left w:val="none" w:sz="0" w:space="0" w:color="auto"/>
        <w:bottom w:val="none" w:sz="0" w:space="0" w:color="auto"/>
        <w:right w:val="none" w:sz="0" w:space="0" w:color="auto"/>
      </w:divBdr>
    </w:div>
    <w:div w:id="1454405398">
      <w:bodyDiv w:val="1"/>
      <w:marLeft w:val="0"/>
      <w:marRight w:val="0"/>
      <w:marTop w:val="0"/>
      <w:marBottom w:val="0"/>
      <w:divBdr>
        <w:top w:val="none" w:sz="0" w:space="0" w:color="auto"/>
        <w:left w:val="none" w:sz="0" w:space="0" w:color="auto"/>
        <w:bottom w:val="none" w:sz="0" w:space="0" w:color="auto"/>
        <w:right w:val="none" w:sz="0" w:space="0" w:color="auto"/>
      </w:divBdr>
    </w:div>
    <w:div w:id="1512257552">
      <w:bodyDiv w:val="1"/>
      <w:marLeft w:val="0"/>
      <w:marRight w:val="0"/>
      <w:marTop w:val="0"/>
      <w:marBottom w:val="0"/>
      <w:divBdr>
        <w:top w:val="none" w:sz="0" w:space="0" w:color="auto"/>
        <w:left w:val="none" w:sz="0" w:space="0" w:color="auto"/>
        <w:bottom w:val="none" w:sz="0" w:space="0" w:color="auto"/>
        <w:right w:val="none" w:sz="0" w:space="0" w:color="auto"/>
      </w:divBdr>
    </w:div>
    <w:div w:id="1684549164">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732580821">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 w:id="2041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ilson\Dropbox\Awesome%20Nerds\THESIS\Gridlock\THESIS\thesis-document%20(8-02-2014%201419)%5bralph-reviewed%5d.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twitter.com/search?q=%23floodph" TargetMode="External"/><Relationship Id="rId21" Type="http://schemas.openxmlformats.org/officeDocument/2006/relationships/image" Target="media/image5.png"/><Relationship Id="rId34" Type="http://schemas.openxmlformats.org/officeDocument/2006/relationships/hyperlink" Target="https://twitter.com/dinkysunflower/" TargetMode="External"/><Relationship Id="rId42" Type="http://schemas.openxmlformats.org/officeDocument/2006/relationships/comments" Target="comments.xml"/><Relationship Id="rId47" Type="http://schemas.openxmlformats.org/officeDocument/2006/relationships/hyperlink" Target="http://www.bibme.org/" TargetMode="External"/><Relationship Id="rId50" Type="http://schemas.openxmlformats.org/officeDocument/2006/relationships/hyperlink" Target="http://247wallst.com/technology-3/2011/05/09/the-ten-nations-where-facebook-rules-the-internet/"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hyperlink" Target="https://twitter.com/ABSCBNNews/" TargetMode="External"/><Relationship Id="rId11" Type="http://schemas.openxmlformats.org/officeDocument/2006/relationships/footer" Target="footer4.xml"/><Relationship Id="rId24" Type="http://schemas.openxmlformats.org/officeDocument/2006/relationships/image" Target="media/image8.png"/><Relationship Id="rId32" Type="http://schemas.openxmlformats.org/officeDocument/2006/relationships/hyperlink" Target="https://twitter.com/search?q=%23GlendaPH" TargetMode="External"/><Relationship Id="rId37" Type="http://schemas.openxmlformats.org/officeDocument/2006/relationships/hyperlink" Target="http://t.co/IRX5SMSr3h" TargetMode="External"/><Relationship Id="rId40" Type="http://schemas.openxmlformats.org/officeDocument/2006/relationships/hyperlink" Target="https://twitter.com/MMDA/" TargetMode="External"/><Relationship Id="rId45" Type="http://schemas.openxmlformats.org/officeDocument/2006/relationships/hyperlink" Target="http://www.youngdigitallab.com/en/social-media/a-social-media-lesson-from-the-philippines" TargetMode="External"/><Relationship Id="rId53" Type="http://schemas.openxmlformats.org/officeDocument/2006/relationships/hyperlink" Target="http://web.archive.org/web/20080921002044/http://www.universalmccann.com/Assets/wave_3_20080403093750.pdf" TargetMode="Externa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3.png"/><Relationship Id="rId31" Type="http://schemas.openxmlformats.org/officeDocument/2006/relationships/hyperlink" Target="https://twitter.com/search?q=%23southAlerts" TargetMode="External"/><Relationship Id="rId44" Type="http://schemas.openxmlformats.org/officeDocument/2006/relationships/image" Target="media/image11.png"/><Relationship Id="rId52" Type="http://schemas.openxmlformats.org/officeDocument/2006/relationships/hyperlink" Target="http://web.archive.org/web/20080921002044/http://www.universalmccann.com/Assets/wave_3_20080403093750.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t.co/rqpfnzcLza" TargetMode="External"/><Relationship Id="rId30" Type="http://schemas.openxmlformats.org/officeDocument/2006/relationships/hyperlink" Target="http://t.co/6Kn0frqBsJ" TargetMode="External"/><Relationship Id="rId35" Type="http://schemas.openxmlformats.org/officeDocument/2006/relationships/hyperlink" Target="https://twitter.com/phivolcs_dost/" TargetMode="External"/><Relationship Id="rId43" Type="http://schemas.microsoft.com/office/2011/relationships/commentsExtended" Target="commentsExtended.xml"/><Relationship Id="rId48" Type="http://schemas.openxmlformats.org/officeDocument/2006/relationships/hyperlink" Target="http://www.bibme.org/"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web.archive.org/web/20080921002044/http://www.universalmccann.com/Assets/wave_3_20080403093750.pdf" TargetMode="Externa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image" Target="media/image9.png"/><Relationship Id="rId33" Type="http://schemas.openxmlformats.org/officeDocument/2006/relationships/hyperlink" Target="https://twitter.com/search?q=%23EarthquakePH" TargetMode="External"/><Relationship Id="rId38" Type="http://schemas.openxmlformats.org/officeDocument/2006/relationships/hyperlink" Target="https://twitter.com/saabmagalona/" TargetMode="External"/><Relationship Id="rId46" Type="http://schemas.openxmlformats.org/officeDocument/2006/relationships/hyperlink" Target="http://www.bibme.org/" TargetMode="External"/><Relationship Id="rId20" Type="http://schemas.openxmlformats.org/officeDocument/2006/relationships/image" Target="media/image4.png"/><Relationship Id="rId41" Type="http://schemas.openxmlformats.org/officeDocument/2006/relationships/hyperlink" Target="https://twitter.com/search?q=%23FloodPH"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7.png"/><Relationship Id="rId28" Type="http://schemas.openxmlformats.org/officeDocument/2006/relationships/hyperlink" Target="http://t.co/mECHfZfiyK" TargetMode="External"/><Relationship Id="rId36" Type="http://schemas.openxmlformats.org/officeDocument/2006/relationships/hyperlink" Target="https://twitter.com/search?q=%23earthquakePH" TargetMode="External"/><Relationship Id="rId49" Type="http://schemas.openxmlformats.org/officeDocument/2006/relationships/hyperlink" Target="http://www.aa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09114-7E3F-4110-9ADF-F80944AE0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60</Pages>
  <Words>21714</Words>
  <Characters>123773</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Vilson Lu</cp:lastModifiedBy>
  <cp:revision>20</cp:revision>
  <cp:lastPrinted>2014-07-21T08:38:00Z</cp:lastPrinted>
  <dcterms:created xsi:type="dcterms:W3CDTF">2014-08-04T08:56:00Z</dcterms:created>
  <dcterms:modified xsi:type="dcterms:W3CDTF">2014-08-04T16:51:00Z</dcterms:modified>
</cp:coreProperties>
</file>